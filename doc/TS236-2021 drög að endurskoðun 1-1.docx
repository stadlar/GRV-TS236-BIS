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BE3BF" w14:textId="2D695323" w:rsidR="00CF75F9" w:rsidRDefault="00E120A0">
      <w:r w:rsidRPr="00D26E2F">
        <w:t>Staðlaráð Íslands – Íslenskir staðlar</w:t>
      </w:r>
    </w:p>
    <w:p w14:paraId="7BC34419" w14:textId="53153628" w:rsidR="00042944" w:rsidRDefault="00042944">
      <w:r>
        <w:t>TS 236:</w:t>
      </w:r>
      <w:del w:id="0" w:author="Georg Birgisson" w:date="2021-10-06T13:58:00Z">
        <w:r w:rsidDel="00EE5027">
          <w:delText>2018</w:delText>
        </w:r>
      </w:del>
      <w:ins w:id="1" w:author="Georg Birgisson" w:date="2021-10-06T13:58:00Z">
        <w:r w:rsidR="00EE5027">
          <w:t>2021</w:t>
        </w:r>
      </w:ins>
    </w:p>
    <w:p w14:paraId="2B90DA69" w14:textId="0FE19F7B" w:rsidR="00042944" w:rsidRDefault="00042944">
      <w:r>
        <w:t xml:space="preserve">Gildistími </w:t>
      </w:r>
      <w:del w:id="2" w:author="Georg Birgisson" w:date="2021-10-06T13:58:00Z">
        <w:r w:rsidDel="00EE5027">
          <w:delText>2018</w:delText>
        </w:r>
      </w:del>
      <w:ins w:id="3" w:author="Georg Birgisson" w:date="2021-10-06T13:58:00Z">
        <w:r w:rsidR="00EE5027">
          <w:t>2021</w:t>
        </w:r>
      </w:ins>
      <w:r>
        <w:t>-</w:t>
      </w:r>
      <w:del w:id="4" w:author="Georg Birgisson" w:date="2021-10-06T13:58:00Z">
        <w:r w:rsidDel="00EE5027">
          <w:delText>12</w:delText>
        </w:r>
      </w:del>
      <w:ins w:id="5" w:author="Georg Birgisson" w:date="2021-10-06T13:58:00Z">
        <w:r w:rsidR="00EE5027">
          <w:t>11</w:t>
        </w:r>
      </w:ins>
      <w:r>
        <w:t>-</w:t>
      </w:r>
      <w:del w:id="6" w:author="Georg Birgisson" w:date="2021-10-06T13:58:00Z">
        <w:r w:rsidDel="00EE5027">
          <w:delText>2</w:delText>
        </w:r>
      </w:del>
      <w:ins w:id="7" w:author="Georg Birgisson" w:date="2021-10-06T13:58:00Z">
        <w:r w:rsidR="00EE5027">
          <w:t>15</w:t>
        </w:r>
      </w:ins>
    </w:p>
    <w:p w14:paraId="262799A5" w14:textId="77777777" w:rsidR="00042944" w:rsidRDefault="00042944" w:rsidP="00042944">
      <w:pPr>
        <w:rPr>
          <w:rFonts w:asciiTheme="minorHAnsi" w:hAnsiTheme="minorHAnsi" w:cstheme="minorBidi"/>
          <w:lang w:val="en-US"/>
        </w:rPr>
      </w:pPr>
      <w:r>
        <w:rPr>
          <w:rFonts w:asciiTheme="minorHAnsi" w:hAnsiTheme="minorHAnsi" w:cstheme="minorBidi"/>
          <w:lang w:val="en-US"/>
        </w:rPr>
        <w:t>ICS 35.240, 03.100</w:t>
      </w:r>
    </w:p>
    <w:p w14:paraId="7C6E9697" w14:textId="39940EB9" w:rsidR="00042944" w:rsidRDefault="00042944"/>
    <w:p w14:paraId="0005B065" w14:textId="0BF62149" w:rsidR="00042944" w:rsidRPr="00E120A0" w:rsidRDefault="00E120A0" w:rsidP="00E120A0">
      <w:pPr>
        <w:pStyle w:val="Heading8"/>
        <w:rPr>
          <w:sz w:val="24"/>
        </w:rPr>
      </w:pPr>
      <w:bookmarkStart w:id="8" w:name="_Hlk532313489"/>
      <w:r w:rsidRPr="00E120A0">
        <w:rPr>
          <w:sz w:val="24"/>
        </w:rPr>
        <w:t xml:space="preserve">Rafrænt reikningaferli -  Innleiðing á </w:t>
      </w:r>
      <w:r w:rsidR="00435EAB" w:rsidRPr="00435EAB">
        <w:rPr>
          <w:sz w:val="24"/>
        </w:rPr>
        <w:t xml:space="preserve">PEPPOL BIS Billing 3.0 </w:t>
      </w:r>
      <w:r w:rsidRPr="00E120A0">
        <w:rPr>
          <w:sz w:val="24"/>
        </w:rPr>
        <w:t>og EN 16931</w:t>
      </w:r>
    </w:p>
    <w:bookmarkEnd w:id="8"/>
    <w:p w14:paraId="1AFCAC96" w14:textId="3E36F85D" w:rsidR="00042944" w:rsidRDefault="00042944">
      <w:pPr>
        <w:rPr>
          <w:rFonts w:asciiTheme="majorHAnsi" w:eastAsiaTheme="majorEastAsia" w:hAnsiTheme="majorHAnsi" w:cstheme="majorBidi"/>
          <w:noProof/>
          <w:sz w:val="24"/>
          <w:szCs w:val="20"/>
        </w:rPr>
      </w:pPr>
    </w:p>
    <w:p w14:paraId="5DE2D58F" w14:textId="4DE46F5D" w:rsidR="003A1355" w:rsidRDefault="003A1355">
      <w:pPr>
        <w:rPr>
          <w:rFonts w:asciiTheme="majorHAnsi" w:eastAsiaTheme="majorEastAsia" w:hAnsiTheme="majorHAnsi" w:cstheme="majorBidi"/>
          <w:noProof/>
          <w:sz w:val="24"/>
          <w:szCs w:val="20"/>
        </w:rPr>
      </w:pPr>
      <w:r>
        <w:rPr>
          <w:rFonts w:asciiTheme="majorHAnsi" w:eastAsiaTheme="majorEastAsia" w:hAnsiTheme="majorHAnsi" w:cstheme="majorBidi"/>
          <w:noProof/>
          <w:sz w:val="24"/>
          <w:szCs w:val="20"/>
        </w:rPr>
        <w:t xml:space="preserve">Enskur titill </w:t>
      </w:r>
      <w:r>
        <w:rPr>
          <w:lang w:val="en-GB"/>
        </w:rPr>
        <w:t>Electronic Billing for Iceland</w:t>
      </w:r>
    </w:p>
    <w:p w14:paraId="24E9F3B4" w14:textId="77777777" w:rsidR="003A1355" w:rsidRPr="00435EAB" w:rsidRDefault="003A1355">
      <w:pPr>
        <w:rPr>
          <w:rFonts w:asciiTheme="majorHAnsi" w:eastAsiaTheme="majorEastAsia" w:hAnsiTheme="majorHAnsi" w:cstheme="majorBidi"/>
          <w:noProof/>
          <w:sz w:val="24"/>
          <w:szCs w:val="20"/>
        </w:rPr>
      </w:pPr>
    </w:p>
    <w:p w14:paraId="3F1D5FBB" w14:textId="4F911009" w:rsidR="00042944" w:rsidRDefault="00E120A0">
      <w:r>
        <w:t>Staðfest af…</w:t>
      </w:r>
    </w:p>
    <w:p w14:paraId="6A771C5E" w14:textId="1B920930" w:rsidR="00E120A0" w:rsidRDefault="00E120A0">
      <w:proofErr w:type="spellStart"/>
      <w:r>
        <w:t>Copyright</w:t>
      </w:r>
      <w:proofErr w:type="spellEnd"/>
    </w:p>
    <w:p w14:paraId="44B980E1" w14:textId="77777777" w:rsidR="00E120A0" w:rsidRPr="00D26E2F" w:rsidRDefault="00E120A0" w:rsidP="00E120A0">
      <w:proofErr w:type="spellStart"/>
      <w:r>
        <w:t>Eftirprentun</w:t>
      </w:r>
      <w:proofErr w:type="spellEnd"/>
      <w:r>
        <w:t xml:space="preserve"> háð leyfi útgefanda</w:t>
      </w:r>
    </w:p>
    <w:p w14:paraId="38CFDEB5" w14:textId="77777777" w:rsidR="00E120A0" w:rsidRDefault="00E120A0"/>
    <w:p w14:paraId="175EE346" w14:textId="5DC8FB32" w:rsidR="00042944" w:rsidRDefault="00042944">
      <w:bookmarkStart w:id="9" w:name="_Toc238955188"/>
      <w:bookmarkStart w:id="10" w:name="_Ref238972123"/>
      <w:bookmarkStart w:id="11" w:name="_Ref262580112"/>
      <w:bookmarkStart w:id="12" w:name="_Toc313372015"/>
      <w:r>
        <w:br w:type="page"/>
      </w:r>
    </w:p>
    <w:p w14:paraId="6E7C4B30" w14:textId="58CD662B" w:rsidR="00E120A0" w:rsidRDefault="00E120A0">
      <w:r>
        <w:lastRenderedPageBreak/>
        <w:t>(Ingigerður – þú ert væntanlega með þennan texta á innsíðu)</w:t>
      </w:r>
    </w:p>
    <w:p w14:paraId="5AD55843" w14:textId="77777777" w:rsidR="00E120A0" w:rsidRDefault="00E120A0"/>
    <w:p w14:paraId="694F6E65" w14:textId="65D44EE7" w:rsidR="00E120A0" w:rsidRDefault="00E120A0">
      <w:r>
        <w:t xml:space="preserve">C </w:t>
      </w:r>
      <w:proofErr w:type="spellStart"/>
      <w:r>
        <w:t>staðlaráð</w:t>
      </w:r>
      <w:proofErr w:type="spellEnd"/>
      <w:r>
        <w:t xml:space="preserve"> ísl.. . </w:t>
      </w:r>
      <w:proofErr w:type="spellStart"/>
      <w:r>
        <w:t>öllréttindi</w:t>
      </w:r>
      <w:proofErr w:type="spellEnd"/>
      <w:r>
        <w:t>…</w:t>
      </w:r>
    </w:p>
    <w:p w14:paraId="1CE3EFDA" w14:textId="63CC74B2" w:rsidR="00E120A0" w:rsidRDefault="00E120A0">
      <w:r>
        <w:t xml:space="preserve">Án skriflegs leyfis útgefanda má ekki endurprenta eða afrita þessa tækniforskrift með neinum hætti, vélrænum eða rafrænum, svo sem ljósritun, hljóðritun  eða annarri </w:t>
      </w:r>
      <w:proofErr w:type="spellStart"/>
      <w:r>
        <w:t>aðfer</w:t>
      </w:r>
      <w:proofErr w:type="spellEnd"/>
      <w:r>
        <w:t xml:space="preserve"> sem nú er þekkt eða verður síðar fundin upp, né miðla tækniforskriftinni í rafrænu gagnasafni.</w:t>
      </w:r>
    </w:p>
    <w:p w14:paraId="35A5BE36" w14:textId="327EE686" w:rsidR="00E120A0" w:rsidRDefault="00E120A0"/>
    <w:p w14:paraId="495E7267" w14:textId="22DB2902" w:rsidR="00E120A0" w:rsidRDefault="00E120A0" w:rsidP="00E120A0">
      <w:pPr>
        <w:pStyle w:val="ListParagraph"/>
        <w:numPr>
          <w:ilvl w:val="0"/>
          <w:numId w:val="80"/>
        </w:numPr>
      </w:pPr>
      <w:r>
        <w:t>prentun</w:t>
      </w:r>
    </w:p>
    <w:p w14:paraId="45C30D0D" w14:textId="315D749D" w:rsidR="00E120A0" w:rsidRPr="00E120A0" w:rsidRDefault="00E120A0">
      <w:r>
        <w:br w:type="page"/>
      </w:r>
    </w:p>
    <w:p w14:paraId="6C9C29B4" w14:textId="18A54543" w:rsidR="00246456" w:rsidRDefault="00371D02" w:rsidP="00371D02">
      <w:pPr>
        <w:pStyle w:val="Heading1"/>
        <w:numPr>
          <w:ilvl w:val="0"/>
          <w:numId w:val="0"/>
        </w:numPr>
      </w:pPr>
      <w:bookmarkStart w:id="13" w:name="_Toc84934948"/>
      <w:r w:rsidRPr="00D26E2F">
        <w:lastRenderedPageBreak/>
        <w:t>Formáli</w:t>
      </w:r>
      <w:bookmarkEnd w:id="9"/>
      <w:bookmarkEnd w:id="10"/>
      <w:bookmarkEnd w:id="11"/>
      <w:bookmarkEnd w:id="12"/>
      <w:bookmarkEnd w:id="13"/>
    </w:p>
    <w:p w14:paraId="3DF8E051" w14:textId="676BA32C" w:rsidR="00115086" w:rsidRDefault="00115086" w:rsidP="00462EDD">
      <w:pPr>
        <w:pStyle w:val="BodyText"/>
      </w:pPr>
      <w:r>
        <w:t xml:space="preserve">Tækniforskrift um rafrænan reikning </w:t>
      </w:r>
      <w:r w:rsidR="0007451A">
        <w:t xml:space="preserve">og kreditreikning </w:t>
      </w:r>
      <w:r>
        <w:t xml:space="preserve">er skjal sem er ætlað að styðja við uppsetningu og innleiðingu rafræns </w:t>
      </w:r>
      <w:r w:rsidR="0007451A">
        <w:t xml:space="preserve">reikningaferlis </w:t>
      </w:r>
      <w:r>
        <w:t>í viðskiptakerfum fyrirtækja og stofnana þannig að þau geti sent og tekið á móti rafrænum reikningi</w:t>
      </w:r>
      <w:r w:rsidR="0007451A">
        <w:t xml:space="preserve"> og kreditreikningum</w:t>
      </w:r>
      <w:r>
        <w:t xml:space="preserve"> viðskiptaaðila.</w:t>
      </w:r>
      <w:r w:rsidR="0007451A">
        <w:t xml:space="preserve"> Í </w:t>
      </w:r>
      <w:r w:rsidR="0066017A">
        <w:t>þessari tækniforskrift</w:t>
      </w:r>
      <w:r w:rsidR="0007451A">
        <w:t xml:space="preserve"> verður yfirleitt notað orðið reikningur sem samheiti fyrir reikning og </w:t>
      </w:r>
      <w:r w:rsidR="00543CED">
        <w:t>kreditreikning</w:t>
      </w:r>
      <w:r w:rsidR="0007451A">
        <w:t xml:space="preserve"> nema annað sé tekið fram.</w:t>
      </w:r>
    </w:p>
    <w:p w14:paraId="0FC25C12" w14:textId="0B1BE620" w:rsidR="0066017A" w:rsidRDefault="00604219" w:rsidP="00462EDD">
      <w:pPr>
        <w:pStyle w:val="BodyText"/>
      </w:pPr>
      <w:r>
        <w:t xml:space="preserve">Rafrænn </w:t>
      </w:r>
      <w:r w:rsidR="00115086">
        <w:t xml:space="preserve">reikningur á uppruna sinn að rekja til </w:t>
      </w:r>
      <w:r w:rsidR="00353338">
        <w:t>vinnuhópsins</w:t>
      </w:r>
      <w:r w:rsidR="00115086">
        <w:t xml:space="preserve"> </w:t>
      </w:r>
      <w:proofErr w:type="spellStart"/>
      <w:r w:rsidR="0007451A">
        <w:t>North</w:t>
      </w:r>
      <w:proofErr w:type="spellEnd"/>
      <w:r w:rsidR="0007451A">
        <w:t xml:space="preserve"> European </w:t>
      </w:r>
      <w:proofErr w:type="spellStart"/>
      <w:r w:rsidR="0007451A">
        <w:t>Subset</w:t>
      </w:r>
      <w:proofErr w:type="spellEnd"/>
      <w:r w:rsidR="0007451A">
        <w:t xml:space="preserve"> (NES) sem þróaði svokallaðan NES reikning. Þegar vinna þess hóps var færð yfir til Evrópsku </w:t>
      </w:r>
      <w:proofErr w:type="spellStart"/>
      <w:r w:rsidR="0007451A">
        <w:t>staðlasamtakanna</w:t>
      </w:r>
      <w:proofErr w:type="spellEnd"/>
      <w:r w:rsidR="0007451A">
        <w:t xml:space="preserve"> (CEN) breyttist nafn verkefnisins í </w:t>
      </w:r>
      <w:r w:rsidR="00583E45" w:rsidRPr="00583E45">
        <w:t xml:space="preserve">Business </w:t>
      </w:r>
      <w:proofErr w:type="spellStart"/>
      <w:r w:rsidR="00583E45" w:rsidRPr="00583E45">
        <w:t>Interoperability</w:t>
      </w:r>
      <w:proofErr w:type="spellEnd"/>
      <w:r w:rsidR="00583E45" w:rsidRPr="00583E45">
        <w:t xml:space="preserve"> </w:t>
      </w:r>
      <w:proofErr w:type="spellStart"/>
      <w:r w:rsidR="00583E45" w:rsidRPr="00583E45">
        <w:t>Interfaces</w:t>
      </w:r>
      <w:proofErr w:type="spellEnd"/>
      <w:r>
        <w:t xml:space="preserve"> </w:t>
      </w:r>
      <w:r w:rsidR="0066017A">
        <w:t xml:space="preserve">(BII) </w:t>
      </w:r>
      <w:r w:rsidR="00501B75">
        <w:t>on</w:t>
      </w:r>
      <w:r w:rsidR="00501B75" w:rsidRPr="00583E45">
        <w:t xml:space="preserve"> </w:t>
      </w:r>
      <w:r w:rsidR="00370E52">
        <w:t>P</w:t>
      </w:r>
      <w:r w:rsidR="00501B75">
        <w:t>ublic</w:t>
      </w:r>
      <w:r w:rsidR="00501B75" w:rsidRPr="00583E45">
        <w:t xml:space="preserve"> </w:t>
      </w:r>
      <w:proofErr w:type="spellStart"/>
      <w:r w:rsidR="00370E52">
        <w:t>P</w:t>
      </w:r>
      <w:r w:rsidR="00370E52" w:rsidRPr="00583E45">
        <w:t>rocurement</w:t>
      </w:r>
      <w:proofErr w:type="spellEnd"/>
      <w:r w:rsidR="00370E52" w:rsidRPr="00583E45">
        <w:t xml:space="preserve"> </w:t>
      </w:r>
      <w:proofErr w:type="spellStart"/>
      <w:r w:rsidR="00583E45" w:rsidRPr="00583E45">
        <w:t>in</w:t>
      </w:r>
      <w:proofErr w:type="spellEnd"/>
      <w:r w:rsidR="00583E45" w:rsidRPr="00583E45">
        <w:t xml:space="preserve"> Europe</w:t>
      </w:r>
      <w:r w:rsidR="0066017A">
        <w:t xml:space="preserve">. Ein af afurðum þess </w:t>
      </w:r>
      <w:del w:id="14" w:author="Georg Birgisson" w:date="2021-10-06T14:16:00Z">
        <w:r w:rsidR="0066017A" w:rsidDel="00645556">
          <w:delText xml:space="preserve">vinnuhóps </w:delText>
        </w:r>
      </w:del>
      <w:r w:rsidR="0066017A">
        <w:t xml:space="preserve">var svokallaður BII reikningur. </w:t>
      </w:r>
      <w:del w:id="15" w:author="Georg Birgisson" w:date="2021-10-06T14:15:00Z">
        <w:r w:rsidR="0066017A" w:rsidDel="00390D76">
          <w:delText xml:space="preserve">Bæði NES og BII reikningarnir hafa verið notaðir sem grunnur að íslenskum tækniforskriftum, sem </w:delText>
        </w:r>
        <w:r w:rsidR="00B97049" w:rsidDel="00390D76">
          <w:delText>TS 135</w:delText>
        </w:r>
        <w:r w:rsidR="0066017A" w:rsidDel="00390D76">
          <w:delText xml:space="preserve"> (NES) og </w:delText>
        </w:r>
        <w:r w:rsidR="00B97049" w:rsidDel="00390D76">
          <w:delText>TS 136</w:delText>
        </w:r>
        <w:r w:rsidR="0066017A" w:rsidDel="00390D76">
          <w:delText xml:space="preserve"> (BII).</w:delText>
        </w:r>
      </w:del>
      <w:del w:id="16" w:author="Georg Birgisson" w:date="2021-10-06T13:59:00Z">
        <w:r w:rsidR="0066017A" w:rsidDel="00EE5027">
          <w:delText xml:space="preserve"> Í tilviki BII byggir íslenska tækniforskriftin á fyrstu útgáfu af BII en BII verkefni gaf út tvær uppfærslur sem ekki voru innleiddar hér á landi, BII2 og BII3</w:delText>
        </w:r>
        <w:r w:rsidR="00EC2848" w:rsidDel="00EE5027">
          <w:delText>.</w:delText>
        </w:r>
      </w:del>
    </w:p>
    <w:p w14:paraId="2E52CD72" w14:textId="3B0D3F85" w:rsidR="0066017A" w:rsidRDefault="0066017A" w:rsidP="00462EDD">
      <w:pPr>
        <w:pStyle w:val="BodyText"/>
      </w:pPr>
      <w:r>
        <w:t xml:space="preserve">Góður árangur af innleiðingu BII í Evrópu leiddi til þess að Evrópusambandið </w:t>
      </w:r>
      <w:r w:rsidR="009D218D">
        <w:t>innleiddi tilskipun 2014/55 sem krefur alla stjórnsýslu Evrópu að vera fær um að taka við stöðluðum rafrænum reikningum. Byggt á þeirri tilskipun var</w:t>
      </w:r>
      <w:ins w:id="17" w:author="Georg Birgisson" w:date="2021-10-06T14:16:00Z">
        <w:r w:rsidR="00645556">
          <w:t xml:space="preserve">, </w:t>
        </w:r>
      </w:ins>
      <w:del w:id="18" w:author="Georg Birgisson" w:date="2021-10-06T14:16:00Z">
        <w:r w:rsidR="009D218D" w:rsidDel="00645556">
          <w:delText xml:space="preserve"> hafin </w:delText>
        </w:r>
      </w:del>
      <w:del w:id="19" w:author="Georg Birgisson" w:date="2021-10-06T14:17:00Z">
        <w:r w:rsidR="009D218D" w:rsidDel="00645556">
          <w:delText xml:space="preserve">vinna </w:delText>
        </w:r>
      </w:del>
      <w:r w:rsidR="009D218D">
        <w:t xml:space="preserve">undir stjórn </w:t>
      </w:r>
      <w:r w:rsidR="001A2D60">
        <w:t xml:space="preserve">Evrópsku </w:t>
      </w:r>
      <w:proofErr w:type="spellStart"/>
      <w:r w:rsidR="001A2D60">
        <w:t>staðlasamtakanna</w:t>
      </w:r>
      <w:proofErr w:type="spellEnd"/>
      <w:r w:rsidR="009D218D">
        <w:t xml:space="preserve"> (CEN)</w:t>
      </w:r>
      <w:ins w:id="20" w:author="Georg Birgisson" w:date="2021-10-06T14:17:00Z">
        <w:r w:rsidR="00645556">
          <w:t xml:space="preserve">, gefinn út Evrópustaðall um rafrænan reikning sem byggir á </w:t>
        </w:r>
      </w:ins>
      <w:del w:id="21" w:author="Georg Birgisson" w:date="2021-10-06T14:17:00Z">
        <w:r w:rsidR="009D218D" w:rsidDel="00645556">
          <w:delText xml:space="preserve"> við gerð formlegs staðals sem skyldi byggja á </w:delText>
        </w:r>
      </w:del>
      <w:r>
        <w:t>BII2. Þessi staðall var gefinn út í júlí 2018 (EN16931).</w:t>
      </w:r>
      <w:del w:id="22" w:author="Georg Birgisson" w:date="2021-10-06T14:17:00Z">
        <w:r w:rsidDel="00645556">
          <w:delText xml:space="preserve"> Hér eftir nefndur Evrópustaðall um rafrænan reikning.</w:delText>
        </w:r>
        <w:r w:rsidR="009D218D" w:rsidDel="00645556">
          <w:delText xml:space="preserve"> Staðlaráð Íslands er aðili að CEN.</w:delText>
        </w:r>
      </w:del>
    </w:p>
    <w:p w14:paraId="39A05D04" w14:textId="687E8702" w:rsidR="00412D96" w:rsidDel="00390D76" w:rsidRDefault="009D218D" w:rsidP="00462EDD">
      <w:pPr>
        <w:pStyle w:val="BodyText"/>
        <w:rPr>
          <w:del w:id="23" w:author="Georg Birgisson" w:date="2021-10-06T14:06:00Z"/>
        </w:rPr>
      </w:pPr>
      <w:r>
        <w:t xml:space="preserve">Þó svo að </w:t>
      </w:r>
      <w:del w:id="24" w:author="Georg Birgisson" w:date="2021-10-06T14:18:00Z">
        <w:r w:rsidDel="00645556">
          <w:delText xml:space="preserve">staðlagerðin </w:delText>
        </w:r>
      </w:del>
      <w:ins w:id="25" w:author="Georg Birgisson" w:date="2021-10-06T14:18:00Z">
        <w:r w:rsidR="00645556">
          <w:t xml:space="preserve">staðallinn </w:t>
        </w:r>
      </w:ins>
      <w:r>
        <w:t xml:space="preserve">hafi verið unnin á forsendum opinberrar stjórnsýslu þá </w:t>
      </w:r>
      <w:del w:id="26" w:author="Georg Birgisson" w:date="2021-10-06T14:18:00Z">
        <w:r w:rsidDel="00645556">
          <w:delText xml:space="preserve">tók </w:delText>
        </w:r>
      </w:del>
      <w:ins w:id="27" w:author="Georg Birgisson" w:date="2021-10-06T14:18:00Z">
        <w:r w:rsidR="00645556">
          <w:t>tekur hann</w:t>
        </w:r>
      </w:ins>
      <w:del w:id="28" w:author="Georg Birgisson" w:date="2021-10-06T14:18:00Z">
        <w:r w:rsidDel="00645556">
          <w:delText>hún</w:delText>
        </w:r>
      </w:del>
      <w:r>
        <w:t xml:space="preserve"> tillit til þess að birgjar opinberra aðila eru yfirleitt einkafyrirtæki og að það sé því hagur allra </w:t>
      </w:r>
      <w:ins w:id="29" w:author="Georg Birgisson" w:date="2021-10-06T14:23:00Z">
        <w:r w:rsidR="00EE3311">
          <w:t xml:space="preserve">að </w:t>
        </w:r>
      </w:ins>
      <w:del w:id="30" w:author="Georg Birgisson" w:date="2021-10-06T14:18:00Z">
        <w:r w:rsidDel="00645556">
          <w:delText xml:space="preserve">að hægt sé að nýta </w:delText>
        </w:r>
      </w:del>
      <w:r>
        <w:t xml:space="preserve">staðalinn </w:t>
      </w:r>
      <w:ins w:id="31" w:author="Georg Birgisson" w:date="2021-10-06T14:18:00Z">
        <w:r w:rsidR="00645556">
          <w:t xml:space="preserve">nýtist </w:t>
        </w:r>
      </w:ins>
      <w:r>
        <w:t>jafnhliða í viðskip</w:t>
      </w:r>
      <w:r w:rsidR="00543CED">
        <w:t>tum</w:t>
      </w:r>
      <w:r>
        <w:t xml:space="preserve"> við hið opinbera sem og milli einkaaðila (B2G og B2B). Vegna </w:t>
      </w:r>
      <w:del w:id="32" w:author="Georg Birgisson" w:date="2021-10-06T14:19:00Z">
        <w:r w:rsidDel="00645556">
          <w:delText xml:space="preserve">víðtækra </w:delText>
        </w:r>
      </w:del>
      <w:ins w:id="33" w:author="Georg Birgisson" w:date="2021-10-06T14:19:00Z">
        <w:r w:rsidR="00645556">
          <w:t xml:space="preserve">aukins umfangs </w:t>
        </w:r>
      </w:ins>
      <w:del w:id="34" w:author="Georg Birgisson" w:date="2021-10-06T14:19:00Z">
        <w:r w:rsidDel="00645556">
          <w:delText xml:space="preserve">þarfa stjórnsýslu og einkafyrirtækja </w:delText>
        </w:r>
      </w:del>
      <w:r>
        <w:t xml:space="preserve">þá er </w:t>
      </w:r>
      <w:r w:rsidR="0066017A">
        <w:t>Evrópustaðallinn víðari en</w:t>
      </w:r>
      <w:r>
        <w:t xml:space="preserve"> BII</w:t>
      </w:r>
      <w:r w:rsidR="0066017A">
        <w:t xml:space="preserve">. </w:t>
      </w:r>
      <w:r w:rsidR="00412D96">
        <w:t xml:space="preserve">Víðari skilgreining </w:t>
      </w:r>
      <w:proofErr w:type="spellStart"/>
      <w:r w:rsidR="00412D96">
        <w:t>Evrópustaðalsins</w:t>
      </w:r>
      <w:proofErr w:type="spellEnd"/>
      <w:r w:rsidR="00412D96">
        <w:t xml:space="preserve"> getur leitt til aukins kostnaðar við innleiðingar og því gefur staðallinn kost á að gera skilgreindar þrengingar á staðlinum (Core </w:t>
      </w:r>
      <w:proofErr w:type="spellStart"/>
      <w:r w:rsidR="00412D96">
        <w:t>Invoice</w:t>
      </w:r>
      <w:proofErr w:type="spellEnd"/>
      <w:r w:rsidR="00412D96">
        <w:t xml:space="preserve"> </w:t>
      </w:r>
      <w:proofErr w:type="spellStart"/>
      <w:r w:rsidR="00412D96">
        <w:t>Usage</w:t>
      </w:r>
      <w:proofErr w:type="spellEnd"/>
      <w:r w:rsidR="00412D96">
        <w:t xml:space="preserve"> </w:t>
      </w:r>
      <w:proofErr w:type="spellStart"/>
      <w:r w:rsidR="00412D96">
        <w:t>Specification</w:t>
      </w:r>
      <w:proofErr w:type="spellEnd"/>
      <w:r w:rsidR="00412D96">
        <w:t>, CIUS).</w:t>
      </w:r>
      <w:ins w:id="35" w:author="Georg Birgisson" w:date="2021-10-06T14:06:00Z">
        <w:r w:rsidR="00390D76">
          <w:t xml:space="preserve"> </w:t>
        </w:r>
      </w:ins>
    </w:p>
    <w:p w14:paraId="685277C3" w14:textId="5802DE63" w:rsidR="00390D76" w:rsidRDefault="00412D96" w:rsidP="00462EDD">
      <w:pPr>
        <w:pStyle w:val="BodyText"/>
        <w:rPr>
          <w:ins w:id="36" w:author="Georg Birgisson" w:date="2021-10-06T14:06:00Z"/>
        </w:rPr>
      </w:pPr>
      <w:r>
        <w:t xml:space="preserve">Ein stærsta innleiðing </w:t>
      </w:r>
      <w:proofErr w:type="spellStart"/>
      <w:r w:rsidR="00767763">
        <w:t>Evrópustaðalsins</w:t>
      </w:r>
      <w:proofErr w:type="spellEnd"/>
      <w:r>
        <w:t xml:space="preserve"> í Evrópu og sú </w:t>
      </w:r>
      <w:proofErr w:type="spellStart"/>
      <w:r>
        <w:t>fjölþjóðlegast</w:t>
      </w:r>
      <w:r w:rsidR="00EA10CF">
        <w:t>a</w:t>
      </w:r>
      <w:proofErr w:type="spellEnd"/>
      <w:r>
        <w:t xml:space="preserve"> er </w:t>
      </w:r>
      <w:del w:id="37" w:author="Georg Birgisson" w:date="2021-10-06T14:01:00Z">
        <w:r w:rsidR="00EA10CF" w:rsidDel="00EE5027">
          <w:delText>Open</w:delText>
        </w:r>
      </w:del>
      <w:r>
        <w:t>P</w:t>
      </w:r>
      <w:del w:id="38" w:author="Georg Birgisson" w:date="2021-10-06T14:01:00Z">
        <w:r w:rsidDel="00EE5027">
          <w:delText>EPPOL</w:delText>
        </w:r>
      </w:del>
      <w:ins w:id="39" w:author="Georg Birgisson" w:date="2021-10-06T14:01:00Z">
        <w:r w:rsidR="00EE5027">
          <w:t>eppol</w:t>
        </w:r>
      </w:ins>
      <w:r>
        <w:t xml:space="preserve">. </w:t>
      </w:r>
      <w:del w:id="40" w:author="Georg Birgisson" w:date="2021-10-06T14:01:00Z">
        <w:r w:rsidR="00EA10CF" w:rsidDel="00EE5027">
          <w:delText>Open</w:delText>
        </w:r>
      </w:del>
      <w:r>
        <w:t>P</w:t>
      </w:r>
      <w:del w:id="41" w:author="Georg Birgisson" w:date="2021-10-06T14:01:00Z">
        <w:r w:rsidDel="00EE5027">
          <w:delText>EPPOL</w:delText>
        </w:r>
      </w:del>
      <w:ins w:id="42" w:author="Georg Birgisson" w:date="2021-10-06T14:01:00Z">
        <w:r w:rsidR="00EE5027">
          <w:t>eppol</w:t>
        </w:r>
      </w:ins>
      <w:r w:rsidR="00EA10CF">
        <w:t xml:space="preserve"> er </w:t>
      </w:r>
      <w:ins w:id="43" w:author="Georg Birgisson" w:date="2021-10-06T14:05:00Z">
        <w:r w:rsidR="00EE5027">
          <w:t xml:space="preserve">alþjóðleg </w:t>
        </w:r>
      </w:ins>
      <w:r w:rsidR="00EA10CF">
        <w:t xml:space="preserve">sjálfseignarstofnun </w:t>
      </w:r>
      <w:ins w:id="44" w:author="Georg Birgisson" w:date="2021-10-06T14:05:00Z">
        <w:r w:rsidR="00EE5027">
          <w:t xml:space="preserve">með aðsetur í Brussel </w:t>
        </w:r>
      </w:ins>
      <w:ins w:id="45" w:author="Georg Birgisson" w:date="2021-10-06T14:21:00Z">
        <w:r w:rsidR="00645556">
          <w:t>sem</w:t>
        </w:r>
      </w:ins>
      <w:ins w:id="46" w:author="Georg Birgisson" w:date="2021-10-06T14:05:00Z">
        <w:r w:rsidR="00EE5027">
          <w:t xml:space="preserve"> er </w:t>
        </w:r>
      </w:ins>
      <w:r w:rsidR="009D218D">
        <w:t xml:space="preserve">undir stjórn </w:t>
      </w:r>
      <w:ins w:id="47" w:author="Georg Birgisson" w:date="2021-10-06T14:01:00Z">
        <w:r w:rsidR="00EE5027">
          <w:t>opinberra a</w:t>
        </w:r>
      </w:ins>
      <w:ins w:id="48" w:author="Georg Birgisson" w:date="2021-10-06T14:02:00Z">
        <w:r w:rsidR="00EE5027">
          <w:t xml:space="preserve">ðila landa </w:t>
        </w:r>
      </w:ins>
      <w:ins w:id="49" w:author="Georg Birgisson" w:date="2021-10-06T14:03:00Z">
        <w:r w:rsidR="00EE5027">
          <w:t>sem gerst hafa aðilar að Peppol</w:t>
        </w:r>
      </w:ins>
      <w:ins w:id="50" w:author="Georg Birgisson" w:date="2021-10-06T14:06:00Z">
        <w:r w:rsidR="00390D76">
          <w:t xml:space="preserve"> (</w:t>
        </w:r>
      </w:ins>
      <w:ins w:id="51" w:author="Georg Birgisson" w:date="2021-10-06T14:03:00Z">
        <w:r w:rsidR="00EE5027">
          <w:t xml:space="preserve">Peppol </w:t>
        </w:r>
      </w:ins>
      <w:proofErr w:type="spellStart"/>
      <w:ins w:id="52" w:author="Georg Birgisson" w:date="2021-10-06T14:06:00Z">
        <w:r w:rsidR="00390D76">
          <w:t>Authorities</w:t>
        </w:r>
        <w:proofErr w:type="spellEnd"/>
        <w:r w:rsidR="00390D76">
          <w:t>)</w:t>
        </w:r>
      </w:ins>
      <w:ins w:id="53" w:author="Georg Birgisson" w:date="2021-10-06T14:04:00Z">
        <w:r w:rsidR="00EE5027">
          <w:t xml:space="preserve"> og er Ísland meðal þeirra</w:t>
        </w:r>
      </w:ins>
      <w:ins w:id="54" w:author="Georg Birgisson" w:date="2021-10-06T14:03:00Z">
        <w:r w:rsidR="00EE5027">
          <w:t xml:space="preserve">. </w:t>
        </w:r>
      </w:ins>
      <w:ins w:id="55" w:author="Georg Birgisson" w:date="2021-10-06T14:04:00Z">
        <w:r w:rsidR="00EE5027">
          <w:t>Þessi</w:t>
        </w:r>
      </w:ins>
      <w:ins w:id="56" w:author="Georg Birgisson" w:date="2021-10-06T14:03:00Z">
        <w:r w:rsidR="00EE5027">
          <w:t xml:space="preserve"> </w:t>
        </w:r>
      </w:ins>
      <w:ins w:id="57" w:author="Georg Birgisson" w:date="2021-10-06T14:04:00Z">
        <w:r w:rsidR="00EE5027">
          <w:t>lönd eru ýmist i</w:t>
        </w:r>
      </w:ins>
      <w:ins w:id="58" w:author="Georg Birgisson" w:date="2021-10-06T14:02:00Z">
        <w:r w:rsidR="00EE5027">
          <w:t xml:space="preserve">nnan Evrópu og </w:t>
        </w:r>
      </w:ins>
      <w:ins w:id="59" w:author="Georg Birgisson" w:date="2021-10-06T14:04:00Z">
        <w:r w:rsidR="00EE5027">
          <w:t xml:space="preserve">sem </w:t>
        </w:r>
      </w:ins>
      <w:ins w:id="60" w:author="Georg Birgisson" w:date="2021-10-06T14:02:00Z">
        <w:r w:rsidR="00EE5027">
          <w:t>utan hennar</w:t>
        </w:r>
      </w:ins>
      <w:del w:id="61" w:author="Georg Birgisson" w:date="2021-10-06T14:01:00Z">
        <w:r w:rsidR="009D218D" w:rsidDel="00EE5027">
          <w:delText>opinberra aðila</w:delText>
        </w:r>
      </w:del>
      <w:r w:rsidR="009D218D">
        <w:t>.</w:t>
      </w:r>
    </w:p>
    <w:p w14:paraId="581D2AAF" w14:textId="3952FC45" w:rsidR="00115086" w:rsidRDefault="009D218D" w:rsidP="00462EDD">
      <w:pPr>
        <w:pStyle w:val="BodyText"/>
      </w:pPr>
      <w:del w:id="62" w:author="Georg Birgisson" w:date="2021-10-06T14:06:00Z">
        <w:r w:rsidDel="00390D76">
          <w:delText xml:space="preserve"> </w:delText>
        </w:r>
      </w:del>
      <w:del w:id="63" w:author="Georg Birgisson" w:date="2021-10-06T14:02:00Z">
        <w:r w:rsidDel="00EE5027">
          <w:delText>Open</w:delText>
        </w:r>
      </w:del>
      <w:r>
        <w:t>P</w:t>
      </w:r>
      <w:del w:id="64" w:author="Georg Birgisson" w:date="2021-10-06T14:02:00Z">
        <w:r w:rsidDel="00EE5027">
          <w:delText>EPPOL</w:delText>
        </w:r>
      </w:del>
      <w:ins w:id="65" w:author="Georg Birgisson" w:date="2021-10-06T14:02:00Z">
        <w:r w:rsidR="00EE5027">
          <w:t>eppol</w:t>
        </w:r>
      </w:ins>
      <w:r>
        <w:t xml:space="preserve"> </w:t>
      </w:r>
      <w:r w:rsidR="00412D96">
        <w:t>rekur reikinet fyrir rafræn skeyti og hefur skilgreint CIUS sem grunn fyrir almenn viðskipti</w:t>
      </w:r>
      <w:r>
        <w:t xml:space="preserve"> með áherslu á milliríkjaviðskipti</w:t>
      </w:r>
      <w:r w:rsidR="00412D96">
        <w:t>. Norðu</w:t>
      </w:r>
      <w:r w:rsidR="00EA10CF">
        <w:t>r</w:t>
      </w:r>
      <w:r w:rsidR="00412D96">
        <w:t>lönd eru meðal stæ</w:t>
      </w:r>
      <w:r w:rsidR="00E120A0">
        <w:t xml:space="preserve">rstu notenda </w:t>
      </w:r>
      <w:del w:id="66" w:author="Georg Birgisson" w:date="2021-10-06T14:05:00Z">
        <w:r w:rsidR="00E120A0" w:rsidDel="00EE5027">
          <w:delText>PEPPOL</w:delText>
        </w:r>
      </w:del>
      <w:ins w:id="67" w:author="Georg Birgisson" w:date="2021-10-06T14:05:00Z">
        <w:r w:rsidR="00EE5027">
          <w:t>Peppol</w:t>
        </w:r>
      </w:ins>
      <w:r w:rsidR="00E120A0">
        <w:t xml:space="preserve">. </w:t>
      </w:r>
      <w:proofErr w:type="spellStart"/>
      <w:r w:rsidR="00E120A0">
        <w:t>Fagstaðla</w:t>
      </w:r>
      <w:r w:rsidR="001A2D60">
        <w:t>ráð</w:t>
      </w:r>
      <w:proofErr w:type="spellEnd"/>
      <w:r w:rsidR="001A2D60">
        <w:t xml:space="preserve"> í</w:t>
      </w:r>
      <w:r w:rsidR="00E120A0">
        <w:t xml:space="preserve"> u</w:t>
      </w:r>
      <w:r w:rsidR="00412D96">
        <w:t xml:space="preserve">pplýsingatækni (FUT) hjá Staðlaráði Íslands ákvað því að íslensk innleiðing á </w:t>
      </w:r>
      <w:proofErr w:type="spellStart"/>
      <w:r w:rsidR="00412D96">
        <w:t>Evrópustaðlinum</w:t>
      </w:r>
      <w:proofErr w:type="spellEnd"/>
      <w:r w:rsidR="00412D96">
        <w:t xml:space="preserve"> </w:t>
      </w:r>
      <w:del w:id="68" w:author="Georg Birgisson" w:date="2021-10-06T14:08:00Z">
        <w:r w:rsidR="00412D96" w:rsidDel="00390D76">
          <w:delText xml:space="preserve">skyldi vera samhæfð við </w:delText>
        </w:r>
      </w:del>
      <w:del w:id="69" w:author="Georg Birgisson" w:date="2021-10-06T14:07:00Z">
        <w:r w:rsidR="00412D96" w:rsidDel="00390D76">
          <w:delText xml:space="preserve">PEPPOL </w:delText>
        </w:r>
      </w:del>
      <w:del w:id="70" w:author="Georg Birgisson" w:date="2021-10-06T14:08:00Z">
        <w:r w:rsidR="00412D96" w:rsidDel="00390D76">
          <w:delText>CIUS</w:delText>
        </w:r>
      </w:del>
      <w:ins w:id="71" w:author="Georg Birgisson" w:date="2021-10-06T14:08:00Z">
        <w:r w:rsidR="00390D76">
          <w:t xml:space="preserve">skuli </w:t>
        </w:r>
      </w:ins>
      <w:ins w:id="72" w:author="Georg Birgisson" w:date="2021-10-06T14:21:00Z">
        <w:r w:rsidR="00645556">
          <w:t xml:space="preserve">felast í </w:t>
        </w:r>
      </w:ins>
      <w:ins w:id="73" w:author="Georg Birgisson" w:date="2021-10-06T14:08:00Z">
        <w:r w:rsidR="00390D76">
          <w:t>beinum stuðningi við Peppol skeytaskilgreiningar</w:t>
        </w:r>
      </w:ins>
      <w:r w:rsidR="00412D96">
        <w:t>. Þannig væri náð fram skilgreiningu sem væri hagkvæm í innleiðingu, nýttist jafnt í innanlands og milliríkjaviðskipt</w:t>
      </w:r>
      <w:r>
        <w:t>um</w:t>
      </w:r>
      <w:r w:rsidR="00412D96">
        <w:t xml:space="preserve"> og gæfi kost á að nýta </w:t>
      </w:r>
      <w:r w:rsidR="00EA10CF">
        <w:t xml:space="preserve">það </w:t>
      </w:r>
      <w:r w:rsidR="00412D96">
        <w:t xml:space="preserve">þjónustu og stuðningsnet sem liggur á bakvið </w:t>
      </w:r>
      <w:del w:id="74" w:author="Georg Birgisson" w:date="2021-10-06T14:08:00Z">
        <w:r w:rsidR="00412D96" w:rsidDel="00390D76">
          <w:delText>PEPPOL</w:delText>
        </w:r>
      </w:del>
      <w:ins w:id="75" w:author="Georg Birgisson" w:date="2021-10-06T14:08:00Z">
        <w:r w:rsidR="00390D76">
          <w:t>Peppol</w:t>
        </w:r>
      </w:ins>
      <w:r w:rsidR="00412D96">
        <w:t>.</w:t>
      </w:r>
      <w:ins w:id="76" w:author="Georg Birgisson" w:date="2021-10-06T14:08:00Z">
        <w:r w:rsidR="00390D76">
          <w:t xml:space="preserve"> Sem </w:t>
        </w:r>
        <w:proofErr w:type="spellStart"/>
        <w:r w:rsidR="00390D76">
          <w:t>aðil</w:t>
        </w:r>
        <w:proofErr w:type="spellEnd"/>
        <w:r w:rsidR="00390D76">
          <w:t xml:space="preserve"> að Peppol</w:t>
        </w:r>
      </w:ins>
      <w:ins w:id="77" w:author="Georg Birgisson" w:date="2021-10-06T14:09:00Z">
        <w:r w:rsidR="00390D76">
          <w:t xml:space="preserve"> (Peppol </w:t>
        </w:r>
        <w:proofErr w:type="spellStart"/>
        <w:r w:rsidR="00390D76">
          <w:t>Authority</w:t>
        </w:r>
        <w:proofErr w:type="spellEnd"/>
        <w:r w:rsidR="00390D76">
          <w:t xml:space="preserve">) </w:t>
        </w:r>
      </w:ins>
      <w:ins w:id="78" w:author="Georg Birgisson" w:date="2021-10-06T14:22:00Z">
        <w:r w:rsidR="00645556">
          <w:t>hefur</w:t>
        </w:r>
      </w:ins>
      <w:ins w:id="79" w:author="Georg Birgisson" w:date="2021-10-06T14:09:00Z">
        <w:r w:rsidR="00390D76">
          <w:t xml:space="preserve"> Ísland bætt </w:t>
        </w:r>
      </w:ins>
      <w:ins w:id="80" w:author="Georg Birgisson" w:date="2021-10-06T14:22:00Z">
        <w:r w:rsidR="00645556">
          <w:t>nauðsynlegum</w:t>
        </w:r>
      </w:ins>
      <w:ins w:id="81" w:author="Georg Birgisson" w:date="2021-10-06T14:09:00Z">
        <w:r w:rsidR="00390D76">
          <w:t xml:space="preserve"> íslenskum reglum inn í skeytaskilgreiningar Peppol og </w:t>
        </w:r>
      </w:ins>
      <w:ins w:id="82" w:author="Georg Birgisson" w:date="2021-10-06T14:22:00Z">
        <w:r w:rsidR="00645556">
          <w:t>skilgreiningarnar</w:t>
        </w:r>
      </w:ins>
      <w:ins w:id="83" w:author="Georg Birgisson" w:date="2021-10-06T14:09:00Z">
        <w:r w:rsidR="00390D76">
          <w:t xml:space="preserve"> nýtast því beint í innlendum viðskiptum </w:t>
        </w:r>
      </w:ins>
      <w:ins w:id="84" w:author="Georg Birgisson" w:date="2021-10-06T14:10:00Z">
        <w:r w:rsidR="00390D76">
          <w:t xml:space="preserve">án þess að nota þurfi samhliða sérstakar íslenskar prófunarskrár eða </w:t>
        </w:r>
      </w:ins>
      <w:ins w:id="85" w:author="Georg Birgisson" w:date="2021-10-06T14:23:00Z">
        <w:r w:rsidR="00645556">
          <w:t xml:space="preserve">viðbótar </w:t>
        </w:r>
      </w:ins>
      <w:ins w:id="86" w:author="Georg Birgisson" w:date="2021-10-06T14:10:00Z">
        <w:r w:rsidR="00390D76">
          <w:t>skilgreiningar.</w:t>
        </w:r>
      </w:ins>
    </w:p>
    <w:p w14:paraId="529E0E74" w14:textId="66E38C20" w:rsidR="00B2426B" w:rsidRDefault="00B2426B" w:rsidP="00462EDD">
      <w:pPr>
        <w:pStyle w:val="BodyText"/>
      </w:pPr>
      <w:r>
        <w:t>Framvinda útgáf</w:t>
      </w:r>
      <w:r w:rsidR="00543CED">
        <w:t>n</w:t>
      </w:r>
      <w:r>
        <w:t>a tækniforskrift</w:t>
      </w:r>
      <w:r w:rsidR="00543CED">
        <w:t>a</w:t>
      </w:r>
      <w:r>
        <w:t xml:space="preserve"> fyrir rafrænan reikning hefur því verið í umsjón mismunandi verkefna</w:t>
      </w:r>
      <w:r w:rsidR="00543CED">
        <w:t>hópa</w:t>
      </w:r>
      <w:r>
        <w:t xml:space="preserve"> innan Evrópu sem hefur haft áhrif á nafnið þó svo að innihaldslega sé um að ræða </w:t>
      </w:r>
      <w:r w:rsidR="009D218D">
        <w:t>þ</w:t>
      </w:r>
      <w:r>
        <w:t>róun</w:t>
      </w:r>
      <w:r w:rsidR="00EA10CF">
        <w:t xml:space="preserve"> og endurbætur</w:t>
      </w:r>
      <w:r>
        <w:t xml:space="preserve"> á sömu skilgreiningunni. </w:t>
      </w:r>
      <w:r w:rsidR="00767763">
        <w:t>Eftirfarandi er y</w:t>
      </w:r>
      <w:r>
        <w:t>firlit yfir þessa framþróun: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87" w:author="Georg Birgisson" w:date="2021-10-06T14:13: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129"/>
        <w:gridCol w:w="3672"/>
        <w:gridCol w:w="1648"/>
        <w:gridCol w:w="2036"/>
        <w:tblGridChange w:id="88">
          <w:tblGrid>
            <w:gridCol w:w="1852"/>
            <w:gridCol w:w="1972"/>
            <w:gridCol w:w="1648"/>
            <w:gridCol w:w="2036"/>
          </w:tblGrid>
        </w:tblGridChange>
      </w:tblGrid>
      <w:tr w:rsidR="00092717" w:rsidRPr="00DD76FE" w14:paraId="6852163C" w14:textId="77777777" w:rsidTr="00390D76">
        <w:tc>
          <w:tcPr>
            <w:tcW w:w="1129" w:type="dxa"/>
            <w:tcPrChange w:id="89" w:author="Georg Birgisson" w:date="2021-10-06T14:13:00Z">
              <w:tcPr>
                <w:tcW w:w="1852" w:type="dxa"/>
              </w:tcPr>
            </w:tcPrChange>
          </w:tcPr>
          <w:p w14:paraId="2AB3C60F" w14:textId="25914E06" w:rsidR="00092717" w:rsidRPr="00DD76FE" w:rsidRDefault="00092717" w:rsidP="00DD76FE">
            <w:pPr>
              <w:pStyle w:val="BodyText"/>
              <w:spacing w:after="0"/>
              <w:rPr>
                <w:b/>
                <w:highlight w:val="white"/>
              </w:rPr>
            </w:pPr>
            <w:r w:rsidRPr="00DD76FE">
              <w:rPr>
                <w:b/>
                <w:highlight w:val="white"/>
              </w:rPr>
              <w:t>Útgefandi</w:t>
            </w:r>
          </w:p>
        </w:tc>
        <w:tc>
          <w:tcPr>
            <w:tcW w:w="3672" w:type="dxa"/>
            <w:tcPrChange w:id="90" w:author="Georg Birgisson" w:date="2021-10-06T14:13:00Z">
              <w:tcPr>
                <w:tcW w:w="1972" w:type="dxa"/>
              </w:tcPr>
            </w:tcPrChange>
          </w:tcPr>
          <w:p w14:paraId="149D6191" w14:textId="46183B9D" w:rsidR="00092717" w:rsidRPr="00DD76FE" w:rsidRDefault="00092717" w:rsidP="00DD76FE">
            <w:pPr>
              <w:pStyle w:val="BodyText"/>
              <w:spacing w:after="0"/>
              <w:rPr>
                <w:b/>
                <w:highlight w:val="white"/>
              </w:rPr>
            </w:pPr>
            <w:r w:rsidRPr="00DD76FE">
              <w:rPr>
                <w:b/>
                <w:highlight w:val="white"/>
              </w:rPr>
              <w:t>Heiti skilgreiningar</w:t>
            </w:r>
          </w:p>
        </w:tc>
        <w:tc>
          <w:tcPr>
            <w:tcW w:w="1648" w:type="dxa"/>
            <w:tcPrChange w:id="91" w:author="Georg Birgisson" w:date="2021-10-06T14:13:00Z">
              <w:tcPr>
                <w:tcW w:w="1648" w:type="dxa"/>
              </w:tcPr>
            </w:tcPrChange>
          </w:tcPr>
          <w:p w14:paraId="555B4334" w14:textId="77777777" w:rsidR="00092717" w:rsidRPr="00DD76FE" w:rsidRDefault="00092717" w:rsidP="00DD76FE">
            <w:pPr>
              <w:pStyle w:val="BodyText"/>
              <w:spacing w:after="0"/>
              <w:rPr>
                <w:b/>
                <w:highlight w:val="white"/>
              </w:rPr>
            </w:pPr>
            <w:r w:rsidRPr="00DD76FE">
              <w:rPr>
                <w:b/>
                <w:highlight w:val="white"/>
              </w:rPr>
              <w:t>Útgáfa á Íslandi</w:t>
            </w:r>
          </w:p>
        </w:tc>
        <w:tc>
          <w:tcPr>
            <w:tcW w:w="2036" w:type="dxa"/>
            <w:tcPrChange w:id="92" w:author="Georg Birgisson" w:date="2021-10-06T14:13:00Z">
              <w:tcPr>
                <w:tcW w:w="2036" w:type="dxa"/>
              </w:tcPr>
            </w:tcPrChange>
          </w:tcPr>
          <w:p w14:paraId="292E17C1" w14:textId="493F5399" w:rsidR="00092717" w:rsidRPr="00DD76FE" w:rsidRDefault="00092717" w:rsidP="00DD76FE">
            <w:pPr>
              <w:pStyle w:val="BodyText"/>
              <w:spacing w:after="0"/>
              <w:rPr>
                <w:b/>
                <w:highlight w:val="white"/>
              </w:rPr>
            </w:pPr>
            <w:r w:rsidRPr="00DD76FE">
              <w:rPr>
                <w:b/>
                <w:highlight w:val="white"/>
              </w:rPr>
              <w:t>Útgáfuár</w:t>
            </w:r>
            <w:r w:rsidR="00CC519E" w:rsidRPr="00DD76FE">
              <w:rPr>
                <w:b/>
                <w:highlight w:val="white"/>
              </w:rPr>
              <w:t xml:space="preserve"> á Íslandi</w:t>
            </w:r>
          </w:p>
        </w:tc>
      </w:tr>
      <w:tr w:rsidR="00092717" w:rsidRPr="00DD76FE" w14:paraId="2A504747" w14:textId="77777777" w:rsidTr="00390D76">
        <w:tc>
          <w:tcPr>
            <w:tcW w:w="1129" w:type="dxa"/>
            <w:tcPrChange w:id="93" w:author="Georg Birgisson" w:date="2021-10-06T14:13:00Z">
              <w:tcPr>
                <w:tcW w:w="1852" w:type="dxa"/>
              </w:tcPr>
            </w:tcPrChange>
          </w:tcPr>
          <w:p w14:paraId="2792F413" w14:textId="34229E48" w:rsidR="00092717" w:rsidRPr="00DD76FE" w:rsidRDefault="00092717" w:rsidP="00DD76FE">
            <w:pPr>
              <w:pStyle w:val="BodyText"/>
              <w:spacing w:after="0"/>
              <w:rPr>
                <w:highlight w:val="white"/>
              </w:rPr>
            </w:pPr>
            <w:r w:rsidRPr="00DD76FE">
              <w:rPr>
                <w:highlight w:val="white"/>
              </w:rPr>
              <w:t>Sjálfstætt</w:t>
            </w:r>
            <w:del w:id="94" w:author="Georg Birgisson" w:date="2021-10-06T14:13:00Z">
              <w:r w:rsidRPr="00DD76FE" w:rsidDel="00390D76">
                <w:rPr>
                  <w:highlight w:val="white"/>
                </w:rPr>
                <w:delText xml:space="preserve"> verkefni</w:delText>
              </w:r>
            </w:del>
          </w:p>
        </w:tc>
        <w:tc>
          <w:tcPr>
            <w:tcW w:w="3672" w:type="dxa"/>
            <w:tcPrChange w:id="95" w:author="Georg Birgisson" w:date="2021-10-06T14:13:00Z">
              <w:tcPr>
                <w:tcW w:w="1972" w:type="dxa"/>
              </w:tcPr>
            </w:tcPrChange>
          </w:tcPr>
          <w:p w14:paraId="302BF4CF" w14:textId="4DC206FD" w:rsidR="00092717" w:rsidRPr="00DD76FE" w:rsidRDefault="00092717" w:rsidP="00DD76FE">
            <w:pPr>
              <w:pStyle w:val="BodyText"/>
              <w:spacing w:after="0"/>
              <w:rPr>
                <w:highlight w:val="white"/>
              </w:rPr>
            </w:pPr>
            <w:r w:rsidRPr="00DD76FE">
              <w:rPr>
                <w:highlight w:val="white"/>
              </w:rPr>
              <w:t>NES</w:t>
            </w:r>
          </w:p>
        </w:tc>
        <w:tc>
          <w:tcPr>
            <w:tcW w:w="1648" w:type="dxa"/>
            <w:tcPrChange w:id="96" w:author="Georg Birgisson" w:date="2021-10-06T14:13:00Z">
              <w:tcPr>
                <w:tcW w:w="1648" w:type="dxa"/>
              </w:tcPr>
            </w:tcPrChange>
          </w:tcPr>
          <w:p w14:paraId="4B01B35F" w14:textId="632B37EF" w:rsidR="00092717" w:rsidRPr="00DD76FE" w:rsidRDefault="00092717" w:rsidP="00DD76FE">
            <w:pPr>
              <w:pStyle w:val="BodyText"/>
              <w:spacing w:after="0"/>
              <w:rPr>
                <w:highlight w:val="white"/>
              </w:rPr>
            </w:pPr>
            <w:r w:rsidRPr="00DD76FE">
              <w:rPr>
                <w:highlight w:val="white"/>
              </w:rPr>
              <w:t>TS</w:t>
            </w:r>
            <w:r w:rsidR="00B97049" w:rsidRPr="00DD76FE">
              <w:rPr>
                <w:highlight w:val="white"/>
              </w:rPr>
              <w:t xml:space="preserve"> </w:t>
            </w:r>
            <w:r w:rsidRPr="00DD76FE">
              <w:rPr>
                <w:highlight w:val="white"/>
              </w:rPr>
              <w:t>135</w:t>
            </w:r>
          </w:p>
        </w:tc>
        <w:tc>
          <w:tcPr>
            <w:tcW w:w="2036" w:type="dxa"/>
            <w:tcPrChange w:id="97" w:author="Georg Birgisson" w:date="2021-10-06T14:13:00Z">
              <w:tcPr>
                <w:tcW w:w="2036" w:type="dxa"/>
              </w:tcPr>
            </w:tcPrChange>
          </w:tcPr>
          <w:p w14:paraId="1B4B1423" w14:textId="77777777" w:rsidR="00092717" w:rsidRPr="00DD76FE" w:rsidRDefault="00092717" w:rsidP="00DD76FE">
            <w:pPr>
              <w:pStyle w:val="BodyText"/>
              <w:spacing w:after="0"/>
              <w:rPr>
                <w:highlight w:val="white"/>
              </w:rPr>
            </w:pPr>
            <w:r w:rsidRPr="00DD76FE">
              <w:rPr>
                <w:highlight w:val="white"/>
              </w:rPr>
              <w:t>2009</w:t>
            </w:r>
          </w:p>
        </w:tc>
      </w:tr>
      <w:tr w:rsidR="00092717" w:rsidRPr="00DD76FE" w14:paraId="32CBB30A" w14:textId="77777777" w:rsidTr="00390D76">
        <w:tc>
          <w:tcPr>
            <w:tcW w:w="1129" w:type="dxa"/>
            <w:tcPrChange w:id="98" w:author="Georg Birgisson" w:date="2021-10-06T14:13:00Z">
              <w:tcPr>
                <w:tcW w:w="1852" w:type="dxa"/>
              </w:tcPr>
            </w:tcPrChange>
          </w:tcPr>
          <w:p w14:paraId="5D75EF3C" w14:textId="6D16BF14" w:rsidR="00092717" w:rsidRPr="00DD76FE" w:rsidRDefault="00092717" w:rsidP="00DD76FE">
            <w:pPr>
              <w:pStyle w:val="BodyText"/>
              <w:spacing w:after="0"/>
              <w:rPr>
                <w:highlight w:val="white"/>
              </w:rPr>
            </w:pPr>
            <w:r w:rsidRPr="00DD76FE">
              <w:rPr>
                <w:highlight w:val="white"/>
              </w:rPr>
              <w:t>CEN</w:t>
            </w:r>
          </w:p>
        </w:tc>
        <w:tc>
          <w:tcPr>
            <w:tcW w:w="3672" w:type="dxa"/>
            <w:tcPrChange w:id="99" w:author="Georg Birgisson" w:date="2021-10-06T14:13:00Z">
              <w:tcPr>
                <w:tcW w:w="1972" w:type="dxa"/>
              </w:tcPr>
            </w:tcPrChange>
          </w:tcPr>
          <w:p w14:paraId="64CB29FC" w14:textId="4BAA406A" w:rsidR="00092717" w:rsidRPr="00DD76FE" w:rsidRDefault="00092717" w:rsidP="00DD76FE">
            <w:pPr>
              <w:pStyle w:val="BodyText"/>
              <w:spacing w:after="0"/>
              <w:rPr>
                <w:highlight w:val="white"/>
              </w:rPr>
            </w:pPr>
            <w:r w:rsidRPr="00DD76FE">
              <w:rPr>
                <w:highlight w:val="white"/>
              </w:rPr>
              <w:t>BII1</w:t>
            </w:r>
          </w:p>
        </w:tc>
        <w:tc>
          <w:tcPr>
            <w:tcW w:w="1648" w:type="dxa"/>
            <w:tcPrChange w:id="100" w:author="Georg Birgisson" w:date="2021-10-06T14:13:00Z">
              <w:tcPr>
                <w:tcW w:w="1648" w:type="dxa"/>
              </w:tcPr>
            </w:tcPrChange>
          </w:tcPr>
          <w:p w14:paraId="3A6F00CA" w14:textId="4993BDE6" w:rsidR="00092717" w:rsidRPr="00DD76FE" w:rsidRDefault="00B97049" w:rsidP="00DD76FE">
            <w:pPr>
              <w:pStyle w:val="BodyText"/>
              <w:spacing w:after="0"/>
              <w:rPr>
                <w:highlight w:val="white"/>
              </w:rPr>
            </w:pPr>
            <w:r w:rsidRPr="00DD76FE">
              <w:rPr>
                <w:highlight w:val="white"/>
              </w:rPr>
              <w:t>TS 136</w:t>
            </w:r>
          </w:p>
        </w:tc>
        <w:tc>
          <w:tcPr>
            <w:tcW w:w="2036" w:type="dxa"/>
            <w:tcPrChange w:id="101" w:author="Georg Birgisson" w:date="2021-10-06T14:13:00Z">
              <w:tcPr>
                <w:tcW w:w="2036" w:type="dxa"/>
              </w:tcPr>
            </w:tcPrChange>
          </w:tcPr>
          <w:p w14:paraId="4F7E13D5" w14:textId="77777777" w:rsidR="00092717" w:rsidRPr="00DD76FE" w:rsidRDefault="00092717" w:rsidP="00DD76FE">
            <w:pPr>
              <w:pStyle w:val="BodyText"/>
              <w:spacing w:after="0"/>
              <w:rPr>
                <w:highlight w:val="white"/>
              </w:rPr>
            </w:pPr>
            <w:r w:rsidRPr="00DD76FE">
              <w:rPr>
                <w:highlight w:val="white"/>
              </w:rPr>
              <w:t>2013</w:t>
            </w:r>
          </w:p>
        </w:tc>
      </w:tr>
      <w:tr w:rsidR="00092717" w:rsidRPr="00DD76FE" w14:paraId="78CD4D55" w14:textId="77777777" w:rsidTr="00390D76">
        <w:tc>
          <w:tcPr>
            <w:tcW w:w="1129" w:type="dxa"/>
            <w:tcPrChange w:id="102" w:author="Georg Birgisson" w:date="2021-10-06T14:13:00Z">
              <w:tcPr>
                <w:tcW w:w="1852" w:type="dxa"/>
              </w:tcPr>
            </w:tcPrChange>
          </w:tcPr>
          <w:p w14:paraId="740A00E2" w14:textId="1CAD500A" w:rsidR="00092717" w:rsidRPr="00DD76FE" w:rsidRDefault="00092717" w:rsidP="00DD76FE">
            <w:pPr>
              <w:pStyle w:val="BodyText"/>
              <w:spacing w:after="0"/>
              <w:rPr>
                <w:highlight w:val="white"/>
              </w:rPr>
            </w:pPr>
            <w:r w:rsidRPr="00DD76FE">
              <w:rPr>
                <w:highlight w:val="white"/>
              </w:rPr>
              <w:t>CEN</w:t>
            </w:r>
          </w:p>
        </w:tc>
        <w:tc>
          <w:tcPr>
            <w:tcW w:w="3672" w:type="dxa"/>
            <w:tcPrChange w:id="103" w:author="Georg Birgisson" w:date="2021-10-06T14:13:00Z">
              <w:tcPr>
                <w:tcW w:w="1972" w:type="dxa"/>
              </w:tcPr>
            </w:tcPrChange>
          </w:tcPr>
          <w:p w14:paraId="4BA0463F" w14:textId="1067AAA4" w:rsidR="00092717" w:rsidRPr="00DD76FE" w:rsidRDefault="00092717" w:rsidP="00DD76FE">
            <w:pPr>
              <w:pStyle w:val="BodyText"/>
              <w:spacing w:after="0"/>
              <w:rPr>
                <w:highlight w:val="white"/>
              </w:rPr>
            </w:pPr>
            <w:r w:rsidRPr="00DD76FE">
              <w:rPr>
                <w:highlight w:val="white"/>
              </w:rPr>
              <w:t>BII2</w:t>
            </w:r>
          </w:p>
        </w:tc>
        <w:tc>
          <w:tcPr>
            <w:tcW w:w="1648" w:type="dxa"/>
            <w:tcPrChange w:id="104" w:author="Georg Birgisson" w:date="2021-10-06T14:13:00Z">
              <w:tcPr>
                <w:tcW w:w="1648" w:type="dxa"/>
              </w:tcPr>
            </w:tcPrChange>
          </w:tcPr>
          <w:p w14:paraId="30FBDB26" w14:textId="77777777" w:rsidR="00092717" w:rsidRPr="00DD76FE" w:rsidRDefault="00092717" w:rsidP="00DD76FE">
            <w:pPr>
              <w:pStyle w:val="BodyText"/>
              <w:spacing w:after="0"/>
              <w:rPr>
                <w:highlight w:val="white"/>
              </w:rPr>
            </w:pPr>
            <w:r w:rsidRPr="00DD76FE">
              <w:rPr>
                <w:highlight w:val="white"/>
              </w:rPr>
              <w:t>Ekki gefið út</w:t>
            </w:r>
          </w:p>
        </w:tc>
        <w:tc>
          <w:tcPr>
            <w:tcW w:w="2036" w:type="dxa"/>
            <w:tcPrChange w:id="105" w:author="Georg Birgisson" w:date="2021-10-06T14:13:00Z">
              <w:tcPr>
                <w:tcW w:w="2036" w:type="dxa"/>
              </w:tcPr>
            </w:tcPrChange>
          </w:tcPr>
          <w:p w14:paraId="4912FEFF" w14:textId="0CE72D0B" w:rsidR="00092717" w:rsidRPr="00DD76FE" w:rsidRDefault="00CC519E" w:rsidP="00DD76FE">
            <w:pPr>
              <w:pStyle w:val="BodyText"/>
              <w:spacing w:after="0"/>
              <w:rPr>
                <w:highlight w:val="white"/>
              </w:rPr>
            </w:pPr>
            <w:r w:rsidRPr="00DD76FE">
              <w:rPr>
                <w:highlight w:val="white"/>
              </w:rPr>
              <w:t>Á ekki við</w:t>
            </w:r>
          </w:p>
        </w:tc>
      </w:tr>
      <w:tr w:rsidR="00092717" w:rsidRPr="00DD76FE" w14:paraId="2D6D2342" w14:textId="77777777" w:rsidTr="00390D76">
        <w:tc>
          <w:tcPr>
            <w:tcW w:w="1129" w:type="dxa"/>
            <w:tcPrChange w:id="106" w:author="Georg Birgisson" w:date="2021-10-06T14:13:00Z">
              <w:tcPr>
                <w:tcW w:w="1852" w:type="dxa"/>
              </w:tcPr>
            </w:tcPrChange>
          </w:tcPr>
          <w:p w14:paraId="6DDBE8DB" w14:textId="3FE44728" w:rsidR="00092717" w:rsidRPr="00DD76FE" w:rsidRDefault="00092717" w:rsidP="00DD76FE">
            <w:pPr>
              <w:pStyle w:val="BodyText"/>
              <w:spacing w:after="0"/>
              <w:rPr>
                <w:highlight w:val="white"/>
              </w:rPr>
            </w:pPr>
            <w:r w:rsidRPr="00DD76FE">
              <w:rPr>
                <w:highlight w:val="white"/>
              </w:rPr>
              <w:t>CEN</w:t>
            </w:r>
          </w:p>
        </w:tc>
        <w:tc>
          <w:tcPr>
            <w:tcW w:w="3672" w:type="dxa"/>
            <w:tcPrChange w:id="107" w:author="Georg Birgisson" w:date="2021-10-06T14:13:00Z">
              <w:tcPr>
                <w:tcW w:w="1972" w:type="dxa"/>
              </w:tcPr>
            </w:tcPrChange>
          </w:tcPr>
          <w:p w14:paraId="771CA7C4" w14:textId="3ED0DDDB" w:rsidR="00092717" w:rsidRPr="00DD76FE" w:rsidRDefault="00092717" w:rsidP="00DD76FE">
            <w:pPr>
              <w:pStyle w:val="BodyText"/>
              <w:spacing w:after="0"/>
              <w:rPr>
                <w:highlight w:val="white"/>
              </w:rPr>
            </w:pPr>
            <w:r w:rsidRPr="00DD76FE">
              <w:rPr>
                <w:highlight w:val="white"/>
              </w:rPr>
              <w:t>BII3</w:t>
            </w:r>
          </w:p>
        </w:tc>
        <w:tc>
          <w:tcPr>
            <w:tcW w:w="1648" w:type="dxa"/>
            <w:tcPrChange w:id="108" w:author="Georg Birgisson" w:date="2021-10-06T14:13:00Z">
              <w:tcPr>
                <w:tcW w:w="1648" w:type="dxa"/>
              </w:tcPr>
            </w:tcPrChange>
          </w:tcPr>
          <w:p w14:paraId="09EF0353" w14:textId="77777777" w:rsidR="00092717" w:rsidRPr="00DD76FE" w:rsidRDefault="00092717" w:rsidP="00DD76FE">
            <w:pPr>
              <w:pStyle w:val="BodyText"/>
              <w:spacing w:after="0"/>
              <w:rPr>
                <w:highlight w:val="white"/>
              </w:rPr>
            </w:pPr>
            <w:r w:rsidRPr="00DD76FE">
              <w:rPr>
                <w:highlight w:val="white"/>
              </w:rPr>
              <w:t>Ekki gefið út</w:t>
            </w:r>
          </w:p>
        </w:tc>
        <w:tc>
          <w:tcPr>
            <w:tcW w:w="2036" w:type="dxa"/>
            <w:tcPrChange w:id="109" w:author="Georg Birgisson" w:date="2021-10-06T14:13:00Z">
              <w:tcPr>
                <w:tcW w:w="2036" w:type="dxa"/>
              </w:tcPr>
            </w:tcPrChange>
          </w:tcPr>
          <w:p w14:paraId="315F3B27" w14:textId="2EFC40E6" w:rsidR="00092717" w:rsidRPr="00DD76FE" w:rsidRDefault="00CC519E" w:rsidP="00DD76FE">
            <w:pPr>
              <w:pStyle w:val="BodyText"/>
              <w:spacing w:after="0"/>
              <w:rPr>
                <w:highlight w:val="white"/>
              </w:rPr>
            </w:pPr>
            <w:r w:rsidRPr="00DD76FE">
              <w:rPr>
                <w:highlight w:val="white"/>
              </w:rPr>
              <w:t>Á ekki við</w:t>
            </w:r>
          </w:p>
        </w:tc>
      </w:tr>
      <w:tr w:rsidR="00092717" w:rsidRPr="00DD76FE" w14:paraId="7CF8D30C" w14:textId="77777777" w:rsidTr="00390D76">
        <w:tc>
          <w:tcPr>
            <w:tcW w:w="1129" w:type="dxa"/>
            <w:tcPrChange w:id="110" w:author="Georg Birgisson" w:date="2021-10-06T14:13:00Z">
              <w:tcPr>
                <w:tcW w:w="1852" w:type="dxa"/>
              </w:tcPr>
            </w:tcPrChange>
          </w:tcPr>
          <w:p w14:paraId="7AB50BCB" w14:textId="338A93DC" w:rsidR="00092717" w:rsidRPr="00DD76FE" w:rsidRDefault="00092717" w:rsidP="00DD76FE">
            <w:pPr>
              <w:pStyle w:val="BodyText"/>
              <w:spacing w:after="0"/>
              <w:rPr>
                <w:highlight w:val="white"/>
              </w:rPr>
            </w:pPr>
            <w:r w:rsidRPr="00DD76FE">
              <w:rPr>
                <w:highlight w:val="white"/>
              </w:rPr>
              <w:lastRenderedPageBreak/>
              <w:t>CEN</w:t>
            </w:r>
          </w:p>
        </w:tc>
        <w:tc>
          <w:tcPr>
            <w:tcW w:w="3672" w:type="dxa"/>
            <w:tcPrChange w:id="111" w:author="Georg Birgisson" w:date="2021-10-06T14:13:00Z">
              <w:tcPr>
                <w:tcW w:w="1972" w:type="dxa"/>
              </w:tcPr>
            </w:tcPrChange>
          </w:tcPr>
          <w:p w14:paraId="4EEE5785" w14:textId="4B4AFE95" w:rsidR="00092717" w:rsidRPr="00DD76FE" w:rsidRDefault="00092717" w:rsidP="00DD76FE">
            <w:pPr>
              <w:pStyle w:val="BodyText"/>
              <w:spacing w:after="0"/>
              <w:rPr>
                <w:highlight w:val="white"/>
              </w:rPr>
            </w:pPr>
            <w:r w:rsidRPr="00DD76FE">
              <w:rPr>
                <w:highlight w:val="white"/>
              </w:rPr>
              <w:t>EN16931</w:t>
            </w:r>
            <w:ins w:id="112" w:author="Georg Birgisson" w:date="2021-10-06T14:12:00Z">
              <w:r w:rsidR="00390D76">
                <w:rPr>
                  <w:highlight w:val="white"/>
                </w:rPr>
                <w:t xml:space="preserve"> (</w:t>
              </w:r>
            </w:ins>
            <w:ins w:id="113" w:author="Georg Birgisson" w:date="2021-10-06T14:13:00Z">
              <w:r w:rsidR="00390D76">
                <w:rPr>
                  <w:highlight w:val="white"/>
                </w:rPr>
                <w:t xml:space="preserve">IS CIUS, </w:t>
              </w:r>
            </w:ins>
            <w:ins w:id="114" w:author="Georg Birgisson" w:date="2021-10-06T14:12:00Z">
              <w:r w:rsidR="00390D76">
                <w:rPr>
                  <w:highlight w:val="white"/>
                </w:rPr>
                <w:t>Peppol samhæft)</w:t>
              </w:r>
            </w:ins>
          </w:p>
        </w:tc>
        <w:tc>
          <w:tcPr>
            <w:tcW w:w="1648" w:type="dxa"/>
            <w:tcPrChange w:id="115" w:author="Georg Birgisson" w:date="2021-10-06T14:13:00Z">
              <w:tcPr>
                <w:tcW w:w="1648" w:type="dxa"/>
              </w:tcPr>
            </w:tcPrChange>
          </w:tcPr>
          <w:p w14:paraId="2AAFD6B9" w14:textId="058D3A6C" w:rsidR="00092717" w:rsidRPr="00DD76FE" w:rsidRDefault="00B97049" w:rsidP="00DD76FE">
            <w:pPr>
              <w:pStyle w:val="BodyText"/>
              <w:spacing w:after="0"/>
              <w:rPr>
                <w:highlight w:val="white"/>
              </w:rPr>
            </w:pPr>
            <w:r w:rsidRPr="00DD76FE">
              <w:rPr>
                <w:highlight w:val="white"/>
              </w:rPr>
              <w:t>TS 236</w:t>
            </w:r>
          </w:p>
        </w:tc>
        <w:tc>
          <w:tcPr>
            <w:tcW w:w="2036" w:type="dxa"/>
            <w:tcPrChange w:id="116" w:author="Georg Birgisson" w:date="2021-10-06T14:13:00Z">
              <w:tcPr>
                <w:tcW w:w="2036" w:type="dxa"/>
              </w:tcPr>
            </w:tcPrChange>
          </w:tcPr>
          <w:p w14:paraId="36CD4C67" w14:textId="77777777" w:rsidR="00092717" w:rsidRPr="00DD76FE" w:rsidRDefault="00092717" w:rsidP="00DD76FE">
            <w:pPr>
              <w:pStyle w:val="BodyText"/>
              <w:spacing w:after="0"/>
              <w:rPr>
                <w:highlight w:val="white"/>
              </w:rPr>
            </w:pPr>
            <w:r w:rsidRPr="00DD76FE">
              <w:rPr>
                <w:highlight w:val="white"/>
              </w:rPr>
              <w:t>2018</w:t>
            </w:r>
          </w:p>
        </w:tc>
      </w:tr>
      <w:tr w:rsidR="00390D76" w:rsidRPr="00DD76FE" w14:paraId="2746A90B" w14:textId="77777777" w:rsidTr="00390D76">
        <w:trPr>
          <w:ins w:id="117" w:author="Georg Birgisson" w:date="2021-10-06T14:11:00Z"/>
        </w:trPr>
        <w:tc>
          <w:tcPr>
            <w:tcW w:w="1129" w:type="dxa"/>
            <w:tcPrChange w:id="118" w:author="Georg Birgisson" w:date="2021-10-06T14:13:00Z">
              <w:tcPr>
                <w:tcW w:w="1852" w:type="dxa"/>
              </w:tcPr>
            </w:tcPrChange>
          </w:tcPr>
          <w:p w14:paraId="3149A5AE" w14:textId="63B6AD9C" w:rsidR="00390D76" w:rsidRPr="00DD76FE" w:rsidRDefault="00390D76" w:rsidP="00DD76FE">
            <w:pPr>
              <w:pStyle w:val="BodyText"/>
              <w:spacing w:after="0"/>
              <w:rPr>
                <w:ins w:id="119" w:author="Georg Birgisson" w:date="2021-10-06T14:11:00Z"/>
                <w:highlight w:val="white"/>
              </w:rPr>
            </w:pPr>
            <w:ins w:id="120" w:author="Georg Birgisson" w:date="2021-10-06T14:11:00Z">
              <w:r>
                <w:rPr>
                  <w:highlight w:val="white"/>
                </w:rPr>
                <w:t>CEN</w:t>
              </w:r>
            </w:ins>
          </w:p>
        </w:tc>
        <w:tc>
          <w:tcPr>
            <w:tcW w:w="3672" w:type="dxa"/>
            <w:tcPrChange w:id="121" w:author="Georg Birgisson" w:date="2021-10-06T14:13:00Z">
              <w:tcPr>
                <w:tcW w:w="1972" w:type="dxa"/>
              </w:tcPr>
            </w:tcPrChange>
          </w:tcPr>
          <w:p w14:paraId="7165C625" w14:textId="6572C038" w:rsidR="00390D76" w:rsidRPr="00DD76FE" w:rsidRDefault="00390D76" w:rsidP="00DD76FE">
            <w:pPr>
              <w:pStyle w:val="BodyText"/>
              <w:spacing w:after="0"/>
              <w:rPr>
                <w:ins w:id="122" w:author="Georg Birgisson" w:date="2021-10-06T14:11:00Z"/>
                <w:highlight w:val="white"/>
              </w:rPr>
            </w:pPr>
            <w:ins w:id="123" w:author="Georg Birgisson" w:date="2021-10-06T14:11:00Z">
              <w:r>
                <w:rPr>
                  <w:highlight w:val="white"/>
                </w:rPr>
                <w:t xml:space="preserve">Peppol BIS </w:t>
              </w:r>
              <w:proofErr w:type="spellStart"/>
              <w:r>
                <w:rPr>
                  <w:highlight w:val="white"/>
                </w:rPr>
                <w:t>Billing</w:t>
              </w:r>
              <w:proofErr w:type="spellEnd"/>
              <w:r>
                <w:rPr>
                  <w:highlight w:val="white"/>
                </w:rPr>
                <w:t xml:space="preserve"> 3.0</w:t>
              </w:r>
            </w:ins>
            <w:ins w:id="124" w:author="Georg Birgisson" w:date="2021-10-06T14:12:00Z">
              <w:r>
                <w:rPr>
                  <w:highlight w:val="white"/>
                </w:rPr>
                <w:t xml:space="preserve"> (EN16931 CIUS)</w:t>
              </w:r>
            </w:ins>
          </w:p>
        </w:tc>
        <w:tc>
          <w:tcPr>
            <w:tcW w:w="1648" w:type="dxa"/>
            <w:tcPrChange w:id="125" w:author="Georg Birgisson" w:date="2021-10-06T14:13:00Z">
              <w:tcPr>
                <w:tcW w:w="1648" w:type="dxa"/>
              </w:tcPr>
            </w:tcPrChange>
          </w:tcPr>
          <w:p w14:paraId="686F73A6" w14:textId="614EECF9" w:rsidR="00390D76" w:rsidRPr="00DD76FE" w:rsidRDefault="00390D76" w:rsidP="00DD76FE">
            <w:pPr>
              <w:pStyle w:val="BodyText"/>
              <w:spacing w:after="0"/>
              <w:rPr>
                <w:ins w:id="126" w:author="Georg Birgisson" w:date="2021-10-06T14:11:00Z"/>
                <w:highlight w:val="white"/>
              </w:rPr>
            </w:pPr>
            <w:ins w:id="127" w:author="Georg Birgisson" w:date="2021-10-06T14:11:00Z">
              <w:r>
                <w:rPr>
                  <w:highlight w:val="white"/>
                </w:rPr>
                <w:t xml:space="preserve">TS </w:t>
              </w:r>
            </w:ins>
            <w:ins w:id="128" w:author="Georg Birgisson" w:date="2021-10-06T14:12:00Z">
              <w:r>
                <w:rPr>
                  <w:highlight w:val="white"/>
                </w:rPr>
                <w:t>236</w:t>
              </w:r>
            </w:ins>
          </w:p>
        </w:tc>
        <w:tc>
          <w:tcPr>
            <w:tcW w:w="2036" w:type="dxa"/>
            <w:tcPrChange w:id="129" w:author="Georg Birgisson" w:date="2021-10-06T14:13:00Z">
              <w:tcPr>
                <w:tcW w:w="2036" w:type="dxa"/>
              </w:tcPr>
            </w:tcPrChange>
          </w:tcPr>
          <w:p w14:paraId="16B48B09" w14:textId="7628C7A2" w:rsidR="00390D76" w:rsidRPr="00DD76FE" w:rsidRDefault="00390D76" w:rsidP="00DD76FE">
            <w:pPr>
              <w:pStyle w:val="BodyText"/>
              <w:spacing w:after="0"/>
              <w:rPr>
                <w:ins w:id="130" w:author="Georg Birgisson" w:date="2021-10-06T14:11:00Z"/>
                <w:highlight w:val="white"/>
              </w:rPr>
            </w:pPr>
            <w:ins w:id="131" w:author="Georg Birgisson" w:date="2021-10-06T14:12:00Z">
              <w:r>
                <w:rPr>
                  <w:highlight w:val="white"/>
                </w:rPr>
                <w:t>2021</w:t>
              </w:r>
            </w:ins>
          </w:p>
        </w:tc>
      </w:tr>
    </w:tbl>
    <w:p w14:paraId="5FE9C456" w14:textId="43B75F35" w:rsidR="00A54693" w:rsidRDefault="00213AD8" w:rsidP="00462EDD">
      <w:pPr>
        <w:pStyle w:val="BodyText"/>
      </w:pPr>
      <w:r>
        <w:t xml:space="preserve">Tækniforskrift </w:t>
      </w:r>
      <w:r w:rsidR="000D70A9">
        <w:t xml:space="preserve">fyrir </w:t>
      </w:r>
      <w:r>
        <w:t>rafrænan reikning e</w:t>
      </w:r>
      <w:r w:rsidR="001E5E06">
        <w:t xml:space="preserve">r unnin af tækninefnd </w:t>
      </w:r>
      <w:r>
        <w:t>um grunngerð rafrænna viðskipta (T</w:t>
      </w:r>
      <w:r w:rsidR="001A2D60">
        <w:t>N</w:t>
      </w:r>
      <w:r>
        <w:t xml:space="preserve"> GRV)</w:t>
      </w:r>
      <w:ins w:id="132" w:author="Georg Birgisson" w:date="2021-10-06T14:14:00Z">
        <w:r w:rsidR="00390D76">
          <w:t xml:space="preserve"> sem er innan Fagráðs um upplýsingatækni (FUT)</w:t>
        </w:r>
      </w:ins>
      <w:r>
        <w:t xml:space="preserve">. Á vegum </w:t>
      </w:r>
      <w:r w:rsidR="00CE65C3">
        <w:t>t</w:t>
      </w:r>
      <w:r>
        <w:t>ækninefndar</w:t>
      </w:r>
      <w:r w:rsidR="000D70A9">
        <w:t>innar</w:t>
      </w:r>
      <w:r>
        <w:t xml:space="preserve"> var stofnaður vinnuhópur sem bar hitann og þungann af gerð tækniforskriftarinnar</w:t>
      </w:r>
      <w:r w:rsidR="00C02BE1">
        <w:t xml:space="preserve">, undir stjórn </w:t>
      </w:r>
      <w:r w:rsidR="00412D96">
        <w:t>Bergþórs Skúlasonar</w:t>
      </w:r>
      <w:r>
        <w:t xml:space="preserve"> (Fjársýsla ríkisins</w:t>
      </w:r>
      <w:r w:rsidR="00C02BE1">
        <w:t>). Vinnuhópurinn naut aðstoðar Georgs Birgissonar</w:t>
      </w:r>
      <w:r w:rsidR="00370E52">
        <w:t xml:space="preserve"> </w:t>
      </w:r>
      <w:r w:rsidR="000D70A9">
        <w:t>(</w:t>
      </w:r>
      <w:proofErr w:type="spellStart"/>
      <w:r w:rsidR="00412D96">
        <w:t>Midran</w:t>
      </w:r>
      <w:proofErr w:type="spellEnd"/>
      <w:r w:rsidR="00412D96">
        <w:t xml:space="preserve"> </w:t>
      </w:r>
      <w:r w:rsidR="00C02BE1">
        <w:t>ehf.</w:t>
      </w:r>
      <w:r w:rsidR="000D70A9">
        <w:t>)</w:t>
      </w:r>
      <w:r w:rsidR="00CE65C3">
        <w:t xml:space="preserve"> </w:t>
      </w:r>
      <w:r w:rsidR="00C02BE1">
        <w:t xml:space="preserve">sem </w:t>
      </w:r>
      <w:r w:rsidR="00B2426B">
        <w:t xml:space="preserve">tók þátt í gerð </w:t>
      </w:r>
      <w:proofErr w:type="spellStart"/>
      <w:r w:rsidR="00B2426B">
        <w:t>Evrópustaðalsins</w:t>
      </w:r>
      <w:proofErr w:type="spellEnd"/>
      <w:r w:rsidR="00B2426B">
        <w:t xml:space="preserve"> hjá CEN</w:t>
      </w:r>
      <w:r>
        <w:t>.</w:t>
      </w:r>
      <w:r w:rsidR="00C70918">
        <w:t xml:space="preserve"> </w:t>
      </w:r>
      <w:r w:rsidR="00115086">
        <w:t>Umsjón með störfum</w:t>
      </w:r>
      <w:r w:rsidR="00C70918">
        <w:t xml:space="preserve"> </w:t>
      </w:r>
      <w:r w:rsidR="00115086">
        <w:t>tækninefndar</w:t>
      </w:r>
      <w:r w:rsidR="000D70A9">
        <w:t>innar</w:t>
      </w:r>
      <w:r w:rsidR="00115086">
        <w:t xml:space="preserve"> af hálfu Staðlaráðs </w:t>
      </w:r>
      <w:r w:rsidR="00B45BA0">
        <w:t>hafði</w:t>
      </w:r>
      <w:r w:rsidR="00C70918">
        <w:t xml:space="preserve"> </w:t>
      </w:r>
      <w:r w:rsidR="00B2426B">
        <w:t>Guðmundur Valsson</w:t>
      </w:r>
      <w:r w:rsidR="00115086">
        <w:t>.</w:t>
      </w:r>
    </w:p>
    <w:p w14:paraId="261E0491" w14:textId="77777777" w:rsidR="00371D02" w:rsidRPr="00DD76FE" w:rsidRDefault="000E05E4" w:rsidP="00DD76FE">
      <w:pPr>
        <w:pStyle w:val="BodyText"/>
        <w:rPr>
          <w:b/>
        </w:rPr>
      </w:pPr>
      <w:r>
        <w:br w:type="page"/>
      </w:r>
      <w:r w:rsidR="00371D02" w:rsidRPr="00DD76FE">
        <w:rPr>
          <w:b/>
        </w:rPr>
        <w:lastRenderedPageBreak/>
        <w:t>Efnisyfirlit</w:t>
      </w:r>
    </w:p>
    <w:p w14:paraId="26413E96" w14:textId="6F190DF3" w:rsidR="00781826" w:rsidRDefault="009F3B12">
      <w:pPr>
        <w:pStyle w:val="TOC1"/>
        <w:rPr>
          <w:rFonts w:asciiTheme="minorHAnsi" w:eastAsiaTheme="minorEastAsia" w:hAnsiTheme="minorHAnsi" w:cstheme="minorBidi"/>
          <w:sz w:val="22"/>
          <w:szCs w:val="22"/>
          <w:lang w:val="en-GB" w:eastAsia="en-GB"/>
        </w:rPr>
      </w:pPr>
      <w:r w:rsidRPr="00D26E2F">
        <w:rPr>
          <w:noProof w:val="0"/>
          <w:szCs w:val="18"/>
        </w:rPr>
        <w:fldChar w:fldCharType="begin"/>
      </w:r>
      <w:r w:rsidR="00AA5849" w:rsidRPr="00DD76FE">
        <w:rPr>
          <w:noProof w:val="0"/>
          <w:szCs w:val="18"/>
        </w:rPr>
        <w:instrText xml:space="preserve"> TOC \o "1-3" \h \z \u </w:instrText>
      </w:r>
      <w:r w:rsidRPr="00D26E2F">
        <w:rPr>
          <w:noProof w:val="0"/>
          <w:szCs w:val="18"/>
        </w:rPr>
        <w:fldChar w:fldCharType="separate"/>
      </w:r>
      <w:hyperlink w:anchor="_Toc84934948" w:history="1">
        <w:r w:rsidR="00781826" w:rsidRPr="004B443D">
          <w:rPr>
            <w:rStyle w:val="Hyperlink"/>
          </w:rPr>
          <w:t>Formáli</w:t>
        </w:r>
        <w:r w:rsidR="00781826">
          <w:rPr>
            <w:webHidden/>
          </w:rPr>
          <w:tab/>
        </w:r>
        <w:r w:rsidR="00781826">
          <w:rPr>
            <w:webHidden/>
          </w:rPr>
          <w:fldChar w:fldCharType="begin"/>
        </w:r>
        <w:r w:rsidR="00781826">
          <w:rPr>
            <w:webHidden/>
          </w:rPr>
          <w:instrText xml:space="preserve"> PAGEREF _Toc84934948 \h </w:instrText>
        </w:r>
        <w:r w:rsidR="00781826">
          <w:rPr>
            <w:webHidden/>
          </w:rPr>
        </w:r>
        <w:r w:rsidR="00781826">
          <w:rPr>
            <w:webHidden/>
          </w:rPr>
          <w:fldChar w:fldCharType="separate"/>
        </w:r>
        <w:r w:rsidR="00781826">
          <w:rPr>
            <w:webHidden/>
          </w:rPr>
          <w:t>3</w:t>
        </w:r>
        <w:r w:rsidR="00781826">
          <w:rPr>
            <w:webHidden/>
          </w:rPr>
          <w:fldChar w:fldCharType="end"/>
        </w:r>
      </w:hyperlink>
    </w:p>
    <w:p w14:paraId="300AD7DC" w14:textId="00BE1692" w:rsidR="00781826" w:rsidRDefault="00781826">
      <w:pPr>
        <w:pStyle w:val="TOC1"/>
        <w:rPr>
          <w:rFonts w:asciiTheme="minorHAnsi" w:eastAsiaTheme="minorEastAsia" w:hAnsiTheme="minorHAnsi" w:cstheme="minorBidi"/>
          <w:sz w:val="22"/>
          <w:szCs w:val="22"/>
          <w:lang w:val="en-GB" w:eastAsia="en-GB"/>
        </w:rPr>
      </w:pPr>
      <w:hyperlink w:anchor="_Toc84934949" w:history="1">
        <w:r w:rsidRPr="004B443D">
          <w:rPr>
            <w:rStyle w:val="Hyperlink"/>
          </w:rPr>
          <w:t>1</w:t>
        </w:r>
        <w:r>
          <w:rPr>
            <w:rFonts w:asciiTheme="minorHAnsi" w:eastAsiaTheme="minorEastAsia" w:hAnsiTheme="minorHAnsi" w:cstheme="minorBidi"/>
            <w:sz w:val="22"/>
            <w:szCs w:val="22"/>
            <w:lang w:val="en-GB" w:eastAsia="en-GB"/>
          </w:rPr>
          <w:tab/>
        </w:r>
        <w:r w:rsidRPr="004B443D">
          <w:rPr>
            <w:rStyle w:val="Hyperlink"/>
          </w:rPr>
          <w:t>Inngangur</w:t>
        </w:r>
        <w:r>
          <w:rPr>
            <w:webHidden/>
          </w:rPr>
          <w:tab/>
        </w:r>
        <w:r>
          <w:rPr>
            <w:webHidden/>
          </w:rPr>
          <w:fldChar w:fldCharType="begin"/>
        </w:r>
        <w:r>
          <w:rPr>
            <w:webHidden/>
          </w:rPr>
          <w:instrText xml:space="preserve"> PAGEREF _Toc84934949 \h </w:instrText>
        </w:r>
        <w:r>
          <w:rPr>
            <w:webHidden/>
          </w:rPr>
        </w:r>
        <w:r>
          <w:rPr>
            <w:webHidden/>
          </w:rPr>
          <w:fldChar w:fldCharType="separate"/>
        </w:r>
        <w:r>
          <w:rPr>
            <w:webHidden/>
          </w:rPr>
          <w:t>6</w:t>
        </w:r>
        <w:r>
          <w:rPr>
            <w:webHidden/>
          </w:rPr>
          <w:fldChar w:fldCharType="end"/>
        </w:r>
      </w:hyperlink>
    </w:p>
    <w:p w14:paraId="2B07E4D2" w14:textId="44A240AB" w:rsidR="00781826" w:rsidRDefault="00781826">
      <w:pPr>
        <w:pStyle w:val="TOC2"/>
        <w:rPr>
          <w:rFonts w:asciiTheme="minorHAnsi" w:eastAsiaTheme="minorEastAsia" w:hAnsiTheme="minorHAnsi" w:cstheme="minorBidi"/>
          <w:sz w:val="22"/>
          <w:szCs w:val="22"/>
          <w:lang w:val="en-GB" w:eastAsia="en-GB"/>
        </w:rPr>
      </w:pPr>
      <w:hyperlink w:anchor="_Toc84934950" w:history="1">
        <w:r w:rsidRPr="004B443D">
          <w:rPr>
            <w:rStyle w:val="Hyperlink"/>
          </w:rPr>
          <w:t>1.1</w:t>
        </w:r>
        <w:r>
          <w:rPr>
            <w:rFonts w:asciiTheme="minorHAnsi" w:eastAsiaTheme="minorEastAsia" w:hAnsiTheme="minorHAnsi" w:cstheme="minorBidi"/>
            <w:sz w:val="22"/>
            <w:szCs w:val="22"/>
            <w:lang w:val="en-GB" w:eastAsia="en-GB"/>
          </w:rPr>
          <w:tab/>
        </w:r>
        <w:r w:rsidRPr="004B443D">
          <w:rPr>
            <w:rStyle w:val="Hyperlink"/>
          </w:rPr>
          <w:t>Gildissvið og markmið</w:t>
        </w:r>
        <w:r>
          <w:rPr>
            <w:webHidden/>
          </w:rPr>
          <w:tab/>
        </w:r>
        <w:r>
          <w:rPr>
            <w:webHidden/>
          </w:rPr>
          <w:fldChar w:fldCharType="begin"/>
        </w:r>
        <w:r>
          <w:rPr>
            <w:webHidden/>
          </w:rPr>
          <w:instrText xml:space="preserve"> PAGEREF _Toc84934950 \h </w:instrText>
        </w:r>
        <w:r>
          <w:rPr>
            <w:webHidden/>
          </w:rPr>
        </w:r>
        <w:r>
          <w:rPr>
            <w:webHidden/>
          </w:rPr>
          <w:fldChar w:fldCharType="separate"/>
        </w:r>
        <w:r>
          <w:rPr>
            <w:webHidden/>
          </w:rPr>
          <w:t>6</w:t>
        </w:r>
        <w:r>
          <w:rPr>
            <w:webHidden/>
          </w:rPr>
          <w:fldChar w:fldCharType="end"/>
        </w:r>
      </w:hyperlink>
    </w:p>
    <w:p w14:paraId="68E21438" w14:textId="72FE2FB6" w:rsidR="00781826" w:rsidRDefault="00781826">
      <w:pPr>
        <w:pStyle w:val="TOC2"/>
        <w:rPr>
          <w:rFonts w:asciiTheme="minorHAnsi" w:eastAsiaTheme="minorEastAsia" w:hAnsiTheme="minorHAnsi" w:cstheme="minorBidi"/>
          <w:sz w:val="22"/>
          <w:szCs w:val="22"/>
          <w:lang w:val="en-GB" w:eastAsia="en-GB"/>
        </w:rPr>
      </w:pPr>
      <w:hyperlink w:anchor="_Toc84934951" w:history="1">
        <w:r w:rsidRPr="004B443D">
          <w:rPr>
            <w:rStyle w:val="Hyperlink"/>
          </w:rPr>
          <w:t>1.2</w:t>
        </w:r>
        <w:r>
          <w:rPr>
            <w:rFonts w:asciiTheme="minorHAnsi" w:eastAsiaTheme="minorEastAsia" w:hAnsiTheme="minorHAnsi" w:cstheme="minorBidi"/>
            <w:sz w:val="22"/>
            <w:szCs w:val="22"/>
            <w:lang w:val="en-GB" w:eastAsia="en-GB"/>
          </w:rPr>
          <w:tab/>
        </w:r>
        <w:r w:rsidRPr="004B443D">
          <w:rPr>
            <w:rStyle w:val="Hyperlink"/>
          </w:rPr>
          <w:t>Notkun tækniforskriftar</w:t>
        </w:r>
        <w:r>
          <w:rPr>
            <w:webHidden/>
          </w:rPr>
          <w:tab/>
        </w:r>
        <w:r>
          <w:rPr>
            <w:webHidden/>
          </w:rPr>
          <w:fldChar w:fldCharType="begin"/>
        </w:r>
        <w:r>
          <w:rPr>
            <w:webHidden/>
          </w:rPr>
          <w:instrText xml:space="preserve"> PAGEREF _Toc84934951 \h </w:instrText>
        </w:r>
        <w:r>
          <w:rPr>
            <w:webHidden/>
          </w:rPr>
        </w:r>
        <w:r>
          <w:rPr>
            <w:webHidden/>
          </w:rPr>
          <w:fldChar w:fldCharType="separate"/>
        </w:r>
        <w:r>
          <w:rPr>
            <w:webHidden/>
          </w:rPr>
          <w:t>6</w:t>
        </w:r>
        <w:r>
          <w:rPr>
            <w:webHidden/>
          </w:rPr>
          <w:fldChar w:fldCharType="end"/>
        </w:r>
      </w:hyperlink>
    </w:p>
    <w:p w14:paraId="442E9092" w14:textId="45324A88" w:rsidR="00781826" w:rsidRDefault="00781826">
      <w:pPr>
        <w:pStyle w:val="TOC2"/>
        <w:rPr>
          <w:rFonts w:asciiTheme="minorHAnsi" w:eastAsiaTheme="minorEastAsia" w:hAnsiTheme="minorHAnsi" w:cstheme="minorBidi"/>
          <w:sz w:val="22"/>
          <w:szCs w:val="22"/>
          <w:lang w:val="en-GB" w:eastAsia="en-GB"/>
        </w:rPr>
      </w:pPr>
      <w:hyperlink w:anchor="_Toc84934952" w:history="1">
        <w:r w:rsidRPr="004B443D">
          <w:rPr>
            <w:rStyle w:val="Hyperlink"/>
          </w:rPr>
          <w:t>1.3</w:t>
        </w:r>
        <w:r>
          <w:rPr>
            <w:rFonts w:asciiTheme="minorHAnsi" w:eastAsiaTheme="minorEastAsia" w:hAnsiTheme="minorHAnsi" w:cstheme="minorBidi"/>
            <w:sz w:val="22"/>
            <w:szCs w:val="22"/>
            <w:lang w:val="en-GB" w:eastAsia="en-GB"/>
          </w:rPr>
          <w:tab/>
        </w:r>
        <w:r w:rsidRPr="004B443D">
          <w:rPr>
            <w:rStyle w:val="Hyperlink"/>
          </w:rPr>
          <w:t>Evrópustaðall fyrir rafrænan reikning, EN 16931</w:t>
        </w:r>
        <w:r>
          <w:rPr>
            <w:webHidden/>
          </w:rPr>
          <w:tab/>
        </w:r>
        <w:r>
          <w:rPr>
            <w:webHidden/>
          </w:rPr>
          <w:fldChar w:fldCharType="begin"/>
        </w:r>
        <w:r>
          <w:rPr>
            <w:webHidden/>
          </w:rPr>
          <w:instrText xml:space="preserve"> PAGEREF _Toc84934952 \h </w:instrText>
        </w:r>
        <w:r>
          <w:rPr>
            <w:webHidden/>
          </w:rPr>
        </w:r>
        <w:r>
          <w:rPr>
            <w:webHidden/>
          </w:rPr>
          <w:fldChar w:fldCharType="separate"/>
        </w:r>
        <w:r>
          <w:rPr>
            <w:webHidden/>
          </w:rPr>
          <w:t>7</w:t>
        </w:r>
        <w:r>
          <w:rPr>
            <w:webHidden/>
          </w:rPr>
          <w:fldChar w:fldCharType="end"/>
        </w:r>
      </w:hyperlink>
    </w:p>
    <w:p w14:paraId="496CFDEA" w14:textId="315B11BC" w:rsidR="00781826" w:rsidRDefault="00781826">
      <w:pPr>
        <w:pStyle w:val="TOC2"/>
        <w:rPr>
          <w:rFonts w:asciiTheme="minorHAnsi" w:eastAsiaTheme="minorEastAsia" w:hAnsiTheme="minorHAnsi" w:cstheme="minorBidi"/>
          <w:sz w:val="22"/>
          <w:szCs w:val="22"/>
          <w:lang w:val="en-GB" w:eastAsia="en-GB"/>
        </w:rPr>
      </w:pPr>
      <w:hyperlink w:anchor="_Toc84934953" w:history="1">
        <w:r w:rsidRPr="004B443D">
          <w:rPr>
            <w:rStyle w:val="Hyperlink"/>
          </w:rPr>
          <w:t>1.4</w:t>
        </w:r>
        <w:r>
          <w:rPr>
            <w:rFonts w:asciiTheme="minorHAnsi" w:eastAsiaTheme="minorEastAsia" w:hAnsiTheme="minorHAnsi" w:cstheme="minorBidi"/>
            <w:sz w:val="22"/>
            <w:szCs w:val="22"/>
            <w:lang w:val="en-GB" w:eastAsia="en-GB"/>
          </w:rPr>
          <w:tab/>
        </w:r>
        <w:r w:rsidRPr="004B443D">
          <w:rPr>
            <w:rStyle w:val="Hyperlink"/>
          </w:rPr>
          <w:t>Peppol</w:t>
        </w:r>
        <w:r>
          <w:rPr>
            <w:webHidden/>
          </w:rPr>
          <w:tab/>
        </w:r>
        <w:r>
          <w:rPr>
            <w:webHidden/>
          </w:rPr>
          <w:fldChar w:fldCharType="begin"/>
        </w:r>
        <w:r>
          <w:rPr>
            <w:webHidden/>
          </w:rPr>
          <w:instrText xml:space="preserve"> PAGEREF _Toc84934953 \h </w:instrText>
        </w:r>
        <w:r>
          <w:rPr>
            <w:webHidden/>
          </w:rPr>
        </w:r>
        <w:r>
          <w:rPr>
            <w:webHidden/>
          </w:rPr>
          <w:fldChar w:fldCharType="separate"/>
        </w:r>
        <w:r>
          <w:rPr>
            <w:webHidden/>
          </w:rPr>
          <w:t>8</w:t>
        </w:r>
        <w:r>
          <w:rPr>
            <w:webHidden/>
          </w:rPr>
          <w:fldChar w:fldCharType="end"/>
        </w:r>
      </w:hyperlink>
    </w:p>
    <w:p w14:paraId="7555E1C8" w14:textId="546D98EE" w:rsidR="00781826" w:rsidRDefault="00781826">
      <w:pPr>
        <w:pStyle w:val="TOC2"/>
        <w:rPr>
          <w:rFonts w:asciiTheme="minorHAnsi" w:eastAsiaTheme="minorEastAsia" w:hAnsiTheme="minorHAnsi" w:cstheme="minorBidi"/>
          <w:sz w:val="22"/>
          <w:szCs w:val="22"/>
          <w:lang w:val="en-GB" w:eastAsia="en-GB"/>
        </w:rPr>
      </w:pPr>
      <w:hyperlink w:anchor="_Toc84934954" w:history="1">
        <w:r w:rsidRPr="004B443D">
          <w:rPr>
            <w:rStyle w:val="Hyperlink"/>
          </w:rPr>
          <w:t>1.5</w:t>
        </w:r>
        <w:r>
          <w:rPr>
            <w:rFonts w:asciiTheme="minorHAnsi" w:eastAsiaTheme="minorEastAsia" w:hAnsiTheme="minorHAnsi" w:cstheme="minorBidi"/>
            <w:sz w:val="22"/>
            <w:szCs w:val="22"/>
            <w:lang w:val="en-GB" w:eastAsia="en-GB"/>
          </w:rPr>
          <w:tab/>
        </w:r>
        <w:r w:rsidRPr="004B443D">
          <w:rPr>
            <w:rStyle w:val="Hyperlink"/>
          </w:rPr>
          <w:t>Íslensk tækniforskrift (TS 236)</w:t>
        </w:r>
        <w:r>
          <w:rPr>
            <w:webHidden/>
          </w:rPr>
          <w:tab/>
        </w:r>
        <w:r>
          <w:rPr>
            <w:webHidden/>
          </w:rPr>
          <w:fldChar w:fldCharType="begin"/>
        </w:r>
        <w:r>
          <w:rPr>
            <w:webHidden/>
          </w:rPr>
          <w:instrText xml:space="preserve"> PAGEREF _Toc84934954 \h </w:instrText>
        </w:r>
        <w:r>
          <w:rPr>
            <w:webHidden/>
          </w:rPr>
        </w:r>
        <w:r>
          <w:rPr>
            <w:webHidden/>
          </w:rPr>
          <w:fldChar w:fldCharType="separate"/>
        </w:r>
        <w:r>
          <w:rPr>
            <w:webHidden/>
          </w:rPr>
          <w:t>8</w:t>
        </w:r>
        <w:r>
          <w:rPr>
            <w:webHidden/>
          </w:rPr>
          <w:fldChar w:fldCharType="end"/>
        </w:r>
      </w:hyperlink>
    </w:p>
    <w:p w14:paraId="7AC3A572" w14:textId="27AE8A6C" w:rsidR="00781826" w:rsidRDefault="00781826">
      <w:pPr>
        <w:pStyle w:val="TOC2"/>
        <w:rPr>
          <w:rFonts w:asciiTheme="minorHAnsi" w:eastAsiaTheme="minorEastAsia" w:hAnsiTheme="minorHAnsi" w:cstheme="minorBidi"/>
          <w:sz w:val="22"/>
          <w:szCs w:val="22"/>
          <w:lang w:val="en-GB" w:eastAsia="en-GB"/>
        </w:rPr>
      </w:pPr>
      <w:hyperlink w:anchor="_Toc84934955" w:history="1">
        <w:r w:rsidRPr="004B443D">
          <w:rPr>
            <w:rStyle w:val="Hyperlink"/>
          </w:rPr>
          <w:t>1.6</w:t>
        </w:r>
        <w:r>
          <w:rPr>
            <w:rFonts w:asciiTheme="minorHAnsi" w:eastAsiaTheme="minorEastAsia" w:hAnsiTheme="minorHAnsi" w:cstheme="minorBidi"/>
            <w:sz w:val="22"/>
            <w:szCs w:val="22"/>
            <w:lang w:val="en-GB" w:eastAsia="en-GB"/>
          </w:rPr>
          <w:tab/>
        </w:r>
        <w:r w:rsidRPr="004B443D">
          <w:rPr>
            <w:rStyle w:val="Hyperlink"/>
          </w:rPr>
          <w:t>Tilvísanir</w:t>
        </w:r>
        <w:r>
          <w:rPr>
            <w:webHidden/>
          </w:rPr>
          <w:tab/>
        </w:r>
        <w:r>
          <w:rPr>
            <w:webHidden/>
          </w:rPr>
          <w:fldChar w:fldCharType="begin"/>
        </w:r>
        <w:r>
          <w:rPr>
            <w:webHidden/>
          </w:rPr>
          <w:instrText xml:space="preserve"> PAGEREF _Toc84934955 \h </w:instrText>
        </w:r>
        <w:r>
          <w:rPr>
            <w:webHidden/>
          </w:rPr>
        </w:r>
        <w:r>
          <w:rPr>
            <w:webHidden/>
          </w:rPr>
          <w:fldChar w:fldCharType="separate"/>
        </w:r>
        <w:r>
          <w:rPr>
            <w:webHidden/>
          </w:rPr>
          <w:t>9</w:t>
        </w:r>
        <w:r>
          <w:rPr>
            <w:webHidden/>
          </w:rPr>
          <w:fldChar w:fldCharType="end"/>
        </w:r>
      </w:hyperlink>
    </w:p>
    <w:p w14:paraId="3EAF06EB" w14:textId="40697BA4" w:rsidR="00781826" w:rsidRDefault="00781826">
      <w:pPr>
        <w:pStyle w:val="TOC2"/>
        <w:rPr>
          <w:rFonts w:asciiTheme="minorHAnsi" w:eastAsiaTheme="minorEastAsia" w:hAnsiTheme="minorHAnsi" w:cstheme="minorBidi"/>
          <w:sz w:val="22"/>
          <w:szCs w:val="22"/>
          <w:lang w:val="en-GB" w:eastAsia="en-GB"/>
        </w:rPr>
      </w:pPr>
      <w:hyperlink w:anchor="_Toc84934956" w:history="1">
        <w:r w:rsidRPr="004B443D">
          <w:rPr>
            <w:rStyle w:val="Hyperlink"/>
          </w:rPr>
          <w:t>1.7</w:t>
        </w:r>
        <w:r>
          <w:rPr>
            <w:rFonts w:asciiTheme="minorHAnsi" w:eastAsiaTheme="minorEastAsia" w:hAnsiTheme="minorHAnsi" w:cstheme="minorBidi"/>
            <w:sz w:val="22"/>
            <w:szCs w:val="22"/>
            <w:lang w:val="en-GB" w:eastAsia="en-GB"/>
          </w:rPr>
          <w:tab/>
        </w:r>
        <w:r w:rsidRPr="004B443D">
          <w:rPr>
            <w:rStyle w:val="Hyperlink"/>
          </w:rPr>
          <w:t>Hugtök og skilgreiningar</w:t>
        </w:r>
        <w:r>
          <w:rPr>
            <w:webHidden/>
          </w:rPr>
          <w:tab/>
        </w:r>
        <w:r>
          <w:rPr>
            <w:webHidden/>
          </w:rPr>
          <w:fldChar w:fldCharType="begin"/>
        </w:r>
        <w:r>
          <w:rPr>
            <w:webHidden/>
          </w:rPr>
          <w:instrText xml:space="preserve"> PAGEREF _Toc84934956 \h </w:instrText>
        </w:r>
        <w:r>
          <w:rPr>
            <w:webHidden/>
          </w:rPr>
        </w:r>
        <w:r>
          <w:rPr>
            <w:webHidden/>
          </w:rPr>
          <w:fldChar w:fldCharType="separate"/>
        </w:r>
        <w:r>
          <w:rPr>
            <w:webHidden/>
          </w:rPr>
          <w:t>9</w:t>
        </w:r>
        <w:r>
          <w:rPr>
            <w:webHidden/>
          </w:rPr>
          <w:fldChar w:fldCharType="end"/>
        </w:r>
      </w:hyperlink>
    </w:p>
    <w:p w14:paraId="5BA92CA0" w14:textId="1A263513" w:rsidR="00781826" w:rsidRDefault="00781826">
      <w:pPr>
        <w:pStyle w:val="TOC1"/>
        <w:rPr>
          <w:rFonts w:asciiTheme="minorHAnsi" w:eastAsiaTheme="minorEastAsia" w:hAnsiTheme="minorHAnsi" w:cstheme="minorBidi"/>
          <w:sz w:val="22"/>
          <w:szCs w:val="22"/>
          <w:lang w:val="en-GB" w:eastAsia="en-GB"/>
        </w:rPr>
      </w:pPr>
      <w:hyperlink w:anchor="_Toc84934957" w:history="1">
        <w:r w:rsidRPr="004B443D">
          <w:rPr>
            <w:rStyle w:val="Hyperlink"/>
          </w:rPr>
          <w:t>2</w:t>
        </w:r>
        <w:r>
          <w:rPr>
            <w:rFonts w:asciiTheme="minorHAnsi" w:eastAsiaTheme="minorEastAsia" w:hAnsiTheme="minorHAnsi" w:cstheme="minorBidi"/>
            <w:sz w:val="22"/>
            <w:szCs w:val="22"/>
            <w:lang w:val="en-GB" w:eastAsia="en-GB"/>
          </w:rPr>
          <w:tab/>
        </w:r>
        <w:r w:rsidRPr="004B443D">
          <w:rPr>
            <w:rStyle w:val="Hyperlink"/>
          </w:rPr>
          <w:t>Um rafræna skjalið</w:t>
        </w:r>
        <w:r>
          <w:rPr>
            <w:webHidden/>
          </w:rPr>
          <w:tab/>
        </w:r>
        <w:r>
          <w:rPr>
            <w:webHidden/>
          </w:rPr>
          <w:fldChar w:fldCharType="begin"/>
        </w:r>
        <w:r>
          <w:rPr>
            <w:webHidden/>
          </w:rPr>
          <w:instrText xml:space="preserve"> PAGEREF _Toc84934957 \h </w:instrText>
        </w:r>
        <w:r>
          <w:rPr>
            <w:webHidden/>
          </w:rPr>
        </w:r>
        <w:r>
          <w:rPr>
            <w:webHidden/>
          </w:rPr>
          <w:fldChar w:fldCharType="separate"/>
        </w:r>
        <w:r>
          <w:rPr>
            <w:webHidden/>
          </w:rPr>
          <w:t>11</w:t>
        </w:r>
        <w:r>
          <w:rPr>
            <w:webHidden/>
          </w:rPr>
          <w:fldChar w:fldCharType="end"/>
        </w:r>
      </w:hyperlink>
    </w:p>
    <w:p w14:paraId="0421EC5E" w14:textId="734BBA15" w:rsidR="00781826" w:rsidRDefault="00781826">
      <w:pPr>
        <w:pStyle w:val="TOC2"/>
        <w:rPr>
          <w:rFonts w:asciiTheme="minorHAnsi" w:eastAsiaTheme="minorEastAsia" w:hAnsiTheme="minorHAnsi" w:cstheme="minorBidi"/>
          <w:sz w:val="22"/>
          <w:szCs w:val="22"/>
          <w:lang w:val="en-GB" w:eastAsia="en-GB"/>
        </w:rPr>
      </w:pPr>
      <w:hyperlink w:anchor="_Toc84934958" w:history="1">
        <w:r w:rsidRPr="004B443D">
          <w:rPr>
            <w:rStyle w:val="Hyperlink"/>
          </w:rPr>
          <w:t>2.1</w:t>
        </w:r>
        <w:r>
          <w:rPr>
            <w:rFonts w:asciiTheme="minorHAnsi" w:eastAsiaTheme="minorEastAsia" w:hAnsiTheme="minorHAnsi" w:cstheme="minorBidi"/>
            <w:sz w:val="22"/>
            <w:szCs w:val="22"/>
            <w:lang w:val="en-GB" w:eastAsia="en-GB"/>
          </w:rPr>
          <w:tab/>
        </w:r>
        <w:r w:rsidRPr="004B443D">
          <w:rPr>
            <w:rStyle w:val="Hyperlink"/>
          </w:rPr>
          <w:t>Almennt</w:t>
        </w:r>
        <w:r>
          <w:rPr>
            <w:webHidden/>
          </w:rPr>
          <w:tab/>
        </w:r>
        <w:r>
          <w:rPr>
            <w:webHidden/>
          </w:rPr>
          <w:fldChar w:fldCharType="begin"/>
        </w:r>
        <w:r>
          <w:rPr>
            <w:webHidden/>
          </w:rPr>
          <w:instrText xml:space="preserve"> PAGEREF _Toc84934958 \h </w:instrText>
        </w:r>
        <w:r>
          <w:rPr>
            <w:webHidden/>
          </w:rPr>
        </w:r>
        <w:r>
          <w:rPr>
            <w:webHidden/>
          </w:rPr>
          <w:fldChar w:fldCharType="separate"/>
        </w:r>
        <w:r>
          <w:rPr>
            <w:webHidden/>
          </w:rPr>
          <w:t>11</w:t>
        </w:r>
        <w:r>
          <w:rPr>
            <w:webHidden/>
          </w:rPr>
          <w:fldChar w:fldCharType="end"/>
        </w:r>
      </w:hyperlink>
    </w:p>
    <w:p w14:paraId="24757764" w14:textId="67985FB4" w:rsidR="00781826" w:rsidRDefault="00781826">
      <w:pPr>
        <w:pStyle w:val="TOC2"/>
        <w:rPr>
          <w:rFonts w:asciiTheme="minorHAnsi" w:eastAsiaTheme="minorEastAsia" w:hAnsiTheme="minorHAnsi" w:cstheme="minorBidi"/>
          <w:sz w:val="22"/>
          <w:szCs w:val="22"/>
          <w:lang w:val="en-GB" w:eastAsia="en-GB"/>
        </w:rPr>
      </w:pPr>
      <w:hyperlink w:anchor="_Toc84934959" w:history="1">
        <w:r w:rsidRPr="004B443D">
          <w:rPr>
            <w:rStyle w:val="Hyperlink"/>
          </w:rPr>
          <w:t>2.2</w:t>
        </w:r>
        <w:r>
          <w:rPr>
            <w:rFonts w:asciiTheme="minorHAnsi" w:eastAsiaTheme="minorEastAsia" w:hAnsiTheme="minorHAnsi" w:cstheme="minorBidi"/>
            <w:sz w:val="22"/>
            <w:szCs w:val="22"/>
            <w:lang w:val="en-GB" w:eastAsia="en-GB"/>
          </w:rPr>
          <w:tab/>
        </w:r>
        <w:r w:rsidRPr="004B443D">
          <w:rPr>
            <w:rStyle w:val="Hyperlink"/>
          </w:rPr>
          <w:t>Stuðningur við TS 236</w:t>
        </w:r>
        <w:r>
          <w:rPr>
            <w:webHidden/>
          </w:rPr>
          <w:tab/>
        </w:r>
        <w:r>
          <w:rPr>
            <w:webHidden/>
          </w:rPr>
          <w:fldChar w:fldCharType="begin"/>
        </w:r>
        <w:r>
          <w:rPr>
            <w:webHidden/>
          </w:rPr>
          <w:instrText xml:space="preserve"> PAGEREF _Toc84934959 \h </w:instrText>
        </w:r>
        <w:r>
          <w:rPr>
            <w:webHidden/>
          </w:rPr>
        </w:r>
        <w:r>
          <w:rPr>
            <w:webHidden/>
          </w:rPr>
          <w:fldChar w:fldCharType="separate"/>
        </w:r>
        <w:r>
          <w:rPr>
            <w:webHidden/>
          </w:rPr>
          <w:t>11</w:t>
        </w:r>
        <w:r>
          <w:rPr>
            <w:webHidden/>
          </w:rPr>
          <w:fldChar w:fldCharType="end"/>
        </w:r>
      </w:hyperlink>
    </w:p>
    <w:p w14:paraId="4971F55E" w14:textId="043341C1" w:rsidR="00781826" w:rsidRDefault="00781826">
      <w:pPr>
        <w:pStyle w:val="TOC2"/>
        <w:rPr>
          <w:rFonts w:asciiTheme="minorHAnsi" w:eastAsiaTheme="minorEastAsia" w:hAnsiTheme="minorHAnsi" w:cstheme="minorBidi"/>
          <w:sz w:val="22"/>
          <w:szCs w:val="22"/>
          <w:lang w:val="en-GB" w:eastAsia="en-GB"/>
        </w:rPr>
      </w:pPr>
      <w:hyperlink w:anchor="_Toc84934960" w:history="1">
        <w:r w:rsidRPr="004B443D">
          <w:rPr>
            <w:rStyle w:val="Hyperlink"/>
          </w:rPr>
          <w:t>2.3</w:t>
        </w:r>
        <w:r>
          <w:rPr>
            <w:rFonts w:asciiTheme="minorHAnsi" w:eastAsiaTheme="minorEastAsia" w:hAnsiTheme="minorHAnsi" w:cstheme="minorBidi"/>
            <w:sz w:val="22"/>
            <w:szCs w:val="22"/>
            <w:lang w:val="en-GB" w:eastAsia="en-GB"/>
          </w:rPr>
          <w:tab/>
        </w:r>
        <w:r w:rsidRPr="004B443D">
          <w:rPr>
            <w:rStyle w:val="Hyperlink"/>
          </w:rPr>
          <w:t>Reglugerð um rafræna reikninga</w:t>
        </w:r>
        <w:r>
          <w:rPr>
            <w:webHidden/>
          </w:rPr>
          <w:tab/>
        </w:r>
        <w:r>
          <w:rPr>
            <w:webHidden/>
          </w:rPr>
          <w:fldChar w:fldCharType="begin"/>
        </w:r>
        <w:r>
          <w:rPr>
            <w:webHidden/>
          </w:rPr>
          <w:instrText xml:space="preserve"> PAGEREF _Toc84934960 \h </w:instrText>
        </w:r>
        <w:r>
          <w:rPr>
            <w:webHidden/>
          </w:rPr>
        </w:r>
        <w:r>
          <w:rPr>
            <w:webHidden/>
          </w:rPr>
          <w:fldChar w:fldCharType="separate"/>
        </w:r>
        <w:r>
          <w:rPr>
            <w:webHidden/>
          </w:rPr>
          <w:t>11</w:t>
        </w:r>
        <w:r>
          <w:rPr>
            <w:webHidden/>
          </w:rPr>
          <w:fldChar w:fldCharType="end"/>
        </w:r>
      </w:hyperlink>
    </w:p>
    <w:p w14:paraId="33DF0046" w14:textId="5D1B41ED" w:rsidR="00781826" w:rsidRDefault="00781826">
      <w:pPr>
        <w:pStyle w:val="TOC2"/>
        <w:rPr>
          <w:rFonts w:asciiTheme="minorHAnsi" w:eastAsiaTheme="minorEastAsia" w:hAnsiTheme="minorHAnsi" w:cstheme="minorBidi"/>
          <w:sz w:val="22"/>
          <w:szCs w:val="22"/>
          <w:lang w:val="en-GB" w:eastAsia="en-GB"/>
        </w:rPr>
      </w:pPr>
      <w:hyperlink w:anchor="_Toc84934961" w:history="1">
        <w:r w:rsidRPr="004B443D">
          <w:rPr>
            <w:rStyle w:val="Hyperlink"/>
          </w:rPr>
          <w:t>2.4</w:t>
        </w:r>
        <w:r>
          <w:rPr>
            <w:rFonts w:asciiTheme="minorHAnsi" w:eastAsiaTheme="minorEastAsia" w:hAnsiTheme="minorHAnsi" w:cstheme="minorBidi"/>
            <w:sz w:val="22"/>
            <w:szCs w:val="22"/>
            <w:lang w:val="en-GB" w:eastAsia="en-GB"/>
          </w:rPr>
          <w:tab/>
        </w:r>
        <w:r w:rsidRPr="004B443D">
          <w:rPr>
            <w:rStyle w:val="Hyperlink"/>
          </w:rPr>
          <w:t>Notkun tækniforskriftar</w:t>
        </w:r>
        <w:r>
          <w:rPr>
            <w:webHidden/>
          </w:rPr>
          <w:tab/>
        </w:r>
        <w:r>
          <w:rPr>
            <w:webHidden/>
          </w:rPr>
          <w:fldChar w:fldCharType="begin"/>
        </w:r>
        <w:r>
          <w:rPr>
            <w:webHidden/>
          </w:rPr>
          <w:instrText xml:space="preserve"> PAGEREF _Toc84934961 \h </w:instrText>
        </w:r>
        <w:r>
          <w:rPr>
            <w:webHidden/>
          </w:rPr>
        </w:r>
        <w:r>
          <w:rPr>
            <w:webHidden/>
          </w:rPr>
          <w:fldChar w:fldCharType="separate"/>
        </w:r>
        <w:r>
          <w:rPr>
            <w:webHidden/>
          </w:rPr>
          <w:t>12</w:t>
        </w:r>
        <w:r>
          <w:rPr>
            <w:webHidden/>
          </w:rPr>
          <w:fldChar w:fldCharType="end"/>
        </w:r>
      </w:hyperlink>
    </w:p>
    <w:p w14:paraId="0D1A5134" w14:textId="58CD6019" w:rsidR="00781826" w:rsidRDefault="00781826">
      <w:pPr>
        <w:pStyle w:val="TOC2"/>
        <w:rPr>
          <w:rFonts w:asciiTheme="minorHAnsi" w:eastAsiaTheme="minorEastAsia" w:hAnsiTheme="minorHAnsi" w:cstheme="minorBidi"/>
          <w:sz w:val="22"/>
          <w:szCs w:val="22"/>
          <w:lang w:val="en-GB" w:eastAsia="en-GB"/>
        </w:rPr>
      </w:pPr>
      <w:hyperlink w:anchor="_Toc84934962" w:history="1">
        <w:r w:rsidRPr="004B443D">
          <w:rPr>
            <w:rStyle w:val="Hyperlink"/>
          </w:rPr>
          <w:t>2.5</w:t>
        </w:r>
        <w:r>
          <w:rPr>
            <w:rFonts w:asciiTheme="minorHAnsi" w:eastAsiaTheme="minorEastAsia" w:hAnsiTheme="minorHAnsi" w:cstheme="minorBidi"/>
            <w:sz w:val="22"/>
            <w:szCs w:val="22"/>
            <w:lang w:val="en-GB" w:eastAsia="en-GB"/>
          </w:rPr>
          <w:tab/>
        </w:r>
        <w:r w:rsidRPr="004B443D">
          <w:rPr>
            <w:rStyle w:val="Hyperlink"/>
          </w:rPr>
          <w:t>Birting rafræns reiknings</w:t>
        </w:r>
        <w:r>
          <w:rPr>
            <w:webHidden/>
          </w:rPr>
          <w:tab/>
        </w:r>
        <w:r>
          <w:rPr>
            <w:webHidden/>
          </w:rPr>
          <w:fldChar w:fldCharType="begin"/>
        </w:r>
        <w:r>
          <w:rPr>
            <w:webHidden/>
          </w:rPr>
          <w:instrText xml:space="preserve"> PAGEREF _Toc84934962 \h </w:instrText>
        </w:r>
        <w:r>
          <w:rPr>
            <w:webHidden/>
          </w:rPr>
        </w:r>
        <w:r>
          <w:rPr>
            <w:webHidden/>
          </w:rPr>
          <w:fldChar w:fldCharType="separate"/>
        </w:r>
        <w:r>
          <w:rPr>
            <w:webHidden/>
          </w:rPr>
          <w:t>13</w:t>
        </w:r>
        <w:r>
          <w:rPr>
            <w:webHidden/>
          </w:rPr>
          <w:fldChar w:fldCharType="end"/>
        </w:r>
      </w:hyperlink>
    </w:p>
    <w:p w14:paraId="45A9EE37" w14:textId="0F03CFFD" w:rsidR="00781826" w:rsidRDefault="00781826">
      <w:pPr>
        <w:pStyle w:val="TOC1"/>
        <w:rPr>
          <w:rFonts w:asciiTheme="minorHAnsi" w:eastAsiaTheme="minorEastAsia" w:hAnsiTheme="minorHAnsi" w:cstheme="minorBidi"/>
          <w:sz w:val="22"/>
          <w:szCs w:val="22"/>
          <w:lang w:val="en-GB" w:eastAsia="en-GB"/>
        </w:rPr>
      </w:pPr>
      <w:hyperlink w:anchor="_Toc84934963" w:history="1">
        <w:r w:rsidRPr="004B443D">
          <w:rPr>
            <w:rStyle w:val="Hyperlink"/>
          </w:rPr>
          <w:t>3</w:t>
        </w:r>
        <w:r>
          <w:rPr>
            <w:rFonts w:asciiTheme="minorHAnsi" w:eastAsiaTheme="minorEastAsia" w:hAnsiTheme="minorHAnsi" w:cstheme="minorBidi"/>
            <w:sz w:val="22"/>
            <w:szCs w:val="22"/>
            <w:lang w:val="en-GB" w:eastAsia="en-GB"/>
          </w:rPr>
          <w:tab/>
        </w:r>
        <w:r w:rsidRPr="004B443D">
          <w:rPr>
            <w:rStyle w:val="Hyperlink"/>
          </w:rPr>
          <w:t>Skýring einstakra svæða</w:t>
        </w:r>
        <w:r>
          <w:rPr>
            <w:webHidden/>
          </w:rPr>
          <w:tab/>
        </w:r>
        <w:r>
          <w:rPr>
            <w:webHidden/>
          </w:rPr>
          <w:fldChar w:fldCharType="begin"/>
        </w:r>
        <w:r>
          <w:rPr>
            <w:webHidden/>
          </w:rPr>
          <w:instrText xml:space="preserve"> PAGEREF _Toc84934963 \h </w:instrText>
        </w:r>
        <w:r>
          <w:rPr>
            <w:webHidden/>
          </w:rPr>
        </w:r>
        <w:r>
          <w:rPr>
            <w:webHidden/>
          </w:rPr>
          <w:fldChar w:fldCharType="separate"/>
        </w:r>
        <w:r>
          <w:rPr>
            <w:webHidden/>
          </w:rPr>
          <w:t>15</w:t>
        </w:r>
        <w:r>
          <w:rPr>
            <w:webHidden/>
          </w:rPr>
          <w:fldChar w:fldCharType="end"/>
        </w:r>
      </w:hyperlink>
    </w:p>
    <w:p w14:paraId="232481E8" w14:textId="5A26132C" w:rsidR="00781826" w:rsidRDefault="00781826">
      <w:pPr>
        <w:pStyle w:val="TOC2"/>
        <w:rPr>
          <w:rFonts w:asciiTheme="minorHAnsi" w:eastAsiaTheme="minorEastAsia" w:hAnsiTheme="minorHAnsi" w:cstheme="minorBidi"/>
          <w:sz w:val="22"/>
          <w:szCs w:val="22"/>
          <w:lang w:val="en-GB" w:eastAsia="en-GB"/>
        </w:rPr>
      </w:pPr>
      <w:hyperlink w:anchor="_Toc84934964" w:history="1">
        <w:r w:rsidRPr="004B443D">
          <w:rPr>
            <w:rStyle w:val="Hyperlink"/>
          </w:rPr>
          <w:t>3.1</w:t>
        </w:r>
        <w:r>
          <w:rPr>
            <w:rFonts w:asciiTheme="minorHAnsi" w:eastAsiaTheme="minorEastAsia" w:hAnsiTheme="minorHAnsi" w:cstheme="minorBidi"/>
            <w:sz w:val="22"/>
            <w:szCs w:val="22"/>
            <w:lang w:val="en-GB" w:eastAsia="en-GB"/>
          </w:rPr>
          <w:tab/>
        </w:r>
        <w:r w:rsidRPr="004B443D">
          <w:rPr>
            <w:rStyle w:val="Hyperlink"/>
          </w:rPr>
          <w:t>Haus rafræns reiknings</w:t>
        </w:r>
        <w:r>
          <w:rPr>
            <w:webHidden/>
          </w:rPr>
          <w:tab/>
        </w:r>
        <w:r>
          <w:rPr>
            <w:webHidden/>
          </w:rPr>
          <w:fldChar w:fldCharType="begin"/>
        </w:r>
        <w:r>
          <w:rPr>
            <w:webHidden/>
          </w:rPr>
          <w:instrText xml:space="preserve"> PAGEREF _Toc84934964 \h </w:instrText>
        </w:r>
        <w:r>
          <w:rPr>
            <w:webHidden/>
          </w:rPr>
        </w:r>
        <w:r>
          <w:rPr>
            <w:webHidden/>
          </w:rPr>
          <w:fldChar w:fldCharType="separate"/>
        </w:r>
        <w:r>
          <w:rPr>
            <w:webHidden/>
          </w:rPr>
          <w:t>15</w:t>
        </w:r>
        <w:r>
          <w:rPr>
            <w:webHidden/>
          </w:rPr>
          <w:fldChar w:fldCharType="end"/>
        </w:r>
      </w:hyperlink>
    </w:p>
    <w:p w14:paraId="4A987786" w14:textId="031A7507" w:rsidR="00781826" w:rsidRDefault="00781826">
      <w:pPr>
        <w:pStyle w:val="TOC3"/>
        <w:rPr>
          <w:rFonts w:asciiTheme="minorHAnsi" w:eastAsiaTheme="minorEastAsia" w:hAnsiTheme="minorHAnsi" w:cstheme="minorBidi"/>
          <w:sz w:val="22"/>
          <w:szCs w:val="22"/>
          <w:lang w:val="en-GB" w:eastAsia="en-GB"/>
        </w:rPr>
      </w:pPr>
      <w:hyperlink w:anchor="_Toc84934965" w:history="1">
        <w:r w:rsidRPr="004B443D">
          <w:rPr>
            <w:rStyle w:val="Hyperlink"/>
          </w:rPr>
          <w:t>3.1.1</w:t>
        </w:r>
        <w:r>
          <w:rPr>
            <w:rFonts w:asciiTheme="minorHAnsi" w:eastAsiaTheme="minorEastAsia" w:hAnsiTheme="minorHAnsi" w:cstheme="minorBidi"/>
            <w:sz w:val="22"/>
            <w:szCs w:val="22"/>
            <w:lang w:val="en-GB" w:eastAsia="en-GB"/>
          </w:rPr>
          <w:tab/>
        </w:r>
        <w:r w:rsidRPr="004B443D">
          <w:rPr>
            <w:rStyle w:val="Hyperlink"/>
          </w:rPr>
          <w:t>Tegund skjals</w:t>
        </w:r>
        <w:r>
          <w:rPr>
            <w:webHidden/>
          </w:rPr>
          <w:tab/>
        </w:r>
        <w:r>
          <w:rPr>
            <w:webHidden/>
          </w:rPr>
          <w:fldChar w:fldCharType="begin"/>
        </w:r>
        <w:r>
          <w:rPr>
            <w:webHidden/>
          </w:rPr>
          <w:instrText xml:space="preserve"> PAGEREF _Toc84934965 \h </w:instrText>
        </w:r>
        <w:r>
          <w:rPr>
            <w:webHidden/>
          </w:rPr>
        </w:r>
        <w:r>
          <w:rPr>
            <w:webHidden/>
          </w:rPr>
          <w:fldChar w:fldCharType="separate"/>
        </w:r>
        <w:r>
          <w:rPr>
            <w:webHidden/>
          </w:rPr>
          <w:t>15</w:t>
        </w:r>
        <w:r>
          <w:rPr>
            <w:webHidden/>
          </w:rPr>
          <w:fldChar w:fldCharType="end"/>
        </w:r>
      </w:hyperlink>
    </w:p>
    <w:p w14:paraId="562E2C24" w14:textId="32299C9E" w:rsidR="00781826" w:rsidRDefault="00781826">
      <w:pPr>
        <w:pStyle w:val="TOC3"/>
        <w:rPr>
          <w:rFonts w:asciiTheme="minorHAnsi" w:eastAsiaTheme="minorEastAsia" w:hAnsiTheme="minorHAnsi" w:cstheme="minorBidi"/>
          <w:sz w:val="22"/>
          <w:szCs w:val="22"/>
          <w:lang w:val="en-GB" w:eastAsia="en-GB"/>
        </w:rPr>
      </w:pPr>
      <w:hyperlink w:anchor="_Toc84934966" w:history="1">
        <w:r w:rsidRPr="004B443D">
          <w:rPr>
            <w:rStyle w:val="Hyperlink"/>
          </w:rPr>
          <w:t>3.1.2</w:t>
        </w:r>
        <w:r>
          <w:rPr>
            <w:rFonts w:asciiTheme="minorHAnsi" w:eastAsiaTheme="minorEastAsia" w:hAnsiTheme="minorHAnsi" w:cstheme="minorBidi"/>
            <w:sz w:val="22"/>
            <w:szCs w:val="22"/>
            <w:lang w:val="en-GB" w:eastAsia="en-GB"/>
          </w:rPr>
          <w:tab/>
        </w:r>
        <w:r w:rsidRPr="004B443D">
          <w:rPr>
            <w:rStyle w:val="Hyperlink"/>
          </w:rPr>
          <w:t>Númer reiknings</w:t>
        </w:r>
        <w:r>
          <w:rPr>
            <w:webHidden/>
          </w:rPr>
          <w:tab/>
        </w:r>
        <w:r>
          <w:rPr>
            <w:webHidden/>
          </w:rPr>
          <w:fldChar w:fldCharType="begin"/>
        </w:r>
        <w:r>
          <w:rPr>
            <w:webHidden/>
          </w:rPr>
          <w:instrText xml:space="preserve"> PAGEREF _Toc84934966 \h </w:instrText>
        </w:r>
        <w:r>
          <w:rPr>
            <w:webHidden/>
          </w:rPr>
        </w:r>
        <w:r>
          <w:rPr>
            <w:webHidden/>
          </w:rPr>
          <w:fldChar w:fldCharType="separate"/>
        </w:r>
        <w:r>
          <w:rPr>
            <w:webHidden/>
          </w:rPr>
          <w:t>15</w:t>
        </w:r>
        <w:r>
          <w:rPr>
            <w:webHidden/>
          </w:rPr>
          <w:fldChar w:fldCharType="end"/>
        </w:r>
      </w:hyperlink>
    </w:p>
    <w:p w14:paraId="44604076" w14:textId="47CBEFE0" w:rsidR="00781826" w:rsidRDefault="00781826">
      <w:pPr>
        <w:pStyle w:val="TOC3"/>
        <w:rPr>
          <w:rFonts w:asciiTheme="minorHAnsi" w:eastAsiaTheme="minorEastAsia" w:hAnsiTheme="minorHAnsi" w:cstheme="minorBidi"/>
          <w:sz w:val="22"/>
          <w:szCs w:val="22"/>
          <w:lang w:val="en-GB" w:eastAsia="en-GB"/>
        </w:rPr>
      </w:pPr>
      <w:hyperlink w:anchor="_Toc84934967" w:history="1">
        <w:r w:rsidRPr="004B443D">
          <w:rPr>
            <w:rStyle w:val="Hyperlink"/>
          </w:rPr>
          <w:t>3.1.3</w:t>
        </w:r>
        <w:r>
          <w:rPr>
            <w:rFonts w:asciiTheme="minorHAnsi" w:eastAsiaTheme="minorEastAsia" w:hAnsiTheme="minorHAnsi" w:cstheme="minorBidi"/>
            <w:sz w:val="22"/>
            <w:szCs w:val="22"/>
            <w:lang w:val="en-GB" w:eastAsia="en-GB"/>
          </w:rPr>
          <w:tab/>
        </w:r>
        <w:r w:rsidRPr="004B443D">
          <w:rPr>
            <w:rStyle w:val="Hyperlink"/>
          </w:rPr>
          <w:t>Dagsetningar reiknings</w:t>
        </w:r>
        <w:r>
          <w:rPr>
            <w:webHidden/>
          </w:rPr>
          <w:tab/>
        </w:r>
        <w:r>
          <w:rPr>
            <w:webHidden/>
          </w:rPr>
          <w:fldChar w:fldCharType="begin"/>
        </w:r>
        <w:r>
          <w:rPr>
            <w:webHidden/>
          </w:rPr>
          <w:instrText xml:space="preserve"> PAGEREF _Toc84934967 \h </w:instrText>
        </w:r>
        <w:r>
          <w:rPr>
            <w:webHidden/>
          </w:rPr>
        </w:r>
        <w:r>
          <w:rPr>
            <w:webHidden/>
          </w:rPr>
          <w:fldChar w:fldCharType="separate"/>
        </w:r>
        <w:r>
          <w:rPr>
            <w:webHidden/>
          </w:rPr>
          <w:t>15</w:t>
        </w:r>
        <w:r>
          <w:rPr>
            <w:webHidden/>
          </w:rPr>
          <w:fldChar w:fldCharType="end"/>
        </w:r>
      </w:hyperlink>
    </w:p>
    <w:p w14:paraId="3B95D179" w14:textId="65E8A4BC" w:rsidR="00781826" w:rsidRDefault="00781826">
      <w:pPr>
        <w:pStyle w:val="TOC3"/>
        <w:rPr>
          <w:rFonts w:asciiTheme="minorHAnsi" w:eastAsiaTheme="minorEastAsia" w:hAnsiTheme="minorHAnsi" w:cstheme="minorBidi"/>
          <w:sz w:val="22"/>
          <w:szCs w:val="22"/>
          <w:lang w:val="en-GB" w:eastAsia="en-GB"/>
        </w:rPr>
      </w:pPr>
      <w:hyperlink w:anchor="_Toc84934968" w:history="1">
        <w:r w:rsidRPr="004B443D">
          <w:rPr>
            <w:rStyle w:val="Hyperlink"/>
          </w:rPr>
          <w:t>3.1.4</w:t>
        </w:r>
        <w:r>
          <w:rPr>
            <w:rFonts w:asciiTheme="minorHAnsi" w:eastAsiaTheme="minorEastAsia" w:hAnsiTheme="minorHAnsi" w:cstheme="minorBidi"/>
            <w:sz w:val="22"/>
            <w:szCs w:val="22"/>
            <w:lang w:val="en-GB" w:eastAsia="en-GB"/>
          </w:rPr>
          <w:tab/>
        </w:r>
        <w:r w:rsidRPr="004B443D">
          <w:rPr>
            <w:rStyle w:val="Hyperlink"/>
          </w:rPr>
          <w:t>Gjaldmiðill reiknings</w:t>
        </w:r>
        <w:r>
          <w:rPr>
            <w:webHidden/>
          </w:rPr>
          <w:tab/>
        </w:r>
        <w:r>
          <w:rPr>
            <w:webHidden/>
          </w:rPr>
          <w:fldChar w:fldCharType="begin"/>
        </w:r>
        <w:r>
          <w:rPr>
            <w:webHidden/>
          </w:rPr>
          <w:instrText xml:space="preserve"> PAGEREF _Toc84934968 \h </w:instrText>
        </w:r>
        <w:r>
          <w:rPr>
            <w:webHidden/>
          </w:rPr>
        </w:r>
        <w:r>
          <w:rPr>
            <w:webHidden/>
          </w:rPr>
          <w:fldChar w:fldCharType="separate"/>
        </w:r>
        <w:r>
          <w:rPr>
            <w:webHidden/>
          </w:rPr>
          <w:t>16</w:t>
        </w:r>
        <w:r>
          <w:rPr>
            <w:webHidden/>
          </w:rPr>
          <w:fldChar w:fldCharType="end"/>
        </w:r>
      </w:hyperlink>
    </w:p>
    <w:p w14:paraId="7D91EA4B" w14:textId="5A5833C6" w:rsidR="00781826" w:rsidRDefault="00781826">
      <w:pPr>
        <w:pStyle w:val="TOC3"/>
        <w:rPr>
          <w:rFonts w:asciiTheme="minorHAnsi" w:eastAsiaTheme="minorEastAsia" w:hAnsiTheme="minorHAnsi" w:cstheme="minorBidi"/>
          <w:sz w:val="22"/>
          <w:szCs w:val="22"/>
          <w:lang w:val="en-GB" w:eastAsia="en-GB"/>
        </w:rPr>
      </w:pPr>
      <w:hyperlink w:anchor="_Toc84934969" w:history="1">
        <w:r w:rsidRPr="004B443D">
          <w:rPr>
            <w:rStyle w:val="Hyperlink"/>
          </w:rPr>
          <w:t>3.1.5</w:t>
        </w:r>
        <w:r>
          <w:rPr>
            <w:rFonts w:asciiTheme="minorHAnsi" w:eastAsiaTheme="minorEastAsia" w:hAnsiTheme="minorHAnsi" w:cstheme="minorBidi"/>
            <w:sz w:val="22"/>
            <w:szCs w:val="22"/>
            <w:lang w:val="en-GB" w:eastAsia="en-GB"/>
          </w:rPr>
          <w:tab/>
        </w:r>
        <w:r w:rsidRPr="004B443D">
          <w:rPr>
            <w:rStyle w:val="Hyperlink"/>
          </w:rPr>
          <w:t>Gjaldmiðill virðisaukaskatts</w:t>
        </w:r>
        <w:r>
          <w:rPr>
            <w:webHidden/>
          </w:rPr>
          <w:tab/>
        </w:r>
        <w:r>
          <w:rPr>
            <w:webHidden/>
          </w:rPr>
          <w:fldChar w:fldCharType="begin"/>
        </w:r>
        <w:r>
          <w:rPr>
            <w:webHidden/>
          </w:rPr>
          <w:instrText xml:space="preserve"> PAGEREF _Toc84934969 \h </w:instrText>
        </w:r>
        <w:r>
          <w:rPr>
            <w:webHidden/>
          </w:rPr>
        </w:r>
        <w:r>
          <w:rPr>
            <w:webHidden/>
          </w:rPr>
          <w:fldChar w:fldCharType="separate"/>
        </w:r>
        <w:r>
          <w:rPr>
            <w:webHidden/>
          </w:rPr>
          <w:t>17</w:t>
        </w:r>
        <w:r>
          <w:rPr>
            <w:webHidden/>
          </w:rPr>
          <w:fldChar w:fldCharType="end"/>
        </w:r>
      </w:hyperlink>
    </w:p>
    <w:p w14:paraId="61D62931" w14:textId="3ACFA589" w:rsidR="00781826" w:rsidRDefault="00781826">
      <w:pPr>
        <w:pStyle w:val="TOC3"/>
        <w:rPr>
          <w:rFonts w:asciiTheme="minorHAnsi" w:eastAsiaTheme="minorEastAsia" w:hAnsiTheme="minorHAnsi" w:cstheme="minorBidi"/>
          <w:sz w:val="22"/>
          <w:szCs w:val="22"/>
          <w:lang w:val="en-GB" w:eastAsia="en-GB"/>
        </w:rPr>
      </w:pPr>
      <w:hyperlink w:anchor="_Toc84934970" w:history="1">
        <w:r w:rsidRPr="004B443D">
          <w:rPr>
            <w:rStyle w:val="Hyperlink"/>
          </w:rPr>
          <w:t>3.1.6</w:t>
        </w:r>
        <w:r>
          <w:rPr>
            <w:rFonts w:asciiTheme="minorHAnsi" w:eastAsiaTheme="minorEastAsia" w:hAnsiTheme="minorHAnsi" w:cstheme="minorBidi"/>
            <w:sz w:val="22"/>
            <w:szCs w:val="22"/>
            <w:lang w:val="en-GB" w:eastAsia="en-GB"/>
          </w:rPr>
          <w:tab/>
        </w:r>
        <w:r w:rsidRPr="004B443D">
          <w:rPr>
            <w:rStyle w:val="Hyperlink"/>
          </w:rPr>
          <w:t>Almenn athugasemd</w:t>
        </w:r>
        <w:r>
          <w:rPr>
            <w:webHidden/>
          </w:rPr>
          <w:tab/>
        </w:r>
        <w:r>
          <w:rPr>
            <w:webHidden/>
          </w:rPr>
          <w:fldChar w:fldCharType="begin"/>
        </w:r>
        <w:r>
          <w:rPr>
            <w:webHidden/>
          </w:rPr>
          <w:instrText xml:space="preserve"> PAGEREF _Toc84934970 \h </w:instrText>
        </w:r>
        <w:r>
          <w:rPr>
            <w:webHidden/>
          </w:rPr>
        </w:r>
        <w:r>
          <w:rPr>
            <w:webHidden/>
          </w:rPr>
          <w:fldChar w:fldCharType="separate"/>
        </w:r>
        <w:r>
          <w:rPr>
            <w:webHidden/>
          </w:rPr>
          <w:t>17</w:t>
        </w:r>
        <w:r>
          <w:rPr>
            <w:webHidden/>
          </w:rPr>
          <w:fldChar w:fldCharType="end"/>
        </w:r>
      </w:hyperlink>
    </w:p>
    <w:p w14:paraId="6FF73702" w14:textId="1D8AD94D" w:rsidR="00781826" w:rsidRDefault="00781826">
      <w:pPr>
        <w:pStyle w:val="TOC3"/>
        <w:rPr>
          <w:rFonts w:asciiTheme="minorHAnsi" w:eastAsiaTheme="minorEastAsia" w:hAnsiTheme="minorHAnsi" w:cstheme="minorBidi"/>
          <w:sz w:val="22"/>
          <w:szCs w:val="22"/>
          <w:lang w:val="en-GB" w:eastAsia="en-GB"/>
        </w:rPr>
      </w:pPr>
      <w:hyperlink w:anchor="_Toc84934971" w:history="1">
        <w:r w:rsidRPr="004B443D">
          <w:rPr>
            <w:rStyle w:val="Hyperlink"/>
          </w:rPr>
          <w:t>3.1.7</w:t>
        </w:r>
        <w:r>
          <w:rPr>
            <w:rFonts w:asciiTheme="minorHAnsi" w:eastAsiaTheme="minorEastAsia" w:hAnsiTheme="minorHAnsi" w:cstheme="minorBidi"/>
            <w:sz w:val="22"/>
            <w:szCs w:val="22"/>
            <w:lang w:val="en-GB" w:eastAsia="en-GB"/>
          </w:rPr>
          <w:tab/>
        </w:r>
        <w:r w:rsidRPr="004B443D">
          <w:rPr>
            <w:rStyle w:val="Hyperlink"/>
          </w:rPr>
          <w:t>Tilvísanir og bókunarupplýsingar</w:t>
        </w:r>
        <w:r>
          <w:rPr>
            <w:webHidden/>
          </w:rPr>
          <w:tab/>
        </w:r>
        <w:r>
          <w:rPr>
            <w:webHidden/>
          </w:rPr>
          <w:fldChar w:fldCharType="begin"/>
        </w:r>
        <w:r>
          <w:rPr>
            <w:webHidden/>
          </w:rPr>
          <w:instrText xml:space="preserve"> PAGEREF _Toc84934971 \h </w:instrText>
        </w:r>
        <w:r>
          <w:rPr>
            <w:webHidden/>
          </w:rPr>
        </w:r>
        <w:r>
          <w:rPr>
            <w:webHidden/>
          </w:rPr>
          <w:fldChar w:fldCharType="separate"/>
        </w:r>
        <w:r>
          <w:rPr>
            <w:webHidden/>
          </w:rPr>
          <w:t>17</w:t>
        </w:r>
        <w:r>
          <w:rPr>
            <w:webHidden/>
          </w:rPr>
          <w:fldChar w:fldCharType="end"/>
        </w:r>
      </w:hyperlink>
    </w:p>
    <w:p w14:paraId="7A062B61" w14:textId="72E12F11" w:rsidR="00781826" w:rsidRDefault="00781826">
      <w:pPr>
        <w:pStyle w:val="TOC3"/>
        <w:rPr>
          <w:rFonts w:asciiTheme="minorHAnsi" w:eastAsiaTheme="minorEastAsia" w:hAnsiTheme="minorHAnsi" w:cstheme="minorBidi"/>
          <w:sz w:val="22"/>
          <w:szCs w:val="22"/>
          <w:lang w:val="en-GB" w:eastAsia="en-GB"/>
        </w:rPr>
      </w:pPr>
      <w:hyperlink w:anchor="_Toc84934972" w:history="1">
        <w:r w:rsidRPr="004B443D">
          <w:rPr>
            <w:rStyle w:val="Hyperlink"/>
          </w:rPr>
          <w:t>3.1.8</w:t>
        </w:r>
        <w:r>
          <w:rPr>
            <w:rFonts w:asciiTheme="minorHAnsi" w:eastAsiaTheme="minorEastAsia" w:hAnsiTheme="minorHAnsi" w:cstheme="minorBidi"/>
            <w:sz w:val="22"/>
            <w:szCs w:val="22"/>
            <w:lang w:val="en-GB" w:eastAsia="en-GB"/>
          </w:rPr>
          <w:tab/>
        </w:r>
        <w:r w:rsidRPr="004B443D">
          <w:rPr>
            <w:rStyle w:val="Hyperlink"/>
          </w:rPr>
          <w:t>Fyrri reikningur</w:t>
        </w:r>
        <w:r>
          <w:rPr>
            <w:webHidden/>
          </w:rPr>
          <w:tab/>
        </w:r>
        <w:r>
          <w:rPr>
            <w:webHidden/>
          </w:rPr>
          <w:fldChar w:fldCharType="begin"/>
        </w:r>
        <w:r>
          <w:rPr>
            <w:webHidden/>
          </w:rPr>
          <w:instrText xml:space="preserve"> PAGEREF _Toc84934972 \h </w:instrText>
        </w:r>
        <w:r>
          <w:rPr>
            <w:webHidden/>
          </w:rPr>
        </w:r>
        <w:r>
          <w:rPr>
            <w:webHidden/>
          </w:rPr>
          <w:fldChar w:fldCharType="separate"/>
        </w:r>
        <w:r>
          <w:rPr>
            <w:webHidden/>
          </w:rPr>
          <w:t>20</w:t>
        </w:r>
        <w:r>
          <w:rPr>
            <w:webHidden/>
          </w:rPr>
          <w:fldChar w:fldCharType="end"/>
        </w:r>
      </w:hyperlink>
    </w:p>
    <w:p w14:paraId="59BB188E" w14:textId="3C237F5D" w:rsidR="00781826" w:rsidRDefault="00781826">
      <w:pPr>
        <w:pStyle w:val="TOC3"/>
        <w:rPr>
          <w:rFonts w:asciiTheme="minorHAnsi" w:eastAsiaTheme="minorEastAsia" w:hAnsiTheme="minorHAnsi" w:cstheme="minorBidi"/>
          <w:sz w:val="22"/>
          <w:szCs w:val="22"/>
          <w:lang w:val="en-GB" w:eastAsia="en-GB"/>
        </w:rPr>
      </w:pPr>
      <w:hyperlink w:anchor="_Toc84934973" w:history="1">
        <w:r w:rsidRPr="004B443D">
          <w:rPr>
            <w:rStyle w:val="Hyperlink"/>
          </w:rPr>
          <w:t>3.1.9</w:t>
        </w:r>
        <w:r>
          <w:rPr>
            <w:rFonts w:asciiTheme="minorHAnsi" w:eastAsiaTheme="minorEastAsia" w:hAnsiTheme="minorHAnsi" w:cstheme="minorBidi"/>
            <w:sz w:val="22"/>
            <w:szCs w:val="22"/>
            <w:lang w:val="en-GB" w:eastAsia="en-GB"/>
          </w:rPr>
          <w:tab/>
        </w:r>
        <w:r w:rsidRPr="004B443D">
          <w:rPr>
            <w:rStyle w:val="Hyperlink"/>
          </w:rPr>
          <w:t>Viðhengi</w:t>
        </w:r>
        <w:r>
          <w:rPr>
            <w:webHidden/>
          </w:rPr>
          <w:tab/>
        </w:r>
        <w:r>
          <w:rPr>
            <w:webHidden/>
          </w:rPr>
          <w:fldChar w:fldCharType="begin"/>
        </w:r>
        <w:r>
          <w:rPr>
            <w:webHidden/>
          </w:rPr>
          <w:instrText xml:space="preserve"> PAGEREF _Toc84934973 \h </w:instrText>
        </w:r>
        <w:r>
          <w:rPr>
            <w:webHidden/>
          </w:rPr>
        </w:r>
        <w:r>
          <w:rPr>
            <w:webHidden/>
          </w:rPr>
          <w:fldChar w:fldCharType="separate"/>
        </w:r>
        <w:r>
          <w:rPr>
            <w:webHidden/>
          </w:rPr>
          <w:t>20</w:t>
        </w:r>
        <w:r>
          <w:rPr>
            <w:webHidden/>
          </w:rPr>
          <w:fldChar w:fldCharType="end"/>
        </w:r>
      </w:hyperlink>
    </w:p>
    <w:p w14:paraId="79A9E436" w14:textId="2DD4940A" w:rsidR="00781826" w:rsidRDefault="00781826">
      <w:pPr>
        <w:pStyle w:val="TOC3"/>
        <w:rPr>
          <w:rFonts w:asciiTheme="minorHAnsi" w:eastAsiaTheme="minorEastAsia" w:hAnsiTheme="minorHAnsi" w:cstheme="minorBidi"/>
          <w:sz w:val="22"/>
          <w:szCs w:val="22"/>
          <w:lang w:val="en-GB" w:eastAsia="en-GB"/>
        </w:rPr>
      </w:pPr>
      <w:hyperlink w:anchor="_Toc84934974" w:history="1">
        <w:r w:rsidRPr="004B443D">
          <w:rPr>
            <w:rStyle w:val="Hyperlink"/>
          </w:rPr>
          <w:t>3.1.10</w:t>
        </w:r>
        <w:r>
          <w:rPr>
            <w:rFonts w:asciiTheme="minorHAnsi" w:eastAsiaTheme="minorEastAsia" w:hAnsiTheme="minorHAnsi" w:cstheme="minorBidi"/>
            <w:sz w:val="22"/>
            <w:szCs w:val="22"/>
            <w:lang w:val="en-GB" w:eastAsia="en-GB"/>
          </w:rPr>
          <w:tab/>
        </w:r>
        <w:r w:rsidRPr="004B443D">
          <w:rPr>
            <w:rStyle w:val="Hyperlink"/>
          </w:rPr>
          <w:t>Seljandi</w:t>
        </w:r>
        <w:r>
          <w:rPr>
            <w:webHidden/>
          </w:rPr>
          <w:tab/>
        </w:r>
        <w:r>
          <w:rPr>
            <w:webHidden/>
          </w:rPr>
          <w:fldChar w:fldCharType="begin"/>
        </w:r>
        <w:r>
          <w:rPr>
            <w:webHidden/>
          </w:rPr>
          <w:instrText xml:space="preserve"> PAGEREF _Toc84934974 \h </w:instrText>
        </w:r>
        <w:r>
          <w:rPr>
            <w:webHidden/>
          </w:rPr>
        </w:r>
        <w:r>
          <w:rPr>
            <w:webHidden/>
          </w:rPr>
          <w:fldChar w:fldCharType="separate"/>
        </w:r>
        <w:r>
          <w:rPr>
            <w:webHidden/>
          </w:rPr>
          <w:t>20</w:t>
        </w:r>
        <w:r>
          <w:rPr>
            <w:webHidden/>
          </w:rPr>
          <w:fldChar w:fldCharType="end"/>
        </w:r>
      </w:hyperlink>
    </w:p>
    <w:p w14:paraId="05A4E9A7" w14:textId="0CFD1DB1" w:rsidR="00781826" w:rsidRDefault="00781826">
      <w:pPr>
        <w:pStyle w:val="TOC3"/>
        <w:rPr>
          <w:rFonts w:asciiTheme="minorHAnsi" w:eastAsiaTheme="minorEastAsia" w:hAnsiTheme="minorHAnsi" w:cstheme="minorBidi"/>
          <w:sz w:val="22"/>
          <w:szCs w:val="22"/>
          <w:lang w:val="en-GB" w:eastAsia="en-GB"/>
        </w:rPr>
      </w:pPr>
      <w:hyperlink w:anchor="_Toc84934975" w:history="1">
        <w:r w:rsidRPr="004B443D">
          <w:rPr>
            <w:rStyle w:val="Hyperlink"/>
          </w:rPr>
          <w:t>3.1.11</w:t>
        </w:r>
        <w:r>
          <w:rPr>
            <w:rFonts w:asciiTheme="minorHAnsi" w:eastAsiaTheme="minorEastAsia" w:hAnsiTheme="minorHAnsi" w:cstheme="minorBidi"/>
            <w:sz w:val="22"/>
            <w:szCs w:val="22"/>
            <w:lang w:val="en-GB" w:eastAsia="en-GB"/>
          </w:rPr>
          <w:tab/>
        </w:r>
        <w:r w:rsidRPr="004B443D">
          <w:rPr>
            <w:rStyle w:val="Hyperlink"/>
          </w:rPr>
          <w:t>Kaupandi</w:t>
        </w:r>
        <w:r>
          <w:rPr>
            <w:webHidden/>
          </w:rPr>
          <w:tab/>
        </w:r>
        <w:r>
          <w:rPr>
            <w:webHidden/>
          </w:rPr>
          <w:fldChar w:fldCharType="begin"/>
        </w:r>
        <w:r>
          <w:rPr>
            <w:webHidden/>
          </w:rPr>
          <w:instrText xml:space="preserve"> PAGEREF _Toc84934975 \h </w:instrText>
        </w:r>
        <w:r>
          <w:rPr>
            <w:webHidden/>
          </w:rPr>
        </w:r>
        <w:r>
          <w:rPr>
            <w:webHidden/>
          </w:rPr>
          <w:fldChar w:fldCharType="separate"/>
        </w:r>
        <w:r>
          <w:rPr>
            <w:webHidden/>
          </w:rPr>
          <w:t>23</w:t>
        </w:r>
        <w:r>
          <w:rPr>
            <w:webHidden/>
          </w:rPr>
          <w:fldChar w:fldCharType="end"/>
        </w:r>
      </w:hyperlink>
    </w:p>
    <w:p w14:paraId="22A44CDD" w14:textId="6FB90E85" w:rsidR="00781826" w:rsidRDefault="00781826">
      <w:pPr>
        <w:pStyle w:val="TOC3"/>
        <w:rPr>
          <w:rFonts w:asciiTheme="minorHAnsi" w:eastAsiaTheme="minorEastAsia" w:hAnsiTheme="minorHAnsi" w:cstheme="minorBidi"/>
          <w:sz w:val="22"/>
          <w:szCs w:val="22"/>
          <w:lang w:val="en-GB" w:eastAsia="en-GB"/>
        </w:rPr>
      </w:pPr>
      <w:hyperlink w:anchor="_Toc84934976" w:history="1">
        <w:r w:rsidRPr="004B443D">
          <w:rPr>
            <w:rStyle w:val="Hyperlink"/>
          </w:rPr>
          <w:t>3.1.12</w:t>
        </w:r>
        <w:r>
          <w:rPr>
            <w:rFonts w:asciiTheme="minorHAnsi" w:eastAsiaTheme="minorEastAsia" w:hAnsiTheme="minorHAnsi" w:cstheme="minorBidi"/>
            <w:sz w:val="22"/>
            <w:szCs w:val="22"/>
            <w:lang w:val="en-GB" w:eastAsia="en-GB"/>
          </w:rPr>
          <w:tab/>
        </w:r>
        <w:r w:rsidRPr="004B443D">
          <w:rPr>
            <w:rStyle w:val="Hyperlink"/>
          </w:rPr>
          <w:t>Viðtakandi greiðslu</w:t>
        </w:r>
        <w:r>
          <w:rPr>
            <w:webHidden/>
          </w:rPr>
          <w:tab/>
        </w:r>
        <w:r>
          <w:rPr>
            <w:webHidden/>
          </w:rPr>
          <w:fldChar w:fldCharType="begin"/>
        </w:r>
        <w:r>
          <w:rPr>
            <w:webHidden/>
          </w:rPr>
          <w:instrText xml:space="preserve"> PAGEREF _Toc84934976 \h </w:instrText>
        </w:r>
        <w:r>
          <w:rPr>
            <w:webHidden/>
          </w:rPr>
        </w:r>
        <w:r>
          <w:rPr>
            <w:webHidden/>
          </w:rPr>
          <w:fldChar w:fldCharType="separate"/>
        </w:r>
        <w:r>
          <w:rPr>
            <w:webHidden/>
          </w:rPr>
          <w:t>26</w:t>
        </w:r>
        <w:r>
          <w:rPr>
            <w:webHidden/>
          </w:rPr>
          <w:fldChar w:fldCharType="end"/>
        </w:r>
      </w:hyperlink>
    </w:p>
    <w:p w14:paraId="14257FAC" w14:textId="463B4715" w:rsidR="00781826" w:rsidRDefault="00781826">
      <w:pPr>
        <w:pStyle w:val="TOC3"/>
        <w:rPr>
          <w:rFonts w:asciiTheme="minorHAnsi" w:eastAsiaTheme="minorEastAsia" w:hAnsiTheme="minorHAnsi" w:cstheme="minorBidi"/>
          <w:sz w:val="22"/>
          <w:szCs w:val="22"/>
          <w:lang w:val="en-GB" w:eastAsia="en-GB"/>
        </w:rPr>
      </w:pPr>
      <w:hyperlink w:anchor="_Toc84934977" w:history="1">
        <w:r w:rsidRPr="004B443D">
          <w:rPr>
            <w:rStyle w:val="Hyperlink"/>
          </w:rPr>
          <w:t>3.1.13</w:t>
        </w:r>
        <w:r>
          <w:rPr>
            <w:rFonts w:asciiTheme="minorHAnsi" w:eastAsiaTheme="minorEastAsia" w:hAnsiTheme="minorHAnsi" w:cstheme="minorBidi"/>
            <w:sz w:val="22"/>
            <w:szCs w:val="22"/>
            <w:lang w:val="en-GB" w:eastAsia="en-GB"/>
          </w:rPr>
          <w:tab/>
        </w:r>
        <w:r w:rsidRPr="004B443D">
          <w:rPr>
            <w:rStyle w:val="Hyperlink"/>
          </w:rPr>
          <w:t>Skattafulltrúi</w:t>
        </w:r>
        <w:r>
          <w:rPr>
            <w:webHidden/>
          </w:rPr>
          <w:tab/>
        </w:r>
        <w:r>
          <w:rPr>
            <w:webHidden/>
          </w:rPr>
          <w:fldChar w:fldCharType="begin"/>
        </w:r>
        <w:r>
          <w:rPr>
            <w:webHidden/>
          </w:rPr>
          <w:instrText xml:space="preserve"> PAGEREF _Toc84934977 \h </w:instrText>
        </w:r>
        <w:r>
          <w:rPr>
            <w:webHidden/>
          </w:rPr>
        </w:r>
        <w:r>
          <w:rPr>
            <w:webHidden/>
          </w:rPr>
          <w:fldChar w:fldCharType="separate"/>
        </w:r>
        <w:r>
          <w:rPr>
            <w:webHidden/>
          </w:rPr>
          <w:t>26</w:t>
        </w:r>
        <w:r>
          <w:rPr>
            <w:webHidden/>
          </w:rPr>
          <w:fldChar w:fldCharType="end"/>
        </w:r>
      </w:hyperlink>
    </w:p>
    <w:p w14:paraId="7D9FA499" w14:textId="461D2F9A" w:rsidR="00781826" w:rsidRDefault="00781826">
      <w:pPr>
        <w:pStyle w:val="TOC3"/>
        <w:rPr>
          <w:rFonts w:asciiTheme="minorHAnsi" w:eastAsiaTheme="minorEastAsia" w:hAnsiTheme="minorHAnsi" w:cstheme="minorBidi"/>
          <w:sz w:val="22"/>
          <w:szCs w:val="22"/>
          <w:lang w:val="en-GB" w:eastAsia="en-GB"/>
        </w:rPr>
      </w:pPr>
      <w:hyperlink w:anchor="_Toc84934978" w:history="1">
        <w:r w:rsidRPr="004B443D">
          <w:rPr>
            <w:rStyle w:val="Hyperlink"/>
          </w:rPr>
          <w:t>3.1.14</w:t>
        </w:r>
        <w:r>
          <w:rPr>
            <w:rFonts w:asciiTheme="minorHAnsi" w:eastAsiaTheme="minorEastAsia" w:hAnsiTheme="minorHAnsi" w:cstheme="minorBidi"/>
            <w:sz w:val="22"/>
            <w:szCs w:val="22"/>
            <w:lang w:val="en-GB" w:eastAsia="en-GB"/>
          </w:rPr>
          <w:tab/>
        </w:r>
        <w:r w:rsidRPr="004B443D">
          <w:rPr>
            <w:rStyle w:val="Hyperlink"/>
          </w:rPr>
          <w:t>Afhending vöru</w:t>
        </w:r>
        <w:r>
          <w:rPr>
            <w:webHidden/>
          </w:rPr>
          <w:tab/>
        </w:r>
        <w:r>
          <w:rPr>
            <w:webHidden/>
          </w:rPr>
          <w:fldChar w:fldCharType="begin"/>
        </w:r>
        <w:r>
          <w:rPr>
            <w:webHidden/>
          </w:rPr>
          <w:instrText xml:space="preserve"> PAGEREF _Toc84934978 \h </w:instrText>
        </w:r>
        <w:r>
          <w:rPr>
            <w:webHidden/>
          </w:rPr>
        </w:r>
        <w:r>
          <w:rPr>
            <w:webHidden/>
          </w:rPr>
          <w:fldChar w:fldCharType="separate"/>
        </w:r>
        <w:r>
          <w:rPr>
            <w:webHidden/>
          </w:rPr>
          <w:t>27</w:t>
        </w:r>
        <w:r>
          <w:rPr>
            <w:webHidden/>
          </w:rPr>
          <w:fldChar w:fldCharType="end"/>
        </w:r>
      </w:hyperlink>
    </w:p>
    <w:p w14:paraId="707A8DD8" w14:textId="1CC62F95" w:rsidR="00781826" w:rsidRDefault="00781826">
      <w:pPr>
        <w:pStyle w:val="TOC3"/>
        <w:rPr>
          <w:rFonts w:asciiTheme="minorHAnsi" w:eastAsiaTheme="minorEastAsia" w:hAnsiTheme="minorHAnsi" w:cstheme="minorBidi"/>
          <w:sz w:val="22"/>
          <w:szCs w:val="22"/>
          <w:lang w:val="en-GB" w:eastAsia="en-GB"/>
        </w:rPr>
      </w:pPr>
      <w:hyperlink w:anchor="_Toc84934979" w:history="1">
        <w:r w:rsidRPr="004B443D">
          <w:rPr>
            <w:rStyle w:val="Hyperlink"/>
          </w:rPr>
          <w:t>3.1.15</w:t>
        </w:r>
        <w:r>
          <w:rPr>
            <w:rFonts w:asciiTheme="minorHAnsi" w:eastAsiaTheme="minorEastAsia" w:hAnsiTheme="minorHAnsi" w:cstheme="minorBidi"/>
            <w:sz w:val="22"/>
            <w:szCs w:val="22"/>
            <w:lang w:val="en-GB" w:eastAsia="en-GB"/>
          </w:rPr>
          <w:tab/>
        </w:r>
        <w:r w:rsidRPr="004B443D">
          <w:rPr>
            <w:rStyle w:val="Hyperlink"/>
          </w:rPr>
          <w:t>Greiðsluupplýsingar</w:t>
        </w:r>
        <w:r>
          <w:rPr>
            <w:webHidden/>
          </w:rPr>
          <w:tab/>
        </w:r>
        <w:r>
          <w:rPr>
            <w:webHidden/>
          </w:rPr>
          <w:fldChar w:fldCharType="begin"/>
        </w:r>
        <w:r>
          <w:rPr>
            <w:webHidden/>
          </w:rPr>
          <w:instrText xml:space="preserve"> PAGEREF _Toc84934979 \h </w:instrText>
        </w:r>
        <w:r>
          <w:rPr>
            <w:webHidden/>
          </w:rPr>
        </w:r>
        <w:r>
          <w:rPr>
            <w:webHidden/>
          </w:rPr>
          <w:fldChar w:fldCharType="separate"/>
        </w:r>
        <w:r>
          <w:rPr>
            <w:webHidden/>
          </w:rPr>
          <w:t>27</w:t>
        </w:r>
        <w:r>
          <w:rPr>
            <w:webHidden/>
          </w:rPr>
          <w:fldChar w:fldCharType="end"/>
        </w:r>
      </w:hyperlink>
    </w:p>
    <w:p w14:paraId="28A098DF" w14:textId="5AACE65B" w:rsidR="00781826" w:rsidRDefault="00781826">
      <w:pPr>
        <w:pStyle w:val="TOC3"/>
        <w:rPr>
          <w:rFonts w:asciiTheme="minorHAnsi" w:eastAsiaTheme="minorEastAsia" w:hAnsiTheme="minorHAnsi" w:cstheme="minorBidi"/>
          <w:sz w:val="22"/>
          <w:szCs w:val="22"/>
          <w:lang w:val="en-GB" w:eastAsia="en-GB"/>
        </w:rPr>
      </w:pPr>
      <w:hyperlink w:anchor="_Toc84934980" w:history="1">
        <w:r w:rsidRPr="004B443D">
          <w:rPr>
            <w:rStyle w:val="Hyperlink"/>
          </w:rPr>
          <w:t>3.1.16</w:t>
        </w:r>
        <w:r>
          <w:rPr>
            <w:rFonts w:asciiTheme="minorHAnsi" w:eastAsiaTheme="minorEastAsia" w:hAnsiTheme="minorHAnsi" w:cstheme="minorBidi"/>
            <w:sz w:val="22"/>
            <w:szCs w:val="22"/>
            <w:lang w:val="en-GB" w:eastAsia="en-GB"/>
          </w:rPr>
          <w:tab/>
        </w:r>
        <w:r w:rsidRPr="004B443D">
          <w:rPr>
            <w:rStyle w:val="Hyperlink"/>
          </w:rPr>
          <w:t>Greiðsluskilmálar</w:t>
        </w:r>
        <w:r>
          <w:rPr>
            <w:webHidden/>
          </w:rPr>
          <w:tab/>
        </w:r>
        <w:r>
          <w:rPr>
            <w:webHidden/>
          </w:rPr>
          <w:fldChar w:fldCharType="begin"/>
        </w:r>
        <w:r>
          <w:rPr>
            <w:webHidden/>
          </w:rPr>
          <w:instrText xml:space="preserve"> PAGEREF _Toc84934980 \h </w:instrText>
        </w:r>
        <w:r>
          <w:rPr>
            <w:webHidden/>
          </w:rPr>
        </w:r>
        <w:r>
          <w:rPr>
            <w:webHidden/>
          </w:rPr>
          <w:fldChar w:fldCharType="separate"/>
        </w:r>
        <w:r>
          <w:rPr>
            <w:webHidden/>
          </w:rPr>
          <w:t>34</w:t>
        </w:r>
        <w:r>
          <w:rPr>
            <w:webHidden/>
          </w:rPr>
          <w:fldChar w:fldCharType="end"/>
        </w:r>
      </w:hyperlink>
    </w:p>
    <w:p w14:paraId="3415712A" w14:textId="2E6FECD2" w:rsidR="00781826" w:rsidRDefault="00781826">
      <w:pPr>
        <w:pStyle w:val="TOC3"/>
        <w:rPr>
          <w:rFonts w:asciiTheme="minorHAnsi" w:eastAsiaTheme="minorEastAsia" w:hAnsiTheme="minorHAnsi" w:cstheme="minorBidi"/>
          <w:sz w:val="22"/>
          <w:szCs w:val="22"/>
          <w:lang w:val="en-GB" w:eastAsia="en-GB"/>
        </w:rPr>
      </w:pPr>
      <w:hyperlink w:anchor="_Toc84934981" w:history="1">
        <w:r w:rsidRPr="004B443D">
          <w:rPr>
            <w:rStyle w:val="Hyperlink"/>
          </w:rPr>
          <w:t>3.1.17</w:t>
        </w:r>
        <w:r>
          <w:rPr>
            <w:rFonts w:asciiTheme="minorHAnsi" w:eastAsiaTheme="minorEastAsia" w:hAnsiTheme="minorHAnsi" w:cstheme="minorBidi"/>
            <w:sz w:val="22"/>
            <w:szCs w:val="22"/>
            <w:lang w:val="en-GB" w:eastAsia="en-GB"/>
          </w:rPr>
          <w:tab/>
        </w:r>
        <w:r w:rsidRPr="004B443D">
          <w:rPr>
            <w:rStyle w:val="Hyperlink"/>
          </w:rPr>
          <w:t>Aukagjöld og afslættir</w:t>
        </w:r>
        <w:r>
          <w:rPr>
            <w:webHidden/>
          </w:rPr>
          <w:tab/>
        </w:r>
        <w:r>
          <w:rPr>
            <w:webHidden/>
          </w:rPr>
          <w:fldChar w:fldCharType="begin"/>
        </w:r>
        <w:r>
          <w:rPr>
            <w:webHidden/>
          </w:rPr>
          <w:instrText xml:space="preserve"> PAGEREF _Toc84934981 \h </w:instrText>
        </w:r>
        <w:r>
          <w:rPr>
            <w:webHidden/>
          </w:rPr>
        </w:r>
        <w:r>
          <w:rPr>
            <w:webHidden/>
          </w:rPr>
          <w:fldChar w:fldCharType="separate"/>
        </w:r>
        <w:r>
          <w:rPr>
            <w:webHidden/>
          </w:rPr>
          <w:t>35</w:t>
        </w:r>
        <w:r>
          <w:rPr>
            <w:webHidden/>
          </w:rPr>
          <w:fldChar w:fldCharType="end"/>
        </w:r>
      </w:hyperlink>
    </w:p>
    <w:p w14:paraId="35A31D0B" w14:textId="3C4B7B21" w:rsidR="00781826" w:rsidRDefault="00781826">
      <w:pPr>
        <w:pStyle w:val="TOC3"/>
        <w:rPr>
          <w:rFonts w:asciiTheme="minorHAnsi" w:eastAsiaTheme="minorEastAsia" w:hAnsiTheme="minorHAnsi" w:cstheme="minorBidi"/>
          <w:sz w:val="22"/>
          <w:szCs w:val="22"/>
          <w:lang w:val="en-GB" w:eastAsia="en-GB"/>
        </w:rPr>
      </w:pPr>
      <w:hyperlink w:anchor="_Toc84934982" w:history="1">
        <w:r w:rsidRPr="004B443D">
          <w:rPr>
            <w:rStyle w:val="Hyperlink"/>
          </w:rPr>
          <w:t>3.1.18</w:t>
        </w:r>
        <w:r>
          <w:rPr>
            <w:rFonts w:asciiTheme="minorHAnsi" w:eastAsiaTheme="minorEastAsia" w:hAnsiTheme="minorHAnsi" w:cstheme="minorBidi"/>
            <w:sz w:val="22"/>
            <w:szCs w:val="22"/>
            <w:lang w:val="en-GB" w:eastAsia="en-GB"/>
          </w:rPr>
          <w:tab/>
        </w:r>
        <w:r w:rsidRPr="004B443D">
          <w:rPr>
            <w:rStyle w:val="Hyperlink"/>
          </w:rPr>
          <w:t>Sundurliðun virðisaukaskatts</w:t>
        </w:r>
        <w:r>
          <w:rPr>
            <w:webHidden/>
          </w:rPr>
          <w:tab/>
        </w:r>
        <w:r>
          <w:rPr>
            <w:webHidden/>
          </w:rPr>
          <w:fldChar w:fldCharType="begin"/>
        </w:r>
        <w:r>
          <w:rPr>
            <w:webHidden/>
          </w:rPr>
          <w:instrText xml:space="preserve"> PAGEREF _Toc84934982 \h </w:instrText>
        </w:r>
        <w:r>
          <w:rPr>
            <w:webHidden/>
          </w:rPr>
        </w:r>
        <w:r>
          <w:rPr>
            <w:webHidden/>
          </w:rPr>
          <w:fldChar w:fldCharType="separate"/>
        </w:r>
        <w:r>
          <w:rPr>
            <w:webHidden/>
          </w:rPr>
          <w:t>36</w:t>
        </w:r>
        <w:r>
          <w:rPr>
            <w:webHidden/>
          </w:rPr>
          <w:fldChar w:fldCharType="end"/>
        </w:r>
      </w:hyperlink>
    </w:p>
    <w:p w14:paraId="4D9DFF18" w14:textId="6F4F9442" w:rsidR="00781826" w:rsidRDefault="00781826">
      <w:pPr>
        <w:pStyle w:val="TOC3"/>
        <w:rPr>
          <w:rFonts w:asciiTheme="minorHAnsi" w:eastAsiaTheme="minorEastAsia" w:hAnsiTheme="minorHAnsi" w:cstheme="minorBidi"/>
          <w:sz w:val="22"/>
          <w:szCs w:val="22"/>
          <w:lang w:val="en-GB" w:eastAsia="en-GB"/>
        </w:rPr>
      </w:pPr>
      <w:hyperlink w:anchor="_Toc84934983" w:history="1">
        <w:r w:rsidRPr="004B443D">
          <w:rPr>
            <w:rStyle w:val="Hyperlink"/>
          </w:rPr>
          <w:t>3.1.19</w:t>
        </w:r>
        <w:r>
          <w:rPr>
            <w:rFonts w:asciiTheme="minorHAnsi" w:eastAsiaTheme="minorEastAsia" w:hAnsiTheme="minorHAnsi" w:cstheme="minorBidi"/>
            <w:sz w:val="22"/>
            <w:szCs w:val="22"/>
            <w:lang w:val="en-GB" w:eastAsia="en-GB"/>
          </w:rPr>
          <w:tab/>
        </w:r>
        <w:r w:rsidRPr="004B443D">
          <w:rPr>
            <w:rStyle w:val="Hyperlink"/>
          </w:rPr>
          <w:t>Samtölur reiknings</w:t>
        </w:r>
        <w:r>
          <w:rPr>
            <w:webHidden/>
          </w:rPr>
          <w:tab/>
        </w:r>
        <w:r>
          <w:rPr>
            <w:webHidden/>
          </w:rPr>
          <w:fldChar w:fldCharType="begin"/>
        </w:r>
        <w:r>
          <w:rPr>
            <w:webHidden/>
          </w:rPr>
          <w:instrText xml:space="preserve"> PAGEREF _Toc84934983 \h </w:instrText>
        </w:r>
        <w:r>
          <w:rPr>
            <w:webHidden/>
          </w:rPr>
        </w:r>
        <w:r>
          <w:rPr>
            <w:webHidden/>
          </w:rPr>
          <w:fldChar w:fldCharType="separate"/>
        </w:r>
        <w:r>
          <w:rPr>
            <w:webHidden/>
          </w:rPr>
          <w:t>37</w:t>
        </w:r>
        <w:r>
          <w:rPr>
            <w:webHidden/>
          </w:rPr>
          <w:fldChar w:fldCharType="end"/>
        </w:r>
      </w:hyperlink>
    </w:p>
    <w:p w14:paraId="41501C3A" w14:textId="7625DEA4" w:rsidR="00781826" w:rsidRDefault="00781826">
      <w:pPr>
        <w:pStyle w:val="TOC2"/>
        <w:rPr>
          <w:rFonts w:asciiTheme="minorHAnsi" w:eastAsiaTheme="minorEastAsia" w:hAnsiTheme="minorHAnsi" w:cstheme="minorBidi"/>
          <w:sz w:val="22"/>
          <w:szCs w:val="22"/>
          <w:lang w:val="en-GB" w:eastAsia="en-GB"/>
        </w:rPr>
      </w:pPr>
      <w:hyperlink w:anchor="_Toc84934984" w:history="1">
        <w:r w:rsidRPr="004B443D">
          <w:rPr>
            <w:rStyle w:val="Hyperlink"/>
          </w:rPr>
          <w:t>3.2</w:t>
        </w:r>
        <w:r>
          <w:rPr>
            <w:rFonts w:asciiTheme="minorHAnsi" w:eastAsiaTheme="minorEastAsia" w:hAnsiTheme="minorHAnsi" w:cstheme="minorBidi"/>
            <w:sz w:val="22"/>
            <w:szCs w:val="22"/>
            <w:lang w:val="en-GB" w:eastAsia="en-GB"/>
          </w:rPr>
          <w:tab/>
        </w:r>
        <w:r w:rsidRPr="004B443D">
          <w:rPr>
            <w:rStyle w:val="Hyperlink"/>
          </w:rPr>
          <w:t>Línur reiknings</w:t>
        </w:r>
        <w:r>
          <w:rPr>
            <w:webHidden/>
          </w:rPr>
          <w:tab/>
        </w:r>
        <w:r>
          <w:rPr>
            <w:webHidden/>
          </w:rPr>
          <w:fldChar w:fldCharType="begin"/>
        </w:r>
        <w:r>
          <w:rPr>
            <w:webHidden/>
          </w:rPr>
          <w:instrText xml:space="preserve"> PAGEREF _Toc84934984 \h </w:instrText>
        </w:r>
        <w:r>
          <w:rPr>
            <w:webHidden/>
          </w:rPr>
        </w:r>
        <w:r>
          <w:rPr>
            <w:webHidden/>
          </w:rPr>
          <w:fldChar w:fldCharType="separate"/>
        </w:r>
        <w:r>
          <w:rPr>
            <w:webHidden/>
          </w:rPr>
          <w:t>39</w:t>
        </w:r>
        <w:r>
          <w:rPr>
            <w:webHidden/>
          </w:rPr>
          <w:fldChar w:fldCharType="end"/>
        </w:r>
      </w:hyperlink>
    </w:p>
    <w:p w14:paraId="3957B51D" w14:textId="7C73B01E" w:rsidR="00781826" w:rsidRDefault="00781826">
      <w:pPr>
        <w:pStyle w:val="TOC3"/>
        <w:rPr>
          <w:rFonts w:asciiTheme="minorHAnsi" w:eastAsiaTheme="minorEastAsia" w:hAnsiTheme="minorHAnsi" w:cstheme="minorBidi"/>
          <w:sz w:val="22"/>
          <w:szCs w:val="22"/>
          <w:lang w:val="en-GB" w:eastAsia="en-GB"/>
        </w:rPr>
      </w:pPr>
      <w:hyperlink w:anchor="_Toc84934985" w:history="1">
        <w:r w:rsidRPr="004B443D">
          <w:rPr>
            <w:rStyle w:val="Hyperlink"/>
          </w:rPr>
          <w:t>3.2.1</w:t>
        </w:r>
        <w:r>
          <w:rPr>
            <w:rFonts w:asciiTheme="minorHAnsi" w:eastAsiaTheme="minorEastAsia" w:hAnsiTheme="minorHAnsi" w:cstheme="minorBidi"/>
            <w:sz w:val="22"/>
            <w:szCs w:val="22"/>
            <w:lang w:val="en-GB" w:eastAsia="en-GB"/>
          </w:rPr>
          <w:tab/>
        </w:r>
        <w:r w:rsidRPr="004B443D">
          <w:rPr>
            <w:rStyle w:val="Hyperlink"/>
          </w:rPr>
          <w:t>Númer línu</w:t>
        </w:r>
        <w:r>
          <w:rPr>
            <w:webHidden/>
          </w:rPr>
          <w:tab/>
        </w:r>
        <w:r>
          <w:rPr>
            <w:webHidden/>
          </w:rPr>
          <w:fldChar w:fldCharType="begin"/>
        </w:r>
        <w:r>
          <w:rPr>
            <w:webHidden/>
          </w:rPr>
          <w:instrText xml:space="preserve"> PAGEREF _Toc84934985 \h </w:instrText>
        </w:r>
        <w:r>
          <w:rPr>
            <w:webHidden/>
          </w:rPr>
        </w:r>
        <w:r>
          <w:rPr>
            <w:webHidden/>
          </w:rPr>
          <w:fldChar w:fldCharType="separate"/>
        </w:r>
        <w:r>
          <w:rPr>
            <w:webHidden/>
          </w:rPr>
          <w:t>39</w:t>
        </w:r>
        <w:r>
          <w:rPr>
            <w:webHidden/>
          </w:rPr>
          <w:fldChar w:fldCharType="end"/>
        </w:r>
      </w:hyperlink>
    </w:p>
    <w:p w14:paraId="74CBDD6B" w14:textId="7C02A509" w:rsidR="00781826" w:rsidRDefault="00781826">
      <w:pPr>
        <w:pStyle w:val="TOC3"/>
        <w:rPr>
          <w:rFonts w:asciiTheme="minorHAnsi" w:eastAsiaTheme="minorEastAsia" w:hAnsiTheme="minorHAnsi" w:cstheme="minorBidi"/>
          <w:sz w:val="22"/>
          <w:szCs w:val="22"/>
          <w:lang w:val="en-GB" w:eastAsia="en-GB"/>
        </w:rPr>
      </w:pPr>
      <w:hyperlink w:anchor="_Toc84934986" w:history="1">
        <w:r w:rsidRPr="004B443D">
          <w:rPr>
            <w:rStyle w:val="Hyperlink"/>
          </w:rPr>
          <w:t>3.2.2</w:t>
        </w:r>
        <w:r>
          <w:rPr>
            <w:rFonts w:asciiTheme="minorHAnsi" w:eastAsiaTheme="minorEastAsia" w:hAnsiTheme="minorHAnsi" w:cstheme="minorBidi"/>
            <w:sz w:val="22"/>
            <w:szCs w:val="22"/>
            <w:lang w:val="en-GB" w:eastAsia="en-GB"/>
          </w:rPr>
          <w:tab/>
        </w:r>
        <w:r w:rsidRPr="004B443D">
          <w:rPr>
            <w:rStyle w:val="Hyperlink"/>
          </w:rPr>
          <w:t>Upphæð í línu</w:t>
        </w:r>
        <w:r>
          <w:rPr>
            <w:webHidden/>
          </w:rPr>
          <w:tab/>
        </w:r>
        <w:r>
          <w:rPr>
            <w:webHidden/>
          </w:rPr>
          <w:fldChar w:fldCharType="begin"/>
        </w:r>
        <w:r>
          <w:rPr>
            <w:webHidden/>
          </w:rPr>
          <w:instrText xml:space="preserve"> PAGEREF _Toc84934986 \h </w:instrText>
        </w:r>
        <w:r>
          <w:rPr>
            <w:webHidden/>
          </w:rPr>
        </w:r>
        <w:r>
          <w:rPr>
            <w:webHidden/>
          </w:rPr>
          <w:fldChar w:fldCharType="separate"/>
        </w:r>
        <w:r>
          <w:rPr>
            <w:webHidden/>
          </w:rPr>
          <w:t>39</w:t>
        </w:r>
        <w:r>
          <w:rPr>
            <w:webHidden/>
          </w:rPr>
          <w:fldChar w:fldCharType="end"/>
        </w:r>
      </w:hyperlink>
    </w:p>
    <w:p w14:paraId="4BFA4170" w14:textId="4ED23839" w:rsidR="00781826" w:rsidRDefault="00781826">
      <w:pPr>
        <w:pStyle w:val="TOC3"/>
        <w:rPr>
          <w:rFonts w:asciiTheme="minorHAnsi" w:eastAsiaTheme="minorEastAsia" w:hAnsiTheme="minorHAnsi" w:cstheme="minorBidi"/>
          <w:sz w:val="22"/>
          <w:szCs w:val="22"/>
          <w:lang w:val="en-GB" w:eastAsia="en-GB"/>
        </w:rPr>
      </w:pPr>
      <w:hyperlink w:anchor="_Toc84934987" w:history="1">
        <w:r w:rsidRPr="004B443D">
          <w:rPr>
            <w:rStyle w:val="Hyperlink"/>
          </w:rPr>
          <w:t>3.2.3</w:t>
        </w:r>
        <w:r>
          <w:rPr>
            <w:rFonts w:asciiTheme="minorHAnsi" w:eastAsiaTheme="minorEastAsia" w:hAnsiTheme="minorHAnsi" w:cstheme="minorBidi"/>
            <w:sz w:val="22"/>
            <w:szCs w:val="22"/>
            <w:lang w:val="en-GB" w:eastAsia="en-GB"/>
          </w:rPr>
          <w:tab/>
        </w:r>
        <w:r w:rsidRPr="004B443D">
          <w:rPr>
            <w:rStyle w:val="Hyperlink"/>
          </w:rPr>
          <w:t>Athugasemd á línu</w:t>
        </w:r>
        <w:r>
          <w:rPr>
            <w:webHidden/>
          </w:rPr>
          <w:tab/>
        </w:r>
        <w:r>
          <w:rPr>
            <w:webHidden/>
          </w:rPr>
          <w:fldChar w:fldCharType="begin"/>
        </w:r>
        <w:r>
          <w:rPr>
            <w:webHidden/>
          </w:rPr>
          <w:instrText xml:space="preserve"> PAGEREF _Toc84934987 \h </w:instrText>
        </w:r>
        <w:r>
          <w:rPr>
            <w:webHidden/>
          </w:rPr>
        </w:r>
        <w:r>
          <w:rPr>
            <w:webHidden/>
          </w:rPr>
          <w:fldChar w:fldCharType="separate"/>
        </w:r>
        <w:r>
          <w:rPr>
            <w:webHidden/>
          </w:rPr>
          <w:t>40</w:t>
        </w:r>
        <w:r>
          <w:rPr>
            <w:webHidden/>
          </w:rPr>
          <w:fldChar w:fldCharType="end"/>
        </w:r>
      </w:hyperlink>
    </w:p>
    <w:p w14:paraId="5AAD515C" w14:textId="69858D1C" w:rsidR="00781826" w:rsidRDefault="00781826">
      <w:pPr>
        <w:pStyle w:val="TOC3"/>
        <w:rPr>
          <w:rFonts w:asciiTheme="minorHAnsi" w:eastAsiaTheme="minorEastAsia" w:hAnsiTheme="minorHAnsi" w:cstheme="minorBidi"/>
          <w:sz w:val="22"/>
          <w:szCs w:val="22"/>
          <w:lang w:val="en-GB" w:eastAsia="en-GB"/>
        </w:rPr>
      </w:pPr>
      <w:hyperlink w:anchor="_Toc84934988" w:history="1">
        <w:r w:rsidRPr="004B443D">
          <w:rPr>
            <w:rStyle w:val="Hyperlink"/>
          </w:rPr>
          <w:t>3.2.4</w:t>
        </w:r>
        <w:r>
          <w:rPr>
            <w:rFonts w:asciiTheme="minorHAnsi" w:eastAsiaTheme="minorEastAsia" w:hAnsiTheme="minorHAnsi" w:cstheme="minorBidi"/>
            <w:sz w:val="22"/>
            <w:szCs w:val="22"/>
            <w:lang w:val="en-GB" w:eastAsia="en-GB"/>
          </w:rPr>
          <w:tab/>
        </w:r>
        <w:r w:rsidRPr="004B443D">
          <w:rPr>
            <w:rStyle w:val="Hyperlink"/>
          </w:rPr>
          <w:t>Tilvísanir í línu</w:t>
        </w:r>
        <w:r>
          <w:rPr>
            <w:webHidden/>
          </w:rPr>
          <w:tab/>
        </w:r>
        <w:r>
          <w:rPr>
            <w:webHidden/>
          </w:rPr>
          <w:fldChar w:fldCharType="begin"/>
        </w:r>
        <w:r>
          <w:rPr>
            <w:webHidden/>
          </w:rPr>
          <w:instrText xml:space="preserve"> PAGEREF _Toc84934988 \h </w:instrText>
        </w:r>
        <w:r>
          <w:rPr>
            <w:webHidden/>
          </w:rPr>
        </w:r>
        <w:r>
          <w:rPr>
            <w:webHidden/>
          </w:rPr>
          <w:fldChar w:fldCharType="separate"/>
        </w:r>
        <w:r>
          <w:rPr>
            <w:webHidden/>
          </w:rPr>
          <w:t>40</w:t>
        </w:r>
        <w:r>
          <w:rPr>
            <w:webHidden/>
          </w:rPr>
          <w:fldChar w:fldCharType="end"/>
        </w:r>
      </w:hyperlink>
    </w:p>
    <w:p w14:paraId="461710EF" w14:textId="17099ED2" w:rsidR="00781826" w:rsidRDefault="00781826">
      <w:pPr>
        <w:pStyle w:val="TOC3"/>
        <w:rPr>
          <w:rFonts w:asciiTheme="minorHAnsi" w:eastAsiaTheme="minorEastAsia" w:hAnsiTheme="minorHAnsi" w:cstheme="minorBidi"/>
          <w:sz w:val="22"/>
          <w:szCs w:val="22"/>
          <w:lang w:val="en-GB" w:eastAsia="en-GB"/>
        </w:rPr>
      </w:pPr>
      <w:hyperlink w:anchor="_Toc84934989" w:history="1">
        <w:r w:rsidRPr="004B443D">
          <w:rPr>
            <w:rStyle w:val="Hyperlink"/>
          </w:rPr>
          <w:t>3.2.5</w:t>
        </w:r>
        <w:r>
          <w:rPr>
            <w:rFonts w:asciiTheme="minorHAnsi" w:eastAsiaTheme="minorEastAsia" w:hAnsiTheme="minorHAnsi" w:cstheme="minorBidi"/>
            <w:sz w:val="22"/>
            <w:szCs w:val="22"/>
            <w:lang w:val="en-GB" w:eastAsia="en-GB"/>
          </w:rPr>
          <w:tab/>
        </w:r>
        <w:r w:rsidRPr="004B443D">
          <w:rPr>
            <w:rStyle w:val="Hyperlink"/>
          </w:rPr>
          <w:t>Varan</w:t>
        </w:r>
        <w:r>
          <w:rPr>
            <w:webHidden/>
          </w:rPr>
          <w:tab/>
        </w:r>
        <w:r>
          <w:rPr>
            <w:webHidden/>
          </w:rPr>
          <w:fldChar w:fldCharType="begin"/>
        </w:r>
        <w:r>
          <w:rPr>
            <w:webHidden/>
          </w:rPr>
          <w:instrText xml:space="preserve"> PAGEREF _Toc84934989 \h </w:instrText>
        </w:r>
        <w:r>
          <w:rPr>
            <w:webHidden/>
          </w:rPr>
        </w:r>
        <w:r>
          <w:rPr>
            <w:webHidden/>
          </w:rPr>
          <w:fldChar w:fldCharType="separate"/>
        </w:r>
        <w:r>
          <w:rPr>
            <w:webHidden/>
          </w:rPr>
          <w:t>41</w:t>
        </w:r>
        <w:r>
          <w:rPr>
            <w:webHidden/>
          </w:rPr>
          <w:fldChar w:fldCharType="end"/>
        </w:r>
      </w:hyperlink>
    </w:p>
    <w:p w14:paraId="7DF18AD8" w14:textId="4015CEBB" w:rsidR="00781826" w:rsidRDefault="00781826">
      <w:pPr>
        <w:pStyle w:val="TOC3"/>
        <w:rPr>
          <w:rFonts w:asciiTheme="minorHAnsi" w:eastAsiaTheme="minorEastAsia" w:hAnsiTheme="minorHAnsi" w:cstheme="minorBidi"/>
          <w:sz w:val="22"/>
          <w:szCs w:val="22"/>
          <w:lang w:val="en-GB" w:eastAsia="en-GB"/>
        </w:rPr>
      </w:pPr>
      <w:hyperlink w:anchor="_Toc84934990" w:history="1">
        <w:r w:rsidRPr="004B443D">
          <w:rPr>
            <w:rStyle w:val="Hyperlink"/>
          </w:rPr>
          <w:t>3.2.6</w:t>
        </w:r>
        <w:r>
          <w:rPr>
            <w:rFonts w:asciiTheme="minorHAnsi" w:eastAsiaTheme="minorEastAsia" w:hAnsiTheme="minorHAnsi" w:cstheme="minorBidi"/>
            <w:sz w:val="22"/>
            <w:szCs w:val="22"/>
            <w:lang w:val="en-GB" w:eastAsia="en-GB"/>
          </w:rPr>
          <w:tab/>
        </w:r>
        <w:r w:rsidRPr="004B443D">
          <w:rPr>
            <w:rStyle w:val="Hyperlink"/>
          </w:rPr>
          <w:t>Magn og verð</w:t>
        </w:r>
        <w:r>
          <w:rPr>
            <w:webHidden/>
          </w:rPr>
          <w:tab/>
        </w:r>
        <w:r>
          <w:rPr>
            <w:webHidden/>
          </w:rPr>
          <w:fldChar w:fldCharType="begin"/>
        </w:r>
        <w:r>
          <w:rPr>
            <w:webHidden/>
          </w:rPr>
          <w:instrText xml:space="preserve"> PAGEREF _Toc84934990 \h </w:instrText>
        </w:r>
        <w:r>
          <w:rPr>
            <w:webHidden/>
          </w:rPr>
        </w:r>
        <w:r>
          <w:rPr>
            <w:webHidden/>
          </w:rPr>
          <w:fldChar w:fldCharType="separate"/>
        </w:r>
        <w:r>
          <w:rPr>
            <w:webHidden/>
          </w:rPr>
          <w:t>42</w:t>
        </w:r>
        <w:r>
          <w:rPr>
            <w:webHidden/>
          </w:rPr>
          <w:fldChar w:fldCharType="end"/>
        </w:r>
      </w:hyperlink>
    </w:p>
    <w:p w14:paraId="3668817F" w14:textId="378E4E6B" w:rsidR="00781826" w:rsidRDefault="00781826">
      <w:pPr>
        <w:pStyle w:val="TOC3"/>
        <w:rPr>
          <w:rFonts w:asciiTheme="minorHAnsi" w:eastAsiaTheme="minorEastAsia" w:hAnsiTheme="minorHAnsi" w:cstheme="minorBidi"/>
          <w:sz w:val="22"/>
          <w:szCs w:val="22"/>
          <w:lang w:val="en-GB" w:eastAsia="en-GB"/>
        </w:rPr>
      </w:pPr>
      <w:hyperlink w:anchor="_Toc84934991" w:history="1">
        <w:r w:rsidRPr="004B443D">
          <w:rPr>
            <w:rStyle w:val="Hyperlink"/>
          </w:rPr>
          <w:t>3.2.7</w:t>
        </w:r>
        <w:r>
          <w:rPr>
            <w:rFonts w:asciiTheme="minorHAnsi" w:eastAsiaTheme="minorEastAsia" w:hAnsiTheme="minorHAnsi" w:cstheme="minorBidi"/>
            <w:sz w:val="22"/>
            <w:szCs w:val="22"/>
            <w:lang w:val="en-GB" w:eastAsia="en-GB"/>
          </w:rPr>
          <w:tab/>
        </w:r>
        <w:r w:rsidRPr="004B443D">
          <w:rPr>
            <w:rStyle w:val="Hyperlink"/>
          </w:rPr>
          <w:t>Virðisaukaskattur</w:t>
        </w:r>
        <w:r>
          <w:rPr>
            <w:webHidden/>
          </w:rPr>
          <w:tab/>
        </w:r>
        <w:r>
          <w:rPr>
            <w:webHidden/>
          </w:rPr>
          <w:fldChar w:fldCharType="begin"/>
        </w:r>
        <w:r>
          <w:rPr>
            <w:webHidden/>
          </w:rPr>
          <w:instrText xml:space="preserve"> PAGEREF _Toc84934991 \h </w:instrText>
        </w:r>
        <w:r>
          <w:rPr>
            <w:webHidden/>
          </w:rPr>
        </w:r>
        <w:r>
          <w:rPr>
            <w:webHidden/>
          </w:rPr>
          <w:fldChar w:fldCharType="separate"/>
        </w:r>
        <w:r>
          <w:rPr>
            <w:webHidden/>
          </w:rPr>
          <w:t>44</w:t>
        </w:r>
        <w:r>
          <w:rPr>
            <w:webHidden/>
          </w:rPr>
          <w:fldChar w:fldCharType="end"/>
        </w:r>
      </w:hyperlink>
    </w:p>
    <w:p w14:paraId="623CB6E2" w14:textId="397BD588" w:rsidR="00781826" w:rsidRDefault="00781826">
      <w:pPr>
        <w:pStyle w:val="TOC3"/>
        <w:rPr>
          <w:rFonts w:asciiTheme="minorHAnsi" w:eastAsiaTheme="minorEastAsia" w:hAnsiTheme="minorHAnsi" w:cstheme="minorBidi"/>
          <w:sz w:val="22"/>
          <w:szCs w:val="22"/>
          <w:lang w:val="en-GB" w:eastAsia="en-GB"/>
        </w:rPr>
      </w:pPr>
      <w:hyperlink w:anchor="_Toc84934992" w:history="1">
        <w:r w:rsidRPr="004B443D">
          <w:rPr>
            <w:rStyle w:val="Hyperlink"/>
          </w:rPr>
          <w:t>3.2.8</w:t>
        </w:r>
        <w:r>
          <w:rPr>
            <w:rFonts w:asciiTheme="minorHAnsi" w:eastAsiaTheme="minorEastAsia" w:hAnsiTheme="minorHAnsi" w:cstheme="minorBidi"/>
            <w:sz w:val="22"/>
            <w:szCs w:val="22"/>
            <w:lang w:val="en-GB" w:eastAsia="en-GB"/>
          </w:rPr>
          <w:tab/>
        </w:r>
        <w:r w:rsidRPr="004B443D">
          <w:rPr>
            <w:rStyle w:val="Hyperlink"/>
          </w:rPr>
          <w:t>Afslættir og gjöld á línum</w:t>
        </w:r>
        <w:r>
          <w:rPr>
            <w:webHidden/>
          </w:rPr>
          <w:tab/>
        </w:r>
        <w:r>
          <w:rPr>
            <w:webHidden/>
          </w:rPr>
          <w:fldChar w:fldCharType="begin"/>
        </w:r>
        <w:r>
          <w:rPr>
            <w:webHidden/>
          </w:rPr>
          <w:instrText xml:space="preserve"> PAGEREF _Toc84934992 \h </w:instrText>
        </w:r>
        <w:r>
          <w:rPr>
            <w:webHidden/>
          </w:rPr>
        </w:r>
        <w:r>
          <w:rPr>
            <w:webHidden/>
          </w:rPr>
          <w:fldChar w:fldCharType="separate"/>
        </w:r>
        <w:r>
          <w:rPr>
            <w:webHidden/>
          </w:rPr>
          <w:t>44</w:t>
        </w:r>
        <w:r>
          <w:rPr>
            <w:webHidden/>
          </w:rPr>
          <w:fldChar w:fldCharType="end"/>
        </w:r>
      </w:hyperlink>
    </w:p>
    <w:p w14:paraId="4E40DC75" w14:textId="6BE8163B" w:rsidR="00781826" w:rsidRDefault="00781826">
      <w:pPr>
        <w:pStyle w:val="TOC3"/>
        <w:rPr>
          <w:rFonts w:asciiTheme="minorHAnsi" w:eastAsiaTheme="minorEastAsia" w:hAnsiTheme="minorHAnsi" w:cstheme="minorBidi"/>
          <w:sz w:val="22"/>
          <w:szCs w:val="22"/>
          <w:lang w:val="en-GB" w:eastAsia="en-GB"/>
        </w:rPr>
      </w:pPr>
      <w:hyperlink w:anchor="_Toc84934993" w:history="1">
        <w:r w:rsidRPr="004B443D">
          <w:rPr>
            <w:rStyle w:val="Hyperlink"/>
          </w:rPr>
          <w:t>3.2.9</w:t>
        </w:r>
        <w:r>
          <w:rPr>
            <w:rFonts w:asciiTheme="minorHAnsi" w:eastAsiaTheme="minorEastAsia" w:hAnsiTheme="minorHAnsi" w:cstheme="minorBidi"/>
            <w:sz w:val="22"/>
            <w:szCs w:val="22"/>
            <w:lang w:val="en-GB" w:eastAsia="en-GB"/>
          </w:rPr>
          <w:tab/>
        </w:r>
        <w:r w:rsidRPr="004B443D">
          <w:rPr>
            <w:rStyle w:val="Hyperlink"/>
          </w:rPr>
          <w:t>Stýribreytur</w:t>
        </w:r>
        <w:r>
          <w:rPr>
            <w:webHidden/>
          </w:rPr>
          <w:tab/>
        </w:r>
        <w:r>
          <w:rPr>
            <w:webHidden/>
          </w:rPr>
          <w:fldChar w:fldCharType="begin"/>
        </w:r>
        <w:r>
          <w:rPr>
            <w:webHidden/>
          </w:rPr>
          <w:instrText xml:space="preserve"> PAGEREF _Toc84934993 \h </w:instrText>
        </w:r>
        <w:r>
          <w:rPr>
            <w:webHidden/>
          </w:rPr>
        </w:r>
        <w:r>
          <w:rPr>
            <w:webHidden/>
          </w:rPr>
          <w:fldChar w:fldCharType="separate"/>
        </w:r>
        <w:r>
          <w:rPr>
            <w:webHidden/>
          </w:rPr>
          <w:t>45</w:t>
        </w:r>
        <w:r>
          <w:rPr>
            <w:webHidden/>
          </w:rPr>
          <w:fldChar w:fldCharType="end"/>
        </w:r>
      </w:hyperlink>
    </w:p>
    <w:p w14:paraId="295664F9" w14:textId="4630C84D" w:rsidR="00781826" w:rsidRDefault="00781826">
      <w:pPr>
        <w:pStyle w:val="TOC1"/>
        <w:rPr>
          <w:rFonts w:asciiTheme="minorHAnsi" w:eastAsiaTheme="minorEastAsia" w:hAnsiTheme="minorHAnsi" w:cstheme="minorBidi"/>
          <w:sz w:val="22"/>
          <w:szCs w:val="22"/>
          <w:lang w:val="en-GB" w:eastAsia="en-GB"/>
        </w:rPr>
      </w:pPr>
      <w:hyperlink w:anchor="_Toc84934994" w:history="1">
        <w:r w:rsidRPr="004B443D">
          <w:rPr>
            <w:rStyle w:val="Hyperlink"/>
          </w:rPr>
          <w:t>4</w:t>
        </w:r>
        <w:r>
          <w:rPr>
            <w:rFonts w:asciiTheme="minorHAnsi" w:eastAsiaTheme="minorEastAsia" w:hAnsiTheme="minorHAnsi" w:cstheme="minorBidi"/>
            <w:sz w:val="22"/>
            <w:szCs w:val="22"/>
            <w:lang w:val="en-GB" w:eastAsia="en-GB"/>
          </w:rPr>
          <w:tab/>
        </w:r>
        <w:r w:rsidRPr="004B443D">
          <w:rPr>
            <w:rStyle w:val="Hyperlink"/>
          </w:rPr>
          <w:t>Kreditreikningur</w:t>
        </w:r>
        <w:r>
          <w:rPr>
            <w:webHidden/>
          </w:rPr>
          <w:tab/>
        </w:r>
        <w:r>
          <w:rPr>
            <w:webHidden/>
          </w:rPr>
          <w:fldChar w:fldCharType="begin"/>
        </w:r>
        <w:r>
          <w:rPr>
            <w:webHidden/>
          </w:rPr>
          <w:instrText xml:space="preserve"> PAGEREF _Toc84934994 \h </w:instrText>
        </w:r>
        <w:r>
          <w:rPr>
            <w:webHidden/>
          </w:rPr>
        </w:r>
        <w:r>
          <w:rPr>
            <w:webHidden/>
          </w:rPr>
          <w:fldChar w:fldCharType="separate"/>
        </w:r>
        <w:r>
          <w:rPr>
            <w:webHidden/>
          </w:rPr>
          <w:t>46</w:t>
        </w:r>
        <w:r>
          <w:rPr>
            <w:webHidden/>
          </w:rPr>
          <w:fldChar w:fldCharType="end"/>
        </w:r>
      </w:hyperlink>
    </w:p>
    <w:p w14:paraId="726C7095" w14:textId="53F91E6B" w:rsidR="00781826" w:rsidRDefault="00781826">
      <w:pPr>
        <w:pStyle w:val="TOC2"/>
        <w:rPr>
          <w:rFonts w:asciiTheme="minorHAnsi" w:eastAsiaTheme="minorEastAsia" w:hAnsiTheme="minorHAnsi" w:cstheme="minorBidi"/>
          <w:sz w:val="22"/>
          <w:szCs w:val="22"/>
          <w:lang w:val="en-GB" w:eastAsia="en-GB"/>
        </w:rPr>
      </w:pPr>
      <w:hyperlink w:anchor="_Toc84934995" w:history="1">
        <w:r w:rsidRPr="004B443D">
          <w:rPr>
            <w:rStyle w:val="Hyperlink"/>
          </w:rPr>
          <w:t>4.1</w:t>
        </w:r>
        <w:r>
          <w:rPr>
            <w:rFonts w:asciiTheme="minorHAnsi" w:eastAsiaTheme="minorEastAsia" w:hAnsiTheme="minorHAnsi" w:cstheme="minorBidi"/>
            <w:sz w:val="22"/>
            <w:szCs w:val="22"/>
            <w:lang w:val="en-GB" w:eastAsia="en-GB"/>
          </w:rPr>
          <w:tab/>
        </w:r>
        <w:r w:rsidRPr="004B443D">
          <w:rPr>
            <w:rStyle w:val="Hyperlink"/>
          </w:rPr>
          <w:t>Möppun við skeytastaðal</w:t>
        </w:r>
        <w:r>
          <w:rPr>
            <w:webHidden/>
          </w:rPr>
          <w:tab/>
        </w:r>
        <w:r>
          <w:rPr>
            <w:webHidden/>
          </w:rPr>
          <w:fldChar w:fldCharType="begin"/>
        </w:r>
        <w:r>
          <w:rPr>
            <w:webHidden/>
          </w:rPr>
          <w:instrText xml:space="preserve"> PAGEREF _Toc84934995 \h </w:instrText>
        </w:r>
        <w:r>
          <w:rPr>
            <w:webHidden/>
          </w:rPr>
        </w:r>
        <w:r>
          <w:rPr>
            <w:webHidden/>
          </w:rPr>
          <w:fldChar w:fldCharType="separate"/>
        </w:r>
        <w:r>
          <w:rPr>
            <w:webHidden/>
          </w:rPr>
          <w:t>46</w:t>
        </w:r>
        <w:r>
          <w:rPr>
            <w:webHidden/>
          </w:rPr>
          <w:fldChar w:fldCharType="end"/>
        </w:r>
      </w:hyperlink>
    </w:p>
    <w:p w14:paraId="4527F2F3" w14:textId="168C0555" w:rsidR="00781826" w:rsidRDefault="00781826">
      <w:pPr>
        <w:pStyle w:val="TOC1"/>
        <w:rPr>
          <w:rFonts w:asciiTheme="minorHAnsi" w:eastAsiaTheme="minorEastAsia" w:hAnsiTheme="minorHAnsi" w:cstheme="minorBidi"/>
          <w:sz w:val="22"/>
          <w:szCs w:val="22"/>
          <w:lang w:val="en-GB" w:eastAsia="en-GB"/>
        </w:rPr>
      </w:pPr>
      <w:hyperlink w:anchor="_Toc84934996" w:history="1">
        <w:r w:rsidRPr="004B443D">
          <w:rPr>
            <w:rStyle w:val="Hyperlink"/>
          </w:rPr>
          <w:t>5</w:t>
        </w:r>
        <w:r>
          <w:rPr>
            <w:rFonts w:asciiTheme="minorHAnsi" w:eastAsiaTheme="minorEastAsia" w:hAnsiTheme="minorHAnsi" w:cstheme="minorBidi"/>
            <w:sz w:val="22"/>
            <w:szCs w:val="22"/>
            <w:lang w:val="en-GB" w:eastAsia="en-GB"/>
          </w:rPr>
          <w:tab/>
        </w:r>
        <w:r w:rsidRPr="004B443D">
          <w:rPr>
            <w:rStyle w:val="Hyperlink"/>
          </w:rPr>
          <w:t>Stoðupplýsingar</w:t>
        </w:r>
        <w:r>
          <w:rPr>
            <w:webHidden/>
          </w:rPr>
          <w:tab/>
        </w:r>
        <w:r>
          <w:rPr>
            <w:webHidden/>
          </w:rPr>
          <w:fldChar w:fldCharType="begin"/>
        </w:r>
        <w:r>
          <w:rPr>
            <w:webHidden/>
          </w:rPr>
          <w:instrText xml:space="preserve"> PAGEREF _Toc84934996 \h </w:instrText>
        </w:r>
        <w:r>
          <w:rPr>
            <w:webHidden/>
          </w:rPr>
        </w:r>
        <w:r>
          <w:rPr>
            <w:webHidden/>
          </w:rPr>
          <w:fldChar w:fldCharType="separate"/>
        </w:r>
        <w:r>
          <w:rPr>
            <w:webHidden/>
          </w:rPr>
          <w:t>46</w:t>
        </w:r>
        <w:r>
          <w:rPr>
            <w:webHidden/>
          </w:rPr>
          <w:fldChar w:fldCharType="end"/>
        </w:r>
      </w:hyperlink>
    </w:p>
    <w:p w14:paraId="28A020A2" w14:textId="26E5F639" w:rsidR="00781826" w:rsidRDefault="00781826">
      <w:pPr>
        <w:pStyle w:val="TOC2"/>
        <w:rPr>
          <w:rFonts w:asciiTheme="minorHAnsi" w:eastAsiaTheme="minorEastAsia" w:hAnsiTheme="minorHAnsi" w:cstheme="minorBidi"/>
          <w:sz w:val="22"/>
          <w:szCs w:val="22"/>
          <w:lang w:val="en-GB" w:eastAsia="en-GB"/>
        </w:rPr>
      </w:pPr>
      <w:hyperlink w:anchor="_Toc84934997" w:history="1">
        <w:r w:rsidRPr="004B443D">
          <w:rPr>
            <w:rStyle w:val="Hyperlink"/>
          </w:rPr>
          <w:t>5.1</w:t>
        </w:r>
        <w:r>
          <w:rPr>
            <w:rFonts w:asciiTheme="minorHAnsi" w:eastAsiaTheme="minorEastAsia" w:hAnsiTheme="minorHAnsi" w:cstheme="minorBidi"/>
            <w:sz w:val="22"/>
            <w:szCs w:val="22"/>
            <w:lang w:val="en-GB" w:eastAsia="en-GB"/>
          </w:rPr>
          <w:tab/>
        </w:r>
        <w:r w:rsidRPr="004B443D">
          <w:rPr>
            <w:rStyle w:val="Hyperlink"/>
          </w:rPr>
          <w:t>Kótalistar og kennakerfi</w:t>
        </w:r>
        <w:r>
          <w:rPr>
            <w:webHidden/>
          </w:rPr>
          <w:tab/>
        </w:r>
        <w:r>
          <w:rPr>
            <w:webHidden/>
          </w:rPr>
          <w:fldChar w:fldCharType="begin"/>
        </w:r>
        <w:r>
          <w:rPr>
            <w:webHidden/>
          </w:rPr>
          <w:instrText xml:space="preserve"> PAGEREF _Toc84934997 \h </w:instrText>
        </w:r>
        <w:r>
          <w:rPr>
            <w:webHidden/>
          </w:rPr>
        </w:r>
        <w:r>
          <w:rPr>
            <w:webHidden/>
          </w:rPr>
          <w:fldChar w:fldCharType="separate"/>
        </w:r>
        <w:r>
          <w:rPr>
            <w:webHidden/>
          </w:rPr>
          <w:t>46</w:t>
        </w:r>
        <w:r>
          <w:rPr>
            <w:webHidden/>
          </w:rPr>
          <w:fldChar w:fldCharType="end"/>
        </w:r>
      </w:hyperlink>
    </w:p>
    <w:p w14:paraId="22109DDA" w14:textId="6D7C82F6" w:rsidR="00781826" w:rsidRDefault="00781826">
      <w:pPr>
        <w:pStyle w:val="TOC2"/>
        <w:rPr>
          <w:rFonts w:asciiTheme="minorHAnsi" w:eastAsiaTheme="minorEastAsia" w:hAnsiTheme="minorHAnsi" w:cstheme="minorBidi"/>
          <w:sz w:val="22"/>
          <w:szCs w:val="22"/>
          <w:lang w:val="en-GB" w:eastAsia="en-GB"/>
        </w:rPr>
      </w:pPr>
      <w:hyperlink w:anchor="_Toc84934998" w:history="1">
        <w:r w:rsidRPr="004B443D">
          <w:rPr>
            <w:rStyle w:val="Hyperlink"/>
          </w:rPr>
          <w:t>5.2</w:t>
        </w:r>
        <w:r>
          <w:rPr>
            <w:rFonts w:asciiTheme="minorHAnsi" w:eastAsiaTheme="minorEastAsia" w:hAnsiTheme="minorHAnsi" w:cstheme="minorBidi"/>
            <w:sz w:val="22"/>
            <w:szCs w:val="22"/>
            <w:lang w:val="en-GB" w:eastAsia="en-GB"/>
          </w:rPr>
          <w:tab/>
        </w:r>
        <w:r w:rsidRPr="004B443D">
          <w:rPr>
            <w:rStyle w:val="Hyperlink"/>
          </w:rPr>
          <w:t>Gjaldmiðlar</w:t>
        </w:r>
        <w:r>
          <w:rPr>
            <w:webHidden/>
          </w:rPr>
          <w:tab/>
        </w:r>
        <w:r>
          <w:rPr>
            <w:webHidden/>
          </w:rPr>
          <w:fldChar w:fldCharType="begin"/>
        </w:r>
        <w:r>
          <w:rPr>
            <w:webHidden/>
          </w:rPr>
          <w:instrText xml:space="preserve"> PAGEREF _Toc84934998 \h </w:instrText>
        </w:r>
        <w:r>
          <w:rPr>
            <w:webHidden/>
          </w:rPr>
        </w:r>
        <w:r>
          <w:rPr>
            <w:webHidden/>
          </w:rPr>
          <w:fldChar w:fldCharType="separate"/>
        </w:r>
        <w:r>
          <w:rPr>
            <w:webHidden/>
          </w:rPr>
          <w:t>47</w:t>
        </w:r>
        <w:r>
          <w:rPr>
            <w:webHidden/>
          </w:rPr>
          <w:fldChar w:fldCharType="end"/>
        </w:r>
      </w:hyperlink>
    </w:p>
    <w:p w14:paraId="7284741B" w14:textId="56773C23" w:rsidR="00781826" w:rsidRDefault="00781826">
      <w:pPr>
        <w:pStyle w:val="TOC2"/>
        <w:rPr>
          <w:rFonts w:asciiTheme="minorHAnsi" w:eastAsiaTheme="minorEastAsia" w:hAnsiTheme="minorHAnsi" w:cstheme="minorBidi"/>
          <w:sz w:val="22"/>
          <w:szCs w:val="22"/>
          <w:lang w:val="en-GB" w:eastAsia="en-GB"/>
        </w:rPr>
      </w:pPr>
      <w:hyperlink w:anchor="_Toc84934999" w:history="1">
        <w:r w:rsidRPr="004B443D">
          <w:rPr>
            <w:rStyle w:val="Hyperlink"/>
          </w:rPr>
          <w:t>5.3</w:t>
        </w:r>
        <w:r>
          <w:rPr>
            <w:rFonts w:asciiTheme="minorHAnsi" w:eastAsiaTheme="minorEastAsia" w:hAnsiTheme="minorHAnsi" w:cstheme="minorBidi"/>
            <w:sz w:val="22"/>
            <w:szCs w:val="22"/>
            <w:lang w:val="en-GB" w:eastAsia="en-GB"/>
          </w:rPr>
          <w:tab/>
        </w:r>
        <w:r w:rsidRPr="004B443D">
          <w:rPr>
            <w:rStyle w:val="Hyperlink"/>
          </w:rPr>
          <w:t>Landakóti</w:t>
        </w:r>
        <w:r>
          <w:rPr>
            <w:webHidden/>
          </w:rPr>
          <w:tab/>
        </w:r>
        <w:r>
          <w:rPr>
            <w:webHidden/>
          </w:rPr>
          <w:fldChar w:fldCharType="begin"/>
        </w:r>
        <w:r>
          <w:rPr>
            <w:webHidden/>
          </w:rPr>
          <w:instrText xml:space="preserve"> PAGEREF _Toc84934999 \h </w:instrText>
        </w:r>
        <w:r>
          <w:rPr>
            <w:webHidden/>
          </w:rPr>
        </w:r>
        <w:r>
          <w:rPr>
            <w:webHidden/>
          </w:rPr>
          <w:fldChar w:fldCharType="separate"/>
        </w:r>
        <w:r>
          <w:rPr>
            <w:webHidden/>
          </w:rPr>
          <w:t>47</w:t>
        </w:r>
        <w:r>
          <w:rPr>
            <w:webHidden/>
          </w:rPr>
          <w:fldChar w:fldCharType="end"/>
        </w:r>
      </w:hyperlink>
    </w:p>
    <w:p w14:paraId="5E672DB0" w14:textId="23A54F28" w:rsidR="00781826" w:rsidRDefault="00781826">
      <w:pPr>
        <w:pStyle w:val="TOC2"/>
        <w:rPr>
          <w:rFonts w:asciiTheme="minorHAnsi" w:eastAsiaTheme="minorEastAsia" w:hAnsiTheme="minorHAnsi" w:cstheme="minorBidi"/>
          <w:sz w:val="22"/>
          <w:szCs w:val="22"/>
          <w:lang w:val="en-GB" w:eastAsia="en-GB"/>
        </w:rPr>
      </w:pPr>
      <w:hyperlink w:anchor="_Toc84935000" w:history="1">
        <w:r w:rsidRPr="004B443D">
          <w:rPr>
            <w:rStyle w:val="Hyperlink"/>
          </w:rPr>
          <w:t>5.4</w:t>
        </w:r>
        <w:r>
          <w:rPr>
            <w:rFonts w:asciiTheme="minorHAnsi" w:eastAsiaTheme="minorEastAsia" w:hAnsiTheme="minorHAnsi" w:cstheme="minorBidi"/>
            <w:sz w:val="22"/>
            <w:szCs w:val="22"/>
            <w:lang w:val="en-GB" w:eastAsia="en-GB"/>
          </w:rPr>
          <w:tab/>
        </w:r>
        <w:r w:rsidRPr="004B443D">
          <w:rPr>
            <w:rStyle w:val="Hyperlink"/>
          </w:rPr>
          <w:t>Gerð viðhengja</w:t>
        </w:r>
        <w:r>
          <w:rPr>
            <w:webHidden/>
          </w:rPr>
          <w:tab/>
        </w:r>
        <w:r>
          <w:rPr>
            <w:webHidden/>
          </w:rPr>
          <w:fldChar w:fldCharType="begin"/>
        </w:r>
        <w:r>
          <w:rPr>
            <w:webHidden/>
          </w:rPr>
          <w:instrText xml:space="preserve"> PAGEREF _Toc84935000 \h </w:instrText>
        </w:r>
        <w:r>
          <w:rPr>
            <w:webHidden/>
          </w:rPr>
        </w:r>
        <w:r>
          <w:rPr>
            <w:webHidden/>
          </w:rPr>
          <w:fldChar w:fldCharType="separate"/>
        </w:r>
        <w:r>
          <w:rPr>
            <w:webHidden/>
          </w:rPr>
          <w:t>47</w:t>
        </w:r>
        <w:r>
          <w:rPr>
            <w:webHidden/>
          </w:rPr>
          <w:fldChar w:fldCharType="end"/>
        </w:r>
      </w:hyperlink>
    </w:p>
    <w:p w14:paraId="375098C6" w14:textId="53ABC5EA" w:rsidR="00781826" w:rsidRDefault="00781826">
      <w:pPr>
        <w:pStyle w:val="TOC2"/>
        <w:rPr>
          <w:rFonts w:asciiTheme="minorHAnsi" w:eastAsiaTheme="minorEastAsia" w:hAnsiTheme="minorHAnsi" w:cstheme="minorBidi"/>
          <w:sz w:val="22"/>
          <w:szCs w:val="22"/>
          <w:lang w:val="en-GB" w:eastAsia="en-GB"/>
        </w:rPr>
      </w:pPr>
      <w:hyperlink w:anchor="_Toc84935001" w:history="1">
        <w:r w:rsidRPr="004B443D">
          <w:rPr>
            <w:rStyle w:val="Hyperlink"/>
          </w:rPr>
          <w:t>5.5</w:t>
        </w:r>
        <w:r>
          <w:rPr>
            <w:rFonts w:asciiTheme="minorHAnsi" w:eastAsiaTheme="minorEastAsia" w:hAnsiTheme="minorHAnsi" w:cstheme="minorBidi"/>
            <w:sz w:val="22"/>
            <w:szCs w:val="22"/>
            <w:lang w:val="en-GB" w:eastAsia="en-GB"/>
          </w:rPr>
          <w:tab/>
        </w:r>
        <w:r w:rsidRPr="004B443D">
          <w:rPr>
            <w:rStyle w:val="Hyperlink"/>
          </w:rPr>
          <w:t>Tegund skjals (reiknings)</w:t>
        </w:r>
        <w:r>
          <w:rPr>
            <w:webHidden/>
          </w:rPr>
          <w:tab/>
        </w:r>
        <w:r>
          <w:rPr>
            <w:webHidden/>
          </w:rPr>
          <w:fldChar w:fldCharType="begin"/>
        </w:r>
        <w:r>
          <w:rPr>
            <w:webHidden/>
          </w:rPr>
          <w:instrText xml:space="preserve"> PAGEREF _Toc84935001 \h </w:instrText>
        </w:r>
        <w:r>
          <w:rPr>
            <w:webHidden/>
          </w:rPr>
        </w:r>
        <w:r>
          <w:rPr>
            <w:webHidden/>
          </w:rPr>
          <w:fldChar w:fldCharType="separate"/>
        </w:r>
        <w:r>
          <w:rPr>
            <w:webHidden/>
          </w:rPr>
          <w:t>48</w:t>
        </w:r>
        <w:r>
          <w:rPr>
            <w:webHidden/>
          </w:rPr>
          <w:fldChar w:fldCharType="end"/>
        </w:r>
      </w:hyperlink>
    </w:p>
    <w:p w14:paraId="2A01A39F" w14:textId="10F66112" w:rsidR="00781826" w:rsidRDefault="00781826">
      <w:pPr>
        <w:pStyle w:val="TOC2"/>
        <w:rPr>
          <w:rFonts w:asciiTheme="minorHAnsi" w:eastAsiaTheme="minorEastAsia" w:hAnsiTheme="minorHAnsi" w:cstheme="minorBidi"/>
          <w:sz w:val="22"/>
          <w:szCs w:val="22"/>
          <w:lang w:val="en-GB" w:eastAsia="en-GB"/>
        </w:rPr>
      </w:pPr>
      <w:hyperlink w:anchor="_Toc84935002" w:history="1">
        <w:r w:rsidRPr="004B443D">
          <w:rPr>
            <w:rStyle w:val="Hyperlink"/>
          </w:rPr>
          <w:t>5.6</w:t>
        </w:r>
        <w:r>
          <w:rPr>
            <w:rFonts w:asciiTheme="minorHAnsi" w:eastAsiaTheme="minorEastAsia" w:hAnsiTheme="minorHAnsi" w:cstheme="minorBidi"/>
            <w:sz w:val="22"/>
            <w:szCs w:val="22"/>
            <w:lang w:val="en-GB" w:eastAsia="en-GB"/>
          </w:rPr>
          <w:tab/>
        </w:r>
        <w:r w:rsidRPr="004B443D">
          <w:rPr>
            <w:rStyle w:val="Hyperlink"/>
          </w:rPr>
          <w:t>Magneining</w:t>
        </w:r>
        <w:r>
          <w:rPr>
            <w:webHidden/>
          </w:rPr>
          <w:tab/>
        </w:r>
        <w:r>
          <w:rPr>
            <w:webHidden/>
          </w:rPr>
          <w:fldChar w:fldCharType="begin"/>
        </w:r>
        <w:r>
          <w:rPr>
            <w:webHidden/>
          </w:rPr>
          <w:instrText xml:space="preserve"> PAGEREF _Toc84935002 \h </w:instrText>
        </w:r>
        <w:r>
          <w:rPr>
            <w:webHidden/>
          </w:rPr>
        </w:r>
        <w:r>
          <w:rPr>
            <w:webHidden/>
          </w:rPr>
          <w:fldChar w:fldCharType="separate"/>
        </w:r>
        <w:r>
          <w:rPr>
            <w:webHidden/>
          </w:rPr>
          <w:t>48</w:t>
        </w:r>
        <w:r>
          <w:rPr>
            <w:webHidden/>
          </w:rPr>
          <w:fldChar w:fldCharType="end"/>
        </w:r>
      </w:hyperlink>
    </w:p>
    <w:p w14:paraId="1BEECD60" w14:textId="1A639AC6" w:rsidR="00781826" w:rsidRDefault="00781826">
      <w:pPr>
        <w:pStyle w:val="TOC1"/>
        <w:rPr>
          <w:rFonts w:asciiTheme="minorHAnsi" w:eastAsiaTheme="minorEastAsia" w:hAnsiTheme="minorHAnsi" w:cstheme="minorBidi"/>
          <w:sz w:val="22"/>
          <w:szCs w:val="22"/>
          <w:lang w:val="en-GB" w:eastAsia="en-GB"/>
        </w:rPr>
      </w:pPr>
      <w:hyperlink w:anchor="_Toc84935003" w:history="1">
        <w:r w:rsidRPr="004B443D">
          <w:rPr>
            <w:rStyle w:val="Hyperlink"/>
          </w:rPr>
          <w:t>6</w:t>
        </w:r>
        <w:r>
          <w:rPr>
            <w:rFonts w:asciiTheme="minorHAnsi" w:eastAsiaTheme="minorEastAsia" w:hAnsiTheme="minorHAnsi" w:cstheme="minorBidi"/>
            <w:sz w:val="22"/>
            <w:szCs w:val="22"/>
            <w:lang w:val="en-GB" w:eastAsia="en-GB"/>
          </w:rPr>
          <w:tab/>
        </w:r>
        <w:r w:rsidRPr="004B443D">
          <w:rPr>
            <w:rStyle w:val="Hyperlink"/>
          </w:rPr>
          <w:t>Stoðgögn</w:t>
        </w:r>
        <w:r>
          <w:rPr>
            <w:webHidden/>
          </w:rPr>
          <w:tab/>
        </w:r>
        <w:r>
          <w:rPr>
            <w:webHidden/>
          </w:rPr>
          <w:fldChar w:fldCharType="begin"/>
        </w:r>
        <w:r>
          <w:rPr>
            <w:webHidden/>
          </w:rPr>
          <w:instrText xml:space="preserve"> PAGEREF _Toc84935003 \h </w:instrText>
        </w:r>
        <w:r>
          <w:rPr>
            <w:webHidden/>
          </w:rPr>
        </w:r>
        <w:r>
          <w:rPr>
            <w:webHidden/>
          </w:rPr>
          <w:fldChar w:fldCharType="separate"/>
        </w:r>
        <w:r>
          <w:rPr>
            <w:webHidden/>
          </w:rPr>
          <w:t>49</w:t>
        </w:r>
        <w:r>
          <w:rPr>
            <w:webHidden/>
          </w:rPr>
          <w:fldChar w:fldCharType="end"/>
        </w:r>
      </w:hyperlink>
    </w:p>
    <w:p w14:paraId="3349A1B6" w14:textId="63FA53B8" w:rsidR="00781826" w:rsidRDefault="00781826">
      <w:pPr>
        <w:pStyle w:val="TOC2"/>
        <w:rPr>
          <w:rFonts w:asciiTheme="minorHAnsi" w:eastAsiaTheme="minorEastAsia" w:hAnsiTheme="minorHAnsi" w:cstheme="minorBidi"/>
          <w:sz w:val="22"/>
          <w:szCs w:val="22"/>
          <w:lang w:val="en-GB" w:eastAsia="en-GB"/>
        </w:rPr>
      </w:pPr>
      <w:hyperlink w:anchor="_Toc84935004" w:history="1">
        <w:r w:rsidRPr="004B443D">
          <w:rPr>
            <w:rStyle w:val="Hyperlink"/>
          </w:rPr>
          <w:t>6.1</w:t>
        </w:r>
        <w:r>
          <w:rPr>
            <w:rFonts w:asciiTheme="minorHAnsi" w:eastAsiaTheme="minorEastAsia" w:hAnsiTheme="minorHAnsi" w:cstheme="minorBidi"/>
            <w:sz w:val="22"/>
            <w:szCs w:val="22"/>
            <w:lang w:val="en-GB" w:eastAsia="en-GB"/>
          </w:rPr>
          <w:tab/>
        </w:r>
        <w:r w:rsidRPr="004B443D">
          <w:rPr>
            <w:rStyle w:val="Hyperlink"/>
          </w:rPr>
          <w:t>Sannprófun</w:t>
        </w:r>
        <w:r>
          <w:rPr>
            <w:webHidden/>
          </w:rPr>
          <w:tab/>
        </w:r>
        <w:r>
          <w:rPr>
            <w:webHidden/>
          </w:rPr>
          <w:fldChar w:fldCharType="begin"/>
        </w:r>
        <w:r>
          <w:rPr>
            <w:webHidden/>
          </w:rPr>
          <w:instrText xml:space="preserve"> PAGEREF _Toc84935004 \h </w:instrText>
        </w:r>
        <w:r>
          <w:rPr>
            <w:webHidden/>
          </w:rPr>
        </w:r>
        <w:r>
          <w:rPr>
            <w:webHidden/>
          </w:rPr>
          <w:fldChar w:fldCharType="separate"/>
        </w:r>
        <w:r>
          <w:rPr>
            <w:webHidden/>
          </w:rPr>
          <w:t>49</w:t>
        </w:r>
        <w:r>
          <w:rPr>
            <w:webHidden/>
          </w:rPr>
          <w:fldChar w:fldCharType="end"/>
        </w:r>
      </w:hyperlink>
    </w:p>
    <w:p w14:paraId="40E045EE" w14:textId="2ACD81AF" w:rsidR="00AA5849" w:rsidRPr="00D26E2F" w:rsidRDefault="009F3B12" w:rsidP="00462EDD">
      <w:pPr>
        <w:pStyle w:val="BodyText"/>
      </w:pPr>
      <w:r w:rsidRPr="00D26E2F">
        <w:fldChar w:fldCharType="end"/>
      </w:r>
    </w:p>
    <w:p w14:paraId="76E797FF" w14:textId="77777777" w:rsidR="00371D02" w:rsidRPr="00D26E2F" w:rsidRDefault="00371D02" w:rsidP="00DD76FE"/>
    <w:p w14:paraId="2DBEF7FD" w14:textId="77777777" w:rsidR="00065D7D" w:rsidRDefault="00583E45" w:rsidP="00065D7D">
      <w:pPr>
        <w:pStyle w:val="Heading1"/>
        <w:numPr>
          <w:ilvl w:val="0"/>
          <w:numId w:val="10"/>
        </w:numPr>
      </w:pPr>
      <w:bookmarkStart w:id="133" w:name="_Toc238636894"/>
      <w:bookmarkStart w:id="134" w:name="_Toc238955196"/>
      <w:r>
        <w:br w:type="page"/>
      </w:r>
      <w:bookmarkStart w:id="135" w:name="_Toc313372017"/>
      <w:bookmarkStart w:id="136" w:name="_Toc84934949"/>
      <w:r w:rsidR="00891260" w:rsidRPr="00D26E2F">
        <w:lastRenderedPageBreak/>
        <w:t>Inngangur</w:t>
      </w:r>
      <w:bookmarkEnd w:id="133"/>
      <w:bookmarkEnd w:id="135"/>
      <w:bookmarkEnd w:id="136"/>
    </w:p>
    <w:p w14:paraId="123C838C" w14:textId="77777777" w:rsidR="00515EB5" w:rsidRDefault="00515EB5" w:rsidP="00515EB5">
      <w:pPr>
        <w:pStyle w:val="Heading2"/>
      </w:pPr>
      <w:bookmarkStart w:id="137" w:name="_Toc313372018"/>
      <w:bookmarkStart w:id="138" w:name="_Toc84934950"/>
      <w:r>
        <w:t>Gildissvið og markmið</w:t>
      </w:r>
      <w:bookmarkEnd w:id="137"/>
      <w:bookmarkEnd w:id="138"/>
    </w:p>
    <w:p w14:paraId="368F5525" w14:textId="77777777" w:rsidR="00891260" w:rsidRDefault="00891260" w:rsidP="00515EB5">
      <w:pPr>
        <w:pStyle w:val="BodyText"/>
      </w:pPr>
      <w:r>
        <w:t>Tækniforskrift fyrir rafrænan reikning er gefin út af Staðlaráði Ísland</w:t>
      </w:r>
      <w:r w:rsidR="00ED17CD">
        <w:t>s.</w:t>
      </w:r>
    </w:p>
    <w:p w14:paraId="4769CA91" w14:textId="1D1A941B" w:rsidR="00A25546" w:rsidRDefault="00891260" w:rsidP="00515EB5">
      <w:pPr>
        <w:pStyle w:val="BodyText"/>
      </w:pPr>
      <w:r>
        <w:t>Tækniforskrift</w:t>
      </w:r>
      <w:r w:rsidR="008C715E">
        <w:t xml:space="preserve"> þessi </w:t>
      </w:r>
      <w:r>
        <w:t xml:space="preserve">byggir á </w:t>
      </w:r>
      <w:r w:rsidR="00A25546">
        <w:t>[</w:t>
      </w:r>
      <w:del w:id="139" w:author="Georg Birgisson" w:date="2021-10-06T14:34:00Z">
        <w:r w:rsidR="00A25546" w:rsidDel="00E40732">
          <w:delText>Open</w:delText>
        </w:r>
      </w:del>
      <w:r w:rsidR="00A25546">
        <w:t xml:space="preserve">Peppol] skilgreiningu á rafrænum reikning </w:t>
      </w:r>
      <w:r w:rsidR="008C715E">
        <w:t>[</w:t>
      </w:r>
      <w:r w:rsidR="00E476CB">
        <w:t xml:space="preserve">PEPPOL </w:t>
      </w:r>
      <w:r w:rsidR="002D6C58">
        <w:t xml:space="preserve">BIS </w:t>
      </w:r>
      <w:proofErr w:type="spellStart"/>
      <w:r w:rsidR="00A25546">
        <w:t>Billing</w:t>
      </w:r>
      <w:proofErr w:type="spellEnd"/>
      <w:r w:rsidR="00E476CB">
        <w:t xml:space="preserve"> 3.0</w:t>
      </w:r>
      <w:r w:rsidR="008C715E">
        <w:t>]</w:t>
      </w:r>
      <w:r w:rsidR="00A25546">
        <w:t xml:space="preserve"> sem er afmörkuð innleiðing </w:t>
      </w:r>
      <w:ins w:id="140" w:author="Georg Birgisson" w:date="2021-10-06T14:36:00Z">
        <w:r w:rsidR="00E40732">
          <w:t xml:space="preserve">(CIUS) </w:t>
        </w:r>
      </w:ins>
      <w:r w:rsidR="00A25546">
        <w:t xml:space="preserve">á </w:t>
      </w:r>
      <w:proofErr w:type="spellStart"/>
      <w:r w:rsidR="008A1B51">
        <w:t>Evrópustaðli</w:t>
      </w:r>
      <w:proofErr w:type="spellEnd"/>
      <w:r w:rsidR="008A1B51">
        <w:t xml:space="preserve"> fyrir rafrænan reikning </w:t>
      </w:r>
      <w:r w:rsidR="004B481C">
        <w:t xml:space="preserve">ÍST EN 16931 </w:t>
      </w:r>
      <w:r w:rsidR="00A25546">
        <w:t>sem gefinn er út af Evróp</w:t>
      </w:r>
      <w:r w:rsidR="008F369B">
        <w:t>sk</w:t>
      </w:r>
      <w:r w:rsidR="00A25546">
        <w:t>u</w:t>
      </w:r>
      <w:r w:rsidR="008F369B">
        <w:t xml:space="preserve"> </w:t>
      </w:r>
      <w:proofErr w:type="spellStart"/>
      <w:r w:rsidR="008F369B">
        <w:t>Staðlasamtökunum</w:t>
      </w:r>
      <w:proofErr w:type="spellEnd"/>
      <w:r w:rsidR="008F369B">
        <w:t xml:space="preserve"> CEN</w:t>
      </w:r>
      <w:r w:rsidR="00A25546">
        <w:t xml:space="preserve"> </w:t>
      </w:r>
      <w:del w:id="141" w:author="Georg Birgisson" w:date="2021-10-11T16:06:00Z">
        <w:r w:rsidR="00A25546" w:rsidDel="001C3B7D">
          <w:delText xml:space="preserve">og </w:delText>
        </w:r>
      </w:del>
      <w:ins w:id="142" w:author="Georg Birgisson" w:date="2021-10-11T16:06:00Z">
        <w:r w:rsidR="001C3B7D">
          <w:t xml:space="preserve">sem </w:t>
        </w:r>
      </w:ins>
      <w:r w:rsidR="00A25546">
        <w:t>Staðlaráð Íslands er aðili að.</w:t>
      </w:r>
      <w:r>
        <w:t xml:space="preserve"> </w:t>
      </w:r>
    </w:p>
    <w:p w14:paraId="33C24AA1" w14:textId="47B40076" w:rsidR="00891260" w:rsidRDefault="00891260" w:rsidP="00515EB5">
      <w:pPr>
        <w:pStyle w:val="BodyText"/>
      </w:pPr>
      <w:r>
        <w:t>Tækniforskriftin lýsir uppbyggin</w:t>
      </w:r>
      <w:r w:rsidR="00583E45">
        <w:t>g</w:t>
      </w:r>
      <w:r>
        <w:t>u rafræns reiknings eins og</w:t>
      </w:r>
      <w:r w:rsidR="008C715E">
        <w:t xml:space="preserve"> íslensk</w:t>
      </w:r>
      <w:r>
        <w:t xml:space="preserve"> lög </w:t>
      </w:r>
      <w:r w:rsidR="005F5725">
        <w:t>og viðskiptahefð</w:t>
      </w:r>
      <w:r w:rsidR="008C715E">
        <w:t>ir</w:t>
      </w:r>
      <w:r w:rsidR="005F5725">
        <w:t xml:space="preserve"> mæl</w:t>
      </w:r>
      <w:r w:rsidR="00353338">
        <w:t>a</w:t>
      </w:r>
      <w:r w:rsidR="005F5725">
        <w:t xml:space="preserve"> fyrir um og afmarkast við skilgrein</w:t>
      </w:r>
      <w:r w:rsidR="000D70A9">
        <w:t>ing</w:t>
      </w:r>
      <w:r w:rsidR="005F5725">
        <w:t xml:space="preserve">ar í </w:t>
      </w:r>
      <w:r w:rsidR="00A25546">
        <w:t xml:space="preserve">[BIS3 </w:t>
      </w:r>
      <w:proofErr w:type="spellStart"/>
      <w:r w:rsidR="00A25546">
        <w:t>Billing</w:t>
      </w:r>
      <w:proofErr w:type="spellEnd"/>
      <w:r w:rsidR="00A25546">
        <w:t xml:space="preserve">] </w:t>
      </w:r>
      <w:r w:rsidR="005F5725">
        <w:t xml:space="preserve">þannig að sé túlkun óljós </w:t>
      </w:r>
      <w:r w:rsidR="00404BA1">
        <w:t xml:space="preserve">eða stangast á </w:t>
      </w:r>
      <w:r w:rsidR="005F5725">
        <w:t xml:space="preserve">þá gilda </w:t>
      </w:r>
      <w:r w:rsidR="00A25546">
        <w:t xml:space="preserve">þær </w:t>
      </w:r>
      <w:r w:rsidR="005F5725">
        <w:t>skilgreiningar</w:t>
      </w:r>
      <w:r w:rsidR="00ED17CD">
        <w:t>.</w:t>
      </w:r>
    </w:p>
    <w:p w14:paraId="3FB5C254" w14:textId="77777777" w:rsidR="00891260" w:rsidRDefault="00891260" w:rsidP="00515EB5">
      <w:pPr>
        <w:pStyle w:val="BodyText"/>
      </w:pPr>
      <w:bookmarkStart w:id="143" w:name="OLE_LINK1"/>
      <w:bookmarkStart w:id="144" w:name="OLE_LINK2"/>
      <w:r>
        <w:t xml:space="preserve">Tækniforskriftin er ætluð þeim sem vinna við innleiðingu rafrænna reikninga hjá fyrirtækjum sem gefa út </w:t>
      </w:r>
      <w:r w:rsidR="00ED17CD">
        <w:t xml:space="preserve">slíka </w:t>
      </w:r>
      <w:r>
        <w:t xml:space="preserve">reikninga og/eða taka við þeim. </w:t>
      </w:r>
      <w:bookmarkEnd w:id="143"/>
      <w:bookmarkEnd w:id="144"/>
      <w:r>
        <w:t xml:space="preserve">Tækniforskriftin </w:t>
      </w:r>
      <w:r w:rsidRPr="00D26E2F">
        <w:t>gerir ráð fyrir að lesandinn hafi almenna þekkingu á forritu</w:t>
      </w:r>
      <w:r>
        <w:t xml:space="preserve">n og notkun XML </w:t>
      </w:r>
      <w:r w:rsidR="000769AA">
        <w:t xml:space="preserve">skjala </w:t>
      </w:r>
      <w:r>
        <w:t xml:space="preserve">(e. </w:t>
      </w:r>
      <w:proofErr w:type="spellStart"/>
      <w:r>
        <w:t>Extensible</w:t>
      </w:r>
      <w:proofErr w:type="spellEnd"/>
      <w:r>
        <w:t xml:space="preserve"> </w:t>
      </w:r>
      <w:proofErr w:type="spellStart"/>
      <w:r>
        <w:t>Markup</w:t>
      </w:r>
      <w:proofErr w:type="spellEnd"/>
      <w:r>
        <w:t xml:space="preserve"> Language) og grunnþekkingu á UBL</w:t>
      </w:r>
      <w:r w:rsidR="00704CFA">
        <w:t xml:space="preserve"> </w:t>
      </w:r>
      <w:proofErr w:type="spellStart"/>
      <w:r w:rsidR="00704CFA">
        <w:t>skeytastaðlinum</w:t>
      </w:r>
      <w:proofErr w:type="spellEnd"/>
      <w:r w:rsidRPr="00D26E2F">
        <w:t>.</w:t>
      </w:r>
    </w:p>
    <w:p w14:paraId="7A968154" w14:textId="28DFFDA5" w:rsidR="00AD1B20" w:rsidRDefault="00891260" w:rsidP="001C3B7D">
      <w:pPr>
        <w:pStyle w:val="BodyText"/>
      </w:pPr>
      <w:r>
        <w:t xml:space="preserve">Markmiðið með útgáfu </w:t>
      </w:r>
      <w:r w:rsidR="005F5466">
        <w:t>tækniforskriftarinnar</w:t>
      </w:r>
      <w:r>
        <w:t xml:space="preserve"> er </w:t>
      </w:r>
      <w:r w:rsidR="00583E45">
        <w:t>að styðja við</w:t>
      </w:r>
      <w:r w:rsidR="001E5E06">
        <w:t xml:space="preserve"> </w:t>
      </w:r>
      <w:r>
        <w:t>innleiðing</w:t>
      </w:r>
      <w:r w:rsidR="00583E45">
        <w:t>u</w:t>
      </w:r>
      <w:r>
        <w:t xml:space="preserve"> rafrænna reikninga hjá litlum </w:t>
      </w:r>
      <w:r w:rsidR="00A25546">
        <w:t>jafn</w:t>
      </w:r>
      <w:r w:rsidR="00404BA1">
        <w:t>t</w:t>
      </w:r>
      <w:r w:rsidR="00A25546">
        <w:t xml:space="preserve"> sem stórum </w:t>
      </w:r>
      <w:r>
        <w:t>fyrirtækjum og stofnunum</w:t>
      </w:r>
      <w:r w:rsidR="007229CF">
        <w:t xml:space="preserve"> með íslenskri skilgreiningu </w:t>
      </w:r>
      <w:r w:rsidR="00A25546">
        <w:t xml:space="preserve">sem uppfyllir </w:t>
      </w:r>
      <w:proofErr w:type="spellStart"/>
      <w:r w:rsidR="00A25546">
        <w:t>Evrópustaðal</w:t>
      </w:r>
      <w:proofErr w:type="spellEnd"/>
      <w:r w:rsidR="00A25546">
        <w:t xml:space="preserve"> fyrir Rafræna</w:t>
      </w:r>
      <w:r w:rsidR="00404BA1">
        <w:t>n</w:t>
      </w:r>
      <w:r w:rsidR="00A25546">
        <w:t xml:space="preserve"> reikning</w:t>
      </w:r>
      <w:r w:rsidR="00404BA1">
        <w:t xml:space="preserve"> (EN 16931)</w:t>
      </w:r>
      <w:r w:rsidR="008C715E">
        <w:t xml:space="preserve">. Stuðningur opinberra aðila við þessa tækniforskrift felur í sér að </w:t>
      </w:r>
      <w:ins w:id="145" w:author="Georg Birgisson" w:date="2021-10-11T16:11:00Z">
        <w:r w:rsidR="001C3B7D">
          <w:t>þeir</w:t>
        </w:r>
      </w:ins>
      <w:ins w:id="146" w:author="Georg Birgisson" w:date="2021-10-11T16:08:00Z">
        <w:r w:rsidR="001C3B7D">
          <w:t xml:space="preserve"> uppfylla </w:t>
        </w:r>
      </w:ins>
      <w:r w:rsidR="008C715E">
        <w:t xml:space="preserve">skilyrði tilskipunar </w:t>
      </w:r>
      <w:ins w:id="147" w:author="Georg Birgisson" w:date="2021-10-11T16:10:00Z">
        <w:r w:rsidR="001C3B7D">
          <w:t>Evrópusambandsins nr</w:t>
        </w:r>
      </w:ins>
      <w:ins w:id="148" w:author="Georg Birgisson" w:date="2021-10-11T16:11:00Z">
        <w:r w:rsidR="001C3B7D">
          <w:t>.</w:t>
        </w:r>
      </w:ins>
      <w:ins w:id="149" w:author="Georg Birgisson" w:date="2021-10-11T16:10:00Z">
        <w:r w:rsidR="001C3B7D">
          <w:t xml:space="preserve"> </w:t>
        </w:r>
      </w:ins>
      <w:r w:rsidR="008C715E">
        <w:t>2014/55</w:t>
      </w:r>
      <w:ins w:id="150" w:author="Georg Birgisson" w:date="2021-10-11T16:08:00Z">
        <w:r w:rsidR="001C3B7D">
          <w:t xml:space="preserve">, sem </w:t>
        </w:r>
      </w:ins>
      <w:ins w:id="151" w:author="Georg Birgisson" w:date="2021-10-11T16:09:00Z">
        <w:r w:rsidR="001C3B7D">
          <w:t xml:space="preserve">innleidd hefur verið </w:t>
        </w:r>
      </w:ins>
      <w:ins w:id="152" w:author="Georg Birgisson" w:date="2021-10-11T16:08:00Z">
        <w:r w:rsidR="001C3B7D">
          <w:t xml:space="preserve">á Íslandi með </w:t>
        </w:r>
      </w:ins>
      <w:ins w:id="153" w:author="Georg Birgisson" w:date="2021-10-11T16:09:00Z">
        <w:r w:rsidR="001C3B7D">
          <w:t xml:space="preserve">reglugerð </w:t>
        </w:r>
      </w:ins>
      <w:ins w:id="154" w:author="Georg Birgisson" w:date="2021-10-11T16:12:00Z">
        <w:r w:rsidR="001C3B7D">
          <w:t>44/</w:t>
        </w:r>
      </w:ins>
      <w:ins w:id="155" w:author="Georg Birgisson" w:date="2021-10-11T16:09:00Z">
        <w:r w:rsidR="001C3B7D">
          <w:t>2019 um rafræna reikninga vegna opinberra samninga.</w:t>
        </w:r>
      </w:ins>
      <w:del w:id="156" w:author="Georg Birgisson" w:date="2021-10-11T16:08:00Z">
        <w:r w:rsidR="008C715E" w:rsidDel="001C3B7D">
          <w:delText xml:space="preserve"> eru uppfyllt</w:delText>
        </w:r>
      </w:del>
      <w:r w:rsidR="008C715E">
        <w:t>.</w:t>
      </w:r>
    </w:p>
    <w:p w14:paraId="7666506F" w14:textId="24801E5F" w:rsidR="000D4199" w:rsidRDefault="000D4199" w:rsidP="000D4199">
      <w:pPr>
        <w:pStyle w:val="BodyText"/>
      </w:pPr>
      <w:r>
        <w:t>Við útgáfu og úrvinnslu rafrænna reikninga skal farið eftir viðeigandi lögum og reglugerðum og taka þau fram yfir það sem skilgreint er í þessari tækniforskrift. Helstu lög og reglugerðir sem gilda um rafræna reikninga almennt eru eftirfarandi</w:t>
      </w:r>
      <w:r w:rsidR="00707EE3">
        <w:t>:</w:t>
      </w:r>
      <w:r>
        <w:t xml:space="preserve"> </w:t>
      </w:r>
    </w:p>
    <w:p w14:paraId="4E28A5CA" w14:textId="5A3AB100" w:rsidR="000D4199" w:rsidRDefault="00042944" w:rsidP="000D4199">
      <w:pPr>
        <w:pStyle w:val="BodyText"/>
        <w:ind w:left="284"/>
      </w:pPr>
      <w:r>
        <w:t>Lög um bókhald nr.</w:t>
      </w:r>
      <w:r w:rsidR="000D4199">
        <w:t xml:space="preserve"> 145/1994</w:t>
      </w:r>
    </w:p>
    <w:p w14:paraId="086D0CC7" w14:textId="3BE5BC2C" w:rsidR="000D4199" w:rsidRDefault="00042944" w:rsidP="000D4199">
      <w:pPr>
        <w:pStyle w:val="BodyText"/>
        <w:ind w:left="284"/>
      </w:pPr>
      <w:r>
        <w:t>Lög um virðisaukaskatt nr.</w:t>
      </w:r>
      <w:r w:rsidR="000D4199">
        <w:t xml:space="preserve"> 50/1988</w:t>
      </w:r>
    </w:p>
    <w:p w14:paraId="5A8FF254" w14:textId="012B38F3" w:rsidR="000D4199" w:rsidRDefault="00042944" w:rsidP="00042944">
      <w:pPr>
        <w:pStyle w:val="BodyText"/>
        <w:ind w:left="284"/>
        <w:rPr>
          <w:ins w:id="157" w:author="Georg Birgisson" w:date="2021-10-11T16:11:00Z"/>
        </w:rPr>
      </w:pPr>
      <w:r w:rsidRPr="00042944">
        <w:t>Reglugerð um rafræna reikninga, rafrænt bókhald, skeytamiðlun, skeytaþjónustu, geymslu rafrænna gagna og lágmarkskröfur til rafrænna reikninga- og bókhaldskerfa</w:t>
      </w:r>
      <w:r w:rsidR="000D4199" w:rsidRPr="00042944">
        <w:t xml:space="preserve"> </w:t>
      </w:r>
      <w:r>
        <w:t>n</w:t>
      </w:r>
      <w:r w:rsidRPr="00042944">
        <w:t xml:space="preserve">r. </w:t>
      </w:r>
      <w:r w:rsidR="000D4199" w:rsidRPr="00042944">
        <w:t>505/2013</w:t>
      </w:r>
      <w:r>
        <w:t>.</w:t>
      </w:r>
    </w:p>
    <w:p w14:paraId="723468CA" w14:textId="1FDCDE52" w:rsidR="001C3B7D" w:rsidRDefault="001C3B7D" w:rsidP="001C3B7D">
      <w:pPr>
        <w:pStyle w:val="BodyText"/>
        <w:ind w:left="284"/>
      </w:pPr>
      <w:ins w:id="158" w:author="Georg Birgisson" w:date="2021-10-11T16:12:00Z">
        <w:r>
          <w:t xml:space="preserve">Reglugerð um rafræna reikninga vegna opinberra samninga </w:t>
        </w:r>
        <w:proofErr w:type="spellStart"/>
        <w:r>
          <w:t>nr</w:t>
        </w:r>
        <w:proofErr w:type="spellEnd"/>
        <w:r>
          <w:t xml:space="preserve"> 44/2019.</w:t>
        </w:r>
      </w:ins>
    </w:p>
    <w:p w14:paraId="7B513B8B" w14:textId="146B1568" w:rsidR="000D4199" w:rsidRDefault="000D4199" w:rsidP="00515EB5">
      <w:pPr>
        <w:pStyle w:val="BodyText"/>
      </w:pPr>
      <w:r>
        <w:t>Rafræn reikningum eins og skilgreindur er í þessari tækniforskrift gefur kost á að uppfylla ofangreind lög en þær prófunarreglur sem fylgja staðlinum tryggja það ekki</w:t>
      </w:r>
      <w:ins w:id="159" w:author="Georg Birgisson" w:date="2021-10-11T16:13:00Z">
        <w:r w:rsidR="001C3B7D">
          <w:t xml:space="preserve"> sjálfkrafa</w:t>
        </w:r>
      </w:ins>
      <w:r>
        <w:t xml:space="preserve"> og er útgefandi því ábyrgur fyrir að uppfylla viðeigandi lagalegar kröfur. Í tilvikum þar sem önnur lög</w:t>
      </w:r>
      <w:ins w:id="160" w:author="Georg Birgisson" w:date="2021-10-11T16:13:00Z">
        <w:r w:rsidR="001C3B7D">
          <w:t xml:space="preserve"> eiga við</w:t>
        </w:r>
      </w:ins>
      <w:r>
        <w:t xml:space="preserve">, þar sem </w:t>
      </w:r>
      <w:ins w:id="161" w:author="Georg Birgisson" w:date="2021-10-11T16:13:00Z">
        <w:r w:rsidR="001C3B7D">
          <w:t>settar</w:t>
        </w:r>
      </w:ins>
      <w:ins w:id="162" w:author="Georg Birgisson" w:date="2021-10-11T16:14:00Z">
        <w:r w:rsidR="001C3B7D">
          <w:t xml:space="preserve"> eru fram frekari </w:t>
        </w:r>
      </w:ins>
      <w:r>
        <w:t xml:space="preserve">kröfur </w:t>
      </w:r>
      <w:del w:id="163" w:author="Georg Birgisson" w:date="2021-10-11T16:14:00Z">
        <w:r w:rsidDel="001C3B7D">
          <w:delText xml:space="preserve">geta verið </w:delText>
        </w:r>
      </w:del>
      <w:r>
        <w:t xml:space="preserve">er varðar útgáfu og meðferð rafrænna reikninga, </w:t>
      </w:r>
      <w:del w:id="164" w:author="Georg Birgisson" w:date="2021-10-11T16:13:00Z">
        <w:r w:rsidDel="001C3B7D">
          <w:delText xml:space="preserve">eiga við </w:delText>
        </w:r>
      </w:del>
      <w:r>
        <w:t xml:space="preserve">getur verið að þessi tækniforskrift gefi ekki kost á að </w:t>
      </w:r>
      <w:proofErr w:type="spellStart"/>
      <w:r>
        <w:t>upfylla</w:t>
      </w:r>
      <w:proofErr w:type="spellEnd"/>
      <w:r>
        <w:t xml:space="preserve"> þær lagakröfur. Í þeim tilvikum er þó mögulegt að útfæra frávik samanber skilgreiningar í Evrópskum staðli um rafræna reikninga.</w:t>
      </w:r>
    </w:p>
    <w:p w14:paraId="1FBACD56" w14:textId="1E9CB0C2" w:rsidR="00EC4427" w:rsidRDefault="00EC4427" w:rsidP="00EC4427">
      <w:pPr>
        <w:pStyle w:val="Heading2"/>
      </w:pPr>
      <w:bookmarkStart w:id="165" w:name="_Toc84934951"/>
      <w:r>
        <w:t>Notkun tækniforskriftar</w:t>
      </w:r>
      <w:bookmarkEnd w:id="165"/>
    </w:p>
    <w:p w14:paraId="610BA7BB" w14:textId="7355FEB5" w:rsidR="00EC4427" w:rsidRDefault="00EC4427" w:rsidP="00EC4427">
      <w:pPr>
        <w:pStyle w:val="BodyText"/>
      </w:pPr>
      <w:r>
        <w:t xml:space="preserve">Tilgangur tækniforskriftar er að skilgreina og lýsa samskiptum viðskiptaaðila á þann hátt að þau nýtist í sem flestum viðskiptatilvikum. Aðilar geti þannig ákveðið að nota tiltekna umgjörð í viðskiptum sín á milli í stað þess að setja upp gagnkvæmt skilgreindar útfærslur. Notkun </w:t>
      </w:r>
      <w:proofErr w:type="spellStart"/>
      <w:r>
        <w:t>umgjarðar</w:t>
      </w:r>
      <w:proofErr w:type="spellEnd"/>
      <w:r>
        <w:t xml:space="preserve"> gefur þannig möguleika á smíði staðlaðra hugbúnaðareininga og opnar tækifæri til rafrænna viðskipta milli viðskiptaaðila án </w:t>
      </w:r>
      <w:del w:id="166" w:author="Georg Birgisson" w:date="2021-10-11T16:15:00Z">
        <w:r w:rsidDel="00EC7CFD">
          <w:delText xml:space="preserve">flókinnar </w:delText>
        </w:r>
      </w:del>
      <w:ins w:id="167" w:author="Georg Birgisson" w:date="2021-10-11T16:15:00Z">
        <w:r w:rsidR="00EC7CFD">
          <w:t xml:space="preserve">sértækrar </w:t>
        </w:r>
      </w:ins>
      <w:r>
        <w:t xml:space="preserve">innleiðingar. Endanlegt markmið </w:t>
      </w:r>
      <w:proofErr w:type="spellStart"/>
      <w:r>
        <w:t>umgjarðar</w:t>
      </w:r>
      <w:proofErr w:type="spellEnd"/>
      <w:r>
        <w:t xml:space="preserve"> er að ná niður innleiðingarkostnaði og gera rafræn viðskipti hagkvæm í umfangsminni, almennum viðskiptum. </w:t>
      </w:r>
    </w:p>
    <w:p w14:paraId="172E9CC2" w14:textId="6EF72846" w:rsidR="00EC4427" w:rsidRDefault="00EC4427" w:rsidP="00EC4427">
      <w:pPr>
        <w:pStyle w:val="BodyText"/>
      </w:pPr>
      <w:r>
        <w:t>Notkun rafrænna viðskiptalausna á Íslandi, bygg</w:t>
      </w:r>
      <w:r w:rsidR="00404BA1">
        <w:t>t</w:t>
      </w:r>
      <w:r>
        <w:t xml:space="preserve"> á normskjölum eins og EDIFACT, hefur skilað umtalsverðu hagræði á síðustu árum. Með stöðluðum umgjörðum er stefnt að því að ná til viðskipta sem ekki hefur verið hagkvæmt að </w:t>
      </w:r>
      <w:proofErr w:type="spellStart"/>
      <w:r>
        <w:t>rafvæða</w:t>
      </w:r>
      <w:proofErr w:type="spellEnd"/>
      <w:r>
        <w:t xml:space="preserve"> hingað til. Þær má nota samhliða fyrirliggjandi lausnum.</w:t>
      </w:r>
    </w:p>
    <w:p w14:paraId="72408090" w14:textId="3041E7C8" w:rsidR="00EC4427" w:rsidRDefault="00EC4427" w:rsidP="00EC4427">
      <w:pPr>
        <w:pStyle w:val="BodyText"/>
      </w:pPr>
      <w:r>
        <w:lastRenderedPageBreak/>
        <w:t xml:space="preserve">Tækniforskrift </w:t>
      </w:r>
      <w:r w:rsidR="00B97049">
        <w:t>TS 236</w:t>
      </w:r>
      <w:r>
        <w:t xml:space="preserve"> lýsir einföldu viðskiptaferli þar sem seljandi vöru eða þjónustu sendir reikning til kaupanda. Ekki er gert ráð fyrir svari frá kaupanda né úrlausn frávika á rafrænan hátt.</w:t>
      </w:r>
    </w:p>
    <w:p w14:paraId="2F90F618" w14:textId="77777777" w:rsidR="00EC4427" w:rsidRDefault="00EC4427" w:rsidP="00EC4427">
      <w:pPr>
        <w:pStyle w:val="BodyText"/>
        <w:jc w:val="center"/>
      </w:pPr>
      <w:r>
        <w:rPr>
          <w:noProof/>
          <w:lang w:eastAsia="is-IS"/>
        </w:rPr>
        <w:drawing>
          <wp:inline distT="0" distB="0" distL="0" distR="0" wp14:anchorId="6814F9BE" wp14:editId="07BDEADC">
            <wp:extent cx="6066848" cy="1292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66848" cy="1292860"/>
                    </a:xfrm>
                    <a:prstGeom prst="rect">
                      <a:avLst/>
                    </a:prstGeom>
                  </pic:spPr>
                </pic:pic>
              </a:graphicData>
            </a:graphic>
          </wp:inline>
        </w:drawing>
      </w:r>
    </w:p>
    <w:p w14:paraId="5965D4F0" w14:textId="41701BFF" w:rsidR="00EC4427" w:rsidRDefault="00EC4427" w:rsidP="00515EB5">
      <w:pPr>
        <w:pStyle w:val="BodyText"/>
      </w:pPr>
      <w:r>
        <w:t>Önnur samskipti svo sem pöntun vörunnar, athugasemdir við reikning og úrlausn þeirra eru því ekki skilgreind í umgjörðinni þó svo að þau geti átt sér stað á annan máta og er umgjörð 4 þá notuð sem hluti af hinu stærra ferli.</w:t>
      </w:r>
    </w:p>
    <w:p w14:paraId="2C8306C5" w14:textId="4374A1A9" w:rsidR="00891260" w:rsidRDefault="00A25546" w:rsidP="00C36DCE">
      <w:pPr>
        <w:pStyle w:val="Heading2"/>
      </w:pPr>
      <w:bookmarkStart w:id="168" w:name="_Toc84934952"/>
      <w:r>
        <w:t>Evrópustaðall fyrir rafrænan reikning, EN 16931</w:t>
      </w:r>
      <w:bookmarkEnd w:id="168"/>
    </w:p>
    <w:p w14:paraId="1FFB9FFB" w14:textId="21D91371" w:rsidR="00512ED3" w:rsidRDefault="00A25546" w:rsidP="00515EB5">
      <w:pPr>
        <w:pStyle w:val="BodyText"/>
      </w:pPr>
      <w:proofErr w:type="spellStart"/>
      <w:r>
        <w:t>Staðlanefnd</w:t>
      </w:r>
      <w:proofErr w:type="spellEnd"/>
      <w:r>
        <w:t xml:space="preserve"> Evrópu [CEN]</w:t>
      </w:r>
      <w:r w:rsidR="006D018A">
        <w:t xml:space="preserve"> </w:t>
      </w:r>
      <w:r>
        <w:t>gaf í júlí 2017 út staðal fyrir rafrænan reikning í Evrópu</w:t>
      </w:r>
      <w:r w:rsidR="00512ED3">
        <w:t xml:space="preserve">. Staðallinn hefur auðkennið </w:t>
      </w:r>
      <w:commentRangeStart w:id="169"/>
      <w:ins w:id="170" w:author="Georg Birgisson" w:date="2021-10-11T16:17:00Z">
        <w:r w:rsidR="00EC7CFD">
          <w:t xml:space="preserve">ÍST </w:t>
        </w:r>
        <w:commentRangeEnd w:id="169"/>
        <w:r w:rsidR="00EC7CFD">
          <w:rPr>
            <w:rStyle w:val="CommentReference"/>
            <w:noProof/>
          </w:rPr>
          <w:commentReference w:id="169"/>
        </w:r>
      </w:ins>
      <w:r w:rsidR="00512ED3">
        <w:t xml:space="preserve">EN 16931. Útgáfa </w:t>
      </w:r>
      <w:proofErr w:type="spellStart"/>
      <w:r w:rsidR="00512ED3">
        <w:t>staðalsins</w:t>
      </w:r>
      <w:proofErr w:type="spellEnd"/>
      <w:r w:rsidR="00512ED3">
        <w:t xml:space="preserve"> </w:t>
      </w:r>
      <w:del w:id="171" w:author="Georg Birgisson" w:date="2021-10-11T16:16:00Z">
        <w:r w:rsidR="00512ED3" w:rsidDel="00EC7CFD">
          <w:delText xml:space="preserve">er </w:delText>
        </w:r>
      </w:del>
      <w:ins w:id="172" w:author="Georg Birgisson" w:date="2021-10-11T16:16:00Z">
        <w:r w:rsidR="00EC7CFD">
          <w:t xml:space="preserve">var </w:t>
        </w:r>
      </w:ins>
      <w:r w:rsidR="00512ED3">
        <w:t xml:space="preserve">að frumkvæði Framkvæmdastjórnar Evrópusambandsins samkvæmt tilskipun 2014/55. Staðallinn er grundvallast á tækniforskriftum CEN/BII vinnustofunnar sem fyrri útgáfa tækniforskriftar rafræns reiknings, </w:t>
      </w:r>
      <w:r w:rsidR="00B97049">
        <w:t>TS 136</w:t>
      </w:r>
      <w:r w:rsidR="00512ED3">
        <w:t>, byggði á.</w:t>
      </w:r>
    </w:p>
    <w:p w14:paraId="5901EE3C" w14:textId="3D6B9C80" w:rsidR="006D018A" w:rsidRDefault="00CF25CA" w:rsidP="00515EB5">
      <w:pPr>
        <w:pStyle w:val="BodyText"/>
      </w:pPr>
      <w:r>
        <w:t>Grunnatriði í högun</w:t>
      </w:r>
      <w:r w:rsidR="006D018A">
        <w:t xml:space="preserve"> </w:t>
      </w:r>
      <w:r w:rsidR="004B481C">
        <w:t xml:space="preserve">ÍST EN 16931 </w:t>
      </w:r>
      <w:r w:rsidR="006D018A">
        <w:t>eru eftirfarandi:</w:t>
      </w:r>
    </w:p>
    <w:p w14:paraId="3A1D56DA" w14:textId="4A3D9E69" w:rsidR="006D018A" w:rsidRDefault="008C715E" w:rsidP="00515EB5">
      <w:pPr>
        <w:pStyle w:val="BodyText"/>
        <w:numPr>
          <w:ilvl w:val="0"/>
          <w:numId w:val="44"/>
        </w:numPr>
      </w:pPr>
      <w:r>
        <w:t>S</w:t>
      </w:r>
      <w:r w:rsidR="006D018A">
        <w:t>kilgrein</w:t>
      </w:r>
      <w:r w:rsidR="007229CF">
        <w:t>t</w:t>
      </w:r>
      <w:r w:rsidR="006D018A">
        <w:t xml:space="preserve"> </w:t>
      </w:r>
      <w:r>
        <w:t xml:space="preserve">er </w:t>
      </w:r>
      <w:r w:rsidR="006D018A">
        <w:t>grunn</w:t>
      </w:r>
      <w:r w:rsidR="007229CF">
        <w:t xml:space="preserve">skjal (e. </w:t>
      </w:r>
      <w:proofErr w:type="spellStart"/>
      <w:r w:rsidR="007229CF">
        <w:t>core</w:t>
      </w:r>
      <w:proofErr w:type="spellEnd"/>
      <w:r w:rsidR="007229CF">
        <w:t>)</w:t>
      </w:r>
      <w:r w:rsidR="006D018A">
        <w:t xml:space="preserve"> sem </w:t>
      </w:r>
      <w:r w:rsidR="007229CF">
        <w:t xml:space="preserve">er lágmarks mengi gagna sem viðskiptakerfi þurfa að vinna með á samræmdan hátt. </w:t>
      </w:r>
      <w:r w:rsidR="00704CFA">
        <w:t xml:space="preserve">Með almennum stuðningi við grunnskjal er stefnt að því að íslensk fyrirtæki geti skipst á rafrænum reikningum á samræmdan </w:t>
      </w:r>
      <w:r w:rsidR="00B45BA0">
        <w:t>hátt</w:t>
      </w:r>
      <w:r>
        <w:t>.</w:t>
      </w:r>
    </w:p>
    <w:p w14:paraId="1299C7FC" w14:textId="3D907240" w:rsidR="006D018A" w:rsidRDefault="004B481C" w:rsidP="00515EB5">
      <w:pPr>
        <w:pStyle w:val="BodyText"/>
        <w:numPr>
          <w:ilvl w:val="0"/>
          <w:numId w:val="44"/>
        </w:numPr>
      </w:pPr>
      <w:r>
        <w:t xml:space="preserve">ÍST EN 16931-1 </w:t>
      </w:r>
      <w:r w:rsidR="006D018A">
        <w:t xml:space="preserve">leyfir notendum að </w:t>
      </w:r>
      <w:r w:rsidR="008C715E">
        <w:t xml:space="preserve">aðlaga grunnskjalið til að koma til móts við þarfir. Skilgreindar eru tvær tegundir </w:t>
      </w:r>
      <w:proofErr w:type="spellStart"/>
      <w:r w:rsidR="008C715E">
        <w:t>aðlaganna</w:t>
      </w:r>
      <w:proofErr w:type="spellEnd"/>
      <w:r w:rsidR="008C715E">
        <w:t xml:space="preserve">. Þrenging, </w:t>
      </w:r>
      <w:ins w:id="173" w:author="Georg Birgisson" w:date="2021-10-11T16:19:00Z">
        <w:r w:rsidR="00EC7CFD">
          <w:t>(</w:t>
        </w:r>
      </w:ins>
      <w:r w:rsidR="008C715E">
        <w:t xml:space="preserve">Core </w:t>
      </w:r>
      <w:proofErr w:type="spellStart"/>
      <w:r w:rsidR="008C715E">
        <w:t>Invoice</w:t>
      </w:r>
      <w:proofErr w:type="spellEnd"/>
      <w:r w:rsidR="008C715E">
        <w:t xml:space="preserve"> </w:t>
      </w:r>
      <w:proofErr w:type="spellStart"/>
      <w:r w:rsidR="008C715E">
        <w:t>Usage</w:t>
      </w:r>
      <w:proofErr w:type="spellEnd"/>
      <w:r w:rsidR="008C715E">
        <w:t xml:space="preserve"> </w:t>
      </w:r>
      <w:proofErr w:type="spellStart"/>
      <w:r w:rsidR="008C715E">
        <w:t>Specification</w:t>
      </w:r>
      <w:proofErr w:type="spellEnd"/>
      <w:ins w:id="174" w:author="Georg Birgisson" w:date="2021-10-11T16:19:00Z">
        <w:r w:rsidR="00EC7CFD">
          <w:t>,</w:t>
        </w:r>
      </w:ins>
      <w:r w:rsidR="008C715E">
        <w:t xml:space="preserve"> </w:t>
      </w:r>
      <w:del w:id="175" w:author="Georg Birgisson" w:date="2021-10-11T16:19:00Z">
        <w:r w:rsidR="008C715E" w:rsidDel="00EC7CFD">
          <w:delText>(</w:delText>
        </w:r>
      </w:del>
      <w:r w:rsidR="008C715E">
        <w:t xml:space="preserve">CIUS) og viðbót, </w:t>
      </w:r>
      <w:r w:rsidR="006D018A">
        <w:t>(</w:t>
      </w:r>
      <w:proofErr w:type="spellStart"/>
      <w:r w:rsidR="008C715E">
        <w:t>E</w:t>
      </w:r>
      <w:r w:rsidR="0051018F" w:rsidRPr="00CE65C3">
        <w:t>xtension</w:t>
      </w:r>
      <w:proofErr w:type="spellEnd"/>
      <w:r w:rsidR="006D018A">
        <w:t>)</w:t>
      </w:r>
      <w:r w:rsidR="008C715E">
        <w:t xml:space="preserve">. Þær aðlaganir sem eru leyfðar í CIUS miðast við að ef </w:t>
      </w:r>
      <w:del w:id="176" w:author="Georg Birgisson" w:date="2021-10-11T16:20:00Z">
        <w:r w:rsidR="008C715E" w:rsidDel="00EC7CFD">
          <w:delText xml:space="preserve">send </w:delText>
        </w:r>
      </w:del>
      <w:ins w:id="177" w:author="Georg Birgisson" w:date="2021-10-11T16:20:00Z">
        <w:r w:rsidR="00EC7CFD">
          <w:t xml:space="preserve">sent </w:t>
        </w:r>
      </w:ins>
      <w:r w:rsidR="008C715E">
        <w:t xml:space="preserve">er þrengt skjal til móttakanda sem getur tekið við grunnskjali þá getur hann tekið við og unnið rétt með </w:t>
      </w:r>
      <w:proofErr w:type="spellStart"/>
      <w:r w:rsidR="008C715E">
        <w:t>þrengda</w:t>
      </w:r>
      <w:proofErr w:type="spellEnd"/>
      <w:r w:rsidR="008C715E">
        <w:t xml:space="preserve"> skjalið</w:t>
      </w:r>
      <w:r w:rsidR="0030152E">
        <w:t xml:space="preserve">, aðrar breytingar teljast viðbætur. Ef sent er skjal með viðbótum á viðtakanda sem tekur við grunnskjali þá er ekki hægt að gera ráð fyrir að hann vinni rétt úr skjalinu. Innleiðing á tækniforskrift sem er CIUS uppfyllir kröfur tilskipunar 2014/55 en eingöngu innleiðing á skilgreiningum sem eru </w:t>
      </w:r>
      <w:del w:id="178" w:author="Georg Birgisson" w:date="2021-10-11T16:21:00Z">
        <w:r w:rsidR="0030152E" w:rsidDel="00EC7CFD">
          <w:delText xml:space="preserve">Viðbætur </w:delText>
        </w:r>
      </w:del>
      <w:ins w:id="179" w:author="Georg Birgisson" w:date="2021-10-11T16:21:00Z">
        <w:r w:rsidR="00EC7CFD">
          <w:t xml:space="preserve">viðbætur </w:t>
        </w:r>
      </w:ins>
      <w:r w:rsidR="0030152E">
        <w:t>uppfyllir hana ekki. Aðili getur innleitt CIUS samhliða viðbótum fyrir ákveða hópa viðskiptaaðila og uppfyllir það tilskipunina.</w:t>
      </w:r>
    </w:p>
    <w:p w14:paraId="3C7DC3E8" w14:textId="281977D2" w:rsidR="0030152E" w:rsidRDefault="0030152E" w:rsidP="00515EB5">
      <w:pPr>
        <w:pStyle w:val="BodyText"/>
        <w:numPr>
          <w:ilvl w:val="0"/>
          <w:numId w:val="44"/>
        </w:numPr>
      </w:pPr>
      <w:r>
        <w:t xml:space="preserve">Grunnskjal </w:t>
      </w:r>
      <w:r w:rsidR="004B481C">
        <w:t xml:space="preserve">ÍST EN 16931-1 </w:t>
      </w:r>
      <w:r>
        <w:t xml:space="preserve">er skilgreint sem gagnamódel þar </w:t>
      </w:r>
      <w:r w:rsidR="0094275F">
        <w:t xml:space="preserve">sem </w:t>
      </w:r>
      <w:r>
        <w:t>merking einstak</w:t>
      </w:r>
      <w:r w:rsidR="00404BA1">
        <w:t>r</w:t>
      </w:r>
      <w:r>
        <w:t>a breyta er skilgreind (</w:t>
      </w:r>
      <w:proofErr w:type="spellStart"/>
      <w:r>
        <w:t>semantic</w:t>
      </w:r>
      <w:proofErr w:type="spellEnd"/>
      <w:r>
        <w:t xml:space="preserve"> </w:t>
      </w:r>
      <w:proofErr w:type="spellStart"/>
      <w:r>
        <w:t>model</w:t>
      </w:r>
      <w:proofErr w:type="spellEnd"/>
      <w:r>
        <w:t xml:space="preserve">) því lýst hvernig þær skulu notaðar. Þetta </w:t>
      </w:r>
      <w:proofErr w:type="spellStart"/>
      <w:r>
        <w:t>gagnamengi</w:t>
      </w:r>
      <w:proofErr w:type="spellEnd"/>
      <w:r>
        <w:t xml:space="preserve"> er óháð skeytaformi (</w:t>
      </w:r>
      <w:proofErr w:type="spellStart"/>
      <w:r>
        <w:t>syntax</w:t>
      </w:r>
      <w:proofErr w:type="spellEnd"/>
      <w:r>
        <w:t xml:space="preserve"> </w:t>
      </w:r>
      <w:proofErr w:type="spellStart"/>
      <w:r>
        <w:t>neutral</w:t>
      </w:r>
      <w:proofErr w:type="spellEnd"/>
      <w:r>
        <w:t>).</w:t>
      </w:r>
    </w:p>
    <w:p w14:paraId="5FA79844" w14:textId="1851170E" w:rsidR="0030152E" w:rsidRDefault="004B481C" w:rsidP="00515EB5">
      <w:pPr>
        <w:pStyle w:val="BodyText"/>
        <w:numPr>
          <w:ilvl w:val="0"/>
          <w:numId w:val="44"/>
        </w:numPr>
      </w:pPr>
      <w:r>
        <w:t xml:space="preserve">ÍST EN 16931-1 </w:t>
      </w:r>
      <w:r w:rsidR="0030152E">
        <w:t xml:space="preserve">hefur gefið út </w:t>
      </w:r>
      <w:proofErr w:type="spellStart"/>
      <w:r w:rsidR="0030152E">
        <w:t>möppun</w:t>
      </w:r>
      <w:proofErr w:type="spellEnd"/>
      <w:r w:rsidR="0030152E">
        <w:t xml:space="preserve"> á milli gagnamódelsins og þriggja skeytaforma sem eru UBL, </w:t>
      </w:r>
      <w:proofErr w:type="spellStart"/>
      <w:r w:rsidR="0030152E">
        <w:t>Cross</w:t>
      </w:r>
      <w:proofErr w:type="spellEnd"/>
      <w:r w:rsidR="0030152E">
        <w:t xml:space="preserve"> </w:t>
      </w:r>
      <w:proofErr w:type="spellStart"/>
      <w:r w:rsidR="0030152E">
        <w:t>Industry</w:t>
      </w:r>
      <w:proofErr w:type="spellEnd"/>
      <w:r w:rsidR="0030152E">
        <w:t xml:space="preserve"> </w:t>
      </w:r>
      <w:proofErr w:type="spellStart"/>
      <w:r w:rsidR="0030152E">
        <w:t>Invoice</w:t>
      </w:r>
      <w:proofErr w:type="spellEnd"/>
      <w:r w:rsidR="0030152E">
        <w:t xml:space="preserve"> og EDIFACT.</w:t>
      </w:r>
      <w:ins w:id="180" w:author="Georg Birgisson" w:date="2021-10-11T16:22:00Z">
        <w:r w:rsidR="00EC7CFD">
          <w:t xml:space="preserve"> </w:t>
        </w:r>
        <w:proofErr w:type="spellStart"/>
        <w:r w:rsidR="00EC7CFD">
          <w:t>Möppun</w:t>
        </w:r>
        <w:proofErr w:type="spellEnd"/>
        <w:r w:rsidR="00EC7CFD">
          <w:t xml:space="preserve"> við UBL </w:t>
        </w:r>
        <w:proofErr w:type="spellStart"/>
        <w:r w:rsidR="00EC7CFD">
          <w:t>or</w:t>
        </w:r>
        <w:proofErr w:type="spellEnd"/>
        <w:r w:rsidR="00EC7CFD">
          <w:t xml:space="preserve"> CII eru ákva</w:t>
        </w:r>
      </w:ins>
      <w:ins w:id="181" w:author="Georg Birgisson" w:date="2021-10-11T16:23:00Z">
        <w:r w:rsidR="00EC7CFD">
          <w:t>r</w:t>
        </w:r>
      </w:ins>
      <w:ins w:id="182" w:author="Georg Birgisson" w:date="2021-10-11T16:22:00Z">
        <w:r w:rsidR="00EC7CFD">
          <w:t>ðandi (</w:t>
        </w:r>
        <w:proofErr w:type="spellStart"/>
        <w:r w:rsidR="00EC7CFD">
          <w:t>normative</w:t>
        </w:r>
        <w:proofErr w:type="spellEnd"/>
        <w:r w:rsidR="00EC7CFD">
          <w:t>) en við EDIFACT er til upplýsingar (</w:t>
        </w:r>
        <w:proofErr w:type="spellStart"/>
        <w:r w:rsidR="00EC7CFD">
          <w:t>informative</w:t>
        </w:r>
        <w:proofErr w:type="spellEnd"/>
        <w:r w:rsidR="00EC7CFD">
          <w:t>).</w:t>
        </w:r>
      </w:ins>
    </w:p>
    <w:p w14:paraId="05FFA404" w14:textId="2CD1AD8D" w:rsidR="00456ECE" w:rsidRDefault="00F5580E" w:rsidP="0092429C">
      <w:pPr>
        <w:pStyle w:val="BodyText"/>
      </w:pPr>
      <w:bookmarkStart w:id="183" w:name="_Hlk532328637"/>
      <w:r>
        <w:t xml:space="preserve">Tækniforskrift þessi afmarkast við UBL skeytaformið, útgáfa 2.1. UBL er sama skeytaform og fyrri tækniforskriftir, </w:t>
      </w:r>
      <w:r w:rsidR="00B97049">
        <w:t>TS 135</w:t>
      </w:r>
      <w:r>
        <w:t xml:space="preserve"> (NES) og </w:t>
      </w:r>
      <w:r w:rsidR="00B97049">
        <w:t>TS 136</w:t>
      </w:r>
      <w:r>
        <w:t xml:space="preserve"> (BII) miðuðust við og </w:t>
      </w:r>
      <w:ins w:id="184" w:author="Georg Birgisson" w:date="2021-10-11T16:23:00Z">
        <w:r w:rsidR="00EC7CFD">
          <w:t xml:space="preserve">er </w:t>
        </w:r>
      </w:ins>
      <w:r>
        <w:t xml:space="preserve">því þegar í víðtækri notkun hér á landi. UBL er einnig það skeytaform sem helstu nágrannalönd Íslands leggja áherslu á. </w:t>
      </w:r>
      <w:r w:rsidR="00456ECE">
        <w:t>UBL</w:t>
      </w:r>
      <w:r>
        <w:t xml:space="preserve"> 2.1 </w:t>
      </w:r>
      <w:r w:rsidR="008B180E">
        <w:t xml:space="preserve">er </w:t>
      </w:r>
      <w:r w:rsidR="00456ECE">
        <w:t>ISO staðall</w:t>
      </w:r>
      <w:r w:rsidR="00C36DCE">
        <w:t>, ISO/IEC 19845:2015</w:t>
      </w:r>
      <w:r w:rsidR="008B180E">
        <w:t>.</w:t>
      </w:r>
      <w:r w:rsidR="00817174">
        <w:t xml:space="preserve"> </w:t>
      </w:r>
      <w:bookmarkStart w:id="185" w:name="_Hlk532328563"/>
      <w:r w:rsidR="00817174">
        <w:t xml:space="preserve">Ef notast er við </w:t>
      </w:r>
      <w:r w:rsidR="00817174" w:rsidRPr="00817174">
        <w:t xml:space="preserve">UN/CEFACT XML </w:t>
      </w:r>
      <w:proofErr w:type="spellStart"/>
      <w:r w:rsidR="00817174" w:rsidRPr="00817174">
        <w:t>Industry</w:t>
      </w:r>
      <w:proofErr w:type="spellEnd"/>
      <w:r w:rsidR="00817174" w:rsidRPr="00817174">
        <w:t xml:space="preserve"> </w:t>
      </w:r>
      <w:proofErr w:type="spellStart"/>
      <w:r w:rsidR="00817174" w:rsidRPr="00817174">
        <w:t>Invoice</w:t>
      </w:r>
      <w:proofErr w:type="spellEnd"/>
      <w:r w:rsidR="00817174" w:rsidRPr="00817174">
        <w:t xml:space="preserve"> D16B</w:t>
      </w:r>
      <w:r w:rsidR="00817174">
        <w:t xml:space="preserve"> skeytaformið þá gilda sömu </w:t>
      </w:r>
      <w:proofErr w:type="spellStart"/>
      <w:r w:rsidR="00817174">
        <w:t>sömu</w:t>
      </w:r>
      <w:proofErr w:type="spellEnd"/>
      <w:r w:rsidR="00817174">
        <w:t xml:space="preserve"> skilgreiningar um innihald og reglur </w:t>
      </w:r>
      <w:r w:rsidR="00C011B5">
        <w:t xml:space="preserve">eins og </w:t>
      </w:r>
      <w:r w:rsidR="00817174">
        <w:t xml:space="preserve">hér er lýst og </w:t>
      </w:r>
      <w:proofErr w:type="spellStart"/>
      <w:r w:rsidR="00817174">
        <w:t>möppun</w:t>
      </w:r>
      <w:proofErr w:type="spellEnd"/>
      <w:r w:rsidR="00817174">
        <w:t xml:space="preserve"> skal vera samkvæmt EN 16931-3-3.</w:t>
      </w:r>
    </w:p>
    <w:bookmarkEnd w:id="183"/>
    <w:bookmarkEnd w:id="185"/>
    <w:p w14:paraId="2224A517" w14:textId="3D6617DD" w:rsidR="00415BDF" w:rsidRPr="006D018A" w:rsidRDefault="00415BDF" w:rsidP="0092429C">
      <w:pPr>
        <w:pStyle w:val="BodyText"/>
      </w:pPr>
      <w:r>
        <w:t xml:space="preserve">Hvað varðar ýtarlegri upplýsingar um </w:t>
      </w:r>
      <w:r w:rsidR="004B481C">
        <w:t xml:space="preserve">ÍST EN 16931-1 </w:t>
      </w:r>
      <w:r>
        <w:t>vísast til upplýsinga á vefsíðu CEN (cen.eu)</w:t>
      </w:r>
    </w:p>
    <w:p w14:paraId="5D88652A" w14:textId="524573FE" w:rsidR="00C36DCE" w:rsidRDefault="00512ED3" w:rsidP="008B180E">
      <w:pPr>
        <w:pStyle w:val="Heading2"/>
      </w:pPr>
      <w:bookmarkStart w:id="186" w:name="_Toc238636891"/>
      <w:bookmarkStart w:id="187" w:name="_Toc313372021"/>
      <w:bookmarkStart w:id="188" w:name="_Toc84934953"/>
      <w:del w:id="189" w:author="Georg Birgisson" w:date="2021-10-11T16:24:00Z">
        <w:r w:rsidDel="00EC7CFD">
          <w:lastRenderedPageBreak/>
          <w:delText>OpenPEPPOL</w:delText>
        </w:r>
      </w:del>
      <w:bookmarkEnd w:id="186"/>
      <w:bookmarkEnd w:id="187"/>
      <w:ins w:id="190" w:author="Georg Birgisson" w:date="2021-10-11T16:24:00Z">
        <w:r w:rsidR="00EC7CFD">
          <w:t>Peppol</w:t>
        </w:r>
      </w:ins>
      <w:bookmarkEnd w:id="188"/>
    </w:p>
    <w:p w14:paraId="524E8301" w14:textId="7FF45216" w:rsidR="00FC3F9C" w:rsidRDefault="00FC3F9C" w:rsidP="003E2085">
      <w:pPr>
        <w:pStyle w:val="BodyText"/>
        <w:rPr>
          <w:ins w:id="191" w:author="Georg Birgisson" w:date="2021-10-11T16:35:00Z"/>
        </w:rPr>
      </w:pPr>
      <w:ins w:id="192" w:author="Georg Birgisson" w:date="2021-10-11T16:37:00Z">
        <w:r>
          <w:t>Peppol (</w:t>
        </w:r>
        <w:proofErr w:type="spellStart"/>
        <w:r>
          <w:t>OpenPeppol</w:t>
        </w:r>
        <w:proofErr w:type="spellEnd"/>
        <w:r>
          <w:t>)</w:t>
        </w:r>
      </w:ins>
      <w:ins w:id="193" w:author="Georg Birgisson" w:date="2021-10-11T16:38:00Z">
        <w:r>
          <w:t xml:space="preserve"> er félag s</w:t>
        </w:r>
      </w:ins>
      <w:ins w:id="194" w:author="Georg Birgisson" w:date="2021-10-11T16:39:00Z">
        <w:r>
          <w:t xml:space="preserve">em opinberir aðilar í mismunandi löndum geta verið aðilar að (Peppol </w:t>
        </w:r>
        <w:proofErr w:type="spellStart"/>
        <w:r>
          <w:t>Authority</w:t>
        </w:r>
        <w:proofErr w:type="spellEnd"/>
        <w:r>
          <w:t>) og koma að yfirstjórnun félagsins.</w:t>
        </w:r>
      </w:ins>
      <w:ins w:id="195" w:author="Georg Birgisson" w:date="2021-10-11T16:40:00Z">
        <w:r>
          <w:t xml:space="preserve"> Ísland er Peppol </w:t>
        </w:r>
        <w:proofErr w:type="spellStart"/>
        <w:r>
          <w:t>Authority</w:t>
        </w:r>
        <w:proofErr w:type="spellEnd"/>
        <w:r>
          <w:t xml:space="preserve"> og annast Fjársýsla Ríkisins um framkvæmdin.</w:t>
        </w:r>
      </w:ins>
    </w:p>
    <w:p w14:paraId="08C6317A" w14:textId="67E82B75" w:rsidR="003E2085" w:rsidRDefault="00395EBE" w:rsidP="003E2085">
      <w:pPr>
        <w:pStyle w:val="BodyText"/>
      </w:pPr>
      <w:commentRangeStart w:id="196"/>
      <w:r>
        <w:t xml:space="preserve">PEPPOL </w:t>
      </w:r>
      <w:commentRangeEnd w:id="196"/>
      <w:r w:rsidR="00EC7CFD">
        <w:rPr>
          <w:rStyle w:val="CommentReference"/>
          <w:noProof/>
        </w:rPr>
        <w:commentReference w:id="196"/>
      </w:r>
      <w:r>
        <w:t xml:space="preserve">BIS </w:t>
      </w:r>
      <w:proofErr w:type="spellStart"/>
      <w:r w:rsidR="004A0741">
        <w:t>Billing</w:t>
      </w:r>
      <w:proofErr w:type="spellEnd"/>
      <w:r>
        <w:t xml:space="preserve"> 3.0</w:t>
      </w:r>
      <w:r w:rsidR="003E2085">
        <w:t xml:space="preserve"> er innleiðing á rafrænum reikningi samkvæmt </w:t>
      </w:r>
      <w:proofErr w:type="spellStart"/>
      <w:r w:rsidR="003E2085">
        <w:t>Evópskum</w:t>
      </w:r>
      <w:proofErr w:type="spellEnd"/>
      <w:r w:rsidR="003E2085">
        <w:t xml:space="preserve"> staðli EN 16931. </w:t>
      </w:r>
      <w:del w:id="197" w:author="Georg Birgisson" w:date="2021-10-11T16:36:00Z">
        <w:r w:rsidR="003E2085" w:rsidDel="00FC3F9C">
          <w:delText xml:space="preserve">PEPPOL </w:delText>
        </w:r>
      </w:del>
      <w:ins w:id="198" w:author="Georg Birgisson" w:date="2021-10-11T16:36:00Z">
        <w:r w:rsidR="00FC3F9C">
          <w:t xml:space="preserve">Peppol </w:t>
        </w:r>
      </w:ins>
      <w:r w:rsidR="003E2085">
        <w:t>er þrenging, CIUS, og er innleið</w:t>
      </w:r>
      <w:r>
        <w:t>i</w:t>
      </w:r>
      <w:r w:rsidR="003E2085">
        <w:t xml:space="preserve">ng á </w:t>
      </w:r>
      <w:r>
        <w:t xml:space="preserve">PEPPOL BIS </w:t>
      </w:r>
      <w:proofErr w:type="spellStart"/>
      <w:r>
        <w:t>Billing</w:t>
      </w:r>
      <w:proofErr w:type="spellEnd"/>
      <w:r>
        <w:t xml:space="preserve"> 3.0</w:t>
      </w:r>
      <w:r w:rsidR="00F56421">
        <w:t xml:space="preserve"> </w:t>
      </w:r>
      <w:r w:rsidR="003E2085">
        <w:t>því fullgild innleiðing á EN 16931.</w:t>
      </w:r>
    </w:p>
    <w:p w14:paraId="118014F5" w14:textId="50D804A4" w:rsidR="003E2085" w:rsidRDefault="003E2085" w:rsidP="003E2085">
      <w:pPr>
        <w:pStyle w:val="BodyText"/>
      </w:pPr>
      <w:r>
        <w:t xml:space="preserve">Helstu þrengingar í </w:t>
      </w:r>
      <w:r w:rsidR="00395EBE">
        <w:t xml:space="preserve">PEPPOL BIS </w:t>
      </w:r>
      <w:proofErr w:type="spellStart"/>
      <w:r w:rsidR="00395EBE">
        <w:t>Billing</w:t>
      </w:r>
      <w:proofErr w:type="spellEnd"/>
      <w:r w:rsidR="00395EBE">
        <w:t xml:space="preserve"> 3.0</w:t>
      </w:r>
      <w:r w:rsidR="00F56421">
        <w:t xml:space="preserve"> </w:t>
      </w:r>
      <w:r>
        <w:t>eru:</w:t>
      </w:r>
    </w:p>
    <w:p w14:paraId="7FE6883B" w14:textId="1F810FBD" w:rsidR="003E2085" w:rsidRDefault="003E2085" w:rsidP="003E2085">
      <w:pPr>
        <w:pStyle w:val="BodyText"/>
        <w:numPr>
          <w:ilvl w:val="0"/>
          <w:numId w:val="44"/>
        </w:numPr>
      </w:pPr>
      <w:r>
        <w:t>Afmarkað er hvaða reikningategundir og reikningaferlar eru leyfðir.</w:t>
      </w:r>
    </w:p>
    <w:p w14:paraId="354597B5" w14:textId="30F52CE6" w:rsidR="003E2085" w:rsidRDefault="003E2085" w:rsidP="003E2085">
      <w:pPr>
        <w:pStyle w:val="BodyText"/>
        <w:numPr>
          <w:ilvl w:val="0"/>
          <w:numId w:val="44"/>
        </w:numPr>
      </w:pPr>
      <w:proofErr w:type="spellStart"/>
      <w:r>
        <w:t>Valkvæð</w:t>
      </w:r>
      <w:proofErr w:type="spellEnd"/>
      <w:r>
        <w:t xml:space="preserve"> stök eru gerð að kröfu, (0.. verður 1..) til að auka stuðning við sjálfvirka úrvinnslu</w:t>
      </w:r>
      <w:r w:rsidR="000B6C8F">
        <w:t xml:space="preserve"> og notkun reikningsins í skeytakerfi Peppol.</w:t>
      </w:r>
    </w:p>
    <w:p w14:paraId="2C93EA2D" w14:textId="463B48CA" w:rsidR="00EC4427" w:rsidRDefault="003E2085" w:rsidP="0087531D">
      <w:pPr>
        <w:pStyle w:val="BodyText"/>
        <w:numPr>
          <w:ilvl w:val="0"/>
          <w:numId w:val="44"/>
        </w:numPr>
      </w:pPr>
      <w:r>
        <w:t xml:space="preserve">Bætt er við reglum </w:t>
      </w:r>
      <w:r w:rsidR="000B6C8F">
        <w:t xml:space="preserve">um innihald </w:t>
      </w:r>
      <w:proofErr w:type="spellStart"/>
      <w:r w:rsidR="000B6C8F">
        <w:t>taga</w:t>
      </w:r>
      <w:proofErr w:type="spellEnd"/>
      <w:r w:rsidR="000B6C8F">
        <w:t xml:space="preserve"> til að auka samræmi og gæði.</w:t>
      </w:r>
    </w:p>
    <w:p w14:paraId="6B644293" w14:textId="0A36D8F4" w:rsidR="00415BDF" w:rsidRPr="00EC4427" w:rsidRDefault="00415BDF" w:rsidP="00415BDF">
      <w:pPr>
        <w:pStyle w:val="BodyText"/>
      </w:pPr>
      <w:r>
        <w:t xml:space="preserve">Hvað varðar ýtarlegri upplýsingar um </w:t>
      </w:r>
      <w:r w:rsidR="00395EBE">
        <w:t xml:space="preserve">PEPPOL BIS </w:t>
      </w:r>
      <w:proofErr w:type="spellStart"/>
      <w:r w:rsidR="00395EBE">
        <w:t>Billing</w:t>
      </w:r>
      <w:proofErr w:type="spellEnd"/>
      <w:r w:rsidR="00395EBE">
        <w:t xml:space="preserve"> 3.0</w:t>
      </w:r>
      <w:r w:rsidR="00F56421">
        <w:t xml:space="preserve"> </w:t>
      </w:r>
      <w:r>
        <w:t xml:space="preserve">vísast til upplýsinga á vefsíðu </w:t>
      </w:r>
      <w:del w:id="199" w:author="Georg Birgisson" w:date="2021-10-11T16:28:00Z">
        <w:r w:rsidDel="00FE0336">
          <w:delText>OpenPEPPOL</w:delText>
        </w:r>
      </w:del>
      <w:ins w:id="200" w:author="Georg Birgisson" w:date="2021-10-11T16:28:00Z">
        <w:r w:rsidR="00FE0336">
          <w:t>Peppol</w:t>
        </w:r>
      </w:ins>
      <w:r>
        <w:t xml:space="preserve"> (peppol.eu)</w:t>
      </w:r>
    </w:p>
    <w:p w14:paraId="2AAA89DC" w14:textId="3948E121" w:rsidR="008B180E" w:rsidRDefault="008B180E" w:rsidP="008B180E">
      <w:pPr>
        <w:pStyle w:val="Heading2"/>
      </w:pPr>
      <w:bookmarkStart w:id="201" w:name="_Toc84934954"/>
      <w:r>
        <w:t>Íslensk tækniforskrift (</w:t>
      </w:r>
      <w:r w:rsidR="00B97049">
        <w:t>TS 236</w:t>
      </w:r>
      <w:r>
        <w:t>)</w:t>
      </w:r>
      <w:bookmarkEnd w:id="201"/>
    </w:p>
    <w:p w14:paraId="37F27237" w14:textId="388F6E15" w:rsidR="00FC3F9C" w:rsidDel="0098386C" w:rsidRDefault="000B6C8F" w:rsidP="000B6C8F">
      <w:pPr>
        <w:pStyle w:val="BodyText"/>
        <w:rPr>
          <w:del w:id="202" w:author="Georg Birgisson" w:date="2021-10-11T17:10:00Z"/>
        </w:rPr>
      </w:pPr>
      <w:r>
        <w:t xml:space="preserve">Íslensk tækniforskrift </w:t>
      </w:r>
      <w:r w:rsidR="00B97049">
        <w:t>TS 236</w:t>
      </w:r>
      <w:r>
        <w:t xml:space="preserve"> er </w:t>
      </w:r>
      <w:del w:id="203" w:author="Georg Birgisson" w:date="2021-10-11T16:41:00Z">
        <w:r w:rsidDel="00FC3F9C">
          <w:delText xml:space="preserve">þrenging </w:delText>
        </w:r>
      </w:del>
      <w:ins w:id="204" w:author="Georg Birgisson" w:date="2021-10-11T16:41:00Z">
        <w:r w:rsidR="00FC3F9C">
          <w:t xml:space="preserve">fullgild innleiðing </w:t>
        </w:r>
      </w:ins>
      <w:r>
        <w:t xml:space="preserve">á </w:t>
      </w:r>
      <w:r w:rsidR="00395EBE">
        <w:t xml:space="preserve">PEPPOL BIS </w:t>
      </w:r>
      <w:proofErr w:type="spellStart"/>
      <w:r w:rsidR="00395EBE">
        <w:t>Billing</w:t>
      </w:r>
      <w:proofErr w:type="spellEnd"/>
      <w:r w:rsidR="00395EBE">
        <w:t xml:space="preserve"> 3.0</w:t>
      </w:r>
      <w:r>
        <w:t xml:space="preserve">. Það þýðir að reikningar sem gerðir eru samkvæmt </w:t>
      </w:r>
      <w:r w:rsidR="00B97049">
        <w:t>TS 236</w:t>
      </w:r>
      <w:r>
        <w:t xml:space="preserve"> eru jafnframt fullgildir gagnvart </w:t>
      </w:r>
      <w:r w:rsidR="00395EBE">
        <w:t xml:space="preserve">PEPPOL BIS </w:t>
      </w:r>
      <w:proofErr w:type="spellStart"/>
      <w:r w:rsidR="00395EBE">
        <w:t>Billing</w:t>
      </w:r>
      <w:proofErr w:type="spellEnd"/>
      <w:r w:rsidR="00395EBE">
        <w:t xml:space="preserve"> 3.0 </w:t>
      </w:r>
      <w:r>
        <w:t>tækniforskrift</w:t>
      </w:r>
      <w:ins w:id="205" w:author="Georg Birgisson" w:date="2021-10-11T16:44:00Z">
        <w:r w:rsidR="00FC3F9C">
          <w:t xml:space="preserve"> og á saman hátt eru reikningar sem gerðir eru af erlendum aðilum samkvæmt PEPPOL BIS </w:t>
        </w:r>
        <w:proofErr w:type="spellStart"/>
        <w:r w:rsidR="00FC3F9C">
          <w:t>Billing</w:t>
        </w:r>
        <w:proofErr w:type="spellEnd"/>
        <w:r w:rsidR="00FC3F9C">
          <w:t xml:space="preserve"> 3.0 fullgildir gagnvart TS 236</w:t>
        </w:r>
      </w:ins>
      <w:r>
        <w:t>.</w:t>
      </w:r>
    </w:p>
    <w:p w14:paraId="63D8B656" w14:textId="3D74F4BB" w:rsidR="000B6C8F" w:rsidRDefault="000B6C8F" w:rsidP="000B6C8F">
      <w:pPr>
        <w:pStyle w:val="BodyText"/>
      </w:pPr>
      <w:r>
        <w:t xml:space="preserve">Markmið </w:t>
      </w:r>
      <w:r w:rsidR="00B97049">
        <w:t>TS 236</w:t>
      </w:r>
      <w:r>
        <w:t xml:space="preserve"> eru:</w:t>
      </w:r>
    </w:p>
    <w:p w14:paraId="3E1E9ACC" w14:textId="2CF070AA" w:rsidR="000B6C8F" w:rsidRDefault="000B6C8F" w:rsidP="000B6C8F">
      <w:pPr>
        <w:pStyle w:val="BodyText"/>
        <w:numPr>
          <w:ilvl w:val="0"/>
          <w:numId w:val="44"/>
        </w:numPr>
      </w:pPr>
      <w:r>
        <w:t xml:space="preserve">Lýsa alþjóðlega stöðluðum rafrænum reikningi út frá íslenskum viðskiptahugtökum og íslenskum viðskiptavenjum í þeim tilgangi að innleiðing alþjóðlegs </w:t>
      </w:r>
      <w:proofErr w:type="spellStart"/>
      <w:r>
        <w:t>staðals</w:t>
      </w:r>
      <w:proofErr w:type="spellEnd"/>
      <w:r>
        <w:t xml:space="preserve"> á </w:t>
      </w:r>
      <w:proofErr w:type="spellStart"/>
      <w:r>
        <w:t>íslandi</w:t>
      </w:r>
      <w:proofErr w:type="spellEnd"/>
      <w:r>
        <w:t xml:space="preserve"> sé </w:t>
      </w:r>
      <w:del w:id="206" w:author="Georg Birgisson" w:date="2021-10-11T17:07:00Z">
        <w:r w:rsidDel="00971BB7">
          <w:delText xml:space="preserve">samræmt </w:delText>
        </w:r>
      </w:del>
      <w:ins w:id="207" w:author="Georg Birgisson" w:date="2021-10-11T17:07:00Z">
        <w:r w:rsidR="00971BB7">
          <w:t xml:space="preserve">samræmd </w:t>
        </w:r>
      </w:ins>
      <w:r>
        <w:t xml:space="preserve">og að túlkun á því hvernig útfæra skulu íslenskar viðskiptavenjur sé samræmd og falli innan </w:t>
      </w:r>
      <w:proofErr w:type="spellStart"/>
      <w:r>
        <w:t>staðals</w:t>
      </w:r>
      <w:proofErr w:type="spellEnd"/>
      <w:r>
        <w:t>. Helstu viðskiptahugtök se</w:t>
      </w:r>
      <w:r w:rsidR="00707EE3">
        <w:t>m</w:t>
      </w:r>
      <w:r>
        <w:t xml:space="preserve"> um ræðir eru</w:t>
      </w:r>
    </w:p>
    <w:p w14:paraId="31E670D4" w14:textId="527BDCE6" w:rsidR="000B6C8F" w:rsidRDefault="000B6C8F" w:rsidP="000B6C8F">
      <w:pPr>
        <w:pStyle w:val="BodyText"/>
        <w:numPr>
          <w:ilvl w:val="1"/>
          <w:numId w:val="44"/>
        </w:numPr>
      </w:pPr>
      <w:r>
        <w:t>Kröfur um notkun íslenskrar kennitölu.</w:t>
      </w:r>
    </w:p>
    <w:p w14:paraId="4EDB57C0" w14:textId="19544231" w:rsidR="000B6C8F" w:rsidRDefault="000B6C8F" w:rsidP="000B6C8F">
      <w:pPr>
        <w:pStyle w:val="BodyText"/>
        <w:numPr>
          <w:ilvl w:val="1"/>
          <w:numId w:val="44"/>
        </w:numPr>
      </w:pPr>
      <w:r>
        <w:t>Útfærsla eindaga í viðskiptaskilmálum.</w:t>
      </w:r>
    </w:p>
    <w:p w14:paraId="7F4A5F4B" w14:textId="48C83544" w:rsidR="000B6C8F" w:rsidRDefault="000B6C8F" w:rsidP="000B6C8F">
      <w:pPr>
        <w:pStyle w:val="BodyText"/>
        <w:numPr>
          <w:ilvl w:val="1"/>
          <w:numId w:val="44"/>
        </w:numPr>
      </w:pPr>
      <w:r>
        <w:t>Framsetning upplýsinga fyrir bankakröfur (greiðsluseðla) og innlendar bankamillifærslur.</w:t>
      </w:r>
    </w:p>
    <w:p w14:paraId="43B05702" w14:textId="5EC981F4" w:rsidR="000B6C8F" w:rsidRDefault="000B6C8F" w:rsidP="000B6C8F">
      <w:pPr>
        <w:pStyle w:val="BodyText"/>
        <w:numPr>
          <w:ilvl w:val="0"/>
          <w:numId w:val="44"/>
        </w:numPr>
      </w:pPr>
      <w:r>
        <w:t xml:space="preserve">Útfæra rafrænan reikning á þann hátt að hann styðji innlend viðskipt og sé um leið </w:t>
      </w:r>
      <w:proofErr w:type="spellStart"/>
      <w:r>
        <w:t>nýtanlegur</w:t>
      </w:r>
      <w:proofErr w:type="spellEnd"/>
      <w:r>
        <w:t xml:space="preserve"> fyrir milliríkja viðskipt</w:t>
      </w:r>
      <w:r w:rsidR="00707EE3">
        <w:t>i</w:t>
      </w:r>
      <w:r>
        <w:t xml:space="preserve"> gagnvart erlendu</w:t>
      </w:r>
      <w:r w:rsidR="00404BA1">
        <w:t>m</w:t>
      </w:r>
      <w:r>
        <w:t xml:space="preserve"> kaupendum og seljendum sem styðja </w:t>
      </w:r>
      <w:del w:id="208" w:author="Georg Birgisson" w:date="2021-10-11T16:29:00Z">
        <w:r w:rsidDel="00FE0336">
          <w:delText>PEPPOL</w:delText>
        </w:r>
      </w:del>
      <w:ins w:id="209" w:author="Georg Birgisson" w:date="2021-10-11T16:29:00Z">
        <w:r w:rsidR="00FE0336">
          <w:t>Peppol</w:t>
        </w:r>
      </w:ins>
      <w:r>
        <w:t>.</w:t>
      </w:r>
    </w:p>
    <w:p w14:paraId="5BFD89B8" w14:textId="296628F2" w:rsidR="00776C71" w:rsidRDefault="00157453" w:rsidP="00776C71">
      <w:pPr>
        <w:pStyle w:val="BodyText"/>
      </w:pPr>
      <w:r>
        <w:t xml:space="preserve">Þar sem íslenskur reikningur er </w:t>
      </w:r>
      <w:del w:id="210" w:author="Georg Birgisson" w:date="2021-10-11T17:09:00Z">
        <w:r w:rsidDel="0098386C">
          <w:delText xml:space="preserve">þrenging á </w:delText>
        </w:r>
      </w:del>
      <w:del w:id="211" w:author="Georg Birgisson" w:date="2021-10-11T16:29:00Z">
        <w:r w:rsidDel="00FE0336">
          <w:delText>PEPPOL</w:delText>
        </w:r>
      </w:del>
      <w:del w:id="212" w:author="Georg Birgisson" w:date="2021-10-11T17:09:00Z">
        <w:r w:rsidDel="0098386C">
          <w:delText xml:space="preserve"> sem aftur er</w:delText>
        </w:r>
      </w:del>
      <w:ins w:id="213" w:author="Georg Birgisson" w:date="2021-10-11T17:09:00Z">
        <w:r w:rsidR="0098386C">
          <w:t>innleiðing á Peppol sem er</w:t>
        </w:r>
      </w:ins>
      <w:r>
        <w:t xml:space="preserve"> þrenging á </w:t>
      </w:r>
      <w:r w:rsidR="004B481C">
        <w:t xml:space="preserve">ÍST EN 16931-1 </w:t>
      </w:r>
      <w:r w:rsidR="00404BA1">
        <w:t xml:space="preserve">þá telst íslenskur reikningur uppfylla skilgreiningar </w:t>
      </w:r>
      <w:ins w:id="214" w:author="Georg Birgisson" w:date="2021-10-11T17:09:00Z">
        <w:r w:rsidR="0098386C">
          <w:t xml:space="preserve">ÍST </w:t>
        </w:r>
      </w:ins>
      <w:r w:rsidR="00404BA1">
        <w:t>EN 16931</w:t>
      </w:r>
      <w:r w:rsidR="00776C71">
        <w:t>.</w:t>
      </w:r>
      <w:r>
        <w:t xml:space="preserve"> </w:t>
      </w:r>
      <w:r w:rsidR="00776C71">
        <w:t xml:space="preserve">Íslenskar þrengingar </w:t>
      </w:r>
      <w:r w:rsidR="00404BA1">
        <w:t xml:space="preserve">samkvæmt </w:t>
      </w:r>
      <w:r w:rsidR="00776C71">
        <w:t xml:space="preserve">þessari tækniforskrift eru </w:t>
      </w:r>
      <w:ins w:id="215" w:author="Georg Birgisson" w:date="2021-10-11T17:10:00Z">
        <w:r w:rsidR="0098386C">
          <w:t xml:space="preserve">gefnar út af Peppol og eru hluti af skilgreiningum þess. Þær eru </w:t>
        </w:r>
      </w:ins>
      <w:r w:rsidR="00776C71">
        <w:t>afmarkaðar þannig að þær gilda einungis ef seljandinn er íslenskur eða ef seljandinn og kaupandinn er íslenskur. Því gildir eftirfarandi.</w:t>
      </w:r>
    </w:p>
    <w:p w14:paraId="78C7CC30" w14:textId="2F3D52CB" w:rsidR="00776C71" w:rsidRDefault="00157453" w:rsidP="00157453">
      <w:pPr>
        <w:pStyle w:val="BodyText"/>
        <w:numPr>
          <w:ilvl w:val="0"/>
          <w:numId w:val="44"/>
        </w:numPr>
      </w:pPr>
      <w:r>
        <w:t xml:space="preserve">Íslenskir kaupendur </w:t>
      </w:r>
      <w:r w:rsidR="00776C71">
        <w:t xml:space="preserve">sem </w:t>
      </w:r>
      <w:r>
        <w:t xml:space="preserve">geta tekið á móti rafrænum reikningum samkvæmt </w:t>
      </w:r>
      <w:r w:rsidR="00B97049">
        <w:t>TS 236</w:t>
      </w:r>
      <w:r w:rsidR="00776C71">
        <w:t xml:space="preserve"> geta án sérstakrar tvíhliða innleiðingar</w:t>
      </w:r>
    </w:p>
    <w:p w14:paraId="43F91B39" w14:textId="6DD1E14E" w:rsidR="00157453" w:rsidRDefault="00157453" w:rsidP="00776C71">
      <w:pPr>
        <w:pStyle w:val="BodyText"/>
        <w:numPr>
          <w:ilvl w:val="1"/>
          <w:numId w:val="44"/>
        </w:numPr>
      </w:pPr>
      <w:r>
        <w:t xml:space="preserve">tekið við rafrænum reikningum frá þeim </w:t>
      </w:r>
      <w:r w:rsidR="00776C71">
        <w:t xml:space="preserve">seljendum sem senda </w:t>
      </w:r>
      <w:r>
        <w:t xml:space="preserve">reikninga samkvæmt </w:t>
      </w:r>
      <w:r w:rsidR="00B97049">
        <w:t>TS 236</w:t>
      </w:r>
      <w:r>
        <w:t>.</w:t>
      </w:r>
    </w:p>
    <w:p w14:paraId="0986FE55" w14:textId="65BE1CFB" w:rsidR="00776C71" w:rsidRDefault="00776C71" w:rsidP="00776C71">
      <w:pPr>
        <w:pStyle w:val="BodyText"/>
        <w:numPr>
          <w:ilvl w:val="1"/>
          <w:numId w:val="44"/>
        </w:numPr>
      </w:pPr>
      <w:r>
        <w:t xml:space="preserve">tekið við rafrænum reikningum frá erlendum seljendum sem </w:t>
      </w:r>
      <w:r w:rsidR="00684F30">
        <w:t xml:space="preserve">senda </w:t>
      </w:r>
      <w:r>
        <w:t xml:space="preserve">reikninga samkvæmt </w:t>
      </w:r>
      <w:del w:id="216" w:author="Georg Birgisson" w:date="2021-10-11T16:29:00Z">
        <w:r w:rsidR="00395EBE" w:rsidDel="00FE0336">
          <w:delText>PEPPOL</w:delText>
        </w:r>
      </w:del>
      <w:ins w:id="217" w:author="Georg Birgisson" w:date="2021-10-11T16:29:00Z">
        <w:r w:rsidR="00FE0336">
          <w:t>Peppol</w:t>
        </w:r>
      </w:ins>
      <w:r w:rsidR="00395EBE">
        <w:t xml:space="preserve"> BIS </w:t>
      </w:r>
      <w:proofErr w:type="spellStart"/>
      <w:r w:rsidR="00395EBE">
        <w:t>Billing</w:t>
      </w:r>
      <w:proofErr w:type="spellEnd"/>
      <w:r w:rsidR="00395EBE">
        <w:t xml:space="preserve"> 3.0</w:t>
      </w:r>
      <w:r>
        <w:t>.</w:t>
      </w:r>
    </w:p>
    <w:p w14:paraId="0766566F" w14:textId="0A9C93D5" w:rsidR="00684F30" w:rsidRDefault="00684F30" w:rsidP="00684F30">
      <w:pPr>
        <w:pStyle w:val="BodyText"/>
        <w:numPr>
          <w:ilvl w:val="0"/>
          <w:numId w:val="44"/>
        </w:numPr>
      </w:pPr>
      <w:r>
        <w:t xml:space="preserve">Ef kaupendur geta tekið við </w:t>
      </w:r>
      <w:proofErr w:type="spellStart"/>
      <w:r>
        <w:t>reikningin</w:t>
      </w:r>
      <w:proofErr w:type="spellEnd"/>
      <w:r>
        <w:t xml:space="preserve"> samkvæmt </w:t>
      </w:r>
      <w:r w:rsidR="00B97049">
        <w:t>TS 236</w:t>
      </w:r>
      <w:r>
        <w:t xml:space="preserve"> eingöngu þá er ekki hægt að tryggja að þeir geti tekið við reikningum sem gefnir eru út miðað við </w:t>
      </w:r>
      <w:proofErr w:type="spellStart"/>
      <w:r>
        <w:t>fullann</w:t>
      </w:r>
      <w:proofErr w:type="spellEnd"/>
      <w:r>
        <w:t xml:space="preserve"> EN16931 staðal, þ.e. ef þeir nýta einhverja </w:t>
      </w:r>
      <w:r>
        <w:lastRenderedPageBreak/>
        <w:t xml:space="preserve">af þeim valkvæðu </w:t>
      </w:r>
      <w:proofErr w:type="spellStart"/>
      <w:r>
        <w:t>tögum</w:t>
      </w:r>
      <w:proofErr w:type="spellEnd"/>
      <w:r>
        <w:t xml:space="preserve"> eða </w:t>
      </w:r>
      <w:proofErr w:type="spellStart"/>
      <w:r>
        <w:t>kótum</w:t>
      </w:r>
      <w:proofErr w:type="spellEnd"/>
      <w:r>
        <w:t xml:space="preserve"> sem búið er að þren</w:t>
      </w:r>
      <w:ins w:id="218" w:author="Georg Birgisson" w:date="2021-10-11T17:11:00Z">
        <w:r w:rsidR="0098386C">
          <w:t>g</w:t>
        </w:r>
      </w:ins>
      <w:r>
        <w:t xml:space="preserve">ja út í </w:t>
      </w:r>
      <w:del w:id="219" w:author="Georg Birgisson" w:date="2021-10-11T16:29:00Z">
        <w:r w:rsidR="00395EBE" w:rsidDel="00FE0336">
          <w:delText>PEPPOL</w:delText>
        </w:r>
      </w:del>
      <w:ins w:id="220" w:author="Georg Birgisson" w:date="2021-10-11T16:29:00Z">
        <w:r w:rsidR="00FE0336">
          <w:t>Peppol</w:t>
        </w:r>
      </w:ins>
      <w:r w:rsidR="00395EBE">
        <w:t xml:space="preserve"> BIS </w:t>
      </w:r>
      <w:proofErr w:type="spellStart"/>
      <w:r w:rsidR="00395EBE">
        <w:t>Billing</w:t>
      </w:r>
      <w:proofErr w:type="spellEnd"/>
      <w:r w:rsidR="00395EBE">
        <w:t xml:space="preserve"> 3.0</w:t>
      </w:r>
      <w:ins w:id="221" w:author="Georg Birgisson" w:date="2021-10-11T17:11:00Z">
        <w:r w:rsidR="0098386C">
          <w:t xml:space="preserve"> </w:t>
        </w:r>
      </w:ins>
      <w:r>
        <w:t xml:space="preserve">eða </w:t>
      </w:r>
      <w:r w:rsidR="00B97049">
        <w:t>TS 236</w:t>
      </w:r>
      <w:r>
        <w:t>.</w:t>
      </w:r>
    </w:p>
    <w:p w14:paraId="736019DF" w14:textId="53302253" w:rsidR="00684F30" w:rsidRDefault="00684F30" w:rsidP="00684F30">
      <w:pPr>
        <w:pStyle w:val="BodyText"/>
        <w:numPr>
          <w:ilvl w:val="0"/>
          <w:numId w:val="44"/>
        </w:numPr>
      </w:pPr>
      <w:r>
        <w:t xml:space="preserve">Íslenskir seljendur sem gefa út rafrænan reiknings samkvæmt </w:t>
      </w:r>
      <w:r w:rsidR="00B97049">
        <w:t>TS 236</w:t>
      </w:r>
      <w:r>
        <w:t xml:space="preserve"> geta án sérstakrar tvíhliða innleiðingar.</w:t>
      </w:r>
    </w:p>
    <w:p w14:paraId="7ACB76D6" w14:textId="6E7B9DA8" w:rsidR="00415BDF" w:rsidRDefault="00415BDF" w:rsidP="00684F30">
      <w:pPr>
        <w:pStyle w:val="BodyText"/>
        <w:numPr>
          <w:ilvl w:val="1"/>
          <w:numId w:val="44"/>
        </w:numPr>
      </w:pPr>
      <w:r>
        <w:t xml:space="preserve">sent þá á íslenska kaupendur sem geta tekið á móti rafrænum reikningum samkvæmt </w:t>
      </w:r>
      <w:r w:rsidR="00B97049">
        <w:t>TS 236</w:t>
      </w:r>
      <w:r>
        <w:t>.</w:t>
      </w:r>
    </w:p>
    <w:p w14:paraId="416CC520" w14:textId="4C0CF2FA" w:rsidR="00415BDF" w:rsidRDefault="00415BDF" w:rsidP="00684F30">
      <w:pPr>
        <w:pStyle w:val="BodyText"/>
        <w:numPr>
          <w:ilvl w:val="1"/>
          <w:numId w:val="44"/>
        </w:numPr>
      </w:pPr>
      <w:r>
        <w:t>s</w:t>
      </w:r>
      <w:r w:rsidR="00684F30">
        <w:t xml:space="preserve">end þá á erlenda </w:t>
      </w:r>
      <w:r w:rsidR="00157453">
        <w:t xml:space="preserve">kaupendur sem geta tekið á móti rafrænum reikningum samkvæmt </w:t>
      </w:r>
      <w:del w:id="222" w:author="Georg Birgisson" w:date="2021-10-11T16:29:00Z">
        <w:r w:rsidR="00395EBE" w:rsidDel="00FE0336">
          <w:delText>PEPPOL</w:delText>
        </w:r>
      </w:del>
      <w:ins w:id="223" w:author="Georg Birgisson" w:date="2021-10-11T16:29:00Z">
        <w:r w:rsidR="00FE0336">
          <w:t>Peppol</w:t>
        </w:r>
      </w:ins>
      <w:r w:rsidR="00395EBE">
        <w:t xml:space="preserve"> BIS </w:t>
      </w:r>
      <w:proofErr w:type="spellStart"/>
      <w:r w:rsidR="00395EBE">
        <w:t>Billing</w:t>
      </w:r>
      <w:proofErr w:type="spellEnd"/>
      <w:r w:rsidR="00395EBE">
        <w:t xml:space="preserve"> 3.0</w:t>
      </w:r>
    </w:p>
    <w:p w14:paraId="51773C61" w14:textId="468E9DA9" w:rsidR="00157453" w:rsidRDefault="00415BDF" w:rsidP="00415BDF">
      <w:pPr>
        <w:pStyle w:val="BodyText"/>
        <w:numPr>
          <w:ilvl w:val="1"/>
          <w:numId w:val="44"/>
        </w:numPr>
      </w:pPr>
      <w:r>
        <w:t xml:space="preserve">sent þá á erlenda kaupendur sem </w:t>
      </w:r>
      <w:r w:rsidR="00157453">
        <w:t xml:space="preserve">geta tekið á móti rafrænum reikningum samkvæmt </w:t>
      </w:r>
      <w:r w:rsidR="004B481C">
        <w:t xml:space="preserve">ÍST EN 16931-1 </w:t>
      </w:r>
      <w:r w:rsidR="00157453">
        <w:t xml:space="preserve">án nokkurra þrenginga (full </w:t>
      </w:r>
      <w:proofErr w:type="spellStart"/>
      <w:r w:rsidR="00157453">
        <w:t>core</w:t>
      </w:r>
      <w:proofErr w:type="spellEnd"/>
      <w:r w:rsidR="00157453">
        <w:t>). Ef erlendir kaupendur styðja EN</w:t>
      </w:r>
      <w:r w:rsidR="004B481C">
        <w:t xml:space="preserve"> </w:t>
      </w:r>
      <w:r w:rsidR="00157453">
        <w:t xml:space="preserve">16931 með annarri þrengingu (CIUS) en </w:t>
      </w:r>
      <w:del w:id="224" w:author="Georg Birgisson" w:date="2021-10-11T16:29:00Z">
        <w:r w:rsidR="00395EBE" w:rsidDel="00FE0336">
          <w:delText>PEPPOL</w:delText>
        </w:r>
      </w:del>
      <w:ins w:id="225" w:author="Georg Birgisson" w:date="2021-10-11T16:29:00Z">
        <w:r w:rsidR="00FE0336">
          <w:t>Peppol</w:t>
        </w:r>
      </w:ins>
      <w:r w:rsidR="00395EBE">
        <w:t xml:space="preserve"> BIS </w:t>
      </w:r>
      <w:proofErr w:type="spellStart"/>
      <w:r w:rsidR="00395EBE">
        <w:t>Billing</w:t>
      </w:r>
      <w:proofErr w:type="spellEnd"/>
      <w:r w:rsidR="00395EBE">
        <w:t xml:space="preserve"> 3.0</w:t>
      </w:r>
      <w:r w:rsidR="00157453">
        <w:t xml:space="preserve"> þá er móttaka ekki vís.</w:t>
      </w:r>
    </w:p>
    <w:p w14:paraId="55C13795" w14:textId="342C52F3" w:rsidR="00415BDF" w:rsidRDefault="00415BDF" w:rsidP="00415BDF">
      <w:pPr>
        <w:pStyle w:val="BodyText"/>
      </w:pPr>
      <w:bookmarkStart w:id="226" w:name="_Ref236796846"/>
      <w:bookmarkStart w:id="227" w:name="_Ref236796856"/>
      <w:bookmarkStart w:id="228" w:name="_Toc238955243"/>
      <w:bookmarkStart w:id="229" w:name="_Ref238972833"/>
      <w:bookmarkStart w:id="230" w:name="_Ref238973108"/>
      <w:bookmarkStart w:id="231" w:name="_Ref239216114"/>
      <w:bookmarkStart w:id="232" w:name="_Toc313372025"/>
      <w:bookmarkStart w:id="233" w:name="_Toc238636897"/>
      <w:r>
        <w:t>Skilgreining á íslenskum seljanda er</w:t>
      </w:r>
    </w:p>
    <w:p w14:paraId="237707D3" w14:textId="6C31B55F" w:rsidR="00C17A2F" w:rsidRPr="0087531D" w:rsidRDefault="00C17A2F" w:rsidP="00C17A2F">
      <w:pPr>
        <w:pStyle w:val="BodyText"/>
        <w:ind w:left="284"/>
        <w:rPr>
          <w:rFonts w:cs="Courier New"/>
          <w:i/>
          <w:color w:val="000000"/>
          <w:szCs w:val="16"/>
        </w:rPr>
      </w:pPr>
      <w:r w:rsidRPr="0087531D">
        <w:rPr>
          <w:rFonts w:cs="Courier New"/>
          <w:i/>
          <w:color w:val="000000"/>
          <w:szCs w:val="16"/>
        </w:rPr>
        <w:t xml:space="preserve">Ef reikningur inniheldur virðisaukaskattsnúmer seljanda og það byrjar á IS en annars ef </w:t>
      </w:r>
      <w:proofErr w:type="spellStart"/>
      <w:r w:rsidRPr="0087531D">
        <w:rPr>
          <w:rFonts w:cs="Courier New"/>
          <w:i/>
          <w:color w:val="000000"/>
          <w:szCs w:val="16"/>
        </w:rPr>
        <w:t>landakóti</w:t>
      </w:r>
      <w:proofErr w:type="spellEnd"/>
      <w:r w:rsidRPr="0087531D">
        <w:rPr>
          <w:rFonts w:cs="Courier New"/>
          <w:i/>
          <w:color w:val="000000"/>
          <w:szCs w:val="16"/>
        </w:rPr>
        <w:t xml:space="preserve"> seljanda er IS.</w:t>
      </w:r>
    </w:p>
    <w:p w14:paraId="06540604" w14:textId="684A9ACA" w:rsidR="00C17A2F" w:rsidRDefault="00C17A2F" w:rsidP="00C17A2F">
      <w:pPr>
        <w:pStyle w:val="BodyText"/>
      </w:pPr>
      <w:r>
        <w:t xml:space="preserve">Þetta er </w:t>
      </w:r>
      <w:del w:id="234" w:author="Georg Birgisson" w:date="2021-10-11T17:13:00Z">
        <w:r w:rsidDel="0098386C">
          <w:delText xml:space="preserve">sama </w:delText>
        </w:r>
      </w:del>
      <w:ins w:id="235" w:author="Georg Birgisson" w:date="2021-10-11T17:13:00Z">
        <w:r w:rsidR="0098386C">
          <w:t xml:space="preserve">sambærileg </w:t>
        </w:r>
      </w:ins>
      <w:r>
        <w:t xml:space="preserve">skilgreining og notuð er í öðrum löndum sem hafa innleitt </w:t>
      </w:r>
      <w:del w:id="236" w:author="Georg Birgisson" w:date="2021-10-11T16:29:00Z">
        <w:r w:rsidR="00395EBE" w:rsidDel="00FE0336">
          <w:delText>PEPPOL</w:delText>
        </w:r>
      </w:del>
      <w:ins w:id="237" w:author="Georg Birgisson" w:date="2021-10-11T16:29:00Z">
        <w:r w:rsidR="00FE0336">
          <w:t>Peppol</w:t>
        </w:r>
      </w:ins>
      <w:r w:rsidR="00395EBE">
        <w:t xml:space="preserve"> BIS </w:t>
      </w:r>
      <w:proofErr w:type="spellStart"/>
      <w:r w:rsidR="00395EBE">
        <w:t>Billing</w:t>
      </w:r>
      <w:proofErr w:type="spellEnd"/>
      <w:r w:rsidR="00395EBE">
        <w:t xml:space="preserve"> 3.0</w:t>
      </w:r>
      <w:r>
        <w:t xml:space="preserve"> eða byggja innleiðingu sína á </w:t>
      </w:r>
      <w:r w:rsidR="00314B21">
        <w:t xml:space="preserve">henni. </w:t>
      </w:r>
      <w:del w:id="238" w:author="Georg Birgisson" w:date="2021-10-11T17:13:00Z">
        <w:r w:rsidR="00314B21" w:rsidDel="0098386C">
          <w:delText>Einungis landkótinn breytist milli landa.</w:delText>
        </w:r>
      </w:del>
    </w:p>
    <w:p w14:paraId="586FC99C" w14:textId="0302099E" w:rsidR="00515EB5" w:rsidRDefault="00515EB5" w:rsidP="00BB3182">
      <w:pPr>
        <w:pStyle w:val="Heading2"/>
      </w:pPr>
      <w:bookmarkStart w:id="239" w:name="_Toc84934955"/>
      <w:r w:rsidRPr="00D26E2F">
        <w:t>Tilvísanir</w:t>
      </w:r>
      <w:bookmarkEnd w:id="226"/>
      <w:bookmarkEnd w:id="227"/>
      <w:bookmarkEnd w:id="228"/>
      <w:bookmarkEnd w:id="229"/>
      <w:bookmarkEnd w:id="230"/>
      <w:bookmarkEnd w:id="231"/>
      <w:bookmarkEnd w:id="232"/>
      <w:bookmarkEnd w:id="239"/>
    </w:p>
    <w:p w14:paraId="4CF850E7" w14:textId="341270D0" w:rsidR="00A25546" w:rsidRDefault="00A25546" w:rsidP="00937559">
      <w:pPr>
        <w:pStyle w:val="TSBodyText"/>
      </w:pPr>
      <w:r>
        <w:t>[</w:t>
      </w:r>
      <w:del w:id="240" w:author="Georg Birgisson" w:date="2021-10-06T14:35:00Z">
        <w:r w:rsidDel="00E40732">
          <w:delText>Open</w:delText>
        </w:r>
      </w:del>
      <w:r>
        <w:t xml:space="preserve">Peppol] </w:t>
      </w:r>
      <w:hyperlink r:id="rId17" w:history="1">
        <w:r w:rsidRPr="00192B8E">
          <w:rPr>
            <w:rStyle w:val="Hyperlink"/>
          </w:rPr>
          <w:t>https://peppol.eu/</w:t>
        </w:r>
      </w:hyperlink>
    </w:p>
    <w:p w14:paraId="63552ECC" w14:textId="11211F16" w:rsidR="00A25546" w:rsidRDefault="00A25546" w:rsidP="00937559">
      <w:pPr>
        <w:pStyle w:val="TSBodyText"/>
      </w:pPr>
      <w:r>
        <w:t>[</w:t>
      </w:r>
      <w:r w:rsidR="004A0741">
        <w:t xml:space="preserve">PEPPOL </w:t>
      </w:r>
      <w:r>
        <w:t xml:space="preserve">BIS </w:t>
      </w:r>
      <w:proofErr w:type="spellStart"/>
      <w:r>
        <w:t>Billing</w:t>
      </w:r>
      <w:proofErr w:type="spellEnd"/>
      <w:r w:rsidR="004A0741">
        <w:t xml:space="preserve"> 3.0</w:t>
      </w:r>
      <w:r>
        <w:t xml:space="preserve">] </w:t>
      </w:r>
      <w:hyperlink r:id="rId18" w:history="1">
        <w:r w:rsidRPr="00192B8E">
          <w:rPr>
            <w:rStyle w:val="Hyperlink"/>
          </w:rPr>
          <w:t>https://peppol.eu/downloads/post-award/</w:t>
        </w:r>
      </w:hyperlink>
    </w:p>
    <w:p w14:paraId="3241453C" w14:textId="45DFF5E2" w:rsidR="00A25546" w:rsidRDefault="00A25546" w:rsidP="00937559">
      <w:pPr>
        <w:pStyle w:val="TSBodyText"/>
      </w:pPr>
      <w:r>
        <w:t xml:space="preserve">[CEN ] </w:t>
      </w:r>
      <w:hyperlink r:id="rId19" w:history="1">
        <w:r w:rsidR="000A3D78" w:rsidRPr="00E331AE">
          <w:rPr>
            <w:rStyle w:val="Hyperlink"/>
          </w:rPr>
          <w:t>http://cen.eu</w:t>
        </w:r>
      </w:hyperlink>
      <w:r w:rsidR="000A3D78">
        <w:t xml:space="preserve"> </w:t>
      </w:r>
    </w:p>
    <w:p w14:paraId="73791FC6" w14:textId="41680F3A" w:rsidR="00707EE3" w:rsidRDefault="00707EE3" w:rsidP="00F56421">
      <w:pPr>
        <w:pStyle w:val="BodyText"/>
        <w:rPr>
          <w:rStyle w:val="Hyperlink"/>
          <w:rFonts w:ascii="Univers" w:hAnsi="Univers"/>
          <w:color w:val="auto"/>
          <w:u w:val="none"/>
        </w:rPr>
      </w:pPr>
      <w:r w:rsidRPr="00707EE3">
        <w:rPr>
          <w:rStyle w:val="Hyperlink"/>
          <w:rFonts w:ascii="Univers" w:hAnsi="Univers"/>
          <w:color w:val="auto"/>
          <w:u w:val="none"/>
        </w:rPr>
        <w:t xml:space="preserve">ÍST EN 16931-1:2017 Rafræn reikningagerð - Hluti 1: Gagnalíkan fyrir merkingarbær gögn </w:t>
      </w:r>
      <w:proofErr w:type="spellStart"/>
      <w:r w:rsidRPr="00707EE3">
        <w:rPr>
          <w:rStyle w:val="Hyperlink"/>
          <w:rFonts w:ascii="Univers" w:hAnsi="Univers"/>
          <w:color w:val="auto"/>
          <w:u w:val="none"/>
        </w:rPr>
        <w:t>grunnatriða</w:t>
      </w:r>
      <w:proofErr w:type="spellEnd"/>
      <w:r w:rsidRPr="00707EE3">
        <w:rPr>
          <w:rStyle w:val="Hyperlink"/>
          <w:rFonts w:ascii="Univers" w:hAnsi="Univers"/>
          <w:color w:val="auto"/>
          <w:u w:val="none"/>
        </w:rPr>
        <w:t xml:space="preserve"> í rafrænum reikningi  </w:t>
      </w:r>
      <w:hyperlink r:id="rId20" w:history="1">
        <w:r w:rsidRPr="00707EE3">
          <w:rPr>
            <w:rStyle w:val="Hyperlink"/>
            <w:rFonts w:ascii="Univers" w:hAnsi="Univers"/>
          </w:rPr>
          <w:t>http://www.stadlar.is/</w:t>
        </w:r>
      </w:hyperlink>
    </w:p>
    <w:p w14:paraId="0C097870" w14:textId="37131E2B" w:rsidR="00F56421" w:rsidRPr="00707EE3" w:rsidRDefault="00F56421" w:rsidP="00F56421">
      <w:pPr>
        <w:pStyle w:val="BodyText"/>
        <w:rPr>
          <w:rStyle w:val="Hyperlink"/>
          <w:rFonts w:ascii="Univers" w:hAnsi="Univers"/>
          <w:color w:val="auto"/>
          <w:u w:val="none"/>
        </w:rPr>
      </w:pPr>
      <w:r w:rsidRPr="00707EE3">
        <w:rPr>
          <w:rStyle w:val="Hyperlink"/>
          <w:rFonts w:ascii="Univers" w:hAnsi="Univers"/>
          <w:color w:val="auto"/>
          <w:u w:val="none"/>
        </w:rPr>
        <w:t xml:space="preserve">CEN/TS 16931-3-2:2017 </w:t>
      </w:r>
      <w:r w:rsidRPr="00E40732">
        <w:rPr>
          <w:rFonts w:ascii="Univers" w:hAnsi="Univers" w:cs="Segoe UI"/>
          <w:shd w:val="clear" w:color="auto" w:fill="FFFFFF"/>
          <w:rPrChange w:id="241" w:author="Georg Birgisson" w:date="2021-10-06T14:35:00Z">
            <w:rPr>
              <w:rFonts w:ascii="Univers" w:hAnsi="Univers" w:cs="Segoe UI"/>
              <w:color w:val="696969"/>
              <w:shd w:val="clear" w:color="auto" w:fill="FFFFFF"/>
            </w:rPr>
          </w:rPrChange>
        </w:rPr>
        <w:t>Rafræn reikningagerð - Hluti 3-2: Málskipanarbinding fyrir ISO/IEC 19845 (UBL 2.1) reikninga og inneignarnótur</w:t>
      </w:r>
      <w:r w:rsidR="00707EE3" w:rsidRPr="00E40732">
        <w:rPr>
          <w:rFonts w:ascii="Univers" w:hAnsi="Univers" w:cs="Segoe UI"/>
          <w:shd w:val="clear" w:color="auto" w:fill="FFFFFF"/>
          <w:rPrChange w:id="242" w:author="Georg Birgisson" w:date="2021-10-06T14:35:00Z">
            <w:rPr>
              <w:rFonts w:ascii="Univers" w:hAnsi="Univers" w:cs="Segoe UI"/>
              <w:color w:val="696969"/>
              <w:shd w:val="clear" w:color="auto" w:fill="FFFFFF"/>
            </w:rPr>
          </w:rPrChange>
        </w:rPr>
        <w:t xml:space="preserve">  </w:t>
      </w:r>
      <w:hyperlink r:id="rId21" w:history="1">
        <w:r w:rsidR="00707EE3" w:rsidRPr="00707EE3">
          <w:rPr>
            <w:rStyle w:val="Hyperlink"/>
            <w:rFonts w:ascii="Univers" w:hAnsi="Univers" w:cs="Segoe UI"/>
            <w:shd w:val="clear" w:color="auto" w:fill="FFFFFF"/>
          </w:rPr>
          <w:t>http://www.stadlar.is/</w:t>
        </w:r>
      </w:hyperlink>
    </w:p>
    <w:p w14:paraId="49BF3A68" w14:textId="7EC31325" w:rsidR="000A3D78" w:rsidDel="00E40732" w:rsidRDefault="00515EB5" w:rsidP="000A3D78">
      <w:pPr>
        <w:pStyle w:val="BodyText"/>
        <w:rPr>
          <w:del w:id="243" w:author="Georg Birgisson" w:date="2021-10-06T14:35:00Z"/>
        </w:rPr>
      </w:pPr>
      <w:r w:rsidRPr="00D26E2F">
        <w:t>Reglugerð um bókhald og tekjuskráningu virðisaukaskattsskyldra aðila. nr. 50</w:t>
      </w:r>
      <w:r w:rsidR="000A3D78">
        <w:t>5</w:t>
      </w:r>
      <w:r w:rsidRPr="00D26E2F">
        <w:t>/</w:t>
      </w:r>
      <w:r w:rsidR="000A3D78">
        <w:t>2016</w:t>
      </w:r>
      <w:bookmarkStart w:id="244" w:name="_Toc313372026"/>
      <w:ins w:id="245" w:author="Georg Birgisson" w:date="2021-10-06T14:35:00Z">
        <w:r w:rsidR="00E40732">
          <w:t xml:space="preserve"> </w:t>
        </w:r>
      </w:ins>
    </w:p>
    <w:p w14:paraId="0AB2625D" w14:textId="107185C1" w:rsidR="000A3D78" w:rsidRDefault="008D3600" w:rsidP="000A3D78">
      <w:pPr>
        <w:pStyle w:val="BodyText"/>
      </w:pPr>
      <w:hyperlink r:id="rId22" w:history="1">
        <w:r w:rsidR="000A3D78" w:rsidRPr="00E331AE">
          <w:rPr>
            <w:rStyle w:val="Hyperlink"/>
          </w:rPr>
          <w:t>https://www.reglugerd.is/reglugerdir/eftir-raduneytum/atvinnuvega--og-nyskopunarraduneyti/nr/18748</w:t>
        </w:r>
      </w:hyperlink>
      <w:r w:rsidR="000A3D78">
        <w:t xml:space="preserve"> </w:t>
      </w:r>
    </w:p>
    <w:p w14:paraId="721F0155" w14:textId="506E8EA1" w:rsidR="00F831BC" w:rsidRDefault="00F831BC" w:rsidP="000A3D78">
      <w:pPr>
        <w:pStyle w:val="BodyText"/>
      </w:pPr>
      <w:r>
        <w:t>Lög um bókhald</w:t>
      </w:r>
      <w:r w:rsidR="004B481C">
        <w:t xml:space="preserve"> nr. 145/1994 </w:t>
      </w:r>
      <w:hyperlink r:id="rId23" w:history="1">
        <w:r w:rsidRPr="00E331AE">
          <w:rPr>
            <w:rStyle w:val="Hyperlink"/>
          </w:rPr>
          <w:t>https://www.althingi.is/lagas/nuna/1994145.html</w:t>
        </w:r>
      </w:hyperlink>
      <w:r>
        <w:t xml:space="preserve"> </w:t>
      </w:r>
    </w:p>
    <w:p w14:paraId="74CAEBD3" w14:textId="77777777" w:rsidR="0098386C" w:rsidRDefault="0098386C" w:rsidP="0098386C">
      <w:pPr>
        <w:pStyle w:val="BodyText"/>
        <w:rPr>
          <w:ins w:id="246" w:author="Georg Birgisson" w:date="2021-10-11T17:15:00Z"/>
        </w:rPr>
      </w:pPr>
      <w:ins w:id="247" w:author="Georg Birgisson" w:date="2021-10-11T17:14:00Z">
        <w:r>
          <w:t xml:space="preserve">Reglugerð um </w:t>
        </w:r>
      </w:ins>
      <w:ins w:id="248" w:author="Georg Birgisson" w:date="2021-10-11T17:15:00Z">
        <w:r>
          <w:t>rafræna reikninga vegna opinberra samninga 44/2019.</w:t>
        </w:r>
      </w:ins>
    </w:p>
    <w:p w14:paraId="176849A9" w14:textId="409A26AF" w:rsidR="00BD2704" w:rsidRDefault="00BD2704" w:rsidP="0098386C">
      <w:pPr>
        <w:pStyle w:val="BodyText"/>
        <w:rPr>
          <w:rStyle w:val="Hyperlink"/>
        </w:rPr>
      </w:pPr>
      <w:proofErr w:type="spellStart"/>
      <w:r>
        <w:t>Skematrónur</w:t>
      </w:r>
      <w:proofErr w:type="spellEnd"/>
      <w:r w:rsidR="000A3D78">
        <w:t xml:space="preserve"> </w:t>
      </w:r>
      <w:hyperlink r:id="rId24" w:history="1">
        <w:r>
          <w:rPr>
            <w:rStyle w:val="Hyperlink"/>
          </w:rPr>
          <w:t>http://schematron.com/</w:t>
        </w:r>
      </w:hyperlink>
    </w:p>
    <w:p w14:paraId="16DE8D5F" w14:textId="77777777" w:rsidR="00515EB5" w:rsidRDefault="00515EB5" w:rsidP="00371FF1">
      <w:pPr>
        <w:pStyle w:val="Heading2"/>
      </w:pPr>
      <w:bookmarkStart w:id="249" w:name="_Toc84934956"/>
      <w:r>
        <w:t>Hugtök og skilgreiningar</w:t>
      </w:r>
      <w:bookmarkEnd w:id="244"/>
      <w:bookmarkEnd w:id="249"/>
    </w:p>
    <w:tbl>
      <w:tblPr>
        <w:tblW w:w="9497"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63"/>
        <w:gridCol w:w="2209"/>
        <w:gridCol w:w="5425"/>
      </w:tblGrid>
      <w:tr w:rsidR="00515EB5" w:rsidRPr="00DD76FE" w14:paraId="2E3EEC15" w14:textId="77777777" w:rsidTr="007D49EC">
        <w:trPr>
          <w:trHeight w:val="20"/>
        </w:trPr>
        <w:tc>
          <w:tcPr>
            <w:tcW w:w="1863" w:type="dxa"/>
            <w:shd w:val="clear" w:color="auto" w:fill="auto"/>
            <w:hideMark/>
          </w:tcPr>
          <w:p w14:paraId="72E23918" w14:textId="77777777" w:rsidR="00515EB5" w:rsidRPr="00DD76FE" w:rsidRDefault="00515EB5" w:rsidP="00DD76FE">
            <w:pPr>
              <w:pStyle w:val="BodyText"/>
              <w:spacing w:after="0"/>
              <w:rPr>
                <w:b/>
                <w:highlight w:val="white"/>
              </w:rPr>
            </w:pPr>
            <w:r w:rsidRPr="00DD76FE">
              <w:rPr>
                <w:b/>
                <w:highlight w:val="white"/>
              </w:rPr>
              <w:t>Hugtak</w:t>
            </w:r>
          </w:p>
        </w:tc>
        <w:tc>
          <w:tcPr>
            <w:tcW w:w="2209" w:type="dxa"/>
            <w:shd w:val="clear" w:color="auto" w:fill="auto"/>
            <w:hideMark/>
          </w:tcPr>
          <w:p w14:paraId="6BB547C6" w14:textId="77777777" w:rsidR="00515EB5" w:rsidRPr="00DD76FE" w:rsidRDefault="00515EB5" w:rsidP="00DD76FE">
            <w:pPr>
              <w:pStyle w:val="BodyText"/>
              <w:spacing w:after="0"/>
              <w:rPr>
                <w:b/>
                <w:highlight w:val="white"/>
              </w:rPr>
            </w:pPr>
            <w:r w:rsidRPr="00DD76FE">
              <w:rPr>
                <w:b/>
                <w:highlight w:val="white"/>
              </w:rPr>
              <w:t>Enska</w:t>
            </w:r>
          </w:p>
        </w:tc>
        <w:tc>
          <w:tcPr>
            <w:tcW w:w="5425" w:type="dxa"/>
            <w:shd w:val="clear" w:color="auto" w:fill="auto"/>
            <w:hideMark/>
          </w:tcPr>
          <w:p w14:paraId="248F7316" w14:textId="77777777" w:rsidR="00515EB5" w:rsidRPr="00DD76FE" w:rsidRDefault="00515EB5" w:rsidP="00DD76FE">
            <w:pPr>
              <w:pStyle w:val="BodyText"/>
              <w:spacing w:after="0"/>
              <w:rPr>
                <w:b/>
                <w:highlight w:val="white"/>
              </w:rPr>
            </w:pPr>
            <w:r w:rsidRPr="00DD76FE">
              <w:rPr>
                <w:b/>
                <w:highlight w:val="white"/>
              </w:rPr>
              <w:t>Skýring</w:t>
            </w:r>
          </w:p>
        </w:tc>
      </w:tr>
      <w:tr w:rsidR="00515EB5" w:rsidRPr="00DD76FE" w14:paraId="6DD4F1E6" w14:textId="77777777" w:rsidTr="007D49EC">
        <w:trPr>
          <w:trHeight w:val="20"/>
        </w:trPr>
        <w:tc>
          <w:tcPr>
            <w:tcW w:w="1863" w:type="dxa"/>
            <w:shd w:val="clear" w:color="auto" w:fill="auto"/>
            <w:hideMark/>
          </w:tcPr>
          <w:p w14:paraId="3EF3BA58" w14:textId="77777777" w:rsidR="00515EB5" w:rsidRPr="00DD76FE" w:rsidRDefault="00515EB5" w:rsidP="00DD76FE">
            <w:pPr>
              <w:pStyle w:val="BodyText"/>
              <w:spacing w:after="0"/>
              <w:rPr>
                <w:highlight w:val="white"/>
              </w:rPr>
            </w:pPr>
            <w:r w:rsidRPr="00DD76FE">
              <w:rPr>
                <w:highlight w:val="white"/>
              </w:rPr>
              <w:t>Umgjörð</w:t>
            </w:r>
          </w:p>
        </w:tc>
        <w:tc>
          <w:tcPr>
            <w:tcW w:w="2209" w:type="dxa"/>
            <w:shd w:val="clear" w:color="auto" w:fill="auto"/>
            <w:hideMark/>
          </w:tcPr>
          <w:p w14:paraId="27409E35" w14:textId="66687048" w:rsidR="00515EB5" w:rsidRPr="00DD76FE" w:rsidRDefault="00515EB5" w:rsidP="00DD76FE">
            <w:pPr>
              <w:pStyle w:val="BodyText"/>
              <w:spacing w:after="0"/>
              <w:rPr>
                <w:highlight w:val="white"/>
              </w:rPr>
            </w:pPr>
            <w:proofErr w:type="spellStart"/>
            <w:r w:rsidRPr="00DD76FE">
              <w:rPr>
                <w:highlight w:val="white"/>
              </w:rPr>
              <w:t>Profile</w:t>
            </w:r>
            <w:proofErr w:type="spellEnd"/>
            <w:r w:rsidR="00647BA2" w:rsidRPr="00DD76FE">
              <w:rPr>
                <w:highlight w:val="white"/>
              </w:rPr>
              <w:t>/BIS</w:t>
            </w:r>
          </w:p>
        </w:tc>
        <w:tc>
          <w:tcPr>
            <w:tcW w:w="5425" w:type="dxa"/>
            <w:shd w:val="clear" w:color="auto" w:fill="auto"/>
            <w:hideMark/>
          </w:tcPr>
          <w:p w14:paraId="750221BB" w14:textId="77777777" w:rsidR="00515EB5" w:rsidRPr="00DD76FE" w:rsidRDefault="00515EB5" w:rsidP="00DD76FE">
            <w:pPr>
              <w:pStyle w:val="BodyText"/>
              <w:spacing w:after="0"/>
              <w:rPr>
                <w:highlight w:val="white"/>
              </w:rPr>
            </w:pPr>
            <w:r w:rsidRPr="00DD76FE">
              <w:rPr>
                <w:highlight w:val="white"/>
              </w:rPr>
              <w:t>Skilgreining á því hvernig ei</w:t>
            </w:r>
            <w:r w:rsidR="00353338" w:rsidRPr="00DD76FE">
              <w:rPr>
                <w:highlight w:val="white"/>
              </w:rPr>
              <w:t>tt</w:t>
            </w:r>
            <w:r w:rsidRPr="00DD76FE">
              <w:rPr>
                <w:highlight w:val="white"/>
              </w:rPr>
              <w:t xml:space="preserve"> eða fleiri viðskiptaferl</w:t>
            </w:r>
            <w:r w:rsidR="00353338" w:rsidRPr="00DD76FE">
              <w:rPr>
                <w:highlight w:val="white"/>
              </w:rPr>
              <w:t>i</w:t>
            </w:r>
            <w:r w:rsidRPr="00DD76FE">
              <w:rPr>
                <w:highlight w:val="white"/>
              </w:rPr>
              <w:t xml:space="preserve"> eru framkvæmd með því að skilgreina viðskiptareglur og upplýsingaflæði ferlanna.</w:t>
            </w:r>
          </w:p>
        </w:tc>
      </w:tr>
      <w:tr w:rsidR="00F44191" w:rsidRPr="00DD76FE" w14:paraId="3A702E7F" w14:textId="77777777" w:rsidTr="007D49EC">
        <w:trPr>
          <w:trHeight w:val="20"/>
        </w:trPr>
        <w:tc>
          <w:tcPr>
            <w:tcW w:w="1863" w:type="dxa"/>
            <w:shd w:val="clear" w:color="auto" w:fill="auto"/>
            <w:hideMark/>
          </w:tcPr>
          <w:p w14:paraId="1D510536" w14:textId="71DC49FA" w:rsidR="00F44191" w:rsidRPr="00DD76FE" w:rsidRDefault="00B90401" w:rsidP="00DD76FE">
            <w:pPr>
              <w:pStyle w:val="BodyText"/>
              <w:spacing w:after="0"/>
              <w:rPr>
                <w:highlight w:val="white"/>
              </w:rPr>
            </w:pPr>
            <w:r w:rsidRPr="00DD76FE">
              <w:rPr>
                <w:highlight w:val="white"/>
              </w:rPr>
              <w:t>R</w:t>
            </w:r>
            <w:r w:rsidR="00F44191" w:rsidRPr="00DD76FE">
              <w:rPr>
                <w:highlight w:val="white"/>
              </w:rPr>
              <w:t>afræn</w:t>
            </w:r>
            <w:del w:id="250" w:author="Georg Birgisson" w:date="2021-10-11T17:15:00Z">
              <w:r w:rsidR="00F44191" w:rsidRPr="00DD76FE" w:rsidDel="0098386C">
                <w:rPr>
                  <w:highlight w:val="white"/>
                </w:rPr>
                <w:delText>n</w:delText>
              </w:r>
            </w:del>
            <w:ins w:id="251" w:author="Georg Birgisson" w:date="2021-10-11T17:15:00Z">
              <w:r w:rsidR="0098386C">
                <w:rPr>
                  <w:highlight w:val="white"/>
                </w:rPr>
                <w:t>t</w:t>
              </w:r>
            </w:ins>
            <w:r w:rsidR="00F44191" w:rsidRPr="00DD76FE">
              <w:rPr>
                <w:highlight w:val="white"/>
              </w:rPr>
              <w:t xml:space="preserve"> </w:t>
            </w:r>
            <w:r w:rsidR="00647BA2" w:rsidRPr="00DD76FE">
              <w:rPr>
                <w:highlight w:val="white"/>
              </w:rPr>
              <w:t>reikningaferli</w:t>
            </w:r>
          </w:p>
        </w:tc>
        <w:tc>
          <w:tcPr>
            <w:tcW w:w="2209" w:type="dxa"/>
            <w:shd w:val="clear" w:color="auto" w:fill="auto"/>
            <w:hideMark/>
          </w:tcPr>
          <w:p w14:paraId="48419772" w14:textId="55C331CB" w:rsidR="00F44191" w:rsidRPr="00DD76FE" w:rsidRDefault="00647BA2" w:rsidP="00DD76FE">
            <w:pPr>
              <w:pStyle w:val="BodyText"/>
              <w:spacing w:after="0"/>
              <w:rPr>
                <w:highlight w:val="white"/>
              </w:rPr>
            </w:pPr>
            <w:r w:rsidRPr="00DD76FE">
              <w:rPr>
                <w:highlight w:val="white"/>
              </w:rPr>
              <w:t xml:space="preserve">BIS </w:t>
            </w:r>
            <w:proofErr w:type="spellStart"/>
            <w:r w:rsidRPr="00DD76FE">
              <w:rPr>
                <w:highlight w:val="white"/>
              </w:rPr>
              <w:t>Billing</w:t>
            </w:r>
            <w:proofErr w:type="spellEnd"/>
          </w:p>
        </w:tc>
        <w:tc>
          <w:tcPr>
            <w:tcW w:w="5425" w:type="dxa"/>
            <w:shd w:val="clear" w:color="auto" w:fill="auto"/>
            <w:hideMark/>
          </w:tcPr>
          <w:p w14:paraId="175BDE69" w14:textId="70DF4226" w:rsidR="00F44191" w:rsidRPr="00DD76FE" w:rsidRDefault="003E2085" w:rsidP="00DD76FE">
            <w:pPr>
              <w:pStyle w:val="BodyText"/>
              <w:spacing w:after="0"/>
              <w:rPr>
                <w:highlight w:val="white"/>
              </w:rPr>
            </w:pPr>
            <w:del w:id="252" w:author="Georg Birgisson" w:date="2021-10-11T17:16:00Z">
              <w:r w:rsidRPr="00DD76FE" w:rsidDel="0098386C">
                <w:rPr>
                  <w:highlight w:val="white"/>
                </w:rPr>
                <w:delText xml:space="preserve">Tækniforskrift </w:delText>
              </w:r>
              <w:r w:rsidR="00B97049" w:rsidRPr="00DD76FE" w:rsidDel="0098386C">
                <w:rPr>
                  <w:highlight w:val="white"/>
                </w:rPr>
                <w:delText>TS 236</w:delText>
              </w:r>
            </w:del>
            <w:ins w:id="253" w:author="Georg Birgisson" w:date="2021-10-11T17:16:00Z">
              <w:r w:rsidR="0098386C">
                <w:rPr>
                  <w:highlight w:val="white"/>
                </w:rPr>
                <w:t xml:space="preserve">PEPPOL BIS </w:t>
              </w:r>
              <w:proofErr w:type="spellStart"/>
              <w:r w:rsidR="0098386C">
                <w:rPr>
                  <w:highlight w:val="white"/>
                </w:rPr>
                <w:t>Billing</w:t>
              </w:r>
              <w:proofErr w:type="spellEnd"/>
              <w:r w:rsidR="0098386C">
                <w:rPr>
                  <w:highlight w:val="white"/>
                </w:rPr>
                <w:t xml:space="preserve"> 3.0</w:t>
              </w:r>
            </w:ins>
            <w:r w:rsidRPr="00DD76FE">
              <w:rPr>
                <w:highlight w:val="white"/>
              </w:rPr>
              <w:t xml:space="preserve"> </w:t>
            </w:r>
            <w:r w:rsidR="00054D80" w:rsidRPr="00DD76FE">
              <w:rPr>
                <w:highlight w:val="white"/>
              </w:rPr>
              <w:t>er skilgreining á rafrænu viðskiptaferli sem inniheldur reikning</w:t>
            </w:r>
            <w:r w:rsidRPr="00DD76FE">
              <w:rPr>
                <w:highlight w:val="white"/>
              </w:rPr>
              <w:t xml:space="preserve"> og kreditreiknings</w:t>
            </w:r>
            <w:r w:rsidR="00054D80" w:rsidRPr="00DD76FE">
              <w:rPr>
                <w:highlight w:val="white"/>
              </w:rPr>
              <w:t>.</w:t>
            </w:r>
          </w:p>
        </w:tc>
      </w:tr>
      <w:tr w:rsidR="00F44191" w:rsidRPr="00DD76FE" w14:paraId="72831CE2" w14:textId="77777777" w:rsidTr="007D49EC">
        <w:trPr>
          <w:trHeight w:val="20"/>
        </w:trPr>
        <w:tc>
          <w:tcPr>
            <w:tcW w:w="1863" w:type="dxa"/>
            <w:shd w:val="clear" w:color="auto" w:fill="auto"/>
            <w:hideMark/>
          </w:tcPr>
          <w:p w14:paraId="7CB49B7E" w14:textId="77777777" w:rsidR="00F44191" w:rsidRPr="00DD76FE" w:rsidRDefault="00F44191" w:rsidP="00DD76FE">
            <w:pPr>
              <w:pStyle w:val="BodyText"/>
              <w:spacing w:after="0"/>
              <w:rPr>
                <w:highlight w:val="white"/>
              </w:rPr>
            </w:pPr>
            <w:r w:rsidRPr="00DD76FE">
              <w:rPr>
                <w:highlight w:val="white"/>
              </w:rPr>
              <w:t>Grunnreikningur</w:t>
            </w:r>
          </w:p>
        </w:tc>
        <w:tc>
          <w:tcPr>
            <w:tcW w:w="2209" w:type="dxa"/>
            <w:shd w:val="clear" w:color="auto" w:fill="auto"/>
            <w:hideMark/>
          </w:tcPr>
          <w:p w14:paraId="37BE3D6A" w14:textId="77777777" w:rsidR="00F44191" w:rsidRPr="00DD76FE" w:rsidRDefault="00F44191" w:rsidP="00DD76FE">
            <w:pPr>
              <w:pStyle w:val="BodyText"/>
              <w:spacing w:after="0"/>
              <w:rPr>
                <w:highlight w:val="white"/>
              </w:rPr>
            </w:pPr>
            <w:r w:rsidRPr="00DD76FE">
              <w:rPr>
                <w:highlight w:val="white"/>
              </w:rPr>
              <w:t xml:space="preserve">Core </w:t>
            </w:r>
            <w:proofErr w:type="spellStart"/>
            <w:r w:rsidRPr="00DD76FE">
              <w:rPr>
                <w:highlight w:val="white"/>
              </w:rPr>
              <w:t>invoice</w:t>
            </w:r>
            <w:proofErr w:type="spellEnd"/>
          </w:p>
        </w:tc>
        <w:tc>
          <w:tcPr>
            <w:tcW w:w="5425" w:type="dxa"/>
            <w:shd w:val="clear" w:color="auto" w:fill="auto"/>
            <w:hideMark/>
          </w:tcPr>
          <w:p w14:paraId="1846E31A" w14:textId="77777777" w:rsidR="00F44191" w:rsidRPr="00DD76FE" w:rsidRDefault="00054D80" w:rsidP="00DD76FE">
            <w:pPr>
              <w:pStyle w:val="BodyText"/>
              <w:spacing w:after="0"/>
              <w:rPr>
                <w:highlight w:val="white"/>
              </w:rPr>
            </w:pPr>
            <w:r w:rsidRPr="00DD76FE">
              <w:rPr>
                <w:highlight w:val="white"/>
              </w:rPr>
              <w:t xml:space="preserve">Skilgreining á reikningi sem inniheldur grunnupplýsingar sem notendur viðkomandi </w:t>
            </w:r>
            <w:proofErr w:type="spellStart"/>
            <w:r w:rsidRPr="00DD76FE">
              <w:rPr>
                <w:highlight w:val="white"/>
              </w:rPr>
              <w:t>umgjarðar</w:t>
            </w:r>
            <w:proofErr w:type="spellEnd"/>
            <w:r w:rsidRPr="00DD76FE">
              <w:rPr>
                <w:highlight w:val="white"/>
              </w:rPr>
              <w:t xml:space="preserve"> verða að </w:t>
            </w:r>
            <w:r w:rsidR="004B5E09" w:rsidRPr="00DD76FE">
              <w:rPr>
                <w:highlight w:val="white"/>
              </w:rPr>
              <w:t>taka tillit til</w:t>
            </w:r>
            <w:r w:rsidRPr="00DD76FE">
              <w:rPr>
                <w:highlight w:val="white"/>
              </w:rPr>
              <w:t xml:space="preserve">. </w:t>
            </w:r>
          </w:p>
        </w:tc>
      </w:tr>
      <w:tr w:rsidR="00515EB5" w:rsidRPr="00DD76FE" w14:paraId="55343718" w14:textId="77777777" w:rsidTr="007D49EC">
        <w:trPr>
          <w:trHeight w:val="20"/>
        </w:trPr>
        <w:tc>
          <w:tcPr>
            <w:tcW w:w="1863" w:type="dxa"/>
            <w:shd w:val="clear" w:color="auto" w:fill="auto"/>
            <w:hideMark/>
          </w:tcPr>
          <w:p w14:paraId="2AF7EC09" w14:textId="77777777" w:rsidR="00515EB5" w:rsidRPr="00DD76FE" w:rsidRDefault="00515EB5" w:rsidP="00DD76FE">
            <w:pPr>
              <w:pStyle w:val="BodyText"/>
              <w:spacing w:after="0"/>
              <w:rPr>
                <w:highlight w:val="white"/>
              </w:rPr>
            </w:pPr>
            <w:r w:rsidRPr="00DD76FE">
              <w:rPr>
                <w:highlight w:val="white"/>
              </w:rPr>
              <w:t>Rekstrarkröfur</w:t>
            </w:r>
          </w:p>
        </w:tc>
        <w:tc>
          <w:tcPr>
            <w:tcW w:w="2209" w:type="dxa"/>
            <w:shd w:val="clear" w:color="auto" w:fill="auto"/>
            <w:hideMark/>
          </w:tcPr>
          <w:p w14:paraId="0426D856" w14:textId="77777777" w:rsidR="00515EB5" w:rsidRPr="00DD76FE" w:rsidRDefault="00515EB5" w:rsidP="00DD76FE">
            <w:pPr>
              <w:pStyle w:val="BodyText"/>
              <w:spacing w:after="0"/>
              <w:rPr>
                <w:highlight w:val="white"/>
              </w:rPr>
            </w:pPr>
            <w:r w:rsidRPr="00DD76FE">
              <w:rPr>
                <w:highlight w:val="white"/>
              </w:rPr>
              <w:t xml:space="preserve">Business </w:t>
            </w:r>
            <w:proofErr w:type="spellStart"/>
            <w:r w:rsidRPr="00DD76FE">
              <w:rPr>
                <w:highlight w:val="white"/>
              </w:rPr>
              <w:t>requirement</w:t>
            </w:r>
            <w:r w:rsidR="00CA78D9" w:rsidRPr="00DD76FE">
              <w:rPr>
                <w:highlight w:val="white"/>
              </w:rPr>
              <w:t>s</w:t>
            </w:r>
            <w:proofErr w:type="spellEnd"/>
          </w:p>
        </w:tc>
        <w:tc>
          <w:tcPr>
            <w:tcW w:w="5425" w:type="dxa"/>
            <w:shd w:val="clear" w:color="auto" w:fill="auto"/>
            <w:hideMark/>
          </w:tcPr>
          <w:p w14:paraId="6145FE28" w14:textId="77777777" w:rsidR="00515EB5" w:rsidRPr="00DD76FE" w:rsidRDefault="00515EB5" w:rsidP="00DD76FE">
            <w:pPr>
              <w:pStyle w:val="BodyText"/>
              <w:spacing w:after="0"/>
              <w:rPr>
                <w:highlight w:val="white"/>
              </w:rPr>
            </w:pPr>
            <w:r w:rsidRPr="00DD76FE">
              <w:rPr>
                <w:highlight w:val="white"/>
              </w:rPr>
              <w:t>Þær þarfir sem viðskiptaferlinu er ætlað að mæta.</w:t>
            </w:r>
          </w:p>
        </w:tc>
      </w:tr>
      <w:tr w:rsidR="00515EB5" w:rsidRPr="00DD76FE" w14:paraId="16CEF307" w14:textId="77777777" w:rsidTr="007D49EC">
        <w:trPr>
          <w:trHeight w:val="20"/>
        </w:trPr>
        <w:tc>
          <w:tcPr>
            <w:tcW w:w="1863" w:type="dxa"/>
            <w:shd w:val="clear" w:color="auto" w:fill="auto"/>
            <w:hideMark/>
          </w:tcPr>
          <w:p w14:paraId="4F328981" w14:textId="77777777" w:rsidR="00515EB5" w:rsidRPr="00DD76FE" w:rsidRDefault="00515EB5" w:rsidP="00DD76FE">
            <w:pPr>
              <w:pStyle w:val="BodyText"/>
              <w:spacing w:after="0"/>
              <w:rPr>
                <w:highlight w:val="white"/>
              </w:rPr>
            </w:pPr>
            <w:r w:rsidRPr="00DD76FE">
              <w:rPr>
                <w:highlight w:val="white"/>
              </w:rPr>
              <w:t>Rekstrarfer</w:t>
            </w:r>
            <w:r w:rsidR="00353338" w:rsidRPr="00DD76FE">
              <w:rPr>
                <w:highlight w:val="white"/>
              </w:rPr>
              <w:t>li</w:t>
            </w:r>
          </w:p>
        </w:tc>
        <w:tc>
          <w:tcPr>
            <w:tcW w:w="2209" w:type="dxa"/>
            <w:shd w:val="clear" w:color="auto" w:fill="auto"/>
            <w:hideMark/>
          </w:tcPr>
          <w:p w14:paraId="60D20861" w14:textId="77777777" w:rsidR="00515EB5" w:rsidRPr="00DD76FE" w:rsidRDefault="00515EB5" w:rsidP="00DD76FE">
            <w:pPr>
              <w:pStyle w:val="BodyText"/>
              <w:spacing w:after="0"/>
              <w:rPr>
                <w:highlight w:val="white"/>
              </w:rPr>
            </w:pPr>
            <w:r w:rsidRPr="00DD76FE">
              <w:rPr>
                <w:highlight w:val="white"/>
              </w:rPr>
              <w:t xml:space="preserve">Business </w:t>
            </w:r>
            <w:proofErr w:type="spellStart"/>
            <w:r w:rsidRPr="00DD76FE">
              <w:rPr>
                <w:highlight w:val="white"/>
              </w:rPr>
              <w:t>process</w:t>
            </w:r>
            <w:proofErr w:type="spellEnd"/>
          </w:p>
        </w:tc>
        <w:tc>
          <w:tcPr>
            <w:tcW w:w="5425" w:type="dxa"/>
            <w:shd w:val="clear" w:color="auto" w:fill="auto"/>
            <w:hideMark/>
          </w:tcPr>
          <w:p w14:paraId="74986E5E" w14:textId="77777777" w:rsidR="00515EB5" w:rsidRPr="00DD76FE" w:rsidRDefault="00515EB5" w:rsidP="00DD76FE">
            <w:pPr>
              <w:pStyle w:val="BodyText"/>
              <w:spacing w:after="0"/>
              <w:rPr>
                <w:highlight w:val="white"/>
              </w:rPr>
            </w:pPr>
            <w:r w:rsidRPr="00DD76FE">
              <w:rPr>
                <w:highlight w:val="white"/>
              </w:rPr>
              <w:t>Gjörðir tveggja viðskiptaaðila við að ná sameiginlegum viðskiptalegum áfanga.</w:t>
            </w:r>
          </w:p>
        </w:tc>
      </w:tr>
      <w:tr w:rsidR="00515EB5" w:rsidRPr="00DD76FE" w14:paraId="78858FBA" w14:textId="77777777" w:rsidTr="007D49EC">
        <w:trPr>
          <w:trHeight w:val="20"/>
        </w:trPr>
        <w:tc>
          <w:tcPr>
            <w:tcW w:w="1863" w:type="dxa"/>
            <w:shd w:val="clear" w:color="auto" w:fill="auto"/>
            <w:hideMark/>
          </w:tcPr>
          <w:p w14:paraId="1C4E1628" w14:textId="77777777" w:rsidR="00515EB5" w:rsidRPr="00DD76FE" w:rsidRDefault="00515EB5" w:rsidP="00DD76FE">
            <w:pPr>
              <w:pStyle w:val="BodyText"/>
              <w:spacing w:after="0"/>
              <w:rPr>
                <w:highlight w:val="white"/>
              </w:rPr>
            </w:pPr>
            <w:r w:rsidRPr="00DD76FE">
              <w:rPr>
                <w:highlight w:val="white"/>
              </w:rPr>
              <w:lastRenderedPageBreak/>
              <w:t>Viðskiptaregla</w:t>
            </w:r>
          </w:p>
        </w:tc>
        <w:tc>
          <w:tcPr>
            <w:tcW w:w="2209" w:type="dxa"/>
            <w:shd w:val="clear" w:color="auto" w:fill="auto"/>
            <w:hideMark/>
          </w:tcPr>
          <w:p w14:paraId="7AB4C25C" w14:textId="77777777" w:rsidR="00515EB5" w:rsidRPr="00DD76FE" w:rsidRDefault="00515EB5" w:rsidP="00DD76FE">
            <w:pPr>
              <w:pStyle w:val="BodyText"/>
              <w:spacing w:after="0"/>
              <w:rPr>
                <w:highlight w:val="white"/>
              </w:rPr>
            </w:pPr>
            <w:r w:rsidRPr="00DD76FE">
              <w:rPr>
                <w:highlight w:val="white"/>
              </w:rPr>
              <w:t xml:space="preserve">Business </w:t>
            </w:r>
            <w:proofErr w:type="spellStart"/>
            <w:r w:rsidRPr="00DD76FE">
              <w:rPr>
                <w:highlight w:val="white"/>
              </w:rPr>
              <w:t>rule</w:t>
            </w:r>
            <w:proofErr w:type="spellEnd"/>
          </w:p>
        </w:tc>
        <w:tc>
          <w:tcPr>
            <w:tcW w:w="5425" w:type="dxa"/>
            <w:shd w:val="clear" w:color="auto" w:fill="auto"/>
            <w:hideMark/>
          </w:tcPr>
          <w:p w14:paraId="03914EB8" w14:textId="77777777" w:rsidR="00515EB5" w:rsidRPr="00DD76FE" w:rsidRDefault="00515EB5" w:rsidP="00DD76FE">
            <w:pPr>
              <w:pStyle w:val="BodyText"/>
              <w:spacing w:after="0"/>
              <w:rPr>
                <w:highlight w:val="white"/>
              </w:rPr>
            </w:pPr>
            <w:r w:rsidRPr="00DD76FE">
              <w:rPr>
                <w:highlight w:val="white"/>
              </w:rPr>
              <w:t>Fullyrðing sem skilgreinir eða afmarkar viðskipti. Er ætl</w:t>
            </w:r>
            <w:r w:rsidR="005D5710" w:rsidRPr="00DD76FE">
              <w:rPr>
                <w:highlight w:val="white"/>
              </w:rPr>
              <w:t>u</w:t>
            </w:r>
            <w:r w:rsidRPr="00DD76FE">
              <w:rPr>
                <w:highlight w:val="white"/>
              </w:rPr>
              <w:t>ð til að setja fram uppbyggin</w:t>
            </w:r>
            <w:r w:rsidR="00C508F0" w:rsidRPr="00DD76FE">
              <w:rPr>
                <w:highlight w:val="white"/>
              </w:rPr>
              <w:t>g</w:t>
            </w:r>
            <w:r w:rsidRPr="00DD76FE">
              <w:rPr>
                <w:highlight w:val="white"/>
              </w:rPr>
              <w:t>u viðskipta eða til að stýra ferli þeirra.</w:t>
            </w:r>
          </w:p>
        </w:tc>
      </w:tr>
      <w:tr w:rsidR="00515EB5" w:rsidRPr="00DD76FE" w14:paraId="2D8D6996" w14:textId="77777777" w:rsidTr="007D49EC">
        <w:trPr>
          <w:trHeight w:val="20"/>
        </w:trPr>
        <w:tc>
          <w:tcPr>
            <w:tcW w:w="1863" w:type="dxa"/>
            <w:shd w:val="clear" w:color="auto" w:fill="auto"/>
            <w:hideMark/>
          </w:tcPr>
          <w:p w14:paraId="36E7DD30" w14:textId="77777777" w:rsidR="00515EB5" w:rsidRPr="00DD76FE" w:rsidRDefault="00515EB5" w:rsidP="00DD76FE">
            <w:pPr>
              <w:pStyle w:val="BodyText"/>
              <w:spacing w:after="0"/>
              <w:rPr>
                <w:highlight w:val="white"/>
              </w:rPr>
            </w:pPr>
            <w:r w:rsidRPr="00DD76FE">
              <w:rPr>
                <w:highlight w:val="white"/>
              </w:rPr>
              <w:t>Notkunartilvik</w:t>
            </w:r>
          </w:p>
        </w:tc>
        <w:tc>
          <w:tcPr>
            <w:tcW w:w="2209" w:type="dxa"/>
            <w:shd w:val="clear" w:color="auto" w:fill="auto"/>
            <w:hideMark/>
          </w:tcPr>
          <w:p w14:paraId="781D55C6" w14:textId="77777777" w:rsidR="00515EB5" w:rsidRPr="00DD76FE" w:rsidRDefault="00515EB5" w:rsidP="00DD76FE">
            <w:pPr>
              <w:pStyle w:val="BodyText"/>
              <w:spacing w:after="0"/>
              <w:rPr>
                <w:highlight w:val="white"/>
              </w:rPr>
            </w:pPr>
            <w:proofErr w:type="spellStart"/>
            <w:r w:rsidRPr="00DD76FE">
              <w:rPr>
                <w:highlight w:val="white"/>
              </w:rPr>
              <w:t>Use</w:t>
            </w:r>
            <w:proofErr w:type="spellEnd"/>
            <w:r w:rsidRPr="00DD76FE">
              <w:rPr>
                <w:highlight w:val="white"/>
              </w:rPr>
              <w:t xml:space="preserve"> </w:t>
            </w:r>
            <w:proofErr w:type="spellStart"/>
            <w:r w:rsidRPr="00DD76FE">
              <w:rPr>
                <w:highlight w:val="white"/>
              </w:rPr>
              <w:t>Case</w:t>
            </w:r>
            <w:proofErr w:type="spellEnd"/>
          </w:p>
        </w:tc>
        <w:tc>
          <w:tcPr>
            <w:tcW w:w="5425" w:type="dxa"/>
            <w:shd w:val="clear" w:color="auto" w:fill="auto"/>
            <w:hideMark/>
          </w:tcPr>
          <w:p w14:paraId="187076E2" w14:textId="77777777" w:rsidR="00515EB5" w:rsidRPr="00DD76FE" w:rsidRDefault="00515EB5" w:rsidP="00DD76FE">
            <w:pPr>
              <w:pStyle w:val="BodyText"/>
              <w:spacing w:after="0"/>
              <w:rPr>
                <w:highlight w:val="white"/>
              </w:rPr>
            </w:pPr>
            <w:r w:rsidRPr="00DD76FE">
              <w:rPr>
                <w:highlight w:val="white"/>
              </w:rPr>
              <w:t>Viðskiptaleg uppákom</w:t>
            </w:r>
            <w:r w:rsidR="005F2702" w:rsidRPr="00DD76FE">
              <w:rPr>
                <w:highlight w:val="white"/>
              </w:rPr>
              <w:t>a</w:t>
            </w:r>
            <w:r w:rsidRPr="00DD76FE">
              <w:rPr>
                <w:highlight w:val="white"/>
              </w:rPr>
              <w:t xml:space="preserve"> í notkun </w:t>
            </w:r>
            <w:r w:rsidR="001E5E06" w:rsidRPr="00DD76FE">
              <w:rPr>
                <w:highlight w:val="white"/>
              </w:rPr>
              <w:t>viðskipta</w:t>
            </w:r>
            <w:r w:rsidRPr="00DD76FE">
              <w:rPr>
                <w:highlight w:val="white"/>
              </w:rPr>
              <w:t>skey</w:t>
            </w:r>
            <w:r w:rsidR="00020377" w:rsidRPr="00DD76FE">
              <w:rPr>
                <w:highlight w:val="white"/>
              </w:rPr>
              <w:t>tis</w:t>
            </w:r>
            <w:r w:rsidR="005F2702" w:rsidRPr="00DD76FE">
              <w:rPr>
                <w:highlight w:val="white"/>
              </w:rPr>
              <w:t>.</w:t>
            </w:r>
          </w:p>
        </w:tc>
      </w:tr>
      <w:tr w:rsidR="00515EB5" w:rsidRPr="00DD76FE" w14:paraId="42EDA502" w14:textId="77777777" w:rsidTr="007D49EC">
        <w:trPr>
          <w:trHeight w:val="20"/>
        </w:trPr>
        <w:tc>
          <w:tcPr>
            <w:tcW w:w="1863" w:type="dxa"/>
            <w:shd w:val="clear" w:color="auto" w:fill="auto"/>
            <w:hideMark/>
          </w:tcPr>
          <w:p w14:paraId="25185CC9" w14:textId="77777777" w:rsidR="00515EB5" w:rsidRPr="00DD76FE" w:rsidRDefault="009C2015" w:rsidP="00DD76FE">
            <w:pPr>
              <w:pStyle w:val="BodyText"/>
              <w:spacing w:after="0"/>
              <w:rPr>
                <w:highlight w:val="white"/>
              </w:rPr>
            </w:pPr>
            <w:r w:rsidRPr="00DD76FE">
              <w:rPr>
                <w:highlight w:val="white"/>
              </w:rPr>
              <w:t>Aðgerð</w:t>
            </w:r>
          </w:p>
        </w:tc>
        <w:tc>
          <w:tcPr>
            <w:tcW w:w="2209" w:type="dxa"/>
            <w:shd w:val="clear" w:color="auto" w:fill="auto"/>
            <w:hideMark/>
          </w:tcPr>
          <w:p w14:paraId="32AC54D3" w14:textId="77777777" w:rsidR="00515EB5" w:rsidRPr="00DD76FE" w:rsidRDefault="00515EB5" w:rsidP="00DD76FE">
            <w:pPr>
              <w:pStyle w:val="BodyText"/>
              <w:spacing w:after="0"/>
              <w:rPr>
                <w:highlight w:val="white"/>
              </w:rPr>
            </w:pPr>
            <w:proofErr w:type="spellStart"/>
            <w:r w:rsidRPr="00DD76FE">
              <w:rPr>
                <w:highlight w:val="white"/>
              </w:rPr>
              <w:t>Activity</w:t>
            </w:r>
            <w:proofErr w:type="spellEnd"/>
          </w:p>
        </w:tc>
        <w:tc>
          <w:tcPr>
            <w:tcW w:w="5425" w:type="dxa"/>
            <w:shd w:val="clear" w:color="auto" w:fill="auto"/>
            <w:hideMark/>
          </w:tcPr>
          <w:p w14:paraId="183EF946" w14:textId="77777777" w:rsidR="00515EB5" w:rsidRPr="00DD76FE" w:rsidRDefault="00515EB5" w:rsidP="00DD76FE">
            <w:pPr>
              <w:pStyle w:val="BodyText"/>
              <w:spacing w:after="0"/>
              <w:rPr>
                <w:highlight w:val="white"/>
              </w:rPr>
            </w:pPr>
            <w:r w:rsidRPr="00DD76FE">
              <w:rPr>
                <w:highlight w:val="white"/>
              </w:rPr>
              <w:t>Einstakar aðgerðir eða verk sem unnin eru í verkferli og leiða af sér breytingu á stöðu og/eða innihaldi þess sem unnið er við.</w:t>
            </w:r>
          </w:p>
        </w:tc>
      </w:tr>
      <w:tr w:rsidR="00515EB5" w:rsidRPr="00DD76FE" w14:paraId="038F00AE" w14:textId="77777777" w:rsidTr="007D49EC">
        <w:trPr>
          <w:trHeight w:val="20"/>
        </w:trPr>
        <w:tc>
          <w:tcPr>
            <w:tcW w:w="1863" w:type="dxa"/>
            <w:shd w:val="clear" w:color="auto" w:fill="auto"/>
            <w:hideMark/>
          </w:tcPr>
          <w:p w14:paraId="31E00882" w14:textId="77777777" w:rsidR="00515EB5" w:rsidRPr="00DD76FE" w:rsidRDefault="00515EB5" w:rsidP="00DD76FE">
            <w:pPr>
              <w:pStyle w:val="BodyText"/>
              <w:spacing w:after="0"/>
              <w:rPr>
                <w:highlight w:val="white"/>
              </w:rPr>
            </w:pPr>
            <w:r w:rsidRPr="00DD76FE">
              <w:rPr>
                <w:highlight w:val="white"/>
              </w:rPr>
              <w:t>Viðskiptaaðili</w:t>
            </w:r>
          </w:p>
        </w:tc>
        <w:tc>
          <w:tcPr>
            <w:tcW w:w="2209" w:type="dxa"/>
            <w:shd w:val="clear" w:color="auto" w:fill="auto"/>
            <w:hideMark/>
          </w:tcPr>
          <w:p w14:paraId="7AB32157" w14:textId="77777777" w:rsidR="00515EB5" w:rsidRPr="00DD76FE" w:rsidRDefault="004F1185" w:rsidP="00DD76FE">
            <w:pPr>
              <w:pStyle w:val="BodyText"/>
              <w:spacing w:after="0"/>
              <w:rPr>
                <w:highlight w:val="white"/>
              </w:rPr>
            </w:pPr>
            <w:r w:rsidRPr="00DD76FE">
              <w:rPr>
                <w:highlight w:val="white"/>
              </w:rPr>
              <w:t xml:space="preserve">Business </w:t>
            </w:r>
            <w:proofErr w:type="spellStart"/>
            <w:r w:rsidRPr="00DD76FE">
              <w:rPr>
                <w:highlight w:val="white"/>
              </w:rPr>
              <w:t>partner</w:t>
            </w:r>
            <w:proofErr w:type="spellEnd"/>
          </w:p>
        </w:tc>
        <w:tc>
          <w:tcPr>
            <w:tcW w:w="5425" w:type="dxa"/>
            <w:shd w:val="clear" w:color="auto" w:fill="auto"/>
            <w:hideMark/>
          </w:tcPr>
          <w:p w14:paraId="4512F6B3" w14:textId="77777777" w:rsidR="00515EB5" w:rsidRPr="00DD76FE" w:rsidRDefault="00C508F0" w:rsidP="00DD76FE">
            <w:pPr>
              <w:pStyle w:val="BodyText"/>
              <w:spacing w:after="0"/>
              <w:rPr>
                <w:highlight w:val="white"/>
              </w:rPr>
            </w:pPr>
            <w:r w:rsidRPr="00DD76FE">
              <w:rPr>
                <w:highlight w:val="white"/>
              </w:rPr>
              <w:t>Aðili</w:t>
            </w:r>
            <w:r w:rsidR="00515EB5" w:rsidRPr="00DD76FE">
              <w:rPr>
                <w:highlight w:val="white"/>
              </w:rPr>
              <w:t xml:space="preserve"> sem tekur þátt í viðskiptaferli</w:t>
            </w:r>
            <w:r w:rsidR="004B5E09" w:rsidRPr="00DD76FE">
              <w:rPr>
                <w:highlight w:val="white"/>
              </w:rPr>
              <w:t xml:space="preserve"> og er ábyrgur fyrir hlutverkum innan þess og framkvæmir þau nema annað sé tekið fram</w:t>
            </w:r>
            <w:r w:rsidR="00515EB5" w:rsidRPr="00DD76FE">
              <w:rPr>
                <w:highlight w:val="white"/>
              </w:rPr>
              <w:t>. Viðskiptaaðilar veita innlegg í viðskiptafer</w:t>
            </w:r>
            <w:r w:rsidR="00937559" w:rsidRPr="00DD76FE">
              <w:rPr>
                <w:highlight w:val="white"/>
              </w:rPr>
              <w:t>l</w:t>
            </w:r>
            <w:r w:rsidR="00515EB5" w:rsidRPr="00DD76FE">
              <w:rPr>
                <w:highlight w:val="white"/>
              </w:rPr>
              <w:t xml:space="preserve">i eða taka við frálagi frá </w:t>
            </w:r>
            <w:r w:rsidR="00BE025A" w:rsidRPr="00DD76FE">
              <w:rPr>
                <w:highlight w:val="white"/>
              </w:rPr>
              <w:t>því</w:t>
            </w:r>
            <w:r w:rsidR="00515EB5" w:rsidRPr="00DD76FE">
              <w:rPr>
                <w:highlight w:val="white"/>
              </w:rPr>
              <w:t>.</w:t>
            </w:r>
          </w:p>
        </w:tc>
      </w:tr>
      <w:tr w:rsidR="00515EB5" w:rsidRPr="00DD76FE" w14:paraId="2AC915C2" w14:textId="77777777" w:rsidTr="007D49EC">
        <w:trPr>
          <w:trHeight w:val="20"/>
        </w:trPr>
        <w:tc>
          <w:tcPr>
            <w:tcW w:w="1863" w:type="dxa"/>
            <w:shd w:val="clear" w:color="auto" w:fill="auto"/>
            <w:hideMark/>
          </w:tcPr>
          <w:p w14:paraId="2019C9E9" w14:textId="77777777" w:rsidR="00515EB5" w:rsidRPr="00DD76FE" w:rsidRDefault="00515EB5" w:rsidP="00DD76FE">
            <w:pPr>
              <w:pStyle w:val="BodyText"/>
              <w:spacing w:after="0"/>
              <w:rPr>
                <w:highlight w:val="white"/>
              </w:rPr>
            </w:pPr>
            <w:r w:rsidRPr="00DD76FE">
              <w:rPr>
                <w:highlight w:val="white"/>
              </w:rPr>
              <w:t>Aðili</w:t>
            </w:r>
          </w:p>
        </w:tc>
        <w:tc>
          <w:tcPr>
            <w:tcW w:w="2209" w:type="dxa"/>
            <w:shd w:val="clear" w:color="auto" w:fill="auto"/>
            <w:hideMark/>
          </w:tcPr>
          <w:p w14:paraId="1863BA0D" w14:textId="77777777" w:rsidR="00515EB5" w:rsidRPr="00DD76FE" w:rsidRDefault="00515EB5" w:rsidP="00DD76FE">
            <w:pPr>
              <w:pStyle w:val="BodyText"/>
              <w:spacing w:after="0"/>
              <w:rPr>
                <w:highlight w:val="white"/>
              </w:rPr>
            </w:pPr>
            <w:r w:rsidRPr="00DD76FE">
              <w:rPr>
                <w:highlight w:val="white"/>
              </w:rPr>
              <w:t>Party</w:t>
            </w:r>
          </w:p>
        </w:tc>
        <w:tc>
          <w:tcPr>
            <w:tcW w:w="5425" w:type="dxa"/>
            <w:shd w:val="clear" w:color="auto" w:fill="auto"/>
            <w:hideMark/>
          </w:tcPr>
          <w:p w14:paraId="44E5465C" w14:textId="77777777" w:rsidR="00515EB5" w:rsidRPr="00DD76FE" w:rsidRDefault="00515EB5" w:rsidP="00DD76FE">
            <w:pPr>
              <w:pStyle w:val="BodyText"/>
              <w:spacing w:after="0"/>
              <w:rPr>
                <w:highlight w:val="white"/>
              </w:rPr>
            </w:pPr>
            <w:r w:rsidRPr="00DD76FE">
              <w:rPr>
                <w:highlight w:val="white"/>
              </w:rPr>
              <w:t xml:space="preserve">Aðili er sá einstaklingur eða lögaðili sem </w:t>
            </w:r>
            <w:r w:rsidR="004B5E09" w:rsidRPr="00DD76FE">
              <w:rPr>
                <w:highlight w:val="white"/>
              </w:rPr>
              <w:t>framkvæmir</w:t>
            </w:r>
            <w:r w:rsidRPr="00DD76FE">
              <w:rPr>
                <w:highlight w:val="white"/>
              </w:rPr>
              <w:t xml:space="preserve"> ákveðið hlutverk gagnvart viðskiptaferli / umgjörð</w:t>
            </w:r>
          </w:p>
        </w:tc>
      </w:tr>
      <w:tr w:rsidR="00515EB5" w:rsidRPr="00DD76FE" w14:paraId="1402B569" w14:textId="77777777" w:rsidTr="007D49EC">
        <w:trPr>
          <w:trHeight w:val="20"/>
        </w:trPr>
        <w:tc>
          <w:tcPr>
            <w:tcW w:w="1863" w:type="dxa"/>
            <w:shd w:val="clear" w:color="auto" w:fill="auto"/>
            <w:hideMark/>
          </w:tcPr>
          <w:p w14:paraId="7F548140" w14:textId="77777777" w:rsidR="00515EB5" w:rsidRPr="00DD76FE" w:rsidRDefault="00515EB5" w:rsidP="00DD76FE">
            <w:pPr>
              <w:pStyle w:val="BodyText"/>
              <w:spacing w:after="0"/>
              <w:rPr>
                <w:highlight w:val="white"/>
              </w:rPr>
            </w:pPr>
            <w:r w:rsidRPr="00DD76FE">
              <w:rPr>
                <w:highlight w:val="white"/>
              </w:rPr>
              <w:t>Viðskiptavinur</w:t>
            </w:r>
          </w:p>
        </w:tc>
        <w:tc>
          <w:tcPr>
            <w:tcW w:w="2209" w:type="dxa"/>
            <w:shd w:val="clear" w:color="auto" w:fill="auto"/>
            <w:hideMark/>
          </w:tcPr>
          <w:p w14:paraId="67EF62EB" w14:textId="77777777" w:rsidR="00515EB5" w:rsidRPr="00DD76FE" w:rsidRDefault="00515EB5" w:rsidP="00DD76FE">
            <w:pPr>
              <w:pStyle w:val="BodyText"/>
              <w:spacing w:after="0"/>
              <w:rPr>
                <w:highlight w:val="white"/>
              </w:rPr>
            </w:pPr>
            <w:proofErr w:type="spellStart"/>
            <w:r w:rsidRPr="00DD76FE">
              <w:rPr>
                <w:highlight w:val="white"/>
              </w:rPr>
              <w:t>Customer</w:t>
            </w:r>
            <w:proofErr w:type="spellEnd"/>
          </w:p>
        </w:tc>
        <w:tc>
          <w:tcPr>
            <w:tcW w:w="5425" w:type="dxa"/>
            <w:shd w:val="clear" w:color="auto" w:fill="auto"/>
            <w:hideMark/>
          </w:tcPr>
          <w:p w14:paraId="65B2B626" w14:textId="4B8990DE" w:rsidR="00515EB5" w:rsidRPr="00DD76FE" w:rsidRDefault="00515EB5" w:rsidP="00DD76FE">
            <w:pPr>
              <w:pStyle w:val="BodyText"/>
              <w:spacing w:after="0"/>
              <w:rPr>
                <w:highlight w:val="white"/>
              </w:rPr>
            </w:pPr>
            <w:r w:rsidRPr="00DD76FE">
              <w:rPr>
                <w:highlight w:val="white"/>
              </w:rPr>
              <w:t xml:space="preserve">Viðskiptaaðili sem nýtir eða mun nýta þá vöru </w:t>
            </w:r>
            <w:r w:rsidR="00E55A7F" w:rsidRPr="00DD76FE">
              <w:rPr>
                <w:highlight w:val="white"/>
              </w:rPr>
              <w:t>eða þjónustu</w:t>
            </w:r>
            <w:r w:rsidR="008B5502" w:rsidRPr="00DD76FE">
              <w:rPr>
                <w:highlight w:val="white"/>
              </w:rPr>
              <w:t xml:space="preserve"> </w:t>
            </w:r>
            <w:r w:rsidRPr="00DD76FE">
              <w:rPr>
                <w:highlight w:val="white"/>
              </w:rPr>
              <w:t>sem verslað er með.</w:t>
            </w:r>
            <w:ins w:id="254" w:author="Georg Birgisson" w:date="2021-10-11T17:21:00Z">
              <w:r w:rsidR="00400941">
                <w:rPr>
                  <w:highlight w:val="white"/>
                </w:rPr>
                <w:t xml:space="preserve"> Viðskiptavinur getur haft mismunandi hlutverk.</w:t>
              </w:r>
            </w:ins>
          </w:p>
        </w:tc>
      </w:tr>
      <w:tr w:rsidR="00515EB5" w:rsidRPr="00DD76FE" w14:paraId="1886466A" w14:textId="77777777" w:rsidTr="007D49EC">
        <w:trPr>
          <w:trHeight w:val="20"/>
        </w:trPr>
        <w:tc>
          <w:tcPr>
            <w:tcW w:w="1863" w:type="dxa"/>
            <w:shd w:val="clear" w:color="auto" w:fill="auto"/>
            <w:hideMark/>
          </w:tcPr>
          <w:p w14:paraId="46F63C4F" w14:textId="77777777" w:rsidR="00515EB5" w:rsidRPr="00DD76FE" w:rsidRDefault="00515EB5" w:rsidP="00DD76FE">
            <w:pPr>
              <w:pStyle w:val="BodyText"/>
              <w:spacing w:after="0"/>
              <w:rPr>
                <w:highlight w:val="white"/>
              </w:rPr>
            </w:pPr>
            <w:r w:rsidRPr="00DD76FE">
              <w:rPr>
                <w:highlight w:val="white"/>
              </w:rPr>
              <w:t>Birgi</w:t>
            </w:r>
            <w:r w:rsidR="00BE025A" w:rsidRPr="00DD76FE">
              <w:rPr>
                <w:highlight w:val="white"/>
              </w:rPr>
              <w:t>r</w:t>
            </w:r>
          </w:p>
        </w:tc>
        <w:tc>
          <w:tcPr>
            <w:tcW w:w="2209" w:type="dxa"/>
            <w:shd w:val="clear" w:color="auto" w:fill="auto"/>
            <w:hideMark/>
          </w:tcPr>
          <w:p w14:paraId="6F748142" w14:textId="77777777" w:rsidR="00515EB5" w:rsidRPr="00DD76FE" w:rsidRDefault="004F1185" w:rsidP="00DD76FE">
            <w:pPr>
              <w:pStyle w:val="BodyText"/>
              <w:spacing w:after="0"/>
              <w:rPr>
                <w:highlight w:val="white"/>
              </w:rPr>
            </w:pPr>
            <w:proofErr w:type="spellStart"/>
            <w:r w:rsidRPr="00DD76FE">
              <w:rPr>
                <w:highlight w:val="white"/>
              </w:rPr>
              <w:t>Supplier</w:t>
            </w:r>
            <w:proofErr w:type="spellEnd"/>
          </w:p>
        </w:tc>
        <w:tc>
          <w:tcPr>
            <w:tcW w:w="5425" w:type="dxa"/>
            <w:shd w:val="clear" w:color="auto" w:fill="auto"/>
            <w:hideMark/>
          </w:tcPr>
          <w:p w14:paraId="638FA3A8" w14:textId="7FF3C7C7" w:rsidR="00515EB5" w:rsidRPr="00DD76FE" w:rsidRDefault="00515EB5" w:rsidP="00DD76FE">
            <w:pPr>
              <w:pStyle w:val="BodyText"/>
              <w:spacing w:after="0"/>
              <w:rPr>
                <w:highlight w:val="white"/>
              </w:rPr>
            </w:pPr>
            <w:r w:rsidRPr="00DD76FE">
              <w:rPr>
                <w:highlight w:val="white"/>
              </w:rPr>
              <w:t xml:space="preserve">Viðskiptaaðili sem leggur til eða mun leggja til þá vöru </w:t>
            </w:r>
            <w:r w:rsidR="00E55A7F" w:rsidRPr="00DD76FE">
              <w:rPr>
                <w:highlight w:val="white"/>
              </w:rPr>
              <w:t>eða þjónustu</w:t>
            </w:r>
            <w:r w:rsidRPr="00DD76FE">
              <w:rPr>
                <w:highlight w:val="white"/>
              </w:rPr>
              <w:t xml:space="preserve"> sem verslað er með.</w:t>
            </w:r>
            <w:ins w:id="255" w:author="Georg Birgisson" w:date="2021-10-11T17:21:00Z">
              <w:r w:rsidR="00400941">
                <w:rPr>
                  <w:highlight w:val="white"/>
                </w:rPr>
                <w:t xml:space="preserve"> Birgir getur haft mismunandi hlutverk.</w:t>
              </w:r>
            </w:ins>
          </w:p>
        </w:tc>
      </w:tr>
      <w:tr w:rsidR="00515EB5" w:rsidRPr="00DD76FE" w14:paraId="2FD452B2" w14:textId="77777777" w:rsidTr="007D49EC">
        <w:trPr>
          <w:trHeight w:val="20"/>
        </w:trPr>
        <w:tc>
          <w:tcPr>
            <w:tcW w:w="1863" w:type="dxa"/>
            <w:shd w:val="clear" w:color="auto" w:fill="auto"/>
            <w:hideMark/>
          </w:tcPr>
          <w:p w14:paraId="724816F0" w14:textId="77777777" w:rsidR="00515EB5" w:rsidRPr="00DD76FE" w:rsidRDefault="00515EB5" w:rsidP="00DD76FE">
            <w:pPr>
              <w:pStyle w:val="BodyText"/>
              <w:spacing w:after="0"/>
              <w:rPr>
                <w:highlight w:val="white"/>
              </w:rPr>
            </w:pPr>
            <w:r w:rsidRPr="00DD76FE">
              <w:rPr>
                <w:highlight w:val="white"/>
              </w:rPr>
              <w:t>Kaupandi</w:t>
            </w:r>
          </w:p>
        </w:tc>
        <w:tc>
          <w:tcPr>
            <w:tcW w:w="2209" w:type="dxa"/>
            <w:shd w:val="clear" w:color="auto" w:fill="auto"/>
            <w:hideMark/>
          </w:tcPr>
          <w:p w14:paraId="52A4EB80" w14:textId="77777777" w:rsidR="00515EB5" w:rsidRPr="00DD76FE" w:rsidRDefault="004F1185" w:rsidP="00DD76FE">
            <w:pPr>
              <w:pStyle w:val="BodyText"/>
              <w:spacing w:after="0"/>
              <w:rPr>
                <w:highlight w:val="white"/>
              </w:rPr>
            </w:pPr>
            <w:proofErr w:type="spellStart"/>
            <w:r w:rsidRPr="00DD76FE">
              <w:rPr>
                <w:highlight w:val="white"/>
              </w:rPr>
              <w:t>Buyer</w:t>
            </w:r>
            <w:proofErr w:type="spellEnd"/>
          </w:p>
        </w:tc>
        <w:tc>
          <w:tcPr>
            <w:tcW w:w="5425" w:type="dxa"/>
            <w:shd w:val="clear" w:color="auto" w:fill="auto"/>
            <w:hideMark/>
          </w:tcPr>
          <w:p w14:paraId="1BEB6026" w14:textId="77777777" w:rsidR="00515EB5" w:rsidRPr="00DD76FE" w:rsidRDefault="00515EB5" w:rsidP="00DD76FE">
            <w:pPr>
              <w:pStyle w:val="BodyText"/>
              <w:spacing w:after="0"/>
              <w:rPr>
                <w:highlight w:val="white"/>
              </w:rPr>
            </w:pPr>
            <w:r w:rsidRPr="00DD76FE">
              <w:rPr>
                <w:highlight w:val="white"/>
              </w:rPr>
              <w:t xml:space="preserve">Hlutverk </w:t>
            </w:r>
            <w:r w:rsidR="004B5E09" w:rsidRPr="00DD76FE">
              <w:rPr>
                <w:highlight w:val="white"/>
              </w:rPr>
              <w:t xml:space="preserve">viðskiptavinar, </w:t>
            </w:r>
            <w:r w:rsidRPr="00DD76FE">
              <w:rPr>
                <w:highlight w:val="white"/>
              </w:rPr>
              <w:t>þess sem ætlar að kaupa eða hefur keypt vöru</w:t>
            </w:r>
            <w:r w:rsidR="00E55A7F" w:rsidRPr="00DD76FE">
              <w:rPr>
                <w:highlight w:val="white"/>
              </w:rPr>
              <w:t xml:space="preserve"> eða þjónustu</w:t>
            </w:r>
            <w:r w:rsidRPr="00DD76FE">
              <w:rPr>
                <w:highlight w:val="white"/>
              </w:rPr>
              <w:t>.</w:t>
            </w:r>
          </w:p>
        </w:tc>
      </w:tr>
      <w:tr w:rsidR="00515EB5" w:rsidRPr="00DD76FE" w14:paraId="43F76D88" w14:textId="77777777" w:rsidTr="007D49EC">
        <w:trPr>
          <w:trHeight w:val="20"/>
        </w:trPr>
        <w:tc>
          <w:tcPr>
            <w:tcW w:w="1863" w:type="dxa"/>
            <w:shd w:val="clear" w:color="auto" w:fill="auto"/>
            <w:hideMark/>
          </w:tcPr>
          <w:p w14:paraId="7F7535AD" w14:textId="77777777" w:rsidR="00515EB5" w:rsidRPr="00DD76FE" w:rsidRDefault="00515EB5" w:rsidP="00DD76FE">
            <w:pPr>
              <w:pStyle w:val="BodyText"/>
              <w:spacing w:after="0"/>
              <w:rPr>
                <w:highlight w:val="white"/>
              </w:rPr>
            </w:pPr>
            <w:r w:rsidRPr="00DD76FE">
              <w:rPr>
                <w:highlight w:val="white"/>
              </w:rPr>
              <w:t>Seljandi</w:t>
            </w:r>
          </w:p>
        </w:tc>
        <w:tc>
          <w:tcPr>
            <w:tcW w:w="2209" w:type="dxa"/>
            <w:shd w:val="clear" w:color="auto" w:fill="auto"/>
            <w:hideMark/>
          </w:tcPr>
          <w:p w14:paraId="4E9924D5" w14:textId="77777777" w:rsidR="00515EB5" w:rsidRPr="00DD76FE" w:rsidRDefault="004F1185" w:rsidP="00DD76FE">
            <w:pPr>
              <w:pStyle w:val="BodyText"/>
              <w:spacing w:after="0"/>
              <w:rPr>
                <w:highlight w:val="white"/>
              </w:rPr>
            </w:pPr>
            <w:proofErr w:type="spellStart"/>
            <w:r w:rsidRPr="00DD76FE">
              <w:rPr>
                <w:highlight w:val="white"/>
              </w:rPr>
              <w:t>Seller</w:t>
            </w:r>
            <w:proofErr w:type="spellEnd"/>
          </w:p>
        </w:tc>
        <w:tc>
          <w:tcPr>
            <w:tcW w:w="5425" w:type="dxa"/>
            <w:shd w:val="clear" w:color="auto" w:fill="auto"/>
            <w:hideMark/>
          </w:tcPr>
          <w:p w14:paraId="6426EA4D" w14:textId="77777777" w:rsidR="00515EB5" w:rsidRPr="00DD76FE" w:rsidRDefault="00515EB5" w:rsidP="00DD76FE">
            <w:pPr>
              <w:pStyle w:val="BodyText"/>
              <w:spacing w:after="0"/>
              <w:rPr>
                <w:highlight w:val="white"/>
              </w:rPr>
            </w:pPr>
            <w:r w:rsidRPr="00DD76FE">
              <w:rPr>
                <w:highlight w:val="white"/>
              </w:rPr>
              <w:t>Hlutverk</w:t>
            </w:r>
            <w:r w:rsidR="004B5E09" w:rsidRPr="00DD76FE">
              <w:rPr>
                <w:highlight w:val="white"/>
              </w:rPr>
              <w:t xml:space="preserve"> birgis,</w:t>
            </w:r>
            <w:r w:rsidRPr="00DD76FE">
              <w:rPr>
                <w:highlight w:val="white"/>
              </w:rPr>
              <w:t xml:space="preserve"> þess </w:t>
            </w:r>
            <w:r w:rsidR="00BE025A" w:rsidRPr="00DD76FE">
              <w:rPr>
                <w:highlight w:val="white"/>
              </w:rPr>
              <w:t xml:space="preserve">sem </w:t>
            </w:r>
            <w:r w:rsidRPr="00DD76FE">
              <w:rPr>
                <w:highlight w:val="white"/>
              </w:rPr>
              <w:t>ætlar að selja eða hefur selt vöru</w:t>
            </w:r>
            <w:r w:rsidR="00E55A7F" w:rsidRPr="00DD76FE">
              <w:rPr>
                <w:highlight w:val="white"/>
              </w:rPr>
              <w:t xml:space="preserve"> eða þjónustu</w:t>
            </w:r>
            <w:r w:rsidRPr="00DD76FE">
              <w:rPr>
                <w:highlight w:val="white"/>
              </w:rPr>
              <w:t>.</w:t>
            </w:r>
          </w:p>
        </w:tc>
      </w:tr>
      <w:tr w:rsidR="00515EB5" w:rsidRPr="00DD76FE" w14:paraId="73FBC484" w14:textId="77777777" w:rsidTr="007D49EC">
        <w:trPr>
          <w:trHeight w:val="20"/>
        </w:trPr>
        <w:tc>
          <w:tcPr>
            <w:tcW w:w="1863" w:type="dxa"/>
            <w:shd w:val="clear" w:color="auto" w:fill="auto"/>
            <w:hideMark/>
          </w:tcPr>
          <w:p w14:paraId="0631C0EB" w14:textId="77777777" w:rsidR="00515EB5" w:rsidRPr="00DD76FE" w:rsidRDefault="00515EB5" w:rsidP="00DD76FE">
            <w:pPr>
              <w:pStyle w:val="BodyText"/>
              <w:spacing w:after="0"/>
              <w:rPr>
                <w:highlight w:val="white"/>
              </w:rPr>
            </w:pPr>
            <w:r w:rsidRPr="00DD76FE">
              <w:rPr>
                <w:highlight w:val="white"/>
              </w:rPr>
              <w:t>Greiðandi</w:t>
            </w:r>
          </w:p>
        </w:tc>
        <w:tc>
          <w:tcPr>
            <w:tcW w:w="2209" w:type="dxa"/>
            <w:shd w:val="clear" w:color="auto" w:fill="auto"/>
            <w:hideMark/>
          </w:tcPr>
          <w:p w14:paraId="3DC2A7ED" w14:textId="77777777" w:rsidR="00515EB5" w:rsidRPr="00DD76FE" w:rsidRDefault="004F1185" w:rsidP="00DD76FE">
            <w:pPr>
              <w:pStyle w:val="BodyText"/>
              <w:spacing w:after="0"/>
              <w:rPr>
                <w:highlight w:val="white"/>
              </w:rPr>
            </w:pPr>
            <w:proofErr w:type="spellStart"/>
            <w:r w:rsidRPr="00DD76FE">
              <w:rPr>
                <w:highlight w:val="white"/>
              </w:rPr>
              <w:t>Payer</w:t>
            </w:r>
            <w:proofErr w:type="spellEnd"/>
          </w:p>
        </w:tc>
        <w:tc>
          <w:tcPr>
            <w:tcW w:w="5425" w:type="dxa"/>
            <w:shd w:val="clear" w:color="auto" w:fill="auto"/>
            <w:hideMark/>
          </w:tcPr>
          <w:p w14:paraId="6FB0FD8C" w14:textId="77777777" w:rsidR="00515EB5" w:rsidRPr="00DD76FE" w:rsidRDefault="00515EB5" w:rsidP="00DD76FE">
            <w:pPr>
              <w:pStyle w:val="BodyText"/>
              <w:spacing w:after="0"/>
              <w:rPr>
                <w:highlight w:val="white"/>
              </w:rPr>
            </w:pPr>
            <w:r w:rsidRPr="00DD76FE">
              <w:rPr>
                <w:highlight w:val="white"/>
              </w:rPr>
              <w:t>Hlutverk</w:t>
            </w:r>
            <w:r w:rsidR="004B5E09" w:rsidRPr="00DD76FE">
              <w:rPr>
                <w:highlight w:val="white"/>
              </w:rPr>
              <w:t xml:space="preserve"> viðskiptavinar,</w:t>
            </w:r>
            <w:r w:rsidRPr="00DD76FE">
              <w:rPr>
                <w:highlight w:val="white"/>
              </w:rPr>
              <w:t xml:space="preserve"> þess sem krafinn er um eða hefur greitt </w:t>
            </w:r>
            <w:r w:rsidR="00E55A7F" w:rsidRPr="00DD76FE">
              <w:rPr>
                <w:highlight w:val="white"/>
              </w:rPr>
              <w:t>fyrir vöru eða þjónustu</w:t>
            </w:r>
            <w:r w:rsidRPr="00DD76FE">
              <w:rPr>
                <w:highlight w:val="white"/>
              </w:rPr>
              <w:t>.</w:t>
            </w:r>
          </w:p>
        </w:tc>
      </w:tr>
      <w:tr w:rsidR="00515EB5" w:rsidRPr="00DD76FE" w14:paraId="4218CBDC" w14:textId="77777777" w:rsidTr="007D49EC">
        <w:trPr>
          <w:trHeight w:val="20"/>
        </w:trPr>
        <w:tc>
          <w:tcPr>
            <w:tcW w:w="1863" w:type="dxa"/>
            <w:shd w:val="clear" w:color="auto" w:fill="auto"/>
            <w:hideMark/>
          </w:tcPr>
          <w:p w14:paraId="1CAEE215" w14:textId="77777777" w:rsidR="00515EB5" w:rsidRPr="00DD76FE" w:rsidRDefault="00515EB5" w:rsidP="00DD76FE">
            <w:pPr>
              <w:pStyle w:val="BodyText"/>
              <w:spacing w:after="0"/>
              <w:rPr>
                <w:highlight w:val="white"/>
              </w:rPr>
            </w:pPr>
            <w:r w:rsidRPr="00DD76FE">
              <w:rPr>
                <w:highlight w:val="white"/>
              </w:rPr>
              <w:t>Viðtakandi greiðslu</w:t>
            </w:r>
          </w:p>
        </w:tc>
        <w:tc>
          <w:tcPr>
            <w:tcW w:w="2209" w:type="dxa"/>
            <w:shd w:val="clear" w:color="auto" w:fill="auto"/>
            <w:hideMark/>
          </w:tcPr>
          <w:p w14:paraId="7C240948" w14:textId="77777777" w:rsidR="00515EB5" w:rsidRPr="00DD76FE" w:rsidRDefault="004F1185" w:rsidP="00DD76FE">
            <w:pPr>
              <w:pStyle w:val="BodyText"/>
              <w:spacing w:after="0"/>
              <w:rPr>
                <w:highlight w:val="white"/>
              </w:rPr>
            </w:pPr>
            <w:proofErr w:type="spellStart"/>
            <w:r w:rsidRPr="00DD76FE">
              <w:rPr>
                <w:highlight w:val="white"/>
              </w:rPr>
              <w:t>Payee</w:t>
            </w:r>
            <w:proofErr w:type="spellEnd"/>
          </w:p>
        </w:tc>
        <w:tc>
          <w:tcPr>
            <w:tcW w:w="5425" w:type="dxa"/>
            <w:shd w:val="clear" w:color="auto" w:fill="auto"/>
            <w:hideMark/>
          </w:tcPr>
          <w:p w14:paraId="0D84FE34" w14:textId="77777777" w:rsidR="00515EB5" w:rsidRPr="00DD76FE" w:rsidRDefault="00515EB5" w:rsidP="00DD76FE">
            <w:pPr>
              <w:pStyle w:val="BodyText"/>
              <w:spacing w:after="0"/>
              <w:rPr>
                <w:highlight w:val="white"/>
              </w:rPr>
            </w:pPr>
            <w:r w:rsidRPr="00DD76FE">
              <w:rPr>
                <w:highlight w:val="white"/>
              </w:rPr>
              <w:t>Hlutverk</w:t>
            </w:r>
            <w:r w:rsidR="004B5E09" w:rsidRPr="00DD76FE">
              <w:rPr>
                <w:highlight w:val="white"/>
              </w:rPr>
              <w:t xml:space="preserve"> birgis,</w:t>
            </w:r>
            <w:r w:rsidRPr="00DD76FE">
              <w:rPr>
                <w:highlight w:val="white"/>
              </w:rPr>
              <w:t xml:space="preserve"> þess sem hefur tekið við eða á að taka við greiðslu </w:t>
            </w:r>
            <w:r w:rsidR="00E55A7F" w:rsidRPr="00DD76FE">
              <w:rPr>
                <w:highlight w:val="white"/>
              </w:rPr>
              <w:t>fyrir vöru eða þjónustu</w:t>
            </w:r>
            <w:r w:rsidRPr="00DD76FE">
              <w:rPr>
                <w:highlight w:val="white"/>
              </w:rPr>
              <w:t>.</w:t>
            </w:r>
          </w:p>
        </w:tc>
      </w:tr>
      <w:tr w:rsidR="00515EB5" w:rsidRPr="00DD76FE" w14:paraId="2F229257" w14:textId="77777777" w:rsidTr="007D49EC">
        <w:trPr>
          <w:trHeight w:val="20"/>
        </w:trPr>
        <w:tc>
          <w:tcPr>
            <w:tcW w:w="1863" w:type="dxa"/>
            <w:shd w:val="clear" w:color="auto" w:fill="auto"/>
            <w:hideMark/>
          </w:tcPr>
          <w:p w14:paraId="4C518EE3" w14:textId="77777777" w:rsidR="00515EB5" w:rsidRPr="00DD76FE" w:rsidRDefault="00515EB5" w:rsidP="00DD76FE">
            <w:pPr>
              <w:pStyle w:val="BodyText"/>
              <w:spacing w:after="0"/>
              <w:rPr>
                <w:highlight w:val="white"/>
              </w:rPr>
            </w:pPr>
            <w:r w:rsidRPr="00DD76FE">
              <w:rPr>
                <w:highlight w:val="white"/>
              </w:rPr>
              <w:t>Útgefandi</w:t>
            </w:r>
          </w:p>
        </w:tc>
        <w:tc>
          <w:tcPr>
            <w:tcW w:w="2209" w:type="dxa"/>
            <w:shd w:val="clear" w:color="auto" w:fill="auto"/>
            <w:hideMark/>
          </w:tcPr>
          <w:p w14:paraId="6FE37DBE" w14:textId="77777777" w:rsidR="00515EB5" w:rsidRPr="00DD76FE" w:rsidRDefault="004F1185" w:rsidP="00DD76FE">
            <w:pPr>
              <w:pStyle w:val="BodyText"/>
              <w:spacing w:after="0"/>
              <w:rPr>
                <w:highlight w:val="white"/>
              </w:rPr>
            </w:pPr>
            <w:proofErr w:type="spellStart"/>
            <w:r w:rsidRPr="00DD76FE">
              <w:rPr>
                <w:highlight w:val="white"/>
              </w:rPr>
              <w:t>Provider</w:t>
            </w:r>
            <w:proofErr w:type="spellEnd"/>
          </w:p>
        </w:tc>
        <w:tc>
          <w:tcPr>
            <w:tcW w:w="5425" w:type="dxa"/>
            <w:shd w:val="clear" w:color="auto" w:fill="auto"/>
            <w:hideMark/>
          </w:tcPr>
          <w:p w14:paraId="055BD5B7" w14:textId="77777777" w:rsidR="00515EB5" w:rsidRPr="00DD76FE" w:rsidRDefault="00515EB5" w:rsidP="00DD76FE">
            <w:pPr>
              <w:pStyle w:val="BodyText"/>
              <w:spacing w:after="0"/>
              <w:rPr>
                <w:highlight w:val="white"/>
              </w:rPr>
            </w:pPr>
            <w:r w:rsidRPr="00DD76FE">
              <w:rPr>
                <w:highlight w:val="white"/>
              </w:rPr>
              <w:t>Hlutverk</w:t>
            </w:r>
            <w:r w:rsidR="004B5E09" w:rsidRPr="00DD76FE">
              <w:rPr>
                <w:highlight w:val="white"/>
              </w:rPr>
              <w:t xml:space="preserve"> birgis,</w:t>
            </w:r>
            <w:r w:rsidRPr="00DD76FE">
              <w:rPr>
                <w:highlight w:val="white"/>
              </w:rPr>
              <w:t xml:space="preserve"> þess sem </w:t>
            </w:r>
            <w:r w:rsidR="009C2015" w:rsidRPr="00DD76FE">
              <w:rPr>
                <w:highlight w:val="white"/>
              </w:rPr>
              <w:t>gefur út viðskipta</w:t>
            </w:r>
            <w:r w:rsidRPr="00DD76FE">
              <w:rPr>
                <w:highlight w:val="white"/>
              </w:rPr>
              <w:t>skjal.</w:t>
            </w:r>
          </w:p>
        </w:tc>
      </w:tr>
      <w:tr w:rsidR="00515EB5" w:rsidRPr="00DD76FE" w14:paraId="10455754" w14:textId="77777777" w:rsidTr="007D49EC">
        <w:trPr>
          <w:trHeight w:val="20"/>
        </w:trPr>
        <w:tc>
          <w:tcPr>
            <w:tcW w:w="1863" w:type="dxa"/>
            <w:shd w:val="clear" w:color="auto" w:fill="auto"/>
            <w:hideMark/>
          </w:tcPr>
          <w:p w14:paraId="5C54EAAC" w14:textId="77777777" w:rsidR="00515EB5" w:rsidRPr="00DD76FE" w:rsidRDefault="00515EB5" w:rsidP="00DD76FE">
            <w:pPr>
              <w:pStyle w:val="BodyText"/>
              <w:spacing w:after="0"/>
              <w:rPr>
                <w:highlight w:val="white"/>
              </w:rPr>
            </w:pPr>
            <w:r w:rsidRPr="00DD76FE">
              <w:rPr>
                <w:highlight w:val="white"/>
              </w:rPr>
              <w:t>Móttakandi</w:t>
            </w:r>
          </w:p>
        </w:tc>
        <w:tc>
          <w:tcPr>
            <w:tcW w:w="2209" w:type="dxa"/>
            <w:shd w:val="clear" w:color="auto" w:fill="auto"/>
            <w:hideMark/>
          </w:tcPr>
          <w:p w14:paraId="40BBA4DF" w14:textId="77777777" w:rsidR="00515EB5" w:rsidRPr="00DD76FE" w:rsidRDefault="004F1185" w:rsidP="00DD76FE">
            <w:pPr>
              <w:pStyle w:val="BodyText"/>
              <w:spacing w:after="0"/>
              <w:rPr>
                <w:highlight w:val="white"/>
              </w:rPr>
            </w:pPr>
            <w:proofErr w:type="spellStart"/>
            <w:r w:rsidRPr="00DD76FE">
              <w:rPr>
                <w:highlight w:val="white"/>
              </w:rPr>
              <w:t>Receiver</w:t>
            </w:r>
            <w:proofErr w:type="spellEnd"/>
          </w:p>
        </w:tc>
        <w:tc>
          <w:tcPr>
            <w:tcW w:w="5425" w:type="dxa"/>
            <w:shd w:val="clear" w:color="auto" w:fill="auto"/>
            <w:hideMark/>
          </w:tcPr>
          <w:p w14:paraId="79B0D76D" w14:textId="77777777" w:rsidR="00515EB5" w:rsidRPr="00DD76FE" w:rsidRDefault="00515EB5" w:rsidP="00DD76FE">
            <w:pPr>
              <w:pStyle w:val="BodyText"/>
              <w:spacing w:after="0"/>
              <w:rPr>
                <w:highlight w:val="white"/>
              </w:rPr>
            </w:pPr>
            <w:r w:rsidRPr="00DD76FE">
              <w:rPr>
                <w:highlight w:val="white"/>
              </w:rPr>
              <w:t>Hlutverk</w:t>
            </w:r>
            <w:r w:rsidR="004B5E09" w:rsidRPr="00DD76FE">
              <w:rPr>
                <w:highlight w:val="white"/>
              </w:rPr>
              <w:t xml:space="preserve"> viðskiptavinar,</w:t>
            </w:r>
            <w:r w:rsidRPr="00DD76FE">
              <w:rPr>
                <w:highlight w:val="white"/>
              </w:rPr>
              <w:t xml:space="preserve"> þess sem tekur við og nýtir skjal.</w:t>
            </w:r>
          </w:p>
        </w:tc>
      </w:tr>
      <w:tr w:rsidR="00515EB5" w:rsidRPr="00DD76FE" w14:paraId="473627CE" w14:textId="77777777" w:rsidTr="007D49EC">
        <w:trPr>
          <w:trHeight w:val="20"/>
        </w:trPr>
        <w:tc>
          <w:tcPr>
            <w:tcW w:w="1863" w:type="dxa"/>
            <w:shd w:val="clear" w:color="auto" w:fill="auto"/>
            <w:hideMark/>
          </w:tcPr>
          <w:p w14:paraId="4F33E631" w14:textId="77777777" w:rsidR="00515EB5" w:rsidRPr="00DD76FE" w:rsidRDefault="00515EB5" w:rsidP="00DD76FE">
            <w:pPr>
              <w:pStyle w:val="BodyText"/>
              <w:spacing w:after="0"/>
              <w:rPr>
                <w:highlight w:val="white"/>
              </w:rPr>
            </w:pPr>
            <w:r w:rsidRPr="00DD76FE">
              <w:rPr>
                <w:highlight w:val="white"/>
              </w:rPr>
              <w:t>Skeyti</w:t>
            </w:r>
          </w:p>
        </w:tc>
        <w:tc>
          <w:tcPr>
            <w:tcW w:w="2209" w:type="dxa"/>
            <w:shd w:val="clear" w:color="auto" w:fill="auto"/>
            <w:hideMark/>
          </w:tcPr>
          <w:p w14:paraId="1512B3E1" w14:textId="77777777" w:rsidR="00515EB5" w:rsidRPr="00DD76FE" w:rsidRDefault="00515EB5" w:rsidP="00DD76FE">
            <w:pPr>
              <w:pStyle w:val="BodyText"/>
              <w:spacing w:after="0"/>
              <w:rPr>
                <w:highlight w:val="white"/>
              </w:rPr>
            </w:pPr>
            <w:proofErr w:type="spellStart"/>
            <w:r w:rsidRPr="00DD76FE">
              <w:rPr>
                <w:highlight w:val="white"/>
              </w:rPr>
              <w:t>Message</w:t>
            </w:r>
            <w:proofErr w:type="spellEnd"/>
          </w:p>
        </w:tc>
        <w:tc>
          <w:tcPr>
            <w:tcW w:w="5425" w:type="dxa"/>
            <w:shd w:val="clear" w:color="auto" w:fill="auto"/>
            <w:hideMark/>
          </w:tcPr>
          <w:p w14:paraId="098B7C8F" w14:textId="77777777" w:rsidR="009A208D" w:rsidRPr="00DD76FE" w:rsidRDefault="000C26B1" w:rsidP="00DD76FE">
            <w:pPr>
              <w:pStyle w:val="BodyText"/>
              <w:spacing w:after="0"/>
              <w:rPr>
                <w:highlight w:val="white"/>
              </w:rPr>
            </w:pPr>
            <w:r w:rsidRPr="00DD76FE">
              <w:rPr>
                <w:highlight w:val="white"/>
              </w:rPr>
              <w:t>Formbundin tölvus</w:t>
            </w:r>
            <w:r w:rsidR="00515EB5" w:rsidRPr="00DD76FE">
              <w:rPr>
                <w:highlight w:val="white"/>
              </w:rPr>
              <w:t xml:space="preserve">krá </w:t>
            </w:r>
            <w:r w:rsidRPr="00DD76FE">
              <w:rPr>
                <w:highlight w:val="white"/>
              </w:rPr>
              <w:t>(t.d. XML)</w:t>
            </w:r>
            <w:r w:rsidR="00C508F0" w:rsidRPr="00DD76FE">
              <w:rPr>
                <w:highlight w:val="white"/>
              </w:rPr>
              <w:t xml:space="preserve"> </w:t>
            </w:r>
            <w:r w:rsidR="00515EB5" w:rsidRPr="00DD76FE">
              <w:rPr>
                <w:highlight w:val="white"/>
              </w:rPr>
              <w:t>sem inniheldur upplýsingar sem mynda eitt ákveðið skjal, t.d. reikning. Séu mörg skjöl saman í einni skrá þá er það túlkað sem mörg skeyti.</w:t>
            </w:r>
          </w:p>
        </w:tc>
      </w:tr>
      <w:tr w:rsidR="00515EB5" w:rsidRPr="00DD76FE" w14:paraId="07ED7115" w14:textId="77777777" w:rsidTr="007D49EC">
        <w:trPr>
          <w:trHeight w:val="20"/>
        </w:trPr>
        <w:tc>
          <w:tcPr>
            <w:tcW w:w="1863" w:type="dxa"/>
            <w:shd w:val="clear" w:color="auto" w:fill="auto"/>
            <w:hideMark/>
          </w:tcPr>
          <w:p w14:paraId="1E44DFEA" w14:textId="77777777" w:rsidR="00515EB5" w:rsidRPr="00DD76FE" w:rsidRDefault="00515EB5" w:rsidP="00DD76FE">
            <w:pPr>
              <w:pStyle w:val="BodyText"/>
              <w:spacing w:after="0"/>
              <w:rPr>
                <w:highlight w:val="white"/>
              </w:rPr>
            </w:pPr>
            <w:r w:rsidRPr="00DD76FE">
              <w:rPr>
                <w:highlight w:val="white"/>
              </w:rPr>
              <w:t>Skjal</w:t>
            </w:r>
          </w:p>
        </w:tc>
        <w:tc>
          <w:tcPr>
            <w:tcW w:w="2209" w:type="dxa"/>
            <w:shd w:val="clear" w:color="auto" w:fill="auto"/>
            <w:hideMark/>
          </w:tcPr>
          <w:p w14:paraId="534ECA54" w14:textId="77777777" w:rsidR="00515EB5" w:rsidRPr="00DD76FE" w:rsidRDefault="004F1185" w:rsidP="00DD76FE">
            <w:pPr>
              <w:pStyle w:val="BodyText"/>
              <w:spacing w:after="0"/>
              <w:rPr>
                <w:highlight w:val="white"/>
              </w:rPr>
            </w:pPr>
            <w:r w:rsidRPr="00DD76FE">
              <w:rPr>
                <w:highlight w:val="white"/>
              </w:rPr>
              <w:t>Document</w:t>
            </w:r>
          </w:p>
        </w:tc>
        <w:tc>
          <w:tcPr>
            <w:tcW w:w="5425" w:type="dxa"/>
            <w:shd w:val="clear" w:color="auto" w:fill="auto"/>
            <w:hideMark/>
          </w:tcPr>
          <w:p w14:paraId="10B4ECCF" w14:textId="77777777" w:rsidR="00515EB5" w:rsidRPr="00DD76FE" w:rsidRDefault="00515EB5" w:rsidP="00DD76FE">
            <w:pPr>
              <w:pStyle w:val="BodyText"/>
              <w:spacing w:after="0"/>
              <w:rPr>
                <w:highlight w:val="white"/>
              </w:rPr>
            </w:pPr>
            <w:r w:rsidRPr="00DD76FE">
              <w:rPr>
                <w:highlight w:val="white"/>
              </w:rPr>
              <w:t>Formlegt og afmarkað safn gagna eða upplýsinga sem hefur merkingu eða tilgang í viðskiptum. Dæmi</w:t>
            </w:r>
            <w:r w:rsidR="00C508F0" w:rsidRPr="00DD76FE">
              <w:rPr>
                <w:highlight w:val="white"/>
              </w:rPr>
              <w:t>:</w:t>
            </w:r>
            <w:r w:rsidRPr="00DD76FE">
              <w:rPr>
                <w:highlight w:val="white"/>
              </w:rPr>
              <w:t xml:space="preserve"> pöntun, reikningur, samningur, kvörtun o.s.frv.</w:t>
            </w:r>
          </w:p>
        </w:tc>
      </w:tr>
      <w:tr w:rsidR="00515EB5" w:rsidRPr="00DD76FE" w14:paraId="0919C93A" w14:textId="77777777" w:rsidTr="007D49EC">
        <w:trPr>
          <w:trHeight w:val="20"/>
        </w:trPr>
        <w:tc>
          <w:tcPr>
            <w:tcW w:w="1863" w:type="dxa"/>
            <w:shd w:val="clear" w:color="auto" w:fill="auto"/>
            <w:hideMark/>
          </w:tcPr>
          <w:p w14:paraId="3B17E8BA" w14:textId="77777777" w:rsidR="00515EB5" w:rsidRPr="00DD76FE" w:rsidRDefault="00515EB5" w:rsidP="00DD76FE">
            <w:pPr>
              <w:pStyle w:val="BodyText"/>
              <w:spacing w:after="0"/>
              <w:rPr>
                <w:highlight w:val="white"/>
              </w:rPr>
            </w:pPr>
            <w:r w:rsidRPr="00DD76FE">
              <w:rPr>
                <w:highlight w:val="white"/>
              </w:rPr>
              <w:t>Undantekning</w:t>
            </w:r>
          </w:p>
        </w:tc>
        <w:tc>
          <w:tcPr>
            <w:tcW w:w="2209" w:type="dxa"/>
            <w:shd w:val="clear" w:color="auto" w:fill="auto"/>
            <w:hideMark/>
          </w:tcPr>
          <w:p w14:paraId="1F4806F5" w14:textId="77777777" w:rsidR="00515EB5" w:rsidRPr="00DD76FE" w:rsidRDefault="00515EB5" w:rsidP="00DD76FE">
            <w:pPr>
              <w:pStyle w:val="BodyText"/>
              <w:spacing w:after="0"/>
              <w:rPr>
                <w:highlight w:val="white"/>
              </w:rPr>
            </w:pPr>
            <w:proofErr w:type="spellStart"/>
            <w:r w:rsidRPr="00DD76FE">
              <w:rPr>
                <w:highlight w:val="white"/>
              </w:rPr>
              <w:t>Exception</w:t>
            </w:r>
            <w:proofErr w:type="spellEnd"/>
          </w:p>
        </w:tc>
        <w:tc>
          <w:tcPr>
            <w:tcW w:w="5425" w:type="dxa"/>
            <w:shd w:val="clear" w:color="auto" w:fill="auto"/>
            <w:hideMark/>
          </w:tcPr>
          <w:p w14:paraId="293FA13F" w14:textId="77777777" w:rsidR="00515EB5" w:rsidRPr="00DD76FE" w:rsidRDefault="00515EB5" w:rsidP="00DD76FE">
            <w:pPr>
              <w:pStyle w:val="BodyText"/>
              <w:spacing w:after="0"/>
              <w:rPr>
                <w:highlight w:val="white"/>
              </w:rPr>
            </w:pPr>
            <w:r w:rsidRPr="00DD76FE">
              <w:rPr>
                <w:highlight w:val="white"/>
              </w:rPr>
              <w:t>Einstök atriði eða tilvik sem eiga ekki við þrátt fyrir að þau falli undir tilgreinda reglu.</w:t>
            </w:r>
          </w:p>
        </w:tc>
      </w:tr>
      <w:tr w:rsidR="00515EB5" w:rsidRPr="00DD76FE" w14:paraId="60C0C3CC" w14:textId="77777777" w:rsidTr="007D49EC">
        <w:trPr>
          <w:trHeight w:val="20"/>
        </w:trPr>
        <w:tc>
          <w:tcPr>
            <w:tcW w:w="1863" w:type="dxa"/>
            <w:shd w:val="clear" w:color="auto" w:fill="auto"/>
            <w:hideMark/>
          </w:tcPr>
          <w:p w14:paraId="05F54402" w14:textId="77777777" w:rsidR="00515EB5" w:rsidRPr="00DD76FE" w:rsidRDefault="00515EB5" w:rsidP="00DD76FE">
            <w:pPr>
              <w:pStyle w:val="BodyText"/>
              <w:spacing w:after="0"/>
              <w:rPr>
                <w:highlight w:val="white"/>
              </w:rPr>
            </w:pPr>
            <w:r w:rsidRPr="00DD76FE">
              <w:rPr>
                <w:highlight w:val="white"/>
              </w:rPr>
              <w:t>Klasi</w:t>
            </w:r>
          </w:p>
        </w:tc>
        <w:tc>
          <w:tcPr>
            <w:tcW w:w="2209" w:type="dxa"/>
            <w:shd w:val="clear" w:color="auto" w:fill="auto"/>
            <w:hideMark/>
          </w:tcPr>
          <w:p w14:paraId="2D3EB840" w14:textId="77777777" w:rsidR="00515EB5" w:rsidRPr="00DD76FE" w:rsidRDefault="00515EB5" w:rsidP="00DD76FE">
            <w:pPr>
              <w:pStyle w:val="BodyText"/>
              <w:spacing w:after="0"/>
              <w:rPr>
                <w:highlight w:val="white"/>
              </w:rPr>
            </w:pPr>
            <w:proofErr w:type="spellStart"/>
            <w:r w:rsidRPr="00DD76FE">
              <w:rPr>
                <w:highlight w:val="white"/>
              </w:rPr>
              <w:t>Class</w:t>
            </w:r>
            <w:proofErr w:type="spellEnd"/>
          </w:p>
        </w:tc>
        <w:tc>
          <w:tcPr>
            <w:tcW w:w="5425" w:type="dxa"/>
            <w:shd w:val="clear" w:color="auto" w:fill="auto"/>
            <w:hideMark/>
          </w:tcPr>
          <w:p w14:paraId="5A2F3994" w14:textId="77777777" w:rsidR="00515EB5" w:rsidRPr="00DD76FE" w:rsidRDefault="00515EB5" w:rsidP="00DD76FE">
            <w:pPr>
              <w:pStyle w:val="BodyText"/>
              <w:spacing w:after="0"/>
              <w:rPr>
                <w:highlight w:val="white"/>
              </w:rPr>
            </w:pPr>
            <w:r w:rsidRPr="00DD76FE">
              <w:rPr>
                <w:highlight w:val="white"/>
              </w:rPr>
              <w:t>Klasi inniheldur eitt eða fleiri stök sem til samans veita upplýsingar um ákveðinn efnisflokk í skeyti, svo sem verð eða aðila.</w:t>
            </w:r>
          </w:p>
        </w:tc>
      </w:tr>
      <w:tr w:rsidR="00515EB5" w:rsidRPr="00DD76FE" w14:paraId="0EC169AB" w14:textId="77777777" w:rsidTr="007D49EC">
        <w:trPr>
          <w:trHeight w:val="20"/>
        </w:trPr>
        <w:tc>
          <w:tcPr>
            <w:tcW w:w="1863" w:type="dxa"/>
            <w:shd w:val="clear" w:color="auto" w:fill="auto"/>
            <w:hideMark/>
          </w:tcPr>
          <w:p w14:paraId="5E244B90" w14:textId="77777777" w:rsidR="00515EB5" w:rsidRPr="00DD76FE" w:rsidRDefault="00515EB5" w:rsidP="00DD76FE">
            <w:pPr>
              <w:pStyle w:val="BodyText"/>
              <w:spacing w:after="0"/>
              <w:rPr>
                <w:highlight w:val="white"/>
              </w:rPr>
            </w:pPr>
            <w:r w:rsidRPr="00DD76FE">
              <w:rPr>
                <w:highlight w:val="white"/>
              </w:rPr>
              <w:t>Stak</w:t>
            </w:r>
          </w:p>
        </w:tc>
        <w:tc>
          <w:tcPr>
            <w:tcW w:w="2209" w:type="dxa"/>
            <w:shd w:val="clear" w:color="auto" w:fill="auto"/>
            <w:hideMark/>
          </w:tcPr>
          <w:p w14:paraId="3173C714" w14:textId="77777777" w:rsidR="00515EB5" w:rsidRPr="00DD76FE" w:rsidRDefault="00515EB5" w:rsidP="00DD76FE">
            <w:pPr>
              <w:pStyle w:val="BodyText"/>
              <w:spacing w:after="0"/>
              <w:rPr>
                <w:highlight w:val="white"/>
              </w:rPr>
            </w:pPr>
            <w:r w:rsidRPr="00DD76FE">
              <w:rPr>
                <w:highlight w:val="white"/>
              </w:rPr>
              <w:t>Element</w:t>
            </w:r>
          </w:p>
        </w:tc>
        <w:tc>
          <w:tcPr>
            <w:tcW w:w="5425" w:type="dxa"/>
            <w:shd w:val="clear" w:color="auto" w:fill="auto"/>
            <w:hideMark/>
          </w:tcPr>
          <w:p w14:paraId="41A91618" w14:textId="77777777" w:rsidR="00515EB5" w:rsidRPr="00DD76FE" w:rsidRDefault="00515EB5" w:rsidP="00DD76FE">
            <w:pPr>
              <w:pStyle w:val="BodyText"/>
              <w:spacing w:after="0"/>
              <w:rPr>
                <w:highlight w:val="white"/>
              </w:rPr>
            </w:pPr>
            <w:r w:rsidRPr="00DD76FE">
              <w:rPr>
                <w:highlight w:val="white"/>
              </w:rPr>
              <w:t>Minnsta eining í skeyti og er auðkennd með XML tagi. Stak getur ýmist innihaldið breytu, textastreng, tölu eða önnur gildi.</w:t>
            </w:r>
          </w:p>
        </w:tc>
      </w:tr>
      <w:tr w:rsidR="00515EB5" w:rsidRPr="00DD76FE" w14:paraId="601D567F" w14:textId="77777777" w:rsidTr="007D49EC">
        <w:trPr>
          <w:trHeight w:val="20"/>
        </w:trPr>
        <w:tc>
          <w:tcPr>
            <w:tcW w:w="1863" w:type="dxa"/>
            <w:shd w:val="clear" w:color="auto" w:fill="auto"/>
            <w:hideMark/>
          </w:tcPr>
          <w:p w14:paraId="2CFF7B85" w14:textId="77777777" w:rsidR="00515EB5" w:rsidRPr="00DD76FE" w:rsidRDefault="00515EB5" w:rsidP="00DD76FE">
            <w:pPr>
              <w:pStyle w:val="BodyText"/>
              <w:spacing w:after="0"/>
              <w:rPr>
                <w:highlight w:val="white"/>
              </w:rPr>
            </w:pPr>
            <w:proofErr w:type="spellStart"/>
            <w:r w:rsidRPr="00DD76FE">
              <w:rPr>
                <w:highlight w:val="white"/>
              </w:rPr>
              <w:t>Eigindi</w:t>
            </w:r>
            <w:proofErr w:type="spellEnd"/>
          </w:p>
        </w:tc>
        <w:tc>
          <w:tcPr>
            <w:tcW w:w="2209" w:type="dxa"/>
            <w:shd w:val="clear" w:color="auto" w:fill="auto"/>
            <w:hideMark/>
          </w:tcPr>
          <w:p w14:paraId="60327235" w14:textId="77777777" w:rsidR="00515EB5" w:rsidRPr="00DD76FE" w:rsidRDefault="00515EB5" w:rsidP="00DD76FE">
            <w:pPr>
              <w:pStyle w:val="BodyText"/>
              <w:spacing w:after="0"/>
              <w:rPr>
                <w:highlight w:val="white"/>
              </w:rPr>
            </w:pPr>
            <w:proofErr w:type="spellStart"/>
            <w:r w:rsidRPr="00DD76FE">
              <w:rPr>
                <w:highlight w:val="white"/>
              </w:rPr>
              <w:t>Attribute</w:t>
            </w:r>
            <w:proofErr w:type="spellEnd"/>
          </w:p>
        </w:tc>
        <w:tc>
          <w:tcPr>
            <w:tcW w:w="5425" w:type="dxa"/>
            <w:shd w:val="clear" w:color="auto" w:fill="auto"/>
            <w:hideMark/>
          </w:tcPr>
          <w:p w14:paraId="0A5453BE" w14:textId="77777777" w:rsidR="00515EB5" w:rsidRPr="00DD76FE" w:rsidRDefault="00515EB5" w:rsidP="00DD76FE">
            <w:pPr>
              <w:pStyle w:val="BodyText"/>
              <w:spacing w:after="0"/>
              <w:rPr>
                <w:highlight w:val="white"/>
              </w:rPr>
            </w:pPr>
            <w:proofErr w:type="spellStart"/>
            <w:r w:rsidRPr="00DD76FE">
              <w:rPr>
                <w:highlight w:val="white"/>
              </w:rPr>
              <w:t>Eigindi</w:t>
            </w:r>
            <w:proofErr w:type="spellEnd"/>
            <w:r w:rsidRPr="00DD76FE">
              <w:rPr>
                <w:highlight w:val="white"/>
              </w:rPr>
              <w:t xml:space="preserve"> eiga við einstök stök og skilgreina eiginleika þeirra eða form. Sem dæmi má nefna að uppgefið magn sé í kílóum eða að uppgefin upphæð sé í íslenskum krónum.</w:t>
            </w:r>
          </w:p>
        </w:tc>
      </w:tr>
      <w:tr w:rsidR="00515EB5" w:rsidRPr="00DD76FE" w14:paraId="1DFFA0F6" w14:textId="77777777" w:rsidTr="007D49EC">
        <w:trPr>
          <w:trHeight w:val="20"/>
        </w:trPr>
        <w:tc>
          <w:tcPr>
            <w:tcW w:w="1863" w:type="dxa"/>
            <w:shd w:val="clear" w:color="auto" w:fill="auto"/>
            <w:hideMark/>
          </w:tcPr>
          <w:p w14:paraId="608C21FF" w14:textId="77777777" w:rsidR="00515EB5" w:rsidRPr="00DD76FE" w:rsidRDefault="00515EB5" w:rsidP="00DD76FE">
            <w:pPr>
              <w:pStyle w:val="BodyText"/>
              <w:spacing w:after="0"/>
              <w:rPr>
                <w:highlight w:val="white"/>
              </w:rPr>
            </w:pPr>
            <w:r w:rsidRPr="00DD76FE">
              <w:rPr>
                <w:highlight w:val="white"/>
              </w:rPr>
              <w:lastRenderedPageBreak/>
              <w:t>Stakafjöldi</w:t>
            </w:r>
            <w:r w:rsidR="00CA78D9" w:rsidRPr="00DD76FE">
              <w:rPr>
                <w:highlight w:val="white"/>
              </w:rPr>
              <w:t xml:space="preserve"> / Klasafjöldi</w:t>
            </w:r>
          </w:p>
        </w:tc>
        <w:tc>
          <w:tcPr>
            <w:tcW w:w="2209" w:type="dxa"/>
            <w:shd w:val="clear" w:color="auto" w:fill="auto"/>
            <w:hideMark/>
          </w:tcPr>
          <w:p w14:paraId="7B0127FF" w14:textId="77777777" w:rsidR="00515EB5" w:rsidRPr="00DD76FE" w:rsidRDefault="00515EB5" w:rsidP="00DD76FE">
            <w:pPr>
              <w:pStyle w:val="BodyText"/>
              <w:spacing w:after="0"/>
              <w:rPr>
                <w:highlight w:val="white"/>
              </w:rPr>
            </w:pPr>
            <w:proofErr w:type="spellStart"/>
            <w:r w:rsidRPr="00DD76FE">
              <w:rPr>
                <w:highlight w:val="white"/>
              </w:rPr>
              <w:t>Cardinality</w:t>
            </w:r>
            <w:proofErr w:type="spellEnd"/>
          </w:p>
        </w:tc>
        <w:tc>
          <w:tcPr>
            <w:tcW w:w="5425" w:type="dxa"/>
            <w:shd w:val="clear" w:color="auto" w:fill="auto"/>
            <w:hideMark/>
          </w:tcPr>
          <w:p w14:paraId="76686535" w14:textId="77777777" w:rsidR="00515EB5" w:rsidRPr="00DD76FE" w:rsidRDefault="00515EB5" w:rsidP="00DD76FE">
            <w:pPr>
              <w:pStyle w:val="BodyText"/>
              <w:spacing w:after="0"/>
              <w:rPr>
                <w:highlight w:val="white"/>
              </w:rPr>
            </w:pPr>
            <w:r w:rsidRPr="00DD76FE">
              <w:rPr>
                <w:highlight w:val="white"/>
              </w:rPr>
              <w:t xml:space="preserve">Á við um stök </w:t>
            </w:r>
            <w:r w:rsidR="00CA78D9" w:rsidRPr="00DD76FE">
              <w:rPr>
                <w:highlight w:val="white"/>
              </w:rPr>
              <w:t xml:space="preserve">eða klasa </w:t>
            </w:r>
            <w:r w:rsidRPr="00DD76FE">
              <w:rPr>
                <w:highlight w:val="white"/>
              </w:rPr>
              <w:t>og segir til um hversu oft þau skuli birtast í hverju skeyti og einnig hversu oft þau mega birtast.</w:t>
            </w:r>
          </w:p>
        </w:tc>
      </w:tr>
      <w:tr w:rsidR="005F2702" w:rsidRPr="00DD76FE" w14:paraId="78463FDA" w14:textId="77777777" w:rsidTr="007D49EC">
        <w:trPr>
          <w:trHeight w:val="20"/>
        </w:trPr>
        <w:tc>
          <w:tcPr>
            <w:tcW w:w="1863" w:type="dxa"/>
            <w:shd w:val="clear" w:color="auto" w:fill="auto"/>
          </w:tcPr>
          <w:p w14:paraId="72CEB6D6" w14:textId="77777777" w:rsidR="005F2702" w:rsidRPr="00DD76FE" w:rsidRDefault="005F2702" w:rsidP="00DD76FE">
            <w:pPr>
              <w:pStyle w:val="BodyText"/>
              <w:spacing w:after="0"/>
              <w:rPr>
                <w:highlight w:val="white"/>
              </w:rPr>
            </w:pPr>
            <w:r w:rsidRPr="00DD76FE">
              <w:rPr>
                <w:highlight w:val="white"/>
              </w:rPr>
              <w:t>GLN kenni</w:t>
            </w:r>
          </w:p>
        </w:tc>
        <w:tc>
          <w:tcPr>
            <w:tcW w:w="2209" w:type="dxa"/>
            <w:shd w:val="clear" w:color="auto" w:fill="auto"/>
          </w:tcPr>
          <w:p w14:paraId="7F4915CA" w14:textId="77777777" w:rsidR="005F2702" w:rsidRPr="00DD76FE" w:rsidRDefault="005F2702" w:rsidP="00DD76FE">
            <w:pPr>
              <w:pStyle w:val="BodyText"/>
              <w:spacing w:after="0"/>
              <w:rPr>
                <w:highlight w:val="white"/>
              </w:rPr>
            </w:pPr>
            <w:r w:rsidRPr="00DD76FE">
              <w:rPr>
                <w:highlight w:val="white"/>
              </w:rPr>
              <w:t xml:space="preserve">GLN (Global </w:t>
            </w:r>
            <w:proofErr w:type="spellStart"/>
            <w:r w:rsidRPr="00DD76FE">
              <w:rPr>
                <w:highlight w:val="white"/>
              </w:rPr>
              <w:t>Location</w:t>
            </w:r>
            <w:proofErr w:type="spellEnd"/>
            <w:r w:rsidRPr="00DD76FE">
              <w:rPr>
                <w:highlight w:val="white"/>
              </w:rPr>
              <w:t xml:space="preserve"> </w:t>
            </w:r>
            <w:proofErr w:type="spellStart"/>
            <w:r w:rsidRPr="00DD76FE">
              <w:rPr>
                <w:highlight w:val="white"/>
              </w:rPr>
              <w:t>Number</w:t>
            </w:r>
            <w:proofErr w:type="spellEnd"/>
            <w:r w:rsidRPr="00DD76FE">
              <w:rPr>
                <w:highlight w:val="white"/>
              </w:rPr>
              <w:t>)</w:t>
            </w:r>
          </w:p>
        </w:tc>
        <w:tc>
          <w:tcPr>
            <w:tcW w:w="5425" w:type="dxa"/>
            <w:shd w:val="clear" w:color="auto" w:fill="auto"/>
          </w:tcPr>
          <w:p w14:paraId="31D5F5DF" w14:textId="5AF2E49A" w:rsidR="005F2702" w:rsidRPr="00DD76FE" w:rsidRDefault="00821BAF" w:rsidP="00DD76FE">
            <w:pPr>
              <w:pStyle w:val="BodyText"/>
              <w:spacing w:after="0"/>
              <w:rPr>
                <w:highlight w:val="white"/>
              </w:rPr>
            </w:pPr>
            <w:r w:rsidRPr="00DD76FE">
              <w:rPr>
                <w:highlight w:val="white"/>
              </w:rPr>
              <w:t>GLN kenni er ein</w:t>
            </w:r>
            <w:r w:rsidR="00875FB7" w:rsidRPr="00DD76FE">
              <w:rPr>
                <w:highlight w:val="white"/>
              </w:rPr>
              <w:t>kvæmt númer staðar eða einingar</w:t>
            </w:r>
            <w:ins w:id="256" w:author="Georg Birgisson" w:date="2021-10-11T17:24:00Z">
              <w:r w:rsidR="00400941">
                <w:rPr>
                  <w:highlight w:val="white"/>
                </w:rPr>
                <w:t xml:space="preserve"> sem gefið er út af GS1</w:t>
              </w:r>
            </w:ins>
            <w:del w:id="257" w:author="Georg Birgisson" w:date="2021-10-11T17:24:00Z">
              <w:r w:rsidR="00875FB7" w:rsidRPr="00DD76FE" w:rsidDel="00400941">
                <w:rPr>
                  <w:highlight w:val="white"/>
                </w:rPr>
                <w:delText>.</w:delText>
              </w:r>
            </w:del>
          </w:p>
        </w:tc>
      </w:tr>
      <w:tr w:rsidR="005022CE" w:rsidRPr="00DD76FE" w14:paraId="7A5791EF" w14:textId="77777777" w:rsidTr="007D49EC">
        <w:trPr>
          <w:trHeight w:val="20"/>
        </w:trPr>
        <w:tc>
          <w:tcPr>
            <w:tcW w:w="1863" w:type="dxa"/>
            <w:shd w:val="clear" w:color="auto" w:fill="auto"/>
          </w:tcPr>
          <w:p w14:paraId="3A0C9837" w14:textId="77777777" w:rsidR="005022CE" w:rsidRPr="00DD76FE" w:rsidRDefault="005022CE" w:rsidP="00DD76FE">
            <w:pPr>
              <w:pStyle w:val="BodyText"/>
              <w:spacing w:after="0"/>
              <w:rPr>
                <w:highlight w:val="white"/>
              </w:rPr>
            </w:pPr>
            <w:r w:rsidRPr="00DD76FE">
              <w:rPr>
                <w:highlight w:val="white"/>
              </w:rPr>
              <w:t>GTIN</w:t>
            </w:r>
          </w:p>
        </w:tc>
        <w:tc>
          <w:tcPr>
            <w:tcW w:w="2209" w:type="dxa"/>
            <w:shd w:val="clear" w:color="auto" w:fill="auto"/>
          </w:tcPr>
          <w:p w14:paraId="10383FF0" w14:textId="77777777" w:rsidR="005022CE" w:rsidRPr="00DD76FE" w:rsidRDefault="005022CE" w:rsidP="00DD76FE">
            <w:pPr>
              <w:pStyle w:val="BodyText"/>
              <w:spacing w:after="0"/>
              <w:rPr>
                <w:highlight w:val="white"/>
              </w:rPr>
            </w:pPr>
            <w:r w:rsidRPr="00DD76FE">
              <w:rPr>
                <w:highlight w:val="white"/>
              </w:rPr>
              <w:t xml:space="preserve">GTIN (Global </w:t>
            </w:r>
            <w:proofErr w:type="spellStart"/>
            <w:r w:rsidRPr="00DD76FE">
              <w:rPr>
                <w:highlight w:val="white"/>
              </w:rPr>
              <w:t>Trade</w:t>
            </w:r>
            <w:proofErr w:type="spellEnd"/>
            <w:r w:rsidRPr="00DD76FE">
              <w:rPr>
                <w:highlight w:val="white"/>
              </w:rPr>
              <w:t xml:space="preserve"> </w:t>
            </w:r>
            <w:proofErr w:type="spellStart"/>
            <w:r w:rsidRPr="00DD76FE">
              <w:rPr>
                <w:highlight w:val="white"/>
              </w:rPr>
              <w:t>Item</w:t>
            </w:r>
            <w:proofErr w:type="spellEnd"/>
            <w:r w:rsidRPr="00DD76FE">
              <w:rPr>
                <w:highlight w:val="white"/>
              </w:rPr>
              <w:t xml:space="preserve"> </w:t>
            </w:r>
            <w:proofErr w:type="spellStart"/>
            <w:r w:rsidRPr="00DD76FE">
              <w:rPr>
                <w:highlight w:val="white"/>
              </w:rPr>
              <w:t>Number</w:t>
            </w:r>
            <w:proofErr w:type="spellEnd"/>
            <w:r w:rsidRPr="00DD76FE">
              <w:rPr>
                <w:highlight w:val="white"/>
              </w:rPr>
              <w:t>)</w:t>
            </w:r>
          </w:p>
        </w:tc>
        <w:tc>
          <w:tcPr>
            <w:tcW w:w="5425" w:type="dxa"/>
            <w:shd w:val="clear" w:color="auto" w:fill="auto"/>
          </w:tcPr>
          <w:p w14:paraId="58F99860" w14:textId="0B2AAF04" w:rsidR="005022CE" w:rsidRPr="00DD76FE" w:rsidRDefault="005022CE" w:rsidP="00DD76FE">
            <w:pPr>
              <w:pStyle w:val="BodyText"/>
              <w:spacing w:after="0"/>
              <w:rPr>
                <w:highlight w:val="white"/>
              </w:rPr>
            </w:pPr>
            <w:r w:rsidRPr="00DD76FE">
              <w:rPr>
                <w:highlight w:val="white"/>
              </w:rPr>
              <w:t xml:space="preserve">GTIN er vörunúmer sem </w:t>
            </w:r>
            <w:r w:rsidR="004B5E09" w:rsidRPr="00DD76FE">
              <w:rPr>
                <w:highlight w:val="white"/>
              </w:rPr>
              <w:t xml:space="preserve">oft er </w:t>
            </w:r>
            <w:r w:rsidRPr="00DD76FE">
              <w:rPr>
                <w:highlight w:val="white"/>
              </w:rPr>
              <w:t>notað í strikamerkjum</w:t>
            </w:r>
            <w:ins w:id="258" w:author="Georg Birgisson" w:date="2021-10-11T17:24:00Z">
              <w:r w:rsidR="00400941">
                <w:rPr>
                  <w:highlight w:val="white"/>
                </w:rPr>
                <w:t xml:space="preserve"> og er gefið út samkvæmt GS1.</w:t>
              </w:r>
            </w:ins>
            <w:del w:id="259" w:author="Georg Birgisson" w:date="2021-10-11T17:24:00Z">
              <w:r w:rsidR="0036440A" w:rsidRPr="00DD76FE" w:rsidDel="00400941">
                <w:rPr>
                  <w:highlight w:val="white"/>
                </w:rPr>
                <w:delText>.</w:delText>
              </w:r>
            </w:del>
          </w:p>
        </w:tc>
      </w:tr>
      <w:tr w:rsidR="0059566D" w:rsidRPr="00DD76FE" w14:paraId="65185302" w14:textId="77777777" w:rsidTr="007D49EC">
        <w:trPr>
          <w:trHeight w:val="20"/>
        </w:trPr>
        <w:tc>
          <w:tcPr>
            <w:tcW w:w="1863" w:type="dxa"/>
            <w:shd w:val="clear" w:color="auto" w:fill="auto"/>
          </w:tcPr>
          <w:p w14:paraId="0C866FB8" w14:textId="77777777" w:rsidR="0059566D" w:rsidRPr="00DD76FE" w:rsidRDefault="0059566D" w:rsidP="00DD76FE">
            <w:pPr>
              <w:pStyle w:val="BodyText"/>
              <w:spacing w:after="0"/>
              <w:rPr>
                <w:highlight w:val="white"/>
              </w:rPr>
            </w:pPr>
            <w:r w:rsidRPr="00DD76FE">
              <w:rPr>
                <w:highlight w:val="white"/>
              </w:rPr>
              <w:t>GS1</w:t>
            </w:r>
          </w:p>
        </w:tc>
        <w:tc>
          <w:tcPr>
            <w:tcW w:w="2209" w:type="dxa"/>
            <w:shd w:val="clear" w:color="auto" w:fill="auto"/>
          </w:tcPr>
          <w:p w14:paraId="1C789CEB" w14:textId="77777777" w:rsidR="0059566D" w:rsidRPr="00DD76FE" w:rsidRDefault="0059566D" w:rsidP="00DD76FE">
            <w:pPr>
              <w:pStyle w:val="BodyText"/>
              <w:spacing w:after="0"/>
              <w:rPr>
                <w:highlight w:val="white"/>
              </w:rPr>
            </w:pPr>
            <w:r w:rsidRPr="00DD76FE">
              <w:rPr>
                <w:highlight w:val="white"/>
              </w:rPr>
              <w:t>GS1</w:t>
            </w:r>
          </w:p>
        </w:tc>
        <w:tc>
          <w:tcPr>
            <w:tcW w:w="5425" w:type="dxa"/>
            <w:shd w:val="clear" w:color="auto" w:fill="auto"/>
          </w:tcPr>
          <w:p w14:paraId="5A28AA41" w14:textId="77777777" w:rsidR="0059566D" w:rsidRPr="00DD76FE" w:rsidRDefault="0059566D" w:rsidP="00DD76FE">
            <w:pPr>
              <w:pStyle w:val="BodyText"/>
              <w:spacing w:after="0"/>
              <w:rPr>
                <w:highlight w:val="white"/>
              </w:rPr>
            </w:pPr>
            <w:r w:rsidRPr="00DD76FE">
              <w:rPr>
                <w:highlight w:val="white"/>
              </w:rPr>
              <w:t>Samtök hagsmunaaðila sem viðhalda alþjóðlegu kerfi til</w:t>
            </w:r>
            <w:r w:rsidRPr="00DD76FE">
              <w:rPr>
                <w:highlight w:val="white"/>
              </w:rPr>
              <w:br/>
              <w:t>samskipta í viðskiptum og til að auðkenna vö</w:t>
            </w:r>
            <w:r w:rsidR="004B5E09" w:rsidRPr="00DD76FE">
              <w:rPr>
                <w:highlight w:val="white"/>
              </w:rPr>
              <w:t xml:space="preserve">rur, þjónustu og staðsetningar. T.d. </w:t>
            </w:r>
            <w:r w:rsidR="005D5710" w:rsidRPr="00DD76FE">
              <w:rPr>
                <w:highlight w:val="white"/>
              </w:rPr>
              <w:t xml:space="preserve">með </w:t>
            </w:r>
            <w:r w:rsidR="004B5E09" w:rsidRPr="00DD76FE">
              <w:rPr>
                <w:highlight w:val="white"/>
              </w:rPr>
              <w:t>GLN og GTIN.</w:t>
            </w:r>
          </w:p>
        </w:tc>
      </w:tr>
      <w:tr w:rsidR="00515EB5" w:rsidRPr="00DD76FE" w14:paraId="03AD888B" w14:textId="77777777" w:rsidTr="007D49EC">
        <w:trPr>
          <w:trHeight w:val="20"/>
        </w:trPr>
        <w:tc>
          <w:tcPr>
            <w:tcW w:w="1863" w:type="dxa"/>
            <w:shd w:val="clear" w:color="auto" w:fill="auto"/>
            <w:hideMark/>
          </w:tcPr>
          <w:p w14:paraId="713553EF" w14:textId="2AD377B0" w:rsidR="00515EB5" w:rsidRPr="00DD76FE" w:rsidRDefault="008939B5" w:rsidP="00DD76FE">
            <w:pPr>
              <w:pStyle w:val="BodyText"/>
              <w:spacing w:after="0"/>
              <w:rPr>
                <w:highlight w:val="white"/>
              </w:rPr>
            </w:pPr>
            <w:r w:rsidRPr="00DD76FE">
              <w:rPr>
                <w:highlight w:val="white"/>
              </w:rPr>
              <w:t>Rafrænt heimilisfang</w:t>
            </w:r>
            <w:del w:id="260" w:author="Georg Birgisson" w:date="2021-10-11T17:24:00Z">
              <w:r w:rsidRPr="00DD76FE" w:rsidDel="00400941">
                <w:rPr>
                  <w:highlight w:val="white"/>
                </w:rPr>
                <w:delText>.</w:delText>
              </w:r>
            </w:del>
          </w:p>
        </w:tc>
        <w:tc>
          <w:tcPr>
            <w:tcW w:w="2209" w:type="dxa"/>
            <w:shd w:val="clear" w:color="auto" w:fill="auto"/>
            <w:hideMark/>
          </w:tcPr>
          <w:p w14:paraId="25E1DA5B" w14:textId="77777777" w:rsidR="00515EB5" w:rsidRPr="00DD76FE" w:rsidRDefault="00515EB5" w:rsidP="00DD76FE">
            <w:pPr>
              <w:pStyle w:val="BodyText"/>
              <w:spacing w:after="0"/>
              <w:rPr>
                <w:highlight w:val="white"/>
              </w:rPr>
            </w:pPr>
            <w:proofErr w:type="spellStart"/>
            <w:r w:rsidRPr="00DD76FE">
              <w:rPr>
                <w:highlight w:val="white"/>
              </w:rPr>
              <w:t>EndPoint</w:t>
            </w:r>
            <w:proofErr w:type="spellEnd"/>
          </w:p>
        </w:tc>
        <w:tc>
          <w:tcPr>
            <w:tcW w:w="5425" w:type="dxa"/>
            <w:shd w:val="clear" w:color="auto" w:fill="auto"/>
            <w:hideMark/>
          </w:tcPr>
          <w:p w14:paraId="6482A980" w14:textId="7F88D13D" w:rsidR="00515EB5" w:rsidRPr="00DD76FE" w:rsidRDefault="00515EB5" w:rsidP="00DD76FE">
            <w:pPr>
              <w:pStyle w:val="BodyText"/>
              <w:spacing w:after="0"/>
              <w:rPr>
                <w:highlight w:val="white"/>
              </w:rPr>
            </w:pPr>
            <w:r w:rsidRPr="00DD76FE">
              <w:rPr>
                <w:highlight w:val="white"/>
              </w:rPr>
              <w:t>Rafrænt “heimilisfang” tiltekins aðila</w:t>
            </w:r>
            <w:r w:rsidR="004B5E09" w:rsidRPr="00DD76FE">
              <w:rPr>
                <w:highlight w:val="white"/>
              </w:rPr>
              <w:t xml:space="preserve"> </w:t>
            </w:r>
            <w:r w:rsidRPr="00DD76FE">
              <w:rPr>
                <w:highlight w:val="white"/>
              </w:rPr>
              <w:t xml:space="preserve">sem nota má til að stýra skeytum og upplýsingum á rétta einstaklinga eða </w:t>
            </w:r>
            <w:r w:rsidR="00CA78D9" w:rsidRPr="00DD76FE">
              <w:rPr>
                <w:highlight w:val="white"/>
              </w:rPr>
              <w:t xml:space="preserve">starfseiningar </w:t>
            </w:r>
            <w:r w:rsidRPr="00DD76FE">
              <w:rPr>
                <w:highlight w:val="white"/>
              </w:rPr>
              <w:t>og í ákveðnum tilgangi.</w:t>
            </w:r>
            <w:del w:id="261" w:author="Georg Birgisson" w:date="2021-10-11T17:25:00Z">
              <w:r w:rsidR="008939B5" w:rsidRPr="00DD76FE" w:rsidDel="00400941">
                <w:rPr>
                  <w:highlight w:val="white"/>
                </w:rPr>
                <w:delText xml:space="preserve"> Skýra betur</w:delText>
              </w:r>
            </w:del>
          </w:p>
        </w:tc>
      </w:tr>
      <w:tr w:rsidR="00515EB5" w:rsidRPr="00DD76FE" w14:paraId="4C59F6AC" w14:textId="77777777" w:rsidTr="007D49EC">
        <w:trPr>
          <w:trHeight w:val="20"/>
        </w:trPr>
        <w:tc>
          <w:tcPr>
            <w:tcW w:w="1863" w:type="dxa"/>
            <w:shd w:val="clear" w:color="auto" w:fill="auto"/>
            <w:hideMark/>
          </w:tcPr>
          <w:p w14:paraId="335BE555" w14:textId="77777777" w:rsidR="00515EB5" w:rsidRPr="00DD76FE" w:rsidRDefault="00515EB5" w:rsidP="00DD76FE">
            <w:pPr>
              <w:pStyle w:val="BodyText"/>
              <w:spacing w:after="0"/>
              <w:rPr>
                <w:highlight w:val="white"/>
              </w:rPr>
            </w:pPr>
            <w:r w:rsidRPr="00DD76FE">
              <w:rPr>
                <w:highlight w:val="white"/>
              </w:rPr>
              <w:t>Vara</w:t>
            </w:r>
          </w:p>
        </w:tc>
        <w:tc>
          <w:tcPr>
            <w:tcW w:w="2209" w:type="dxa"/>
            <w:shd w:val="clear" w:color="auto" w:fill="auto"/>
            <w:hideMark/>
          </w:tcPr>
          <w:p w14:paraId="6779C77E" w14:textId="77777777" w:rsidR="00515EB5" w:rsidRPr="00DD76FE" w:rsidRDefault="00515EB5" w:rsidP="00DD76FE">
            <w:pPr>
              <w:pStyle w:val="BodyText"/>
              <w:spacing w:after="0"/>
              <w:rPr>
                <w:highlight w:val="white"/>
              </w:rPr>
            </w:pPr>
            <w:proofErr w:type="spellStart"/>
            <w:r w:rsidRPr="00DD76FE">
              <w:rPr>
                <w:highlight w:val="white"/>
              </w:rPr>
              <w:t>Item</w:t>
            </w:r>
            <w:proofErr w:type="spellEnd"/>
          </w:p>
        </w:tc>
        <w:tc>
          <w:tcPr>
            <w:tcW w:w="5425" w:type="dxa"/>
            <w:shd w:val="clear" w:color="auto" w:fill="auto"/>
            <w:hideMark/>
          </w:tcPr>
          <w:p w14:paraId="45E70FE7" w14:textId="77777777" w:rsidR="00515EB5" w:rsidRPr="00DD76FE" w:rsidRDefault="00C508F0" w:rsidP="00DD76FE">
            <w:pPr>
              <w:pStyle w:val="BodyText"/>
              <w:spacing w:after="0"/>
              <w:rPr>
                <w:highlight w:val="white"/>
              </w:rPr>
            </w:pPr>
            <w:r w:rsidRPr="00DD76FE">
              <w:rPr>
                <w:highlight w:val="white"/>
              </w:rPr>
              <w:t>Hugtakið er notað bæði um vöru</w:t>
            </w:r>
            <w:r w:rsidR="00515EB5" w:rsidRPr="00DD76FE">
              <w:rPr>
                <w:highlight w:val="white"/>
              </w:rPr>
              <w:t xml:space="preserve"> og þjónustu eða </w:t>
            </w:r>
            <w:r w:rsidR="00BE025A" w:rsidRPr="00DD76FE">
              <w:rPr>
                <w:highlight w:val="white"/>
              </w:rPr>
              <w:br/>
            </w:r>
            <w:r w:rsidR="00515EB5" w:rsidRPr="00DD76FE">
              <w:rPr>
                <w:highlight w:val="white"/>
              </w:rPr>
              <w:t>hva</w:t>
            </w:r>
            <w:r w:rsidR="00020377" w:rsidRPr="00DD76FE">
              <w:rPr>
                <w:highlight w:val="white"/>
              </w:rPr>
              <w:t>ð</w:t>
            </w:r>
            <w:r w:rsidR="00515EB5" w:rsidRPr="00DD76FE">
              <w:rPr>
                <w:highlight w:val="white"/>
              </w:rPr>
              <w:t>eina sem viðskiptin snúast um og reikningsfært er fyrir.</w:t>
            </w:r>
          </w:p>
        </w:tc>
      </w:tr>
      <w:tr w:rsidR="00704EB3" w:rsidRPr="00DD76FE" w14:paraId="2A56C8C1" w14:textId="77777777" w:rsidTr="007D49EC">
        <w:trPr>
          <w:trHeight w:val="20"/>
        </w:trPr>
        <w:tc>
          <w:tcPr>
            <w:tcW w:w="1863" w:type="dxa"/>
            <w:shd w:val="clear" w:color="auto" w:fill="auto"/>
          </w:tcPr>
          <w:p w14:paraId="3258F196" w14:textId="77777777" w:rsidR="00704EB3" w:rsidRPr="00DD76FE" w:rsidRDefault="00704EB3" w:rsidP="00DD76FE">
            <w:pPr>
              <w:pStyle w:val="BodyText"/>
              <w:spacing w:after="0"/>
              <w:rPr>
                <w:highlight w:val="white"/>
              </w:rPr>
            </w:pPr>
            <w:r w:rsidRPr="00DD76FE">
              <w:rPr>
                <w:highlight w:val="white"/>
              </w:rPr>
              <w:t>UN/SPSC</w:t>
            </w:r>
          </w:p>
        </w:tc>
        <w:tc>
          <w:tcPr>
            <w:tcW w:w="2209" w:type="dxa"/>
            <w:shd w:val="clear" w:color="auto" w:fill="auto"/>
          </w:tcPr>
          <w:p w14:paraId="1938DDD0" w14:textId="77777777" w:rsidR="00704EB3" w:rsidRPr="00DD76FE" w:rsidRDefault="00704EB3" w:rsidP="00DD76FE">
            <w:pPr>
              <w:pStyle w:val="BodyText"/>
              <w:spacing w:after="0"/>
              <w:rPr>
                <w:highlight w:val="white"/>
              </w:rPr>
            </w:pPr>
            <w:r w:rsidRPr="00DD76FE">
              <w:rPr>
                <w:highlight w:val="white"/>
              </w:rPr>
              <w:t xml:space="preserve">United Nations Standard Products </w:t>
            </w:r>
            <w:proofErr w:type="spellStart"/>
            <w:r w:rsidRPr="00DD76FE">
              <w:rPr>
                <w:highlight w:val="white"/>
              </w:rPr>
              <w:t>and</w:t>
            </w:r>
            <w:proofErr w:type="spellEnd"/>
            <w:r w:rsidRPr="00DD76FE">
              <w:rPr>
                <w:highlight w:val="white"/>
              </w:rPr>
              <w:t xml:space="preserve"> Services Code</w:t>
            </w:r>
          </w:p>
        </w:tc>
        <w:tc>
          <w:tcPr>
            <w:tcW w:w="5425" w:type="dxa"/>
            <w:shd w:val="clear" w:color="auto" w:fill="auto"/>
          </w:tcPr>
          <w:p w14:paraId="35A231A1" w14:textId="77777777" w:rsidR="00704EB3" w:rsidRPr="00DD76FE" w:rsidRDefault="00704EB3" w:rsidP="00DD76FE">
            <w:pPr>
              <w:pStyle w:val="BodyText"/>
              <w:spacing w:after="0"/>
              <w:rPr>
                <w:highlight w:val="white"/>
              </w:rPr>
            </w:pPr>
            <w:r w:rsidRPr="00DD76FE">
              <w:rPr>
                <w:highlight w:val="white"/>
              </w:rPr>
              <w:t>Vöruflokkunarkerfi</w:t>
            </w:r>
            <w:r w:rsidR="008F5396" w:rsidRPr="00DD76FE">
              <w:rPr>
                <w:highlight w:val="white"/>
              </w:rPr>
              <w:t xml:space="preserve"> þ</w:t>
            </w:r>
            <w:r w:rsidR="00BE025A" w:rsidRPr="00DD76FE">
              <w:rPr>
                <w:highlight w:val="white"/>
              </w:rPr>
              <w:t>róað á vegum Sameinuðu þjóðanna</w:t>
            </w:r>
            <w:r w:rsidR="005D5710" w:rsidRPr="00DD76FE">
              <w:rPr>
                <w:highlight w:val="white"/>
              </w:rPr>
              <w:t>.</w:t>
            </w:r>
          </w:p>
        </w:tc>
      </w:tr>
      <w:tr w:rsidR="000B0631" w:rsidRPr="00DD76FE" w14:paraId="0DCFD24A" w14:textId="77777777" w:rsidTr="007D49EC">
        <w:trPr>
          <w:trHeight w:val="20"/>
        </w:trPr>
        <w:tc>
          <w:tcPr>
            <w:tcW w:w="1863" w:type="dxa"/>
            <w:shd w:val="clear" w:color="auto" w:fill="auto"/>
          </w:tcPr>
          <w:p w14:paraId="5E6050BB" w14:textId="77777777" w:rsidR="000B0631" w:rsidRPr="00DD76FE" w:rsidRDefault="000B0631" w:rsidP="00DD76FE">
            <w:pPr>
              <w:pStyle w:val="BodyText"/>
              <w:spacing w:after="0"/>
              <w:rPr>
                <w:highlight w:val="white"/>
              </w:rPr>
            </w:pPr>
            <w:r w:rsidRPr="00DD76FE">
              <w:rPr>
                <w:highlight w:val="white"/>
              </w:rPr>
              <w:t>UN/ECE</w:t>
            </w:r>
          </w:p>
        </w:tc>
        <w:tc>
          <w:tcPr>
            <w:tcW w:w="2209" w:type="dxa"/>
            <w:shd w:val="clear" w:color="auto" w:fill="auto"/>
          </w:tcPr>
          <w:p w14:paraId="3005EDC0" w14:textId="77777777" w:rsidR="000B0631" w:rsidRPr="00DD76FE" w:rsidRDefault="000B0631" w:rsidP="00DD76FE">
            <w:pPr>
              <w:pStyle w:val="BodyText"/>
              <w:spacing w:after="0"/>
              <w:rPr>
                <w:highlight w:val="white"/>
              </w:rPr>
            </w:pPr>
            <w:r w:rsidRPr="00DD76FE">
              <w:rPr>
                <w:highlight w:val="white"/>
              </w:rPr>
              <w:t xml:space="preserve">United Nations Economic </w:t>
            </w:r>
            <w:proofErr w:type="spellStart"/>
            <w:r w:rsidRPr="00DD76FE">
              <w:rPr>
                <w:highlight w:val="white"/>
              </w:rPr>
              <w:t>Commission</w:t>
            </w:r>
            <w:proofErr w:type="spellEnd"/>
            <w:r w:rsidRPr="00DD76FE">
              <w:rPr>
                <w:highlight w:val="white"/>
              </w:rPr>
              <w:t xml:space="preserve"> for Europe</w:t>
            </w:r>
          </w:p>
        </w:tc>
        <w:tc>
          <w:tcPr>
            <w:tcW w:w="5425" w:type="dxa"/>
            <w:shd w:val="clear" w:color="auto" w:fill="auto"/>
          </w:tcPr>
          <w:p w14:paraId="6E7EB417" w14:textId="77777777" w:rsidR="000B0631" w:rsidRPr="00DD76FE" w:rsidRDefault="0059566D" w:rsidP="00DD76FE">
            <w:pPr>
              <w:pStyle w:val="BodyText"/>
              <w:spacing w:after="0"/>
              <w:rPr>
                <w:highlight w:val="white"/>
              </w:rPr>
            </w:pPr>
            <w:r w:rsidRPr="00DD76FE">
              <w:rPr>
                <w:highlight w:val="white"/>
              </w:rPr>
              <w:t>Viðskiptaráð Evrópu innan Sameinuðu þjóðanna</w:t>
            </w:r>
            <w:r w:rsidR="0036440A" w:rsidRPr="00DD76FE">
              <w:rPr>
                <w:highlight w:val="white"/>
              </w:rPr>
              <w:t>.</w:t>
            </w:r>
          </w:p>
        </w:tc>
      </w:tr>
      <w:tr w:rsidR="00565E45" w:rsidRPr="00DD76FE" w14:paraId="14846EA3" w14:textId="77777777" w:rsidTr="007D49EC">
        <w:trPr>
          <w:trHeight w:val="20"/>
        </w:trPr>
        <w:tc>
          <w:tcPr>
            <w:tcW w:w="1863" w:type="dxa"/>
            <w:shd w:val="clear" w:color="auto" w:fill="auto"/>
          </w:tcPr>
          <w:p w14:paraId="78C32524" w14:textId="77777777" w:rsidR="00565E45" w:rsidRPr="00DD76FE" w:rsidRDefault="00565E45" w:rsidP="00DD76FE">
            <w:pPr>
              <w:pStyle w:val="BodyText"/>
              <w:spacing w:after="0"/>
              <w:rPr>
                <w:highlight w:val="white"/>
              </w:rPr>
            </w:pPr>
            <w:r w:rsidRPr="00DD76FE">
              <w:rPr>
                <w:highlight w:val="white"/>
              </w:rPr>
              <w:t>UBL</w:t>
            </w:r>
          </w:p>
        </w:tc>
        <w:tc>
          <w:tcPr>
            <w:tcW w:w="2209" w:type="dxa"/>
            <w:shd w:val="clear" w:color="auto" w:fill="auto"/>
          </w:tcPr>
          <w:p w14:paraId="7174C21F" w14:textId="295788B5" w:rsidR="00565E45" w:rsidRPr="00DD76FE" w:rsidRDefault="00565E45" w:rsidP="00DD76FE">
            <w:pPr>
              <w:pStyle w:val="BodyText"/>
              <w:spacing w:after="0"/>
              <w:rPr>
                <w:highlight w:val="white"/>
              </w:rPr>
            </w:pPr>
            <w:del w:id="262" w:author="Georg Birgisson" w:date="2021-10-11T17:26:00Z">
              <w:r w:rsidRPr="00DD76FE" w:rsidDel="00400941">
                <w:rPr>
                  <w:highlight w:val="white"/>
                </w:rPr>
                <w:delText xml:space="preserve">OASIS </w:delText>
              </w:r>
            </w:del>
            <w:r w:rsidRPr="00DD76FE">
              <w:rPr>
                <w:highlight w:val="white"/>
              </w:rPr>
              <w:t>Universal Business Language</w:t>
            </w:r>
          </w:p>
        </w:tc>
        <w:tc>
          <w:tcPr>
            <w:tcW w:w="5425" w:type="dxa"/>
            <w:shd w:val="clear" w:color="auto" w:fill="auto"/>
          </w:tcPr>
          <w:p w14:paraId="27481CC5" w14:textId="082DC41E" w:rsidR="00565E45" w:rsidRPr="00DD76FE" w:rsidRDefault="00061311" w:rsidP="00DD76FE">
            <w:pPr>
              <w:pStyle w:val="BodyText"/>
              <w:spacing w:after="0"/>
              <w:rPr>
                <w:highlight w:val="white"/>
              </w:rPr>
            </w:pPr>
            <w:r w:rsidRPr="00DD76FE">
              <w:rPr>
                <w:highlight w:val="white"/>
              </w:rPr>
              <w:t>UBL er safn af stöðluðum XML viðskiptaskeytum eins og t.d. pöntunum og reikningum</w:t>
            </w:r>
            <w:r w:rsidR="008939B5" w:rsidRPr="00DD76FE">
              <w:rPr>
                <w:highlight w:val="white"/>
              </w:rPr>
              <w:t>.</w:t>
            </w:r>
            <w:del w:id="263" w:author="Georg Birgisson" w:date="2021-10-11T17:26:00Z">
              <w:r w:rsidR="008939B5" w:rsidRPr="00DD76FE" w:rsidDel="00400941">
                <w:rPr>
                  <w:highlight w:val="white"/>
                </w:rPr>
                <w:delText xml:space="preserve"> Er UBL OASIS?</w:delText>
              </w:r>
            </w:del>
            <w:ins w:id="264" w:author="Georg Birgisson" w:date="2021-10-11T17:26:00Z">
              <w:r w:rsidR="00400941">
                <w:rPr>
                  <w:highlight w:val="white"/>
                </w:rPr>
                <w:t xml:space="preserve"> Útgefandi UBL er Oasis.</w:t>
              </w:r>
            </w:ins>
          </w:p>
        </w:tc>
      </w:tr>
    </w:tbl>
    <w:p w14:paraId="6DCAF383" w14:textId="6323792F" w:rsidR="00663E31" w:rsidRPr="00D26E2F" w:rsidRDefault="00C8239F" w:rsidP="00663E31">
      <w:pPr>
        <w:pStyle w:val="Heading1"/>
      </w:pPr>
      <w:bookmarkStart w:id="265" w:name="_Toc313372027"/>
      <w:bookmarkStart w:id="266" w:name="_Toc84934957"/>
      <w:bookmarkEnd w:id="134"/>
      <w:bookmarkEnd w:id="233"/>
      <w:r>
        <w:t>Um rafræna skjalið</w:t>
      </w:r>
      <w:bookmarkEnd w:id="265"/>
      <w:bookmarkEnd w:id="266"/>
    </w:p>
    <w:p w14:paraId="1DECE6C6" w14:textId="77777777" w:rsidR="003E7EB1" w:rsidRPr="00D26E2F" w:rsidRDefault="003E7EB1" w:rsidP="003E7EB1">
      <w:pPr>
        <w:pStyle w:val="Heading2"/>
      </w:pPr>
      <w:bookmarkStart w:id="267" w:name="_Toc238955197"/>
      <w:bookmarkStart w:id="268" w:name="_Toc313372028"/>
      <w:bookmarkStart w:id="269" w:name="_Toc84934958"/>
      <w:r w:rsidRPr="00D26E2F">
        <w:t>Almennt</w:t>
      </w:r>
      <w:bookmarkEnd w:id="267"/>
      <w:bookmarkEnd w:id="268"/>
      <w:bookmarkEnd w:id="269"/>
    </w:p>
    <w:p w14:paraId="245DE8E9" w14:textId="77777777" w:rsidR="00E507F3" w:rsidRDefault="003E7EB1" w:rsidP="00462EDD">
      <w:pPr>
        <w:pStyle w:val="BodyText"/>
      </w:pPr>
      <w:r w:rsidRPr="00D26E2F">
        <w:t>Tækniforskrift þessi miðast við sölurei</w:t>
      </w:r>
      <w:r w:rsidR="00A42293">
        <w:t>k</w:t>
      </w:r>
      <w:r w:rsidRPr="00D26E2F">
        <w:t>ninga</w:t>
      </w:r>
      <w:r w:rsidR="004512A6">
        <w:t>,</w:t>
      </w:r>
      <w:r w:rsidRPr="00D26E2F">
        <w:t xml:space="preserve"> sbr. skilgreiningu í </w:t>
      </w:r>
      <w:r w:rsidR="00020377">
        <w:t xml:space="preserve">3. grein í </w:t>
      </w:r>
      <w:r w:rsidRPr="00D26E2F">
        <w:t>reglugerð 50/1993 um bókhald og tekjuskráningu virðisaukaskattsskyldra aðila.</w:t>
      </w:r>
    </w:p>
    <w:p w14:paraId="41BD0836" w14:textId="77777777" w:rsidR="00376982" w:rsidRDefault="00376982" w:rsidP="00462EDD">
      <w:pPr>
        <w:pStyle w:val="BodyText"/>
      </w:pPr>
      <w:r>
        <w:t>Innihald rafræns reiknings skv. tækniforskrift þessari tekur mið af eftirfarandi forsendum.</w:t>
      </w:r>
    </w:p>
    <w:p w14:paraId="0BF0EA18" w14:textId="77777777" w:rsidR="00C3745E" w:rsidRDefault="00BF20A1" w:rsidP="00B34FB2">
      <w:pPr>
        <w:pStyle w:val="BodyText"/>
        <w:numPr>
          <w:ilvl w:val="0"/>
          <w:numId w:val="44"/>
        </w:numPr>
      </w:pPr>
      <w:r>
        <w:t xml:space="preserve">4. </w:t>
      </w:r>
      <w:r w:rsidR="0039353E">
        <w:t>o</w:t>
      </w:r>
      <w:r>
        <w:t xml:space="preserve">g 5. greinum sömu </w:t>
      </w:r>
      <w:r w:rsidR="00376982">
        <w:t>reglugerðar.</w:t>
      </w:r>
    </w:p>
    <w:p w14:paraId="34515277" w14:textId="6710623C" w:rsidR="00C3745E" w:rsidRDefault="00376982" w:rsidP="00B34FB2">
      <w:pPr>
        <w:pStyle w:val="BodyText"/>
        <w:numPr>
          <w:ilvl w:val="0"/>
          <w:numId w:val="44"/>
        </w:numPr>
      </w:pPr>
      <w:proofErr w:type="spellStart"/>
      <w:r>
        <w:t>Gagnamengi</w:t>
      </w:r>
      <w:proofErr w:type="spellEnd"/>
      <w:r>
        <w:t xml:space="preserve"> </w:t>
      </w:r>
      <w:r w:rsidR="007B1652">
        <w:t xml:space="preserve">rafræns </w:t>
      </w:r>
      <w:del w:id="270" w:author="Georg Birgisson" w:date="2021-10-11T17:27:00Z">
        <w:r w:rsidR="00404BA1" w:rsidDel="00400941">
          <w:delText>reikningaferlis</w:delText>
        </w:r>
        <w:r w:rsidDel="00400941">
          <w:delText xml:space="preserve"> </w:delText>
        </w:r>
      </w:del>
      <w:ins w:id="271" w:author="Georg Birgisson" w:date="2021-10-11T17:27:00Z">
        <w:r w:rsidR="00400941">
          <w:t xml:space="preserve">reiknings </w:t>
        </w:r>
      </w:ins>
      <w:del w:id="272" w:author="Georg Birgisson" w:date="2021-10-11T17:27:00Z">
        <w:r w:rsidR="00065D7D" w:rsidDel="00400941">
          <w:delText>BII</w:delText>
        </w:r>
        <w:r w:rsidDel="00400941">
          <w:delText xml:space="preserve"> - umgjörð </w:delText>
        </w:r>
        <w:r w:rsidR="00404BA1" w:rsidDel="00400941">
          <w:delText>4 og 5</w:delText>
        </w:r>
      </w:del>
      <w:ins w:id="273" w:author="Georg Birgisson" w:date="2021-10-11T17:27:00Z">
        <w:r w:rsidR="00400941">
          <w:t>EN 16931-1</w:t>
        </w:r>
      </w:ins>
      <w:r>
        <w:t>.</w:t>
      </w:r>
    </w:p>
    <w:p w14:paraId="470FF599" w14:textId="51EF2E81" w:rsidR="003E2085" w:rsidRDefault="003E2085" w:rsidP="003E2085">
      <w:pPr>
        <w:pStyle w:val="Heading2"/>
      </w:pPr>
      <w:bookmarkStart w:id="274" w:name="_Toc238636896"/>
      <w:bookmarkStart w:id="275" w:name="_Toc313372023"/>
      <w:bookmarkStart w:id="276" w:name="_Toc238636895"/>
      <w:bookmarkStart w:id="277" w:name="_Toc313372022"/>
      <w:bookmarkStart w:id="278" w:name="_Toc238955198"/>
      <w:bookmarkStart w:id="279" w:name="_Toc313372029"/>
      <w:bookmarkStart w:id="280" w:name="_Toc84934959"/>
      <w:r w:rsidRPr="00D26E2F">
        <w:t xml:space="preserve">Stuðningur við </w:t>
      </w:r>
      <w:bookmarkEnd w:id="274"/>
      <w:bookmarkEnd w:id="275"/>
      <w:r w:rsidR="00B97049">
        <w:t>TS 236</w:t>
      </w:r>
      <w:bookmarkEnd w:id="280"/>
    </w:p>
    <w:p w14:paraId="4A4DB6D0" w14:textId="7AC0A44A" w:rsidR="003E2085" w:rsidRDefault="003E2085" w:rsidP="003E2085">
      <w:pPr>
        <w:pStyle w:val="BodyText"/>
      </w:pPr>
      <w:r>
        <w:t xml:space="preserve">Útgefandi reiknings, seljandi, telst styðja tækniforskrift ef hann gefur út rafrænan reikning sem inniheldur tilskildar upplýsingar á skilgreindu sniði og lýsir yfir að merking upplýsinganna sé sú sem lýst er í tækniforskriftinni. Útgefandi getur gert ráð fyrir að móttakandi taki tillit til allra upplýsinga sem lýst er í tækniforskriftinni. Ef rafræna skjalið inniheldur upplýsingar umfram það þá getur útgefandinn ekki gert ráð fyrir að unnið sé úr þeim nema með sérstöku samkomulagi við móttakanda. Útgefandi sem nýtir sér tækniforskrift </w:t>
      </w:r>
      <w:r w:rsidR="00B97049">
        <w:t>TS 236</w:t>
      </w:r>
      <w:r>
        <w:t xml:space="preserve"> gerir ekki ráð fyrir viðskiptalegu svari frá móttakanda (mögulegt er að dreifikerfið gefi staðfestingu á því að tekist hafi að koma skjalinu til skila en slíkt svar telst tæknilegt en ekki viðskiptalegt, þ.e. tekur ekki afstöðu til efni máls).</w:t>
      </w:r>
    </w:p>
    <w:p w14:paraId="226B274D" w14:textId="3F860506" w:rsidR="003E2085" w:rsidRDefault="003E2085" w:rsidP="003E2085">
      <w:pPr>
        <w:pStyle w:val="BodyText"/>
      </w:pPr>
      <w:r w:rsidRPr="002A101A">
        <w:t xml:space="preserve">Móttakandi rafræns reiknings telst styðja </w:t>
      </w:r>
      <w:r>
        <w:t xml:space="preserve">tækniforskrift </w:t>
      </w:r>
      <w:r w:rsidR="00B97049">
        <w:t>TS 236</w:t>
      </w:r>
      <w:r w:rsidRPr="002A101A">
        <w:t xml:space="preserve"> ef hann vinnur úr þeim upplýs</w:t>
      </w:r>
      <w:r>
        <w:t>ingum sem lýst er í umgjörðinni,</w:t>
      </w:r>
      <w:r w:rsidRPr="002A101A">
        <w:t xml:space="preserve"> </w:t>
      </w:r>
      <w:r>
        <w:t>e</w:t>
      </w:r>
      <w:r w:rsidRPr="002A101A">
        <w:t xml:space="preserve">innig þeim sem eru </w:t>
      </w:r>
      <w:proofErr w:type="spellStart"/>
      <w:r w:rsidRPr="002A101A">
        <w:t>valkvæðar</w:t>
      </w:r>
      <w:proofErr w:type="spellEnd"/>
      <w:r w:rsidRPr="002A101A">
        <w:t xml:space="preserve"> innan hennar og gildir þá einu hvort hann vinnur úr þeim </w:t>
      </w:r>
      <w:r w:rsidRPr="002A101A">
        <w:lastRenderedPageBreak/>
        <w:t>handvirkt eða sjálfvirkt.</w:t>
      </w:r>
      <w:r>
        <w:t xml:space="preserve"> Skeyti sem nota viðbætur (s.s. að gera </w:t>
      </w:r>
      <w:proofErr w:type="spellStart"/>
      <w:r>
        <w:t>valkvæð</w:t>
      </w:r>
      <w:proofErr w:type="spellEnd"/>
      <w:r>
        <w:t xml:space="preserve"> gögn skilyrt eða bæta við upplýsingum sem eru utan umgjarðarinnar) </w:t>
      </w:r>
      <w:r w:rsidRPr="002A101A">
        <w:t>verða að standast sannprófun grunnskeytis (e</w:t>
      </w:r>
      <w:r>
        <w:t xml:space="preserve">: </w:t>
      </w:r>
      <w:proofErr w:type="spellStart"/>
      <w:r w:rsidRPr="002A101A">
        <w:t>core</w:t>
      </w:r>
      <w:proofErr w:type="spellEnd"/>
      <w:r w:rsidRPr="002A101A">
        <w:t xml:space="preserve">) </w:t>
      </w:r>
      <w:del w:id="281" w:author="Georg Birgisson" w:date="2021-10-11T17:29:00Z">
        <w:r w:rsidRPr="002A101A" w:rsidDel="00317EEF">
          <w:delText>BII</w:delText>
        </w:r>
      </w:del>
      <w:ins w:id="282" w:author="Georg Birgisson" w:date="2021-10-11T17:29:00Z">
        <w:r w:rsidR="00317EEF">
          <w:t>EN 16931</w:t>
        </w:r>
      </w:ins>
      <w:r w:rsidRPr="002A101A">
        <w:t>.</w:t>
      </w:r>
    </w:p>
    <w:p w14:paraId="03CF715E" w14:textId="15FFA67C" w:rsidR="003E2085" w:rsidRDefault="006C514F" w:rsidP="006C514F">
      <w:pPr>
        <w:pStyle w:val="Heading2"/>
      </w:pPr>
      <w:bookmarkStart w:id="283" w:name="_Toc84934960"/>
      <w:r>
        <w:t>Reglugerð um rafræna reikninga</w:t>
      </w:r>
      <w:bookmarkEnd w:id="283"/>
    </w:p>
    <w:p w14:paraId="0933E2B5" w14:textId="1DC7765C" w:rsidR="006C514F" w:rsidRDefault="006C514F" w:rsidP="006C514F">
      <w:pPr>
        <w:pStyle w:val="BodyText"/>
      </w:pPr>
      <w:r>
        <w:t>Reglugerð</w:t>
      </w:r>
      <w:r w:rsidR="002B6751">
        <w:t xml:space="preserve"> nr.</w:t>
      </w:r>
      <w:r>
        <w:t xml:space="preserve"> 505/2013 byggir á </w:t>
      </w:r>
      <w:r w:rsidRPr="007163D7">
        <w:t>42. gr. laga nr. 145/1994</w:t>
      </w:r>
      <w:ins w:id="284" w:author="Georg Birgisson" w:date="2021-10-11T17:30:00Z">
        <w:r w:rsidR="00317EEF">
          <w:t>. Greinar 13</w:t>
        </w:r>
      </w:ins>
      <w:ins w:id="285" w:author="Georg Birgisson" w:date="2021-10-11T17:32:00Z">
        <w:r w:rsidR="00317EEF">
          <w:t>,</w:t>
        </w:r>
      </w:ins>
      <w:ins w:id="286" w:author="Georg Birgisson" w:date="2021-10-11T17:30:00Z">
        <w:r w:rsidR="00317EEF">
          <w:t xml:space="preserve"> 14</w:t>
        </w:r>
      </w:ins>
      <w:ins w:id="287" w:author="Georg Birgisson" w:date="2021-10-11T17:32:00Z">
        <w:r w:rsidR="00317EEF">
          <w:t xml:space="preserve"> og 20</w:t>
        </w:r>
      </w:ins>
      <w:r>
        <w:t xml:space="preserve"> </w:t>
      </w:r>
      <w:del w:id="288" w:author="Georg Birgisson" w:date="2021-10-11T17:30:00Z">
        <w:r w:rsidDel="00317EEF">
          <w:delText xml:space="preserve">og </w:delText>
        </w:r>
      </w:del>
      <w:r>
        <w:t>fjalla</w:t>
      </w:r>
      <w:del w:id="289" w:author="Georg Birgisson" w:date="2021-10-11T17:30:00Z">
        <w:r w:rsidDel="00317EEF">
          <w:delText>r</w:delText>
        </w:r>
      </w:del>
      <w:r>
        <w:t xml:space="preserve"> um lagalegt gildi rafrænna reikninga</w:t>
      </w:r>
      <w:del w:id="290" w:author="Georg Birgisson" w:date="2021-10-11T17:31:00Z">
        <w:r w:rsidDel="00317EEF">
          <w:delText xml:space="preserve"> í greinum 13 og 14</w:delText>
        </w:r>
      </w:del>
      <w:r>
        <w:t xml:space="preserve">. Nánar tiltekið </w:t>
      </w:r>
      <w:proofErr w:type="spellStart"/>
      <w:r>
        <w:t>eftirarandi</w:t>
      </w:r>
      <w:proofErr w:type="spellEnd"/>
      <w:r>
        <w:t>.</w:t>
      </w:r>
    </w:p>
    <w:p w14:paraId="2D570B87" w14:textId="77777777" w:rsidR="006C514F" w:rsidRPr="00A23D56" w:rsidRDefault="006C514F" w:rsidP="006C514F">
      <w:pPr>
        <w:pStyle w:val="BodyText"/>
        <w:rPr>
          <w:i/>
          <w:noProof/>
        </w:rPr>
      </w:pPr>
      <w:r w:rsidRPr="00A23D56">
        <w:rPr>
          <w:i/>
          <w:noProof/>
        </w:rPr>
        <w:t>13. gr.</w:t>
      </w:r>
    </w:p>
    <w:p w14:paraId="1F6D8367" w14:textId="77777777" w:rsidR="006C514F" w:rsidRPr="00A23D56" w:rsidRDefault="006C514F" w:rsidP="006C514F">
      <w:pPr>
        <w:pStyle w:val="BodyText"/>
        <w:rPr>
          <w:b/>
          <w:noProof/>
        </w:rPr>
      </w:pPr>
      <w:r w:rsidRPr="00A23D56">
        <w:rPr>
          <w:b/>
          <w:noProof/>
        </w:rPr>
        <w:t>Rafrænt frumgagn.</w:t>
      </w:r>
    </w:p>
    <w:p w14:paraId="6D854CDC" w14:textId="04D9E82A" w:rsidR="006C514F" w:rsidRPr="00A23D56" w:rsidRDefault="006C514F" w:rsidP="006C514F">
      <w:pPr>
        <w:pStyle w:val="BodyText"/>
        <w:rPr>
          <w:noProof/>
        </w:rPr>
      </w:pPr>
      <w:r w:rsidRPr="00A23D56">
        <w:rPr>
          <w:noProof/>
        </w:rPr>
        <w:t>Rafrænt skjal telst frumgagn ef hægt er að sýna fram á rekjanleika og áreiðanleika þess skv. 14. gr.</w:t>
      </w:r>
      <w:ins w:id="291" w:author="Georg Birgisson" w:date="2021-10-11T17:31:00Z">
        <w:r w:rsidR="00317EEF">
          <w:rPr>
            <w:noProof/>
          </w:rPr>
          <w:t>.</w:t>
        </w:r>
      </w:ins>
      <w:r w:rsidRPr="00A23D56">
        <w:rPr>
          <w:noProof/>
        </w:rPr>
        <w:t xml:space="preserve"> Rafrænt ytra frumgagn viðtakanda telst vera það rafræna skjal sem honum er afhent.</w:t>
      </w:r>
    </w:p>
    <w:p w14:paraId="4DB0676F" w14:textId="77777777" w:rsidR="006C514F" w:rsidRPr="00A23D56" w:rsidRDefault="006C514F" w:rsidP="006C514F">
      <w:pPr>
        <w:pStyle w:val="BodyText"/>
        <w:rPr>
          <w:noProof/>
        </w:rPr>
      </w:pPr>
      <w:r w:rsidRPr="00A23D56">
        <w:rPr>
          <w:noProof/>
        </w:rPr>
        <w:t xml:space="preserve">Rafrænt ytra frumgagn reiknings telst frumrit hans. </w:t>
      </w:r>
    </w:p>
    <w:p w14:paraId="5DD67475" w14:textId="775B0D80" w:rsidR="006C514F" w:rsidRDefault="006C514F" w:rsidP="006C514F">
      <w:pPr>
        <w:pStyle w:val="BodyText"/>
        <w:rPr>
          <w:noProof/>
        </w:rPr>
      </w:pPr>
      <w:r w:rsidRPr="00A23D56">
        <w:rPr>
          <w:noProof/>
        </w:rPr>
        <w:t>Allar formbreytingar gagna, t.d. varpanir skeyta, teljast til innri frumgagna þess bókhaldsskylda viðskiptaaðila sem formbreytingin er unnin fyrir.</w:t>
      </w:r>
    </w:p>
    <w:p w14:paraId="08940DDC" w14:textId="77777777" w:rsidR="006C514F" w:rsidRPr="00A23D56" w:rsidRDefault="006C514F" w:rsidP="00A23D56">
      <w:pPr>
        <w:pStyle w:val="BodyText"/>
        <w:rPr>
          <w:i/>
          <w:noProof/>
        </w:rPr>
      </w:pPr>
      <w:r w:rsidRPr="00A23D56">
        <w:rPr>
          <w:i/>
          <w:noProof/>
        </w:rPr>
        <w:t>14. gr.</w:t>
      </w:r>
    </w:p>
    <w:p w14:paraId="61587F48" w14:textId="77777777" w:rsidR="006C514F" w:rsidRPr="00A23D56" w:rsidRDefault="006C514F" w:rsidP="00A23D56">
      <w:pPr>
        <w:pStyle w:val="BodyText"/>
        <w:rPr>
          <w:b/>
          <w:noProof/>
        </w:rPr>
      </w:pPr>
      <w:r w:rsidRPr="00A23D56">
        <w:rPr>
          <w:b/>
          <w:noProof/>
        </w:rPr>
        <w:t>Rekjanleiki og áreiðanleiki rafrænna skjala.</w:t>
      </w:r>
    </w:p>
    <w:p w14:paraId="6ACB3BC5" w14:textId="77777777" w:rsidR="006C514F" w:rsidRPr="00A23D56" w:rsidRDefault="006C514F" w:rsidP="00A23D56">
      <w:pPr>
        <w:pStyle w:val="BodyText"/>
        <w:rPr>
          <w:noProof/>
        </w:rPr>
      </w:pPr>
      <w:r w:rsidRPr="00A23D56">
        <w:rPr>
          <w:noProof/>
        </w:rPr>
        <w:t xml:space="preserve">Rafrænt skjal sem notað er til grundvallar færslu í bókhaldi skal uppfylla kröfur um áreiðanleika og rekjanleika hvort sem uppruni þess er utan fyrirtækisins eða innan. Slíkt rafrænt skjal er annars vegar ytra frumgagn sem verður til við móttöku þess frá viðskiptaaðila, sbr. 2. mgr. 8. gr. laga nr. 145/1994, og hins vegar innra frumgagn sem verður til innan fyrirtækisins, sbr. 3. mgr. 8. gr. laga nr. 145/1994. </w:t>
      </w:r>
    </w:p>
    <w:p w14:paraId="13A0E28C" w14:textId="77777777" w:rsidR="006C514F" w:rsidRPr="00A23D56" w:rsidRDefault="006C514F" w:rsidP="00A23D56">
      <w:pPr>
        <w:pStyle w:val="BodyText"/>
        <w:rPr>
          <w:noProof/>
        </w:rPr>
      </w:pPr>
      <w:r w:rsidRPr="00A23D56">
        <w:rPr>
          <w:noProof/>
        </w:rPr>
        <w:t>Rafrænt skjal sem liggur til grundvallar viðskiptum, þegar bókhaldsskyldan hvílir eingöngu á seljanda vöru og þjónustu, telst vera innra frumgagn. Slíkt rafrænt skjal skal bera sömu upplýsingar og fram eiga að koma á hefðbundnu fylgiskjali.</w:t>
      </w:r>
    </w:p>
    <w:p w14:paraId="68C0B997" w14:textId="31DA028E" w:rsidR="006C514F" w:rsidRPr="00A23D56" w:rsidRDefault="006C514F" w:rsidP="00A23D56">
      <w:pPr>
        <w:pStyle w:val="BodyText"/>
        <w:rPr>
          <w:noProof/>
        </w:rPr>
      </w:pPr>
      <w:r w:rsidRPr="00A23D56">
        <w:rPr>
          <w:noProof/>
        </w:rPr>
        <w:t>Rafrænt skjal sem frumgagn í bókhaldi viðtakanda telst rekjanlegt ef hægt er að tengja það við þær færslur sem það byggir á, í bókhaldi útgefanda. Rafrænt skjal sem frumgagn í bókhaldi viðtakanda telst áreiðanlegt ef hægt er að sýna fram á að gögnum og öðru innihaldi þess hafi ekki verið breytt eftir útgáfu þess.</w:t>
      </w:r>
    </w:p>
    <w:p w14:paraId="0841323C" w14:textId="5D049FE8" w:rsidR="006C514F" w:rsidRPr="00A23D56" w:rsidRDefault="006C514F" w:rsidP="00A23D56">
      <w:pPr>
        <w:pStyle w:val="BodyText"/>
        <w:rPr>
          <w:noProof/>
        </w:rPr>
      </w:pPr>
      <w:r w:rsidRPr="00A23D56">
        <w:rPr>
          <w:noProof/>
        </w:rPr>
        <w:t>Bókhaldsskyldur aðili getur ákveðið á hvaða máta hann tryggir rekjanleika og áreiðanleika rafrænna skjala og getur nýtt til þess tæknilegar leiðir svo sem gagnadagbækur og rafrænar undirskriftir, eða bókhaldslegt verklag sem samræmist góðum reikningsskilavenjum.</w:t>
      </w:r>
    </w:p>
    <w:p w14:paraId="15776BD7" w14:textId="5536F96D" w:rsidR="00A23D56" w:rsidRDefault="00A23D56" w:rsidP="00A23D56">
      <w:pPr>
        <w:pStyle w:val="BodyText"/>
      </w:pPr>
      <w:r>
        <w:t xml:space="preserve">Í grein 20. kemur einnig fram að það er kaupandi sem ákveður hvort hann samþykki að taka við rafrænum reikningum samkvæmt </w:t>
      </w:r>
      <w:r w:rsidR="00B97049">
        <w:t>TS 236</w:t>
      </w:r>
      <w:r>
        <w:t>.</w:t>
      </w:r>
    </w:p>
    <w:p w14:paraId="4424DBA7" w14:textId="77777777" w:rsidR="00A23D56" w:rsidRPr="00A23D56" w:rsidRDefault="00A23D56" w:rsidP="00A23D56">
      <w:pPr>
        <w:pStyle w:val="BodyText"/>
        <w:rPr>
          <w:i/>
          <w:noProof/>
        </w:rPr>
      </w:pPr>
      <w:r w:rsidRPr="00A23D56">
        <w:rPr>
          <w:i/>
          <w:noProof/>
        </w:rPr>
        <w:t>20. gr.</w:t>
      </w:r>
    </w:p>
    <w:p w14:paraId="133215A4" w14:textId="386CE1F2" w:rsidR="00A23D56" w:rsidRPr="00A23D56" w:rsidRDefault="00A23D56" w:rsidP="00A23D56">
      <w:pPr>
        <w:pStyle w:val="BodyText"/>
        <w:rPr>
          <w:b/>
          <w:noProof/>
        </w:rPr>
      </w:pPr>
      <w:r w:rsidRPr="00A23D56">
        <w:rPr>
          <w:b/>
          <w:noProof/>
        </w:rPr>
        <w:t>Afhending rafrænna skjala.</w:t>
      </w:r>
    </w:p>
    <w:p w14:paraId="2054947D" w14:textId="77777777" w:rsidR="00A23D56" w:rsidRDefault="00A23D56" w:rsidP="00A23D56">
      <w:pPr>
        <w:pStyle w:val="BodyText"/>
        <w:rPr>
          <w:noProof/>
        </w:rPr>
      </w:pPr>
      <w:r w:rsidRPr="00A23D56">
        <w:rPr>
          <w:noProof/>
        </w:rPr>
        <w:t>Notkun rafrænna skjala og skeyta er háð samþykki viðtakanda, í formi samkomulags milli</w:t>
      </w:r>
      <w:r>
        <w:rPr>
          <w:noProof/>
        </w:rPr>
        <w:t xml:space="preserve"> </w:t>
      </w:r>
      <w:r w:rsidRPr="00A23D56">
        <w:rPr>
          <w:noProof/>
        </w:rPr>
        <w:t>viðskiptaaðila eða einhliða lýsingu viðtakanda. Skeyti teljast afhent viðtakanda ef þau berast honum</w:t>
      </w:r>
      <w:r>
        <w:rPr>
          <w:noProof/>
        </w:rPr>
        <w:t xml:space="preserve"> </w:t>
      </w:r>
      <w:r w:rsidRPr="00A23D56">
        <w:rPr>
          <w:noProof/>
        </w:rPr>
        <w:t>á því formi og með þeim gagnaflutningsmáta, sem hann hefur samið um eða einhliða lýst.</w:t>
      </w:r>
    </w:p>
    <w:p w14:paraId="36D275C2" w14:textId="32130FDE" w:rsidR="00A23D56" w:rsidRPr="006C514F" w:rsidRDefault="00A23D56" w:rsidP="00A23D56">
      <w:pPr>
        <w:pStyle w:val="BodyText"/>
      </w:pPr>
      <w:r w:rsidRPr="00A23D56">
        <w:rPr>
          <w:noProof/>
        </w:rPr>
        <w:t>Skeyti sem sent er á formi eða með gagnaflutningum, sem viðtakandi hefur ekki samþykkt, telst</w:t>
      </w:r>
      <w:r>
        <w:rPr>
          <w:noProof/>
        </w:rPr>
        <w:t xml:space="preserve"> </w:t>
      </w:r>
      <w:r w:rsidRPr="00A23D56">
        <w:rPr>
          <w:noProof/>
        </w:rPr>
        <w:t>ekki afhent.</w:t>
      </w:r>
    </w:p>
    <w:p w14:paraId="46374D8A" w14:textId="77777777" w:rsidR="003E2085" w:rsidRDefault="003E2085" w:rsidP="003E2085">
      <w:pPr>
        <w:pStyle w:val="Heading2"/>
      </w:pPr>
      <w:bookmarkStart w:id="292" w:name="_Toc84934961"/>
      <w:r>
        <w:t xml:space="preserve">Notkun </w:t>
      </w:r>
      <w:bookmarkEnd w:id="276"/>
      <w:bookmarkEnd w:id="277"/>
      <w:r>
        <w:t>tækniforskriftar</w:t>
      </w:r>
      <w:bookmarkEnd w:id="292"/>
    </w:p>
    <w:p w14:paraId="52A688FD" w14:textId="4C573A99" w:rsidR="003E2085" w:rsidRDefault="003E2085" w:rsidP="003E2085">
      <w:pPr>
        <w:pStyle w:val="BodyText"/>
      </w:pPr>
      <w:r>
        <w:t xml:space="preserve">Markmiðið með innleiðingu </w:t>
      </w:r>
      <w:del w:id="293" w:author="Georg Birgisson" w:date="2021-10-11T17:33:00Z">
        <w:r w:rsidDel="00317EEF">
          <w:delText>umgjarðar 4</w:delText>
        </w:r>
      </w:del>
      <w:ins w:id="294" w:author="Georg Birgisson" w:date="2021-10-11T17:33:00Z">
        <w:r w:rsidR="00317EEF">
          <w:t>TS 236</w:t>
        </w:r>
      </w:ins>
      <w:r>
        <w:t xml:space="preserve"> er að viðskiptaaðili komi sér upp stöðluðu viðmóti til að gefa út og/eða taka við rafrænum reikningum. Þetta staðlaða viðmót má nýta einhliða eða tvíhliða.</w:t>
      </w:r>
    </w:p>
    <w:p w14:paraId="59E2344A" w14:textId="154CE50E" w:rsidR="003E2085" w:rsidRPr="00D26E2F" w:rsidRDefault="003E2085" w:rsidP="003E2085">
      <w:pPr>
        <w:pStyle w:val="BodyText"/>
        <w:tabs>
          <w:tab w:val="left" w:pos="851"/>
        </w:tabs>
        <w:ind w:left="851" w:hanging="851"/>
      </w:pPr>
      <w:r w:rsidRPr="00D26E2F">
        <w:lastRenderedPageBreak/>
        <w:t xml:space="preserve">Tvíhliða: </w:t>
      </w:r>
      <w:r w:rsidRPr="00D26E2F">
        <w:tab/>
        <w:t xml:space="preserve">Þegar tveir viðskiptaaðilar ákveða sín á milli að nota ákveðna umgjörð fyrir </w:t>
      </w:r>
      <w:r>
        <w:t>rafræn</w:t>
      </w:r>
      <w:r w:rsidRPr="00D26E2F">
        <w:t xml:space="preserve"> samskipti þá er um að ræða tvíhliða samkomulag þeirra um að samskiptin fari fram </w:t>
      </w:r>
      <w:r>
        <w:t xml:space="preserve">samkvæmt </w:t>
      </w:r>
      <w:del w:id="295" w:author="Georg Birgisson" w:date="2021-10-11T17:33:00Z">
        <w:r w:rsidDel="00317EEF">
          <w:delText>umgjörð 4</w:delText>
        </w:r>
      </w:del>
      <w:ins w:id="296" w:author="Georg Birgisson" w:date="2021-10-11T17:33:00Z">
        <w:r w:rsidR="00317EEF">
          <w:t>TS 236</w:t>
        </w:r>
      </w:ins>
      <w:r>
        <w:t xml:space="preserve"> um rafrænan reikning, m.a. hvað varðar viðskiptareglur og </w:t>
      </w:r>
      <w:r w:rsidRPr="00D26E2F">
        <w:t>skuldb</w:t>
      </w:r>
      <w:r>
        <w:t>i</w:t>
      </w:r>
      <w:r w:rsidRPr="00D26E2F">
        <w:t>ndingar aðila.</w:t>
      </w:r>
    </w:p>
    <w:p w14:paraId="55FCE7AD" w14:textId="77777777" w:rsidR="003E2085" w:rsidRDefault="003E2085" w:rsidP="003E2085">
      <w:pPr>
        <w:pStyle w:val="BodyText"/>
        <w:tabs>
          <w:tab w:val="left" w:pos="851"/>
        </w:tabs>
        <w:ind w:left="851" w:hanging="851"/>
      </w:pPr>
      <w:r w:rsidRPr="00D26E2F">
        <w:t xml:space="preserve">Einhliða: </w:t>
      </w:r>
      <w:r w:rsidRPr="00D26E2F">
        <w:tab/>
        <w:t>Einhliða stuðningur við umgjörð felst hinsvegar í</w:t>
      </w:r>
      <w:r>
        <w:t xml:space="preserve"> </w:t>
      </w:r>
      <w:r w:rsidRPr="00D26E2F">
        <w:t xml:space="preserve">yfirlýsingu viðskiptaaðila um að hann </w:t>
      </w:r>
      <w:r>
        <w:t>taki við og vinni</w:t>
      </w:r>
      <w:r w:rsidRPr="00D26E2F">
        <w:t xml:space="preserve"> úr skjölum </w:t>
      </w:r>
      <w:r>
        <w:t>sem eru gerð</w:t>
      </w:r>
      <w:r w:rsidRPr="00D26E2F">
        <w:t xml:space="preserve"> samkvæmt tilgreindri umgjörð. </w:t>
      </w:r>
      <w:r>
        <w:t>Með þessum hætti er í raun líkt eftir hefðbundnu f</w:t>
      </w:r>
      <w:r w:rsidRPr="00D26E2F">
        <w:t>yrirkomul</w:t>
      </w:r>
      <w:r>
        <w:t>agi þar sem pappírsreikningur er settur í póstkassa án þess að tvíhliða sé rætt um hvernig reikningurinn eða póstkassinn lítur út.</w:t>
      </w:r>
    </w:p>
    <w:p w14:paraId="6250CE28" w14:textId="26B26AC2" w:rsidR="003E2085" w:rsidRDefault="003E2085" w:rsidP="003E2085">
      <w:pPr>
        <w:pStyle w:val="BodyText"/>
      </w:pPr>
      <w:r>
        <w:t>Aðili sem gefur út reikninga samkvæmt staðlaðri umgjörð (</w:t>
      </w:r>
      <w:del w:id="297" w:author="Georg Birgisson" w:date="2021-10-11T17:33:00Z">
        <w:r w:rsidDel="00317EEF">
          <w:delText>umgjörð 4</w:delText>
        </w:r>
      </w:del>
      <w:ins w:id="298" w:author="Georg Birgisson" w:date="2021-10-11T17:33:00Z">
        <w:r w:rsidR="00317EEF">
          <w:t>TS 236</w:t>
        </w:r>
      </w:ins>
      <w:r>
        <w:t>) getur við dreifingu reikningsins valið um dreifileiðir, þ.e. sent reikninginn sjálfvirkt með rafrænum hætti, sent hann sem viðhengi í tölvupósti eða jafnvel prentað hann út á stílsniði sem hefur verið aðlagað að þörfum hans og sent með bréfpósti. Sjálfvirk úrvinnsla hjá móttakanda grundvallast þá á því að reikningurinn sé sendur á rafrænan máta sem fullnægi tæknilegum og lagalegum kröfum.</w:t>
      </w:r>
    </w:p>
    <w:p w14:paraId="6746D9CD" w14:textId="25B669E6" w:rsidR="00917768" w:rsidRDefault="00917768" w:rsidP="00917768">
      <w:pPr>
        <w:pStyle w:val="BodyText"/>
      </w:pPr>
      <w:r>
        <w:t>Með því að reikningar sem gerðir eru samkvæmt TS</w:t>
      </w:r>
      <w:ins w:id="299" w:author="Georg Birgisson" w:date="2021-10-11T17:34:00Z">
        <w:r w:rsidR="00317EEF">
          <w:t xml:space="preserve"> </w:t>
        </w:r>
      </w:ins>
      <w:r>
        <w:t>236 eru jafnfram</w:t>
      </w:r>
      <w:r w:rsidR="00395EBE">
        <w:t>t</w:t>
      </w:r>
      <w:r>
        <w:t xml:space="preserve"> fullgildir ga</w:t>
      </w:r>
      <w:r w:rsidR="00395EBE">
        <w:t>gn</w:t>
      </w:r>
      <w:r>
        <w:t xml:space="preserve">vart </w:t>
      </w:r>
      <w:r w:rsidR="00395EBE">
        <w:t xml:space="preserve">PEPPOL BIS </w:t>
      </w:r>
      <w:del w:id="300" w:author="Georg Birgisson" w:date="2021-10-11T16:30:00Z">
        <w:r w:rsidR="00395EBE" w:rsidDel="00FE0336">
          <w:delText xml:space="preserve">BILLING </w:delText>
        </w:r>
      </w:del>
      <w:proofErr w:type="spellStart"/>
      <w:ins w:id="301" w:author="Georg Birgisson" w:date="2021-10-11T16:30:00Z">
        <w:r w:rsidR="00FE0336">
          <w:t>Billing</w:t>
        </w:r>
        <w:proofErr w:type="spellEnd"/>
        <w:r w:rsidR="00FE0336">
          <w:t xml:space="preserve"> </w:t>
        </w:r>
      </w:ins>
      <w:r w:rsidR="00395EBE">
        <w:t>3.0</w:t>
      </w:r>
      <w:r>
        <w:t xml:space="preserve"> þá er hægt að senda íslenska rafræna reikninga til erlendra viðtakenda sem styðja PEPPOL og jafnframt að taka við </w:t>
      </w:r>
      <w:del w:id="302" w:author="Georg Birgisson" w:date="2021-10-11T16:30:00Z">
        <w:r w:rsidDel="00FE0336">
          <w:delText>PEPPOL</w:delText>
        </w:r>
      </w:del>
      <w:ins w:id="303" w:author="Georg Birgisson" w:date="2021-10-11T16:30:00Z">
        <w:r w:rsidR="00FE0336">
          <w:t>Peppol</w:t>
        </w:r>
      </w:ins>
      <w:r>
        <w:t xml:space="preserve"> reikningum frá erlendum birgjum.</w:t>
      </w:r>
    </w:p>
    <w:p w14:paraId="4D342E83" w14:textId="77777777" w:rsidR="003E2085" w:rsidRDefault="003E2085" w:rsidP="003E2085">
      <w:pPr>
        <w:pStyle w:val="BodyText"/>
      </w:pPr>
      <w:r>
        <w:rPr>
          <w:noProof/>
          <w:lang w:eastAsia="is-IS"/>
        </w:rPr>
        <w:drawing>
          <wp:inline distT="0" distB="0" distL="0" distR="0" wp14:anchorId="19509D21" wp14:editId="44A8BF9F">
            <wp:extent cx="6188710" cy="31258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88710" cy="3125855"/>
                    </a:xfrm>
                    <a:prstGeom prst="rect">
                      <a:avLst/>
                    </a:prstGeom>
                  </pic:spPr>
                </pic:pic>
              </a:graphicData>
            </a:graphic>
          </wp:inline>
        </w:drawing>
      </w:r>
    </w:p>
    <w:p w14:paraId="65E94116" w14:textId="77777777" w:rsidR="003E2085" w:rsidRDefault="003E2085" w:rsidP="003E2085">
      <w:pPr>
        <w:pStyle w:val="BodyText"/>
      </w:pPr>
    </w:p>
    <w:p w14:paraId="11F90565" w14:textId="62095E3A" w:rsidR="003E2085" w:rsidRPr="00F11C8A" w:rsidRDefault="003E2085" w:rsidP="003E2085">
      <w:pPr>
        <w:pStyle w:val="BodyText"/>
      </w:pPr>
      <w:r>
        <w:t xml:space="preserve">Staðlaður rafrænn reikningur gerir einnig mögulegt fyrir þjónustuaðila að taka við reikningum fyrir hönd kaupenda og birta þá í gegnum viðmót, svo sem á vefsíðu. </w:t>
      </w:r>
      <w:del w:id="304" w:author="Georg Birgisson" w:date="2021-10-11T17:34:00Z">
        <w:r w:rsidDel="00317EEF">
          <w:delText>Vænta má þess að ýmsir aðilar muni bjóða slíka þjónustu eftir því sem lagaumhverfi leyfir.</w:delText>
        </w:r>
      </w:del>
    </w:p>
    <w:p w14:paraId="2ED57E77" w14:textId="77777777" w:rsidR="003E7EB1" w:rsidRPr="00D26E2F" w:rsidRDefault="00A44DCB" w:rsidP="003E7EB1">
      <w:pPr>
        <w:pStyle w:val="Heading2"/>
      </w:pPr>
      <w:bookmarkStart w:id="305" w:name="_Toc84934962"/>
      <w:r>
        <w:t>Birting rafræns reiknings</w:t>
      </w:r>
      <w:bookmarkEnd w:id="278"/>
      <w:bookmarkEnd w:id="279"/>
      <w:bookmarkEnd w:id="305"/>
    </w:p>
    <w:p w14:paraId="4F616FE6" w14:textId="77777777" w:rsidR="002366C7" w:rsidRPr="00D26E2F" w:rsidRDefault="002366C7" w:rsidP="00462EDD">
      <w:pPr>
        <w:pStyle w:val="BodyText"/>
      </w:pPr>
      <w:r w:rsidRPr="00D26E2F">
        <w:t>Rafrænn reikningur er mótuð skrá sem inniheldur upplýsingar reiknings á tölvutæku formi og er frumeintak hans gefi</w:t>
      </w:r>
      <w:r w:rsidR="004512A6">
        <w:t>ð</w:t>
      </w:r>
      <w:r w:rsidRPr="00D26E2F">
        <w:t xml:space="preserve"> út af seljanda eða í hans umboði. Rafrænan reikning má birta á mismunandi hátt og varpa milli skráarforma í ýmsum tilgangi en upphaflega skráin </w:t>
      </w:r>
      <w:r w:rsidR="00BF20A1">
        <w:t>telst</w:t>
      </w:r>
      <w:r w:rsidRPr="00D26E2F">
        <w:t xml:space="preserve"> frumrit reikningsins.</w:t>
      </w:r>
    </w:p>
    <w:p w14:paraId="680EAE22" w14:textId="00112402" w:rsidR="00B04EBE" w:rsidRDefault="002366C7" w:rsidP="00462EDD">
      <w:pPr>
        <w:pStyle w:val="BodyText"/>
      </w:pPr>
      <w:r w:rsidRPr="00D26E2F">
        <w:t xml:space="preserve">Rafrænn reikningur og pappírsreikningur eru </w:t>
      </w:r>
      <w:r w:rsidR="008A1786">
        <w:t xml:space="preserve">því </w:t>
      </w:r>
      <w:r w:rsidRPr="00D26E2F">
        <w:t xml:space="preserve">í eðli sínu sami hluturinn nema </w:t>
      </w:r>
      <w:r w:rsidR="00A862E4">
        <w:t xml:space="preserve">að </w:t>
      </w:r>
      <w:r w:rsidRPr="00D26E2F">
        <w:t>framsetning er önnur. Helsti munur</w:t>
      </w:r>
      <w:r w:rsidR="004512A6">
        <w:t xml:space="preserve"> milli</w:t>
      </w:r>
      <w:r w:rsidRPr="00D26E2F">
        <w:t xml:space="preserve"> rafræns</w:t>
      </w:r>
      <w:r w:rsidR="008F5396">
        <w:t xml:space="preserve"> </w:t>
      </w:r>
      <w:r w:rsidR="00526713">
        <w:t xml:space="preserve">reiknings </w:t>
      </w:r>
      <w:r w:rsidRPr="00D26E2F">
        <w:t>og pappírsreikning</w:t>
      </w:r>
      <w:r w:rsidR="00DB4170">
        <w:t>s</w:t>
      </w:r>
      <w:r w:rsidRPr="00D26E2F">
        <w:t xml:space="preserve"> liggur í því að á pappírsreikning</w:t>
      </w:r>
      <w:r w:rsidR="00DB4170">
        <w:t>i</w:t>
      </w:r>
      <w:r w:rsidRPr="00D26E2F">
        <w:t xml:space="preserve"> eru gögnin og birting þeirra samofin. Í rafrænum reikningi er þetta hinsvegar aðskili</w:t>
      </w:r>
      <w:r w:rsidR="00691531">
        <w:t>ð</w:t>
      </w:r>
      <w:r w:rsidRPr="00D26E2F">
        <w:t>. Rafrænn reikningur er skrá sem inniheldur þau gögn sem í reikningnum eru.</w:t>
      </w:r>
      <w:r w:rsidR="00B04EBE" w:rsidRPr="00D26E2F">
        <w:t xml:space="preserve"> Uppsetning gagnanna miðast hinsvegar við tölvulestur en ekki við birtingu fyrir </w:t>
      </w:r>
      <w:r w:rsidR="00B04EBE" w:rsidRPr="00D26E2F">
        <w:lastRenderedPageBreak/>
        <w:t>mannlegan lestur. Markmiðið með rafrænum reikningum er sjálfvirkni í innlestri og úrvinnslu. Sé því markmiði náð er ekki þörf á að birta reikninginn fyrir mannlegan lestur.</w:t>
      </w:r>
      <w:r w:rsidR="00A862E4">
        <w:t xml:space="preserve"> Sé rafrænn reikningur birtur fyrir mannlegan lestur er nauðsynlegt að sú birting nái til allra upplýsinga sem skilgreindar eru í þessari tækniforskrift.</w:t>
      </w:r>
    </w:p>
    <w:p w14:paraId="163B378E" w14:textId="03F64663" w:rsidR="002366C7" w:rsidRPr="00D26E2F" w:rsidRDefault="00B04EBE" w:rsidP="00462EDD">
      <w:pPr>
        <w:pStyle w:val="BodyText"/>
      </w:pPr>
      <w:del w:id="306" w:author="Georg Birgisson" w:date="2021-10-11T17:36:00Z">
        <w:r w:rsidRPr="00D26E2F" w:rsidDel="00317EEF">
          <w:delText xml:space="preserve">Birting </w:delText>
        </w:r>
        <w:r w:rsidR="00983144" w:rsidRPr="00D26E2F" w:rsidDel="00317EEF">
          <w:delText>reikningsins</w:delText>
        </w:r>
        <w:r w:rsidRPr="00D26E2F" w:rsidDel="00317EEF">
          <w:delText xml:space="preserve"> fyrir </w:delText>
        </w:r>
        <w:r w:rsidR="004B5E09" w:rsidDel="00317EEF">
          <w:delText xml:space="preserve">mannlegan </w:delText>
        </w:r>
        <w:r w:rsidRPr="00D26E2F" w:rsidDel="00317EEF">
          <w:delText xml:space="preserve">lestur </w:delText>
        </w:r>
        <w:r w:rsidR="00A42293" w:rsidDel="00317EEF">
          <w:delText>er</w:delText>
        </w:r>
        <w:r w:rsidRPr="00D26E2F" w:rsidDel="00317EEF">
          <w:delText xml:space="preserve"> hinsvegar oft </w:delText>
        </w:r>
        <w:r w:rsidR="00A42293" w:rsidDel="00317EEF">
          <w:delText>nauðsynleg</w:delText>
        </w:r>
        <w:r w:rsidRPr="00D26E2F" w:rsidDel="00317EEF">
          <w:delText xml:space="preserve">. </w:delText>
        </w:r>
      </w:del>
      <w:r w:rsidRPr="00D26E2F">
        <w:t>Gögn</w:t>
      </w:r>
      <w:r w:rsidR="002366C7" w:rsidRPr="00D26E2F">
        <w:t xml:space="preserve"> sem eru í rafrænum reikning</w:t>
      </w:r>
      <w:r w:rsidR="00691531">
        <w:t>i</w:t>
      </w:r>
      <w:r w:rsidR="002366C7" w:rsidRPr="00D26E2F">
        <w:t xml:space="preserve"> má birta á mismunandi </w:t>
      </w:r>
      <w:r w:rsidR="00A42293">
        <w:t>máta</w:t>
      </w:r>
      <w:r w:rsidR="002366C7" w:rsidRPr="00D26E2F">
        <w:t xml:space="preserve"> en þeir helstu eru að nota stílsnið eða birta </w:t>
      </w:r>
      <w:del w:id="307" w:author="Georg Birgisson" w:date="2021-10-11T17:36:00Z">
        <w:r w:rsidR="00A42293" w:rsidDel="00317EEF">
          <w:delText xml:space="preserve">í </w:delText>
        </w:r>
      </w:del>
      <w:ins w:id="308" w:author="Georg Birgisson" w:date="2021-10-11T17:36:00Z">
        <w:r w:rsidR="00317EEF">
          <w:t xml:space="preserve">á </w:t>
        </w:r>
      </w:ins>
      <w:r w:rsidR="00A42293">
        <w:t>s</w:t>
      </w:r>
      <w:r w:rsidR="00376982">
        <w:t>k</w:t>
      </w:r>
      <w:r w:rsidR="00A42293">
        <w:t>jámynd</w:t>
      </w:r>
      <w:ins w:id="309" w:author="Georg Birgisson" w:date="2021-10-11T17:36:00Z">
        <w:r w:rsidR="00317EEF">
          <w:t xml:space="preserve"> í viðskiptakerfi</w:t>
        </w:r>
      </w:ins>
      <w:r w:rsidR="002366C7" w:rsidRPr="00D26E2F">
        <w:t>.</w:t>
      </w:r>
    </w:p>
    <w:p w14:paraId="78CEF6F5" w14:textId="602DF46A" w:rsidR="002366C7" w:rsidRPr="00D26E2F" w:rsidRDefault="002366C7" w:rsidP="00983144">
      <w:pPr>
        <w:pStyle w:val="BodyText"/>
        <w:tabs>
          <w:tab w:val="left" w:pos="1276"/>
        </w:tabs>
      </w:pPr>
      <w:r w:rsidRPr="00911011">
        <w:rPr>
          <w:u w:val="single"/>
        </w:rPr>
        <w:t>Stílsnið</w:t>
      </w:r>
      <w:r w:rsidRPr="00D26E2F">
        <w:t xml:space="preserve"> er myndræn framsetning á reikning</w:t>
      </w:r>
      <w:r w:rsidR="00DB4170">
        <w:t>i</w:t>
      </w:r>
      <w:r w:rsidRPr="00D26E2F">
        <w:t xml:space="preserve"> þar sem hvert atriði, </w:t>
      </w:r>
      <w:r w:rsidR="00691531">
        <w:t>svo sem</w:t>
      </w:r>
      <w:r w:rsidRPr="00D26E2F">
        <w:t xml:space="preserve"> dagsetning, er í raun breyta sem les og birtir ákveðið tag úr XML skjalinu. Hver breyta á stílsniðinu verður að vísa í rétt tag í XML skjalinu en hvernig þeim er raðað upp með tilliti til útlits </w:t>
      </w:r>
      <w:r w:rsidR="00B04EBE" w:rsidRPr="00D26E2F">
        <w:t>er óháð gögnunum. Útgefandi rafræns reiknings getur sett upp eigið stíl</w:t>
      </w:r>
      <w:r w:rsidR="00906632">
        <w:t>s</w:t>
      </w:r>
      <w:r w:rsidR="00B04EBE" w:rsidRPr="00D26E2F">
        <w:t xml:space="preserve">nið sem lesendur hans geta notað. Lesandi reiknings getur einnig </w:t>
      </w:r>
      <w:ins w:id="310" w:author="Georg Birgisson" w:date="2021-10-11T17:37:00Z">
        <w:r w:rsidR="003C61A9">
          <w:t xml:space="preserve">kostið að </w:t>
        </w:r>
      </w:ins>
      <w:r w:rsidR="00B04EBE" w:rsidRPr="00D26E2F">
        <w:t xml:space="preserve">notað eigið stílsnið ef hann vill skoða alla reikninga </w:t>
      </w:r>
      <w:del w:id="311" w:author="Georg Birgisson" w:date="2021-10-11T17:37:00Z">
        <w:r w:rsidR="00B04EBE" w:rsidRPr="00D26E2F" w:rsidDel="003C61A9">
          <w:delText xml:space="preserve">sína </w:delText>
        </w:r>
      </w:del>
      <w:r w:rsidR="00B04EBE" w:rsidRPr="00D26E2F">
        <w:t>á sama formi.</w:t>
      </w:r>
      <w:r w:rsidR="00B136E4">
        <w:t xml:space="preserve"> Þ.e. ekki er nauðsyn</w:t>
      </w:r>
      <w:r w:rsidR="00526713">
        <w:t>legt</w:t>
      </w:r>
      <w:r w:rsidR="00B136E4">
        <w:t xml:space="preserve"> að útgefandi og seljandi noti sama stílsnið.</w:t>
      </w:r>
    </w:p>
    <w:p w14:paraId="36E513EF" w14:textId="77777777" w:rsidR="00B04EBE" w:rsidRPr="00D26E2F" w:rsidRDefault="00B04EBE" w:rsidP="00983144">
      <w:pPr>
        <w:pStyle w:val="BodyText"/>
        <w:tabs>
          <w:tab w:val="left" w:pos="1276"/>
        </w:tabs>
      </w:pPr>
      <w:r w:rsidRPr="00911011">
        <w:rPr>
          <w:u w:val="single"/>
        </w:rPr>
        <w:t xml:space="preserve">Birting </w:t>
      </w:r>
      <w:r w:rsidR="007B1652">
        <w:rPr>
          <w:u w:val="single"/>
        </w:rPr>
        <w:t>í viðskiptakerfi</w:t>
      </w:r>
      <w:r w:rsidRPr="00D26E2F">
        <w:t xml:space="preserve">. </w:t>
      </w:r>
      <w:r w:rsidR="0047414D">
        <w:t>A</w:t>
      </w:r>
      <w:r w:rsidR="0047414D" w:rsidRPr="00D26E2F">
        <w:t xml:space="preserve">lgengt </w:t>
      </w:r>
      <w:r w:rsidRPr="00D26E2F">
        <w:t>er að útgef</w:t>
      </w:r>
      <w:r w:rsidR="0047414D">
        <w:t>a</w:t>
      </w:r>
      <w:r w:rsidRPr="00D26E2F">
        <w:t>nd</w:t>
      </w:r>
      <w:r w:rsidR="0047414D">
        <w:t>i</w:t>
      </w:r>
      <w:r w:rsidRPr="00D26E2F">
        <w:t xml:space="preserve"> reiknings skoð</w:t>
      </w:r>
      <w:r w:rsidR="0047414D">
        <w:t>i</w:t>
      </w:r>
      <w:r w:rsidRPr="00D26E2F">
        <w:t xml:space="preserve"> reikninga s</w:t>
      </w:r>
      <w:r w:rsidR="007B1652">
        <w:t>í</w:t>
      </w:r>
      <w:r w:rsidRPr="00D26E2F">
        <w:t xml:space="preserve">na </w:t>
      </w:r>
      <w:r w:rsidR="007B1652">
        <w:t xml:space="preserve">í viðskiptakerfi </w:t>
      </w:r>
      <w:r w:rsidRPr="00D26E2F">
        <w:t xml:space="preserve">þar sem upplýsingar reikningsins birtast í </w:t>
      </w:r>
      <w:r w:rsidR="007B1652">
        <w:t>skjámyndum</w:t>
      </w:r>
      <w:r w:rsidR="0047414D">
        <w:t>. Með sama hætti getur</w:t>
      </w:r>
      <w:r w:rsidRPr="00D26E2F">
        <w:t xml:space="preserve"> móttakandi reiknings lesið reikninginn inn í </w:t>
      </w:r>
      <w:r w:rsidR="007B1652">
        <w:t>viðskipta</w:t>
      </w:r>
      <w:r w:rsidR="007B1652" w:rsidRPr="00D26E2F">
        <w:t xml:space="preserve">kerfi </w:t>
      </w:r>
      <w:r w:rsidRPr="00D26E2F">
        <w:t>s</w:t>
      </w:r>
      <w:r w:rsidR="007B1652">
        <w:t>itt</w:t>
      </w:r>
      <w:r w:rsidRPr="00D26E2F">
        <w:t xml:space="preserve"> og skoðað hann á svipaðan hátt og hann skoðar færslu í bókhaldi.</w:t>
      </w:r>
    </w:p>
    <w:p w14:paraId="7C628DF7" w14:textId="3A55095A" w:rsidR="00001BCF" w:rsidRPr="007163D7" w:rsidRDefault="00B04EBE" w:rsidP="007163D7">
      <w:pPr>
        <w:pStyle w:val="BodyText"/>
        <w:tabs>
          <w:tab w:val="left" w:pos="1276"/>
        </w:tabs>
      </w:pPr>
      <w:r w:rsidRPr="00911011">
        <w:rPr>
          <w:u w:val="single"/>
        </w:rPr>
        <w:t>Blönduð birting</w:t>
      </w:r>
      <w:r w:rsidRPr="00D26E2F">
        <w:t xml:space="preserve">. Hægt er að láta </w:t>
      </w:r>
      <w:r w:rsidR="007B1652">
        <w:t>viðskipta</w:t>
      </w:r>
      <w:r w:rsidRPr="00D26E2F">
        <w:t>kerf</w:t>
      </w:r>
      <w:r w:rsidR="007B1652">
        <w:t>i lesa</w:t>
      </w:r>
      <w:r w:rsidRPr="00D26E2F">
        <w:t xml:space="preserve"> inn hluta af upplýsingum reiknings og birta í skjámynd en gefa lesandanum síðan kost á að skoða reikninginn í heild sinni</w:t>
      </w:r>
      <w:r w:rsidR="007B1652">
        <w:t>, t.d.</w:t>
      </w:r>
      <w:r w:rsidR="0047414D">
        <w:t xml:space="preserve"> </w:t>
      </w:r>
      <w:r w:rsidRPr="00D26E2F">
        <w:t>með stílsniði</w:t>
      </w:r>
      <w:r w:rsidR="007B1652">
        <w:t xml:space="preserve"> í vafra</w:t>
      </w:r>
      <w:r w:rsidR="00B136E4">
        <w:t>,</w:t>
      </w:r>
      <w:r w:rsidRPr="00D26E2F">
        <w:t xml:space="preserve"> telji hann þess þörf.</w:t>
      </w:r>
      <w:bookmarkStart w:id="312" w:name="_Toc238955201"/>
      <w:r w:rsidR="00001BCF">
        <w:br w:type="page"/>
      </w:r>
    </w:p>
    <w:p w14:paraId="28A8B9D5" w14:textId="5BA29A4D" w:rsidR="00F35E5B" w:rsidRPr="00D26E2F" w:rsidRDefault="00285326" w:rsidP="008B08E0">
      <w:pPr>
        <w:pStyle w:val="Heading1"/>
      </w:pPr>
      <w:bookmarkStart w:id="313" w:name="_Toc238955203"/>
      <w:bookmarkStart w:id="314" w:name="_Ref239148014"/>
      <w:bookmarkStart w:id="315" w:name="_Toc313372032"/>
      <w:bookmarkStart w:id="316" w:name="_Toc84934963"/>
      <w:bookmarkEnd w:id="312"/>
      <w:r w:rsidRPr="00D26E2F">
        <w:lastRenderedPageBreak/>
        <w:t>Skýring einstakra svæða</w:t>
      </w:r>
      <w:bookmarkEnd w:id="313"/>
      <w:bookmarkEnd w:id="314"/>
      <w:bookmarkEnd w:id="315"/>
      <w:bookmarkEnd w:id="316"/>
    </w:p>
    <w:p w14:paraId="6BEDEEC0" w14:textId="3F063E0C" w:rsidR="00FD121C" w:rsidRDefault="008D29C7" w:rsidP="00462EDD">
      <w:pPr>
        <w:pStyle w:val="BodyText"/>
      </w:pPr>
      <w:r>
        <w:t xml:space="preserve">Eftirfarandi </w:t>
      </w:r>
      <w:r w:rsidR="00607068">
        <w:t>greinar</w:t>
      </w:r>
      <w:r>
        <w:t xml:space="preserve"> fjalla um einstaka hluta reikningsins og lýsa því hvernig upplýsingarnar </w:t>
      </w:r>
      <w:r w:rsidR="00F17077">
        <w:t xml:space="preserve">eru </w:t>
      </w:r>
      <w:r>
        <w:t>settar fram í rafrænum reikningi.</w:t>
      </w:r>
    </w:p>
    <w:p w14:paraId="6D871B1D" w14:textId="49B86EB1" w:rsidR="00827F19" w:rsidRPr="00D26E2F" w:rsidRDefault="00827F19" w:rsidP="00462EDD">
      <w:pPr>
        <w:pStyle w:val="BodyText"/>
      </w:pPr>
      <w:r>
        <w:t xml:space="preserve">Upplýsingunum er skipt í tvo flokka. Annarsvegar þær sem koma fram í haus </w:t>
      </w:r>
      <w:proofErr w:type="spellStart"/>
      <w:r>
        <w:t>reikningins</w:t>
      </w:r>
      <w:proofErr w:type="spellEnd"/>
      <w:r>
        <w:t xml:space="preserve"> og eiga við reikninginn í heild og hinsvegar þær sem koma fram í línum reikningsins og eiga þá einungis við um þá línu.</w:t>
      </w:r>
    </w:p>
    <w:p w14:paraId="21ED3BCE" w14:textId="5B1ACB28" w:rsidR="005D5CB0" w:rsidRDefault="0092429C" w:rsidP="005D5CB0">
      <w:pPr>
        <w:pStyle w:val="Heading2"/>
      </w:pPr>
      <w:bookmarkStart w:id="317" w:name="_Toc313372033"/>
      <w:bookmarkStart w:id="318" w:name="_Toc84934964"/>
      <w:r>
        <w:t xml:space="preserve">Haus </w:t>
      </w:r>
      <w:r w:rsidR="009944F9">
        <w:t>rafræns reiknings</w:t>
      </w:r>
      <w:bookmarkEnd w:id="317"/>
      <w:bookmarkEnd w:id="318"/>
    </w:p>
    <w:p w14:paraId="186FE1E7" w14:textId="2852B55C" w:rsidR="00827F19" w:rsidRDefault="00CF1B55" w:rsidP="00827F19">
      <w:pPr>
        <w:pStyle w:val="BodyText"/>
      </w:pPr>
      <w:r>
        <w:t xml:space="preserve">Eftirfarandi </w:t>
      </w:r>
      <w:r w:rsidR="00896C0C">
        <w:t xml:space="preserve">greinar </w:t>
      </w:r>
      <w:r>
        <w:t xml:space="preserve">lýsa því hvernig gögn reiknings koma fram í einstaka </w:t>
      </w:r>
      <w:proofErr w:type="spellStart"/>
      <w:r>
        <w:t>tögum</w:t>
      </w:r>
      <w:proofErr w:type="spellEnd"/>
      <w:r>
        <w:t xml:space="preserve"> í rafrænum reikningi. Lýst er hvaða </w:t>
      </w:r>
      <w:proofErr w:type="spellStart"/>
      <w:r>
        <w:t>tög</w:t>
      </w:r>
      <w:proofErr w:type="spellEnd"/>
      <w:r>
        <w:t xml:space="preserve"> eru notuð og hvernig í </w:t>
      </w:r>
      <w:r w:rsidR="00BF20A1">
        <w:t>hverju tilviki</w:t>
      </w:r>
      <w:r>
        <w:t>.</w:t>
      </w:r>
      <w:bookmarkStart w:id="319" w:name="_Toc238955205"/>
      <w:bookmarkStart w:id="320" w:name="_Toc313372034"/>
    </w:p>
    <w:p w14:paraId="40DDCF8B" w14:textId="277EBDCF" w:rsidR="00285326" w:rsidRPr="00D26E2F" w:rsidRDefault="006E5888" w:rsidP="005F41D3">
      <w:pPr>
        <w:pStyle w:val="Heading3"/>
      </w:pPr>
      <w:bookmarkStart w:id="321" w:name="_Toc84934965"/>
      <w:r>
        <w:t>Tegund skjals</w:t>
      </w:r>
      <w:bookmarkEnd w:id="319"/>
      <w:bookmarkEnd w:id="320"/>
      <w:bookmarkEnd w:id="321"/>
    </w:p>
    <w:p w14:paraId="186FD0DB" w14:textId="68EB8527" w:rsidR="00D32088" w:rsidRDefault="005F41D3" w:rsidP="00AB6E8B">
      <w:pPr>
        <w:pStyle w:val="BodyText"/>
      </w:pPr>
      <w:r>
        <w:t xml:space="preserve">Skilgreining á því </w:t>
      </w:r>
      <w:r w:rsidR="006E5888">
        <w:t>að um er að ræða reiknings og hvers</w:t>
      </w:r>
      <w:r w:rsidR="00D7618D">
        <w:t xml:space="preserve"> </w:t>
      </w:r>
      <w:r w:rsidR="006E5888">
        <w:t>k</w:t>
      </w:r>
      <w:r w:rsidR="00D7618D">
        <w:t>o</w:t>
      </w:r>
      <w:r w:rsidR="006E5888">
        <w:t xml:space="preserve">nar reikning um er að ræða. Þetta er sett fram með </w:t>
      </w:r>
      <w:proofErr w:type="spellStart"/>
      <w:r w:rsidR="006E5888">
        <w:t>kóta</w:t>
      </w:r>
      <w:proofErr w:type="spellEnd"/>
      <w:r w:rsidR="006E5888">
        <w:t xml:space="preserve"> í eftirfarandi tagi.</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07"/>
        <w:gridCol w:w="1976"/>
        <w:gridCol w:w="778"/>
        <w:gridCol w:w="1025"/>
      </w:tblGrid>
      <w:tr w:rsidR="00491DE5" w:rsidRPr="00491DE5" w14:paraId="18204AF5" w14:textId="77777777" w:rsidTr="00491DE5">
        <w:tc>
          <w:tcPr>
            <w:tcW w:w="5707" w:type="dxa"/>
          </w:tcPr>
          <w:p w14:paraId="0301A0B3" w14:textId="128AC8FA" w:rsidR="00491DE5" w:rsidRPr="00491DE5" w:rsidRDefault="00491DE5"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Tag</w:t>
            </w:r>
          </w:p>
        </w:tc>
        <w:tc>
          <w:tcPr>
            <w:tcW w:w="1976" w:type="dxa"/>
          </w:tcPr>
          <w:p w14:paraId="707EB3D7" w14:textId="5E22C054" w:rsidR="00491DE5" w:rsidRPr="00491DE5" w:rsidRDefault="00491DE5"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Heit</w:t>
            </w:r>
            <w:r>
              <w:rPr>
                <w:rFonts w:ascii="Courier New" w:hAnsi="Courier New" w:cs="Courier New"/>
                <w:b/>
                <w:sz w:val="16"/>
                <w:szCs w:val="16"/>
                <w:highlight w:val="white"/>
              </w:rPr>
              <w:t>i</w:t>
            </w:r>
          </w:p>
        </w:tc>
        <w:tc>
          <w:tcPr>
            <w:tcW w:w="778" w:type="dxa"/>
          </w:tcPr>
          <w:p w14:paraId="73BB5B72" w14:textId="5DBF47E1" w:rsidR="00491DE5" w:rsidRPr="00491DE5" w:rsidRDefault="00491DE5"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Tíðni</w:t>
            </w:r>
          </w:p>
        </w:tc>
        <w:tc>
          <w:tcPr>
            <w:tcW w:w="1025" w:type="dxa"/>
          </w:tcPr>
          <w:p w14:paraId="47C62904" w14:textId="47CBE274" w:rsidR="00491DE5" w:rsidRPr="00491DE5" w:rsidRDefault="00491DE5"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Númer</w:t>
            </w:r>
          </w:p>
        </w:tc>
      </w:tr>
      <w:tr w:rsidR="00491DE5" w:rsidRPr="005F41D3" w14:paraId="1DF623DC" w14:textId="77777777" w:rsidTr="00491DE5">
        <w:tc>
          <w:tcPr>
            <w:tcW w:w="5707" w:type="dxa"/>
          </w:tcPr>
          <w:p w14:paraId="49923348" w14:textId="249B3D5B" w:rsidR="00491DE5" w:rsidRPr="005F41D3" w:rsidRDefault="00491DE5"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5F41D3">
              <w:rPr>
                <w:rFonts w:ascii="Courier New" w:hAnsi="Courier New" w:cs="Courier New"/>
                <w:color w:val="0000FF"/>
                <w:sz w:val="16"/>
                <w:szCs w:val="16"/>
                <w:highlight w:val="white"/>
              </w:rPr>
              <w:t>&lt;</w:t>
            </w:r>
            <w:proofErr w:type="spellStart"/>
            <w:r w:rsidRPr="005F41D3">
              <w:rPr>
                <w:rFonts w:ascii="Courier New" w:hAnsi="Courier New" w:cs="Courier New"/>
                <w:color w:val="800000"/>
                <w:sz w:val="16"/>
                <w:szCs w:val="16"/>
                <w:highlight w:val="white"/>
              </w:rPr>
              <w:t>cbc:InvoiceTypeCode</w:t>
            </w:r>
            <w:proofErr w:type="spellEnd"/>
            <w:r w:rsidRPr="005F41D3">
              <w:rPr>
                <w:rFonts w:ascii="Courier New" w:hAnsi="Courier New" w:cs="Courier New"/>
                <w:color w:val="0000FF"/>
                <w:sz w:val="16"/>
                <w:szCs w:val="16"/>
                <w:highlight w:val="white"/>
              </w:rPr>
              <w:t>&gt;</w:t>
            </w:r>
            <w:r w:rsidRPr="005F41D3">
              <w:rPr>
                <w:rFonts w:ascii="Courier New" w:hAnsi="Courier New" w:cs="Courier New"/>
                <w:color w:val="000000"/>
                <w:sz w:val="16"/>
                <w:szCs w:val="16"/>
                <w:highlight w:val="white"/>
              </w:rPr>
              <w:t>380</w:t>
            </w:r>
            <w:r w:rsidRPr="005F41D3">
              <w:rPr>
                <w:rFonts w:ascii="Courier New" w:hAnsi="Courier New" w:cs="Courier New"/>
                <w:color w:val="0000FF"/>
                <w:sz w:val="16"/>
                <w:szCs w:val="16"/>
                <w:highlight w:val="white"/>
              </w:rPr>
              <w:t>&lt;/</w:t>
            </w:r>
            <w:proofErr w:type="spellStart"/>
            <w:r w:rsidRPr="005F41D3">
              <w:rPr>
                <w:rFonts w:ascii="Courier New" w:hAnsi="Courier New" w:cs="Courier New"/>
                <w:color w:val="800000"/>
                <w:sz w:val="16"/>
                <w:szCs w:val="16"/>
                <w:highlight w:val="white"/>
              </w:rPr>
              <w:t>cbc:InvoiceTypeCode</w:t>
            </w:r>
            <w:proofErr w:type="spellEnd"/>
            <w:r w:rsidRPr="005F41D3">
              <w:rPr>
                <w:rFonts w:ascii="Courier New" w:hAnsi="Courier New" w:cs="Courier New"/>
                <w:color w:val="0000FF"/>
                <w:sz w:val="16"/>
                <w:szCs w:val="16"/>
                <w:highlight w:val="white"/>
              </w:rPr>
              <w:t>&gt;</w:t>
            </w:r>
          </w:p>
        </w:tc>
        <w:tc>
          <w:tcPr>
            <w:tcW w:w="1976" w:type="dxa"/>
          </w:tcPr>
          <w:p w14:paraId="08C63839" w14:textId="4133F985" w:rsidR="00491DE5" w:rsidRPr="006C5840" w:rsidRDefault="00491DE5"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6C5840">
              <w:rPr>
                <w:rFonts w:ascii="Courier New" w:hAnsi="Courier New" w:cs="Courier New"/>
                <w:sz w:val="16"/>
                <w:szCs w:val="16"/>
                <w:highlight w:val="white"/>
              </w:rPr>
              <w:t>Gerð reiknings</w:t>
            </w:r>
          </w:p>
        </w:tc>
        <w:tc>
          <w:tcPr>
            <w:tcW w:w="778" w:type="dxa"/>
          </w:tcPr>
          <w:p w14:paraId="01BE900C" w14:textId="26FF6344" w:rsidR="00491DE5" w:rsidRPr="006C5840" w:rsidRDefault="00491DE5"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1025" w:type="dxa"/>
          </w:tcPr>
          <w:p w14:paraId="3767A372" w14:textId="75B02669" w:rsidR="00491DE5" w:rsidRPr="006C5840" w:rsidRDefault="00491DE5"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6C5840">
              <w:rPr>
                <w:rFonts w:ascii="Courier New" w:hAnsi="Courier New" w:cs="Courier New"/>
                <w:sz w:val="16"/>
                <w:szCs w:val="16"/>
                <w:highlight w:val="white"/>
              </w:rPr>
              <w:t>BT-3</w:t>
            </w:r>
          </w:p>
        </w:tc>
      </w:tr>
    </w:tbl>
    <w:p w14:paraId="3C04FD56" w14:textId="687514DB" w:rsidR="00E91A48" w:rsidRPr="00D26E2F" w:rsidRDefault="00E91A48" w:rsidP="00E91A48">
      <w:pPr>
        <w:pStyle w:val="BodyText"/>
      </w:pPr>
      <w:proofErr w:type="spellStart"/>
      <w:r>
        <w:t>Samkæmt</w:t>
      </w:r>
      <w:proofErr w:type="spellEnd"/>
      <w:r>
        <w:t xml:space="preserve"> skilgreiningu </w:t>
      </w:r>
      <w:del w:id="322" w:author="Georg Birgisson" w:date="2021-10-11T16:30:00Z">
        <w:r w:rsidDel="00FE0336">
          <w:delText>PEPPOL</w:delText>
        </w:r>
      </w:del>
      <w:ins w:id="323" w:author="Georg Birgisson" w:date="2021-10-11T16:30:00Z">
        <w:r w:rsidR="00FE0336">
          <w:t>Peppol</w:t>
        </w:r>
      </w:ins>
      <w:r>
        <w:t xml:space="preserve"> eru kótar fyrir eftirfarandi gerðir reikninga leyfðar en sjálfgefið er að kaupandi meðhöndli þá alla eins og um sé að ræða hefðbundinn sölureikning (</w:t>
      </w:r>
      <w:proofErr w:type="spellStart"/>
      <w:r>
        <w:t>commercial</w:t>
      </w:r>
      <w:proofErr w:type="spellEnd"/>
      <w:r>
        <w:t xml:space="preserve"> </w:t>
      </w:r>
      <w:proofErr w:type="spellStart"/>
      <w:r>
        <w:t>invoice</w:t>
      </w:r>
      <w:proofErr w:type="spellEnd"/>
      <w:r>
        <w:t xml:space="preserve">, </w:t>
      </w:r>
      <w:proofErr w:type="spellStart"/>
      <w:r>
        <w:t>kóti</w:t>
      </w:r>
      <w:proofErr w:type="spellEnd"/>
      <w:r>
        <w:t xml:space="preserve"> 380). Sjá nánar grein </w:t>
      </w:r>
      <w:del w:id="324" w:author="Georg Birgisson" w:date="2021-10-11T17:40:00Z">
        <w:r w:rsidDel="00FE6477">
          <w:fldChar w:fldCharType="begin"/>
        </w:r>
        <w:r w:rsidDel="00FE6477">
          <w:delInstrText xml:space="preserve"> REF _Ref527101530 \r \h </w:delInstrText>
        </w:r>
        <w:r w:rsidDel="00FE6477">
          <w:fldChar w:fldCharType="separate"/>
        </w:r>
        <w:r w:rsidR="00FE6477" w:rsidDel="00FE6477">
          <w:delText xml:space="preserve">5.4  </w:delText>
        </w:r>
        <w:r w:rsidDel="00FE6477">
          <w:fldChar w:fldCharType="end"/>
        </w:r>
      </w:del>
      <w:ins w:id="325" w:author="Georg Birgisson" w:date="2021-10-11T17:40:00Z">
        <w:r w:rsidR="00FE6477">
          <w:fldChar w:fldCharType="begin"/>
        </w:r>
        <w:r w:rsidR="00FE6477">
          <w:instrText xml:space="preserve"> REF _Ref527101530 \r \h </w:instrText>
        </w:r>
      </w:ins>
      <w:ins w:id="326" w:author="Georg Birgisson" w:date="2021-10-11T17:40:00Z">
        <w:r w:rsidR="00FE6477">
          <w:fldChar w:fldCharType="separate"/>
        </w:r>
      </w:ins>
      <w:ins w:id="327" w:author="Georg Birgisson" w:date="2021-10-12T10:07:00Z">
        <w:r w:rsidR="00CC5E64">
          <w:t xml:space="preserve">5.4  </w:t>
        </w:r>
      </w:ins>
      <w:ins w:id="328" w:author="Georg Birgisson" w:date="2021-10-11T17:40:00Z">
        <w:r w:rsidR="00FE6477">
          <w:fldChar w:fldCharType="end"/>
        </w:r>
      </w:ins>
    </w:p>
    <w:p w14:paraId="227A5537" w14:textId="1A0E1FAE" w:rsidR="006C5840" w:rsidRDefault="006C5840" w:rsidP="00AB6E8B">
      <w:pPr>
        <w:pStyle w:val="BodyText"/>
      </w:pPr>
      <w:r>
        <w:t xml:space="preserve">Eftirfarandi reglur gilda um </w:t>
      </w:r>
      <w:r w:rsidR="00E91A48">
        <w:t xml:space="preserve">tegund skjals </w:t>
      </w:r>
      <w:r>
        <w:t>reiknings.</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6C5840" w:rsidRPr="00DD76FE" w14:paraId="18750CEC" w14:textId="77777777" w:rsidTr="00EB2158">
        <w:tc>
          <w:tcPr>
            <w:tcW w:w="6095" w:type="dxa"/>
          </w:tcPr>
          <w:p w14:paraId="4A23E902" w14:textId="77777777" w:rsidR="006C5840" w:rsidRPr="00DD76FE" w:rsidRDefault="006C5840" w:rsidP="00DD76FE">
            <w:pPr>
              <w:pStyle w:val="BodyText"/>
              <w:spacing w:after="0"/>
              <w:rPr>
                <w:b/>
                <w:highlight w:val="white"/>
              </w:rPr>
            </w:pPr>
            <w:r w:rsidRPr="00DD76FE">
              <w:rPr>
                <w:b/>
                <w:highlight w:val="white"/>
              </w:rPr>
              <w:t>Regla</w:t>
            </w:r>
          </w:p>
        </w:tc>
        <w:tc>
          <w:tcPr>
            <w:tcW w:w="2439" w:type="dxa"/>
          </w:tcPr>
          <w:p w14:paraId="5EAEDD3F" w14:textId="77777777" w:rsidR="006C5840" w:rsidRPr="00DD76FE" w:rsidRDefault="006C5840" w:rsidP="00DD76FE">
            <w:pPr>
              <w:pStyle w:val="BodyText"/>
              <w:spacing w:after="0"/>
              <w:rPr>
                <w:b/>
                <w:highlight w:val="white"/>
              </w:rPr>
            </w:pPr>
            <w:r w:rsidRPr="00DD76FE">
              <w:rPr>
                <w:b/>
                <w:highlight w:val="white"/>
              </w:rPr>
              <w:t>Kenni</w:t>
            </w:r>
          </w:p>
        </w:tc>
        <w:tc>
          <w:tcPr>
            <w:tcW w:w="992" w:type="dxa"/>
          </w:tcPr>
          <w:p w14:paraId="756AACD3" w14:textId="77777777" w:rsidR="006C5840" w:rsidRPr="00DD76FE" w:rsidRDefault="006C5840" w:rsidP="00DD76FE">
            <w:pPr>
              <w:pStyle w:val="BodyText"/>
              <w:spacing w:after="0"/>
              <w:rPr>
                <w:b/>
                <w:highlight w:val="white"/>
              </w:rPr>
            </w:pPr>
            <w:r w:rsidRPr="00DD76FE">
              <w:rPr>
                <w:b/>
                <w:highlight w:val="white"/>
              </w:rPr>
              <w:t>Vægi</w:t>
            </w:r>
          </w:p>
        </w:tc>
      </w:tr>
      <w:tr w:rsidR="006C5840" w:rsidRPr="00DD76FE" w14:paraId="390D2E10" w14:textId="77777777" w:rsidTr="00EB2158">
        <w:tc>
          <w:tcPr>
            <w:tcW w:w="6095" w:type="dxa"/>
          </w:tcPr>
          <w:p w14:paraId="5D7D6D5C" w14:textId="47F46395" w:rsidR="006C5840" w:rsidRPr="00DD76FE" w:rsidRDefault="006C5840" w:rsidP="00DD76FE">
            <w:pPr>
              <w:pStyle w:val="BodyText"/>
              <w:spacing w:after="0"/>
              <w:rPr>
                <w:highlight w:val="white"/>
              </w:rPr>
            </w:pPr>
            <w:r w:rsidRPr="00DD76FE">
              <w:rPr>
                <w:highlight w:val="white"/>
              </w:rPr>
              <w:t>Reikningur skal innihalda reikningsgerð (BT-3).</w:t>
            </w:r>
          </w:p>
        </w:tc>
        <w:tc>
          <w:tcPr>
            <w:tcW w:w="2439" w:type="dxa"/>
          </w:tcPr>
          <w:p w14:paraId="2FD94208" w14:textId="765B69E3" w:rsidR="006C5840" w:rsidRPr="00DD76FE" w:rsidRDefault="006C5840" w:rsidP="00DD76FE">
            <w:pPr>
              <w:pStyle w:val="BodyText"/>
              <w:spacing w:after="0"/>
              <w:rPr>
                <w:highlight w:val="white"/>
              </w:rPr>
            </w:pPr>
            <w:r w:rsidRPr="00DD76FE">
              <w:rPr>
                <w:highlight w:val="white"/>
              </w:rPr>
              <w:t>BR-04</w:t>
            </w:r>
          </w:p>
        </w:tc>
        <w:tc>
          <w:tcPr>
            <w:tcW w:w="992" w:type="dxa"/>
          </w:tcPr>
          <w:p w14:paraId="3CC6FE0E" w14:textId="77777777" w:rsidR="006C5840" w:rsidRPr="00DD76FE" w:rsidRDefault="006C5840" w:rsidP="00DD76FE">
            <w:pPr>
              <w:pStyle w:val="BodyText"/>
              <w:spacing w:after="0"/>
              <w:rPr>
                <w:highlight w:val="white"/>
              </w:rPr>
            </w:pPr>
            <w:r w:rsidRPr="00DD76FE">
              <w:rPr>
                <w:highlight w:val="white"/>
              </w:rPr>
              <w:t>fatal</w:t>
            </w:r>
          </w:p>
        </w:tc>
      </w:tr>
      <w:tr w:rsidR="006C5840" w:rsidRPr="00DD76FE" w14:paraId="110D26AF" w14:textId="77777777" w:rsidTr="00EB2158">
        <w:tc>
          <w:tcPr>
            <w:tcW w:w="6095" w:type="dxa"/>
          </w:tcPr>
          <w:p w14:paraId="49ACE085" w14:textId="68269989" w:rsidR="006C5840" w:rsidRPr="00DD76FE" w:rsidRDefault="006C5840" w:rsidP="00DD76FE">
            <w:pPr>
              <w:pStyle w:val="BodyText"/>
              <w:spacing w:after="0"/>
              <w:rPr>
                <w:highlight w:val="white"/>
              </w:rPr>
            </w:pPr>
            <w:r w:rsidRPr="00DD76FE">
              <w:rPr>
                <w:highlight w:val="white"/>
              </w:rPr>
              <w:t>Gerð reiknings skal vera samkvæmt skilgreiningu Peppol.</w:t>
            </w:r>
          </w:p>
        </w:tc>
        <w:tc>
          <w:tcPr>
            <w:tcW w:w="2439" w:type="dxa"/>
          </w:tcPr>
          <w:p w14:paraId="082E3DD0" w14:textId="6BFA4E4F" w:rsidR="006C5840" w:rsidRPr="00DD76FE" w:rsidRDefault="006C5840" w:rsidP="00DD76FE">
            <w:pPr>
              <w:pStyle w:val="BodyText"/>
              <w:spacing w:after="0"/>
              <w:rPr>
                <w:highlight w:val="white"/>
              </w:rPr>
            </w:pPr>
            <w:r w:rsidRPr="00DD76FE">
              <w:rPr>
                <w:highlight w:val="white"/>
              </w:rPr>
              <w:t>PEPPOL-EN16931-P0100</w:t>
            </w:r>
          </w:p>
        </w:tc>
        <w:tc>
          <w:tcPr>
            <w:tcW w:w="992" w:type="dxa"/>
          </w:tcPr>
          <w:p w14:paraId="710612D3" w14:textId="77777777" w:rsidR="006C5840" w:rsidRPr="00DD76FE" w:rsidRDefault="006C5840" w:rsidP="00DD76FE">
            <w:pPr>
              <w:pStyle w:val="BodyText"/>
              <w:spacing w:after="0"/>
              <w:rPr>
                <w:highlight w:val="white"/>
              </w:rPr>
            </w:pPr>
            <w:r w:rsidRPr="00DD76FE">
              <w:rPr>
                <w:highlight w:val="white"/>
              </w:rPr>
              <w:t>fatal</w:t>
            </w:r>
          </w:p>
        </w:tc>
      </w:tr>
      <w:tr w:rsidR="006C5840" w:rsidRPr="00DD76FE" w14:paraId="3E054232" w14:textId="77777777" w:rsidTr="00EB2158">
        <w:tc>
          <w:tcPr>
            <w:tcW w:w="6095" w:type="dxa"/>
          </w:tcPr>
          <w:p w14:paraId="4FDA12D2" w14:textId="22FC5FC3" w:rsidR="006C5840" w:rsidRPr="00DD76FE" w:rsidRDefault="005E5F62" w:rsidP="00DD76FE">
            <w:pPr>
              <w:pStyle w:val="BodyText"/>
              <w:spacing w:after="0"/>
              <w:rPr>
                <w:highlight w:val="white"/>
              </w:rPr>
            </w:pPr>
            <w:r w:rsidRPr="00DD76FE">
              <w:rPr>
                <w:highlight w:val="white"/>
              </w:rPr>
              <w:t xml:space="preserve">Ef seljandi er íslenskur þá ætti gerð reiknings (BT-3) að vera sölureikningur (380) eða kreditreikningur (381). </w:t>
            </w:r>
            <w:r w:rsidR="00A862E4" w:rsidRPr="00DD76FE">
              <w:rPr>
                <w:highlight w:val="white"/>
              </w:rPr>
              <w:t>(sjá</w:t>
            </w:r>
            <w:r w:rsidR="00BD0E8B" w:rsidRPr="00DD76FE">
              <w:rPr>
                <w:highlight w:val="white"/>
              </w:rPr>
              <w:t xml:space="preserve"> grein</w:t>
            </w:r>
            <w:r w:rsidR="00A862E4" w:rsidRPr="00DD76FE">
              <w:rPr>
                <w:highlight w:val="white"/>
              </w:rPr>
              <w:t xml:space="preserve"> </w:t>
            </w:r>
            <w:r w:rsidR="00BD0E8B" w:rsidRPr="00DD76FE">
              <w:rPr>
                <w:highlight w:val="white"/>
              </w:rPr>
              <w:fldChar w:fldCharType="begin"/>
            </w:r>
            <w:r w:rsidR="00BD0E8B" w:rsidRPr="00DD76FE">
              <w:rPr>
                <w:highlight w:val="white"/>
              </w:rPr>
              <w:instrText xml:space="preserve"> REF _Ref531076896 \r \h </w:instrText>
            </w:r>
            <w:r w:rsidR="00DD76FE">
              <w:rPr>
                <w:highlight w:val="white"/>
              </w:rPr>
              <w:instrText xml:space="preserve"> \* MERGEFORMAT </w:instrText>
            </w:r>
            <w:r w:rsidR="00BD0E8B" w:rsidRPr="00DD76FE">
              <w:rPr>
                <w:highlight w:val="white"/>
              </w:rPr>
            </w:r>
            <w:r w:rsidR="00BD0E8B" w:rsidRPr="00DD76FE">
              <w:rPr>
                <w:highlight w:val="white"/>
              </w:rPr>
              <w:fldChar w:fldCharType="separate"/>
            </w:r>
            <w:r w:rsidR="00CC5E64">
              <w:rPr>
                <w:highlight w:val="white"/>
              </w:rPr>
              <w:t xml:space="preserve">5.5  </w:t>
            </w:r>
            <w:r w:rsidR="00BD0E8B" w:rsidRPr="00DD76FE">
              <w:rPr>
                <w:highlight w:val="white"/>
              </w:rPr>
              <w:fldChar w:fldCharType="end"/>
            </w:r>
            <w:r w:rsidR="00BD0E8B" w:rsidRPr="00DD76FE">
              <w:rPr>
                <w:highlight w:val="white"/>
              </w:rPr>
              <w:t>)</w:t>
            </w:r>
          </w:p>
        </w:tc>
        <w:tc>
          <w:tcPr>
            <w:tcW w:w="2439" w:type="dxa"/>
          </w:tcPr>
          <w:p w14:paraId="7C10F081" w14:textId="161CF0E7" w:rsidR="006C5840" w:rsidRPr="00DD76FE" w:rsidRDefault="006E5888" w:rsidP="00DD76FE">
            <w:pPr>
              <w:pStyle w:val="BodyText"/>
              <w:spacing w:after="0"/>
              <w:rPr>
                <w:highlight w:val="white"/>
              </w:rPr>
            </w:pPr>
            <w:r w:rsidRPr="00DD76FE">
              <w:rPr>
                <w:highlight w:val="white"/>
              </w:rPr>
              <w:t>IS-</w:t>
            </w:r>
            <w:r w:rsidR="00F0387A" w:rsidRPr="00DD76FE">
              <w:rPr>
                <w:highlight w:val="white"/>
              </w:rPr>
              <w:t>R</w:t>
            </w:r>
            <w:r w:rsidRPr="00DD76FE">
              <w:rPr>
                <w:highlight w:val="white"/>
              </w:rPr>
              <w:t>-001</w:t>
            </w:r>
          </w:p>
        </w:tc>
        <w:tc>
          <w:tcPr>
            <w:tcW w:w="992" w:type="dxa"/>
          </w:tcPr>
          <w:p w14:paraId="30E78C7C" w14:textId="2801C94F" w:rsidR="006C5840" w:rsidRPr="00DD76FE" w:rsidRDefault="006E5888" w:rsidP="00DD76FE">
            <w:pPr>
              <w:pStyle w:val="BodyText"/>
              <w:spacing w:after="0"/>
              <w:rPr>
                <w:highlight w:val="white"/>
              </w:rPr>
            </w:pPr>
            <w:proofErr w:type="spellStart"/>
            <w:r w:rsidRPr="00DD76FE">
              <w:rPr>
                <w:highlight w:val="white"/>
              </w:rPr>
              <w:t>warning</w:t>
            </w:r>
            <w:proofErr w:type="spellEnd"/>
          </w:p>
        </w:tc>
      </w:tr>
    </w:tbl>
    <w:p w14:paraId="39A45439" w14:textId="398F3AC2" w:rsidR="00E91A48" w:rsidRDefault="00E91A48" w:rsidP="00E91A48">
      <w:pPr>
        <w:pStyle w:val="Heading3"/>
      </w:pPr>
      <w:bookmarkStart w:id="329" w:name="_Toc84934966"/>
      <w:r>
        <w:t>Númer reiknings</w:t>
      </w:r>
      <w:bookmarkEnd w:id="329"/>
    </w:p>
    <w:p w14:paraId="57A1C54A" w14:textId="792F6E34" w:rsidR="00E91A48" w:rsidRDefault="00E91A48" w:rsidP="00E91A48">
      <w:pPr>
        <w:pStyle w:val="BodyText"/>
      </w:pPr>
      <w:r w:rsidRPr="00D26E2F">
        <w:t>Númer reiknings er í eftirfarandi tag</w:t>
      </w:r>
      <w:r>
        <w:t>i</w:t>
      </w:r>
      <w:r w:rsidRPr="00D26E2F">
        <w:t xml:space="preserve"> í haus skjalsins.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762"/>
        <w:gridCol w:w="1041"/>
      </w:tblGrid>
      <w:tr w:rsidR="00491DE5" w:rsidRPr="00491DE5" w14:paraId="54692FC0" w14:textId="77777777" w:rsidTr="00491DE5">
        <w:tc>
          <w:tcPr>
            <w:tcW w:w="5699" w:type="dxa"/>
          </w:tcPr>
          <w:p w14:paraId="294B42A8" w14:textId="7641CAD5" w:rsidR="00491DE5" w:rsidRPr="00491DE5" w:rsidRDefault="00491DE5"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4748E047" w14:textId="53E6F3C5" w:rsidR="00491DE5" w:rsidRPr="00491DE5" w:rsidRDefault="00491DE5"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Heiti</w:t>
            </w:r>
          </w:p>
        </w:tc>
        <w:tc>
          <w:tcPr>
            <w:tcW w:w="762" w:type="dxa"/>
          </w:tcPr>
          <w:p w14:paraId="51D0D4F1" w14:textId="40D13ACE" w:rsidR="00491DE5" w:rsidRPr="00491DE5" w:rsidRDefault="00491DE5"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Tíðni</w:t>
            </w:r>
          </w:p>
        </w:tc>
        <w:tc>
          <w:tcPr>
            <w:tcW w:w="1041" w:type="dxa"/>
          </w:tcPr>
          <w:p w14:paraId="5385F086" w14:textId="49043C8A" w:rsidR="00491DE5" w:rsidRPr="00491DE5" w:rsidRDefault="00491DE5"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Númer</w:t>
            </w:r>
          </w:p>
        </w:tc>
      </w:tr>
      <w:tr w:rsidR="00491DE5" w:rsidRPr="00AB6E8B" w14:paraId="6CFD3A34" w14:textId="77777777" w:rsidTr="00491DE5">
        <w:tc>
          <w:tcPr>
            <w:tcW w:w="5699" w:type="dxa"/>
          </w:tcPr>
          <w:p w14:paraId="598FB1FB" w14:textId="77777777" w:rsidR="00491DE5" w:rsidRPr="00AB6E8B" w:rsidRDefault="00491DE5"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AB6E8B">
              <w:rPr>
                <w:rFonts w:ascii="Courier New" w:hAnsi="Courier New" w:cs="Courier New"/>
                <w:color w:val="0000FF"/>
                <w:sz w:val="16"/>
                <w:szCs w:val="16"/>
                <w:highlight w:val="white"/>
              </w:rPr>
              <w:t>&lt;</w:t>
            </w:r>
            <w:proofErr w:type="spellStart"/>
            <w:r w:rsidRPr="00AB6E8B">
              <w:rPr>
                <w:rFonts w:ascii="Courier New" w:hAnsi="Courier New" w:cs="Courier New"/>
                <w:color w:val="800000"/>
                <w:sz w:val="16"/>
                <w:szCs w:val="16"/>
              </w:rPr>
              <w:t>cbc:ID</w:t>
            </w:r>
            <w:proofErr w:type="spellEnd"/>
            <w:r w:rsidRPr="00AB6E8B">
              <w:rPr>
                <w:rFonts w:ascii="Courier New" w:hAnsi="Courier New" w:cs="Courier New"/>
                <w:color w:val="0000FF"/>
                <w:sz w:val="16"/>
                <w:szCs w:val="16"/>
                <w:highlight w:val="white"/>
              </w:rPr>
              <w:t>&gt;</w:t>
            </w:r>
            <w:r w:rsidRPr="00F95EF2">
              <w:rPr>
                <w:rFonts w:ascii="Courier New" w:hAnsi="Courier New" w:cs="Courier New"/>
                <w:bCs/>
                <w:sz w:val="16"/>
                <w:szCs w:val="16"/>
                <w:highlight w:val="white"/>
                <w:rPrChange w:id="330" w:author="Georg Birgisson" w:date="2021-10-12T12:18:00Z">
                  <w:rPr>
                    <w:rFonts w:ascii="Courier New" w:hAnsi="Courier New" w:cs="Courier New"/>
                    <w:b/>
                    <w:sz w:val="16"/>
                    <w:szCs w:val="16"/>
                    <w:highlight w:val="white"/>
                  </w:rPr>
                </w:rPrChange>
              </w:rPr>
              <w:t>TOSL108</w:t>
            </w:r>
            <w:r w:rsidRPr="00AB6E8B">
              <w:rPr>
                <w:rFonts w:ascii="Courier New" w:hAnsi="Courier New" w:cs="Courier New"/>
                <w:color w:val="0000FF"/>
                <w:sz w:val="16"/>
                <w:szCs w:val="16"/>
                <w:highlight w:val="white"/>
              </w:rPr>
              <w:t>&lt;/</w:t>
            </w:r>
            <w:proofErr w:type="spellStart"/>
            <w:r w:rsidRPr="00206B78">
              <w:rPr>
                <w:rFonts w:ascii="Courier New" w:hAnsi="Courier New" w:cs="Courier New"/>
                <w:color w:val="800000"/>
                <w:sz w:val="16"/>
                <w:szCs w:val="16"/>
              </w:rPr>
              <w:t>cbc:ID</w:t>
            </w:r>
            <w:proofErr w:type="spellEnd"/>
            <w:r w:rsidRPr="00AB6E8B">
              <w:rPr>
                <w:rFonts w:ascii="Courier New" w:hAnsi="Courier New" w:cs="Courier New"/>
                <w:color w:val="0000FF"/>
                <w:sz w:val="16"/>
                <w:szCs w:val="16"/>
                <w:highlight w:val="white"/>
              </w:rPr>
              <w:t>&gt;</w:t>
            </w:r>
          </w:p>
        </w:tc>
        <w:tc>
          <w:tcPr>
            <w:tcW w:w="1984" w:type="dxa"/>
          </w:tcPr>
          <w:p w14:paraId="78ABD926" w14:textId="4173E899" w:rsidR="00491DE5" w:rsidRPr="006C5840" w:rsidRDefault="00491DE5"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6C5840">
              <w:rPr>
                <w:rFonts w:ascii="Courier New" w:hAnsi="Courier New" w:cs="Courier New"/>
                <w:sz w:val="16"/>
                <w:szCs w:val="16"/>
                <w:highlight w:val="white"/>
              </w:rPr>
              <w:t>Reikningsnúmer</w:t>
            </w:r>
          </w:p>
        </w:tc>
        <w:tc>
          <w:tcPr>
            <w:tcW w:w="762" w:type="dxa"/>
          </w:tcPr>
          <w:p w14:paraId="5B3A8809" w14:textId="050E95C9" w:rsidR="00491DE5" w:rsidRPr="006C5840" w:rsidRDefault="00491DE5"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1041" w:type="dxa"/>
          </w:tcPr>
          <w:p w14:paraId="4ADBCABB" w14:textId="23890967" w:rsidR="00491DE5" w:rsidRPr="006C5840" w:rsidRDefault="00491DE5"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6C5840">
              <w:rPr>
                <w:rFonts w:ascii="Courier New" w:hAnsi="Courier New" w:cs="Courier New"/>
                <w:sz w:val="16"/>
                <w:szCs w:val="16"/>
                <w:highlight w:val="white"/>
              </w:rPr>
              <w:t>BT-1</w:t>
            </w:r>
          </w:p>
        </w:tc>
      </w:tr>
    </w:tbl>
    <w:p w14:paraId="0D0A0CDD" w14:textId="2F59A054" w:rsidR="00E91A48" w:rsidRDefault="00E91A48" w:rsidP="00E91A48">
      <w:pPr>
        <w:pStyle w:val="BodyText"/>
      </w:pPr>
      <w:bookmarkStart w:id="331" w:name="_Toc238955210"/>
      <w:bookmarkStart w:id="332" w:name="_Toc313372035"/>
      <w:bookmarkStart w:id="333" w:name="_Toc238955206"/>
      <w:r>
        <w:t>Eftirfarandi reglur gilda um númer reiknings.</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E91A48" w:rsidRPr="00DD76FE" w14:paraId="310635F1" w14:textId="77777777" w:rsidTr="00EB2158">
        <w:tc>
          <w:tcPr>
            <w:tcW w:w="6095" w:type="dxa"/>
          </w:tcPr>
          <w:p w14:paraId="559C2106" w14:textId="77777777" w:rsidR="00E91A48" w:rsidRPr="00DD76FE" w:rsidRDefault="00E91A48" w:rsidP="00DD76FE">
            <w:pPr>
              <w:pStyle w:val="BodyText"/>
              <w:spacing w:after="0"/>
              <w:rPr>
                <w:b/>
                <w:highlight w:val="white"/>
              </w:rPr>
            </w:pPr>
            <w:r w:rsidRPr="00DD76FE">
              <w:rPr>
                <w:b/>
                <w:highlight w:val="white"/>
              </w:rPr>
              <w:t>Regla</w:t>
            </w:r>
          </w:p>
        </w:tc>
        <w:tc>
          <w:tcPr>
            <w:tcW w:w="2439" w:type="dxa"/>
          </w:tcPr>
          <w:p w14:paraId="61ABB97F" w14:textId="77777777" w:rsidR="00E91A48" w:rsidRPr="00DD76FE" w:rsidRDefault="00E91A48" w:rsidP="00DD76FE">
            <w:pPr>
              <w:pStyle w:val="BodyText"/>
              <w:spacing w:after="0"/>
              <w:rPr>
                <w:b/>
                <w:highlight w:val="white"/>
              </w:rPr>
            </w:pPr>
            <w:r w:rsidRPr="00DD76FE">
              <w:rPr>
                <w:b/>
                <w:highlight w:val="white"/>
              </w:rPr>
              <w:t>Kenni</w:t>
            </w:r>
          </w:p>
        </w:tc>
        <w:tc>
          <w:tcPr>
            <w:tcW w:w="992" w:type="dxa"/>
          </w:tcPr>
          <w:p w14:paraId="13F82092" w14:textId="77777777" w:rsidR="00E91A48" w:rsidRPr="00DD76FE" w:rsidRDefault="00E91A48" w:rsidP="00DD76FE">
            <w:pPr>
              <w:pStyle w:val="BodyText"/>
              <w:spacing w:after="0"/>
              <w:rPr>
                <w:b/>
                <w:highlight w:val="white"/>
              </w:rPr>
            </w:pPr>
            <w:r w:rsidRPr="00DD76FE">
              <w:rPr>
                <w:b/>
                <w:highlight w:val="white"/>
              </w:rPr>
              <w:t>Vægi</w:t>
            </w:r>
          </w:p>
        </w:tc>
      </w:tr>
      <w:tr w:rsidR="00E91A48" w:rsidRPr="00DD76FE" w14:paraId="55F64679" w14:textId="77777777" w:rsidTr="00EB2158">
        <w:tc>
          <w:tcPr>
            <w:tcW w:w="6095" w:type="dxa"/>
          </w:tcPr>
          <w:p w14:paraId="56501B2B" w14:textId="7003B999" w:rsidR="00E91A48" w:rsidRPr="00DD76FE" w:rsidRDefault="00D62EAE" w:rsidP="00DD76FE">
            <w:pPr>
              <w:pStyle w:val="BodyText"/>
              <w:spacing w:after="0"/>
              <w:rPr>
                <w:highlight w:val="white"/>
              </w:rPr>
            </w:pPr>
            <w:r w:rsidRPr="00DD76FE">
              <w:rPr>
                <w:highlight w:val="white"/>
              </w:rPr>
              <w:t>Reikningur skal innihalda reikningsnúmer</w:t>
            </w:r>
            <w:r w:rsidR="00E91A48" w:rsidRPr="00DD76FE">
              <w:rPr>
                <w:highlight w:val="white"/>
              </w:rPr>
              <w:t xml:space="preserve"> (BT-1).</w:t>
            </w:r>
          </w:p>
        </w:tc>
        <w:tc>
          <w:tcPr>
            <w:tcW w:w="2439" w:type="dxa"/>
          </w:tcPr>
          <w:p w14:paraId="5A2F1870" w14:textId="69166615" w:rsidR="00E91A48" w:rsidRPr="00DD76FE" w:rsidRDefault="00E91A48" w:rsidP="00DD76FE">
            <w:pPr>
              <w:pStyle w:val="BodyText"/>
              <w:spacing w:after="0"/>
              <w:rPr>
                <w:highlight w:val="white"/>
              </w:rPr>
            </w:pPr>
            <w:r w:rsidRPr="00DD76FE">
              <w:rPr>
                <w:highlight w:val="white"/>
              </w:rPr>
              <w:t>BR-02</w:t>
            </w:r>
          </w:p>
        </w:tc>
        <w:tc>
          <w:tcPr>
            <w:tcW w:w="992" w:type="dxa"/>
          </w:tcPr>
          <w:p w14:paraId="5BC95608" w14:textId="77777777" w:rsidR="00E91A48" w:rsidRPr="00DD76FE" w:rsidRDefault="00E91A48" w:rsidP="00DD76FE">
            <w:pPr>
              <w:pStyle w:val="BodyText"/>
              <w:spacing w:after="0"/>
              <w:rPr>
                <w:highlight w:val="white"/>
              </w:rPr>
            </w:pPr>
            <w:r w:rsidRPr="00DD76FE">
              <w:rPr>
                <w:highlight w:val="white"/>
              </w:rPr>
              <w:t>fatal</w:t>
            </w:r>
          </w:p>
        </w:tc>
      </w:tr>
    </w:tbl>
    <w:p w14:paraId="512E9874" w14:textId="59F423AF" w:rsidR="00475361" w:rsidRDefault="00475361" w:rsidP="005F41D3">
      <w:pPr>
        <w:pStyle w:val="Heading3"/>
      </w:pPr>
      <w:bookmarkStart w:id="334" w:name="_Toc84934967"/>
      <w:r w:rsidRPr="00D26E2F">
        <w:t>Dagsetningar reiknings</w:t>
      </w:r>
      <w:bookmarkEnd w:id="331"/>
      <w:bookmarkEnd w:id="332"/>
      <w:bookmarkEnd w:id="334"/>
    </w:p>
    <w:p w14:paraId="0609C938" w14:textId="2B02A030" w:rsidR="00D62EAE" w:rsidRPr="00D62EAE" w:rsidRDefault="00D62EAE" w:rsidP="00D62EAE">
      <w:pPr>
        <w:pStyle w:val="BodyText"/>
      </w:pPr>
      <w:r>
        <w:t xml:space="preserve">Eftirfarandi greinar lýsa dagsetningum í reikningi að frátöldum gjalddaga og eindaga sem fjallað er um í grein </w:t>
      </w:r>
      <w:r w:rsidR="00543853">
        <w:t xml:space="preserve">3.1.16 </w:t>
      </w:r>
      <w:r>
        <w:t>um greiðsluskilmála.</w:t>
      </w:r>
    </w:p>
    <w:p w14:paraId="039B6FDD" w14:textId="77777777" w:rsidR="00475361" w:rsidRPr="00562D4B" w:rsidRDefault="00475361" w:rsidP="005F41D3">
      <w:pPr>
        <w:pStyle w:val="Heading4"/>
      </w:pPr>
      <w:r>
        <w:t>Útgáfudagur</w:t>
      </w:r>
    </w:p>
    <w:p w14:paraId="7D1F1CF7" w14:textId="016DBA3E" w:rsidR="00475361" w:rsidRDefault="00475361" w:rsidP="00AB6E8B">
      <w:pPr>
        <w:pStyle w:val="BodyText"/>
      </w:pPr>
      <w:r w:rsidRPr="00D26E2F">
        <w:t xml:space="preserve">Í reikningi </w:t>
      </w:r>
      <w:r w:rsidR="00827F19">
        <w:t>skal</w:t>
      </w:r>
      <w:r w:rsidRPr="00D26E2F">
        <w:t xml:space="preserve"> að koma fram dagsetningin </w:t>
      </w:r>
      <w:r>
        <w:t>þegar</w:t>
      </w:r>
      <w:r w:rsidRPr="00D26E2F">
        <w:t xml:space="preserve"> hann </w:t>
      </w:r>
      <w:r>
        <w:t>var</w:t>
      </w:r>
      <w:r w:rsidRPr="00D26E2F">
        <w:t xml:space="preserve"> gefinn út. Sú dagsetning er sett í eftirfarandi staðsetningu í rafræna skjalinu.</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792"/>
        <w:gridCol w:w="1011"/>
      </w:tblGrid>
      <w:tr w:rsidR="00491DE5" w:rsidRPr="00491DE5" w14:paraId="633200E6" w14:textId="77777777" w:rsidTr="00491DE5">
        <w:tc>
          <w:tcPr>
            <w:tcW w:w="5699" w:type="dxa"/>
          </w:tcPr>
          <w:p w14:paraId="77B8D891" w14:textId="77777777" w:rsidR="00491DE5" w:rsidRPr="00491DE5" w:rsidRDefault="00491DE5"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095922FF" w14:textId="77777777" w:rsidR="00491DE5" w:rsidRPr="00491DE5" w:rsidRDefault="00491DE5"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Heiti</w:t>
            </w:r>
          </w:p>
        </w:tc>
        <w:tc>
          <w:tcPr>
            <w:tcW w:w="792" w:type="dxa"/>
          </w:tcPr>
          <w:p w14:paraId="3BA04EE7" w14:textId="77777777" w:rsidR="00491DE5" w:rsidRPr="00491DE5" w:rsidRDefault="00491DE5"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Tíðni</w:t>
            </w:r>
          </w:p>
        </w:tc>
        <w:tc>
          <w:tcPr>
            <w:tcW w:w="1011" w:type="dxa"/>
          </w:tcPr>
          <w:p w14:paraId="0FFFCB96" w14:textId="77777777" w:rsidR="00491DE5" w:rsidRPr="00491DE5" w:rsidRDefault="00491DE5"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Númer</w:t>
            </w:r>
          </w:p>
        </w:tc>
      </w:tr>
      <w:tr w:rsidR="00491DE5" w:rsidRPr="00D26E2F" w14:paraId="363F7610" w14:textId="77777777" w:rsidTr="00491DE5">
        <w:tc>
          <w:tcPr>
            <w:tcW w:w="5699" w:type="dxa"/>
          </w:tcPr>
          <w:p w14:paraId="2DA72BF7" w14:textId="3B297CE9" w:rsidR="00491DE5" w:rsidRPr="00D26E2F" w:rsidRDefault="00491DE5" w:rsidP="00972C74">
            <w:pPr>
              <w:tabs>
                <w:tab w:val="left" w:pos="284"/>
              </w:tabs>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cbc:IssueDate</w:t>
            </w:r>
            <w:proofErr w:type="spellEnd"/>
            <w:r w:rsidRPr="00D26E2F">
              <w:rPr>
                <w:rFonts w:ascii="Courier New" w:hAnsi="Courier New" w:cs="Courier New"/>
                <w:color w:val="0000FF"/>
                <w:sz w:val="16"/>
                <w:szCs w:val="16"/>
                <w:highlight w:val="white"/>
              </w:rPr>
              <w:t>&gt;</w:t>
            </w:r>
            <w:r w:rsidRPr="00652AD7">
              <w:rPr>
                <w:rFonts w:ascii="Courier New" w:hAnsi="Courier New" w:cs="Courier New"/>
                <w:bCs/>
                <w:color w:val="000000"/>
                <w:sz w:val="16"/>
                <w:szCs w:val="16"/>
                <w:highlight w:val="white"/>
                <w:rPrChange w:id="335" w:author="Georg Birgisson" w:date="2021-10-12T12:14:00Z">
                  <w:rPr>
                    <w:rFonts w:ascii="Courier New" w:hAnsi="Courier New" w:cs="Courier New"/>
                    <w:b/>
                    <w:color w:val="000000"/>
                    <w:sz w:val="16"/>
                    <w:szCs w:val="16"/>
                    <w:highlight w:val="white"/>
                  </w:rPr>
                </w:rPrChange>
              </w:rPr>
              <w:t>2018-07-01</w:t>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cbc:IssueDate</w:t>
            </w:r>
            <w:proofErr w:type="spellEnd"/>
            <w:r w:rsidRPr="00D26E2F">
              <w:rPr>
                <w:rFonts w:ascii="Courier New" w:hAnsi="Courier New" w:cs="Courier New"/>
                <w:color w:val="0000FF"/>
                <w:sz w:val="16"/>
                <w:szCs w:val="16"/>
                <w:highlight w:val="white"/>
              </w:rPr>
              <w:t>&gt;</w:t>
            </w:r>
          </w:p>
        </w:tc>
        <w:tc>
          <w:tcPr>
            <w:tcW w:w="1984" w:type="dxa"/>
          </w:tcPr>
          <w:p w14:paraId="066D845B" w14:textId="77777777" w:rsidR="00491DE5" w:rsidRPr="00211B72" w:rsidRDefault="00491DE5" w:rsidP="00AB6E8B">
            <w:pPr>
              <w:tabs>
                <w:tab w:val="left" w:pos="284"/>
                <w:tab w:val="left" w:pos="567"/>
                <w:tab w:val="left" w:pos="851"/>
              </w:tabs>
              <w:rPr>
                <w:rFonts w:ascii="Courier New" w:hAnsi="Courier New" w:cs="Courier New"/>
                <w:sz w:val="16"/>
                <w:szCs w:val="16"/>
                <w:highlight w:val="white"/>
              </w:rPr>
            </w:pPr>
            <w:r w:rsidRPr="00211B72">
              <w:rPr>
                <w:rFonts w:ascii="Courier New" w:hAnsi="Courier New" w:cs="Courier New"/>
                <w:sz w:val="16"/>
                <w:szCs w:val="16"/>
                <w:highlight w:val="white"/>
              </w:rPr>
              <w:t>Útgáfudagur</w:t>
            </w:r>
          </w:p>
        </w:tc>
        <w:tc>
          <w:tcPr>
            <w:tcW w:w="792" w:type="dxa"/>
          </w:tcPr>
          <w:p w14:paraId="0CA4558E" w14:textId="13A09363" w:rsidR="00491DE5" w:rsidRDefault="00491DE5" w:rsidP="00AB6E8B">
            <w:pPr>
              <w:tabs>
                <w:tab w:val="left" w:pos="284"/>
                <w:tab w:val="left" w:pos="567"/>
                <w:tab w:val="left" w:pos="851"/>
              </w:tabs>
              <w:rPr>
                <w:rFonts w:ascii="Courier New" w:hAnsi="Courier New" w:cs="Courier New"/>
                <w:sz w:val="16"/>
                <w:szCs w:val="16"/>
                <w:highlight w:val="white"/>
              </w:rPr>
            </w:pPr>
            <w:r>
              <w:rPr>
                <w:rFonts w:ascii="Courier New" w:hAnsi="Courier New" w:cs="Courier New"/>
                <w:sz w:val="16"/>
                <w:szCs w:val="16"/>
                <w:highlight w:val="white"/>
              </w:rPr>
              <w:t>1..1</w:t>
            </w:r>
          </w:p>
        </w:tc>
        <w:tc>
          <w:tcPr>
            <w:tcW w:w="1011" w:type="dxa"/>
          </w:tcPr>
          <w:p w14:paraId="014E5C81" w14:textId="1F6BFBB7" w:rsidR="00491DE5" w:rsidRPr="00211B72" w:rsidRDefault="00491DE5" w:rsidP="00AB6E8B">
            <w:pPr>
              <w:tabs>
                <w:tab w:val="left" w:pos="284"/>
                <w:tab w:val="left" w:pos="567"/>
                <w:tab w:val="left" w:pos="851"/>
              </w:tabs>
              <w:rPr>
                <w:rFonts w:ascii="Courier New" w:hAnsi="Courier New" w:cs="Courier New"/>
                <w:sz w:val="16"/>
                <w:szCs w:val="16"/>
                <w:highlight w:val="white"/>
              </w:rPr>
            </w:pPr>
            <w:r>
              <w:rPr>
                <w:rFonts w:ascii="Courier New" w:hAnsi="Courier New" w:cs="Courier New"/>
                <w:sz w:val="16"/>
                <w:szCs w:val="16"/>
                <w:highlight w:val="white"/>
              </w:rPr>
              <w:t>BT-2</w:t>
            </w:r>
          </w:p>
        </w:tc>
      </w:tr>
    </w:tbl>
    <w:p w14:paraId="295A9D68" w14:textId="14AE02A3" w:rsidR="0045631E" w:rsidRPr="00827F19" w:rsidRDefault="0045631E" w:rsidP="00AB6E8B">
      <w:pPr>
        <w:pStyle w:val="BodyText"/>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827F19" w:rsidRPr="00DD76FE" w14:paraId="17665327" w14:textId="77777777" w:rsidTr="00827F19">
        <w:tc>
          <w:tcPr>
            <w:tcW w:w="6095" w:type="dxa"/>
          </w:tcPr>
          <w:p w14:paraId="6991A815" w14:textId="05B59CA3" w:rsidR="00827F19" w:rsidRPr="00DD76FE" w:rsidRDefault="00827F19" w:rsidP="00DD76FE">
            <w:pPr>
              <w:pStyle w:val="BodyText"/>
              <w:spacing w:after="0"/>
              <w:rPr>
                <w:b/>
                <w:highlight w:val="white"/>
              </w:rPr>
            </w:pPr>
            <w:r w:rsidRPr="00DD76FE">
              <w:rPr>
                <w:b/>
                <w:highlight w:val="white"/>
              </w:rPr>
              <w:t>Regla</w:t>
            </w:r>
          </w:p>
        </w:tc>
        <w:tc>
          <w:tcPr>
            <w:tcW w:w="2439" w:type="dxa"/>
          </w:tcPr>
          <w:p w14:paraId="05AA1967" w14:textId="709B663C" w:rsidR="00827F19" w:rsidRPr="00DD76FE" w:rsidRDefault="00827F19" w:rsidP="00DD76FE">
            <w:pPr>
              <w:pStyle w:val="BodyText"/>
              <w:spacing w:after="0"/>
              <w:rPr>
                <w:b/>
                <w:highlight w:val="white"/>
              </w:rPr>
            </w:pPr>
            <w:r w:rsidRPr="00DD76FE">
              <w:rPr>
                <w:b/>
                <w:highlight w:val="white"/>
              </w:rPr>
              <w:t>Kenni</w:t>
            </w:r>
          </w:p>
        </w:tc>
        <w:tc>
          <w:tcPr>
            <w:tcW w:w="992" w:type="dxa"/>
          </w:tcPr>
          <w:p w14:paraId="13EA1CFA" w14:textId="59610FDF" w:rsidR="00827F19" w:rsidRPr="00DD76FE" w:rsidRDefault="00827F19" w:rsidP="00DD76FE">
            <w:pPr>
              <w:pStyle w:val="BodyText"/>
              <w:spacing w:after="0"/>
              <w:rPr>
                <w:b/>
                <w:highlight w:val="white"/>
              </w:rPr>
            </w:pPr>
            <w:r w:rsidRPr="00DD76FE">
              <w:rPr>
                <w:b/>
                <w:highlight w:val="white"/>
              </w:rPr>
              <w:t>Vægi</w:t>
            </w:r>
          </w:p>
        </w:tc>
      </w:tr>
      <w:tr w:rsidR="00827F19" w:rsidRPr="00DD76FE" w14:paraId="64B72291" w14:textId="77777777" w:rsidTr="00827F19">
        <w:tc>
          <w:tcPr>
            <w:tcW w:w="6095" w:type="dxa"/>
          </w:tcPr>
          <w:p w14:paraId="4B90B8B6" w14:textId="717FA4C3" w:rsidR="00827F19" w:rsidRPr="00DD76FE" w:rsidRDefault="00827F19" w:rsidP="00DD76FE">
            <w:pPr>
              <w:pStyle w:val="BodyText"/>
              <w:spacing w:after="0"/>
              <w:rPr>
                <w:highlight w:val="white"/>
              </w:rPr>
            </w:pPr>
            <w:r w:rsidRPr="00DD76FE">
              <w:rPr>
                <w:highlight w:val="white"/>
              </w:rPr>
              <w:t>Reikningur skal innihalda útgáfudag (BT-2).</w:t>
            </w:r>
          </w:p>
        </w:tc>
        <w:tc>
          <w:tcPr>
            <w:tcW w:w="2439" w:type="dxa"/>
          </w:tcPr>
          <w:p w14:paraId="5210FFDC" w14:textId="67DAE5C9" w:rsidR="00827F19" w:rsidRPr="00DD76FE" w:rsidRDefault="00827F19" w:rsidP="00DD76FE">
            <w:pPr>
              <w:pStyle w:val="BodyText"/>
              <w:spacing w:after="0"/>
              <w:rPr>
                <w:highlight w:val="white"/>
              </w:rPr>
            </w:pPr>
            <w:r w:rsidRPr="00DD76FE">
              <w:rPr>
                <w:highlight w:val="white"/>
              </w:rPr>
              <w:t>BR-03</w:t>
            </w:r>
          </w:p>
        </w:tc>
        <w:tc>
          <w:tcPr>
            <w:tcW w:w="992" w:type="dxa"/>
          </w:tcPr>
          <w:p w14:paraId="0A0B0B24" w14:textId="699D4946" w:rsidR="00827F19" w:rsidRPr="00DD76FE" w:rsidRDefault="00827F19" w:rsidP="00DD76FE">
            <w:pPr>
              <w:pStyle w:val="BodyText"/>
              <w:spacing w:after="0"/>
              <w:rPr>
                <w:highlight w:val="white"/>
              </w:rPr>
            </w:pPr>
            <w:r w:rsidRPr="00DD76FE">
              <w:rPr>
                <w:highlight w:val="white"/>
              </w:rPr>
              <w:t>fatal</w:t>
            </w:r>
          </w:p>
        </w:tc>
      </w:tr>
      <w:tr w:rsidR="00827F19" w:rsidRPr="00DD76FE" w14:paraId="4F03AF2E" w14:textId="77777777" w:rsidTr="00827F19">
        <w:tc>
          <w:tcPr>
            <w:tcW w:w="6095" w:type="dxa"/>
          </w:tcPr>
          <w:p w14:paraId="60B6013F" w14:textId="563B9B34" w:rsidR="00827F19" w:rsidRPr="00DD76FE" w:rsidRDefault="00827F19" w:rsidP="00DD76FE">
            <w:pPr>
              <w:pStyle w:val="BodyText"/>
              <w:spacing w:after="0"/>
              <w:rPr>
                <w:highlight w:val="white"/>
              </w:rPr>
            </w:pPr>
            <w:r w:rsidRPr="00DD76FE">
              <w:rPr>
                <w:highlight w:val="white"/>
              </w:rPr>
              <w:t>Útgáfudagur reiknings skal vera á forminu YYYY-MM-DD.</w:t>
            </w:r>
          </w:p>
        </w:tc>
        <w:tc>
          <w:tcPr>
            <w:tcW w:w="2439" w:type="dxa"/>
          </w:tcPr>
          <w:p w14:paraId="04D1EA1E" w14:textId="53AE4030" w:rsidR="00827F19" w:rsidRPr="00DD76FE" w:rsidRDefault="00827F19" w:rsidP="00DD76FE">
            <w:pPr>
              <w:pStyle w:val="BodyText"/>
              <w:spacing w:after="0"/>
              <w:rPr>
                <w:highlight w:val="white"/>
              </w:rPr>
            </w:pPr>
            <w:r w:rsidRPr="00DD76FE">
              <w:rPr>
                <w:highlight w:val="white"/>
              </w:rPr>
              <w:t>PEPPOL-EN16931-F001</w:t>
            </w:r>
          </w:p>
        </w:tc>
        <w:tc>
          <w:tcPr>
            <w:tcW w:w="992" w:type="dxa"/>
          </w:tcPr>
          <w:p w14:paraId="415AAF4B" w14:textId="1EA3C954" w:rsidR="00827F19" w:rsidRPr="00DD76FE" w:rsidRDefault="00827F19" w:rsidP="00DD76FE">
            <w:pPr>
              <w:pStyle w:val="BodyText"/>
              <w:spacing w:after="0"/>
              <w:rPr>
                <w:highlight w:val="white"/>
              </w:rPr>
            </w:pPr>
            <w:r w:rsidRPr="00DD76FE">
              <w:rPr>
                <w:highlight w:val="white"/>
              </w:rPr>
              <w:t>fatal</w:t>
            </w:r>
          </w:p>
        </w:tc>
      </w:tr>
    </w:tbl>
    <w:p w14:paraId="5BB7421A" w14:textId="77777777" w:rsidR="00475361" w:rsidRDefault="00475361" w:rsidP="005F41D3">
      <w:pPr>
        <w:pStyle w:val="Heading4"/>
      </w:pPr>
      <w:bookmarkStart w:id="336" w:name="_Hlk532303530"/>
      <w:r>
        <w:lastRenderedPageBreak/>
        <w:t>Reikningstímabil</w:t>
      </w:r>
    </w:p>
    <w:p w14:paraId="206FB7F0" w14:textId="58941598" w:rsidR="00475361" w:rsidRDefault="00237633" w:rsidP="00AB6E8B">
      <w:pPr>
        <w:pStyle w:val="BodyText"/>
      </w:pPr>
      <w:r>
        <w:t>Hægt</w:t>
      </w:r>
      <w:r w:rsidR="00475361" w:rsidRPr="00D26E2F">
        <w:t xml:space="preserve"> er að </w:t>
      </w:r>
      <w:r>
        <w:t>setja</w:t>
      </w:r>
      <w:r w:rsidR="00475361" w:rsidRPr="00D26E2F">
        <w:t xml:space="preserve"> í </w:t>
      </w:r>
      <w:r>
        <w:t>reikning</w:t>
      </w:r>
      <w:r w:rsidR="00475361" w:rsidRPr="00D26E2F">
        <w:t xml:space="preserve"> upplýsingar um það tímabil sem </w:t>
      </w:r>
      <w:r w:rsidR="00475361">
        <w:t>hann</w:t>
      </w:r>
      <w:r w:rsidR="00475361" w:rsidRPr="00D26E2F">
        <w:t xml:space="preserve"> n</w:t>
      </w:r>
      <w:r w:rsidR="00475361">
        <w:t>ær yfir. Slíkt er helst notað fyrir veituþjónustur, áskriftir eða þegar um er að ræða úttektir sem eru reikningsfærðar í lok tímabilsins og segir til um hvaða tímabil verið er að innheimta fyrir.</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792"/>
        <w:gridCol w:w="1011"/>
      </w:tblGrid>
      <w:tr w:rsidR="00491DE5" w:rsidRPr="00491DE5" w14:paraId="31C7FDD1" w14:textId="77777777" w:rsidTr="00EB2158">
        <w:tc>
          <w:tcPr>
            <w:tcW w:w="5699" w:type="dxa"/>
          </w:tcPr>
          <w:p w14:paraId="4B4A4F85" w14:textId="77777777" w:rsidR="00491DE5" w:rsidRPr="00491DE5" w:rsidRDefault="00491DE5"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7CD96D5E" w14:textId="77777777" w:rsidR="00491DE5" w:rsidRPr="00491DE5" w:rsidRDefault="00491DE5"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Heiti</w:t>
            </w:r>
          </w:p>
        </w:tc>
        <w:tc>
          <w:tcPr>
            <w:tcW w:w="792" w:type="dxa"/>
          </w:tcPr>
          <w:p w14:paraId="3C459700" w14:textId="77777777" w:rsidR="00491DE5" w:rsidRPr="00491DE5" w:rsidRDefault="00491DE5"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Tíðni</w:t>
            </w:r>
          </w:p>
        </w:tc>
        <w:tc>
          <w:tcPr>
            <w:tcW w:w="1011" w:type="dxa"/>
          </w:tcPr>
          <w:p w14:paraId="54BEAB8C" w14:textId="77777777" w:rsidR="00491DE5" w:rsidRPr="00491DE5" w:rsidRDefault="00491DE5"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Númer</w:t>
            </w:r>
          </w:p>
        </w:tc>
      </w:tr>
      <w:tr w:rsidR="00491DE5" w:rsidRPr="00D26E2F" w14:paraId="28EA3E74" w14:textId="77777777" w:rsidTr="00491DE5">
        <w:tc>
          <w:tcPr>
            <w:tcW w:w="5699" w:type="dxa"/>
          </w:tcPr>
          <w:p w14:paraId="78F03984" w14:textId="77777777" w:rsidR="00491DE5" w:rsidRPr="00D26E2F" w:rsidRDefault="00491DE5"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cac:InvoicePeriod</w:t>
            </w:r>
            <w:proofErr w:type="spellEnd"/>
            <w:r w:rsidRPr="00D26E2F">
              <w:rPr>
                <w:rFonts w:ascii="Courier New" w:hAnsi="Courier New" w:cs="Courier New"/>
                <w:color w:val="0000FF"/>
                <w:sz w:val="16"/>
                <w:szCs w:val="16"/>
                <w:highlight w:val="white"/>
              </w:rPr>
              <w:t>&gt;</w:t>
            </w:r>
          </w:p>
        </w:tc>
        <w:tc>
          <w:tcPr>
            <w:tcW w:w="1984" w:type="dxa"/>
          </w:tcPr>
          <w:p w14:paraId="6DFE50F4" w14:textId="0B37AA20" w:rsidR="00491DE5" w:rsidRPr="00D26E2F" w:rsidRDefault="00491DE5"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792" w:type="dxa"/>
          </w:tcPr>
          <w:p w14:paraId="0B844F0E" w14:textId="1863C07A" w:rsidR="00491DE5" w:rsidRPr="00D26E2F" w:rsidRDefault="00491DE5"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0..1</w:t>
            </w:r>
          </w:p>
        </w:tc>
        <w:tc>
          <w:tcPr>
            <w:tcW w:w="1011" w:type="dxa"/>
          </w:tcPr>
          <w:p w14:paraId="32DB7A29" w14:textId="1810555F" w:rsidR="00491DE5" w:rsidRPr="00D26E2F" w:rsidRDefault="00491DE5"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BG-14</w:t>
            </w:r>
          </w:p>
        </w:tc>
      </w:tr>
      <w:tr w:rsidR="00491DE5" w:rsidRPr="00D26E2F" w14:paraId="680B3DCB" w14:textId="77777777" w:rsidTr="00491DE5">
        <w:tc>
          <w:tcPr>
            <w:tcW w:w="5699" w:type="dxa"/>
          </w:tcPr>
          <w:p w14:paraId="3D6AAD86" w14:textId="5B067D72" w:rsidR="00491DE5" w:rsidRPr="00D26E2F" w:rsidRDefault="00491DE5" w:rsidP="00BD5C89">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cbc:StartDate</w:t>
            </w:r>
            <w:proofErr w:type="spellEnd"/>
            <w:r w:rsidRPr="00D26E2F">
              <w:rPr>
                <w:rFonts w:ascii="Courier New" w:hAnsi="Courier New" w:cs="Courier New"/>
                <w:color w:val="0000FF"/>
                <w:sz w:val="16"/>
                <w:szCs w:val="16"/>
                <w:highlight w:val="white"/>
              </w:rPr>
              <w:t>&gt;</w:t>
            </w:r>
            <w:r w:rsidRPr="007D26AA">
              <w:rPr>
                <w:rFonts w:ascii="Courier New" w:hAnsi="Courier New" w:cs="Courier New"/>
                <w:color w:val="000000"/>
                <w:sz w:val="16"/>
                <w:szCs w:val="16"/>
              </w:rPr>
              <w:t>2018-06-01</w:t>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cbc:StartDate</w:t>
            </w:r>
            <w:proofErr w:type="spellEnd"/>
            <w:r w:rsidRPr="00D26E2F">
              <w:rPr>
                <w:rFonts w:ascii="Courier New" w:hAnsi="Courier New" w:cs="Courier New"/>
                <w:color w:val="0000FF"/>
                <w:sz w:val="16"/>
                <w:szCs w:val="16"/>
                <w:highlight w:val="white"/>
              </w:rPr>
              <w:t>&gt;</w:t>
            </w:r>
          </w:p>
        </w:tc>
        <w:tc>
          <w:tcPr>
            <w:tcW w:w="1984" w:type="dxa"/>
          </w:tcPr>
          <w:p w14:paraId="5B148FA5" w14:textId="087D8697" w:rsidR="00491DE5" w:rsidRPr="00D26E2F" w:rsidRDefault="00491DE5" w:rsidP="00BD5C89">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Upphaf tímabils</w:t>
            </w:r>
          </w:p>
        </w:tc>
        <w:tc>
          <w:tcPr>
            <w:tcW w:w="792" w:type="dxa"/>
          </w:tcPr>
          <w:p w14:paraId="4ED10886" w14:textId="4278A702" w:rsidR="00491DE5" w:rsidRDefault="00491DE5" w:rsidP="00BD5C89">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0..1</w:t>
            </w:r>
          </w:p>
        </w:tc>
        <w:tc>
          <w:tcPr>
            <w:tcW w:w="1011" w:type="dxa"/>
          </w:tcPr>
          <w:p w14:paraId="408FCF29" w14:textId="6DD9925E" w:rsidR="00491DE5" w:rsidRPr="00D26E2F" w:rsidRDefault="00491DE5" w:rsidP="00BD5C89">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BT-73</w:t>
            </w:r>
          </w:p>
        </w:tc>
      </w:tr>
      <w:tr w:rsidR="00491DE5" w:rsidRPr="00D26E2F" w14:paraId="7E3284EA" w14:textId="77777777" w:rsidTr="00491DE5">
        <w:tc>
          <w:tcPr>
            <w:tcW w:w="5699" w:type="dxa"/>
          </w:tcPr>
          <w:p w14:paraId="124E9626" w14:textId="0B19394C" w:rsidR="00491DE5" w:rsidRPr="00D26E2F" w:rsidRDefault="00491DE5" w:rsidP="00BD5C89">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cbc:EndDate</w:t>
            </w:r>
            <w:proofErr w:type="spellEnd"/>
            <w:r w:rsidRPr="00D26E2F">
              <w:rPr>
                <w:rFonts w:ascii="Courier New" w:hAnsi="Courier New" w:cs="Courier New"/>
                <w:color w:val="0000FF"/>
                <w:sz w:val="16"/>
                <w:szCs w:val="16"/>
                <w:highlight w:val="white"/>
              </w:rPr>
              <w:t>&gt;</w:t>
            </w:r>
            <w:r w:rsidRPr="007D26AA">
              <w:rPr>
                <w:rFonts w:ascii="Courier New" w:hAnsi="Courier New" w:cs="Courier New"/>
                <w:color w:val="000000"/>
                <w:sz w:val="16"/>
                <w:szCs w:val="16"/>
              </w:rPr>
              <w:t>2018-06-30</w:t>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cbc:EndDate</w:t>
            </w:r>
            <w:proofErr w:type="spellEnd"/>
            <w:r w:rsidRPr="00D26E2F">
              <w:rPr>
                <w:rFonts w:ascii="Courier New" w:hAnsi="Courier New" w:cs="Courier New"/>
                <w:color w:val="0000FF"/>
                <w:sz w:val="16"/>
                <w:szCs w:val="16"/>
                <w:highlight w:val="white"/>
              </w:rPr>
              <w:t>&gt;</w:t>
            </w:r>
          </w:p>
        </w:tc>
        <w:tc>
          <w:tcPr>
            <w:tcW w:w="1984" w:type="dxa"/>
          </w:tcPr>
          <w:p w14:paraId="1B421108" w14:textId="5D46F02F" w:rsidR="00491DE5" w:rsidRPr="00D26E2F" w:rsidRDefault="00491DE5" w:rsidP="00BD5C89">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Lok tímabils</w:t>
            </w:r>
          </w:p>
        </w:tc>
        <w:tc>
          <w:tcPr>
            <w:tcW w:w="792" w:type="dxa"/>
          </w:tcPr>
          <w:p w14:paraId="069ABC2E" w14:textId="35E03FEA" w:rsidR="00491DE5" w:rsidRDefault="00491DE5" w:rsidP="00BD5C89">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0..1</w:t>
            </w:r>
          </w:p>
        </w:tc>
        <w:tc>
          <w:tcPr>
            <w:tcW w:w="1011" w:type="dxa"/>
          </w:tcPr>
          <w:p w14:paraId="6BE2FDE1" w14:textId="4440D791" w:rsidR="00491DE5" w:rsidRPr="00D26E2F" w:rsidRDefault="00491DE5" w:rsidP="00BD5C89">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BT-74</w:t>
            </w:r>
          </w:p>
        </w:tc>
      </w:tr>
      <w:tr w:rsidR="00491DE5" w:rsidRPr="00AB6E8B" w14:paraId="6A55C64E" w14:textId="77777777" w:rsidTr="00491DE5">
        <w:tc>
          <w:tcPr>
            <w:tcW w:w="5699" w:type="dxa"/>
          </w:tcPr>
          <w:p w14:paraId="7321FFAA" w14:textId="77777777" w:rsidR="00491DE5" w:rsidRPr="00AB6E8B" w:rsidRDefault="00491DE5" w:rsidP="00BD5C89">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r w:rsidRPr="00AB6E8B">
              <w:rPr>
                <w:rFonts w:ascii="Courier New" w:hAnsi="Courier New" w:cs="Courier New"/>
                <w:color w:val="0000FF"/>
                <w:sz w:val="16"/>
                <w:szCs w:val="16"/>
                <w:highlight w:val="white"/>
              </w:rPr>
              <w:t>&lt;/</w:t>
            </w:r>
            <w:proofErr w:type="spellStart"/>
            <w:r w:rsidRPr="00AB6E8B">
              <w:rPr>
                <w:rFonts w:ascii="Courier New" w:hAnsi="Courier New" w:cs="Courier New"/>
                <w:color w:val="800000"/>
                <w:sz w:val="16"/>
                <w:szCs w:val="16"/>
                <w:highlight w:val="white"/>
              </w:rPr>
              <w:t>cac:InvoicePeriod</w:t>
            </w:r>
            <w:proofErr w:type="spellEnd"/>
            <w:r w:rsidRPr="00AB6E8B">
              <w:rPr>
                <w:rFonts w:ascii="Courier New" w:hAnsi="Courier New" w:cs="Courier New"/>
                <w:color w:val="0000FF"/>
                <w:sz w:val="16"/>
                <w:szCs w:val="16"/>
                <w:highlight w:val="white"/>
              </w:rPr>
              <w:t>&gt;</w:t>
            </w:r>
          </w:p>
        </w:tc>
        <w:tc>
          <w:tcPr>
            <w:tcW w:w="1984" w:type="dxa"/>
          </w:tcPr>
          <w:p w14:paraId="59A991B2" w14:textId="77777777" w:rsidR="00491DE5" w:rsidRPr="00AB6E8B" w:rsidRDefault="00491DE5" w:rsidP="00BD5C89">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p>
        </w:tc>
        <w:tc>
          <w:tcPr>
            <w:tcW w:w="792" w:type="dxa"/>
          </w:tcPr>
          <w:p w14:paraId="0CD4B70A" w14:textId="77777777" w:rsidR="00491DE5" w:rsidRPr="00AB6E8B" w:rsidRDefault="00491DE5" w:rsidP="00BD5C89">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p>
        </w:tc>
        <w:tc>
          <w:tcPr>
            <w:tcW w:w="1011" w:type="dxa"/>
          </w:tcPr>
          <w:p w14:paraId="7A5A03EE" w14:textId="7931F6C4" w:rsidR="00491DE5" w:rsidRPr="00AB6E8B" w:rsidRDefault="00491DE5" w:rsidP="00BD5C89">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p>
        </w:tc>
      </w:tr>
    </w:tbl>
    <w:p w14:paraId="77A5A07C" w14:textId="025A5C29" w:rsidR="00475361" w:rsidRDefault="00475361" w:rsidP="00AB6E8B">
      <w:pPr>
        <w:pStyle w:val="BodyText"/>
      </w:pPr>
      <w:r w:rsidRPr="00D26E2F">
        <w:t xml:space="preserve">Ofangreint dæmi þýðir að reikningurinn er fyrir tímabilið 1. </w:t>
      </w:r>
      <w:r w:rsidR="005E6331">
        <w:t xml:space="preserve">júní 2018 </w:t>
      </w:r>
      <w:r w:rsidR="0005720A">
        <w:t xml:space="preserve">til </w:t>
      </w:r>
      <w:r w:rsidR="005E6331">
        <w:t>30</w:t>
      </w:r>
      <w:r>
        <w:t>.</w:t>
      </w:r>
      <w:r w:rsidRPr="00D26E2F">
        <w:t xml:space="preserve"> </w:t>
      </w:r>
      <w:r w:rsidR="005E6331">
        <w:t>júní</w:t>
      </w:r>
      <w:r w:rsidR="005E6331" w:rsidRPr="00D26E2F">
        <w:t xml:space="preserve"> 20</w:t>
      </w:r>
      <w:r w:rsidR="005E6331">
        <w:t>18</w:t>
      </w:r>
      <w:r w:rsidR="00F44191">
        <w:t>.</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EA68AD" w:rsidRPr="00DD76FE" w14:paraId="536A5BC4" w14:textId="77777777" w:rsidTr="00EB2158">
        <w:tc>
          <w:tcPr>
            <w:tcW w:w="6095" w:type="dxa"/>
          </w:tcPr>
          <w:p w14:paraId="0999AFBC" w14:textId="77777777" w:rsidR="00EA68AD" w:rsidRPr="00DD76FE" w:rsidRDefault="00EA68AD" w:rsidP="00DD76FE">
            <w:pPr>
              <w:pStyle w:val="BodyText"/>
              <w:spacing w:after="0"/>
              <w:rPr>
                <w:b/>
                <w:highlight w:val="white"/>
              </w:rPr>
            </w:pPr>
            <w:r w:rsidRPr="00DD76FE">
              <w:rPr>
                <w:b/>
                <w:highlight w:val="white"/>
              </w:rPr>
              <w:t>Regla</w:t>
            </w:r>
          </w:p>
        </w:tc>
        <w:tc>
          <w:tcPr>
            <w:tcW w:w="2439" w:type="dxa"/>
          </w:tcPr>
          <w:p w14:paraId="67F784FA" w14:textId="77777777" w:rsidR="00EA68AD" w:rsidRPr="00DD76FE" w:rsidRDefault="00EA68AD" w:rsidP="00DD76FE">
            <w:pPr>
              <w:pStyle w:val="BodyText"/>
              <w:spacing w:after="0"/>
              <w:rPr>
                <w:b/>
                <w:highlight w:val="white"/>
              </w:rPr>
            </w:pPr>
            <w:r w:rsidRPr="00DD76FE">
              <w:rPr>
                <w:b/>
                <w:highlight w:val="white"/>
              </w:rPr>
              <w:t>Kenni</w:t>
            </w:r>
          </w:p>
        </w:tc>
        <w:tc>
          <w:tcPr>
            <w:tcW w:w="992" w:type="dxa"/>
          </w:tcPr>
          <w:p w14:paraId="1DB5682E" w14:textId="77777777" w:rsidR="00EA68AD" w:rsidRPr="00DD76FE" w:rsidRDefault="00EA68AD" w:rsidP="00DD76FE">
            <w:pPr>
              <w:pStyle w:val="BodyText"/>
              <w:spacing w:after="0"/>
              <w:rPr>
                <w:b/>
                <w:highlight w:val="white"/>
              </w:rPr>
            </w:pPr>
            <w:r w:rsidRPr="00DD76FE">
              <w:rPr>
                <w:b/>
                <w:highlight w:val="white"/>
              </w:rPr>
              <w:t>Vægi</w:t>
            </w:r>
          </w:p>
        </w:tc>
      </w:tr>
      <w:tr w:rsidR="00EA68AD" w:rsidRPr="00DD76FE" w14:paraId="1DCE831E" w14:textId="77777777" w:rsidTr="00EB2158">
        <w:tc>
          <w:tcPr>
            <w:tcW w:w="6095" w:type="dxa"/>
          </w:tcPr>
          <w:p w14:paraId="324F4ABE" w14:textId="43C20C61" w:rsidR="00917768" w:rsidRPr="00DD76FE" w:rsidRDefault="00917768" w:rsidP="00DD76FE">
            <w:pPr>
              <w:pStyle w:val="BodyText"/>
              <w:spacing w:after="0"/>
              <w:rPr>
                <w:highlight w:val="white"/>
              </w:rPr>
            </w:pPr>
            <w:r w:rsidRPr="00DD76FE">
              <w:rPr>
                <w:highlight w:val="white"/>
              </w:rPr>
              <w:t xml:space="preserve">Ef reikningstímabil (BG-14) er notað, þá skal upphafs dagsetning tímabils (BT-73) eða loka dagsetning tímabils (BT-74) vera </w:t>
            </w:r>
            <w:proofErr w:type="spellStart"/>
            <w:r w:rsidRPr="00DD76FE">
              <w:rPr>
                <w:highlight w:val="white"/>
              </w:rPr>
              <w:t>útfyllt</w:t>
            </w:r>
            <w:proofErr w:type="spellEnd"/>
            <w:r w:rsidRPr="00DD76FE">
              <w:rPr>
                <w:highlight w:val="white"/>
              </w:rPr>
              <w:t>, eða bæði.</w:t>
            </w:r>
          </w:p>
        </w:tc>
        <w:tc>
          <w:tcPr>
            <w:tcW w:w="2439" w:type="dxa"/>
          </w:tcPr>
          <w:p w14:paraId="26F31B04" w14:textId="5F336833" w:rsidR="00EA68AD" w:rsidRPr="00DD76FE" w:rsidRDefault="00EA68AD" w:rsidP="00DD76FE">
            <w:pPr>
              <w:pStyle w:val="BodyText"/>
              <w:spacing w:after="0"/>
              <w:rPr>
                <w:highlight w:val="white"/>
              </w:rPr>
            </w:pPr>
            <w:r w:rsidRPr="00DD76FE">
              <w:rPr>
                <w:highlight w:val="white"/>
              </w:rPr>
              <w:t>BR-CO-19</w:t>
            </w:r>
          </w:p>
        </w:tc>
        <w:tc>
          <w:tcPr>
            <w:tcW w:w="992" w:type="dxa"/>
          </w:tcPr>
          <w:p w14:paraId="57602093" w14:textId="77777777" w:rsidR="00EA68AD" w:rsidRPr="00DD76FE" w:rsidRDefault="00EA68AD" w:rsidP="00DD76FE">
            <w:pPr>
              <w:pStyle w:val="BodyText"/>
              <w:spacing w:after="0"/>
              <w:rPr>
                <w:highlight w:val="white"/>
              </w:rPr>
            </w:pPr>
            <w:r w:rsidRPr="00DD76FE">
              <w:rPr>
                <w:highlight w:val="white"/>
              </w:rPr>
              <w:t>fatal</w:t>
            </w:r>
          </w:p>
        </w:tc>
      </w:tr>
      <w:tr w:rsidR="00EA68AD" w:rsidRPr="00DD76FE" w14:paraId="5ACE1E7C" w14:textId="77777777" w:rsidTr="00EB2158">
        <w:tc>
          <w:tcPr>
            <w:tcW w:w="6095" w:type="dxa"/>
          </w:tcPr>
          <w:p w14:paraId="6FAC9D2E" w14:textId="1FCB75BF" w:rsidR="00EA68AD" w:rsidRPr="00DD76FE" w:rsidRDefault="00EA68AD" w:rsidP="00DD76FE">
            <w:pPr>
              <w:pStyle w:val="BodyText"/>
              <w:spacing w:after="0"/>
              <w:rPr>
                <w:highlight w:val="white"/>
              </w:rPr>
            </w:pPr>
            <w:r w:rsidRPr="00DD76FE">
              <w:rPr>
                <w:highlight w:val="white"/>
              </w:rPr>
              <w:t>Ef bæði upphaf og lok tímabils eru gefin upp þá skulu lok tímabils vera sömu eða síðar en upphaf þess.</w:t>
            </w:r>
          </w:p>
        </w:tc>
        <w:tc>
          <w:tcPr>
            <w:tcW w:w="2439" w:type="dxa"/>
          </w:tcPr>
          <w:p w14:paraId="4C16CDB2" w14:textId="5BBA3C14" w:rsidR="00EA68AD" w:rsidRPr="00DD76FE" w:rsidRDefault="00EA68AD" w:rsidP="00DD76FE">
            <w:pPr>
              <w:pStyle w:val="BodyText"/>
              <w:spacing w:after="0"/>
              <w:rPr>
                <w:highlight w:val="white"/>
              </w:rPr>
            </w:pPr>
            <w:r w:rsidRPr="00DD76FE">
              <w:rPr>
                <w:highlight w:val="white"/>
              </w:rPr>
              <w:t>BR-29</w:t>
            </w:r>
          </w:p>
        </w:tc>
        <w:tc>
          <w:tcPr>
            <w:tcW w:w="992" w:type="dxa"/>
          </w:tcPr>
          <w:p w14:paraId="21DDF35E" w14:textId="0452B2AF" w:rsidR="00EA68AD" w:rsidRPr="00DD76FE" w:rsidRDefault="00EA68AD" w:rsidP="00DD76FE">
            <w:pPr>
              <w:pStyle w:val="BodyText"/>
              <w:spacing w:after="0"/>
              <w:rPr>
                <w:highlight w:val="white"/>
              </w:rPr>
            </w:pPr>
            <w:r w:rsidRPr="00DD76FE">
              <w:rPr>
                <w:highlight w:val="white"/>
              </w:rPr>
              <w:t>fatal</w:t>
            </w:r>
          </w:p>
        </w:tc>
      </w:tr>
      <w:tr w:rsidR="00EA68AD" w:rsidRPr="00DD76FE" w14:paraId="4860CC8A" w14:textId="77777777" w:rsidTr="00EB2158">
        <w:tc>
          <w:tcPr>
            <w:tcW w:w="6095" w:type="dxa"/>
          </w:tcPr>
          <w:p w14:paraId="1688D5F7" w14:textId="367163BF" w:rsidR="00EA68AD" w:rsidRPr="00DD76FE" w:rsidRDefault="00EA68AD" w:rsidP="00DD76FE">
            <w:pPr>
              <w:pStyle w:val="BodyText"/>
              <w:spacing w:after="0"/>
              <w:rPr>
                <w:highlight w:val="white"/>
              </w:rPr>
            </w:pPr>
            <w:r w:rsidRPr="00DD76FE">
              <w:rPr>
                <w:highlight w:val="white"/>
              </w:rPr>
              <w:t xml:space="preserve">Dagsetningar skulu vera á </w:t>
            </w:r>
            <w:proofErr w:type="spellStart"/>
            <w:r w:rsidRPr="00DD76FE">
              <w:rPr>
                <w:highlight w:val="white"/>
              </w:rPr>
              <w:t>fominu</w:t>
            </w:r>
            <w:proofErr w:type="spellEnd"/>
            <w:r w:rsidRPr="00DD76FE">
              <w:rPr>
                <w:highlight w:val="white"/>
              </w:rPr>
              <w:t xml:space="preserve"> YYYY-MM-DD.</w:t>
            </w:r>
          </w:p>
        </w:tc>
        <w:tc>
          <w:tcPr>
            <w:tcW w:w="2439" w:type="dxa"/>
          </w:tcPr>
          <w:p w14:paraId="1A8523D3" w14:textId="77777777" w:rsidR="00EA68AD" w:rsidRPr="00DD76FE" w:rsidRDefault="00EA68AD" w:rsidP="00DD76FE">
            <w:pPr>
              <w:pStyle w:val="BodyText"/>
              <w:spacing w:after="0"/>
              <w:rPr>
                <w:highlight w:val="white"/>
              </w:rPr>
            </w:pPr>
            <w:r w:rsidRPr="00DD76FE">
              <w:rPr>
                <w:highlight w:val="white"/>
              </w:rPr>
              <w:t>PEPPOL-EN16931-F001</w:t>
            </w:r>
          </w:p>
        </w:tc>
        <w:tc>
          <w:tcPr>
            <w:tcW w:w="992" w:type="dxa"/>
          </w:tcPr>
          <w:p w14:paraId="00BC06E2" w14:textId="77777777" w:rsidR="00EA68AD" w:rsidRPr="00DD76FE" w:rsidRDefault="00EA68AD" w:rsidP="00DD76FE">
            <w:pPr>
              <w:pStyle w:val="BodyText"/>
              <w:spacing w:after="0"/>
              <w:rPr>
                <w:highlight w:val="white"/>
              </w:rPr>
            </w:pPr>
            <w:r w:rsidRPr="00DD76FE">
              <w:rPr>
                <w:highlight w:val="white"/>
              </w:rPr>
              <w:t>fatal</w:t>
            </w:r>
          </w:p>
        </w:tc>
      </w:tr>
      <w:tr w:rsidR="00EA68AD" w:rsidRPr="00DD76FE" w14:paraId="72EC1C98" w14:textId="77777777" w:rsidTr="00EB2158">
        <w:tc>
          <w:tcPr>
            <w:tcW w:w="6095" w:type="dxa"/>
          </w:tcPr>
          <w:p w14:paraId="48733224" w14:textId="6C3EF2C1" w:rsidR="00EA68AD" w:rsidRPr="00DD76FE" w:rsidRDefault="00EA68AD" w:rsidP="00DD76FE">
            <w:pPr>
              <w:pStyle w:val="BodyText"/>
              <w:spacing w:after="0"/>
              <w:rPr>
                <w:highlight w:val="white"/>
              </w:rPr>
            </w:pPr>
            <w:r w:rsidRPr="00DD76FE">
              <w:rPr>
                <w:highlight w:val="white"/>
              </w:rPr>
              <w:t xml:space="preserve">Ef reikningur </w:t>
            </w:r>
            <w:r w:rsidR="008F5A0D" w:rsidRPr="00DD76FE">
              <w:rPr>
                <w:highlight w:val="white"/>
              </w:rPr>
              <w:t xml:space="preserve">inniheldur </w:t>
            </w:r>
            <w:r w:rsidRPr="00DD76FE">
              <w:rPr>
                <w:highlight w:val="white"/>
              </w:rPr>
              <w:t xml:space="preserve">VSK </w:t>
            </w:r>
            <w:proofErr w:type="spellStart"/>
            <w:r w:rsidRPr="00DD76FE">
              <w:rPr>
                <w:highlight w:val="white"/>
              </w:rPr>
              <w:t>kóta</w:t>
            </w:r>
            <w:proofErr w:type="spellEnd"/>
            <w:r w:rsidRPr="00DD76FE">
              <w:rPr>
                <w:highlight w:val="white"/>
              </w:rPr>
              <w:t xml:space="preserve"> IC „</w:t>
            </w:r>
            <w:proofErr w:type="spellStart"/>
            <w:r w:rsidRPr="00DD76FE">
              <w:rPr>
                <w:highlight w:val="white"/>
              </w:rPr>
              <w:t>Intra-community</w:t>
            </w:r>
            <w:proofErr w:type="spellEnd"/>
            <w:r w:rsidRPr="00DD76FE">
              <w:rPr>
                <w:highlight w:val="white"/>
              </w:rPr>
              <w:t xml:space="preserve"> </w:t>
            </w:r>
            <w:proofErr w:type="spellStart"/>
            <w:r w:rsidRPr="00DD76FE">
              <w:rPr>
                <w:highlight w:val="white"/>
              </w:rPr>
              <w:t>supply</w:t>
            </w:r>
            <w:proofErr w:type="spellEnd"/>
            <w:r w:rsidRPr="00DD76FE">
              <w:rPr>
                <w:highlight w:val="white"/>
              </w:rPr>
              <w:t xml:space="preserve">“ </w:t>
            </w:r>
            <w:r w:rsidR="008F5A0D" w:rsidRPr="00DD76FE">
              <w:rPr>
                <w:highlight w:val="white"/>
              </w:rPr>
              <w:t>þá skal annaðhvort afhendingar dagur (BT-72) eða reikningstímabil (BG-14) koma fram.</w:t>
            </w:r>
            <w:r w:rsidR="006F267B" w:rsidRPr="00DD76FE">
              <w:rPr>
                <w:highlight w:val="white"/>
              </w:rPr>
              <w:br/>
            </w:r>
          </w:p>
          <w:p w14:paraId="7937BF50" w14:textId="37C0BDBB" w:rsidR="008F5A0D" w:rsidRPr="00DD76FE" w:rsidRDefault="008F5A0D" w:rsidP="00DD76FE">
            <w:pPr>
              <w:pStyle w:val="BodyText"/>
              <w:spacing w:after="0"/>
              <w:rPr>
                <w:highlight w:val="white"/>
              </w:rPr>
            </w:pPr>
            <w:r w:rsidRPr="00DD76FE">
              <w:rPr>
                <w:highlight w:val="white"/>
              </w:rPr>
              <w:t xml:space="preserve">ATH, að þar sem þessi meðhöndlun á virðisaukaskatti er ekki notuð á Íslandi þá </w:t>
            </w:r>
            <w:del w:id="337" w:author="Georg Birgisson" w:date="2021-10-11T17:53:00Z">
              <w:r w:rsidRPr="00DD76FE" w:rsidDel="005724AA">
                <w:rPr>
                  <w:highlight w:val="white"/>
                </w:rPr>
                <w:delText xml:space="preserve">á </w:delText>
              </w:r>
            </w:del>
            <w:ins w:id="338" w:author="Georg Birgisson" w:date="2021-10-11T17:53:00Z">
              <w:r w:rsidR="005724AA">
                <w:rPr>
                  <w:highlight w:val="white"/>
                </w:rPr>
                <w:t>kemur</w:t>
              </w:r>
              <w:r w:rsidR="005724AA" w:rsidRPr="00DD76FE">
                <w:rPr>
                  <w:highlight w:val="white"/>
                </w:rPr>
                <w:t xml:space="preserve"> </w:t>
              </w:r>
            </w:ins>
            <w:r w:rsidRPr="00DD76FE">
              <w:rPr>
                <w:highlight w:val="white"/>
              </w:rPr>
              <w:t xml:space="preserve">þessi regla ekki </w:t>
            </w:r>
            <w:ins w:id="339" w:author="Georg Birgisson" w:date="2021-10-11T17:53:00Z">
              <w:r w:rsidR="005724AA">
                <w:rPr>
                  <w:highlight w:val="white"/>
                </w:rPr>
                <w:t xml:space="preserve">til greina </w:t>
              </w:r>
            </w:ins>
            <w:del w:id="340" w:author="Georg Birgisson" w:date="2021-10-11T17:54:00Z">
              <w:r w:rsidRPr="00DD76FE" w:rsidDel="005724AA">
                <w:rPr>
                  <w:highlight w:val="white"/>
                </w:rPr>
                <w:delText xml:space="preserve">við </w:delText>
              </w:r>
            </w:del>
            <w:r w:rsidRPr="00DD76FE">
              <w:rPr>
                <w:highlight w:val="white"/>
              </w:rPr>
              <w:t xml:space="preserve">nema reikningur sé ranglega </w:t>
            </w:r>
            <w:proofErr w:type="spellStart"/>
            <w:r w:rsidRPr="00DD76FE">
              <w:rPr>
                <w:highlight w:val="white"/>
              </w:rPr>
              <w:t>útfylltur</w:t>
            </w:r>
            <w:proofErr w:type="spellEnd"/>
            <w:r w:rsidRPr="00DD76FE">
              <w:rPr>
                <w:highlight w:val="white"/>
              </w:rPr>
              <w:t>.</w:t>
            </w:r>
          </w:p>
        </w:tc>
        <w:tc>
          <w:tcPr>
            <w:tcW w:w="2439" w:type="dxa"/>
          </w:tcPr>
          <w:p w14:paraId="6AB34E21" w14:textId="19805986" w:rsidR="00EA68AD" w:rsidRPr="00DD76FE" w:rsidRDefault="00EA68AD" w:rsidP="00DD76FE">
            <w:pPr>
              <w:pStyle w:val="BodyText"/>
              <w:spacing w:after="0"/>
              <w:rPr>
                <w:highlight w:val="white"/>
              </w:rPr>
            </w:pPr>
            <w:r w:rsidRPr="00DD76FE">
              <w:rPr>
                <w:highlight w:val="white"/>
              </w:rPr>
              <w:t>BR-IC-11</w:t>
            </w:r>
          </w:p>
        </w:tc>
        <w:tc>
          <w:tcPr>
            <w:tcW w:w="992" w:type="dxa"/>
          </w:tcPr>
          <w:p w14:paraId="7BC941BE" w14:textId="6309D017" w:rsidR="00EA68AD" w:rsidRPr="00DD76FE" w:rsidRDefault="008F5A0D" w:rsidP="00DD76FE">
            <w:pPr>
              <w:pStyle w:val="BodyText"/>
              <w:spacing w:after="0"/>
              <w:rPr>
                <w:highlight w:val="white"/>
              </w:rPr>
            </w:pPr>
            <w:r w:rsidRPr="00DD76FE">
              <w:rPr>
                <w:highlight w:val="white"/>
              </w:rPr>
              <w:t>fatal</w:t>
            </w:r>
          </w:p>
        </w:tc>
      </w:tr>
    </w:tbl>
    <w:bookmarkEnd w:id="336"/>
    <w:p w14:paraId="280AA272" w14:textId="77777777" w:rsidR="00475361" w:rsidRDefault="00475361" w:rsidP="005F41D3">
      <w:pPr>
        <w:pStyle w:val="Heading4"/>
      </w:pPr>
      <w:r>
        <w:t>Viðmiðunardagur skatts</w:t>
      </w:r>
    </w:p>
    <w:p w14:paraId="3B06AA62" w14:textId="1D90FAA1" w:rsidR="00475361" w:rsidRDefault="009A208D" w:rsidP="00AB6E8B">
      <w:pPr>
        <w:pStyle w:val="BodyText"/>
      </w:pPr>
      <w:r>
        <w:t>Viðmiðunardagur s</w:t>
      </w:r>
      <w:r w:rsidR="00475361">
        <w:t>katt</w:t>
      </w:r>
      <w:r>
        <w:t>s</w:t>
      </w:r>
      <w:r w:rsidR="00475361">
        <w:t xml:space="preserve"> er í grunnreikning</w:t>
      </w:r>
      <w:r w:rsidR="00BE025A">
        <w:t>i</w:t>
      </w:r>
      <w:r w:rsidR="00475361">
        <w:t xml:space="preserve"> </w:t>
      </w:r>
      <w:del w:id="341" w:author="Georg Birgisson" w:date="2021-10-11T16:32:00Z">
        <w:r w:rsidR="0045631E" w:rsidDel="00FE0336">
          <w:delText>PEPPOL</w:delText>
        </w:r>
      </w:del>
      <w:ins w:id="342" w:author="Georg Birgisson" w:date="2021-10-11T16:32:00Z">
        <w:r w:rsidR="00FE0336">
          <w:t>Peppol</w:t>
        </w:r>
      </w:ins>
      <w:r w:rsidR="0045631E">
        <w:t xml:space="preserve"> </w:t>
      </w:r>
      <w:r w:rsidR="00475361">
        <w:t>vegna sameiginlegra reglna Evrópusambandsins um virðisaukaskatt</w:t>
      </w:r>
      <w:r w:rsidR="00896C0C">
        <w:t xml:space="preserve"> (VSK)</w:t>
      </w:r>
      <w:r w:rsidR="00475361">
        <w:t xml:space="preserve"> til að auðvelda endurgreiðslur VSK á milli aðildarlanda ESB. Mismunandi er á milli landa hvort viðmiðunardagur VSK uppgjörs </w:t>
      </w:r>
      <w:r w:rsidR="00896C0C">
        <w:t xml:space="preserve">er </w:t>
      </w:r>
      <w:r w:rsidR="00475361">
        <w:t xml:space="preserve">útgáfudagur reiknings, gjalddagi, afhendingardagur eða </w:t>
      </w:r>
      <w:r w:rsidR="00896C0C">
        <w:t xml:space="preserve">önnur </w:t>
      </w:r>
      <w:r w:rsidR="00475361">
        <w:t xml:space="preserve">dagsetning og í sumum löndum getur gilt fleiri en ein regla eftir eðli máls. Til að auðvelda túlkun reiknings er viðmiðunardagur VSK því settur í sér svæði </w:t>
      </w:r>
      <w:r w:rsidR="007A21A4">
        <w:t xml:space="preserve">og forsendur hans gefnar upp með </w:t>
      </w:r>
      <w:proofErr w:type="spellStart"/>
      <w:r w:rsidR="007A21A4">
        <w:t>kóta</w:t>
      </w:r>
      <w:proofErr w:type="spellEnd"/>
      <w:r w:rsidR="00475361">
        <w:t xml:space="preserve">. Á Íslandi gildir útgáfudagur reiknings alltaf sem </w:t>
      </w:r>
      <w:r w:rsidR="00896C0C">
        <w:t xml:space="preserve">viðmiðunardagur </w:t>
      </w:r>
      <w:r w:rsidR="00475361">
        <w:t>virðisaukaskatts.  Ekki er því þörf á að nota þetta svæði í innanlandsviðskiptum en mögulegt er að erlendir reikningar innihaldi þessar upplýsingar.</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6"/>
        <w:gridCol w:w="1968"/>
        <w:gridCol w:w="838"/>
        <w:gridCol w:w="965"/>
      </w:tblGrid>
      <w:tr w:rsidR="008F5A0D" w:rsidRPr="00491DE5" w14:paraId="651C62C1" w14:textId="77777777" w:rsidTr="006F267B">
        <w:tc>
          <w:tcPr>
            <w:tcW w:w="5699" w:type="dxa"/>
          </w:tcPr>
          <w:p w14:paraId="56CF6B9D" w14:textId="77777777" w:rsidR="008F5A0D" w:rsidRPr="00491DE5" w:rsidRDefault="008F5A0D"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gridSpan w:val="2"/>
          </w:tcPr>
          <w:p w14:paraId="6E605A65" w14:textId="77777777" w:rsidR="008F5A0D" w:rsidRPr="00491DE5" w:rsidRDefault="008F5A0D"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Heiti</w:t>
            </w:r>
          </w:p>
        </w:tc>
        <w:tc>
          <w:tcPr>
            <w:tcW w:w="838" w:type="dxa"/>
          </w:tcPr>
          <w:p w14:paraId="0178D845" w14:textId="77777777" w:rsidR="008F5A0D" w:rsidRPr="00491DE5" w:rsidRDefault="008F5A0D"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Tíðni</w:t>
            </w:r>
          </w:p>
        </w:tc>
        <w:tc>
          <w:tcPr>
            <w:tcW w:w="965" w:type="dxa"/>
          </w:tcPr>
          <w:p w14:paraId="140D810C" w14:textId="77777777" w:rsidR="008F5A0D" w:rsidRPr="006F267B" w:rsidRDefault="008F5A0D"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6F267B">
              <w:rPr>
                <w:rFonts w:ascii="Courier New" w:hAnsi="Courier New" w:cs="Courier New"/>
                <w:b/>
                <w:sz w:val="16"/>
                <w:szCs w:val="16"/>
                <w:highlight w:val="white"/>
              </w:rPr>
              <w:t>Númer</w:t>
            </w:r>
          </w:p>
        </w:tc>
      </w:tr>
      <w:tr w:rsidR="008F5A0D" w:rsidRPr="00050907" w14:paraId="684BDE54" w14:textId="5EB1CD23" w:rsidTr="006F267B">
        <w:tc>
          <w:tcPr>
            <w:tcW w:w="5715" w:type="dxa"/>
            <w:gridSpan w:val="2"/>
          </w:tcPr>
          <w:p w14:paraId="09C34992" w14:textId="5BF14CA0" w:rsidR="008F5A0D" w:rsidRPr="00050907" w:rsidRDefault="008F5A0D" w:rsidP="00972C74">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050907">
              <w:rPr>
                <w:rFonts w:ascii="Courier New" w:hAnsi="Courier New" w:cs="Courier New"/>
                <w:color w:val="0000FF"/>
                <w:sz w:val="16"/>
                <w:szCs w:val="16"/>
                <w:highlight w:val="white"/>
              </w:rPr>
              <w:t>&lt;</w:t>
            </w:r>
            <w:proofErr w:type="spellStart"/>
            <w:r w:rsidRPr="00050907">
              <w:rPr>
                <w:rFonts w:ascii="Courier New" w:hAnsi="Courier New" w:cs="Courier New"/>
                <w:color w:val="800000"/>
                <w:sz w:val="16"/>
                <w:szCs w:val="16"/>
                <w:highlight w:val="white"/>
              </w:rPr>
              <w:t>cbc:</w:t>
            </w:r>
            <w:r w:rsidRPr="00050907">
              <w:rPr>
                <w:rFonts w:ascii="Courier New" w:hAnsi="Courier New" w:cs="Courier New"/>
                <w:color w:val="800000"/>
                <w:sz w:val="16"/>
                <w:szCs w:val="16"/>
                <w:highlight w:val="white"/>
                <w:lang w:eastAsia="is-IS"/>
              </w:rPr>
              <w:t>TaxPointDate</w:t>
            </w:r>
            <w:proofErr w:type="spellEnd"/>
            <w:r w:rsidRPr="00050907">
              <w:rPr>
                <w:rFonts w:ascii="Courier New" w:hAnsi="Courier New" w:cs="Courier New"/>
                <w:color w:val="0000FF"/>
                <w:sz w:val="16"/>
                <w:szCs w:val="16"/>
                <w:highlight w:val="white"/>
              </w:rPr>
              <w:t>&gt;</w:t>
            </w:r>
            <w:r w:rsidRPr="007D26AA">
              <w:rPr>
                <w:rFonts w:ascii="Courier New" w:hAnsi="Courier New" w:cs="Courier New"/>
                <w:color w:val="000000"/>
                <w:sz w:val="16"/>
                <w:szCs w:val="16"/>
              </w:rPr>
              <w:t>2018-07-01</w:t>
            </w:r>
            <w:r w:rsidRPr="00050907">
              <w:rPr>
                <w:rFonts w:ascii="Courier New" w:hAnsi="Courier New" w:cs="Courier New"/>
                <w:color w:val="0000FF"/>
                <w:sz w:val="16"/>
                <w:szCs w:val="16"/>
                <w:highlight w:val="white"/>
              </w:rPr>
              <w:t>&lt;/</w:t>
            </w:r>
            <w:proofErr w:type="spellStart"/>
            <w:r w:rsidRPr="00050907">
              <w:rPr>
                <w:rFonts w:ascii="Courier New" w:hAnsi="Courier New" w:cs="Courier New"/>
                <w:color w:val="800000"/>
                <w:sz w:val="16"/>
                <w:szCs w:val="16"/>
                <w:highlight w:val="white"/>
              </w:rPr>
              <w:t>cbc:</w:t>
            </w:r>
            <w:r w:rsidRPr="00050907">
              <w:rPr>
                <w:rFonts w:ascii="Courier New" w:hAnsi="Courier New" w:cs="Courier New"/>
                <w:color w:val="800000"/>
                <w:sz w:val="16"/>
                <w:szCs w:val="16"/>
                <w:highlight w:val="white"/>
                <w:lang w:eastAsia="is-IS"/>
              </w:rPr>
              <w:t>TaxPointDate</w:t>
            </w:r>
            <w:proofErr w:type="spellEnd"/>
            <w:r w:rsidRPr="00050907">
              <w:rPr>
                <w:rFonts w:ascii="Courier New" w:hAnsi="Courier New" w:cs="Courier New"/>
                <w:color w:val="0000FF"/>
                <w:sz w:val="16"/>
                <w:szCs w:val="16"/>
                <w:highlight w:val="white"/>
              </w:rPr>
              <w:t>&gt;</w:t>
            </w:r>
          </w:p>
        </w:tc>
        <w:tc>
          <w:tcPr>
            <w:tcW w:w="1968" w:type="dxa"/>
          </w:tcPr>
          <w:p w14:paraId="23EA22F5" w14:textId="77777777" w:rsidR="008F5A0D" w:rsidRPr="00050907" w:rsidRDefault="008F5A0D"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Skattadagur</w:t>
            </w:r>
          </w:p>
        </w:tc>
        <w:tc>
          <w:tcPr>
            <w:tcW w:w="838" w:type="dxa"/>
          </w:tcPr>
          <w:p w14:paraId="27B730D0" w14:textId="44AD40B0" w:rsidR="008F5A0D" w:rsidRDefault="006F267B"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0..1</w:t>
            </w:r>
          </w:p>
        </w:tc>
        <w:tc>
          <w:tcPr>
            <w:tcW w:w="965" w:type="dxa"/>
          </w:tcPr>
          <w:p w14:paraId="6617B2F8" w14:textId="31E48B0D" w:rsidR="008F5A0D" w:rsidRPr="006F267B" w:rsidRDefault="008F5A0D" w:rsidP="00AB6E8B">
            <w:pPr>
              <w:tabs>
                <w:tab w:val="left" w:pos="284"/>
                <w:tab w:val="left" w:pos="567"/>
                <w:tab w:val="left" w:pos="851"/>
              </w:tabs>
              <w:autoSpaceDE w:val="0"/>
              <w:autoSpaceDN w:val="0"/>
              <w:adjustRightInd w:val="0"/>
              <w:rPr>
                <w:rFonts w:ascii="Courier New" w:hAnsi="Courier New" w:cs="Courier New"/>
                <w:sz w:val="16"/>
                <w:szCs w:val="16"/>
                <w:highlight w:val="white"/>
              </w:rPr>
            </w:pPr>
            <w:r w:rsidRPr="006F267B">
              <w:rPr>
                <w:rFonts w:ascii="Courier New" w:hAnsi="Courier New" w:cs="Courier New"/>
                <w:sz w:val="16"/>
                <w:szCs w:val="16"/>
                <w:highlight w:val="white"/>
              </w:rPr>
              <w:t>BT-7</w:t>
            </w:r>
          </w:p>
        </w:tc>
      </w:tr>
      <w:tr w:rsidR="008F5A0D" w:rsidRPr="001318A2" w14:paraId="2731B827" w14:textId="77777777" w:rsidTr="006F267B">
        <w:tc>
          <w:tcPr>
            <w:tcW w:w="5715" w:type="dxa"/>
            <w:gridSpan w:val="2"/>
          </w:tcPr>
          <w:p w14:paraId="7E4329BD" w14:textId="77777777" w:rsidR="008F5A0D" w:rsidRPr="001318A2" w:rsidRDefault="008F5A0D" w:rsidP="0062219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cac:</w:t>
            </w:r>
            <w:r>
              <w:rPr>
                <w:rFonts w:ascii="Courier New" w:hAnsi="Courier New" w:cs="Courier New"/>
                <w:color w:val="800000"/>
                <w:sz w:val="16"/>
                <w:szCs w:val="16"/>
              </w:rPr>
              <w:t>InvoicePeriod</w:t>
            </w:r>
            <w:proofErr w:type="spellEnd"/>
            <w:r w:rsidRPr="001318A2">
              <w:rPr>
                <w:rFonts w:ascii="Courier New" w:hAnsi="Courier New" w:cs="Courier New"/>
                <w:color w:val="0000FF"/>
                <w:sz w:val="16"/>
                <w:szCs w:val="16"/>
                <w:highlight w:val="white"/>
              </w:rPr>
              <w:t>&gt;</w:t>
            </w:r>
          </w:p>
        </w:tc>
        <w:tc>
          <w:tcPr>
            <w:tcW w:w="1968" w:type="dxa"/>
          </w:tcPr>
          <w:p w14:paraId="71A5395C" w14:textId="77777777" w:rsidR="008F5A0D" w:rsidRDefault="008F5A0D" w:rsidP="0062219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38" w:type="dxa"/>
          </w:tcPr>
          <w:p w14:paraId="3FC685F8" w14:textId="6962402C" w:rsidR="008F5A0D" w:rsidRDefault="006F267B" w:rsidP="0062219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6F267B">
              <w:rPr>
                <w:rFonts w:ascii="Courier New" w:hAnsi="Courier New" w:cs="Courier New"/>
                <w:sz w:val="16"/>
                <w:szCs w:val="16"/>
                <w:highlight w:val="white"/>
              </w:rPr>
              <w:t>0..1</w:t>
            </w:r>
          </w:p>
        </w:tc>
        <w:tc>
          <w:tcPr>
            <w:tcW w:w="965" w:type="dxa"/>
          </w:tcPr>
          <w:p w14:paraId="6A966871" w14:textId="7D9F4EE6" w:rsidR="008F5A0D" w:rsidRPr="006F267B" w:rsidRDefault="006F267B" w:rsidP="0062219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6F267B">
              <w:rPr>
                <w:rFonts w:ascii="Courier New" w:hAnsi="Courier New" w:cs="Courier New"/>
                <w:sz w:val="16"/>
                <w:szCs w:val="16"/>
                <w:highlight w:val="white"/>
              </w:rPr>
              <w:t>BG-14</w:t>
            </w:r>
          </w:p>
        </w:tc>
      </w:tr>
      <w:tr w:rsidR="008F5A0D" w:rsidRPr="001318A2" w14:paraId="10D02A32" w14:textId="77777777" w:rsidTr="006F267B">
        <w:tc>
          <w:tcPr>
            <w:tcW w:w="5715" w:type="dxa"/>
            <w:gridSpan w:val="2"/>
          </w:tcPr>
          <w:p w14:paraId="397288BC" w14:textId="6B922916" w:rsidR="008F5A0D" w:rsidRPr="001318A2" w:rsidRDefault="008F5A0D" w:rsidP="0062219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w:t>
            </w:r>
            <w:r w:rsidR="006A3F7D">
              <w:rPr>
                <w:rFonts w:ascii="Courier New" w:hAnsi="Courier New" w:cs="Courier New"/>
                <w:color w:val="800000"/>
                <w:sz w:val="16"/>
                <w:szCs w:val="16"/>
                <w:highlight w:val="white"/>
              </w:rPr>
              <w:t>b</w:t>
            </w:r>
            <w:r w:rsidRPr="001318A2">
              <w:rPr>
                <w:rFonts w:ascii="Courier New" w:hAnsi="Courier New" w:cs="Courier New"/>
                <w:color w:val="800000"/>
                <w:sz w:val="16"/>
                <w:szCs w:val="16"/>
                <w:highlight w:val="white"/>
              </w:rPr>
              <w:t>c:</w:t>
            </w:r>
            <w:r>
              <w:rPr>
                <w:rFonts w:ascii="Courier New" w:hAnsi="Courier New" w:cs="Courier New"/>
                <w:color w:val="800000"/>
                <w:sz w:val="16"/>
                <w:szCs w:val="16"/>
              </w:rPr>
              <w:t>DescriptionCode</w:t>
            </w:r>
            <w:proofErr w:type="spellEnd"/>
            <w:r w:rsidRPr="001318A2">
              <w:rPr>
                <w:rFonts w:ascii="Courier New" w:hAnsi="Courier New" w:cs="Courier New"/>
                <w:color w:val="0000FF"/>
                <w:sz w:val="16"/>
                <w:szCs w:val="16"/>
                <w:highlight w:val="white"/>
              </w:rPr>
              <w:t>&gt;</w:t>
            </w:r>
            <w:r w:rsidR="006F267B" w:rsidRPr="007D26AA">
              <w:rPr>
                <w:rFonts w:ascii="Courier New" w:hAnsi="Courier New" w:cs="Courier New"/>
                <w:sz w:val="16"/>
                <w:szCs w:val="16"/>
              </w:rPr>
              <w:t>35</w:t>
            </w:r>
            <w:r w:rsidRPr="001318A2">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proofErr w:type="spellStart"/>
            <w:r w:rsidRPr="001318A2">
              <w:rPr>
                <w:rFonts w:ascii="Courier New" w:hAnsi="Courier New" w:cs="Courier New"/>
                <w:color w:val="800000"/>
                <w:sz w:val="16"/>
                <w:szCs w:val="16"/>
                <w:highlight w:val="white"/>
              </w:rPr>
              <w:t>c</w:t>
            </w:r>
            <w:r w:rsidR="009D0AC0">
              <w:rPr>
                <w:rFonts w:ascii="Courier New" w:hAnsi="Courier New" w:cs="Courier New"/>
                <w:color w:val="800000"/>
                <w:sz w:val="16"/>
                <w:szCs w:val="16"/>
                <w:highlight w:val="white"/>
              </w:rPr>
              <w:t>b</w:t>
            </w:r>
            <w:r w:rsidRPr="001318A2">
              <w:rPr>
                <w:rFonts w:ascii="Courier New" w:hAnsi="Courier New" w:cs="Courier New"/>
                <w:color w:val="800000"/>
                <w:sz w:val="16"/>
                <w:szCs w:val="16"/>
                <w:highlight w:val="white"/>
              </w:rPr>
              <w:t>c:</w:t>
            </w:r>
            <w:r w:rsidR="009D0AC0">
              <w:rPr>
                <w:rFonts w:ascii="Courier New" w:hAnsi="Courier New" w:cs="Courier New"/>
                <w:color w:val="800000"/>
                <w:sz w:val="16"/>
                <w:szCs w:val="16"/>
              </w:rPr>
              <w:t>DescriptionCode</w:t>
            </w:r>
            <w:proofErr w:type="spellEnd"/>
            <w:r w:rsidR="009D0AC0" w:rsidRPr="001318A2">
              <w:rPr>
                <w:rFonts w:ascii="Courier New" w:hAnsi="Courier New" w:cs="Courier New"/>
                <w:color w:val="0000FF"/>
                <w:sz w:val="16"/>
                <w:szCs w:val="16"/>
                <w:highlight w:val="white"/>
              </w:rPr>
              <w:t xml:space="preserve"> </w:t>
            </w:r>
            <w:r w:rsidRPr="001318A2">
              <w:rPr>
                <w:rFonts w:ascii="Courier New" w:hAnsi="Courier New" w:cs="Courier New"/>
                <w:color w:val="0000FF"/>
                <w:sz w:val="16"/>
                <w:szCs w:val="16"/>
                <w:highlight w:val="white"/>
              </w:rPr>
              <w:t>&gt;</w:t>
            </w:r>
          </w:p>
        </w:tc>
        <w:tc>
          <w:tcPr>
            <w:tcW w:w="1968" w:type="dxa"/>
          </w:tcPr>
          <w:p w14:paraId="79F46298" w14:textId="1536304F" w:rsidR="008F5A0D" w:rsidRPr="006F267B" w:rsidRDefault="008F5A0D" w:rsidP="006F267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6F267B">
              <w:rPr>
                <w:rFonts w:ascii="Courier New" w:hAnsi="Courier New" w:cs="Courier New"/>
                <w:color w:val="000000"/>
                <w:sz w:val="16"/>
                <w:szCs w:val="16"/>
                <w:highlight w:val="white"/>
              </w:rPr>
              <w:t>Tegund Skattdags</w:t>
            </w:r>
          </w:p>
        </w:tc>
        <w:tc>
          <w:tcPr>
            <w:tcW w:w="838" w:type="dxa"/>
          </w:tcPr>
          <w:p w14:paraId="48139887" w14:textId="3D5AE261" w:rsidR="008F5A0D" w:rsidRDefault="006F267B" w:rsidP="0062219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0..1</w:t>
            </w:r>
          </w:p>
        </w:tc>
        <w:tc>
          <w:tcPr>
            <w:tcW w:w="965" w:type="dxa"/>
          </w:tcPr>
          <w:p w14:paraId="2F775A4E" w14:textId="3E0E5D07" w:rsidR="008F5A0D" w:rsidRPr="006F267B" w:rsidRDefault="008F5A0D" w:rsidP="0062219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6F267B">
              <w:rPr>
                <w:rFonts w:ascii="Courier New" w:hAnsi="Courier New" w:cs="Courier New"/>
                <w:sz w:val="16"/>
                <w:szCs w:val="16"/>
                <w:highlight w:val="white"/>
              </w:rPr>
              <w:t>BT-8</w:t>
            </w:r>
          </w:p>
        </w:tc>
      </w:tr>
      <w:tr w:rsidR="008F5A0D" w:rsidRPr="001318A2" w14:paraId="3FE1A1E1" w14:textId="77777777" w:rsidTr="006F267B">
        <w:tc>
          <w:tcPr>
            <w:tcW w:w="5715" w:type="dxa"/>
            <w:gridSpan w:val="2"/>
          </w:tcPr>
          <w:p w14:paraId="1CEF7B0F" w14:textId="77777777" w:rsidR="008F5A0D" w:rsidRPr="001318A2" w:rsidRDefault="008F5A0D" w:rsidP="0062219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1318A2">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proofErr w:type="spellStart"/>
            <w:r w:rsidRPr="001318A2">
              <w:rPr>
                <w:rFonts w:ascii="Courier New" w:hAnsi="Courier New" w:cs="Courier New"/>
                <w:color w:val="800000"/>
                <w:sz w:val="16"/>
                <w:szCs w:val="16"/>
                <w:highlight w:val="white"/>
              </w:rPr>
              <w:t>cac:</w:t>
            </w:r>
            <w:r>
              <w:rPr>
                <w:rFonts w:ascii="Courier New" w:hAnsi="Courier New" w:cs="Courier New"/>
                <w:color w:val="800000"/>
                <w:sz w:val="16"/>
                <w:szCs w:val="16"/>
              </w:rPr>
              <w:t>InvoicePeriod</w:t>
            </w:r>
            <w:proofErr w:type="spellEnd"/>
            <w:r w:rsidRPr="001318A2">
              <w:rPr>
                <w:rFonts w:ascii="Courier New" w:hAnsi="Courier New" w:cs="Courier New"/>
                <w:color w:val="0000FF"/>
                <w:sz w:val="16"/>
                <w:szCs w:val="16"/>
                <w:highlight w:val="white"/>
              </w:rPr>
              <w:t xml:space="preserve"> &gt;</w:t>
            </w:r>
          </w:p>
        </w:tc>
        <w:tc>
          <w:tcPr>
            <w:tcW w:w="1968" w:type="dxa"/>
          </w:tcPr>
          <w:p w14:paraId="2A50BF73" w14:textId="77777777" w:rsidR="008F5A0D" w:rsidRDefault="008F5A0D" w:rsidP="0062219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38" w:type="dxa"/>
          </w:tcPr>
          <w:p w14:paraId="57FE722A" w14:textId="77777777" w:rsidR="008F5A0D" w:rsidRDefault="008F5A0D" w:rsidP="0062219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965" w:type="dxa"/>
          </w:tcPr>
          <w:p w14:paraId="76CD5FD0" w14:textId="32CF5BB8" w:rsidR="008F5A0D" w:rsidRPr="006F267B" w:rsidRDefault="008F5A0D" w:rsidP="0062219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2D1E4B80" w14:textId="04F39473" w:rsidR="005E6331" w:rsidRDefault="005E6331" w:rsidP="00AB6E8B">
      <w:pPr>
        <w:pStyle w:val="BodyText"/>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8F5A0D" w:rsidRPr="00DD76FE" w14:paraId="19AD8D73" w14:textId="77777777" w:rsidTr="00EB2158">
        <w:tc>
          <w:tcPr>
            <w:tcW w:w="6095" w:type="dxa"/>
          </w:tcPr>
          <w:p w14:paraId="0BF33F45" w14:textId="77777777" w:rsidR="008F5A0D" w:rsidRPr="00DD76FE" w:rsidRDefault="008F5A0D" w:rsidP="00DD76FE">
            <w:pPr>
              <w:pStyle w:val="BodyText"/>
              <w:spacing w:after="0"/>
              <w:rPr>
                <w:b/>
                <w:highlight w:val="white"/>
              </w:rPr>
            </w:pPr>
            <w:r w:rsidRPr="00DD76FE">
              <w:rPr>
                <w:b/>
                <w:highlight w:val="white"/>
              </w:rPr>
              <w:t>Regla</w:t>
            </w:r>
          </w:p>
        </w:tc>
        <w:tc>
          <w:tcPr>
            <w:tcW w:w="2439" w:type="dxa"/>
          </w:tcPr>
          <w:p w14:paraId="0DCEE873" w14:textId="77777777" w:rsidR="008F5A0D" w:rsidRPr="00DD76FE" w:rsidRDefault="008F5A0D" w:rsidP="00DD76FE">
            <w:pPr>
              <w:pStyle w:val="BodyText"/>
              <w:spacing w:after="0"/>
              <w:rPr>
                <w:b/>
                <w:highlight w:val="white"/>
              </w:rPr>
            </w:pPr>
            <w:r w:rsidRPr="00DD76FE">
              <w:rPr>
                <w:b/>
                <w:highlight w:val="white"/>
              </w:rPr>
              <w:t>Kenni</w:t>
            </w:r>
          </w:p>
        </w:tc>
        <w:tc>
          <w:tcPr>
            <w:tcW w:w="992" w:type="dxa"/>
          </w:tcPr>
          <w:p w14:paraId="55B847F6" w14:textId="77777777" w:rsidR="008F5A0D" w:rsidRPr="00DD76FE" w:rsidRDefault="008F5A0D" w:rsidP="00DD76FE">
            <w:pPr>
              <w:pStyle w:val="BodyText"/>
              <w:spacing w:after="0"/>
              <w:rPr>
                <w:b/>
                <w:highlight w:val="white"/>
              </w:rPr>
            </w:pPr>
            <w:r w:rsidRPr="00DD76FE">
              <w:rPr>
                <w:b/>
                <w:highlight w:val="white"/>
              </w:rPr>
              <w:t>Vægi</w:t>
            </w:r>
          </w:p>
        </w:tc>
      </w:tr>
      <w:tr w:rsidR="008F5A0D" w:rsidRPr="00DD76FE" w14:paraId="21BD2052" w14:textId="77777777" w:rsidTr="00EB2158">
        <w:tc>
          <w:tcPr>
            <w:tcW w:w="6095" w:type="dxa"/>
          </w:tcPr>
          <w:p w14:paraId="32182987" w14:textId="11584C7F" w:rsidR="008F5A0D" w:rsidRPr="00DD76FE" w:rsidRDefault="006F267B" w:rsidP="00DD76FE">
            <w:pPr>
              <w:pStyle w:val="BodyText"/>
              <w:spacing w:after="0"/>
              <w:rPr>
                <w:highlight w:val="white"/>
              </w:rPr>
            </w:pPr>
            <w:proofErr w:type="spellStart"/>
            <w:r w:rsidRPr="00DD76FE">
              <w:rPr>
                <w:highlight w:val="white"/>
              </w:rPr>
              <w:t>Kóti</w:t>
            </w:r>
            <w:proofErr w:type="spellEnd"/>
            <w:r w:rsidRPr="00DD76FE">
              <w:rPr>
                <w:highlight w:val="white"/>
              </w:rPr>
              <w:t xml:space="preserve"> fyrir viðmiðunardag skatts (BT-8) skal vera úr </w:t>
            </w:r>
            <w:proofErr w:type="spellStart"/>
            <w:r w:rsidRPr="00DD76FE">
              <w:rPr>
                <w:highlight w:val="white"/>
              </w:rPr>
              <w:t>þrengdri</w:t>
            </w:r>
            <w:proofErr w:type="spellEnd"/>
            <w:r w:rsidRPr="00DD76FE">
              <w:rPr>
                <w:highlight w:val="white"/>
              </w:rPr>
              <w:t xml:space="preserve"> útgáfu af </w:t>
            </w:r>
            <w:r w:rsidR="008F5A0D" w:rsidRPr="00DD76FE">
              <w:rPr>
                <w:highlight w:val="white"/>
              </w:rPr>
              <w:t>UNTDID 2005</w:t>
            </w:r>
            <w:ins w:id="343" w:author="Georg Birgisson" w:date="2021-10-11T17:54:00Z">
              <w:r w:rsidR="005724AA">
                <w:rPr>
                  <w:highlight w:val="white"/>
                </w:rPr>
                <w:t xml:space="preserve"> samanber PEPPOL BIS </w:t>
              </w:r>
              <w:proofErr w:type="spellStart"/>
              <w:r w:rsidR="005724AA">
                <w:rPr>
                  <w:highlight w:val="white"/>
                </w:rPr>
                <w:t>Billing</w:t>
              </w:r>
              <w:proofErr w:type="spellEnd"/>
              <w:r w:rsidR="005724AA">
                <w:rPr>
                  <w:highlight w:val="white"/>
                </w:rPr>
                <w:t xml:space="preserve"> 3.0</w:t>
              </w:r>
            </w:ins>
          </w:p>
        </w:tc>
        <w:tc>
          <w:tcPr>
            <w:tcW w:w="2439" w:type="dxa"/>
          </w:tcPr>
          <w:p w14:paraId="63FDF516" w14:textId="0C594778" w:rsidR="008F5A0D" w:rsidRPr="00DD76FE" w:rsidRDefault="006F267B" w:rsidP="00DD76FE">
            <w:pPr>
              <w:pStyle w:val="BodyText"/>
              <w:spacing w:after="0"/>
              <w:rPr>
                <w:highlight w:val="white"/>
              </w:rPr>
            </w:pPr>
            <w:r w:rsidRPr="00DD76FE">
              <w:rPr>
                <w:highlight w:val="white"/>
              </w:rPr>
              <w:t>BR-CL-06</w:t>
            </w:r>
          </w:p>
        </w:tc>
        <w:tc>
          <w:tcPr>
            <w:tcW w:w="992" w:type="dxa"/>
          </w:tcPr>
          <w:p w14:paraId="20B02D0D" w14:textId="77777777" w:rsidR="008F5A0D" w:rsidRPr="00DD76FE" w:rsidRDefault="008F5A0D" w:rsidP="00DD76FE">
            <w:pPr>
              <w:pStyle w:val="BodyText"/>
              <w:spacing w:after="0"/>
              <w:rPr>
                <w:highlight w:val="white"/>
              </w:rPr>
            </w:pPr>
            <w:r w:rsidRPr="00DD76FE">
              <w:rPr>
                <w:highlight w:val="white"/>
              </w:rPr>
              <w:t>fatal</w:t>
            </w:r>
          </w:p>
        </w:tc>
      </w:tr>
      <w:tr w:rsidR="006F267B" w:rsidRPr="00DD76FE" w14:paraId="55E2183A" w14:textId="77777777" w:rsidTr="00EB2158">
        <w:tc>
          <w:tcPr>
            <w:tcW w:w="6095" w:type="dxa"/>
          </w:tcPr>
          <w:p w14:paraId="4C7A4225" w14:textId="2E0382FF" w:rsidR="006F267B" w:rsidRPr="00DD76FE" w:rsidRDefault="006F267B" w:rsidP="00DD76FE">
            <w:pPr>
              <w:pStyle w:val="BodyText"/>
              <w:spacing w:after="0"/>
              <w:rPr>
                <w:highlight w:val="white"/>
              </w:rPr>
            </w:pPr>
            <w:r w:rsidRPr="00DD76FE">
              <w:rPr>
                <w:highlight w:val="white"/>
              </w:rPr>
              <w:t xml:space="preserve">Ekki skal nota bæði viðmiðunardag skatts (BT-7) og </w:t>
            </w:r>
            <w:proofErr w:type="spellStart"/>
            <w:r w:rsidRPr="00DD76FE">
              <w:rPr>
                <w:highlight w:val="white"/>
              </w:rPr>
              <w:t>kóta</w:t>
            </w:r>
            <w:proofErr w:type="spellEnd"/>
            <w:r w:rsidRPr="00DD76FE">
              <w:rPr>
                <w:highlight w:val="white"/>
              </w:rPr>
              <w:t xml:space="preserve"> viðmiðu</w:t>
            </w:r>
            <w:del w:id="344" w:author="Georg Birgisson" w:date="2021-10-12T09:12:00Z">
              <w:r w:rsidRPr="00DD76FE" w:rsidDel="0047427E">
                <w:rPr>
                  <w:highlight w:val="white"/>
                </w:rPr>
                <w:delText>i</w:delText>
              </w:r>
            </w:del>
            <w:r w:rsidRPr="00DD76FE">
              <w:rPr>
                <w:highlight w:val="white"/>
              </w:rPr>
              <w:t>nardags skatts (BT-8) í sama reikningi.</w:t>
            </w:r>
          </w:p>
        </w:tc>
        <w:tc>
          <w:tcPr>
            <w:tcW w:w="2439" w:type="dxa"/>
          </w:tcPr>
          <w:p w14:paraId="64C5AE6D" w14:textId="77777777" w:rsidR="006F267B" w:rsidRPr="00DD76FE" w:rsidRDefault="006F267B" w:rsidP="00DD76FE">
            <w:pPr>
              <w:pStyle w:val="BodyText"/>
              <w:spacing w:after="0"/>
              <w:rPr>
                <w:highlight w:val="white"/>
              </w:rPr>
            </w:pPr>
            <w:r w:rsidRPr="00DD76FE">
              <w:rPr>
                <w:highlight w:val="white"/>
              </w:rPr>
              <w:t>BR-CO-03</w:t>
            </w:r>
          </w:p>
          <w:p w14:paraId="09485312" w14:textId="77777777" w:rsidR="006F267B" w:rsidRPr="00DD76FE" w:rsidRDefault="006F267B" w:rsidP="00DD76FE">
            <w:pPr>
              <w:pStyle w:val="BodyText"/>
              <w:spacing w:after="0"/>
              <w:rPr>
                <w:highlight w:val="white"/>
              </w:rPr>
            </w:pPr>
          </w:p>
        </w:tc>
        <w:tc>
          <w:tcPr>
            <w:tcW w:w="992" w:type="dxa"/>
          </w:tcPr>
          <w:p w14:paraId="36A793E9" w14:textId="27FFBAC3" w:rsidR="006F267B" w:rsidRPr="00DD76FE" w:rsidRDefault="006F267B" w:rsidP="00DD76FE">
            <w:pPr>
              <w:pStyle w:val="BodyText"/>
              <w:spacing w:after="0"/>
              <w:rPr>
                <w:highlight w:val="white"/>
              </w:rPr>
            </w:pPr>
            <w:r w:rsidRPr="00DD76FE">
              <w:rPr>
                <w:highlight w:val="white"/>
              </w:rPr>
              <w:t>fatal</w:t>
            </w:r>
          </w:p>
        </w:tc>
      </w:tr>
    </w:tbl>
    <w:p w14:paraId="450A54BA" w14:textId="356ED1CB" w:rsidR="00610D37" w:rsidRDefault="00610D37" w:rsidP="005F41D3">
      <w:pPr>
        <w:pStyle w:val="Heading3"/>
      </w:pPr>
      <w:bookmarkStart w:id="345" w:name="_Toc313372036"/>
      <w:bookmarkStart w:id="346" w:name="_Toc84934968"/>
      <w:r>
        <w:t>Gjaldmiðill reiknings</w:t>
      </w:r>
      <w:bookmarkEnd w:id="345"/>
      <w:bookmarkEnd w:id="346"/>
    </w:p>
    <w:p w14:paraId="38613FF5" w14:textId="488C5892" w:rsidR="00610D37" w:rsidRDefault="00610D37" w:rsidP="00AB6E8B">
      <w:pPr>
        <w:pStyle w:val="BodyText"/>
      </w:pPr>
      <w:r>
        <w:t>Allar upphæði</w:t>
      </w:r>
      <w:r w:rsidR="009A208D">
        <w:t>r</w:t>
      </w:r>
      <w:r>
        <w:t xml:space="preserve"> í grunnreikning</w:t>
      </w:r>
      <w:r w:rsidR="009A208D">
        <w:t>i</w:t>
      </w:r>
      <w:r w:rsidR="00EB2158">
        <w:t xml:space="preserve"> </w:t>
      </w:r>
      <w:r>
        <w:t>eru í einni og sömu myntinni og er sú mynt gefin upp í eftirfarandi tagi.</w:t>
      </w:r>
      <w:r w:rsidR="00EB2158">
        <w:t xml:space="preserve"> Undantekning frá þessu er upphæð virðisaukaskatts í uppgjörsmynt (BT-6).</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38"/>
        <w:gridCol w:w="965"/>
      </w:tblGrid>
      <w:tr w:rsidR="00EB2158" w:rsidRPr="00491DE5" w14:paraId="7422BFE9" w14:textId="77777777" w:rsidTr="00EB2158">
        <w:tc>
          <w:tcPr>
            <w:tcW w:w="5699" w:type="dxa"/>
          </w:tcPr>
          <w:p w14:paraId="5888BF4F" w14:textId="77777777" w:rsidR="00EB2158" w:rsidRPr="00491DE5" w:rsidRDefault="00EB2158"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11200E99" w14:textId="77777777" w:rsidR="00EB2158" w:rsidRPr="00491DE5" w:rsidRDefault="00EB2158"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Heiti</w:t>
            </w:r>
          </w:p>
        </w:tc>
        <w:tc>
          <w:tcPr>
            <w:tcW w:w="838" w:type="dxa"/>
          </w:tcPr>
          <w:p w14:paraId="15DCAF58" w14:textId="77777777" w:rsidR="00EB2158" w:rsidRPr="00491DE5" w:rsidRDefault="00EB2158"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Tíðni</w:t>
            </w:r>
          </w:p>
        </w:tc>
        <w:tc>
          <w:tcPr>
            <w:tcW w:w="965" w:type="dxa"/>
          </w:tcPr>
          <w:p w14:paraId="4E3F7971" w14:textId="77777777" w:rsidR="00EB2158" w:rsidRPr="006F267B" w:rsidRDefault="00EB2158"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6F267B">
              <w:rPr>
                <w:rFonts w:ascii="Courier New" w:hAnsi="Courier New" w:cs="Courier New"/>
                <w:b/>
                <w:sz w:val="16"/>
                <w:szCs w:val="16"/>
                <w:highlight w:val="white"/>
              </w:rPr>
              <w:t>Númer</w:t>
            </w:r>
          </w:p>
        </w:tc>
      </w:tr>
      <w:tr w:rsidR="00EB2158" w:rsidRPr="001318A2" w14:paraId="68355998" w14:textId="20C6E09E" w:rsidTr="00EB2158">
        <w:tc>
          <w:tcPr>
            <w:tcW w:w="5699" w:type="dxa"/>
          </w:tcPr>
          <w:p w14:paraId="05DF726C" w14:textId="124920AC" w:rsidR="00EB2158" w:rsidRPr="001318A2" w:rsidRDefault="00EB2158"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FF"/>
                <w:sz w:val="16"/>
                <w:szCs w:val="16"/>
                <w:highlight w:val="white"/>
              </w:rPr>
              <w:lastRenderedPageBreak/>
              <w:t>&lt;</w:t>
            </w:r>
            <w:proofErr w:type="spellStart"/>
            <w:r w:rsidRPr="001318A2">
              <w:rPr>
                <w:rFonts w:ascii="Courier New" w:hAnsi="Courier New" w:cs="Courier New"/>
                <w:color w:val="800000"/>
                <w:sz w:val="16"/>
                <w:szCs w:val="16"/>
                <w:highlight w:val="white"/>
              </w:rPr>
              <w:t>cac:</w:t>
            </w:r>
            <w:r w:rsidRPr="00602C45">
              <w:rPr>
                <w:rFonts w:ascii="Courier New" w:hAnsi="Courier New" w:cs="Courier New"/>
                <w:color w:val="800000"/>
                <w:sz w:val="16"/>
                <w:szCs w:val="16"/>
              </w:rPr>
              <w:t>DocumentCurrencyCod</w:t>
            </w:r>
            <w:r>
              <w:rPr>
                <w:rFonts w:ascii="Courier New" w:hAnsi="Courier New" w:cs="Courier New"/>
                <w:color w:val="800000"/>
                <w:sz w:val="16"/>
                <w:szCs w:val="16"/>
              </w:rPr>
              <w:t>e</w:t>
            </w:r>
            <w:proofErr w:type="spellEnd"/>
            <w:r w:rsidRPr="001318A2">
              <w:rPr>
                <w:rFonts w:ascii="Courier New" w:hAnsi="Courier New" w:cs="Courier New"/>
                <w:color w:val="0000FF"/>
                <w:sz w:val="16"/>
                <w:szCs w:val="16"/>
                <w:highlight w:val="white"/>
              </w:rPr>
              <w:t>&gt;</w:t>
            </w:r>
            <w:r w:rsidRPr="007D26AA">
              <w:rPr>
                <w:rFonts w:ascii="Courier New" w:hAnsi="Courier New" w:cs="Courier New"/>
                <w:sz w:val="16"/>
                <w:szCs w:val="16"/>
              </w:rPr>
              <w:t>ISK</w:t>
            </w:r>
            <w:r w:rsidRPr="001318A2">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proofErr w:type="spellStart"/>
            <w:r w:rsidRPr="001318A2">
              <w:rPr>
                <w:rFonts w:ascii="Courier New" w:hAnsi="Courier New" w:cs="Courier New"/>
                <w:color w:val="800000"/>
                <w:sz w:val="16"/>
                <w:szCs w:val="16"/>
                <w:highlight w:val="white"/>
              </w:rPr>
              <w:t>cac:</w:t>
            </w:r>
            <w:r w:rsidRPr="00602C45">
              <w:rPr>
                <w:rFonts w:ascii="Courier New" w:hAnsi="Courier New" w:cs="Courier New"/>
                <w:color w:val="800000"/>
                <w:sz w:val="16"/>
                <w:szCs w:val="16"/>
              </w:rPr>
              <w:t>DocumentCurrencyCod</w:t>
            </w:r>
            <w:r>
              <w:rPr>
                <w:rFonts w:ascii="Courier New" w:hAnsi="Courier New" w:cs="Courier New"/>
                <w:color w:val="800000"/>
                <w:sz w:val="16"/>
                <w:szCs w:val="16"/>
              </w:rPr>
              <w:t>e</w:t>
            </w:r>
            <w:proofErr w:type="spellEnd"/>
            <w:r w:rsidRPr="001318A2">
              <w:rPr>
                <w:rFonts w:ascii="Courier New" w:hAnsi="Courier New" w:cs="Courier New"/>
                <w:color w:val="0000FF"/>
                <w:sz w:val="16"/>
                <w:szCs w:val="16"/>
                <w:highlight w:val="white"/>
              </w:rPr>
              <w:t>&gt;</w:t>
            </w:r>
          </w:p>
        </w:tc>
        <w:tc>
          <w:tcPr>
            <w:tcW w:w="1984" w:type="dxa"/>
          </w:tcPr>
          <w:p w14:paraId="7DAB172B" w14:textId="550ACE98" w:rsidR="00EB2158" w:rsidRPr="00EB2158" w:rsidRDefault="00EB2158"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EB2158">
              <w:rPr>
                <w:rFonts w:ascii="Courier New" w:hAnsi="Courier New" w:cs="Courier New"/>
                <w:sz w:val="16"/>
                <w:szCs w:val="16"/>
                <w:highlight w:val="white"/>
              </w:rPr>
              <w:t>Gjaldmiðill reiknings</w:t>
            </w:r>
          </w:p>
        </w:tc>
        <w:tc>
          <w:tcPr>
            <w:tcW w:w="838" w:type="dxa"/>
          </w:tcPr>
          <w:p w14:paraId="0858A926" w14:textId="38BA9F99" w:rsidR="00EB2158" w:rsidRPr="00EB2158" w:rsidRDefault="00EB2158"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EB2158">
              <w:rPr>
                <w:rFonts w:ascii="Courier New" w:hAnsi="Courier New" w:cs="Courier New"/>
                <w:sz w:val="16"/>
                <w:szCs w:val="16"/>
                <w:highlight w:val="white"/>
              </w:rPr>
              <w:t>1..1</w:t>
            </w:r>
          </w:p>
        </w:tc>
        <w:tc>
          <w:tcPr>
            <w:tcW w:w="965" w:type="dxa"/>
          </w:tcPr>
          <w:p w14:paraId="08A3E093" w14:textId="6E4FD985" w:rsidR="00EB2158" w:rsidRPr="00EB2158" w:rsidRDefault="00EB2158"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EB2158">
              <w:rPr>
                <w:rFonts w:ascii="Courier New" w:hAnsi="Courier New" w:cs="Courier New"/>
                <w:sz w:val="16"/>
                <w:szCs w:val="16"/>
                <w:highlight w:val="white"/>
              </w:rPr>
              <w:t>BT-5</w:t>
            </w:r>
          </w:p>
        </w:tc>
      </w:tr>
    </w:tbl>
    <w:p w14:paraId="62694AF7" w14:textId="1583DE57" w:rsidR="00602C45" w:rsidRPr="00462EDD" w:rsidRDefault="00602C45" w:rsidP="00AB6E8B">
      <w:pPr>
        <w:pStyle w:val="BodyText"/>
      </w:pPr>
      <w:r w:rsidRPr="00462EDD">
        <w:t>Nauðsynlegt er</w:t>
      </w:r>
      <w:r w:rsidR="009A208D">
        <w:t>, skv. högun UBL,</w:t>
      </w:r>
      <w:r w:rsidRPr="00462EDD">
        <w:t xml:space="preserve"> að setja </w:t>
      </w:r>
      <w:proofErr w:type="spellStart"/>
      <w:r w:rsidRPr="00462EDD">
        <w:t>myntkó</w:t>
      </w:r>
      <w:r w:rsidR="00462EDD">
        <w:t>t</w:t>
      </w:r>
      <w:r w:rsidRPr="00462EDD">
        <w:t>a</w:t>
      </w:r>
      <w:proofErr w:type="spellEnd"/>
      <w:r w:rsidRPr="00462EDD">
        <w:t xml:space="preserve"> sem </w:t>
      </w:r>
      <w:proofErr w:type="spellStart"/>
      <w:r w:rsidR="00462EDD">
        <w:t>eigindi</w:t>
      </w:r>
      <w:proofErr w:type="spellEnd"/>
      <w:r w:rsidRPr="00462EDD">
        <w:t xml:space="preserve"> í öllum stökum sem birta upphæðir. Í grunnreikning</w:t>
      </w:r>
      <w:r w:rsidR="00F44191">
        <w:t>i</w:t>
      </w:r>
      <w:r w:rsidRPr="00462EDD">
        <w:t xml:space="preserve"> þarf að gæta þess að sá </w:t>
      </w:r>
      <w:proofErr w:type="spellStart"/>
      <w:r w:rsidRPr="00462EDD">
        <w:t>myntkóti</w:t>
      </w:r>
      <w:proofErr w:type="spellEnd"/>
      <w:r w:rsidRPr="00462EDD">
        <w:t xml:space="preserve"> sé alltaf sá sami og gjaldmiðill reiknings.</w:t>
      </w:r>
    </w:p>
    <w:p w14:paraId="7C6DCE07" w14:textId="2B99A5B4" w:rsidR="00602C45" w:rsidRDefault="00602C45" w:rsidP="00AB6E8B">
      <w:pPr>
        <w:pStyle w:val="BodyText"/>
      </w:pPr>
      <w:r>
        <w:t xml:space="preserve">Reikningar sem eru í íslenskum krónum nota </w:t>
      </w:r>
      <w:proofErr w:type="spellStart"/>
      <w:r>
        <w:t>kótann</w:t>
      </w:r>
      <w:proofErr w:type="spellEnd"/>
      <w:r>
        <w:t xml:space="preserve"> ISK</w:t>
      </w:r>
      <w:r w:rsidR="00864600">
        <w:t>.</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EB2158" w:rsidRPr="00DD76FE" w14:paraId="466FF298" w14:textId="77777777" w:rsidTr="00EB2158">
        <w:tc>
          <w:tcPr>
            <w:tcW w:w="6095" w:type="dxa"/>
          </w:tcPr>
          <w:p w14:paraId="2721FF4E" w14:textId="77777777" w:rsidR="00EB2158" w:rsidRPr="00DD76FE" w:rsidRDefault="00EB2158" w:rsidP="00DD76FE">
            <w:pPr>
              <w:pStyle w:val="BodyText"/>
              <w:spacing w:after="0"/>
              <w:rPr>
                <w:b/>
                <w:highlight w:val="white"/>
              </w:rPr>
            </w:pPr>
            <w:r w:rsidRPr="00DD76FE">
              <w:rPr>
                <w:b/>
                <w:highlight w:val="white"/>
              </w:rPr>
              <w:t>Regla</w:t>
            </w:r>
          </w:p>
        </w:tc>
        <w:tc>
          <w:tcPr>
            <w:tcW w:w="2439" w:type="dxa"/>
          </w:tcPr>
          <w:p w14:paraId="5E4C260E" w14:textId="77777777" w:rsidR="00EB2158" w:rsidRPr="00DD76FE" w:rsidRDefault="00EB2158" w:rsidP="00DD76FE">
            <w:pPr>
              <w:pStyle w:val="BodyText"/>
              <w:spacing w:after="0"/>
              <w:rPr>
                <w:b/>
                <w:highlight w:val="white"/>
              </w:rPr>
            </w:pPr>
            <w:r w:rsidRPr="00DD76FE">
              <w:rPr>
                <w:b/>
                <w:highlight w:val="white"/>
              </w:rPr>
              <w:t>Kenni</w:t>
            </w:r>
          </w:p>
        </w:tc>
        <w:tc>
          <w:tcPr>
            <w:tcW w:w="992" w:type="dxa"/>
          </w:tcPr>
          <w:p w14:paraId="2A5CD54F" w14:textId="77777777" w:rsidR="00EB2158" w:rsidRPr="00DD76FE" w:rsidRDefault="00EB2158" w:rsidP="00DD76FE">
            <w:pPr>
              <w:pStyle w:val="BodyText"/>
              <w:spacing w:after="0"/>
              <w:rPr>
                <w:b/>
                <w:highlight w:val="white"/>
              </w:rPr>
            </w:pPr>
            <w:r w:rsidRPr="00DD76FE">
              <w:rPr>
                <w:b/>
                <w:highlight w:val="white"/>
              </w:rPr>
              <w:t>Vægi</w:t>
            </w:r>
          </w:p>
        </w:tc>
      </w:tr>
      <w:tr w:rsidR="00EB2158" w:rsidRPr="00DD76FE" w14:paraId="6DA5B2F7" w14:textId="77777777" w:rsidTr="00EB2158">
        <w:tc>
          <w:tcPr>
            <w:tcW w:w="6095" w:type="dxa"/>
          </w:tcPr>
          <w:p w14:paraId="4FBA8237" w14:textId="32B068D7" w:rsidR="00EB2158" w:rsidRPr="00DD76FE" w:rsidRDefault="00EB2158" w:rsidP="00DD76FE">
            <w:pPr>
              <w:pStyle w:val="BodyText"/>
              <w:spacing w:after="0"/>
              <w:rPr>
                <w:highlight w:val="white"/>
              </w:rPr>
            </w:pPr>
            <w:proofErr w:type="spellStart"/>
            <w:r w:rsidRPr="00DD76FE">
              <w:rPr>
                <w:highlight w:val="white"/>
              </w:rPr>
              <w:t>Kóti</w:t>
            </w:r>
            <w:proofErr w:type="spellEnd"/>
            <w:r w:rsidRPr="00DD76FE">
              <w:rPr>
                <w:highlight w:val="white"/>
              </w:rPr>
              <w:t xml:space="preserve"> reikningsmyntar skal koma fram í reikningi.</w:t>
            </w:r>
          </w:p>
        </w:tc>
        <w:tc>
          <w:tcPr>
            <w:tcW w:w="2439" w:type="dxa"/>
          </w:tcPr>
          <w:p w14:paraId="41225F62" w14:textId="0AB394D3" w:rsidR="00EB2158" w:rsidRPr="00DD76FE" w:rsidRDefault="00EB2158" w:rsidP="00DD76FE">
            <w:pPr>
              <w:pStyle w:val="BodyText"/>
              <w:spacing w:after="0"/>
              <w:rPr>
                <w:highlight w:val="white"/>
              </w:rPr>
            </w:pPr>
            <w:r w:rsidRPr="00DD76FE">
              <w:rPr>
                <w:highlight w:val="white"/>
              </w:rPr>
              <w:t>BR-05</w:t>
            </w:r>
          </w:p>
        </w:tc>
        <w:tc>
          <w:tcPr>
            <w:tcW w:w="992" w:type="dxa"/>
          </w:tcPr>
          <w:p w14:paraId="5EB1FF8D" w14:textId="77777777" w:rsidR="00EB2158" w:rsidRPr="00DD76FE" w:rsidRDefault="00EB2158" w:rsidP="00DD76FE">
            <w:pPr>
              <w:pStyle w:val="BodyText"/>
              <w:spacing w:after="0"/>
              <w:rPr>
                <w:highlight w:val="white"/>
              </w:rPr>
            </w:pPr>
            <w:r w:rsidRPr="00DD76FE">
              <w:rPr>
                <w:highlight w:val="white"/>
              </w:rPr>
              <w:t>fatal</w:t>
            </w:r>
          </w:p>
        </w:tc>
      </w:tr>
      <w:tr w:rsidR="00EB2158" w:rsidRPr="00DD76FE" w14:paraId="3F93E9CB" w14:textId="77777777" w:rsidTr="00EB2158">
        <w:tc>
          <w:tcPr>
            <w:tcW w:w="6095" w:type="dxa"/>
          </w:tcPr>
          <w:p w14:paraId="559954FC" w14:textId="1655F9D8" w:rsidR="00EB2158" w:rsidRPr="00DD76FE" w:rsidRDefault="00EB2158" w:rsidP="00DD76FE">
            <w:pPr>
              <w:pStyle w:val="BodyText"/>
              <w:spacing w:after="0"/>
              <w:rPr>
                <w:highlight w:val="white"/>
              </w:rPr>
            </w:pPr>
            <w:proofErr w:type="spellStart"/>
            <w:r w:rsidRPr="00DD76FE">
              <w:rPr>
                <w:highlight w:val="white"/>
              </w:rPr>
              <w:t>Kóti</w:t>
            </w:r>
            <w:proofErr w:type="spellEnd"/>
            <w:r w:rsidRPr="00DD76FE">
              <w:rPr>
                <w:highlight w:val="white"/>
              </w:rPr>
              <w:t xml:space="preserve"> reikningsmyntar skal vera úr </w:t>
            </w:r>
            <w:proofErr w:type="spellStart"/>
            <w:r w:rsidRPr="00DD76FE">
              <w:rPr>
                <w:highlight w:val="white"/>
              </w:rPr>
              <w:t>kótatöflu</w:t>
            </w:r>
            <w:proofErr w:type="spellEnd"/>
            <w:r w:rsidRPr="00DD76FE">
              <w:rPr>
                <w:highlight w:val="white"/>
              </w:rPr>
              <w:t xml:space="preserve"> ISO </w:t>
            </w:r>
            <w:proofErr w:type="spellStart"/>
            <w:r w:rsidRPr="00DD76FE">
              <w:rPr>
                <w:highlight w:val="white"/>
              </w:rPr>
              <w:t>code</w:t>
            </w:r>
            <w:proofErr w:type="spellEnd"/>
            <w:r w:rsidRPr="00DD76FE">
              <w:rPr>
                <w:highlight w:val="white"/>
              </w:rPr>
              <w:t xml:space="preserve"> list 4217 alpha-3</w:t>
            </w:r>
          </w:p>
        </w:tc>
        <w:tc>
          <w:tcPr>
            <w:tcW w:w="2439" w:type="dxa"/>
          </w:tcPr>
          <w:p w14:paraId="765E261A" w14:textId="2929C467" w:rsidR="00EB2158" w:rsidRPr="00DD76FE" w:rsidRDefault="00EB2158" w:rsidP="00DD76FE">
            <w:pPr>
              <w:pStyle w:val="BodyText"/>
              <w:spacing w:after="0"/>
              <w:rPr>
                <w:highlight w:val="white"/>
              </w:rPr>
            </w:pPr>
            <w:r w:rsidRPr="00DD76FE">
              <w:rPr>
                <w:highlight w:val="white"/>
              </w:rPr>
              <w:t>BR-CL-04</w:t>
            </w:r>
          </w:p>
        </w:tc>
        <w:tc>
          <w:tcPr>
            <w:tcW w:w="992" w:type="dxa"/>
          </w:tcPr>
          <w:p w14:paraId="14E8BC7E" w14:textId="791B1B57" w:rsidR="00EB2158" w:rsidRPr="00DD76FE" w:rsidRDefault="00EB2158" w:rsidP="00DD76FE">
            <w:pPr>
              <w:pStyle w:val="BodyText"/>
              <w:spacing w:after="0"/>
              <w:rPr>
                <w:highlight w:val="white"/>
              </w:rPr>
            </w:pPr>
            <w:r w:rsidRPr="00DD76FE">
              <w:rPr>
                <w:highlight w:val="white"/>
              </w:rPr>
              <w:t>fatal</w:t>
            </w:r>
          </w:p>
        </w:tc>
      </w:tr>
    </w:tbl>
    <w:p w14:paraId="42ECB5FF" w14:textId="5CEB6FFC" w:rsidR="0045631E" w:rsidRDefault="0045631E" w:rsidP="005F41D3">
      <w:pPr>
        <w:pStyle w:val="Heading3"/>
      </w:pPr>
      <w:bookmarkStart w:id="347" w:name="_Toc84934969"/>
      <w:r>
        <w:t>Gjaldmiðill virðisaukaskatts</w:t>
      </w:r>
      <w:bookmarkEnd w:id="347"/>
    </w:p>
    <w:p w14:paraId="16203A62" w14:textId="0FE94C6B" w:rsidR="002065B8" w:rsidRDefault="002065B8" w:rsidP="002065B8">
      <w:pPr>
        <w:pStyle w:val="BodyText"/>
      </w:pPr>
      <w:r>
        <w:t>Í ýmsum löndum Evrópu eru reglur um að sé reikningur gefinn út í annarri mynt en þeirri sem útgefandinn nota</w:t>
      </w:r>
      <w:r w:rsidR="0044755C">
        <w:t>r</w:t>
      </w:r>
      <w:r>
        <w:t xml:space="preserve"> til að gera upp virðisaukaskatt þá skal heildar upphæð virðisaukaskatt í uppgjörsmynt koma fram í reikningnum. Þessi regla er ekki til staðar á Íslandi en gera </w:t>
      </w:r>
      <w:del w:id="348" w:author="Georg Birgisson" w:date="2021-10-12T09:13:00Z">
        <w:r w:rsidDel="0047427E">
          <w:delText xml:space="preserve">á </w:delText>
        </w:r>
      </w:del>
      <w:ins w:id="349" w:author="Georg Birgisson" w:date="2021-10-12T09:13:00Z">
        <w:r w:rsidR="0047427E">
          <w:t>þarf</w:t>
        </w:r>
        <w:r w:rsidR="0047427E">
          <w:t xml:space="preserve"> </w:t>
        </w:r>
      </w:ins>
      <w:r>
        <w:t>ráð fyrir að þessar upplýsingar geti komið fram í erlendum reikningum.</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51"/>
        <w:gridCol w:w="952"/>
      </w:tblGrid>
      <w:tr w:rsidR="0044755C" w:rsidRPr="00491DE5" w14:paraId="5646DF63" w14:textId="77777777" w:rsidTr="0044755C">
        <w:tc>
          <w:tcPr>
            <w:tcW w:w="5699" w:type="dxa"/>
          </w:tcPr>
          <w:p w14:paraId="45587BF4" w14:textId="77777777" w:rsidR="0044755C" w:rsidRPr="00491DE5" w:rsidRDefault="0044755C"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6E980C5D" w14:textId="77777777" w:rsidR="0044755C" w:rsidRPr="0044755C" w:rsidRDefault="0044755C"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851" w:type="dxa"/>
          </w:tcPr>
          <w:p w14:paraId="5A1F4BFC" w14:textId="77777777" w:rsidR="0044755C" w:rsidRPr="0044755C" w:rsidRDefault="0044755C"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952" w:type="dxa"/>
          </w:tcPr>
          <w:p w14:paraId="7DB2FAA7" w14:textId="77777777" w:rsidR="0044755C" w:rsidRPr="0044755C" w:rsidRDefault="0044755C"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44755C" w:rsidRPr="001318A2" w14:paraId="282ADBB2" w14:textId="77777777" w:rsidTr="0044755C">
        <w:tc>
          <w:tcPr>
            <w:tcW w:w="5699" w:type="dxa"/>
          </w:tcPr>
          <w:p w14:paraId="37ABE7B9" w14:textId="0F170166" w:rsidR="0044755C" w:rsidRPr="001318A2" w:rsidRDefault="0044755C" w:rsidP="0062219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w:t>
            </w:r>
            <w:r>
              <w:rPr>
                <w:rFonts w:ascii="Courier New" w:hAnsi="Courier New" w:cs="Courier New"/>
                <w:color w:val="800000"/>
                <w:sz w:val="16"/>
                <w:szCs w:val="16"/>
                <w:highlight w:val="white"/>
              </w:rPr>
              <w:t>b</w:t>
            </w:r>
            <w:r w:rsidRPr="001318A2">
              <w:rPr>
                <w:rFonts w:ascii="Courier New" w:hAnsi="Courier New" w:cs="Courier New"/>
                <w:color w:val="800000"/>
                <w:sz w:val="16"/>
                <w:szCs w:val="16"/>
                <w:highlight w:val="white"/>
              </w:rPr>
              <w:t>c:</w:t>
            </w:r>
            <w:r w:rsidRPr="00602C45">
              <w:rPr>
                <w:rFonts w:ascii="Courier New" w:hAnsi="Courier New" w:cs="Courier New"/>
                <w:color w:val="800000"/>
                <w:sz w:val="16"/>
                <w:szCs w:val="16"/>
              </w:rPr>
              <w:t>DocumentCurrencyCod</w:t>
            </w:r>
            <w:r>
              <w:rPr>
                <w:rFonts w:ascii="Courier New" w:hAnsi="Courier New" w:cs="Courier New"/>
                <w:color w:val="800000"/>
                <w:sz w:val="16"/>
                <w:szCs w:val="16"/>
              </w:rPr>
              <w:t>e</w:t>
            </w:r>
            <w:proofErr w:type="spellEnd"/>
            <w:r w:rsidRPr="001318A2">
              <w:rPr>
                <w:rFonts w:ascii="Courier New" w:hAnsi="Courier New" w:cs="Courier New"/>
                <w:color w:val="0000FF"/>
                <w:sz w:val="16"/>
                <w:szCs w:val="16"/>
                <w:highlight w:val="white"/>
              </w:rPr>
              <w:t>&gt;</w:t>
            </w:r>
            <w:r w:rsidRPr="00F95EF2">
              <w:rPr>
                <w:rFonts w:ascii="Courier New" w:hAnsi="Courier New" w:cs="Courier New"/>
                <w:bCs/>
                <w:sz w:val="16"/>
                <w:szCs w:val="16"/>
                <w:highlight w:val="white"/>
                <w:rPrChange w:id="350" w:author="Georg Birgisson" w:date="2021-10-12T12:19:00Z">
                  <w:rPr>
                    <w:rFonts w:ascii="Courier New" w:hAnsi="Courier New" w:cs="Courier New"/>
                    <w:b/>
                    <w:sz w:val="16"/>
                    <w:szCs w:val="16"/>
                    <w:highlight w:val="white"/>
                  </w:rPr>
                </w:rPrChange>
              </w:rPr>
              <w:t>ISK</w:t>
            </w:r>
            <w:r w:rsidRPr="001318A2">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proofErr w:type="spellStart"/>
            <w:r w:rsidRPr="001318A2">
              <w:rPr>
                <w:rFonts w:ascii="Courier New" w:hAnsi="Courier New" w:cs="Courier New"/>
                <w:color w:val="800000"/>
                <w:sz w:val="16"/>
                <w:szCs w:val="16"/>
                <w:highlight w:val="white"/>
              </w:rPr>
              <w:t>c</w:t>
            </w:r>
            <w:r>
              <w:rPr>
                <w:rFonts w:ascii="Courier New" w:hAnsi="Courier New" w:cs="Courier New"/>
                <w:color w:val="800000"/>
                <w:sz w:val="16"/>
                <w:szCs w:val="16"/>
                <w:highlight w:val="white"/>
              </w:rPr>
              <w:t>b</w:t>
            </w:r>
            <w:r w:rsidRPr="001318A2">
              <w:rPr>
                <w:rFonts w:ascii="Courier New" w:hAnsi="Courier New" w:cs="Courier New"/>
                <w:color w:val="800000"/>
                <w:sz w:val="16"/>
                <w:szCs w:val="16"/>
                <w:highlight w:val="white"/>
              </w:rPr>
              <w:t>c:</w:t>
            </w:r>
            <w:r w:rsidRPr="00602C45">
              <w:rPr>
                <w:rFonts w:ascii="Courier New" w:hAnsi="Courier New" w:cs="Courier New"/>
                <w:color w:val="800000"/>
                <w:sz w:val="16"/>
                <w:szCs w:val="16"/>
              </w:rPr>
              <w:t>DocumentCurrencyCod</w:t>
            </w:r>
            <w:r>
              <w:rPr>
                <w:rFonts w:ascii="Courier New" w:hAnsi="Courier New" w:cs="Courier New"/>
                <w:color w:val="800000"/>
                <w:sz w:val="16"/>
                <w:szCs w:val="16"/>
              </w:rPr>
              <w:t>e</w:t>
            </w:r>
            <w:proofErr w:type="spellEnd"/>
            <w:r w:rsidRPr="001318A2">
              <w:rPr>
                <w:rFonts w:ascii="Courier New" w:hAnsi="Courier New" w:cs="Courier New"/>
                <w:color w:val="0000FF"/>
                <w:sz w:val="16"/>
                <w:szCs w:val="16"/>
                <w:highlight w:val="white"/>
              </w:rPr>
              <w:t>&gt;</w:t>
            </w:r>
          </w:p>
        </w:tc>
        <w:tc>
          <w:tcPr>
            <w:tcW w:w="1984" w:type="dxa"/>
          </w:tcPr>
          <w:p w14:paraId="58E56E03" w14:textId="546877DD" w:rsidR="0044755C" w:rsidRPr="0044755C" w:rsidRDefault="0044755C" w:rsidP="0062219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44755C">
              <w:rPr>
                <w:rFonts w:ascii="Courier New" w:hAnsi="Courier New" w:cs="Courier New"/>
                <w:sz w:val="16"/>
                <w:szCs w:val="16"/>
                <w:highlight w:val="white"/>
              </w:rPr>
              <w:t xml:space="preserve">Gjaldmiðill </w:t>
            </w:r>
            <w:r>
              <w:rPr>
                <w:rFonts w:ascii="Courier New" w:hAnsi="Courier New" w:cs="Courier New"/>
                <w:sz w:val="16"/>
                <w:szCs w:val="16"/>
                <w:highlight w:val="white"/>
              </w:rPr>
              <w:t>virðisaukaskatts</w:t>
            </w:r>
          </w:p>
        </w:tc>
        <w:tc>
          <w:tcPr>
            <w:tcW w:w="851" w:type="dxa"/>
          </w:tcPr>
          <w:p w14:paraId="7ED37A0D" w14:textId="2B539468" w:rsidR="0044755C" w:rsidRPr="0044755C" w:rsidRDefault="0044755C" w:rsidP="0062219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74BA3FB4" w14:textId="6D8ABF22" w:rsidR="0044755C" w:rsidRPr="0044755C" w:rsidRDefault="0044755C" w:rsidP="0062219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44755C">
              <w:rPr>
                <w:rFonts w:ascii="Courier New" w:hAnsi="Courier New" w:cs="Courier New"/>
                <w:sz w:val="16"/>
                <w:szCs w:val="16"/>
                <w:highlight w:val="white"/>
              </w:rPr>
              <w:t>BT-6</w:t>
            </w:r>
          </w:p>
        </w:tc>
      </w:tr>
    </w:tbl>
    <w:p w14:paraId="0D3AD9A5" w14:textId="488DC872" w:rsidR="002065B8" w:rsidRDefault="002065B8" w:rsidP="002065B8">
      <w:pPr>
        <w:pStyle w:val="BodyText"/>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44755C" w:rsidRPr="00DD76FE" w14:paraId="4BD60FEE" w14:textId="77777777" w:rsidTr="00E901B0">
        <w:tc>
          <w:tcPr>
            <w:tcW w:w="6095" w:type="dxa"/>
          </w:tcPr>
          <w:p w14:paraId="3A19C1CA" w14:textId="77777777" w:rsidR="0044755C" w:rsidRPr="00DD76FE" w:rsidRDefault="0044755C" w:rsidP="00DD76FE">
            <w:pPr>
              <w:pStyle w:val="BodyText"/>
              <w:spacing w:after="0"/>
              <w:rPr>
                <w:b/>
                <w:highlight w:val="white"/>
              </w:rPr>
            </w:pPr>
            <w:r w:rsidRPr="00DD76FE">
              <w:rPr>
                <w:b/>
                <w:highlight w:val="white"/>
              </w:rPr>
              <w:t>Regla</w:t>
            </w:r>
          </w:p>
        </w:tc>
        <w:tc>
          <w:tcPr>
            <w:tcW w:w="2439" w:type="dxa"/>
          </w:tcPr>
          <w:p w14:paraId="092C2825" w14:textId="77777777" w:rsidR="0044755C" w:rsidRPr="00DD76FE" w:rsidRDefault="0044755C" w:rsidP="00DD76FE">
            <w:pPr>
              <w:pStyle w:val="BodyText"/>
              <w:spacing w:after="0"/>
              <w:rPr>
                <w:b/>
                <w:highlight w:val="white"/>
              </w:rPr>
            </w:pPr>
            <w:r w:rsidRPr="00DD76FE">
              <w:rPr>
                <w:b/>
                <w:highlight w:val="white"/>
              </w:rPr>
              <w:t>Kenni</w:t>
            </w:r>
          </w:p>
        </w:tc>
        <w:tc>
          <w:tcPr>
            <w:tcW w:w="992" w:type="dxa"/>
          </w:tcPr>
          <w:p w14:paraId="7E0CCB09" w14:textId="77777777" w:rsidR="0044755C" w:rsidRPr="00DD76FE" w:rsidRDefault="0044755C" w:rsidP="00DD76FE">
            <w:pPr>
              <w:pStyle w:val="BodyText"/>
              <w:spacing w:after="0"/>
              <w:rPr>
                <w:b/>
                <w:highlight w:val="white"/>
              </w:rPr>
            </w:pPr>
            <w:r w:rsidRPr="00DD76FE">
              <w:rPr>
                <w:b/>
                <w:highlight w:val="white"/>
              </w:rPr>
              <w:t>Vægi</w:t>
            </w:r>
          </w:p>
        </w:tc>
      </w:tr>
      <w:tr w:rsidR="0044755C" w:rsidRPr="00DD76FE" w14:paraId="614360B2" w14:textId="77777777" w:rsidTr="00E901B0">
        <w:tc>
          <w:tcPr>
            <w:tcW w:w="6095" w:type="dxa"/>
          </w:tcPr>
          <w:p w14:paraId="6E2DFA72" w14:textId="245A599D" w:rsidR="0044755C" w:rsidRPr="00DD76FE" w:rsidRDefault="0044755C" w:rsidP="00DD76FE">
            <w:pPr>
              <w:pStyle w:val="BodyText"/>
              <w:spacing w:after="0"/>
              <w:rPr>
                <w:highlight w:val="white"/>
              </w:rPr>
            </w:pPr>
            <w:proofErr w:type="spellStart"/>
            <w:r w:rsidRPr="00DD76FE">
              <w:rPr>
                <w:highlight w:val="white"/>
              </w:rPr>
              <w:t>Myntkóti</w:t>
            </w:r>
            <w:proofErr w:type="spellEnd"/>
            <w:r w:rsidRPr="00DD76FE">
              <w:rPr>
                <w:highlight w:val="white"/>
              </w:rPr>
              <w:t xml:space="preserve"> virðisaukaskatts skal vera annar en mynt reiknings.</w:t>
            </w:r>
          </w:p>
        </w:tc>
        <w:tc>
          <w:tcPr>
            <w:tcW w:w="2439" w:type="dxa"/>
          </w:tcPr>
          <w:p w14:paraId="74EDD136" w14:textId="0FF2ECA4" w:rsidR="0044755C" w:rsidRPr="00DD76FE" w:rsidRDefault="0044755C" w:rsidP="00DD76FE">
            <w:pPr>
              <w:pStyle w:val="BodyText"/>
              <w:spacing w:after="0"/>
              <w:rPr>
                <w:highlight w:val="white"/>
              </w:rPr>
            </w:pPr>
            <w:r w:rsidRPr="00DD76FE">
              <w:rPr>
                <w:highlight w:val="white"/>
              </w:rPr>
              <w:t>PEPPOL-EN16931-R005</w:t>
            </w:r>
          </w:p>
        </w:tc>
        <w:tc>
          <w:tcPr>
            <w:tcW w:w="992" w:type="dxa"/>
          </w:tcPr>
          <w:p w14:paraId="627FF0BD" w14:textId="77777777" w:rsidR="0044755C" w:rsidRPr="00DD76FE" w:rsidRDefault="0044755C" w:rsidP="00DD76FE">
            <w:pPr>
              <w:pStyle w:val="BodyText"/>
              <w:spacing w:after="0"/>
              <w:rPr>
                <w:highlight w:val="white"/>
              </w:rPr>
            </w:pPr>
            <w:r w:rsidRPr="00DD76FE">
              <w:rPr>
                <w:highlight w:val="white"/>
              </w:rPr>
              <w:t>fatal</w:t>
            </w:r>
          </w:p>
        </w:tc>
      </w:tr>
      <w:tr w:rsidR="0044755C" w:rsidRPr="00DD76FE" w14:paraId="65BC4FBB" w14:textId="77777777" w:rsidTr="00E901B0">
        <w:tc>
          <w:tcPr>
            <w:tcW w:w="6095" w:type="dxa"/>
          </w:tcPr>
          <w:p w14:paraId="70E164ED" w14:textId="00D07F33" w:rsidR="0044755C" w:rsidRPr="00DD76FE" w:rsidRDefault="0044755C" w:rsidP="00DD76FE">
            <w:pPr>
              <w:pStyle w:val="BodyText"/>
              <w:spacing w:after="0"/>
              <w:rPr>
                <w:highlight w:val="white"/>
              </w:rPr>
            </w:pPr>
            <w:proofErr w:type="spellStart"/>
            <w:r w:rsidRPr="00DD76FE">
              <w:rPr>
                <w:highlight w:val="white"/>
              </w:rPr>
              <w:t>Myntkóti</w:t>
            </w:r>
            <w:proofErr w:type="spellEnd"/>
            <w:r w:rsidRPr="00DD76FE">
              <w:rPr>
                <w:highlight w:val="white"/>
              </w:rPr>
              <w:t xml:space="preserve"> virðisaukaskatts skal vera úr </w:t>
            </w:r>
            <w:proofErr w:type="spellStart"/>
            <w:r w:rsidRPr="00DD76FE">
              <w:rPr>
                <w:highlight w:val="white"/>
              </w:rPr>
              <w:t>kótatöflu</w:t>
            </w:r>
            <w:proofErr w:type="spellEnd"/>
            <w:r w:rsidRPr="00DD76FE">
              <w:rPr>
                <w:highlight w:val="white"/>
              </w:rPr>
              <w:t xml:space="preserve"> ISO </w:t>
            </w:r>
            <w:proofErr w:type="spellStart"/>
            <w:r w:rsidRPr="00DD76FE">
              <w:rPr>
                <w:highlight w:val="white"/>
              </w:rPr>
              <w:t>code</w:t>
            </w:r>
            <w:proofErr w:type="spellEnd"/>
            <w:r w:rsidRPr="00DD76FE">
              <w:rPr>
                <w:highlight w:val="white"/>
              </w:rPr>
              <w:t xml:space="preserve"> list 4217 alpha-3</w:t>
            </w:r>
          </w:p>
        </w:tc>
        <w:tc>
          <w:tcPr>
            <w:tcW w:w="2439" w:type="dxa"/>
          </w:tcPr>
          <w:p w14:paraId="11E9D741" w14:textId="64E56999" w:rsidR="0044755C" w:rsidRPr="00DD76FE" w:rsidRDefault="0044755C" w:rsidP="00DD76FE">
            <w:pPr>
              <w:pStyle w:val="BodyText"/>
              <w:spacing w:after="0"/>
              <w:rPr>
                <w:highlight w:val="white"/>
              </w:rPr>
            </w:pPr>
            <w:r w:rsidRPr="00DD76FE">
              <w:rPr>
                <w:highlight w:val="white"/>
              </w:rPr>
              <w:t>BR-CL-05</w:t>
            </w:r>
          </w:p>
        </w:tc>
        <w:tc>
          <w:tcPr>
            <w:tcW w:w="992" w:type="dxa"/>
          </w:tcPr>
          <w:p w14:paraId="52F39587" w14:textId="77777777" w:rsidR="0044755C" w:rsidRPr="00DD76FE" w:rsidRDefault="0044755C" w:rsidP="00DD76FE">
            <w:pPr>
              <w:pStyle w:val="BodyText"/>
              <w:spacing w:after="0"/>
              <w:rPr>
                <w:highlight w:val="white"/>
              </w:rPr>
            </w:pPr>
            <w:r w:rsidRPr="00DD76FE">
              <w:rPr>
                <w:highlight w:val="white"/>
              </w:rPr>
              <w:t>fatal</w:t>
            </w:r>
          </w:p>
        </w:tc>
      </w:tr>
    </w:tbl>
    <w:p w14:paraId="7F3154D3" w14:textId="5FE42E3B" w:rsidR="004A6948" w:rsidRDefault="004A6948" w:rsidP="004A6948">
      <w:pPr>
        <w:pStyle w:val="BodyText"/>
      </w:pPr>
      <w:bookmarkStart w:id="351" w:name="_Toc313372037"/>
      <w:r>
        <w:t xml:space="preserve">Sjá nánar grein um samtölur reiknings </w:t>
      </w:r>
      <w:r>
        <w:fldChar w:fldCharType="begin"/>
      </w:r>
      <w:r>
        <w:instrText xml:space="preserve"> REF _Ref527450941 \r \h </w:instrText>
      </w:r>
      <w:r>
        <w:fldChar w:fldCharType="separate"/>
      </w:r>
      <w:r w:rsidR="00CC5E64">
        <w:t xml:space="preserve">3.1.19 </w:t>
      </w:r>
      <w:r>
        <w:fldChar w:fldCharType="end"/>
      </w:r>
    </w:p>
    <w:p w14:paraId="1A46B12F" w14:textId="176096D7" w:rsidR="002B1A14" w:rsidRDefault="002B1A14" w:rsidP="002B1A14">
      <w:pPr>
        <w:pStyle w:val="Heading3"/>
      </w:pPr>
      <w:bookmarkStart w:id="352" w:name="_Toc84934970"/>
      <w:r>
        <w:t>Almenn athugasemd</w:t>
      </w:r>
      <w:bookmarkEnd w:id="352"/>
    </w:p>
    <w:p w14:paraId="34D3B53E" w14:textId="767F4668" w:rsidR="002B1A14" w:rsidRDefault="002B1A14" w:rsidP="002B1A14">
      <w:pPr>
        <w:pStyle w:val="BodyText"/>
      </w:pPr>
      <w:r>
        <w:t xml:space="preserve">Almennt textasvæði fyrir </w:t>
      </w:r>
      <w:proofErr w:type="spellStart"/>
      <w:r>
        <w:t>óformbundnar</w:t>
      </w:r>
      <w:proofErr w:type="spellEnd"/>
      <w:r>
        <w:t xml:space="preserve"> athugasemdir og annan texta sem á við um reikninginn í heild og ekki er gert ráð fyrir að viðtakandi vinni úr á sjálfvirkan máta. Þar sem það gerir ráð fyrir mannlegri úrvinnslu þá skal forðast að nota </w:t>
      </w:r>
      <w:proofErr w:type="spellStart"/>
      <w:r>
        <w:t>athugsemdasvæðið</w:t>
      </w:r>
      <w:proofErr w:type="spellEnd"/>
      <w:r>
        <w:t xml:space="preserve"> nema </w:t>
      </w:r>
      <w:proofErr w:type="spellStart"/>
      <w:r>
        <w:t>athugsemdin</w:t>
      </w:r>
      <w:proofErr w:type="spellEnd"/>
      <w:r>
        <w:t xml:space="preserve"> hafi beint gildi gagnvart innihaldi reiknings. Sérstaklega skal forðast að nýta það fyrir almenn skilaboð svo sem auglýsingar.</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51"/>
        <w:gridCol w:w="952"/>
      </w:tblGrid>
      <w:tr w:rsidR="002B1A14" w:rsidRPr="00491DE5" w14:paraId="34834F42" w14:textId="77777777" w:rsidTr="00E901B0">
        <w:tc>
          <w:tcPr>
            <w:tcW w:w="5699" w:type="dxa"/>
          </w:tcPr>
          <w:p w14:paraId="05E30F8C" w14:textId="77777777" w:rsidR="002B1A14" w:rsidRPr="00491DE5" w:rsidRDefault="002B1A14"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72D80E86" w14:textId="77777777" w:rsidR="002B1A14" w:rsidRPr="0044755C" w:rsidRDefault="002B1A14"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851" w:type="dxa"/>
          </w:tcPr>
          <w:p w14:paraId="65B2325F" w14:textId="77777777" w:rsidR="002B1A14" w:rsidRPr="0044755C" w:rsidRDefault="002B1A14"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952" w:type="dxa"/>
          </w:tcPr>
          <w:p w14:paraId="004364EC" w14:textId="77777777" w:rsidR="002B1A14" w:rsidRPr="0044755C" w:rsidRDefault="002B1A14"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2B1A14" w:rsidRPr="001318A2" w14:paraId="163CC337" w14:textId="77777777" w:rsidTr="00E901B0">
        <w:tc>
          <w:tcPr>
            <w:tcW w:w="5699" w:type="dxa"/>
          </w:tcPr>
          <w:p w14:paraId="2C84602F" w14:textId="672DA9C8" w:rsidR="002B1A14" w:rsidRPr="001318A2" w:rsidRDefault="002B1A14" w:rsidP="002B1A14">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w:t>
            </w:r>
            <w:r w:rsidRPr="00987E71">
              <w:rPr>
                <w:rFonts w:ascii="Courier New" w:hAnsi="Courier New" w:cs="Courier New"/>
                <w:color w:val="800000"/>
                <w:sz w:val="16"/>
                <w:szCs w:val="16"/>
              </w:rPr>
              <w:t>Note</w:t>
            </w:r>
            <w:proofErr w:type="spellEnd"/>
            <w:r w:rsidRPr="00D26E2F">
              <w:rPr>
                <w:rFonts w:ascii="Courier New" w:hAnsi="Courier New" w:cs="Courier New"/>
                <w:color w:val="0000FF"/>
                <w:sz w:val="16"/>
                <w:szCs w:val="16"/>
                <w:highlight w:val="white"/>
              </w:rPr>
              <w:t>&gt;</w:t>
            </w:r>
            <w:r w:rsidRPr="00F95EF2">
              <w:rPr>
                <w:rFonts w:ascii="Courier New" w:hAnsi="Courier New" w:cs="Courier New"/>
                <w:bCs/>
                <w:color w:val="000000"/>
                <w:sz w:val="16"/>
                <w:szCs w:val="16"/>
                <w:rPrChange w:id="353" w:author="Georg Birgisson" w:date="2021-10-12T12:20:00Z">
                  <w:rPr>
                    <w:rFonts w:ascii="Courier New" w:hAnsi="Courier New" w:cs="Courier New"/>
                    <w:b/>
                    <w:color w:val="000000"/>
                    <w:sz w:val="16"/>
                    <w:szCs w:val="16"/>
                  </w:rPr>
                </w:rPrChange>
              </w:rPr>
              <w:t>Pantað á vörusýningunni</w:t>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w:t>
            </w:r>
            <w:r w:rsidRPr="00987E71">
              <w:rPr>
                <w:rFonts w:ascii="Courier New" w:hAnsi="Courier New" w:cs="Courier New"/>
                <w:color w:val="800000"/>
                <w:sz w:val="16"/>
                <w:szCs w:val="16"/>
              </w:rPr>
              <w:t>Note</w:t>
            </w:r>
            <w:proofErr w:type="spellEnd"/>
            <w:r w:rsidRPr="00D26E2F">
              <w:rPr>
                <w:rFonts w:ascii="Courier New" w:hAnsi="Courier New" w:cs="Courier New"/>
                <w:color w:val="0000FF"/>
                <w:sz w:val="16"/>
                <w:szCs w:val="16"/>
                <w:highlight w:val="white"/>
              </w:rPr>
              <w:t>&gt;</w:t>
            </w:r>
          </w:p>
        </w:tc>
        <w:tc>
          <w:tcPr>
            <w:tcW w:w="1984" w:type="dxa"/>
          </w:tcPr>
          <w:p w14:paraId="6D6ABEB1" w14:textId="7242021E" w:rsidR="002B1A14" w:rsidRPr="0044755C" w:rsidRDefault="002B1A14" w:rsidP="002B1A14">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Athugasemd</w:t>
            </w:r>
          </w:p>
        </w:tc>
        <w:tc>
          <w:tcPr>
            <w:tcW w:w="851" w:type="dxa"/>
          </w:tcPr>
          <w:p w14:paraId="3322816A" w14:textId="77777777" w:rsidR="002B1A14" w:rsidRPr="0044755C" w:rsidRDefault="002B1A14" w:rsidP="002B1A14">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4DCB95C0" w14:textId="0094C501" w:rsidR="002B1A14" w:rsidRPr="0044755C" w:rsidRDefault="002B1A14" w:rsidP="002B1A14">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44755C">
              <w:rPr>
                <w:rFonts w:ascii="Courier New" w:hAnsi="Courier New" w:cs="Courier New"/>
                <w:sz w:val="16"/>
                <w:szCs w:val="16"/>
                <w:highlight w:val="white"/>
              </w:rPr>
              <w:t>BT-</w:t>
            </w:r>
            <w:r>
              <w:rPr>
                <w:rFonts w:ascii="Courier New" w:hAnsi="Courier New" w:cs="Courier New"/>
                <w:sz w:val="16"/>
                <w:szCs w:val="16"/>
                <w:highlight w:val="white"/>
              </w:rPr>
              <w:t>22</w:t>
            </w:r>
          </w:p>
        </w:tc>
      </w:tr>
    </w:tbl>
    <w:p w14:paraId="394E24B5" w14:textId="36DD08CA" w:rsidR="002B1A14" w:rsidRDefault="002B1A14" w:rsidP="002B1A14">
      <w:pPr>
        <w:pStyle w:val="BodyText"/>
      </w:pPr>
      <w:r>
        <w:t xml:space="preserve">Ath. að í evrópskum staðli fyrir rafræna reikninga þá er hægt að senda margar lýsingar og auðkenna þær með fyrirsögn (BT-21) en </w:t>
      </w:r>
      <w:del w:id="354" w:author="Georg Birgisson" w:date="2021-10-11T16:32:00Z">
        <w:r w:rsidDel="00FE0336">
          <w:delText>PEPPOL</w:delText>
        </w:r>
      </w:del>
      <w:ins w:id="355" w:author="Georg Birgisson" w:date="2021-10-11T16:32:00Z">
        <w:r w:rsidR="00FE0336">
          <w:t>Peppol</w:t>
        </w:r>
      </w:ins>
      <w:r>
        <w:t xml:space="preserve"> þrengir skilgreininguna þannig að einungis er leyfð ein lýsing og fyrirsögn er sleppt. Þessi þrenging gildir einnig í þessar tækniforskrift.</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2B1A14" w:rsidRPr="00DD76FE" w14:paraId="2B823757" w14:textId="77777777" w:rsidTr="00E901B0">
        <w:tc>
          <w:tcPr>
            <w:tcW w:w="6095" w:type="dxa"/>
          </w:tcPr>
          <w:p w14:paraId="5C7B6F6B" w14:textId="77777777" w:rsidR="002B1A14" w:rsidRPr="00DD76FE" w:rsidRDefault="002B1A14" w:rsidP="00DD76FE">
            <w:pPr>
              <w:pStyle w:val="BodyText"/>
              <w:spacing w:after="0"/>
              <w:rPr>
                <w:b/>
                <w:highlight w:val="white"/>
              </w:rPr>
            </w:pPr>
            <w:r w:rsidRPr="00DD76FE">
              <w:rPr>
                <w:b/>
                <w:highlight w:val="white"/>
              </w:rPr>
              <w:t>Regla</w:t>
            </w:r>
          </w:p>
        </w:tc>
        <w:tc>
          <w:tcPr>
            <w:tcW w:w="2439" w:type="dxa"/>
          </w:tcPr>
          <w:p w14:paraId="066E3ACF" w14:textId="77777777" w:rsidR="002B1A14" w:rsidRPr="00DD76FE" w:rsidRDefault="002B1A14" w:rsidP="00DD76FE">
            <w:pPr>
              <w:pStyle w:val="BodyText"/>
              <w:spacing w:after="0"/>
              <w:rPr>
                <w:b/>
                <w:highlight w:val="white"/>
              </w:rPr>
            </w:pPr>
            <w:r w:rsidRPr="00DD76FE">
              <w:rPr>
                <w:b/>
                <w:highlight w:val="white"/>
              </w:rPr>
              <w:t>Kenni</w:t>
            </w:r>
          </w:p>
        </w:tc>
        <w:tc>
          <w:tcPr>
            <w:tcW w:w="992" w:type="dxa"/>
          </w:tcPr>
          <w:p w14:paraId="4DD2CFFF" w14:textId="77777777" w:rsidR="002B1A14" w:rsidRPr="00DD76FE" w:rsidRDefault="002B1A14" w:rsidP="00DD76FE">
            <w:pPr>
              <w:pStyle w:val="BodyText"/>
              <w:spacing w:after="0"/>
              <w:rPr>
                <w:b/>
                <w:highlight w:val="white"/>
              </w:rPr>
            </w:pPr>
            <w:r w:rsidRPr="00DD76FE">
              <w:rPr>
                <w:b/>
                <w:highlight w:val="white"/>
              </w:rPr>
              <w:t>Vægi</w:t>
            </w:r>
          </w:p>
        </w:tc>
      </w:tr>
      <w:tr w:rsidR="002B1A14" w:rsidRPr="00DD76FE" w14:paraId="794B3185" w14:textId="77777777" w:rsidTr="00E901B0">
        <w:tc>
          <w:tcPr>
            <w:tcW w:w="6095" w:type="dxa"/>
          </w:tcPr>
          <w:p w14:paraId="3D91C5F2" w14:textId="52F7480C" w:rsidR="002B1A14" w:rsidRPr="00DD76FE" w:rsidRDefault="002B1A14" w:rsidP="00DD76FE">
            <w:pPr>
              <w:pStyle w:val="BodyText"/>
              <w:spacing w:after="0"/>
              <w:rPr>
                <w:highlight w:val="white"/>
              </w:rPr>
            </w:pPr>
            <w:r w:rsidRPr="00DD76FE">
              <w:rPr>
                <w:highlight w:val="white"/>
              </w:rPr>
              <w:t>Reikningur skal einungis innhalda eina athugasemd.</w:t>
            </w:r>
          </w:p>
        </w:tc>
        <w:tc>
          <w:tcPr>
            <w:tcW w:w="2439" w:type="dxa"/>
          </w:tcPr>
          <w:p w14:paraId="1C639761" w14:textId="07015BB9" w:rsidR="002B1A14" w:rsidRPr="00DD76FE" w:rsidRDefault="002B1A14" w:rsidP="00DD76FE">
            <w:pPr>
              <w:pStyle w:val="BodyText"/>
              <w:spacing w:after="0"/>
              <w:rPr>
                <w:highlight w:val="white"/>
              </w:rPr>
            </w:pPr>
            <w:r w:rsidRPr="00DD76FE">
              <w:rPr>
                <w:highlight w:val="white"/>
              </w:rPr>
              <w:t>PEPPOL-EN16931-R002</w:t>
            </w:r>
          </w:p>
        </w:tc>
        <w:tc>
          <w:tcPr>
            <w:tcW w:w="992" w:type="dxa"/>
          </w:tcPr>
          <w:p w14:paraId="33B31C23" w14:textId="77777777" w:rsidR="002B1A14" w:rsidRPr="00DD76FE" w:rsidRDefault="002B1A14" w:rsidP="00DD76FE">
            <w:pPr>
              <w:pStyle w:val="BodyText"/>
              <w:spacing w:after="0"/>
              <w:rPr>
                <w:highlight w:val="white"/>
              </w:rPr>
            </w:pPr>
            <w:r w:rsidRPr="00DD76FE">
              <w:rPr>
                <w:highlight w:val="white"/>
              </w:rPr>
              <w:t>fatal</w:t>
            </w:r>
          </w:p>
        </w:tc>
      </w:tr>
    </w:tbl>
    <w:p w14:paraId="69E0C3C0" w14:textId="544B9C0B" w:rsidR="002B1A14" w:rsidRDefault="002B1A14" w:rsidP="002B1A14">
      <w:pPr>
        <w:pStyle w:val="Heading3"/>
      </w:pPr>
      <w:bookmarkStart w:id="356" w:name="_Toc84934971"/>
      <w:r>
        <w:t>Tilvísanir og bókunarupplýsingar</w:t>
      </w:r>
      <w:bookmarkEnd w:id="356"/>
    </w:p>
    <w:p w14:paraId="73AE26BD" w14:textId="528D8779" w:rsidR="00E901B0" w:rsidRPr="00E901B0" w:rsidRDefault="00E901B0" w:rsidP="00E901B0">
      <w:pPr>
        <w:pStyle w:val="BodyText"/>
      </w:pPr>
      <w:r>
        <w:t>Rafrænn reikningur inniheldur ýmis svæði fyrir tilvísanir í þeim tilgangi að styðja við vinnslu reikningsins sérstaklega hvað varðar samþykktarferlið og skráningu á</w:t>
      </w:r>
      <w:r w:rsidR="001A2343">
        <w:t xml:space="preserve"> rétt</w:t>
      </w:r>
      <w:r>
        <w:t>a bókhaldslykla.</w:t>
      </w:r>
    </w:p>
    <w:p w14:paraId="420DCD37" w14:textId="77777777" w:rsidR="00E901B0" w:rsidRDefault="00E901B0" w:rsidP="00E901B0">
      <w:pPr>
        <w:pStyle w:val="Heading4"/>
      </w:pPr>
      <w:r>
        <w:t>Samningur</w:t>
      </w:r>
    </w:p>
    <w:p w14:paraId="43C3E87F" w14:textId="04255162" w:rsidR="00E901B0" w:rsidRPr="006556CB" w:rsidRDefault="00E901B0" w:rsidP="001A2343">
      <w:pPr>
        <w:pStyle w:val="BodyText"/>
        <w:tabs>
          <w:tab w:val="left" w:pos="1620"/>
        </w:tabs>
        <w:rPr>
          <w:b/>
        </w:rPr>
      </w:pPr>
      <w:r>
        <w:t>Tilvísun í samning sem liggur til grundvallar reikningnum</w:t>
      </w:r>
      <w:del w:id="357" w:author="Georg Birgisson" w:date="2021-10-12T09:15:00Z">
        <w:r w:rsidDel="0047427E">
          <w:delText xml:space="preserve"> og stutt lýsing á því hvers eðlis hann er</w:delText>
        </w:r>
      </w:del>
      <w:r>
        <w:t>.</w:t>
      </w:r>
      <w:r w:rsidR="003D1CE5">
        <w:t xml:space="preserve"> Sem dæmi </w:t>
      </w:r>
      <w:r w:rsidR="00FB1F0A">
        <w:t xml:space="preserve">tilvísun í </w:t>
      </w:r>
      <w:r w:rsidR="003D1CE5">
        <w:t>rammasamning.</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2"/>
        <w:gridCol w:w="2041"/>
        <w:gridCol w:w="844"/>
        <w:gridCol w:w="979"/>
      </w:tblGrid>
      <w:tr w:rsidR="00E901B0" w:rsidRPr="00491DE5" w14:paraId="0FD6CC09" w14:textId="77777777" w:rsidTr="00E901B0">
        <w:tc>
          <w:tcPr>
            <w:tcW w:w="5662" w:type="dxa"/>
          </w:tcPr>
          <w:p w14:paraId="405C47F1" w14:textId="77777777" w:rsidR="00E901B0" w:rsidRPr="00491DE5" w:rsidRDefault="00E901B0"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2041" w:type="dxa"/>
          </w:tcPr>
          <w:p w14:paraId="2F40C9F5" w14:textId="77777777" w:rsidR="00E901B0" w:rsidRPr="0044755C" w:rsidRDefault="00E901B0"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844" w:type="dxa"/>
          </w:tcPr>
          <w:p w14:paraId="63909AF0" w14:textId="77777777" w:rsidR="00E901B0" w:rsidRPr="00AD15B3" w:rsidRDefault="00E901B0"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AD15B3">
              <w:rPr>
                <w:rFonts w:ascii="Courier New" w:hAnsi="Courier New" w:cs="Courier New"/>
                <w:b/>
                <w:sz w:val="16"/>
                <w:szCs w:val="16"/>
                <w:highlight w:val="white"/>
              </w:rPr>
              <w:t>Tíðni</w:t>
            </w:r>
          </w:p>
        </w:tc>
        <w:tc>
          <w:tcPr>
            <w:tcW w:w="979" w:type="dxa"/>
          </w:tcPr>
          <w:p w14:paraId="3D94C859" w14:textId="77777777" w:rsidR="00E901B0" w:rsidRPr="0044755C" w:rsidRDefault="00E901B0"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E901B0" w:rsidRPr="00855D5A" w14:paraId="301ECF12" w14:textId="77777777" w:rsidTr="00E901B0">
        <w:tc>
          <w:tcPr>
            <w:tcW w:w="5662" w:type="dxa"/>
          </w:tcPr>
          <w:p w14:paraId="6072A050" w14:textId="77777777" w:rsidR="00E901B0" w:rsidRPr="00D26E2F" w:rsidRDefault="00E901B0" w:rsidP="00E901B0">
            <w:pPr>
              <w:tabs>
                <w:tab w:val="left" w:pos="284"/>
              </w:tabs>
              <w:autoSpaceDE w:val="0"/>
              <w:autoSpaceDN w:val="0"/>
              <w:adjustRightInd w:val="0"/>
              <w:rPr>
                <w:rFonts w:ascii="Courier New" w:hAnsi="Courier New" w:cs="Courier New"/>
                <w:color w:val="0000FF"/>
                <w:sz w:val="16"/>
                <w:szCs w:val="16"/>
                <w:highlight w:val="white"/>
              </w:rPr>
            </w:pPr>
            <w:r w:rsidRPr="00855D5A">
              <w:rPr>
                <w:rFonts w:ascii="Courier New" w:hAnsi="Courier New" w:cs="Courier New"/>
                <w:color w:val="0000FF"/>
                <w:sz w:val="16"/>
                <w:szCs w:val="16"/>
                <w:highlight w:val="white"/>
              </w:rPr>
              <w:t>&lt;</w:t>
            </w:r>
            <w:proofErr w:type="spellStart"/>
            <w:r w:rsidRPr="00855D5A">
              <w:rPr>
                <w:rFonts w:ascii="Courier New" w:hAnsi="Courier New" w:cs="Courier New"/>
                <w:color w:val="800000"/>
                <w:sz w:val="16"/>
                <w:szCs w:val="16"/>
                <w:highlight w:val="white"/>
              </w:rPr>
              <w:t>cac:ContractDocumentReference</w:t>
            </w:r>
            <w:proofErr w:type="spellEnd"/>
            <w:r w:rsidRPr="00855D5A">
              <w:rPr>
                <w:rFonts w:ascii="Courier New" w:hAnsi="Courier New" w:cs="Courier New"/>
                <w:color w:val="0000FF"/>
                <w:sz w:val="16"/>
                <w:szCs w:val="16"/>
                <w:highlight w:val="white"/>
              </w:rPr>
              <w:t>&gt;</w:t>
            </w:r>
          </w:p>
        </w:tc>
        <w:tc>
          <w:tcPr>
            <w:tcW w:w="2041" w:type="dxa"/>
          </w:tcPr>
          <w:p w14:paraId="287D060A" w14:textId="77777777" w:rsidR="00E901B0" w:rsidRPr="00855D5A" w:rsidRDefault="00E901B0" w:rsidP="00E901B0">
            <w:pPr>
              <w:tabs>
                <w:tab w:val="left" w:pos="284"/>
              </w:tabs>
              <w:autoSpaceDE w:val="0"/>
              <w:autoSpaceDN w:val="0"/>
              <w:adjustRightInd w:val="0"/>
              <w:rPr>
                <w:rFonts w:ascii="Courier New" w:hAnsi="Courier New" w:cs="Courier New"/>
                <w:color w:val="0000FF"/>
                <w:sz w:val="16"/>
                <w:szCs w:val="16"/>
                <w:highlight w:val="white"/>
              </w:rPr>
            </w:pPr>
          </w:p>
        </w:tc>
        <w:tc>
          <w:tcPr>
            <w:tcW w:w="844" w:type="dxa"/>
          </w:tcPr>
          <w:p w14:paraId="5F5D7377" w14:textId="77777777" w:rsidR="00E901B0" w:rsidRPr="00AD15B3" w:rsidRDefault="00E901B0" w:rsidP="00E901B0">
            <w:pPr>
              <w:tabs>
                <w:tab w:val="left" w:pos="284"/>
              </w:tabs>
              <w:autoSpaceDE w:val="0"/>
              <w:autoSpaceDN w:val="0"/>
              <w:adjustRightInd w:val="0"/>
              <w:rPr>
                <w:rFonts w:ascii="Courier New" w:hAnsi="Courier New" w:cs="Courier New"/>
                <w:sz w:val="16"/>
                <w:szCs w:val="16"/>
                <w:highlight w:val="white"/>
              </w:rPr>
            </w:pPr>
            <w:r w:rsidRPr="00AD15B3">
              <w:rPr>
                <w:rFonts w:ascii="Courier New" w:hAnsi="Courier New" w:cs="Courier New"/>
                <w:sz w:val="16"/>
                <w:szCs w:val="16"/>
                <w:highlight w:val="white"/>
              </w:rPr>
              <w:t>0..1</w:t>
            </w:r>
          </w:p>
        </w:tc>
        <w:tc>
          <w:tcPr>
            <w:tcW w:w="979" w:type="dxa"/>
          </w:tcPr>
          <w:p w14:paraId="1F238129" w14:textId="77777777" w:rsidR="00E901B0" w:rsidRPr="00855D5A" w:rsidRDefault="00E901B0" w:rsidP="00E901B0">
            <w:pPr>
              <w:tabs>
                <w:tab w:val="left" w:pos="284"/>
              </w:tabs>
              <w:autoSpaceDE w:val="0"/>
              <w:autoSpaceDN w:val="0"/>
              <w:adjustRightInd w:val="0"/>
              <w:rPr>
                <w:rFonts w:ascii="Courier New" w:hAnsi="Courier New" w:cs="Courier New"/>
                <w:color w:val="0000FF"/>
                <w:sz w:val="16"/>
                <w:szCs w:val="16"/>
                <w:highlight w:val="white"/>
              </w:rPr>
            </w:pPr>
          </w:p>
        </w:tc>
      </w:tr>
      <w:tr w:rsidR="00E901B0" w:rsidRPr="00855D5A" w14:paraId="5D9146DD" w14:textId="77777777" w:rsidTr="00E901B0">
        <w:tc>
          <w:tcPr>
            <w:tcW w:w="5662" w:type="dxa"/>
          </w:tcPr>
          <w:p w14:paraId="28FAC2D4" w14:textId="77777777" w:rsidR="00E901B0" w:rsidRPr="00D26E2F" w:rsidRDefault="00E901B0" w:rsidP="00E901B0">
            <w:pPr>
              <w:tabs>
                <w:tab w:val="left" w:pos="284"/>
              </w:tabs>
              <w:autoSpaceDE w:val="0"/>
              <w:autoSpaceDN w:val="0"/>
              <w:adjustRightInd w:val="0"/>
              <w:rPr>
                <w:rFonts w:ascii="Courier New" w:hAnsi="Courier New" w:cs="Courier New"/>
                <w:color w:val="0000FF"/>
                <w:sz w:val="16"/>
                <w:szCs w:val="16"/>
                <w:highlight w:val="white"/>
              </w:rPr>
            </w:pPr>
            <w:r w:rsidRPr="00855D5A">
              <w:rPr>
                <w:rFonts w:ascii="Courier New" w:hAnsi="Courier New" w:cs="Courier New"/>
                <w:color w:val="0000FF"/>
                <w:sz w:val="16"/>
                <w:szCs w:val="16"/>
                <w:highlight w:val="white"/>
              </w:rPr>
              <w:tab/>
              <w:t>&lt;</w:t>
            </w:r>
            <w:proofErr w:type="spellStart"/>
            <w:r w:rsidRPr="00855D5A">
              <w:rPr>
                <w:rFonts w:ascii="Courier New" w:hAnsi="Courier New" w:cs="Courier New"/>
                <w:color w:val="800000"/>
                <w:sz w:val="16"/>
                <w:szCs w:val="16"/>
                <w:highlight w:val="white"/>
              </w:rPr>
              <w:t>cbc:ID</w:t>
            </w:r>
            <w:proofErr w:type="spellEnd"/>
            <w:r w:rsidRPr="00855D5A">
              <w:rPr>
                <w:rFonts w:ascii="Courier New" w:hAnsi="Courier New" w:cs="Courier New"/>
                <w:color w:val="0000FF"/>
                <w:sz w:val="16"/>
                <w:szCs w:val="16"/>
                <w:highlight w:val="white"/>
              </w:rPr>
              <w:t>&gt;</w:t>
            </w:r>
            <w:r w:rsidRPr="00F95EF2">
              <w:rPr>
                <w:rFonts w:ascii="Courier New" w:hAnsi="Courier New" w:cs="Courier New"/>
                <w:bCs/>
                <w:sz w:val="16"/>
                <w:szCs w:val="16"/>
                <w:highlight w:val="white"/>
                <w:rPrChange w:id="358" w:author="Georg Birgisson" w:date="2021-10-12T12:20:00Z">
                  <w:rPr>
                    <w:rFonts w:ascii="Courier New" w:hAnsi="Courier New" w:cs="Courier New"/>
                    <w:b/>
                    <w:sz w:val="16"/>
                    <w:szCs w:val="16"/>
                    <w:highlight w:val="white"/>
                  </w:rPr>
                </w:rPrChange>
              </w:rPr>
              <w:t>Samningur321</w:t>
            </w:r>
            <w:r w:rsidRPr="00855D5A">
              <w:rPr>
                <w:rFonts w:ascii="Courier New" w:hAnsi="Courier New" w:cs="Courier New"/>
                <w:color w:val="0000FF"/>
                <w:sz w:val="16"/>
                <w:szCs w:val="16"/>
                <w:highlight w:val="white"/>
              </w:rPr>
              <w:t>&lt;/</w:t>
            </w:r>
            <w:proofErr w:type="spellStart"/>
            <w:r w:rsidRPr="00855D5A">
              <w:rPr>
                <w:rFonts w:ascii="Courier New" w:hAnsi="Courier New" w:cs="Courier New"/>
                <w:color w:val="800000"/>
                <w:sz w:val="16"/>
                <w:szCs w:val="16"/>
                <w:highlight w:val="white"/>
              </w:rPr>
              <w:t>cbc:ID</w:t>
            </w:r>
            <w:proofErr w:type="spellEnd"/>
            <w:r w:rsidRPr="00855D5A">
              <w:rPr>
                <w:rFonts w:ascii="Courier New" w:hAnsi="Courier New" w:cs="Courier New"/>
                <w:color w:val="0000FF"/>
                <w:sz w:val="16"/>
                <w:szCs w:val="16"/>
                <w:highlight w:val="white"/>
              </w:rPr>
              <w:t>&gt;</w:t>
            </w:r>
          </w:p>
        </w:tc>
        <w:tc>
          <w:tcPr>
            <w:tcW w:w="2041" w:type="dxa"/>
          </w:tcPr>
          <w:p w14:paraId="3710F7F6" w14:textId="77777777" w:rsidR="00E901B0" w:rsidRPr="00855D5A"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Númer samnings.</w:t>
            </w:r>
          </w:p>
        </w:tc>
        <w:tc>
          <w:tcPr>
            <w:tcW w:w="844" w:type="dxa"/>
          </w:tcPr>
          <w:p w14:paraId="21057402" w14:textId="77777777" w:rsidR="00E901B0" w:rsidRPr="00AD15B3" w:rsidRDefault="00E901B0" w:rsidP="00E901B0">
            <w:pPr>
              <w:tabs>
                <w:tab w:val="left" w:pos="284"/>
                <w:tab w:val="left" w:pos="567"/>
                <w:tab w:val="left" w:pos="851"/>
              </w:tabs>
              <w:autoSpaceDE w:val="0"/>
              <w:autoSpaceDN w:val="0"/>
              <w:adjustRightInd w:val="0"/>
              <w:rPr>
                <w:rFonts w:ascii="Courier New" w:hAnsi="Courier New" w:cs="Courier New"/>
                <w:sz w:val="16"/>
                <w:szCs w:val="16"/>
                <w:highlight w:val="white"/>
              </w:rPr>
            </w:pPr>
            <w:r w:rsidRPr="00AD15B3">
              <w:rPr>
                <w:rFonts w:ascii="Courier New" w:hAnsi="Courier New" w:cs="Courier New"/>
                <w:sz w:val="16"/>
                <w:szCs w:val="16"/>
                <w:highlight w:val="white"/>
              </w:rPr>
              <w:t>1..1</w:t>
            </w:r>
          </w:p>
        </w:tc>
        <w:tc>
          <w:tcPr>
            <w:tcW w:w="979" w:type="dxa"/>
          </w:tcPr>
          <w:p w14:paraId="694029D2" w14:textId="77777777" w:rsidR="00E901B0" w:rsidRPr="00855D5A"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BT-12</w:t>
            </w:r>
          </w:p>
        </w:tc>
      </w:tr>
      <w:tr w:rsidR="00E901B0" w:rsidRPr="00855D5A" w14:paraId="5E991CE8" w14:textId="77777777" w:rsidTr="00E901B0">
        <w:tc>
          <w:tcPr>
            <w:tcW w:w="5662" w:type="dxa"/>
          </w:tcPr>
          <w:p w14:paraId="29586381" w14:textId="77777777" w:rsidR="00E901B0" w:rsidRPr="00D26E2F" w:rsidRDefault="00E901B0" w:rsidP="00E901B0">
            <w:pPr>
              <w:tabs>
                <w:tab w:val="left" w:pos="284"/>
              </w:tabs>
              <w:autoSpaceDE w:val="0"/>
              <w:autoSpaceDN w:val="0"/>
              <w:adjustRightInd w:val="0"/>
              <w:rPr>
                <w:rFonts w:ascii="Courier New" w:hAnsi="Courier New" w:cs="Courier New"/>
                <w:color w:val="0000FF"/>
                <w:sz w:val="16"/>
                <w:szCs w:val="16"/>
                <w:highlight w:val="white"/>
              </w:rPr>
            </w:pPr>
            <w:r w:rsidRPr="00855D5A">
              <w:rPr>
                <w:rFonts w:ascii="Courier New" w:hAnsi="Courier New" w:cs="Courier New"/>
                <w:color w:val="0000FF"/>
                <w:sz w:val="16"/>
                <w:szCs w:val="16"/>
                <w:highlight w:val="white"/>
              </w:rPr>
              <w:t>&lt;/</w:t>
            </w:r>
            <w:proofErr w:type="spellStart"/>
            <w:r w:rsidRPr="00855D5A">
              <w:rPr>
                <w:rFonts w:ascii="Courier New" w:hAnsi="Courier New" w:cs="Courier New"/>
                <w:color w:val="800000"/>
                <w:sz w:val="16"/>
                <w:szCs w:val="16"/>
                <w:highlight w:val="white"/>
              </w:rPr>
              <w:t>cac:ContractDocumentReference</w:t>
            </w:r>
            <w:proofErr w:type="spellEnd"/>
            <w:r w:rsidRPr="00855D5A">
              <w:rPr>
                <w:rFonts w:ascii="Courier New" w:hAnsi="Courier New" w:cs="Courier New"/>
                <w:color w:val="0000FF"/>
                <w:sz w:val="16"/>
                <w:szCs w:val="16"/>
                <w:highlight w:val="white"/>
              </w:rPr>
              <w:t>&gt;</w:t>
            </w:r>
          </w:p>
        </w:tc>
        <w:tc>
          <w:tcPr>
            <w:tcW w:w="2041" w:type="dxa"/>
          </w:tcPr>
          <w:p w14:paraId="3EEE0FD3" w14:textId="77777777" w:rsidR="00E901B0" w:rsidRPr="00855D5A"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4DE1E1D3" w14:textId="77777777" w:rsidR="00E901B0" w:rsidRPr="00AD15B3" w:rsidRDefault="00E901B0" w:rsidP="00E901B0">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979" w:type="dxa"/>
          </w:tcPr>
          <w:p w14:paraId="6DA14320" w14:textId="77777777" w:rsidR="00E901B0" w:rsidRPr="00855D5A"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bl>
    <w:p w14:paraId="1B57AAD9" w14:textId="77777777" w:rsidR="002820AB" w:rsidRDefault="002820AB" w:rsidP="002820AB">
      <w:pPr>
        <w:pStyle w:val="Heading4"/>
      </w:pPr>
      <w:bookmarkStart w:id="359" w:name="_Ref527114210"/>
      <w:r>
        <w:lastRenderedPageBreak/>
        <w:t>Bókunarupplýsingar</w:t>
      </w:r>
    </w:p>
    <w:p w14:paraId="0D420494" w14:textId="6C7F0004" w:rsidR="002820AB" w:rsidRDefault="002820AB" w:rsidP="002820AB">
      <w:pPr>
        <w:pStyle w:val="BodyText"/>
      </w:pPr>
      <w:r>
        <w:t xml:space="preserve">Upplýsingar sem nýtast við úthlutun bókhaldslykils fyrir bókun reiknings í fjárhagskerfum kaupanda. Eðli máls samkvæmt eru þetta því upplýsingar sem eru upprunar hjá kaupanda. Til að seljandi geti sent þessar upplýsingar rétt þurfa þessar upplýsinga því annað hvort að hafa komið fram í pöntun eða vera </w:t>
      </w:r>
      <w:proofErr w:type="spellStart"/>
      <w:r>
        <w:t>samkæmt</w:t>
      </w:r>
      <w:proofErr w:type="spellEnd"/>
      <w:r>
        <w:t xml:space="preserve"> samkomulagi milli kaupanda og seljanda.</w:t>
      </w:r>
    </w:p>
    <w:p w14:paraId="38B648A7" w14:textId="54AD12EB" w:rsidR="002820AB" w:rsidRDefault="002820AB" w:rsidP="002820AB">
      <w:pPr>
        <w:pStyle w:val="BodyText"/>
      </w:pPr>
      <w:r>
        <w:t xml:space="preserve">Í fyrri innleiðingum </w:t>
      </w:r>
      <w:proofErr w:type="spellStart"/>
      <w:r>
        <w:t>rafrænd</w:t>
      </w:r>
      <w:proofErr w:type="spellEnd"/>
      <w:r>
        <w:t xml:space="preserve"> reiknings (</w:t>
      </w:r>
      <w:r w:rsidR="00B97049">
        <w:t>TS 136</w:t>
      </w:r>
      <w:r>
        <w:t>) hefur þetta svæði verið nýtt fyrir ýmsar tilvísanir sem nú eru studdar af sérstaklega skilgreindum svæðum og er mælt með að endurskoða þær útfærslur.</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2"/>
        <w:gridCol w:w="2041"/>
        <w:gridCol w:w="844"/>
        <w:gridCol w:w="979"/>
      </w:tblGrid>
      <w:tr w:rsidR="002820AB" w:rsidRPr="00491DE5" w14:paraId="6FCA7F1E" w14:textId="77777777" w:rsidTr="00146AA5">
        <w:tc>
          <w:tcPr>
            <w:tcW w:w="5662" w:type="dxa"/>
          </w:tcPr>
          <w:p w14:paraId="440E12EC" w14:textId="77777777" w:rsidR="002820AB" w:rsidRPr="00491DE5" w:rsidRDefault="002820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2041" w:type="dxa"/>
          </w:tcPr>
          <w:p w14:paraId="6AF8C2EB" w14:textId="77777777" w:rsidR="002820AB" w:rsidRPr="0044755C" w:rsidRDefault="002820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844" w:type="dxa"/>
          </w:tcPr>
          <w:p w14:paraId="645AB3BF" w14:textId="77777777" w:rsidR="002820AB" w:rsidRPr="00AD15B3" w:rsidRDefault="002820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AD15B3">
              <w:rPr>
                <w:rFonts w:ascii="Courier New" w:hAnsi="Courier New" w:cs="Courier New"/>
                <w:b/>
                <w:sz w:val="16"/>
                <w:szCs w:val="16"/>
                <w:highlight w:val="white"/>
              </w:rPr>
              <w:t>Tíðni</w:t>
            </w:r>
          </w:p>
        </w:tc>
        <w:tc>
          <w:tcPr>
            <w:tcW w:w="979" w:type="dxa"/>
          </w:tcPr>
          <w:p w14:paraId="06AE8254" w14:textId="77777777" w:rsidR="002820AB" w:rsidRPr="0044755C" w:rsidRDefault="002820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2820AB" w:rsidRPr="00D26E2F" w14:paraId="6AC0026F" w14:textId="77777777" w:rsidTr="00146AA5">
        <w:tc>
          <w:tcPr>
            <w:tcW w:w="5662" w:type="dxa"/>
          </w:tcPr>
          <w:p w14:paraId="467BA15A" w14:textId="46887BE3" w:rsidR="002820AB" w:rsidRPr="00D26E2F" w:rsidRDefault="002820A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w:t>
            </w:r>
            <w:r w:rsidRPr="00987E71">
              <w:rPr>
                <w:rFonts w:ascii="Courier New" w:hAnsi="Courier New" w:cs="Courier New"/>
                <w:color w:val="800000"/>
                <w:sz w:val="16"/>
                <w:szCs w:val="16"/>
              </w:rPr>
              <w:t>AccountingCost</w:t>
            </w:r>
            <w:proofErr w:type="spellEnd"/>
            <w:r w:rsidRPr="00D26E2F">
              <w:rPr>
                <w:rFonts w:ascii="Courier New" w:hAnsi="Courier New" w:cs="Courier New"/>
                <w:color w:val="0000FF"/>
                <w:sz w:val="16"/>
                <w:szCs w:val="16"/>
                <w:highlight w:val="white"/>
              </w:rPr>
              <w:t>&gt;</w:t>
            </w:r>
            <w:r w:rsidR="003D1CE5" w:rsidRPr="00F95EF2">
              <w:rPr>
                <w:rFonts w:ascii="Courier New" w:hAnsi="Courier New" w:cs="Courier New"/>
                <w:sz w:val="16"/>
                <w:szCs w:val="16"/>
              </w:rPr>
              <w:t>102035</w:t>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w:t>
            </w:r>
            <w:r>
              <w:rPr>
                <w:rFonts w:ascii="Courier New" w:hAnsi="Courier New" w:cs="Courier New"/>
                <w:color w:val="800000"/>
                <w:sz w:val="16"/>
                <w:szCs w:val="16"/>
              </w:rPr>
              <w:t>:</w:t>
            </w:r>
            <w:r w:rsidRPr="00987E71">
              <w:rPr>
                <w:rFonts w:ascii="Courier New" w:hAnsi="Courier New" w:cs="Courier New"/>
                <w:color w:val="800000"/>
                <w:sz w:val="16"/>
                <w:szCs w:val="16"/>
              </w:rPr>
              <w:t>AccountingCost</w:t>
            </w:r>
            <w:proofErr w:type="spellEnd"/>
            <w:r w:rsidRPr="00D26E2F">
              <w:rPr>
                <w:rFonts w:ascii="Courier New" w:hAnsi="Courier New" w:cs="Courier New"/>
                <w:color w:val="0000FF"/>
                <w:sz w:val="16"/>
                <w:szCs w:val="16"/>
                <w:highlight w:val="white"/>
              </w:rPr>
              <w:t>&gt;</w:t>
            </w:r>
          </w:p>
        </w:tc>
        <w:tc>
          <w:tcPr>
            <w:tcW w:w="2041" w:type="dxa"/>
          </w:tcPr>
          <w:p w14:paraId="0FE9D27D" w14:textId="77777777" w:rsidR="002820AB" w:rsidRPr="00D26E2F" w:rsidRDefault="002820A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Bókunarupplýsingar</w:t>
            </w:r>
          </w:p>
        </w:tc>
        <w:tc>
          <w:tcPr>
            <w:tcW w:w="844" w:type="dxa"/>
          </w:tcPr>
          <w:p w14:paraId="183CC241" w14:textId="77777777" w:rsidR="002820AB" w:rsidRPr="00AD15B3" w:rsidRDefault="002820AB" w:rsidP="00146AA5">
            <w:pPr>
              <w:tabs>
                <w:tab w:val="left" w:pos="284"/>
                <w:tab w:val="left" w:pos="567"/>
                <w:tab w:val="left" w:pos="851"/>
              </w:tabs>
              <w:autoSpaceDE w:val="0"/>
              <w:autoSpaceDN w:val="0"/>
              <w:adjustRightInd w:val="0"/>
              <w:rPr>
                <w:rFonts w:ascii="Courier New" w:hAnsi="Courier New" w:cs="Courier New"/>
                <w:sz w:val="16"/>
                <w:szCs w:val="16"/>
                <w:highlight w:val="white"/>
              </w:rPr>
            </w:pPr>
            <w:r w:rsidRPr="00AD15B3">
              <w:rPr>
                <w:rFonts w:ascii="Courier New" w:hAnsi="Courier New" w:cs="Courier New"/>
                <w:sz w:val="16"/>
                <w:szCs w:val="16"/>
                <w:highlight w:val="white"/>
              </w:rPr>
              <w:t>0..1</w:t>
            </w:r>
          </w:p>
        </w:tc>
        <w:tc>
          <w:tcPr>
            <w:tcW w:w="979" w:type="dxa"/>
          </w:tcPr>
          <w:p w14:paraId="6DF4FDF8" w14:textId="77777777" w:rsidR="002820AB" w:rsidRDefault="002820A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BT-19</w:t>
            </w:r>
          </w:p>
        </w:tc>
      </w:tr>
    </w:tbl>
    <w:p w14:paraId="2F868210" w14:textId="77777777" w:rsidR="00E901B0" w:rsidRDefault="00E901B0" w:rsidP="00E901B0">
      <w:pPr>
        <w:pStyle w:val="Heading4"/>
      </w:pPr>
      <w:bookmarkStart w:id="360" w:name="_Ref532304224"/>
      <w:r>
        <w:t>Tilvísun kaupanda</w:t>
      </w:r>
      <w:bookmarkEnd w:id="359"/>
      <w:bookmarkEnd w:id="360"/>
    </w:p>
    <w:p w14:paraId="2422560B" w14:textId="63D75105" w:rsidR="00E901B0" w:rsidRDefault="00E901B0" w:rsidP="00E901B0">
      <w:pPr>
        <w:pStyle w:val="BodyText"/>
      </w:pPr>
      <w:r>
        <w:t xml:space="preserve">Tilvísun sem kaupandi gefur upp við pöntun/kaup. Tilvísunin getur verið ýmsum grunni (beiðni, einstaklingur </w:t>
      </w:r>
      <w:proofErr w:type="spellStart"/>
      <w:r>
        <w:t>osfrv</w:t>
      </w:r>
      <w:proofErr w:type="spellEnd"/>
      <w:r>
        <w:t>) það er ekki skilgreint í reikningnum. Þar sem tilvísunin er gefin út af kaupanda er gert ráð fyrir að hann þekki hana og geti unnið úr henni. Algengt er að nota tilvísanir fyrir bókunarstýringar og samþykktarferli.</w:t>
      </w:r>
      <w:r w:rsidR="003D1CE5">
        <w:t xml:space="preserve"> Ekki skal setja í þetta svæði upplýsingar sem hafa aðra skilgreinda staðsetningu samkvæmt grein 3.1.7.</w:t>
      </w:r>
    </w:p>
    <w:p w14:paraId="1C3754CD" w14:textId="058149CD" w:rsidR="00BC048F" w:rsidRDefault="00BC048F" w:rsidP="00E901B0">
      <w:pPr>
        <w:pStyle w:val="BodyText"/>
      </w:pPr>
      <w:r>
        <w:t xml:space="preserve">Til að styðja við sjálfvirkni er gerð krafa um að rafrænn reikningur </w:t>
      </w:r>
      <w:proofErr w:type="spellStart"/>
      <w:r>
        <w:t>innihalid</w:t>
      </w:r>
      <w:proofErr w:type="spellEnd"/>
      <w:r>
        <w:t xml:space="preserve"> annað hvort tilvísun kaupanda eða tilvísun í pöntun. Sé pantananúmer ekki til staðar og kaupandi ekki gefið út </w:t>
      </w:r>
      <w:proofErr w:type="spellStart"/>
      <w:r>
        <w:t>skilgeinda</w:t>
      </w:r>
      <w:proofErr w:type="spellEnd"/>
      <w:r>
        <w:t xml:space="preserve"> tilvísun skal setja textalýsingu sem auðveldar viðtakanda að rekja kaupin, t.d. nafn eða tilvísun í póstsamskipti.</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2"/>
        <w:gridCol w:w="2041"/>
        <w:gridCol w:w="844"/>
        <w:gridCol w:w="979"/>
      </w:tblGrid>
      <w:tr w:rsidR="00E901B0" w:rsidRPr="00491DE5" w14:paraId="21C54254" w14:textId="77777777" w:rsidTr="00E901B0">
        <w:tc>
          <w:tcPr>
            <w:tcW w:w="5662" w:type="dxa"/>
          </w:tcPr>
          <w:p w14:paraId="42D98060" w14:textId="77777777" w:rsidR="00E901B0" w:rsidRPr="00491DE5" w:rsidRDefault="00E901B0"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2041" w:type="dxa"/>
          </w:tcPr>
          <w:p w14:paraId="2D1EBEE4" w14:textId="77777777" w:rsidR="00E901B0" w:rsidRPr="0044755C" w:rsidRDefault="00E901B0"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844" w:type="dxa"/>
          </w:tcPr>
          <w:p w14:paraId="0F8DF1DF" w14:textId="77777777" w:rsidR="00E901B0" w:rsidRPr="00AD15B3" w:rsidRDefault="00E901B0"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AD15B3">
              <w:rPr>
                <w:rFonts w:ascii="Courier New" w:hAnsi="Courier New" w:cs="Courier New"/>
                <w:b/>
                <w:sz w:val="16"/>
                <w:szCs w:val="16"/>
                <w:highlight w:val="white"/>
              </w:rPr>
              <w:t>Tíðni</w:t>
            </w:r>
          </w:p>
        </w:tc>
        <w:tc>
          <w:tcPr>
            <w:tcW w:w="979" w:type="dxa"/>
          </w:tcPr>
          <w:p w14:paraId="53849E99" w14:textId="77777777" w:rsidR="00E901B0" w:rsidRPr="0044755C" w:rsidRDefault="00E901B0"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E901B0" w:rsidRPr="00D26E2F" w14:paraId="24F9937A" w14:textId="77777777" w:rsidTr="00E901B0">
        <w:tc>
          <w:tcPr>
            <w:tcW w:w="5662" w:type="dxa"/>
          </w:tcPr>
          <w:p w14:paraId="14A5BB21" w14:textId="77777777" w:rsidR="00E901B0" w:rsidRPr="00D26E2F"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w:t>
            </w:r>
            <w:r>
              <w:rPr>
                <w:rFonts w:ascii="Courier New" w:hAnsi="Courier New" w:cs="Courier New"/>
                <w:color w:val="800000"/>
                <w:sz w:val="16"/>
                <w:szCs w:val="16"/>
              </w:rPr>
              <w:t>Buyer</w:t>
            </w:r>
            <w:r w:rsidRPr="00987E71">
              <w:rPr>
                <w:rFonts w:ascii="Courier New" w:hAnsi="Courier New" w:cs="Courier New"/>
                <w:color w:val="800000"/>
                <w:sz w:val="16"/>
                <w:szCs w:val="16"/>
              </w:rPr>
              <w:t>Reference</w:t>
            </w:r>
            <w:proofErr w:type="spellEnd"/>
            <w:r w:rsidRPr="00D26E2F">
              <w:rPr>
                <w:rFonts w:ascii="Courier New" w:hAnsi="Courier New" w:cs="Courier New"/>
                <w:color w:val="0000FF"/>
                <w:sz w:val="16"/>
                <w:szCs w:val="16"/>
                <w:highlight w:val="white"/>
              </w:rPr>
              <w:t>&gt;</w:t>
            </w:r>
            <w:r w:rsidRPr="00F95EF2">
              <w:rPr>
                <w:rFonts w:ascii="Courier New" w:hAnsi="Courier New" w:cs="Courier New"/>
                <w:color w:val="000000"/>
                <w:sz w:val="16"/>
                <w:szCs w:val="16"/>
              </w:rPr>
              <w:t>123</w:t>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w:t>
            </w:r>
            <w:r>
              <w:rPr>
                <w:rFonts w:ascii="Courier New" w:hAnsi="Courier New" w:cs="Courier New"/>
                <w:color w:val="800000"/>
                <w:sz w:val="16"/>
                <w:szCs w:val="16"/>
              </w:rPr>
              <w:t>Buyer</w:t>
            </w:r>
            <w:r w:rsidRPr="00987E71">
              <w:rPr>
                <w:rFonts w:ascii="Courier New" w:hAnsi="Courier New" w:cs="Courier New"/>
                <w:color w:val="800000"/>
                <w:sz w:val="16"/>
                <w:szCs w:val="16"/>
              </w:rPr>
              <w:t>Reference</w:t>
            </w:r>
            <w:proofErr w:type="spellEnd"/>
            <w:r w:rsidRPr="00D26E2F">
              <w:rPr>
                <w:rFonts w:ascii="Courier New" w:hAnsi="Courier New" w:cs="Courier New"/>
                <w:color w:val="0000FF"/>
                <w:sz w:val="16"/>
                <w:szCs w:val="16"/>
                <w:highlight w:val="white"/>
              </w:rPr>
              <w:t>&gt;</w:t>
            </w:r>
          </w:p>
        </w:tc>
        <w:tc>
          <w:tcPr>
            <w:tcW w:w="2041" w:type="dxa"/>
          </w:tcPr>
          <w:p w14:paraId="35089DE8" w14:textId="77777777" w:rsidR="00E901B0" w:rsidRPr="00D26E2F"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Tilvísun kaupanda</w:t>
            </w:r>
          </w:p>
        </w:tc>
        <w:tc>
          <w:tcPr>
            <w:tcW w:w="844" w:type="dxa"/>
          </w:tcPr>
          <w:p w14:paraId="269E9A9C" w14:textId="14A972AD" w:rsidR="00E901B0" w:rsidRPr="00AD15B3" w:rsidRDefault="00E901B0" w:rsidP="00E901B0">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79" w:type="dxa"/>
          </w:tcPr>
          <w:p w14:paraId="2D9E1788" w14:textId="77777777" w:rsidR="00E901B0"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BT-10</w:t>
            </w:r>
          </w:p>
        </w:tc>
      </w:tr>
    </w:tbl>
    <w:p w14:paraId="00A486F1" w14:textId="63C6F6B8" w:rsidR="00E901B0" w:rsidRDefault="00E901B0" w:rsidP="00E901B0">
      <w:pPr>
        <w:pStyle w:val="BodyText"/>
        <w:tabs>
          <w:tab w:val="left" w:pos="1843"/>
        </w:tabs>
        <w:ind w:left="1843" w:hanging="1843"/>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E901B0" w:rsidRPr="00DD76FE" w14:paraId="59A19E3F" w14:textId="77777777" w:rsidTr="00E901B0">
        <w:tc>
          <w:tcPr>
            <w:tcW w:w="6095" w:type="dxa"/>
          </w:tcPr>
          <w:p w14:paraId="3D998E69" w14:textId="77777777" w:rsidR="00E901B0" w:rsidRPr="00DD76FE" w:rsidRDefault="00E901B0" w:rsidP="00DD76FE">
            <w:pPr>
              <w:pStyle w:val="BodyText"/>
              <w:spacing w:after="0"/>
              <w:rPr>
                <w:b/>
                <w:highlight w:val="white"/>
              </w:rPr>
            </w:pPr>
            <w:r w:rsidRPr="00DD76FE">
              <w:rPr>
                <w:b/>
                <w:highlight w:val="white"/>
              </w:rPr>
              <w:t>Regla</w:t>
            </w:r>
          </w:p>
        </w:tc>
        <w:tc>
          <w:tcPr>
            <w:tcW w:w="2439" w:type="dxa"/>
          </w:tcPr>
          <w:p w14:paraId="46F92A43" w14:textId="77777777" w:rsidR="00E901B0" w:rsidRPr="00DD76FE" w:rsidRDefault="00E901B0" w:rsidP="00DD76FE">
            <w:pPr>
              <w:pStyle w:val="BodyText"/>
              <w:spacing w:after="0"/>
              <w:rPr>
                <w:b/>
                <w:highlight w:val="white"/>
              </w:rPr>
            </w:pPr>
            <w:r w:rsidRPr="00DD76FE">
              <w:rPr>
                <w:b/>
                <w:highlight w:val="white"/>
              </w:rPr>
              <w:t>Kenni</w:t>
            </w:r>
          </w:p>
        </w:tc>
        <w:tc>
          <w:tcPr>
            <w:tcW w:w="992" w:type="dxa"/>
          </w:tcPr>
          <w:p w14:paraId="5FD71731" w14:textId="77777777" w:rsidR="00E901B0" w:rsidRPr="00DD76FE" w:rsidRDefault="00E901B0" w:rsidP="00DD76FE">
            <w:pPr>
              <w:pStyle w:val="BodyText"/>
              <w:spacing w:after="0"/>
              <w:rPr>
                <w:b/>
                <w:highlight w:val="white"/>
              </w:rPr>
            </w:pPr>
            <w:r w:rsidRPr="00DD76FE">
              <w:rPr>
                <w:b/>
                <w:highlight w:val="white"/>
              </w:rPr>
              <w:t>Vægi</w:t>
            </w:r>
          </w:p>
        </w:tc>
      </w:tr>
      <w:tr w:rsidR="00E901B0" w:rsidRPr="00DD76FE" w14:paraId="28F3D04E" w14:textId="77777777" w:rsidTr="00E901B0">
        <w:tc>
          <w:tcPr>
            <w:tcW w:w="6095" w:type="dxa"/>
          </w:tcPr>
          <w:p w14:paraId="2840C2DC" w14:textId="17CB140B" w:rsidR="00E901B0" w:rsidRPr="00DD76FE" w:rsidRDefault="00BC048F" w:rsidP="00DD76FE">
            <w:pPr>
              <w:pStyle w:val="BodyText"/>
              <w:spacing w:after="0"/>
              <w:rPr>
                <w:highlight w:val="white"/>
              </w:rPr>
            </w:pPr>
            <w:r w:rsidRPr="00DD76FE">
              <w:rPr>
                <w:highlight w:val="white"/>
              </w:rPr>
              <w:t>Reikningur skal innihalda tilvísun kaupanda eða pöntunarnúmer.</w:t>
            </w:r>
          </w:p>
        </w:tc>
        <w:tc>
          <w:tcPr>
            <w:tcW w:w="2439" w:type="dxa"/>
          </w:tcPr>
          <w:p w14:paraId="578041F2" w14:textId="1C97D035" w:rsidR="00E901B0" w:rsidRPr="00DD76FE" w:rsidRDefault="00BC048F" w:rsidP="00DD76FE">
            <w:pPr>
              <w:pStyle w:val="BodyText"/>
              <w:spacing w:after="0"/>
              <w:rPr>
                <w:highlight w:val="white"/>
              </w:rPr>
            </w:pPr>
            <w:r w:rsidRPr="00DD76FE">
              <w:rPr>
                <w:highlight w:val="white"/>
              </w:rPr>
              <w:t>PEPPOL-EN16931-R003</w:t>
            </w:r>
          </w:p>
        </w:tc>
        <w:tc>
          <w:tcPr>
            <w:tcW w:w="992" w:type="dxa"/>
          </w:tcPr>
          <w:p w14:paraId="6E6EBA73" w14:textId="77777777" w:rsidR="00E901B0" w:rsidRPr="00DD76FE" w:rsidRDefault="00E901B0" w:rsidP="00DD76FE">
            <w:pPr>
              <w:pStyle w:val="BodyText"/>
              <w:spacing w:after="0"/>
              <w:rPr>
                <w:highlight w:val="white"/>
              </w:rPr>
            </w:pPr>
            <w:r w:rsidRPr="00DD76FE">
              <w:rPr>
                <w:highlight w:val="white"/>
              </w:rPr>
              <w:t>fatal</w:t>
            </w:r>
          </w:p>
        </w:tc>
      </w:tr>
      <w:tr w:rsidR="00702DEB" w:rsidRPr="00DD76FE" w14:paraId="3ECDED19" w14:textId="77777777" w:rsidTr="00702DEB">
        <w:tc>
          <w:tcPr>
            <w:tcW w:w="6095" w:type="dxa"/>
            <w:tcBorders>
              <w:top w:val="single" w:sz="4" w:space="0" w:color="000000"/>
              <w:left w:val="single" w:sz="4" w:space="0" w:color="000000"/>
              <w:bottom w:val="single" w:sz="4" w:space="0" w:color="000000"/>
              <w:right w:val="single" w:sz="4" w:space="0" w:color="000000"/>
            </w:tcBorders>
          </w:tcPr>
          <w:p w14:paraId="02CA096F" w14:textId="77777777" w:rsidR="00702DEB" w:rsidRPr="00DD76FE" w:rsidRDefault="00702DEB" w:rsidP="00DD76FE">
            <w:pPr>
              <w:pStyle w:val="BodyText"/>
              <w:spacing w:after="0"/>
              <w:rPr>
                <w:highlight w:val="white"/>
              </w:rPr>
            </w:pPr>
            <w:r w:rsidRPr="00DD76FE">
              <w:rPr>
                <w:highlight w:val="white"/>
              </w:rPr>
              <w:t>Tilvísun skal innihalda tilvísunarnúmer (ID)</w:t>
            </w:r>
          </w:p>
        </w:tc>
        <w:tc>
          <w:tcPr>
            <w:tcW w:w="2439" w:type="dxa"/>
            <w:tcBorders>
              <w:top w:val="single" w:sz="4" w:space="0" w:color="000000"/>
              <w:left w:val="single" w:sz="4" w:space="0" w:color="000000"/>
              <w:bottom w:val="single" w:sz="4" w:space="0" w:color="000000"/>
              <w:right w:val="single" w:sz="4" w:space="0" w:color="000000"/>
            </w:tcBorders>
          </w:tcPr>
          <w:p w14:paraId="1BD89316" w14:textId="77777777" w:rsidR="00702DEB" w:rsidRPr="00DD76FE" w:rsidRDefault="00702DEB" w:rsidP="00DD76FE">
            <w:pPr>
              <w:pStyle w:val="BodyText"/>
              <w:spacing w:after="0"/>
              <w:rPr>
                <w:highlight w:val="white"/>
              </w:rPr>
            </w:pPr>
            <w:r w:rsidRPr="00DD76FE">
              <w:rPr>
                <w:highlight w:val="white"/>
              </w:rPr>
              <w:t>BR-52</w:t>
            </w:r>
          </w:p>
        </w:tc>
        <w:tc>
          <w:tcPr>
            <w:tcW w:w="992" w:type="dxa"/>
            <w:tcBorders>
              <w:top w:val="single" w:sz="4" w:space="0" w:color="000000"/>
              <w:left w:val="single" w:sz="4" w:space="0" w:color="000000"/>
              <w:bottom w:val="single" w:sz="4" w:space="0" w:color="000000"/>
              <w:right w:val="single" w:sz="4" w:space="0" w:color="000000"/>
            </w:tcBorders>
          </w:tcPr>
          <w:p w14:paraId="5E8F6977" w14:textId="77777777" w:rsidR="00702DEB" w:rsidRPr="00DD76FE" w:rsidRDefault="00702DEB" w:rsidP="00DD76FE">
            <w:pPr>
              <w:pStyle w:val="BodyText"/>
              <w:spacing w:after="0"/>
              <w:rPr>
                <w:highlight w:val="white"/>
              </w:rPr>
            </w:pPr>
            <w:r w:rsidRPr="00DD76FE">
              <w:rPr>
                <w:highlight w:val="white"/>
              </w:rPr>
              <w:t>fatal</w:t>
            </w:r>
          </w:p>
        </w:tc>
      </w:tr>
    </w:tbl>
    <w:p w14:paraId="5DDD4B49" w14:textId="51D5EE36" w:rsidR="00057BEE" w:rsidRDefault="00057BEE" w:rsidP="00057BEE">
      <w:pPr>
        <w:pStyle w:val="Heading4"/>
      </w:pPr>
      <w:r>
        <w:t>Pöntunarnúmer</w:t>
      </w:r>
    </w:p>
    <w:p w14:paraId="0D9E1B92" w14:textId="332E0F8E" w:rsidR="00057BEE" w:rsidRDefault="00057BEE" w:rsidP="00057BEE">
      <w:pPr>
        <w:pStyle w:val="BodyText"/>
      </w:pPr>
      <w:r>
        <w:t>Tilvísun í númer þeirrar pöntunar sem kaupandi gefur út og reikningurinn byggist á.</w:t>
      </w:r>
    </w:p>
    <w:p w14:paraId="0917963A" w14:textId="3F4258BC" w:rsidR="002820AB" w:rsidRDefault="002820AB" w:rsidP="00057BEE">
      <w:pPr>
        <w:pStyle w:val="BodyText"/>
      </w:pPr>
      <w:r>
        <w:t xml:space="preserve">Sé pantananúmer útgefið af kaupanda ekki til staðar þá skal nota svæði fyrir tilvísun </w:t>
      </w:r>
      <w:proofErr w:type="spellStart"/>
      <w:r>
        <w:t>kaupana</w:t>
      </w:r>
      <w:proofErr w:type="spellEnd"/>
      <w:r>
        <w:t xml:space="preserve"> sbr. lýsingu í grein </w:t>
      </w:r>
      <w:r w:rsidR="005F01CE">
        <w:fldChar w:fldCharType="begin"/>
      </w:r>
      <w:r w:rsidR="005F01CE">
        <w:instrText xml:space="preserve"> REF _Ref532304224 \r \h </w:instrText>
      </w:r>
      <w:r w:rsidR="005F01CE">
        <w:fldChar w:fldCharType="separate"/>
      </w:r>
      <w:r w:rsidR="00CC5E64">
        <w:t xml:space="preserve">3.1.7.3 </w:t>
      </w:r>
      <w:r w:rsidR="005F01CE">
        <w:fldChar w:fldCharType="end"/>
      </w:r>
      <w:r>
        <w:t>.</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2"/>
        <w:gridCol w:w="2041"/>
        <w:gridCol w:w="844"/>
        <w:gridCol w:w="979"/>
      </w:tblGrid>
      <w:tr w:rsidR="00057BEE" w:rsidRPr="00491DE5" w14:paraId="7923B170" w14:textId="77777777" w:rsidTr="00146AA5">
        <w:tc>
          <w:tcPr>
            <w:tcW w:w="5662" w:type="dxa"/>
          </w:tcPr>
          <w:p w14:paraId="059460AC" w14:textId="77777777" w:rsidR="00057BEE" w:rsidRPr="00491DE5" w:rsidRDefault="00057BEE"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2041" w:type="dxa"/>
          </w:tcPr>
          <w:p w14:paraId="284D558B" w14:textId="77777777" w:rsidR="00057BEE" w:rsidRPr="0044755C" w:rsidRDefault="00057BEE"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844" w:type="dxa"/>
          </w:tcPr>
          <w:p w14:paraId="39D76BAC" w14:textId="77777777" w:rsidR="00057BEE" w:rsidRPr="00AD15B3" w:rsidRDefault="00057BEE"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AD15B3">
              <w:rPr>
                <w:rFonts w:ascii="Courier New" w:hAnsi="Courier New" w:cs="Courier New"/>
                <w:b/>
                <w:sz w:val="16"/>
                <w:szCs w:val="16"/>
                <w:highlight w:val="white"/>
              </w:rPr>
              <w:t>Tíðni</w:t>
            </w:r>
          </w:p>
        </w:tc>
        <w:tc>
          <w:tcPr>
            <w:tcW w:w="979" w:type="dxa"/>
          </w:tcPr>
          <w:p w14:paraId="184A657A" w14:textId="77777777" w:rsidR="00057BEE" w:rsidRPr="0044755C" w:rsidRDefault="00057BEE"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057BEE" w:rsidRPr="00D26E2F" w14:paraId="7DB4F20F" w14:textId="77777777" w:rsidTr="00146AA5">
        <w:tc>
          <w:tcPr>
            <w:tcW w:w="5662" w:type="dxa"/>
          </w:tcPr>
          <w:p w14:paraId="695B17C3" w14:textId="77777777" w:rsidR="00057BEE" w:rsidRPr="00D26E2F" w:rsidRDefault="00057BEE" w:rsidP="00146AA5">
            <w:pPr>
              <w:tabs>
                <w:tab w:val="left" w:pos="284"/>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cac:</w:t>
            </w:r>
            <w:r w:rsidRPr="00987E71">
              <w:rPr>
                <w:rFonts w:ascii="Courier New" w:hAnsi="Courier New" w:cs="Courier New"/>
                <w:color w:val="800000"/>
                <w:sz w:val="16"/>
                <w:szCs w:val="16"/>
              </w:rPr>
              <w:t>OrderReference</w:t>
            </w:r>
            <w:proofErr w:type="spellEnd"/>
            <w:r w:rsidRPr="00D26E2F">
              <w:rPr>
                <w:rFonts w:ascii="Courier New" w:hAnsi="Courier New" w:cs="Courier New"/>
                <w:color w:val="0000FF"/>
                <w:sz w:val="16"/>
                <w:szCs w:val="16"/>
                <w:highlight w:val="white"/>
              </w:rPr>
              <w:t>&gt;</w:t>
            </w:r>
          </w:p>
        </w:tc>
        <w:tc>
          <w:tcPr>
            <w:tcW w:w="2041" w:type="dxa"/>
          </w:tcPr>
          <w:p w14:paraId="66AB7A44" w14:textId="77777777" w:rsidR="00057BEE" w:rsidRPr="00855D5A" w:rsidRDefault="00057BEE"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5B7E6828" w14:textId="25FF263C" w:rsidR="00057BEE" w:rsidRPr="00AD15B3" w:rsidRDefault="0083312B" w:rsidP="00146AA5">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79" w:type="dxa"/>
          </w:tcPr>
          <w:p w14:paraId="1B6E9E20" w14:textId="77777777" w:rsidR="00057BEE" w:rsidRPr="00855D5A" w:rsidRDefault="00057BEE"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r w:rsidR="00057BEE" w:rsidRPr="00D26E2F" w14:paraId="5826AD17" w14:textId="77777777" w:rsidTr="00146AA5">
        <w:tc>
          <w:tcPr>
            <w:tcW w:w="5662" w:type="dxa"/>
          </w:tcPr>
          <w:p w14:paraId="21B731BF" w14:textId="77777777" w:rsidR="00057BEE" w:rsidRPr="00D26E2F" w:rsidRDefault="00057BEE"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w:t>
            </w:r>
            <w:r w:rsidRPr="00987E71">
              <w:rPr>
                <w:rFonts w:ascii="Courier New" w:hAnsi="Courier New" w:cs="Courier New"/>
                <w:color w:val="800000"/>
                <w:sz w:val="16"/>
                <w:szCs w:val="16"/>
              </w:rPr>
              <w:t>ID</w:t>
            </w:r>
            <w:proofErr w:type="spellEnd"/>
            <w:r w:rsidRPr="00D26E2F">
              <w:rPr>
                <w:rFonts w:ascii="Courier New" w:hAnsi="Courier New" w:cs="Courier New"/>
                <w:color w:val="0000FF"/>
                <w:sz w:val="16"/>
                <w:szCs w:val="16"/>
                <w:highlight w:val="white"/>
              </w:rPr>
              <w:t>&gt;</w:t>
            </w:r>
            <w:r w:rsidRPr="00F95EF2">
              <w:rPr>
                <w:rFonts w:ascii="Courier New" w:hAnsi="Courier New" w:cs="Courier New"/>
                <w:color w:val="000000"/>
                <w:sz w:val="16"/>
                <w:szCs w:val="16"/>
              </w:rPr>
              <w:t>123</w:t>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w:t>
            </w:r>
            <w:r w:rsidRPr="00987E71">
              <w:rPr>
                <w:rFonts w:ascii="Courier New" w:hAnsi="Courier New" w:cs="Courier New"/>
                <w:color w:val="800000"/>
                <w:sz w:val="16"/>
                <w:szCs w:val="16"/>
              </w:rPr>
              <w:t>ID</w:t>
            </w:r>
            <w:proofErr w:type="spellEnd"/>
            <w:r w:rsidRPr="00D26E2F">
              <w:rPr>
                <w:rFonts w:ascii="Courier New" w:hAnsi="Courier New" w:cs="Courier New"/>
                <w:color w:val="0000FF"/>
                <w:sz w:val="16"/>
                <w:szCs w:val="16"/>
                <w:highlight w:val="white"/>
              </w:rPr>
              <w:t>&gt;</w:t>
            </w:r>
          </w:p>
        </w:tc>
        <w:tc>
          <w:tcPr>
            <w:tcW w:w="2041" w:type="dxa"/>
          </w:tcPr>
          <w:p w14:paraId="0BFC2F73" w14:textId="44B5C0B9" w:rsidR="00057BEE" w:rsidRPr="00D26E2F" w:rsidRDefault="00057BEE"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Pöntunarnúmer</w:t>
            </w:r>
          </w:p>
        </w:tc>
        <w:tc>
          <w:tcPr>
            <w:tcW w:w="844" w:type="dxa"/>
          </w:tcPr>
          <w:p w14:paraId="64B5180E" w14:textId="4105E72F" w:rsidR="00057BEE" w:rsidRPr="00AD15B3" w:rsidRDefault="0083312B" w:rsidP="00146AA5">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79" w:type="dxa"/>
          </w:tcPr>
          <w:p w14:paraId="1268C3A8" w14:textId="77777777" w:rsidR="00057BEE" w:rsidRDefault="00057BEE"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BT-13</w:t>
            </w:r>
          </w:p>
        </w:tc>
      </w:tr>
      <w:tr w:rsidR="00057BEE" w:rsidRPr="000E4981" w14:paraId="54CCFC5C" w14:textId="77777777" w:rsidTr="00146AA5">
        <w:tc>
          <w:tcPr>
            <w:tcW w:w="5662" w:type="dxa"/>
          </w:tcPr>
          <w:p w14:paraId="5ECB39E0" w14:textId="77777777" w:rsidR="00057BEE" w:rsidRPr="000E4981" w:rsidRDefault="00057BEE" w:rsidP="00146AA5">
            <w:pPr>
              <w:tabs>
                <w:tab w:val="left" w:pos="284"/>
              </w:tabs>
              <w:autoSpaceDE w:val="0"/>
              <w:autoSpaceDN w:val="0"/>
              <w:adjustRightInd w:val="0"/>
              <w:rPr>
                <w:rFonts w:ascii="Courier New" w:hAnsi="Courier New" w:cs="Courier New"/>
                <w:color w:val="0000FF"/>
                <w:sz w:val="16"/>
                <w:szCs w:val="16"/>
                <w:highlight w:val="white"/>
              </w:rPr>
            </w:pPr>
            <w:r w:rsidRPr="000E4981">
              <w:rPr>
                <w:rFonts w:ascii="Courier New" w:hAnsi="Courier New" w:cs="Courier New"/>
                <w:color w:val="0000FF"/>
                <w:sz w:val="16"/>
                <w:szCs w:val="16"/>
                <w:highlight w:val="white"/>
              </w:rPr>
              <w:t>&lt;/</w:t>
            </w:r>
            <w:proofErr w:type="spellStart"/>
            <w:r w:rsidRPr="000E4981">
              <w:rPr>
                <w:rFonts w:ascii="Courier New" w:hAnsi="Courier New" w:cs="Courier New"/>
                <w:color w:val="800000"/>
                <w:sz w:val="16"/>
                <w:szCs w:val="16"/>
                <w:highlight w:val="white"/>
              </w:rPr>
              <w:t>cac:OrderReference</w:t>
            </w:r>
            <w:proofErr w:type="spellEnd"/>
            <w:r w:rsidRPr="000E4981">
              <w:rPr>
                <w:rFonts w:ascii="Courier New" w:hAnsi="Courier New" w:cs="Courier New"/>
                <w:color w:val="0000FF"/>
                <w:sz w:val="16"/>
                <w:szCs w:val="16"/>
                <w:highlight w:val="white"/>
              </w:rPr>
              <w:t>&gt;</w:t>
            </w:r>
          </w:p>
        </w:tc>
        <w:tc>
          <w:tcPr>
            <w:tcW w:w="2041" w:type="dxa"/>
          </w:tcPr>
          <w:p w14:paraId="35781D25" w14:textId="77777777" w:rsidR="00057BEE" w:rsidRPr="000E4981" w:rsidRDefault="00057BEE" w:rsidP="00146AA5">
            <w:pPr>
              <w:tabs>
                <w:tab w:val="left" w:pos="284"/>
              </w:tabs>
              <w:autoSpaceDE w:val="0"/>
              <w:autoSpaceDN w:val="0"/>
              <w:adjustRightInd w:val="0"/>
              <w:rPr>
                <w:rFonts w:ascii="Courier New" w:hAnsi="Courier New" w:cs="Courier New"/>
                <w:color w:val="0000FF"/>
                <w:sz w:val="16"/>
                <w:szCs w:val="16"/>
                <w:highlight w:val="white"/>
              </w:rPr>
            </w:pPr>
          </w:p>
        </w:tc>
        <w:tc>
          <w:tcPr>
            <w:tcW w:w="844" w:type="dxa"/>
          </w:tcPr>
          <w:p w14:paraId="5C02D4F4" w14:textId="77777777" w:rsidR="00057BEE" w:rsidRPr="00AD15B3" w:rsidRDefault="00057BEE" w:rsidP="00146AA5">
            <w:pPr>
              <w:tabs>
                <w:tab w:val="left" w:pos="284"/>
              </w:tabs>
              <w:autoSpaceDE w:val="0"/>
              <w:autoSpaceDN w:val="0"/>
              <w:adjustRightInd w:val="0"/>
              <w:rPr>
                <w:rFonts w:ascii="Courier New" w:hAnsi="Courier New" w:cs="Courier New"/>
                <w:sz w:val="16"/>
                <w:szCs w:val="16"/>
                <w:highlight w:val="white"/>
              </w:rPr>
            </w:pPr>
          </w:p>
        </w:tc>
        <w:tc>
          <w:tcPr>
            <w:tcW w:w="979" w:type="dxa"/>
          </w:tcPr>
          <w:p w14:paraId="73B07D8A" w14:textId="77777777" w:rsidR="00057BEE" w:rsidRPr="000E4981" w:rsidRDefault="00057BEE" w:rsidP="00146AA5">
            <w:pPr>
              <w:tabs>
                <w:tab w:val="left" w:pos="284"/>
              </w:tabs>
              <w:autoSpaceDE w:val="0"/>
              <w:autoSpaceDN w:val="0"/>
              <w:adjustRightInd w:val="0"/>
              <w:rPr>
                <w:rFonts w:ascii="Courier New" w:hAnsi="Courier New" w:cs="Courier New"/>
                <w:color w:val="0000FF"/>
                <w:sz w:val="16"/>
                <w:szCs w:val="16"/>
                <w:highlight w:val="white"/>
              </w:rPr>
            </w:pPr>
          </w:p>
        </w:tc>
      </w:tr>
      <w:tr w:rsidR="00057BEE" w:rsidRPr="000E4981" w14:paraId="65A478AC" w14:textId="77777777" w:rsidTr="00146AA5">
        <w:tc>
          <w:tcPr>
            <w:tcW w:w="5662" w:type="dxa"/>
          </w:tcPr>
          <w:p w14:paraId="56FA3E8C" w14:textId="77777777" w:rsidR="00057BEE" w:rsidRPr="000E4981" w:rsidRDefault="00057BEE" w:rsidP="00146AA5">
            <w:pPr>
              <w:tabs>
                <w:tab w:val="left" w:pos="284"/>
              </w:tabs>
              <w:autoSpaceDE w:val="0"/>
              <w:autoSpaceDN w:val="0"/>
              <w:adjustRightInd w:val="0"/>
              <w:rPr>
                <w:rFonts w:ascii="Courier New" w:hAnsi="Courier New" w:cs="Courier New"/>
                <w:color w:val="0000FF"/>
                <w:sz w:val="16"/>
                <w:szCs w:val="16"/>
                <w:highlight w:val="white"/>
              </w:rPr>
            </w:pPr>
          </w:p>
        </w:tc>
        <w:tc>
          <w:tcPr>
            <w:tcW w:w="2041" w:type="dxa"/>
          </w:tcPr>
          <w:p w14:paraId="593E54A1" w14:textId="77777777" w:rsidR="00057BEE" w:rsidRPr="000E4981" w:rsidRDefault="00057BEE" w:rsidP="00146AA5">
            <w:pPr>
              <w:tabs>
                <w:tab w:val="left" w:pos="284"/>
              </w:tabs>
              <w:autoSpaceDE w:val="0"/>
              <w:autoSpaceDN w:val="0"/>
              <w:adjustRightInd w:val="0"/>
              <w:rPr>
                <w:rFonts w:ascii="Courier New" w:hAnsi="Courier New" w:cs="Courier New"/>
                <w:color w:val="0000FF"/>
                <w:sz w:val="16"/>
                <w:szCs w:val="16"/>
                <w:highlight w:val="white"/>
              </w:rPr>
            </w:pPr>
          </w:p>
        </w:tc>
        <w:tc>
          <w:tcPr>
            <w:tcW w:w="844" w:type="dxa"/>
          </w:tcPr>
          <w:p w14:paraId="4741812D" w14:textId="77777777" w:rsidR="00057BEE" w:rsidRPr="00AD15B3" w:rsidRDefault="00057BEE" w:rsidP="00146AA5">
            <w:pPr>
              <w:tabs>
                <w:tab w:val="left" w:pos="284"/>
              </w:tabs>
              <w:autoSpaceDE w:val="0"/>
              <w:autoSpaceDN w:val="0"/>
              <w:adjustRightInd w:val="0"/>
              <w:rPr>
                <w:rFonts w:ascii="Courier New" w:hAnsi="Courier New" w:cs="Courier New"/>
                <w:sz w:val="16"/>
                <w:szCs w:val="16"/>
                <w:highlight w:val="white"/>
              </w:rPr>
            </w:pPr>
          </w:p>
        </w:tc>
        <w:tc>
          <w:tcPr>
            <w:tcW w:w="979" w:type="dxa"/>
          </w:tcPr>
          <w:p w14:paraId="37056946" w14:textId="77777777" w:rsidR="00057BEE" w:rsidRPr="000E4981" w:rsidRDefault="00057BEE" w:rsidP="00146AA5">
            <w:pPr>
              <w:tabs>
                <w:tab w:val="left" w:pos="284"/>
              </w:tabs>
              <w:autoSpaceDE w:val="0"/>
              <w:autoSpaceDN w:val="0"/>
              <w:adjustRightInd w:val="0"/>
              <w:rPr>
                <w:rFonts w:ascii="Courier New" w:hAnsi="Courier New" w:cs="Courier New"/>
                <w:color w:val="0000FF"/>
                <w:sz w:val="16"/>
                <w:szCs w:val="16"/>
                <w:highlight w:val="white"/>
              </w:rPr>
            </w:pPr>
          </w:p>
        </w:tc>
      </w:tr>
    </w:tbl>
    <w:p w14:paraId="378B7EEC" w14:textId="7D90EBE3" w:rsidR="00057BEE" w:rsidRDefault="00057BEE" w:rsidP="00057BEE">
      <w:pPr>
        <w:pStyle w:val="BodyText"/>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057BEE" w:rsidRPr="00DD76FE" w14:paraId="0C0B9C95" w14:textId="77777777" w:rsidTr="00146AA5">
        <w:tc>
          <w:tcPr>
            <w:tcW w:w="6095" w:type="dxa"/>
          </w:tcPr>
          <w:p w14:paraId="5EA48E3E" w14:textId="77777777" w:rsidR="00057BEE" w:rsidRPr="00DD76FE" w:rsidRDefault="00057BEE" w:rsidP="00797D9D">
            <w:pPr>
              <w:pStyle w:val="BodyText"/>
              <w:keepNext/>
              <w:spacing w:after="0"/>
              <w:rPr>
                <w:b/>
                <w:highlight w:val="white"/>
              </w:rPr>
            </w:pPr>
            <w:r w:rsidRPr="00DD76FE">
              <w:rPr>
                <w:b/>
                <w:highlight w:val="white"/>
              </w:rPr>
              <w:t>Regla</w:t>
            </w:r>
          </w:p>
        </w:tc>
        <w:tc>
          <w:tcPr>
            <w:tcW w:w="2439" w:type="dxa"/>
          </w:tcPr>
          <w:p w14:paraId="69F1D75C" w14:textId="77777777" w:rsidR="00057BEE" w:rsidRPr="00DD76FE" w:rsidRDefault="00057BEE" w:rsidP="00797D9D">
            <w:pPr>
              <w:pStyle w:val="BodyText"/>
              <w:keepNext/>
              <w:spacing w:after="0"/>
              <w:rPr>
                <w:b/>
                <w:highlight w:val="white"/>
              </w:rPr>
            </w:pPr>
            <w:r w:rsidRPr="00DD76FE">
              <w:rPr>
                <w:b/>
                <w:highlight w:val="white"/>
              </w:rPr>
              <w:t>Kenni</w:t>
            </w:r>
          </w:p>
        </w:tc>
        <w:tc>
          <w:tcPr>
            <w:tcW w:w="992" w:type="dxa"/>
          </w:tcPr>
          <w:p w14:paraId="7DDFC168" w14:textId="77777777" w:rsidR="00057BEE" w:rsidRPr="00DD76FE" w:rsidRDefault="00057BEE" w:rsidP="00797D9D">
            <w:pPr>
              <w:pStyle w:val="BodyText"/>
              <w:keepNext/>
              <w:spacing w:after="0"/>
              <w:rPr>
                <w:b/>
                <w:highlight w:val="white"/>
              </w:rPr>
            </w:pPr>
            <w:r w:rsidRPr="00DD76FE">
              <w:rPr>
                <w:b/>
                <w:highlight w:val="white"/>
              </w:rPr>
              <w:t>Vægi</w:t>
            </w:r>
          </w:p>
        </w:tc>
      </w:tr>
      <w:tr w:rsidR="00057BEE" w:rsidRPr="00DD76FE" w14:paraId="6A89471A" w14:textId="77777777" w:rsidTr="00146AA5">
        <w:tc>
          <w:tcPr>
            <w:tcW w:w="6095" w:type="dxa"/>
          </w:tcPr>
          <w:p w14:paraId="3482C5E3" w14:textId="1342136D" w:rsidR="00057BEE" w:rsidRPr="00DD76FE" w:rsidRDefault="00057BEE" w:rsidP="00DD76FE">
            <w:pPr>
              <w:pStyle w:val="BodyText"/>
              <w:spacing w:after="0"/>
              <w:rPr>
                <w:highlight w:val="white"/>
              </w:rPr>
            </w:pPr>
            <w:r w:rsidRPr="00DD76FE">
              <w:rPr>
                <w:highlight w:val="white"/>
              </w:rPr>
              <w:t>Reikningur skal innihalda tilvísun kaupanda</w:t>
            </w:r>
            <w:r w:rsidR="00C100A0" w:rsidRPr="00DD76FE">
              <w:rPr>
                <w:highlight w:val="white"/>
              </w:rPr>
              <w:t xml:space="preserve"> (3.1.7.3)</w:t>
            </w:r>
            <w:r w:rsidRPr="00DD76FE">
              <w:rPr>
                <w:highlight w:val="white"/>
              </w:rPr>
              <w:t xml:space="preserve"> eða pöntunarnúmer</w:t>
            </w:r>
            <w:r w:rsidR="00C100A0" w:rsidRPr="00DD76FE">
              <w:rPr>
                <w:highlight w:val="white"/>
              </w:rPr>
              <w:t xml:space="preserve"> (3.1.7.4)</w:t>
            </w:r>
            <w:r w:rsidRPr="00DD76FE">
              <w:rPr>
                <w:highlight w:val="white"/>
              </w:rPr>
              <w:t>.</w:t>
            </w:r>
          </w:p>
        </w:tc>
        <w:tc>
          <w:tcPr>
            <w:tcW w:w="2439" w:type="dxa"/>
          </w:tcPr>
          <w:p w14:paraId="17EE736D" w14:textId="77777777" w:rsidR="00057BEE" w:rsidRPr="00DD76FE" w:rsidRDefault="00057BEE" w:rsidP="00DD76FE">
            <w:pPr>
              <w:pStyle w:val="BodyText"/>
              <w:spacing w:after="0"/>
              <w:rPr>
                <w:highlight w:val="white"/>
              </w:rPr>
            </w:pPr>
            <w:r w:rsidRPr="00DD76FE">
              <w:rPr>
                <w:highlight w:val="white"/>
              </w:rPr>
              <w:t>PEPPOL-EN16931-R003</w:t>
            </w:r>
          </w:p>
        </w:tc>
        <w:tc>
          <w:tcPr>
            <w:tcW w:w="992" w:type="dxa"/>
          </w:tcPr>
          <w:p w14:paraId="31CEEDE5" w14:textId="77777777" w:rsidR="00057BEE" w:rsidRPr="00DD76FE" w:rsidRDefault="00057BEE" w:rsidP="00DD76FE">
            <w:pPr>
              <w:pStyle w:val="BodyText"/>
              <w:spacing w:after="0"/>
              <w:rPr>
                <w:highlight w:val="white"/>
              </w:rPr>
            </w:pPr>
            <w:r w:rsidRPr="00DD76FE">
              <w:rPr>
                <w:highlight w:val="white"/>
              </w:rPr>
              <w:t>fatal</w:t>
            </w:r>
          </w:p>
        </w:tc>
      </w:tr>
    </w:tbl>
    <w:p w14:paraId="315B4EB9" w14:textId="0BFACBD7" w:rsidR="002820AB" w:rsidRDefault="002820AB" w:rsidP="002820AB">
      <w:pPr>
        <w:pStyle w:val="Heading4"/>
      </w:pPr>
      <w:r>
        <w:t>Sölupöntun</w:t>
      </w:r>
    </w:p>
    <w:p w14:paraId="16E7E6A7" w14:textId="0EA14C05" w:rsidR="002820AB" w:rsidRDefault="002820AB" w:rsidP="002820AB">
      <w:pPr>
        <w:pStyle w:val="BodyText"/>
      </w:pPr>
      <w:r>
        <w:t xml:space="preserve">Tilvísun í númer sölupöntunar sem seljandi hefur stofnað í sölukerfum sínum við móttöku </w:t>
      </w:r>
      <w:proofErr w:type="spellStart"/>
      <w:r>
        <w:t>pöntunnar</w:t>
      </w:r>
      <w:proofErr w:type="spellEnd"/>
      <w:r>
        <w:t xml:space="preserve"> kaupanda.</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2"/>
        <w:gridCol w:w="2041"/>
        <w:gridCol w:w="844"/>
        <w:gridCol w:w="979"/>
      </w:tblGrid>
      <w:tr w:rsidR="002820AB" w:rsidRPr="00491DE5" w14:paraId="4693281C" w14:textId="77777777" w:rsidTr="00146AA5">
        <w:tc>
          <w:tcPr>
            <w:tcW w:w="5662" w:type="dxa"/>
          </w:tcPr>
          <w:p w14:paraId="5988472B" w14:textId="77777777" w:rsidR="002820AB" w:rsidRPr="00491DE5" w:rsidRDefault="002820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2041" w:type="dxa"/>
          </w:tcPr>
          <w:p w14:paraId="5C1F26CB" w14:textId="77777777" w:rsidR="002820AB" w:rsidRPr="0044755C" w:rsidRDefault="002820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844" w:type="dxa"/>
          </w:tcPr>
          <w:p w14:paraId="32202259" w14:textId="77777777" w:rsidR="002820AB" w:rsidRPr="00AD15B3" w:rsidRDefault="002820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AD15B3">
              <w:rPr>
                <w:rFonts w:ascii="Courier New" w:hAnsi="Courier New" w:cs="Courier New"/>
                <w:b/>
                <w:sz w:val="16"/>
                <w:szCs w:val="16"/>
                <w:highlight w:val="white"/>
              </w:rPr>
              <w:t>Tíðni</w:t>
            </w:r>
          </w:p>
        </w:tc>
        <w:tc>
          <w:tcPr>
            <w:tcW w:w="979" w:type="dxa"/>
          </w:tcPr>
          <w:p w14:paraId="15D279B1" w14:textId="77777777" w:rsidR="002820AB" w:rsidRPr="0044755C" w:rsidRDefault="002820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2820AB" w:rsidRPr="00D26E2F" w14:paraId="70AD24B6" w14:textId="77777777" w:rsidTr="00146AA5">
        <w:tc>
          <w:tcPr>
            <w:tcW w:w="5662" w:type="dxa"/>
          </w:tcPr>
          <w:p w14:paraId="1676857A" w14:textId="77777777" w:rsidR="002820AB" w:rsidRPr="00D26E2F" w:rsidRDefault="002820AB" w:rsidP="00146AA5">
            <w:pPr>
              <w:tabs>
                <w:tab w:val="left" w:pos="284"/>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cac:</w:t>
            </w:r>
            <w:r w:rsidRPr="00987E71">
              <w:rPr>
                <w:rFonts w:ascii="Courier New" w:hAnsi="Courier New" w:cs="Courier New"/>
                <w:color w:val="800000"/>
                <w:sz w:val="16"/>
                <w:szCs w:val="16"/>
              </w:rPr>
              <w:t>OrderReference</w:t>
            </w:r>
            <w:proofErr w:type="spellEnd"/>
            <w:r w:rsidRPr="00D26E2F">
              <w:rPr>
                <w:rFonts w:ascii="Courier New" w:hAnsi="Courier New" w:cs="Courier New"/>
                <w:color w:val="0000FF"/>
                <w:sz w:val="16"/>
                <w:szCs w:val="16"/>
                <w:highlight w:val="white"/>
              </w:rPr>
              <w:t>&gt;</w:t>
            </w:r>
          </w:p>
        </w:tc>
        <w:tc>
          <w:tcPr>
            <w:tcW w:w="2041" w:type="dxa"/>
          </w:tcPr>
          <w:p w14:paraId="5BEB61D9" w14:textId="77777777" w:rsidR="002820AB" w:rsidRPr="00855D5A" w:rsidRDefault="002820A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7015BB70" w14:textId="3CE00138" w:rsidR="002820AB" w:rsidRPr="00AD15B3" w:rsidRDefault="0083312B" w:rsidP="00146AA5">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79" w:type="dxa"/>
          </w:tcPr>
          <w:p w14:paraId="0CC4B053" w14:textId="77777777" w:rsidR="002820AB" w:rsidRPr="00855D5A" w:rsidRDefault="002820A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r w:rsidR="002820AB" w:rsidRPr="00D26E2F" w14:paraId="021B9422" w14:textId="77777777" w:rsidTr="00146AA5">
        <w:tc>
          <w:tcPr>
            <w:tcW w:w="5662" w:type="dxa"/>
          </w:tcPr>
          <w:p w14:paraId="3D663BAD" w14:textId="77777777" w:rsidR="002820AB" w:rsidRPr="00D26E2F" w:rsidRDefault="002820A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w:t>
            </w:r>
            <w:r>
              <w:rPr>
                <w:rFonts w:ascii="Courier New" w:hAnsi="Courier New" w:cs="Courier New"/>
                <w:color w:val="800000"/>
                <w:sz w:val="16"/>
                <w:szCs w:val="16"/>
                <w:highlight w:val="white"/>
              </w:rPr>
              <w:t>SalesOrder</w:t>
            </w:r>
            <w:r w:rsidRPr="00987E71">
              <w:rPr>
                <w:rFonts w:ascii="Courier New" w:hAnsi="Courier New" w:cs="Courier New"/>
                <w:color w:val="800000"/>
                <w:sz w:val="16"/>
                <w:szCs w:val="16"/>
              </w:rPr>
              <w:t>ID</w:t>
            </w:r>
            <w:proofErr w:type="spellEnd"/>
            <w:r w:rsidRPr="00D26E2F">
              <w:rPr>
                <w:rFonts w:ascii="Courier New" w:hAnsi="Courier New" w:cs="Courier New"/>
                <w:color w:val="0000FF"/>
                <w:sz w:val="16"/>
                <w:szCs w:val="16"/>
                <w:highlight w:val="white"/>
              </w:rPr>
              <w:t>&gt;</w:t>
            </w:r>
            <w:r w:rsidRPr="00F95EF2">
              <w:rPr>
                <w:rFonts w:ascii="Courier New" w:hAnsi="Courier New" w:cs="Courier New"/>
                <w:color w:val="000000"/>
                <w:sz w:val="16"/>
                <w:szCs w:val="16"/>
              </w:rPr>
              <w:t>123</w:t>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w:t>
            </w:r>
            <w:r>
              <w:rPr>
                <w:rFonts w:ascii="Courier New" w:hAnsi="Courier New" w:cs="Courier New"/>
                <w:color w:val="800000"/>
                <w:sz w:val="16"/>
                <w:szCs w:val="16"/>
                <w:highlight w:val="white"/>
              </w:rPr>
              <w:t>SalesOrder</w:t>
            </w:r>
            <w:r w:rsidRPr="00987E71">
              <w:rPr>
                <w:rFonts w:ascii="Courier New" w:hAnsi="Courier New" w:cs="Courier New"/>
                <w:color w:val="800000"/>
                <w:sz w:val="16"/>
                <w:szCs w:val="16"/>
              </w:rPr>
              <w:t>ID</w:t>
            </w:r>
            <w:proofErr w:type="spellEnd"/>
            <w:r w:rsidRPr="00D26E2F">
              <w:rPr>
                <w:rFonts w:ascii="Courier New" w:hAnsi="Courier New" w:cs="Courier New"/>
                <w:color w:val="0000FF"/>
                <w:sz w:val="16"/>
                <w:szCs w:val="16"/>
                <w:highlight w:val="white"/>
              </w:rPr>
              <w:t>&gt;</w:t>
            </w:r>
          </w:p>
        </w:tc>
        <w:tc>
          <w:tcPr>
            <w:tcW w:w="2041" w:type="dxa"/>
          </w:tcPr>
          <w:p w14:paraId="160C2282" w14:textId="77777777" w:rsidR="002820AB" w:rsidRPr="00D26E2F" w:rsidRDefault="002820A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Sölupöntun nr.</w:t>
            </w:r>
          </w:p>
        </w:tc>
        <w:tc>
          <w:tcPr>
            <w:tcW w:w="844" w:type="dxa"/>
          </w:tcPr>
          <w:p w14:paraId="6A9493B7" w14:textId="45D9BD02" w:rsidR="002820AB" w:rsidRPr="00AD15B3" w:rsidRDefault="0083312B" w:rsidP="00146AA5">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79" w:type="dxa"/>
          </w:tcPr>
          <w:p w14:paraId="60F3C00D" w14:textId="77777777" w:rsidR="002820AB" w:rsidRDefault="002820A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BT-14</w:t>
            </w:r>
          </w:p>
        </w:tc>
      </w:tr>
      <w:tr w:rsidR="002820AB" w:rsidRPr="000E4981" w14:paraId="6306A231" w14:textId="77777777" w:rsidTr="00146AA5">
        <w:tc>
          <w:tcPr>
            <w:tcW w:w="5662" w:type="dxa"/>
          </w:tcPr>
          <w:p w14:paraId="770E94EB" w14:textId="77777777" w:rsidR="002820AB" w:rsidRPr="000E4981" w:rsidRDefault="002820AB" w:rsidP="00146AA5">
            <w:pPr>
              <w:tabs>
                <w:tab w:val="left" w:pos="284"/>
              </w:tabs>
              <w:autoSpaceDE w:val="0"/>
              <w:autoSpaceDN w:val="0"/>
              <w:adjustRightInd w:val="0"/>
              <w:rPr>
                <w:rFonts w:ascii="Courier New" w:hAnsi="Courier New" w:cs="Courier New"/>
                <w:color w:val="0000FF"/>
                <w:sz w:val="16"/>
                <w:szCs w:val="16"/>
                <w:highlight w:val="white"/>
              </w:rPr>
            </w:pPr>
            <w:r w:rsidRPr="000E4981">
              <w:rPr>
                <w:rFonts w:ascii="Courier New" w:hAnsi="Courier New" w:cs="Courier New"/>
                <w:color w:val="0000FF"/>
                <w:sz w:val="16"/>
                <w:szCs w:val="16"/>
                <w:highlight w:val="white"/>
              </w:rPr>
              <w:t>&lt;/</w:t>
            </w:r>
            <w:proofErr w:type="spellStart"/>
            <w:r w:rsidRPr="000E4981">
              <w:rPr>
                <w:rFonts w:ascii="Courier New" w:hAnsi="Courier New" w:cs="Courier New"/>
                <w:color w:val="800000"/>
                <w:sz w:val="16"/>
                <w:szCs w:val="16"/>
                <w:highlight w:val="white"/>
              </w:rPr>
              <w:t>cac:OrderReference</w:t>
            </w:r>
            <w:proofErr w:type="spellEnd"/>
            <w:r w:rsidRPr="000E4981">
              <w:rPr>
                <w:rFonts w:ascii="Courier New" w:hAnsi="Courier New" w:cs="Courier New"/>
                <w:color w:val="0000FF"/>
                <w:sz w:val="16"/>
                <w:szCs w:val="16"/>
                <w:highlight w:val="white"/>
              </w:rPr>
              <w:t>&gt;</w:t>
            </w:r>
          </w:p>
        </w:tc>
        <w:tc>
          <w:tcPr>
            <w:tcW w:w="2041" w:type="dxa"/>
          </w:tcPr>
          <w:p w14:paraId="057400E6" w14:textId="77777777" w:rsidR="002820AB" w:rsidRPr="000E4981" w:rsidRDefault="002820AB" w:rsidP="00146AA5">
            <w:pPr>
              <w:tabs>
                <w:tab w:val="left" w:pos="284"/>
              </w:tabs>
              <w:autoSpaceDE w:val="0"/>
              <w:autoSpaceDN w:val="0"/>
              <w:adjustRightInd w:val="0"/>
              <w:rPr>
                <w:rFonts w:ascii="Courier New" w:hAnsi="Courier New" w:cs="Courier New"/>
                <w:color w:val="0000FF"/>
                <w:sz w:val="16"/>
                <w:szCs w:val="16"/>
                <w:highlight w:val="white"/>
              </w:rPr>
            </w:pPr>
          </w:p>
        </w:tc>
        <w:tc>
          <w:tcPr>
            <w:tcW w:w="844" w:type="dxa"/>
          </w:tcPr>
          <w:p w14:paraId="4E5335F8" w14:textId="77777777" w:rsidR="002820AB" w:rsidRPr="00AD15B3" w:rsidRDefault="002820AB" w:rsidP="00146AA5">
            <w:pPr>
              <w:tabs>
                <w:tab w:val="left" w:pos="284"/>
              </w:tabs>
              <w:autoSpaceDE w:val="0"/>
              <w:autoSpaceDN w:val="0"/>
              <w:adjustRightInd w:val="0"/>
              <w:rPr>
                <w:rFonts w:ascii="Courier New" w:hAnsi="Courier New" w:cs="Courier New"/>
                <w:sz w:val="16"/>
                <w:szCs w:val="16"/>
                <w:highlight w:val="white"/>
              </w:rPr>
            </w:pPr>
          </w:p>
        </w:tc>
        <w:tc>
          <w:tcPr>
            <w:tcW w:w="979" w:type="dxa"/>
          </w:tcPr>
          <w:p w14:paraId="694A50B2" w14:textId="77777777" w:rsidR="002820AB" w:rsidRPr="000E4981" w:rsidRDefault="002820AB" w:rsidP="00146AA5">
            <w:pPr>
              <w:tabs>
                <w:tab w:val="left" w:pos="284"/>
              </w:tabs>
              <w:autoSpaceDE w:val="0"/>
              <w:autoSpaceDN w:val="0"/>
              <w:adjustRightInd w:val="0"/>
              <w:rPr>
                <w:rFonts w:ascii="Courier New" w:hAnsi="Courier New" w:cs="Courier New"/>
                <w:color w:val="0000FF"/>
                <w:sz w:val="16"/>
                <w:szCs w:val="16"/>
                <w:highlight w:val="white"/>
              </w:rPr>
            </w:pPr>
          </w:p>
        </w:tc>
      </w:tr>
    </w:tbl>
    <w:p w14:paraId="3CA863B6" w14:textId="77777777" w:rsidR="002820AB" w:rsidRDefault="002820AB" w:rsidP="002820AB">
      <w:pPr>
        <w:pStyle w:val="Heading4"/>
      </w:pPr>
      <w:r>
        <w:t>Verknúmer</w:t>
      </w:r>
    </w:p>
    <w:p w14:paraId="2305FEC2" w14:textId="3B5F2818" w:rsidR="002820AB" w:rsidRDefault="002820AB" w:rsidP="002820AB">
      <w:pPr>
        <w:pStyle w:val="BodyText"/>
      </w:pPr>
      <w:r>
        <w:t>Tilvísun í verk sem verið er að reikningsfæra að hluta að öllu leiti.</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2"/>
        <w:gridCol w:w="2041"/>
        <w:gridCol w:w="844"/>
        <w:gridCol w:w="979"/>
      </w:tblGrid>
      <w:tr w:rsidR="002820AB" w:rsidRPr="00491DE5" w14:paraId="395AB70B" w14:textId="77777777" w:rsidTr="00146AA5">
        <w:tc>
          <w:tcPr>
            <w:tcW w:w="5662" w:type="dxa"/>
          </w:tcPr>
          <w:p w14:paraId="380B1073" w14:textId="77777777" w:rsidR="002820AB" w:rsidRPr="00491DE5" w:rsidRDefault="002820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2041" w:type="dxa"/>
          </w:tcPr>
          <w:p w14:paraId="1B82D98E" w14:textId="77777777" w:rsidR="002820AB" w:rsidRPr="0044755C" w:rsidRDefault="002820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844" w:type="dxa"/>
          </w:tcPr>
          <w:p w14:paraId="05E0E4E5" w14:textId="77777777" w:rsidR="002820AB" w:rsidRPr="00AD15B3" w:rsidRDefault="002820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AD15B3">
              <w:rPr>
                <w:rFonts w:ascii="Courier New" w:hAnsi="Courier New" w:cs="Courier New"/>
                <w:b/>
                <w:sz w:val="16"/>
                <w:szCs w:val="16"/>
                <w:highlight w:val="white"/>
              </w:rPr>
              <w:t>Tíðni</w:t>
            </w:r>
          </w:p>
        </w:tc>
        <w:tc>
          <w:tcPr>
            <w:tcW w:w="979" w:type="dxa"/>
          </w:tcPr>
          <w:p w14:paraId="1FB9E389" w14:textId="77777777" w:rsidR="002820AB" w:rsidRPr="0044755C" w:rsidRDefault="002820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2820AB" w:rsidRPr="0083312B" w14:paraId="509BF757" w14:textId="77777777" w:rsidTr="00146AA5">
        <w:tc>
          <w:tcPr>
            <w:tcW w:w="5662" w:type="dxa"/>
          </w:tcPr>
          <w:p w14:paraId="682CE448" w14:textId="12129788" w:rsidR="002820AB" w:rsidRPr="0083312B" w:rsidRDefault="002820AB" w:rsidP="00146AA5">
            <w:pPr>
              <w:tabs>
                <w:tab w:val="left" w:pos="284"/>
              </w:tabs>
              <w:autoSpaceDE w:val="0"/>
              <w:autoSpaceDN w:val="0"/>
              <w:adjustRightInd w:val="0"/>
              <w:rPr>
                <w:rFonts w:ascii="Courier New" w:hAnsi="Courier New" w:cs="Courier New"/>
                <w:color w:val="0000FF"/>
                <w:sz w:val="16"/>
                <w:szCs w:val="16"/>
                <w:highlight w:val="white"/>
              </w:rPr>
            </w:pPr>
            <w:r w:rsidRPr="0083312B">
              <w:rPr>
                <w:rFonts w:ascii="Courier New" w:hAnsi="Courier New" w:cs="Courier New"/>
                <w:color w:val="0000FF"/>
                <w:sz w:val="16"/>
                <w:szCs w:val="16"/>
                <w:highlight w:val="white"/>
              </w:rPr>
              <w:t>&lt;</w:t>
            </w:r>
            <w:proofErr w:type="spellStart"/>
            <w:r w:rsidRPr="0083312B">
              <w:rPr>
                <w:rFonts w:ascii="Courier New" w:hAnsi="Courier New" w:cs="Courier New"/>
                <w:color w:val="800000"/>
                <w:sz w:val="16"/>
                <w:szCs w:val="16"/>
                <w:highlight w:val="white"/>
              </w:rPr>
              <w:t>cac:ProjectReference</w:t>
            </w:r>
            <w:proofErr w:type="spellEnd"/>
            <w:r w:rsidRPr="0083312B">
              <w:rPr>
                <w:rFonts w:ascii="Courier New" w:hAnsi="Courier New" w:cs="Courier New"/>
                <w:color w:val="0000FF"/>
                <w:sz w:val="16"/>
                <w:szCs w:val="16"/>
                <w:highlight w:val="white"/>
              </w:rPr>
              <w:t>&gt;</w:t>
            </w:r>
          </w:p>
        </w:tc>
        <w:tc>
          <w:tcPr>
            <w:tcW w:w="2041" w:type="dxa"/>
          </w:tcPr>
          <w:p w14:paraId="1D3E7C58" w14:textId="77777777" w:rsidR="002820AB" w:rsidRPr="0083312B" w:rsidRDefault="002820AB" w:rsidP="00146AA5">
            <w:pPr>
              <w:tabs>
                <w:tab w:val="left" w:pos="284"/>
              </w:tabs>
              <w:autoSpaceDE w:val="0"/>
              <w:autoSpaceDN w:val="0"/>
              <w:adjustRightInd w:val="0"/>
              <w:rPr>
                <w:rFonts w:ascii="Courier New" w:hAnsi="Courier New" w:cs="Courier New"/>
                <w:color w:val="0000FF"/>
                <w:sz w:val="16"/>
                <w:szCs w:val="16"/>
                <w:highlight w:val="white"/>
              </w:rPr>
            </w:pPr>
          </w:p>
        </w:tc>
        <w:tc>
          <w:tcPr>
            <w:tcW w:w="844" w:type="dxa"/>
          </w:tcPr>
          <w:p w14:paraId="0134FBD0" w14:textId="02C64B9F" w:rsidR="002820AB" w:rsidRPr="0083312B" w:rsidRDefault="007163D7" w:rsidP="00146AA5">
            <w:pPr>
              <w:tabs>
                <w:tab w:val="left" w:pos="284"/>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79" w:type="dxa"/>
          </w:tcPr>
          <w:p w14:paraId="68AD04BF" w14:textId="77777777" w:rsidR="002820AB" w:rsidRPr="0083312B" w:rsidRDefault="002820AB" w:rsidP="00146AA5">
            <w:pPr>
              <w:tabs>
                <w:tab w:val="left" w:pos="284"/>
              </w:tabs>
              <w:autoSpaceDE w:val="0"/>
              <w:autoSpaceDN w:val="0"/>
              <w:adjustRightInd w:val="0"/>
              <w:rPr>
                <w:rFonts w:ascii="Courier New" w:hAnsi="Courier New" w:cs="Courier New"/>
                <w:color w:val="0000FF"/>
                <w:sz w:val="16"/>
                <w:szCs w:val="16"/>
                <w:highlight w:val="white"/>
              </w:rPr>
            </w:pPr>
          </w:p>
        </w:tc>
      </w:tr>
      <w:tr w:rsidR="002820AB" w:rsidRPr="0083312B" w14:paraId="1B672B87" w14:textId="77777777" w:rsidTr="00146AA5">
        <w:tblPrEx>
          <w:shd w:val="clear" w:color="auto" w:fill="F2F2F2"/>
        </w:tblPrEx>
        <w:tc>
          <w:tcPr>
            <w:tcW w:w="5662" w:type="dxa"/>
            <w:shd w:val="clear" w:color="auto" w:fill="auto"/>
          </w:tcPr>
          <w:p w14:paraId="0A6CB5C0" w14:textId="567E896B" w:rsidR="002820AB" w:rsidRPr="0083312B" w:rsidRDefault="002820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r w:rsidRPr="0083312B">
              <w:rPr>
                <w:rFonts w:ascii="Courier New" w:hAnsi="Courier New" w:cs="Courier New"/>
                <w:color w:val="0000FF"/>
                <w:sz w:val="16"/>
                <w:szCs w:val="16"/>
              </w:rPr>
              <w:lastRenderedPageBreak/>
              <w:t xml:space="preserve">   </w:t>
            </w:r>
            <w:r w:rsidRPr="0083312B">
              <w:rPr>
                <w:rFonts w:ascii="Courier New" w:hAnsi="Courier New" w:cs="Courier New"/>
                <w:color w:val="0000FF"/>
                <w:sz w:val="16"/>
                <w:szCs w:val="16"/>
                <w:highlight w:val="white"/>
              </w:rPr>
              <w:t>&lt;</w:t>
            </w:r>
            <w:proofErr w:type="spellStart"/>
            <w:r w:rsidRPr="0083312B">
              <w:rPr>
                <w:rFonts w:ascii="Courier New" w:hAnsi="Courier New" w:cs="Courier New"/>
                <w:color w:val="800000"/>
                <w:sz w:val="16"/>
                <w:szCs w:val="16"/>
                <w:highlight w:val="white"/>
              </w:rPr>
              <w:t>cbc:ID</w:t>
            </w:r>
            <w:proofErr w:type="spellEnd"/>
            <w:r w:rsidRPr="0083312B">
              <w:rPr>
                <w:rFonts w:ascii="Courier New" w:hAnsi="Courier New" w:cs="Courier New"/>
                <w:color w:val="0000FF"/>
                <w:sz w:val="16"/>
                <w:szCs w:val="16"/>
                <w:highlight w:val="white"/>
              </w:rPr>
              <w:t>&gt;</w:t>
            </w:r>
            <w:r w:rsidRPr="0083312B">
              <w:rPr>
                <w:rFonts w:ascii="Courier New" w:hAnsi="Courier New" w:cs="Courier New"/>
                <w:color w:val="000000"/>
                <w:sz w:val="16"/>
                <w:szCs w:val="16"/>
                <w:highlight w:val="white"/>
              </w:rPr>
              <w:t>321</w:t>
            </w:r>
            <w:r w:rsidRPr="0083312B">
              <w:rPr>
                <w:rFonts w:ascii="Courier New" w:hAnsi="Courier New" w:cs="Courier New"/>
                <w:color w:val="0000FF"/>
                <w:sz w:val="16"/>
                <w:szCs w:val="16"/>
                <w:highlight w:val="white"/>
              </w:rPr>
              <w:t>&lt;/</w:t>
            </w:r>
            <w:proofErr w:type="spellStart"/>
            <w:r w:rsidRPr="0083312B">
              <w:rPr>
                <w:rFonts w:ascii="Courier New" w:hAnsi="Courier New" w:cs="Courier New"/>
                <w:color w:val="800000"/>
                <w:sz w:val="16"/>
                <w:szCs w:val="16"/>
                <w:highlight w:val="white"/>
              </w:rPr>
              <w:t>cbc:ID</w:t>
            </w:r>
            <w:proofErr w:type="spellEnd"/>
            <w:r w:rsidRPr="0083312B">
              <w:rPr>
                <w:rFonts w:ascii="Courier New" w:hAnsi="Courier New" w:cs="Courier New"/>
                <w:color w:val="0000FF"/>
                <w:sz w:val="16"/>
                <w:szCs w:val="16"/>
                <w:highlight w:val="white"/>
              </w:rPr>
              <w:t>&gt;</w:t>
            </w:r>
          </w:p>
        </w:tc>
        <w:tc>
          <w:tcPr>
            <w:tcW w:w="2041" w:type="dxa"/>
            <w:shd w:val="clear" w:color="auto" w:fill="auto"/>
          </w:tcPr>
          <w:p w14:paraId="078544DF" w14:textId="77777777" w:rsidR="002820AB" w:rsidRPr="0083312B" w:rsidRDefault="002820A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83312B">
              <w:rPr>
                <w:rFonts w:ascii="Courier New" w:hAnsi="Courier New" w:cs="Courier New"/>
                <w:color w:val="000000"/>
                <w:sz w:val="16"/>
                <w:szCs w:val="16"/>
                <w:highlight w:val="white"/>
              </w:rPr>
              <w:t>Verknúmer</w:t>
            </w:r>
          </w:p>
        </w:tc>
        <w:tc>
          <w:tcPr>
            <w:tcW w:w="844" w:type="dxa"/>
          </w:tcPr>
          <w:p w14:paraId="1EAFC261" w14:textId="6E9408BF" w:rsidR="002820AB" w:rsidRPr="0083312B" w:rsidRDefault="004E32AD" w:rsidP="00146AA5">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w:t>
            </w:r>
            <w:r w:rsidR="0083312B">
              <w:rPr>
                <w:rFonts w:ascii="Courier New" w:hAnsi="Courier New" w:cs="Courier New"/>
                <w:sz w:val="16"/>
                <w:szCs w:val="16"/>
                <w:highlight w:val="white"/>
              </w:rPr>
              <w:t>..1</w:t>
            </w:r>
          </w:p>
        </w:tc>
        <w:tc>
          <w:tcPr>
            <w:tcW w:w="979" w:type="dxa"/>
          </w:tcPr>
          <w:p w14:paraId="57C0D2E3" w14:textId="77777777" w:rsidR="002820AB" w:rsidRPr="0083312B" w:rsidRDefault="002820A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83312B">
              <w:rPr>
                <w:rFonts w:ascii="Courier New" w:hAnsi="Courier New" w:cs="Courier New"/>
                <w:color w:val="000000"/>
                <w:sz w:val="16"/>
                <w:szCs w:val="16"/>
                <w:highlight w:val="white"/>
              </w:rPr>
              <w:t>BT-11</w:t>
            </w:r>
          </w:p>
        </w:tc>
      </w:tr>
      <w:tr w:rsidR="002820AB" w:rsidRPr="0083312B" w14:paraId="59A6CA31" w14:textId="77777777" w:rsidTr="00146AA5">
        <w:tblPrEx>
          <w:shd w:val="clear" w:color="auto" w:fill="F2F2F2"/>
        </w:tblPrEx>
        <w:tc>
          <w:tcPr>
            <w:tcW w:w="5662" w:type="dxa"/>
            <w:shd w:val="clear" w:color="auto" w:fill="auto"/>
          </w:tcPr>
          <w:p w14:paraId="5FFDA472" w14:textId="04534B66" w:rsidR="002820AB" w:rsidRPr="0083312B" w:rsidRDefault="002820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83312B">
              <w:rPr>
                <w:rFonts w:ascii="Courier New" w:hAnsi="Courier New" w:cs="Courier New"/>
                <w:color w:val="0000FF"/>
                <w:sz w:val="16"/>
                <w:szCs w:val="16"/>
                <w:highlight w:val="white"/>
              </w:rPr>
              <w:t>&lt;/</w:t>
            </w:r>
            <w:proofErr w:type="spellStart"/>
            <w:r w:rsidRPr="0083312B">
              <w:rPr>
                <w:rFonts w:ascii="Courier New" w:hAnsi="Courier New" w:cs="Courier New"/>
                <w:color w:val="800000"/>
                <w:sz w:val="16"/>
                <w:szCs w:val="16"/>
                <w:highlight w:val="white"/>
              </w:rPr>
              <w:t>cac:ProjectReference</w:t>
            </w:r>
            <w:proofErr w:type="spellEnd"/>
            <w:r w:rsidRPr="0083312B">
              <w:rPr>
                <w:rFonts w:ascii="Courier New" w:hAnsi="Courier New" w:cs="Courier New"/>
                <w:color w:val="0000FF"/>
                <w:sz w:val="16"/>
                <w:szCs w:val="16"/>
                <w:highlight w:val="white"/>
              </w:rPr>
              <w:t>&gt;</w:t>
            </w:r>
          </w:p>
        </w:tc>
        <w:tc>
          <w:tcPr>
            <w:tcW w:w="2041" w:type="dxa"/>
            <w:shd w:val="clear" w:color="auto" w:fill="auto"/>
          </w:tcPr>
          <w:p w14:paraId="209A916B" w14:textId="77777777" w:rsidR="002820AB" w:rsidRPr="0083312B" w:rsidRDefault="002820A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64C96DD7" w14:textId="77777777" w:rsidR="002820AB" w:rsidRPr="0083312B" w:rsidRDefault="002820AB" w:rsidP="00146AA5">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979" w:type="dxa"/>
          </w:tcPr>
          <w:p w14:paraId="1E87C53F" w14:textId="77777777" w:rsidR="002820AB" w:rsidRPr="0083312B" w:rsidRDefault="002820A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bl>
    <w:p w14:paraId="043EE92A" w14:textId="77777777" w:rsidR="0083312B" w:rsidRDefault="0083312B" w:rsidP="0083312B">
      <w:pPr>
        <w:pStyle w:val="Heading4"/>
      </w:pPr>
      <w:r>
        <w:t>Útboðsnúmer</w:t>
      </w:r>
    </w:p>
    <w:p w14:paraId="7C83AF92" w14:textId="6E5BF313" w:rsidR="0083312B" w:rsidRDefault="0083312B" w:rsidP="0083312B">
      <w:pPr>
        <w:pStyle w:val="BodyText"/>
      </w:pPr>
      <w:r w:rsidRPr="0092429C">
        <w:t xml:space="preserve">Tilvísun í númer útboðs </w:t>
      </w:r>
      <w:r>
        <w:t xml:space="preserve">eða </w:t>
      </w:r>
      <w:r w:rsidR="00BB3469">
        <w:t>ú</w:t>
      </w:r>
      <w:r>
        <w:t>tboðs</w:t>
      </w:r>
      <w:r w:rsidR="00BB3469">
        <w:t>hluta</w:t>
      </w:r>
      <w:r>
        <w:t xml:space="preserve"> sem reikningur byggir á.</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2"/>
        <w:gridCol w:w="2041"/>
        <w:gridCol w:w="844"/>
        <w:gridCol w:w="979"/>
      </w:tblGrid>
      <w:tr w:rsidR="0083312B" w:rsidRPr="00491DE5" w14:paraId="045DE546" w14:textId="77777777" w:rsidTr="00146AA5">
        <w:tc>
          <w:tcPr>
            <w:tcW w:w="5662" w:type="dxa"/>
          </w:tcPr>
          <w:p w14:paraId="62F36089" w14:textId="77777777" w:rsidR="0083312B" w:rsidRPr="00491DE5" w:rsidRDefault="0083312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2041" w:type="dxa"/>
          </w:tcPr>
          <w:p w14:paraId="2DCB4236" w14:textId="77777777" w:rsidR="0083312B" w:rsidRPr="0044755C" w:rsidRDefault="0083312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844" w:type="dxa"/>
          </w:tcPr>
          <w:p w14:paraId="69B7CE4F" w14:textId="77777777" w:rsidR="0083312B" w:rsidRPr="00AD15B3" w:rsidRDefault="0083312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AD15B3">
              <w:rPr>
                <w:rFonts w:ascii="Courier New" w:hAnsi="Courier New" w:cs="Courier New"/>
                <w:b/>
                <w:sz w:val="16"/>
                <w:szCs w:val="16"/>
                <w:highlight w:val="white"/>
              </w:rPr>
              <w:t>Tíðni</w:t>
            </w:r>
          </w:p>
        </w:tc>
        <w:tc>
          <w:tcPr>
            <w:tcW w:w="979" w:type="dxa"/>
          </w:tcPr>
          <w:p w14:paraId="4B728B7C" w14:textId="77777777" w:rsidR="0083312B" w:rsidRPr="0044755C" w:rsidRDefault="0083312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83312B" w:rsidRPr="0083312B" w14:paraId="3060B5CA" w14:textId="77777777" w:rsidTr="00146AA5">
        <w:tblPrEx>
          <w:shd w:val="clear" w:color="auto" w:fill="F2F2F2"/>
        </w:tblPrEx>
        <w:tc>
          <w:tcPr>
            <w:tcW w:w="5662" w:type="dxa"/>
            <w:shd w:val="clear" w:color="auto" w:fill="auto"/>
          </w:tcPr>
          <w:p w14:paraId="21315E03" w14:textId="10A83147" w:rsidR="0083312B" w:rsidRPr="0083312B" w:rsidRDefault="0083312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83312B">
              <w:rPr>
                <w:rFonts w:ascii="Courier New" w:hAnsi="Courier New" w:cs="Courier New"/>
                <w:color w:val="0000FF"/>
                <w:sz w:val="16"/>
                <w:szCs w:val="16"/>
                <w:highlight w:val="white"/>
              </w:rPr>
              <w:t>&lt;</w:t>
            </w:r>
            <w:proofErr w:type="spellStart"/>
            <w:r w:rsidRPr="0083312B">
              <w:rPr>
                <w:rFonts w:ascii="Courier New" w:hAnsi="Courier New" w:cs="Courier New"/>
                <w:color w:val="800000"/>
                <w:sz w:val="16"/>
                <w:szCs w:val="16"/>
                <w:highlight w:val="white"/>
              </w:rPr>
              <w:t>cac:OriginatorDocumentReference</w:t>
            </w:r>
            <w:proofErr w:type="spellEnd"/>
            <w:r w:rsidRPr="0083312B">
              <w:rPr>
                <w:rFonts w:ascii="Courier New" w:hAnsi="Courier New" w:cs="Courier New"/>
                <w:color w:val="0000FF"/>
                <w:sz w:val="16"/>
                <w:szCs w:val="16"/>
                <w:highlight w:val="white"/>
              </w:rPr>
              <w:t>&gt;</w:t>
            </w:r>
          </w:p>
        </w:tc>
        <w:tc>
          <w:tcPr>
            <w:tcW w:w="2041" w:type="dxa"/>
            <w:shd w:val="clear" w:color="auto" w:fill="auto"/>
          </w:tcPr>
          <w:p w14:paraId="7DF059AD" w14:textId="77777777" w:rsidR="0083312B" w:rsidRPr="0083312B" w:rsidRDefault="0083312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08AD31B8" w14:textId="50A831B1" w:rsidR="0083312B" w:rsidRPr="0083312B" w:rsidRDefault="007163D7" w:rsidP="00146AA5">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79" w:type="dxa"/>
          </w:tcPr>
          <w:p w14:paraId="77591AA9" w14:textId="77777777" w:rsidR="0083312B" w:rsidRPr="0083312B" w:rsidRDefault="0083312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r w:rsidR="0083312B" w:rsidRPr="0083312B" w14:paraId="32C41A64" w14:textId="77777777" w:rsidTr="00146AA5">
        <w:tblPrEx>
          <w:shd w:val="clear" w:color="auto" w:fill="F2F2F2"/>
        </w:tblPrEx>
        <w:tc>
          <w:tcPr>
            <w:tcW w:w="5662" w:type="dxa"/>
            <w:shd w:val="clear" w:color="auto" w:fill="auto"/>
          </w:tcPr>
          <w:p w14:paraId="092ACB8C" w14:textId="38DC6A1B" w:rsidR="0083312B" w:rsidRPr="0083312B" w:rsidRDefault="0083312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83312B">
              <w:rPr>
                <w:rFonts w:ascii="Courier New" w:hAnsi="Courier New" w:cs="Courier New"/>
                <w:color w:val="0000FF"/>
                <w:sz w:val="16"/>
                <w:szCs w:val="16"/>
              </w:rPr>
              <w:t xml:space="preserve">   </w:t>
            </w:r>
            <w:r w:rsidRPr="0083312B">
              <w:rPr>
                <w:rFonts w:ascii="Courier New" w:hAnsi="Courier New" w:cs="Courier New"/>
                <w:color w:val="0000FF"/>
                <w:sz w:val="16"/>
                <w:szCs w:val="16"/>
                <w:highlight w:val="white"/>
              </w:rPr>
              <w:t>&lt;</w:t>
            </w:r>
            <w:proofErr w:type="spellStart"/>
            <w:r w:rsidRPr="0083312B">
              <w:rPr>
                <w:rFonts w:ascii="Courier New" w:hAnsi="Courier New" w:cs="Courier New"/>
                <w:color w:val="800000"/>
                <w:sz w:val="16"/>
                <w:szCs w:val="16"/>
                <w:highlight w:val="white"/>
              </w:rPr>
              <w:t>cbc:ID</w:t>
            </w:r>
            <w:proofErr w:type="spellEnd"/>
            <w:r w:rsidRPr="0083312B">
              <w:rPr>
                <w:rFonts w:ascii="Courier New" w:hAnsi="Courier New" w:cs="Courier New"/>
                <w:color w:val="0000FF"/>
                <w:sz w:val="16"/>
                <w:szCs w:val="16"/>
                <w:highlight w:val="white"/>
              </w:rPr>
              <w:t>&gt;</w:t>
            </w:r>
            <w:r w:rsidRPr="0083312B">
              <w:rPr>
                <w:rFonts w:ascii="Courier New" w:hAnsi="Courier New" w:cs="Courier New"/>
                <w:color w:val="000000"/>
                <w:sz w:val="16"/>
                <w:szCs w:val="16"/>
                <w:highlight w:val="white"/>
              </w:rPr>
              <w:t>753</w:t>
            </w:r>
            <w:r w:rsidRPr="0083312B">
              <w:rPr>
                <w:rFonts w:ascii="Courier New" w:hAnsi="Courier New" w:cs="Courier New"/>
                <w:color w:val="0000FF"/>
                <w:sz w:val="16"/>
                <w:szCs w:val="16"/>
                <w:highlight w:val="white"/>
              </w:rPr>
              <w:t>&lt;/</w:t>
            </w:r>
            <w:proofErr w:type="spellStart"/>
            <w:r w:rsidRPr="0083312B">
              <w:rPr>
                <w:rFonts w:ascii="Courier New" w:hAnsi="Courier New" w:cs="Courier New"/>
                <w:color w:val="800000"/>
                <w:sz w:val="16"/>
                <w:szCs w:val="16"/>
                <w:highlight w:val="white"/>
              </w:rPr>
              <w:t>cbc:ID</w:t>
            </w:r>
            <w:proofErr w:type="spellEnd"/>
            <w:r w:rsidRPr="0083312B">
              <w:rPr>
                <w:rFonts w:ascii="Courier New" w:hAnsi="Courier New" w:cs="Courier New"/>
                <w:color w:val="0000FF"/>
                <w:sz w:val="16"/>
                <w:szCs w:val="16"/>
                <w:highlight w:val="white"/>
              </w:rPr>
              <w:t>&gt;</w:t>
            </w:r>
          </w:p>
        </w:tc>
        <w:tc>
          <w:tcPr>
            <w:tcW w:w="2041" w:type="dxa"/>
            <w:shd w:val="clear" w:color="auto" w:fill="auto"/>
          </w:tcPr>
          <w:p w14:paraId="49CF6013" w14:textId="77777777" w:rsidR="0083312B" w:rsidRPr="0083312B" w:rsidRDefault="0083312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83312B">
              <w:rPr>
                <w:rFonts w:ascii="Courier New" w:hAnsi="Courier New" w:cs="Courier New"/>
                <w:color w:val="000000"/>
                <w:sz w:val="16"/>
                <w:szCs w:val="16"/>
              </w:rPr>
              <w:t>Útboðsnúmer</w:t>
            </w:r>
          </w:p>
        </w:tc>
        <w:tc>
          <w:tcPr>
            <w:tcW w:w="844" w:type="dxa"/>
          </w:tcPr>
          <w:p w14:paraId="33A584CE" w14:textId="65DAFC60" w:rsidR="0083312B" w:rsidRPr="0083312B" w:rsidRDefault="004E32AD" w:rsidP="00146AA5">
            <w:pPr>
              <w:tabs>
                <w:tab w:val="left" w:pos="284"/>
                <w:tab w:val="left" w:pos="567"/>
                <w:tab w:val="left" w:pos="851"/>
              </w:tabs>
              <w:autoSpaceDE w:val="0"/>
              <w:autoSpaceDN w:val="0"/>
              <w:adjustRightInd w:val="0"/>
              <w:rPr>
                <w:rFonts w:ascii="Courier New" w:hAnsi="Courier New" w:cs="Courier New"/>
                <w:sz w:val="16"/>
                <w:szCs w:val="16"/>
              </w:rPr>
            </w:pPr>
            <w:r>
              <w:rPr>
                <w:rFonts w:ascii="Courier New" w:hAnsi="Courier New" w:cs="Courier New"/>
                <w:sz w:val="16"/>
                <w:szCs w:val="16"/>
              </w:rPr>
              <w:t>0..1</w:t>
            </w:r>
          </w:p>
        </w:tc>
        <w:tc>
          <w:tcPr>
            <w:tcW w:w="979" w:type="dxa"/>
          </w:tcPr>
          <w:p w14:paraId="6FE4ACBF" w14:textId="77777777" w:rsidR="0083312B" w:rsidRPr="0083312B" w:rsidRDefault="0083312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83312B">
              <w:rPr>
                <w:rFonts w:ascii="Courier New" w:hAnsi="Courier New" w:cs="Courier New"/>
                <w:color w:val="000000"/>
                <w:sz w:val="16"/>
                <w:szCs w:val="16"/>
              </w:rPr>
              <w:t>BT-17</w:t>
            </w:r>
          </w:p>
        </w:tc>
      </w:tr>
      <w:tr w:rsidR="0083312B" w:rsidRPr="0083312B" w14:paraId="790B0CA9" w14:textId="77777777" w:rsidTr="00146AA5">
        <w:tblPrEx>
          <w:shd w:val="clear" w:color="auto" w:fill="F2F2F2"/>
        </w:tblPrEx>
        <w:tc>
          <w:tcPr>
            <w:tcW w:w="5662" w:type="dxa"/>
            <w:shd w:val="clear" w:color="auto" w:fill="auto"/>
          </w:tcPr>
          <w:p w14:paraId="283543AC" w14:textId="4A112DE1" w:rsidR="0083312B" w:rsidRPr="0083312B" w:rsidRDefault="0083312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83312B">
              <w:rPr>
                <w:rFonts w:ascii="Courier New" w:hAnsi="Courier New" w:cs="Courier New"/>
                <w:color w:val="0000FF"/>
                <w:sz w:val="16"/>
                <w:szCs w:val="16"/>
                <w:highlight w:val="white"/>
              </w:rPr>
              <w:t>&lt;/</w:t>
            </w:r>
            <w:proofErr w:type="spellStart"/>
            <w:r w:rsidRPr="0083312B">
              <w:rPr>
                <w:rFonts w:ascii="Courier New" w:hAnsi="Courier New" w:cs="Courier New"/>
                <w:color w:val="800000"/>
                <w:sz w:val="16"/>
                <w:szCs w:val="16"/>
                <w:highlight w:val="white"/>
              </w:rPr>
              <w:t>cac:OriginatorDocumentReference</w:t>
            </w:r>
            <w:proofErr w:type="spellEnd"/>
            <w:r w:rsidRPr="0083312B">
              <w:rPr>
                <w:rFonts w:ascii="Courier New" w:hAnsi="Courier New" w:cs="Courier New"/>
                <w:color w:val="0000FF"/>
                <w:sz w:val="16"/>
                <w:szCs w:val="16"/>
                <w:highlight w:val="white"/>
              </w:rPr>
              <w:t>&gt;</w:t>
            </w:r>
          </w:p>
        </w:tc>
        <w:tc>
          <w:tcPr>
            <w:tcW w:w="2041" w:type="dxa"/>
            <w:shd w:val="clear" w:color="auto" w:fill="auto"/>
          </w:tcPr>
          <w:p w14:paraId="1E71F30E" w14:textId="77777777" w:rsidR="0083312B" w:rsidRPr="0083312B" w:rsidRDefault="0083312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14862433" w14:textId="77777777" w:rsidR="0083312B" w:rsidRPr="0083312B" w:rsidRDefault="0083312B" w:rsidP="00146AA5">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979" w:type="dxa"/>
          </w:tcPr>
          <w:p w14:paraId="79277045" w14:textId="77777777" w:rsidR="0083312B" w:rsidRPr="0083312B" w:rsidRDefault="0083312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bl>
    <w:p w14:paraId="37F1AA81" w14:textId="5DB718B4" w:rsidR="0083312B" w:rsidRDefault="0083312B" w:rsidP="0083312B">
      <w:pPr>
        <w:pStyle w:val="Heading4"/>
      </w:pPr>
      <w:r>
        <w:t>Viðfang</w:t>
      </w:r>
    </w:p>
    <w:p w14:paraId="6EDBF44A" w14:textId="58A27DC4" w:rsidR="008D3D5C" w:rsidRDefault="0083312B" w:rsidP="0083312B">
      <w:pPr>
        <w:pStyle w:val="BodyText"/>
      </w:pPr>
      <w:r>
        <w:t>Tilvísun í tæki, hús, mælanúmer eða aðra eign sem reikningurinn tengist. Þetta svæði má nýta fyrir</w:t>
      </w:r>
      <w:r w:rsidR="008D3D5C">
        <w:t xml:space="preserve"> tilvísanir í veitumæla í veitureikningum eða bílnúmer.</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2"/>
        <w:gridCol w:w="2041"/>
        <w:gridCol w:w="844"/>
        <w:gridCol w:w="979"/>
      </w:tblGrid>
      <w:tr w:rsidR="0083312B" w:rsidRPr="00491DE5" w14:paraId="3E79B697" w14:textId="77777777" w:rsidTr="00146AA5">
        <w:tc>
          <w:tcPr>
            <w:tcW w:w="5662" w:type="dxa"/>
          </w:tcPr>
          <w:p w14:paraId="66B1204E" w14:textId="77777777" w:rsidR="0083312B" w:rsidRPr="00491DE5" w:rsidRDefault="0083312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2041" w:type="dxa"/>
          </w:tcPr>
          <w:p w14:paraId="34314DB1" w14:textId="77777777" w:rsidR="0083312B" w:rsidRPr="0044755C" w:rsidRDefault="0083312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844" w:type="dxa"/>
          </w:tcPr>
          <w:p w14:paraId="627E54B8" w14:textId="77777777" w:rsidR="0083312B" w:rsidRPr="00AD15B3" w:rsidRDefault="0083312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AD15B3">
              <w:rPr>
                <w:rFonts w:ascii="Courier New" w:hAnsi="Courier New" w:cs="Courier New"/>
                <w:b/>
                <w:sz w:val="16"/>
                <w:szCs w:val="16"/>
                <w:highlight w:val="white"/>
              </w:rPr>
              <w:t>Tíðni</w:t>
            </w:r>
          </w:p>
        </w:tc>
        <w:tc>
          <w:tcPr>
            <w:tcW w:w="979" w:type="dxa"/>
          </w:tcPr>
          <w:p w14:paraId="2384F362" w14:textId="77777777" w:rsidR="0083312B" w:rsidRPr="0044755C" w:rsidRDefault="0083312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83312B" w:rsidRPr="008D3D5C" w14:paraId="75359EC3" w14:textId="77777777" w:rsidTr="00146AA5">
        <w:tblPrEx>
          <w:shd w:val="clear" w:color="auto" w:fill="F2F2F2"/>
        </w:tblPrEx>
        <w:tc>
          <w:tcPr>
            <w:tcW w:w="5662" w:type="dxa"/>
            <w:shd w:val="clear" w:color="auto" w:fill="auto"/>
          </w:tcPr>
          <w:p w14:paraId="5E5E9D57" w14:textId="48D42151" w:rsidR="0083312B" w:rsidRPr="008D3D5C" w:rsidRDefault="008D3D5C"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8D3D5C">
              <w:rPr>
                <w:rFonts w:ascii="Courier New" w:hAnsi="Courier New" w:cs="Courier New"/>
                <w:color w:val="0000FF"/>
                <w:sz w:val="16"/>
                <w:szCs w:val="16"/>
                <w:highlight w:val="white"/>
              </w:rPr>
              <w:t>&lt;</w:t>
            </w:r>
            <w:proofErr w:type="spellStart"/>
            <w:r w:rsidRPr="008D3D5C">
              <w:rPr>
                <w:rFonts w:ascii="Courier New" w:hAnsi="Courier New" w:cs="Courier New"/>
                <w:color w:val="800000"/>
                <w:sz w:val="16"/>
                <w:szCs w:val="16"/>
                <w:highlight w:val="white"/>
              </w:rPr>
              <w:t>cac:AdditionalDocumentReference</w:t>
            </w:r>
            <w:proofErr w:type="spellEnd"/>
            <w:r w:rsidRPr="008D3D5C">
              <w:rPr>
                <w:rFonts w:ascii="Courier New" w:hAnsi="Courier New" w:cs="Courier New"/>
                <w:color w:val="0000FF"/>
                <w:sz w:val="16"/>
                <w:szCs w:val="16"/>
                <w:highlight w:val="white"/>
              </w:rPr>
              <w:t>&gt;</w:t>
            </w:r>
          </w:p>
        </w:tc>
        <w:tc>
          <w:tcPr>
            <w:tcW w:w="2041" w:type="dxa"/>
            <w:shd w:val="clear" w:color="auto" w:fill="auto"/>
          </w:tcPr>
          <w:p w14:paraId="6EC6EE51" w14:textId="77777777" w:rsidR="0083312B" w:rsidRPr="008D3D5C" w:rsidRDefault="0083312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60B17FDA" w14:textId="0B36D1A4" w:rsidR="0083312B" w:rsidRPr="008D3D5C" w:rsidRDefault="007163D7" w:rsidP="00146AA5">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79" w:type="dxa"/>
          </w:tcPr>
          <w:p w14:paraId="1482B3BA" w14:textId="77777777" w:rsidR="0083312B" w:rsidRPr="008D3D5C" w:rsidRDefault="0083312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r w:rsidR="0083312B" w:rsidRPr="008D3D5C" w14:paraId="51BB296C" w14:textId="77777777" w:rsidTr="00146AA5">
        <w:tblPrEx>
          <w:shd w:val="clear" w:color="auto" w:fill="F2F2F2"/>
        </w:tblPrEx>
        <w:tc>
          <w:tcPr>
            <w:tcW w:w="5662" w:type="dxa"/>
            <w:shd w:val="clear" w:color="auto" w:fill="auto"/>
          </w:tcPr>
          <w:p w14:paraId="2518A7E3" w14:textId="261AF7A6" w:rsidR="0083312B" w:rsidRPr="008D3D5C" w:rsidRDefault="0083312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8D3D5C">
              <w:rPr>
                <w:rFonts w:ascii="Courier New" w:hAnsi="Courier New" w:cs="Courier New"/>
                <w:color w:val="0000FF"/>
                <w:sz w:val="16"/>
                <w:szCs w:val="16"/>
              </w:rPr>
              <w:t xml:space="preserve">   </w:t>
            </w:r>
            <w:r w:rsidR="008D3D5C" w:rsidRPr="008D3D5C">
              <w:rPr>
                <w:rFonts w:ascii="Courier New" w:hAnsi="Courier New" w:cs="Courier New"/>
                <w:color w:val="0000FF"/>
                <w:sz w:val="16"/>
                <w:szCs w:val="16"/>
                <w:highlight w:val="white"/>
              </w:rPr>
              <w:t>&lt;</w:t>
            </w:r>
            <w:proofErr w:type="spellStart"/>
            <w:r w:rsidR="008D3D5C" w:rsidRPr="008D3D5C">
              <w:rPr>
                <w:rFonts w:ascii="Courier New" w:hAnsi="Courier New" w:cs="Courier New"/>
                <w:color w:val="800000"/>
                <w:sz w:val="16"/>
                <w:szCs w:val="16"/>
                <w:highlight w:val="white"/>
              </w:rPr>
              <w:t>cbc:DocumentTypeCode</w:t>
            </w:r>
            <w:proofErr w:type="spellEnd"/>
            <w:r w:rsidR="008D3D5C" w:rsidRPr="008D3D5C">
              <w:rPr>
                <w:rFonts w:ascii="Courier New" w:hAnsi="Courier New" w:cs="Courier New"/>
                <w:color w:val="0000FF"/>
                <w:sz w:val="16"/>
                <w:szCs w:val="16"/>
                <w:highlight w:val="white"/>
              </w:rPr>
              <w:t>&gt;</w:t>
            </w:r>
            <w:r w:rsidR="008D3D5C" w:rsidRPr="008D3D5C">
              <w:rPr>
                <w:rFonts w:ascii="Courier New" w:hAnsi="Courier New" w:cs="Courier New"/>
                <w:color w:val="000000"/>
                <w:sz w:val="16"/>
                <w:szCs w:val="16"/>
                <w:highlight w:val="white"/>
              </w:rPr>
              <w:t>130</w:t>
            </w:r>
            <w:r w:rsidR="008D3D5C" w:rsidRPr="008D3D5C">
              <w:rPr>
                <w:rFonts w:ascii="Courier New" w:hAnsi="Courier New" w:cs="Courier New"/>
                <w:color w:val="0000FF"/>
                <w:sz w:val="16"/>
                <w:szCs w:val="16"/>
                <w:highlight w:val="white"/>
              </w:rPr>
              <w:t>&lt;/</w:t>
            </w:r>
            <w:proofErr w:type="spellStart"/>
            <w:r w:rsidR="008D3D5C" w:rsidRPr="008D3D5C">
              <w:rPr>
                <w:rFonts w:ascii="Courier New" w:hAnsi="Courier New" w:cs="Courier New"/>
                <w:color w:val="800000"/>
                <w:sz w:val="16"/>
                <w:szCs w:val="16"/>
                <w:highlight w:val="white"/>
              </w:rPr>
              <w:t>cbc:DocumentTypeCode</w:t>
            </w:r>
            <w:proofErr w:type="spellEnd"/>
            <w:r w:rsidR="008D3D5C" w:rsidRPr="008D3D5C">
              <w:rPr>
                <w:rFonts w:ascii="Courier New" w:hAnsi="Courier New" w:cs="Courier New"/>
                <w:color w:val="0000FF"/>
                <w:sz w:val="16"/>
                <w:szCs w:val="16"/>
                <w:highlight w:val="white"/>
              </w:rPr>
              <w:t>&gt;</w:t>
            </w:r>
          </w:p>
        </w:tc>
        <w:tc>
          <w:tcPr>
            <w:tcW w:w="2041" w:type="dxa"/>
            <w:shd w:val="clear" w:color="auto" w:fill="auto"/>
          </w:tcPr>
          <w:p w14:paraId="3DED6B7C" w14:textId="77777777" w:rsidR="0083312B" w:rsidRPr="008D3D5C" w:rsidRDefault="0083312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58413A7A" w14:textId="4D70499C" w:rsidR="0083312B" w:rsidRPr="008D3D5C" w:rsidRDefault="00020D99" w:rsidP="00146AA5">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w:t>
            </w:r>
            <w:r w:rsidR="008D3D5C">
              <w:rPr>
                <w:rFonts w:ascii="Courier New" w:hAnsi="Courier New" w:cs="Courier New"/>
                <w:sz w:val="16"/>
                <w:szCs w:val="16"/>
                <w:highlight w:val="white"/>
              </w:rPr>
              <w:t>..1</w:t>
            </w:r>
          </w:p>
        </w:tc>
        <w:tc>
          <w:tcPr>
            <w:tcW w:w="979" w:type="dxa"/>
          </w:tcPr>
          <w:p w14:paraId="596D50A1" w14:textId="77777777" w:rsidR="0083312B" w:rsidRPr="008D3D5C" w:rsidRDefault="0083312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r w:rsidR="0083312B" w:rsidRPr="00031E13" w14:paraId="19F8AAF2" w14:textId="77777777" w:rsidTr="00146AA5">
        <w:tblPrEx>
          <w:shd w:val="clear" w:color="auto" w:fill="F2F2F2"/>
        </w:tblPrEx>
        <w:tc>
          <w:tcPr>
            <w:tcW w:w="5662" w:type="dxa"/>
            <w:shd w:val="clear" w:color="auto" w:fill="auto"/>
          </w:tcPr>
          <w:p w14:paraId="1430F485" w14:textId="2C923E83" w:rsidR="0083312B" w:rsidRPr="00031E13" w:rsidRDefault="0083312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031E13">
              <w:rPr>
                <w:rFonts w:ascii="Courier New" w:hAnsi="Courier New" w:cs="Courier New"/>
                <w:color w:val="0000FF"/>
                <w:sz w:val="16"/>
                <w:szCs w:val="16"/>
              </w:rPr>
              <w:t xml:space="preserve">   </w:t>
            </w:r>
            <w:r w:rsidR="008D3D5C" w:rsidRPr="00031E13">
              <w:rPr>
                <w:rFonts w:ascii="Courier New" w:hAnsi="Courier New" w:cs="Courier New"/>
                <w:color w:val="0000FF"/>
                <w:sz w:val="16"/>
                <w:szCs w:val="16"/>
                <w:highlight w:val="white"/>
              </w:rPr>
              <w:t>&lt;</w:t>
            </w:r>
            <w:proofErr w:type="spellStart"/>
            <w:r w:rsidR="008D3D5C" w:rsidRPr="00031E13">
              <w:rPr>
                <w:rFonts w:ascii="Courier New" w:hAnsi="Courier New" w:cs="Courier New"/>
                <w:color w:val="800000"/>
                <w:sz w:val="16"/>
                <w:szCs w:val="16"/>
                <w:highlight w:val="white"/>
              </w:rPr>
              <w:t>cbc:ID</w:t>
            </w:r>
            <w:proofErr w:type="spellEnd"/>
            <w:r w:rsidR="00031E13" w:rsidRPr="00DA2C43">
              <w:rPr>
                <w:rFonts w:ascii="Courier New" w:hAnsi="Courier New" w:cs="Courier New"/>
                <w:sz w:val="16"/>
                <w:szCs w:val="16"/>
                <w:highlight w:val="white"/>
                <w:rPrChange w:id="361" w:author="Georg Birgisson" w:date="2021-10-12T12:39:00Z">
                  <w:rPr>
                    <w:rFonts w:ascii="Courier New" w:hAnsi="Courier New" w:cs="Courier New"/>
                    <w:color w:val="FF0000"/>
                    <w:sz w:val="16"/>
                    <w:szCs w:val="16"/>
                    <w:highlight w:val="white"/>
                  </w:rPr>
                </w:rPrChange>
              </w:rPr>
              <w:t xml:space="preserve"> </w:t>
            </w:r>
            <w:proofErr w:type="spellStart"/>
            <w:r w:rsidR="00031E13" w:rsidRPr="00652AD7">
              <w:rPr>
                <w:rFonts w:ascii="Courier New" w:hAnsi="Courier New" w:cs="Courier New"/>
                <w:color w:val="002060"/>
                <w:sz w:val="16"/>
                <w:szCs w:val="16"/>
                <w:rPrChange w:id="362" w:author="Georg Birgisson" w:date="2021-10-12T12:15:00Z">
                  <w:rPr>
                    <w:rFonts w:ascii="Courier New" w:hAnsi="Courier New" w:cs="Courier New"/>
                    <w:color w:val="FF0000"/>
                    <w:sz w:val="16"/>
                    <w:szCs w:val="16"/>
                    <w:highlight w:val="white"/>
                  </w:rPr>
                </w:rPrChange>
              </w:rPr>
              <w:t>schemeID</w:t>
            </w:r>
            <w:proofErr w:type="spellEnd"/>
            <w:r w:rsidR="00031E13" w:rsidRPr="00031E13">
              <w:rPr>
                <w:rFonts w:ascii="Courier New" w:hAnsi="Courier New" w:cs="Courier New"/>
                <w:color w:val="0000FF"/>
                <w:sz w:val="16"/>
                <w:szCs w:val="16"/>
                <w:highlight w:val="white"/>
              </w:rPr>
              <w:t>="</w:t>
            </w:r>
            <w:r w:rsidR="00031E13" w:rsidRPr="00031E13">
              <w:rPr>
                <w:rFonts w:ascii="Courier New" w:hAnsi="Courier New" w:cs="Courier New"/>
                <w:color w:val="000000"/>
                <w:sz w:val="16"/>
                <w:szCs w:val="16"/>
                <w:highlight w:val="white"/>
              </w:rPr>
              <w:t>A</w:t>
            </w:r>
            <w:r w:rsidR="004E32AD">
              <w:rPr>
                <w:rFonts w:ascii="Courier New" w:hAnsi="Courier New" w:cs="Courier New"/>
                <w:color w:val="000000"/>
                <w:sz w:val="16"/>
                <w:szCs w:val="16"/>
                <w:highlight w:val="white"/>
              </w:rPr>
              <w:t>BZ</w:t>
            </w:r>
            <w:r w:rsidR="00031E13" w:rsidRPr="00031E13">
              <w:rPr>
                <w:rFonts w:ascii="Courier New" w:hAnsi="Courier New" w:cs="Courier New"/>
                <w:color w:val="0000FF"/>
                <w:sz w:val="16"/>
                <w:szCs w:val="16"/>
                <w:highlight w:val="white"/>
              </w:rPr>
              <w:t>"</w:t>
            </w:r>
            <w:r w:rsidR="008D3D5C" w:rsidRPr="00031E13">
              <w:rPr>
                <w:rFonts w:ascii="Courier New" w:hAnsi="Courier New" w:cs="Courier New"/>
                <w:color w:val="0000FF"/>
                <w:sz w:val="16"/>
                <w:szCs w:val="16"/>
                <w:highlight w:val="white"/>
              </w:rPr>
              <w:t>&gt;</w:t>
            </w:r>
            <w:ins w:id="363" w:author="Georg Birgisson" w:date="2021-10-12T10:28:00Z">
              <w:r w:rsidR="006D05D6">
                <w:rPr>
                  <w:rFonts w:ascii="Courier New" w:hAnsi="Courier New" w:cs="Courier New"/>
                  <w:color w:val="0000FF"/>
                  <w:sz w:val="16"/>
                  <w:szCs w:val="16"/>
                  <w:highlight w:val="white"/>
                </w:rPr>
                <w:br/>
                <w:t xml:space="preserve">   </w:t>
              </w:r>
            </w:ins>
            <w:r w:rsidR="00031E13">
              <w:rPr>
                <w:rFonts w:ascii="Courier New" w:hAnsi="Courier New" w:cs="Courier New"/>
                <w:color w:val="000000"/>
                <w:sz w:val="16"/>
                <w:szCs w:val="16"/>
                <w:highlight w:val="white"/>
              </w:rPr>
              <w:t>AB-123</w:t>
            </w:r>
            <w:r w:rsidR="008D3D5C" w:rsidRPr="00031E13">
              <w:rPr>
                <w:rFonts w:ascii="Courier New" w:hAnsi="Courier New" w:cs="Courier New"/>
                <w:color w:val="0000FF"/>
                <w:sz w:val="16"/>
                <w:szCs w:val="16"/>
                <w:highlight w:val="white"/>
              </w:rPr>
              <w:t>&lt;/</w:t>
            </w:r>
            <w:proofErr w:type="spellStart"/>
            <w:r w:rsidR="008D3D5C" w:rsidRPr="00031E13">
              <w:rPr>
                <w:rFonts w:ascii="Courier New" w:hAnsi="Courier New" w:cs="Courier New"/>
                <w:color w:val="800000"/>
                <w:sz w:val="16"/>
                <w:szCs w:val="16"/>
                <w:highlight w:val="white"/>
              </w:rPr>
              <w:t>cbc:ID</w:t>
            </w:r>
            <w:proofErr w:type="spellEnd"/>
            <w:r w:rsidR="008D3D5C" w:rsidRPr="00031E13">
              <w:rPr>
                <w:rFonts w:ascii="Courier New" w:hAnsi="Courier New" w:cs="Courier New"/>
                <w:color w:val="0000FF"/>
                <w:sz w:val="16"/>
                <w:szCs w:val="16"/>
                <w:highlight w:val="white"/>
              </w:rPr>
              <w:t>&gt;</w:t>
            </w:r>
          </w:p>
        </w:tc>
        <w:tc>
          <w:tcPr>
            <w:tcW w:w="2041" w:type="dxa"/>
            <w:shd w:val="clear" w:color="auto" w:fill="auto"/>
          </w:tcPr>
          <w:p w14:paraId="7F8878DB" w14:textId="5C17A57C" w:rsidR="006D05D6" w:rsidRDefault="006D05D6" w:rsidP="00146AA5">
            <w:pPr>
              <w:tabs>
                <w:tab w:val="left" w:pos="284"/>
                <w:tab w:val="left" w:pos="567"/>
                <w:tab w:val="left" w:pos="851"/>
              </w:tabs>
              <w:autoSpaceDE w:val="0"/>
              <w:autoSpaceDN w:val="0"/>
              <w:adjustRightInd w:val="0"/>
              <w:rPr>
                <w:ins w:id="364" w:author="Georg Birgisson" w:date="2021-10-12T10:28:00Z"/>
                <w:rFonts w:ascii="Courier New" w:hAnsi="Courier New" w:cs="Courier New"/>
                <w:color w:val="000000"/>
                <w:sz w:val="16"/>
                <w:szCs w:val="16"/>
                <w:highlight w:val="white"/>
              </w:rPr>
            </w:pPr>
            <w:ins w:id="365" w:author="Georg Birgisson" w:date="2021-10-12T10:28:00Z">
              <w:r>
                <w:rPr>
                  <w:rFonts w:ascii="Courier New" w:hAnsi="Courier New" w:cs="Courier New"/>
                  <w:color w:val="000000"/>
                  <w:sz w:val="16"/>
                  <w:szCs w:val="16"/>
                  <w:highlight w:val="white"/>
                </w:rPr>
                <w:t>Gerð viðfangs</w:t>
              </w:r>
            </w:ins>
          </w:p>
          <w:p w14:paraId="35215574" w14:textId="7D749150" w:rsidR="0083312B" w:rsidRPr="00031E13" w:rsidRDefault="006D05D6"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ins w:id="366" w:author="Georg Birgisson" w:date="2021-10-12T10:28:00Z">
              <w:r>
                <w:rPr>
                  <w:rFonts w:ascii="Courier New" w:hAnsi="Courier New" w:cs="Courier New"/>
                  <w:color w:val="000000"/>
                  <w:sz w:val="16"/>
                  <w:szCs w:val="16"/>
                  <w:highlight w:val="white"/>
                </w:rPr>
                <w:t xml:space="preserve">Tilvísun </w:t>
              </w:r>
            </w:ins>
            <w:ins w:id="367" w:author="Georg Birgisson" w:date="2021-10-12T10:29:00Z">
              <w:r>
                <w:rPr>
                  <w:rFonts w:ascii="Courier New" w:hAnsi="Courier New" w:cs="Courier New"/>
                  <w:color w:val="000000"/>
                  <w:sz w:val="16"/>
                  <w:szCs w:val="16"/>
                  <w:highlight w:val="white"/>
                </w:rPr>
                <w:t>v</w:t>
              </w:r>
            </w:ins>
            <w:del w:id="368" w:author="Georg Birgisson" w:date="2021-10-12T10:29:00Z">
              <w:r w:rsidR="008D3D5C" w:rsidRPr="00031E13" w:rsidDel="006D05D6">
                <w:rPr>
                  <w:rFonts w:ascii="Courier New" w:hAnsi="Courier New" w:cs="Courier New"/>
                  <w:color w:val="000000"/>
                  <w:sz w:val="16"/>
                  <w:szCs w:val="16"/>
                  <w:highlight w:val="white"/>
                </w:rPr>
                <w:delText>V</w:delText>
              </w:r>
            </w:del>
            <w:r w:rsidR="008D3D5C" w:rsidRPr="00031E13">
              <w:rPr>
                <w:rFonts w:ascii="Courier New" w:hAnsi="Courier New" w:cs="Courier New"/>
                <w:color w:val="000000"/>
                <w:sz w:val="16"/>
                <w:szCs w:val="16"/>
                <w:highlight w:val="white"/>
              </w:rPr>
              <w:t>iðfang</w:t>
            </w:r>
          </w:p>
        </w:tc>
        <w:tc>
          <w:tcPr>
            <w:tcW w:w="844" w:type="dxa"/>
          </w:tcPr>
          <w:p w14:paraId="5AD81363" w14:textId="5FE18B27" w:rsidR="0083312B" w:rsidRPr="00031E13" w:rsidRDefault="006D05D6" w:rsidP="00146AA5">
            <w:pPr>
              <w:tabs>
                <w:tab w:val="left" w:pos="284"/>
                <w:tab w:val="left" w:pos="567"/>
                <w:tab w:val="left" w:pos="851"/>
              </w:tabs>
              <w:autoSpaceDE w:val="0"/>
              <w:autoSpaceDN w:val="0"/>
              <w:adjustRightInd w:val="0"/>
              <w:rPr>
                <w:rFonts w:ascii="Courier New" w:hAnsi="Courier New" w:cs="Courier New"/>
                <w:sz w:val="16"/>
                <w:szCs w:val="16"/>
              </w:rPr>
            </w:pPr>
            <w:ins w:id="369" w:author="Georg Birgisson" w:date="2021-10-12T10:29:00Z">
              <w:r>
                <w:rPr>
                  <w:rFonts w:ascii="Courier New" w:hAnsi="Courier New" w:cs="Courier New"/>
                  <w:sz w:val="16"/>
                  <w:szCs w:val="16"/>
                </w:rPr>
                <w:t>0..1</w:t>
              </w:r>
              <w:r>
                <w:rPr>
                  <w:rFonts w:ascii="Courier New" w:hAnsi="Courier New" w:cs="Courier New"/>
                  <w:sz w:val="16"/>
                  <w:szCs w:val="16"/>
                </w:rPr>
                <w:br/>
              </w:r>
            </w:ins>
            <w:r w:rsidR="00020D99">
              <w:rPr>
                <w:rFonts w:ascii="Courier New" w:hAnsi="Courier New" w:cs="Courier New"/>
                <w:sz w:val="16"/>
                <w:szCs w:val="16"/>
              </w:rPr>
              <w:t>0..1</w:t>
            </w:r>
          </w:p>
        </w:tc>
        <w:tc>
          <w:tcPr>
            <w:tcW w:w="979" w:type="dxa"/>
          </w:tcPr>
          <w:p w14:paraId="2E6CAB69" w14:textId="673D652B" w:rsidR="0083312B" w:rsidRPr="00031E13" w:rsidRDefault="006D05D6"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ins w:id="370" w:author="Georg Birgisson" w:date="2021-10-12T10:29:00Z">
              <w:r>
                <w:rPr>
                  <w:rFonts w:ascii="Courier New" w:hAnsi="Courier New" w:cs="Courier New"/>
                  <w:color w:val="000000"/>
                  <w:sz w:val="16"/>
                  <w:szCs w:val="16"/>
                </w:rPr>
                <w:br/>
              </w:r>
            </w:ins>
            <w:r w:rsidR="0083312B" w:rsidRPr="00031E13">
              <w:rPr>
                <w:rFonts w:ascii="Courier New" w:hAnsi="Courier New" w:cs="Courier New"/>
                <w:color w:val="000000"/>
                <w:sz w:val="16"/>
                <w:szCs w:val="16"/>
              </w:rPr>
              <w:t>BT-18</w:t>
            </w:r>
          </w:p>
        </w:tc>
      </w:tr>
      <w:tr w:rsidR="0083312B" w:rsidRPr="008D3D5C" w14:paraId="158BF6BB" w14:textId="77777777" w:rsidTr="00146AA5">
        <w:tblPrEx>
          <w:shd w:val="clear" w:color="auto" w:fill="F2F2F2"/>
        </w:tblPrEx>
        <w:tc>
          <w:tcPr>
            <w:tcW w:w="5662" w:type="dxa"/>
            <w:shd w:val="clear" w:color="auto" w:fill="auto"/>
          </w:tcPr>
          <w:p w14:paraId="73C2CA8C" w14:textId="7BC1E18A" w:rsidR="0083312B" w:rsidRPr="008D3D5C" w:rsidRDefault="008D3D5C"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8D3D5C">
              <w:rPr>
                <w:rFonts w:ascii="Courier New" w:hAnsi="Courier New" w:cs="Courier New"/>
                <w:color w:val="0000FF"/>
                <w:sz w:val="16"/>
                <w:szCs w:val="16"/>
                <w:highlight w:val="white"/>
              </w:rPr>
              <w:t>&lt;/</w:t>
            </w:r>
            <w:proofErr w:type="spellStart"/>
            <w:r w:rsidRPr="008D3D5C">
              <w:rPr>
                <w:rFonts w:ascii="Courier New" w:hAnsi="Courier New" w:cs="Courier New"/>
                <w:color w:val="800000"/>
                <w:sz w:val="16"/>
                <w:szCs w:val="16"/>
                <w:highlight w:val="white"/>
              </w:rPr>
              <w:t>cac:AdditionalDocumentReference</w:t>
            </w:r>
            <w:proofErr w:type="spellEnd"/>
            <w:r w:rsidRPr="008D3D5C">
              <w:rPr>
                <w:rFonts w:ascii="Courier New" w:hAnsi="Courier New" w:cs="Courier New"/>
                <w:color w:val="0000FF"/>
                <w:sz w:val="16"/>
                <w:szCs w:val="16"/>
                <w:highlight w:val="white"/>
              </w:rPr>
              <w:t>&gt;</w:t>
            </w:r>
          </w:p>
        </w:tc>
        <w:tc>
          <w:tcPr>
            <w:tcW w:w="2041" w:type="dxa"/>
            <w:shd w:val="clear" w:color="auto" w:fill="auto"/>
          </w:tcPr>
          <w:p w14:paraId="12E14563" w14:textId="77777777" w:rsidR="0083312B" w:rsidRPr="008D3D5C" w:rsidRDefault="0083312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672FA96D" w14:textId="77777777" w:rsidR="0083312B" w:rsidRPr="008D3D5C" w:rsidRDefault="0083312B" w:rsidP="00146AA5">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979" w:type="dxa"/>
          </w:tcPr>
          <w:p w14:paraId="2A8398DC" w14:textId="77777777" w:rsidR="0083312B" w:rsidRPr="008D3D5C" w:rsidRDefault="0083312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bl>
    <w:p w14:paraId="4E5EA3C3" w14:textId="2A679B05" w:rsidR="008D3D5C" w:rsidRDefault="008D3D5C" w:rsidP="008D3D5C">
      <w:pPr>
        <w:pStyle w:val="BodyText"/>
      </w:pPr>
      <w:r>
        <w:t xml:space="preserve">Í </w:t>
      </w:r>
      <w:proofErr w:type="spellStart"/>
      <w:r>
        <w:t>möppun</w:t>
      </w:r>
      <w:proofErr w:type="spellEnd"/>
      <w:r>
        <w:t xml:space="preserve"> við UBL er </w:t>
      </w:r>
      <w:proofErr w:type="spellStart"/>
      <w:r>
        <w:t>kóti</w:t>
      </w:r>
      <w:proofErr w:type="spellEnd"/>
      <w:r>
        <w:t xml:space="preserve"> </w:t>
      </w:r>
      <w:proofErr w:type="spellStart"/>
      <w:r>
        <w:t>DocumentTypeCode</w:t>
      </w:r>
      <w:proofErr w:type="spellEnd"/>
      <w:r>
        <w:t xml:space="preserve"> 130 notaður til að auðkenna að tilvísunin eigi við BT-18</w:t>
      </w:r>
      <w:r w:rsidR="00031E13">
        <w:t>.</w:t>
      </w:r>
    </w:p>
    <w:p w14:paraId="30F1AAE1" w14:textId="338F5206" w:rsidR="00020D99" w:rsidRDefault="00020D99" w:rsidP="008D3D5C">
      <w:pPr>
        <w:pStyle w:val="BodyText"/>
      </w:pPr>
      <w:proofErr w:type="spellStart"/>
      <w:r>
        <w:t>Valkvætt</w:t>
      </w:r>
      <w:proofErr w:type="spellEnd"/>
      <w:r>
        <w:t xml:space="preserve"> er </w:t>
      </w:r>
      <w:r w:rsidR="00031E13">
        <w:t xml:space="preserve">að nota </w:t>
      </w:r>
      <w:proofErr w:type="spellStart"/>
      <w:r w:rsidR="00031E13">
        <w:t>schemaID</w:t>
      </w:r>
      <w:proofErr w:type="spellEnd"/>
      <w:r w:rsidR="00031E13">
        <w:t xml:space="preserve"> til að tilgreina </w:t>
      </w:r>
      <w:del w:id="371" w:author="Georg Birgisson" w:date="2021-10-12T10:29:00Z">
        <w:r w:rsidR="00031E13" w:rsidDel="006D05D6">
          <w:delText>um hverskonar</w:delText>
        </w:r>
      </w:del>
      <w:ins w:id="372" w:author="Georg Birgisson" w:date="2021-10-12T10:29:00Z">
        <w:r w:rsidR="006D05D6">
          <w:t>gerð</w:t>
        </w:r>
      </w:ins>
      <w:r w:rsidR="00031E13">
        <w:t xml:space="preserve"> viðfang</w:t>
      </w:r>
      <w:ins w:id="373" w:author="Georg Birgisson" w:date="2021-10-12T10:29:00Z">
        <w:r w:rsidR="006D05D6">
          <w:t>s</w:t>
        </w:r>
      </w:ins>
      <w:r w:rsidR="00031E13">
        <w:t xml:space="preserve"> </w:t>
      </w:r>
      <w:r>
        <w:t xml:space="preserve">en sé það notað skal nota </w:t>
      </w:r>
      <w:proofErr w:type="spellStart"/>
      <w:r>
        <w:t>kóta</w:t>
      </w:r>
      <w:proofErr w:type="spellEnd"/>
      <w:r>
        <w:t xml:space="preserve"> úr lista UNECE 1153</w:t>
      </w:r>
      <w:r w:rsidR="00031E13">
        <w:t xml:space="preserve">. </w:t>
      </w:r>
      <w:r>
        <w:t xml:space="preserve">Dæmi um gagnlega </w:t>
      </w:r>
      <w:proofErr w:type="spellStart"/>
      <w:r>
        <w:t>kóta</w:t>
      </w:r>
      <w:proofErr w:type="spellEnd"/>
      <w:r>
        <w:t xml:space="preserve"> eru:</w:t>
      </w:r>
    </w:p>
    <w:tbl>
      <w:tblPr>
        <w:tblStyle w:val="TableGrid"/>
        <w:tblW w:w="9497" w:type="dxa"/>
        <w:tblInd w:w="279" w:type="dxa"/>
        <w:tblLook w:val="04A0" w:firstRow="1" w:lastRow="0" w:firstColumn="1" w:lastColumn="0" w:noHBand="0" w:noVBand="1"/>
      </w:tblPr>
      <w:tblGrid>
        <w:gridCol w:w="1258"/>
        <w:gridCol w:w="2419"/>
        <w:gridCol w:w="3410"/>
        <w:gridCol w:w="2410"/>
      </w:tblGrid>
      <w:tr w:rsidR="00817174" w:rsidRPr="00DD76FE" w14:paraId="3C1B6250" w14:textId="77777777" w:rsidTr="00702DEB">
        <w:tc>
          <w:tcPr>
            <w:tcW w:w="1258" w:type="dxa"/>
          </w:tcPr>
          <w:p w14:paraId="3DFDE95D" w14:textId="77777777" w:rsidR="00817174" w:rsidRPr="00DD76FE" w:rsidRDefault="00817174" w:rsidP="00DD76FE">
            <w:pPr>
              <w:pStyle w:val="BodyText"/>
              <w:spacing w:after="0"/>
              <w:rPr>
                <w:b/>
                <w:highlight w:val="white"/>
              </w:rPr>
            </w:pPr>
            <w:proofErr w:type="spellStart"/>
            <w:r w:rsidRPr="00DD76FE">
              <w:rPr>
                <w:b/>
                <w:highlight w:val="white"/>
              </w:rPr>
              <w:t>Kóti</w:t>
            </w:r>
            <w:proofErr w:type="spellEnd"/>
          </w:p>
        </w:tc>
        <w:tc>
          <w:tcPr>
            <w:tcW w:w="2419" w:type="dxa"/>
          </w:tcPr>
          <w:p w14:paraId="50EE73A5" w14:textId="77777777" w:rsidR="00817174" w:rsidRPr="00DD76FE" w:rsidRDefault="00817174" w:rsidP="00DD76FE">
            <w:pPr>
              <w:pStyle w:val="BodyText"/>
              <w:spacing w:after="0"/>
              <w:rPr>
                <w:b/>
                <w:highlight w:val="white"/>
              </w:rPr>
            </w:pPr>
            <w:r w:rsidRPr="00DD76FE">
              <w:rPr>
                <w:b/>
                <w:highlight w:val="white"/>
              </w:rPr>
              <w:t>Heiti íslenskt</w:t>
            </w:r>
          </w:p>
        </w:tc>
        <w:tc>
          <w:tcPr>
            <w:tcW w:w="3410" w:type="dxa"/>
          </w:tcPr>
          <w:p w14:paraId="66D75921" w14:textId="77777777" w:rsidR="00817174" w:rsidRPr="00DD76FE" w:rsidRDefault="00817174" w:rsidP="00DD76FE">
            <w:pPr>
              <w:pStyle w:val="BodyText"/>
              <w:spacing w:after="0"/>
              <w:rPr>
                <w:b/>
                <w:highlight w:val="white"/>
              </w:rPr>
            </w:pPr>
            <w:r w:rsidRPr="00DD76FE">
              <w:rPr>
                <w:b/>
                <w:highlight w:val="white"/>
              </w:rPr>
              <w:t>Heiti enskt</w:t>
            </w:r>
          </w:p>
        </w:tc>
        <w:tc>
          <w:tcPr>
            <w:tcW w:w="2410" w:type="dxa"/>
          </w:tcPr>
          <w:p w14:paraId="6E833F2C" w14:textId="77777777" w:rsidR="00817174" w:rsidRPr="00DD76FE" w:rsidRDefault="00817174" w:rsidP="00DD76FE">
            <w:pPr>
              <w:pStyle w:val="BodyText"/>
              <w:spacing w:after="0"/>
              <w:rPr>
                <w:b/>
                <w:highlight w:val="white"/>
              </w:rPr>
            </w:pPr>
            <w:r w:rsidRPr="00DD76FE">
              <w:rPr>
                <w:b/>
                <w:highlight w:val="white"/>
              </w:rPr>
              <w:t>ICEPRO-SamÁkv01</w:t>
            </w:r>
          </w:p>
        </w:tc>
      </w:tr>
      <w:tr w:rsidR="00817174" w:rsidRPr="00DD76FE" w14:paraId="3F9F8F0F" w14:textId="77777777" w:rsidTr="00702DEB">
        <w:tc>
          <w:tcPr>
            <w:tcW w:w="1258" w:type="dxa"/>
          </w:tcPr>
          <w:p w14:paraId="01975D20" w14:textId="77777777" w:rsidR="00817174" w:rsidRPr="00DD76FE" w:rsidRDefault="00817174" w:rsidP="00DD76FE">
            <w:pPr>
              <w:pStyle w:val="BodyText"/>
              <w:spacing w:after="0"/>
              <w:rPr>
                <w:highlight w:val="white"/>
              </w:rPr>
            </w:pPr>
            <w:r w:rsidRPr="00DD76FE">
              <w:rPr>
                <w:highlight w:val="white"/>
              </w:rPr>
              <w:t>AIU</w:t>
            </w:r>
          </w:p>
        </w:tc>
        <w:tc>
          <w:tcPr>
            <w:tcW w:w="2419" w:type="dxa"/>
          </w:tcPr>
          <w:p w14:paraId="26DC41BC" w14:textId="77777777" w:rsidR="00817174" w:rsidRPr="00DD76FE" w:rsidRDefault="00817174" w:rsidP="00DD76FE">
            <w:pPr>
              <w:pStyle w:val="BodyText"/>
              <w:spacing w:after="0"/>
              <w:rPr>
                <w:highlight w:val="white"/>
              </w:rPr>
            </w:pPr>
            <w:r w:rsidRPr="00DD76FE">
              <w:rPr>
                <w:highlight w:val="white"/>
              </w:rPr>
              <w:t>Viðskiptakortsnúmer</w:t>
            </w:r>
            <w:del w:id="374" w:author="Georg Birgisson" w:date="2021-10-12T09:20:00Z">
              <w:r w:rsidRPr="00DD76FE" w:rsidDel="00A15B17">
                <w:rPr>
                  <w:highlight w:val="white"/>
                </w:rPr>
                <w:delText xml:space="preserve"> </w:delText>
              </w:r>
            </w:del>
          </w:p>
        </w:tc>
        <w:tc>
          <w:tcPr>
            <w:tcW w:w="3410" w:type="dxa"/>
          </w:tcPr>
          <w:p w14:paraId="6AD28A1C" w14:textId="77777777" w:rsidR="00817174" w:rsidRPr="00DD76FE" w:rsidRDefault="00817174" w:rsidP="00DD76FE">
            <w:pPr>
              <w:pStyle w:val="BodyText"/>
              <w:spacing w:after="0"/>
              <w:rPr>
                <w:highlight w:val="white"/>
              </w:rPr>
            </w:pPr>
            <w:proofErr w:type="spellStart"/>
            <w:r w:rsidRPr="00DD76FE">
              <w:rPr>
                <w:highlight w:val="white"/>
              </w:rPr>
              <w:t>Charge</w:t>
            </w:r>
            <w:proofErr w:type="spellEnd"/>
            <w:r w:rsidRPr="00DD76FE">
              <w:rPr>
                <w:highlight w:val="white"/>
              </w:rPr>
              <w:t xml:space="preserve"> </w:t>
            </w:r>
            <w:proofErr w:type="spellStart"/>
            <w:r w:rsidRPr="00DD76FE">
              <w:rPr>
                <w:highlight w:val="white"/>
              </w:rPr>
              <w:t>card</w:t>
            </w:r>
            <w:proofErr w:type="spellEnd"/>
            <w:r w:rsidRPr="00DD76FE">
              <w:rPr>
                <w:highlight w:val="white"/>
              </w:rPr>
              <w:t xml:space="preserve"> </w:t>
            </w:r>
            <w:proofErr w:type="spellStart"/>
            <w:r w:rsidRPr="00DD76FE">
              <w:rPr>
                <w:highlight w:val="white"/>
              </w:rPr>
              <w:t>account</w:t>
            </w:r>
            <w:proofErr w:type="spellEnd"/>
            <w:r w:rsidRPr="00DD76FE">
              <w:rPr>
                <w:highlight w:val="white"/>
              </w:rPr>
              <w:t xml:space="preserve"> </w:t>
            </w:r>
            <w:proofErr w:type="spellStart"/>
            <w:r w:rsidRPr="00DD76FE">
              <w:rPr>
                <w:highlight w:val="white"/>
              </w:rPr>
              <w:t>number</w:t>
            </w:r>
            <w:proofErr w:type="spellEnd"/>
          </w:p>
        </w:tc>
        <w:tc>
          <w:tcPr>
            <w:tcW w:w="2410" w:type="dxa"/>
          </w:tcPr>
          <w:p w14:paraId="2A093E16" w14:textId="77777777" w:rsidR="00817174" w:rsidRPr="00DD76FE" w:rsidRDefault="00817174" w:rsidP="00DD76FE">
            <w:pPr>
              <w:pStyle w:val="BodyText"/>
              <w:spacing w:after="0"/>
              <w:rPr>
                <w:highlight w:val="white"/>
              </w:rPr>
            </w:pPr>
            <w:proofErr w:type="spellStart"/>
            <w:r w:rsidRPr="00DD76FE">
              <w:rPr>
                <w:highlight w:val="white"/>
              </w:rPr>
              <w:t>CardNo</w:t>
            </w:r>
            <w:proofErr w:type="spellEnd"/>
            <w:del w:id="375" w:author="Georg Birgisson" w:date="2021-10-12T09:21:00Z">
              <w:r w:rsidRPr="00DD76FE" w:rsidDel="00A15B17">
                <w:rPr>
                  <w:highlight w:val="white"/>
                </w:rPr>
                <w:delText xml:space="preserve"> </w:delText>
              </w:r>
            </w:del>
          </w:p>
        </w:tc>
      </w:tr>
      <w:tr w:rsidR="00817174" w:rsidRPr="00DD76FE" w14:paraId="4CC01933" w14:textId="77777777" w:rsidTr="00702DEB">
        <w:tc>
          <w:tcPr>
            <w:tcW w:w="1258" w:type="dxa"/>
          </w:tcPr>
          <w:p w14:paraId="67400DB6" w14:textId="77777777" w:rsidR="00817174" w:rsidRPr="00DD76FE" w:rsidRDefault="00817174" w:rsidP="00DD76FE">
            <w:pPr>
              <w:pStyle w:val="BodyText"/>
              <w:spacing w:after="0"/>
              <w:rPr>
                <w:highlight w:val="white"/>
              </w:rPr>
            </w:pPr>
            <w:r w:rsidRPr="00DD76FE">
              <w:rPr>
                <w:highlight w:val="white"/>
              </w:rPr>
              <w:t>ABZ</w:t>
            </w:r>
          </w:p>
        </w:tc>
        <w:tc>
          <w:tcPr>
            <w:tcW w:w="2419" w:type="dxa"/>
          </w:tcPr>
          <w:p w14:paraId="1F5AE21A" w14:textId="77777777" w:rsidR="00817174" w:rsidRPr="00DD76FE" w:rsidRDefault="00817174" w:rsidP="00DD76FE">
            <w:pPr>
              <w:pStyle w:val="BodyText"/>
              <w:spacing w:after="0"/>
              <w:rPr>
                <w:highlight w:val="white"/>
              </w:rPr>
            </w:pPr>
            <w:r w:rsidRPr="00DD76FE">
              <w:rPr>
                <w:highlight w:val="white"/>
              </w:rPr>
              <w:t>Skráningarnúmer tækis</w:t>
            </w:r>
            <w:del w:id="376" w:author="Georg Birgisson" w:date="2021-10-12T09:20:00Z">
              <w:r w:rsidRPr="00DD76FE" w:rsidDel="00A15B17">
                <w:rPr>
                  <w:highlight w:val="white"/>
                </w:rPr>
                <w:delText xml:space="preserve"> </w:delText>
              </w:r>
            </w:del>
          </w:p>
        </w:tc>
        <w:tc>
          <w:tcPr>
            <w:tcW w:w="3410" w:type="dxa"/>
          </w:tcPr>
          <w:p w14:paraId="7CA0B0E5" w14:textId="77777777" w:rsidR="00817174" w:rsidRPr="00DD76FE" w:rsidRDefault="00817174" w:rsidP="00DD76FE">
            <w:pPr>
              <w:pStyle w:val="BodyText"/>
              <w:spacing w:after="0"/>
              <w:rPr>
                <w:highlight w:val="white"/>
              </w:rPr>
            </w:pPr>
            <w:proofErr w:type="spellStart"/>
            <w:r w:rsidRPr="00DD76FE">
              <w:rPr>
                <w:highlight w:val="white"/>
              </w:rPr>
              <w:t>Vehicle</w:t>
            </w:r>
            <w:proofErr w:type="spellEnd"/>
            <w:r w:rsidRPr="00DD76FE">
              <w:rPr>
                <w:highlight w:val="white"/>
              </w:rPr>
              <w:t xml:space="preserve"> </w:t>
            </w:r>
            <w:proofErr w:type="spellStart"/>
            <w:r w:rsidRPr="00DD76FE">
              <w:rPr>
                <w:highlight w:val="white"/>
              </w:rPr>
              <w:t>licence</w:t>
            </w:r>
            <w:proofErr w:type="spellEnd"/>
            <w:r w:rsidRPr="00DD76FE">
              <w:rPr>
                <w:highlight w:val="white"/>
              </w:rPr>
              <w:t xml:space="preserve"> </w:t>
            </w:r>
            <w:proofErr w:type="spellStart"/>
            <w:r w:rsidRPr="00DD76FE">
              <w:rPr>
                <w:highlight w:val="white"/>
              </w:rPr>
              <w:t>number</w:t>
            </w:r>
            <w:proofErr w:type="spellEnd"/>
          </w:p>
        </w:tc>
        <w:tc>
          <w:tcPr>
            <w:tcW w:w="2410" w:type="dxa"/>
          </w:tcPr>
          <w:p w14:paraId="3BAF3CE6" w14:textId="77777777" w:rsidR="00817174" w:rsidRPr="00DD76FE" w:rsidRDefault="00817174" w:rsidP="00DD76FE">
            <w:pPr>
              <w:pStyle w:val="BodyText"/>
              <w:spacing w:after="0"/>
              <w:rPr>
                <w:highlight w:val="white"/>
              </w:rPr>
            </w:pPr>
            <w:proofErr w:type="spellStart"/>
            <w:r w:rsidRPr="00DD76FE">
              <w:rPr>
                <w:highlight w:val="white"/>
              </w:rPr>
              <w:t>RegNo</w:t>
            </w:r>
            <w:proofErr w:type="spellEnd"/>
            <w:del w:id="377" w:author="Georg Birgisson" w:date="2021-10-12T09:21:00Z">
              <w:r w:rsidRPr="00DD76FE" w:rsidDel="00A15B17">
                <w:rPr>
                  <w:highlight w:val="white"/>
                </w:rPr>
                <w:delText xml:space="preserve"> </w:delText>
              </w:r>
            </w:del>
          </w:p>
        </w:tc>
      </w:tr>
      <w:tr w:rsidR="00817174" w:rsidRPr="00DD76FE" w14:paraId="4BCC80F6" w14:textId="77777777" w:rsidTr="00702DEB">
        <w:tc>
          <w:tcPr>
            <w:tcW w:w="1258" w:type="dxa"/>
          </w:tcPr>
          <w:p w14:paraId="0093849C" w14:textId="77777777" w:rsidR="00817174" w:rsidRPr="00DD76FE" w:rsidRDefault="00817174" w:rsidP="00DD76FE">
            <w:pPr>
              <w:pStyle w:val="BodyText"/>
              <w:spacing w:after="0"/>
              <w:rPr>
                <w:highlight w:val="white"/>
              </w:rPr>
            </w:pPr>
            <w:r w:rsidRPr="00DD76FE">
              <w:rPr>
                <w:highlight w:val="white"/>
              </w:rPr>
              <w:t>AWV</w:t>
            </w:r>
          </w:p>
        </w:tc>
        <w:tc>
          <w:tcPr>
            <w:tcW w:w="2419" w:type="dxa"/>
          </w:tcPr>
          <w:p w14:paraId="3653084C" w14:textId="77777777" w:rsidR="00817174" w:rsidRPr="00DD76FE" w:rsidRDefault="00817174" w:rsidP="00DD76FE">
            <w:pPr>
              <w:pStyle w:val="BodyText"/>
              <w:spacing w:after="0"/>
              <w:rPr>
                <w:highlight w:val="white"/>
              </w:rPr>
            </w:pPr>
            <w:r w:rsidRPr="00DD76FE">
              <w:rPr>
                <w:highlight w:val="white"/>
              </w:rPr>
              <w:t>Símanúmer</w:t>
            </w:r>
          </w:p>
        </w:tc>
        <w:tc>
          <w:tcPr>
            <w:tcW w:w="3410" w:type="dxa"/>
          </w:tcPr>
          <w:p w14:paraId="2A722B38" w14:textId="77777777" w:rsidR="00817174" w:rsidRPr="00DD76FE" w:rsidRDefault="00817174" w:rsidP="00DD76FE">
            <w:pPr>
              <w:pStyle w:val="BodyText"/>
              <w:spacing w:after="0"/>
              <w:rPr>
                <w:highlight w:val="white"/>
              </w:rPr>
            </w:pPr>
            <w:r w:rsidRPr="00DD76FE">
              <w:rPr>
                <w:highlight w:val="white"/>
              </w:rPr>
              <w:t xml:space="preserve">Phone </w:t>
            </w:r>
            <w:proofErr w:type="spellStart"/>
            <w:r w:rsidRPr="00DD76FE">
              <w:rPr>
                <w:highlight w:val="white"/>
              </w:rPr>
              <w:t>number</w:t>
            </w:r>
            <w:proofErr w:type="spellEnd"/>
          </w:p>
        </w:tc>
        <w:tc>
          <w:tcPr>
            <w:tcW w:w="2410" w:type="dxa"/>
          </w:tcPr>
          <w:p w14:paraId="78F0DFF4" w14:textId="77777777" w:rsidR="00817174" w:rsidRPr="00DD76FE" w:rsidRDefault="00817174" w:rsidP="00DD76FE">
            <w:pPr>
              <w:pStyle w:val="BodyText"/>
              <w:spacing w:after="0"/>
              <w:rPr>
                <w:highlight w:val="white"/>
              </w:rPr>
            </w:pPr>
            <w:proofErr w:type="spellStart"/>
            <w:r w:rsidRPr="00DD76FE">
              <w:rPr>
                <w:highlight w:val="white"/>
              </w:rPr>
              <w:t>PhoneNo</w:t>
            </w:r>
            <w:proofErr w:type="spellEnd"/>
            <w:del w:id="378" w:author="Georg Birgisson" w:date="2021-10-12T09:21:00Z">
              <w:r w:rsidRPr="00DD76FE" w:rsidDel="00A15B17">
                <w:rPr>
                  <w:highlight w:val="white"/>
                </w:rPr>
                <w:delText xml:space="preserve"> </w:delText>
              </w:r>
            </w:del>
          </w:p>
        </w:tc>
      </w:tr>
      <w:tr w:rsidR="00817174" w:rsidRPr="00DD76FE" w14:paraId="39A742B4" w14:textId="77777777" w:rsidTr="00702DEB">
        <w:tc>
          <w:tcPr>
            <w:tcW w:w="1258" w:type="dxa"/>
          </w:tcPr>
          <w:p w14:paraId="7F7C37CD" w14:textId="77777777" w:rsidR="00817174" w:rsidRPr="00DD76FE" w:rsidRDefault="00817174" w:rsidP="00DD76FE">
            <w:pPr>
              <w:pStyle w:val="BodyText"/>
              <w:spacing w:after="0"/>
              <w:rPr>
                <w:highlight w:val="white"/>
              </w:rPr>
            </w:pPr>
            <w:r w:rsidRPr="00DD76FE">
              <w:rPr>
                <w:highlight w:val="white"/>
              </w:rPr>
              <w:t>MG</w:t>
            </w:r>
          </w:p>
        </w:tc>
        <w:tc>
          <w:tcPr>
            <w:tcW w:w="2419" w:type="dxa"/>
          </w:tcPr>
          <w:p w14:paraId="5B75BCE4" w14:textId="77777777" w:rsidR="00817174" w:rsidRPr="00DD76FE" w:rsidRDefault="00817174" w:rsidP="00DD76FE">
            <w:pPr>
              <w:pStyle w:val="BodyText"/>
              <w:spacing w:after="0"/>
              <w:rPr>
                <w:highlight w:val="white"/>
              </w:rPr>
            </w:pPr>
            <w:r w:rsidRPr="00DD76FE">
              <w:rPr>
                <w:highlight w:val="white"/>
              </w:rPr>
              <w:t>Mælanúmer</w:t>
            </w:r>
            <w:del w:id="379" w:author="Georg Birgisson" w:date="2021-10-12T09:20:00Z">
              <w:r w:rsidRPr="00DD76FE" w:rsidDel="00A15B17">
                <w:rPr>
                  <w:highlight w:val="white"/>
                </w:rPr>
                <w:delText xml:space="preserve"> </w:delText>
              </w:r>
            </w:del>
          </w:p>
        </w:tc>
        <w:tc>
          <w:tcPr>
            <w:tcW w:w="3410" w:type="dxa"/>
          </w:tcPr>
          <w:p w14:paraId="4EDC55C3" w14:textId="77777777" w:rsidR="00817174" w:rsidRPr="00DD76FE" w:rsidRDefault="00817174" w:rsidP="00DD76FE">
            <w:pPr>
              <w:pStyle w:val="BodyText"/>
              <w:spacing w:after="0"/>
              <w:rPr>
                <w:highlight w:val="white"/>
              </w:rPr>
            </w:pPr>
            <w:r w:rsidRPr="00DD76FE">
              <w:rPr>
                <w:highlight w:val="white"/>
              </w:rPr>
              <w:t xml:space="preserve">Meter </w:t>
            </w:r>
            <w:proofErr w:type="spellStart"/>
            <w:r w:rsidRPr="00DD76FE">
              <w:rPr>
                <w:highlight w:val="white"/>
              </w:rPr>
              <w:t>unit</w:t>
            </w:r>
            <w:proofErr w:type="spellEnd"/>
            <w:r w:rsidRPr="00DD76FE">
              <w:rPr>
                <w:highlight w:val="white"/>
              </w:rPr>
              <w:t xml:space="preserve"> </w:t>
            </w:r>
            <w:proofErr w:type="spellStart"/>
            <w:r w:rsidRPr="00DD76FE">
              <w:rPr>
                <w:highlight w:val="white"/>
              </w:rPr>
              <w:t>number</w:t>
            </w:r>
            <w:proofErr w:type="spellEnd"/>
          </w:p>
        </w:tc>
        <w:tc>
          <w:tcPr>
            <w:tcW w:w="2410" w:type="dxa"/>
          </w:tcPr>
          <w:p w14:paraId="75D2F8FF" w14:textId="77777777" w:rsidR="00817174" w:rsidRPr="00DD76FE" w:rsidRDefault="00817174" w:rsidP="00DD76FE">
            <w:pPr>
              <w:pStyle w:val="BodyText"/>
              <w:spacing w:after="0"/>
              <w:rPr>
                <w:highlight w:val="white"/>
              </w:rPr>
            </w:pPr>
            <w:proofErr w:type="spellStart"/>
            <w:r w:rsidRPr="00DD76FE">
              <w:rPr>
                <w:highlight w:val="white"/>
              </w:rPr>
              <w:t>MeterNo</w:t>
            </w:r>
            <w:proofErr w:type="spellEnd"/>
            <w:del w:id="380" w:author="Georg Birgisson" w:date="2021-10-12T09:21:00Z">
              <w:r w:rsidRPr="00DD76FE" w:rsidDel="00A15B17">
                <w:rPr>
                  <w:highlight w:val="white"/>
                </w:rPr>
                <w:delText xml:space="preserve"> </w:delText>
              </w:r>
            </w:del>
          </w:p>
        </w:tc>
      </w:tr>
      <w:tr w:rsidR="00817174" w:rsidRPr="00DD76FE" w14:paraId="7E325692" w14:textId="77777777" w:rsidTr="00702DEB">
        <w:tc>
          <w:tcPr>
            <w:tcW w:w="1258" w:type="dxa"/>
          </w:tcPr>
          <w:p w14:paraId="60B6B4CD" w14:textId="77777777" w:rsidR="00817174" w:rsidRPr="00DD76FE" w:rsidRDefault="00817174" w:rsidP="00DD76FE">
            <w:pPr>
              <w:pStyle w:val="BodyText"/>
              <w:spacing w:after="0"/>
              <w:rPr>
                <w:highlight w:val="white"/>
              </w:rPr>
            </w:pPr>
            <w:r w:rsidRPr="00DD76FE">
              <w:rPr>
                <w:highlight w:val="white"/>
              </w:rPr>
              <w:t>ALQ</w:t>
            </w:r>
          </w:p>
        </w:tc>
        <w:tc>
          <w:tcPr>
            <w:tcW w:w="2419" w:type="dxa"/>
          </w:tcPr>
          <w:p w14:paraId="5C430C44" w14:textId="77777777" w:rsidR="00817174" w:rsidRPr="00DD76FE" w:rsidRDefault="00817174" w:rsidP="00DD76FE">
            <w:pPr>
              <w:pStyle w:val="BodyText"/>
              <w:spacing w:after="0"/>
              <w:rPr>
                <w:highlight w:val="white"/>
              </w:rPr>
            </w:pPr>
            <w:r w:rsidRPr="00DD76FE">
              <w:rPr>
                <w:highlight w:val="white"/>
              </w:rPr>
              <w:t>Skilablaðsnúmer</w:t>
            </w:r>
            <w:del w:id="381" w:author="Georg Birgisson" w:date="2021-10-12T09:20:00Z">
              <w:r w:rsidRPr="00DD76FE" w:rsidDel="00A15B17">
                <w:rPr>
                  <w:highlight w:val="white"/>
                </w:rPr>
                <w:delText xml:space="preserve"> </w:delText>
              </w:r>
            </w:del>
          </w:p>
        </w:tc>
        <w:tc>
          <w:tcPr>
            <w:tcW w:w="3410" w:type="dxa"/>
          </w:tcPr>
          <w:p w14:paraId="133A66D8" w14:textId="77777777" w:rsidR="00817174" w:rsidRPr="00DD76FE" w:rsidRDefault="00817174" w:rsidP="00DD76FE">
            <w:pPr>
              <w:pStyle w:val="BodyText"/>
              <w:spacing w:after="0"/>
              <w:rPr>
                <w:highlight w:val="white"/>
              </w:rPr>
            </w:pPr>
            <w:proofErr w:type="spellStart"/>
            <w:r w:rsidRPr="00DD76FE">
              <w:rPr>
                <w:highlight w:val="white"/>
              </w:rPr>
              <w:t>Returns</w:t>
            </w:r>
            <w:proofErr w:type="spellEnd"/>
            <w:r w:rsidRPr="00DD76FE">
              <w:rPr>
                <w:highlight w:val="white"/>
              </w:rPr>
              <w:t xml:space="preserve"> </w:t>
            </w:r>
            <w:proofErr w:type="spellStart"/>
            <w:r w:rsidRPr="00DD76FE">
              <w:rPr>
                <w:highlight w:val="white"/>
              </w:rPr>
              <w:t>notice</w:t>
            </w:r>
            <w:proofErr w:type="spellEnd"/>
            <w:r w:rsidRPr="00DD76FE">
              <w:rPr>
                <w:highlight w:val="white"/>
              </w:rPr>
              <w:t xml:space="preserve"> </w:t>
            </w:r>
            <w:proofErr w:type="spellStart"/>
            <w:r w:rsidRPr="00DD76FE">
              <w:rPr>
                <w:highlight w:val="white"/>
              </w:rPr>
              <w:t>number</w:t>
            </w:r>
            <w:proofErr w:type="spellEnd"/>
          </w:p>
        </w:tc>
        <w:tc>
          <w:tcPr>
            <w:tcW w:w="2410" w:type="dxa"/>
          </w:tcPr>
          <w:p w14:paraId="428833A7" w14:textId="77777777" w:rsidR="00817174" w:rsidRPr="00DD76FE" w:rsidRDefault="00817174" w:rsidP="00DD76FE">
            <w:pPr>
              <w:pStyle w:val="BodyText"/>
              <w:spacing w:after="0"/>
              <w:rPr>
                <w:highlight w:val="white"/>
              </w:rPr>
            </w:pPr>
            <w:proofErr w:type="spellStart"/>
            <w:r w:rsidRPr="00DD76FE">
              <w:rPr>
                <w:highlight w:val="white"/>
              </w:rPr>
              <w:t>GoodsReturnNo</w:t>
            </w:r>
            <w:proofErr w:type="spellEnd"/>
            <w:del w:id="382" w:author="Georg Birgisson" w:date="2021-10-12T09:21:00Z">
              <w:r w:rsidRPr="00DD76FE" w:rsidDel="00A15B17">
                <w:rPr>
                  <w:highlight w:val="white"/>
                </w:rPr>
                <w:delText xml:space="preserve"> </w:delText>
              </w:r>
            </w:del>
          </w:p>
        </w:tc>
      </w:tr>
      <w:tr w:rsidR="00817174" w:rsidRPr="00DD76FE" w14:paraId="16649965" w14:textId="77777777" w:rsidTr="00702DEB">
        <w:tc>
          <w:tcPr>
            <w:tcW w:w="1258" w:type="dxa"/>
          </w:tcPr>
          <w:p w14:paraId="6C301520" w14:textId="77777777" w:rsidR="00817174" w:rsidRPr="00DD76FE" w:rsidRDefault="00817174" w:rsidP="00DD76FE">
            <w:pPr>
              <w:pStyle w:val="BodyText"/>
              <w:spacing w:after="0"/>
              <w:rPr>
                <w:highlight w:val="white"/>
              </w:rPr>
            </w:pPr>
            <w:r w:rsidRPr="00DD76FE">
              <w:rPr>
                <w:highlight w:val="white"/>
              </w:rPr>
              <w:t>AVE</w:t>
            </w:r>
          </w:p>
        </w:tc>
        <w:tc>
          <w:tcPr>
            <w:tcW w:w="2419" w:type="dxa"/>
          </w:tcPr>
          <w:p w14:paraId="0BA750A8" w14:textId="77777777" w:rsidR="00817174" w:rsidRPr="00DD76FE" w:rsidRDefault="00817174" w:rsidP="00DD76FE">
            <w:pPr>
              <w:pStyle w:val="BodyText"/>
              <w:spacing w:after="0"/>
              <w:rPr>
                <w:highlight w:val="white"/>
              </w:rPr>
            </w:pPr>
            <w:r w:rsidRPr="00DD76FE">
              <w:rPr>
                <w:highlight w:val="white"/>
              </w:rPr>
              <w:t>Mælastaðsetning</w:t>
            </w:r>
          </w:p>
        </w:tc>
        <w:tc>
          <w:tcPr>
            <w:tcW w:w="3410" w:type="dxa"/>
          </w:tcPr>
          <w:p w14:paraId="2CCE0364" w14:textId="77777777" w:rsidR="00817174" w:rsidRPr="00DD76FE" w:rsidRDefault="00817174" w:rsidP="00DD76FE">
            <w:pPr>
              <w:pStyle w:val="BodyText"/>
              <w:spacing w:after="0"/>
              <w:rPr>
                <w:highlight w:val="white"/>
              </w:rPr>
            </w:pPr>
            <w:proofErr w:type="spellStart"/>
            <w:r w:rsidRPr="00DD76FE">
              <w:rPr>
                <w:highlight w:val="white"/>
              </w:rPr>
              <w:t>Metering</w:t>
            </w:r>
            <w:proofErr w:type="spellEnd"/>
            <w:r w:rsidRPr="00DD76FE">
              <w:rPr>
                <w:highlight w:val="white"/>
              </w:rPr>
              <w:t xml:space="preserve"> </w:t>
            </w:r>
            <w:proofErr w:type="spellStart"/>
            <w:r w:rsidRPr="00DD76FE">
              <w:rPr>
                <w:highlight w:val="white"/>
              </w:rPr>
              <w:t>point</w:t>
            </w:r>
            <w:proofErr w:type="spellEnd"/>
          </w:p>
        </w:tc>
        <w:tc>
          <w:tcPr>
            <w:tcW w:w="2410" w:type="dxa"/>
          </w:tcPr>
          <w:p w14:paraId="7664DC4E" w14:textId="77777777" w:rsidR="00817174" w:rsidRPr="00DD76FE" w:rsidRDefault="00817174" w:rsidP="00DD76FE">
            <w:pPr>
              <w:pStyle w:val="BodyText"/>
              <w:spacing w:after="0"/>
              <w:rPr>
                <w:highlight w:val="white"/>
              </w:rPr>
            </w:pPr>
            <w:proofErr w:type="spellStart"/>
            <w:r w:rsidRPr="00DD76FE">
              <w:rPr>
                <w:highlight w:val="white"/>
              </w:rPr>
              <w:t>RealEstateNo</w:t>
            </w:r>
            <w:proofErr w:type="spellEnd"/>
            <w:del w:id="383" w:author="Georg Birgisson" w:date="2021-10-12T09:21:00Z">
              <w:r w:rsidRPr="00DD76FE" w:rsidDel="00A15B17">
                <w:rPr>
                  <w:highlight w:val="white"/>
                </w:rPr>
                <w:delText xml:space="preserve"> </w:delText>
              </w:r>
            </w:del>
          </w:p>
        </w:tc>
      </w:tr>
      <w:tr w:rsidR="00817174" w:rsidRPr="00DD76FE" w14:paraId="111C1610" w14:textId="77777777" w:rsidTr="00702DEB">
        <w:tc>
          <w:tcPr>
            <w:tcW w:w="1258" w:type="dxa"/>
          </w:tcPr>
          <w:p w14:paraId="2C5D7150" w14:textId="77777777" w:rsidR="00817174" w:rsidRPr="00DD76FE" w:rsidRDefault="00817174" w:rsidP="00DD76FE">
            <w:pPr>
              <w:pStyle w:val="BodyText"/>
              <w:spacing w:after="0"/>
              <w:rPr>
                <w:highlight w:val="white"/>
              </w:rPr>
            </w:pPr>
            <w:r w:rsidRPr="00DD76FE">
              <w:rPr>
                <w:highlight w:val="white"/>
              </w:rPr>
              <w:t>AAM</w:t>
            </w:r>
          </w:p>
        </w:tc>
        <w:tc>
          <w:tcPr>
            <w:tcW w:w="2419" w:type="dxa"/>
          </w:tcPr>
          <w:p w14:paraId="17D0D7B1" w14:textId="77777777" w:rsidR="00817174" w:rsidRPr="00DD76FE" w:rsidRDefault="00817174" w:rsidP="00DD76FE">
            <w:pPr>
              <w:pStyle w:val="BodyText"/>
              <w:spacing w:after="0"/>
              <w:rPr>
                <w:highlight w:val="white"/>
              </w:rPr>
            </w:pPr>
            <w:r w:rsidRPr="00DD76FE">
              <w:rPr>
                <w:highlight w:val="white"/>
              </w:rPr>
              <w:t>Fylgibréf (</w:t>
            </w:r>
            <w:proofErr w:type="spellStart"/>
            <w:r w:rsidRPr="00DD76FE">
              <w:rPr>
                <w:highlight w:val="white"/>
              </w:rPr>
              <w:t>way</w:t>
            </w:r>
            <w:proofErr w:type="spellEnd"/>
            <w:r w:rsidRPr="00DD76FE">
              <w:rPr>
                <w:highlight w:val="white"/>
              </w:rPr>
              <w:t xml:space="preserve"> </w:t>
            </w:r>
            <w:proofErr w:type="spellStart"/>
            <w:r w:rsidRPr="00DD76FE">
              <w:rPr>
                <w:highlight w:val="white"/>
              </w:rPr>
              <w:t>bill</w:t>
            </w:r>
            <w:proofErr w:type="spellEnd"/>
            <w:r w:rsidRPr="00DD76FE">
              <w:rPr>
                <w:highlight w:val="white"/>
              </w:rPr>
              <w:t>)</w:t>
            </w:r>
          </w:p>
        </w:tc>
        <w:tc>
          <w:tcPr>
            <w:tcW w:w="3410" w:type="dxa"/>
          </w:tcPr>
          <w:p w14:paraId="41EF5BAC" w14:textId="77777777" w:rsidR="00817174" w:rsidRPr="00DD76FE" w:rsidRDefault="00817174" w:rsidP="00DD76FE">
            <w:pPr>
              <w:pStyle w:val="BodyText"/>
              <w:spacing w:after="0"/>
              <w:rPr>
                <w:highlight w:val="white"/>
              </w:rPr>
            </w:pPr>
            <w:proofErr w:type="spellStart"/>
            <w:r w:rsidRPr="00DD76FE">
              <w:rPr>
                <w:highlight w:val="white"/>
              </w:rPr>
              <w:t>Waybill</w:t>
            </w:r>
            <w:proofErr w:type="spellEnd"/>
            <w:r w:rsidRPr="00DD76FE">
              <w:rPr>
                <w:highlight w:val="white"/>
              </w:rPr>
              <w:t xml:space="preserve"> </w:t>
            </w:r>
            <w:proofErr w:type="spellStart"/>
            <w:r w:rsidRPr="00DD76FE">
              <w:rPr>
                <w:highlight w:val="white"/>
              </w:rPr>
              <w:t>number</w:t>
            </w:r>
            <w:proofErr w:type="spellEnd"/>
          </w:p>
        </w:tc>
        <w:tc>
          <w:tcPr>
            <w:tcW w:w="2410" w:type="dxa"/>
          </w:tcPr>
          <w:p w14:paraId="169C9C12" w14:textId="77777777" w:rsidR="00817174" w:rsidRPr="00DD76FE" w:rsidRDefault="00817174" w:rsidP="00DD76FE">
            <w:pPr>
              <w:pStyle w:val="BodyText"/>
              <w:spacing w:after="0"/>
              <w:rPr>
                <w:highlight w:val="white"/>
              </w:rPr>
            </w:pPr>
          </w:p>
        </w:tc>
      </w:tr>
      <w:tr w:rsidR="00817174" w:rsidRPr="00DD76FE" w14:paraId="4824198C" w14:textId="77777777" w:rsidTr="00702DEB">
        <w:tc>
          <w:tcPr>
            <w:tcW w:w="1258" w:type="dxa"/>
          </w:tcPr>
          <w:p w14:paraId="7D872E23" w14:textId="77777777" w:rsidR="00817174" w:rsidRPr="00DD76FE" w:rsidRDefault="00817174" w:rsidP="00DD76FE">
            <w:pPr>
              <w:pStyle w:val="BodyText"/>
              <w:spacing w:after="0"/>
              <w:rPr>
                <w:highlight w:val="white"/>
              </w:rPr>
            </w:pPr>
            <w:r w:rsidRPr="00DD76FE">
              <w:rPr>
                <w:highlight w:val="white"/>
              </w:rPr>
              <w:t>BM</w:t>
            </w:r>
          </w:p>
        </w:tc>
        <w:tc>
          <w:tcPr>
            <w:tcW w:w="2419" w:type="dxa"/>
          </w:tcPr>
          <w:p w14:paraId="4601FC1C" w14:textId="77777777" w:rsidR="00817174" w:rsidRPr="00DD76FE" w:rsidRDefault="00817174" w:rsidP="00DD76FE">
            <w:pPr>
              <w:pStyle w:val="BodyText"/>
              <w:spacing w:after="0"/>
              <w:rPr>
                <w:highlight w:val="white"/>
              </w:rPr>
            </w:pPr>
            <w:r w:rsidRPr="00DD76FE">
              <w:rPr>
                <w:highlight w:val="white"/>
              </w:rPr>
              <w:t>Farmbréfsnúmer</w:t>
            </w:r>
          </w:p>
        </w:tc>
        <w:tc>
          <w:tcPr>
            <w:tcW w:w="3410" w:type="dxa"/>
          </w:tcPr>
          <w:p w14:paraId="5531A0B4" w14:textId="77777777" w:rsidR="00817174" w:rsidRPr="00DD76FE" w:rsidRDefault="00817174" w:rsidP="00DD76FE">
            <w:pPr>
              <w:pStyle w:val="BodyText"/>
              <w:spacing w:after="0"/>
              <w:rPr>
                <w:highlight w:val="white"/>
              </w:rPr>
            </w:pPr>
            <w:r w:rsidRPr="00DD76FE">
              <w:rPr>
                <w:highlight w:val="white"/>
              </w:rPr>
              <w:t xml:space="preserve">Bill of </w:t>
            </w:r>
            <w:proofErr w:type="spellStart"/>
            <w:r w:rsidRPr="00DD76FE">
              <w:rPr>
                <w:highlight w:val="white"/>
              </w:rPr>
              <w:t>lading</w:t>
            </w:r>
            <w:proofErr w:type="spellEnd"/>
            <w:r w:rsidRPr="00DD76FE">
              <w:rPr>
                <w:highlight w:val="white"/>
              </w:rPr>
              <w:t xml:space="preserve"> </w:t>
            </w:r>
            <w:proofErr w:type="spellStart"/>
            <w:r w:rsidRPr="00DD76FE">
              <w:rPr>
                <w:highlight w:val="white"/>
              </w:rPr>
              <w:t>number</w:t>
            </w:r>
            <w:proofErr w:type="spellEnd"/>
          </w:p>
        </w:tc>
        <w:tc>
          <w:tcPr>
            <w:tcW w:w="2410" w:type="dxa"/>
          </w:tcPr>
          <w:p w14:paraId="6BEEEDC2" w14:textId="77777777" w:rsidR="00817174" w:rsidRPr="00DD76FE" w:rsidRDefault="00817174" w:rsidP="00DD76FE">
            <w:pPr>
              <w:pStyle w:val="BodyText"/>
              <w:spacing w:after="0"/>
              <w:rPr>
                <w:highlight w:val="white"/>
              </w:rPr>
            </w:pPr>
          </w:p>
        </w:tc>
      </w:tr>
      <w:tr w:rsidR="00817174" w:rsidRPr="00DD76FE" w14:paraId="2B28A50C" w14:textId="77777777" w:rsidTr="00702DEB">
        <w:tc>
          <w:tcPr>
            <w:tcW w:w="1258" w:type="dxa"/>
          </w:tcPr>
          <w:p w14:paraId="2BF4E342" w14:textId="77777777" w:rsidR="00817174" w:rsidRPr="00DD76FE" w:rsidRDefault="00817174" w:rsidP="00DD76FE">
            <w:pPr>
              <w:pStyle w:val="BodyText"/>
              <w:spacing w:after="0"/>
              <w:rPr>
                <w:highlight w:val="white"/>
              </w:rPr>
            </w:pPr>
            <w:r w:rsidRPr="00DD76FE">
              <w:rPr>
                <w:highlight w:val="white"/>
              </w:rPr>
              <w:t>AXE</w:t>
            </w:r>
          </w:p>
        </w:tc>
        <w:tc>
          <w:tcPr>
            <w:tcW w:w="2419" w:type="dxa"/>
          </w:tcPr>
          <w:p w14:paraId="6CBF14D2" w14:textId="77777777" w:rsidR="00817174" w:rsidRPr="00DD76FE" w:rsidRDefault="00817174" w:rsidP="00DD76FE">
            <w:pPr>
              <w:pStyle w:val="BodyText"/>
              <w:spacing w:after="0"/>
              <w:rPr>
                <w:highlight w:val="white"/>
              </w:rPr>
            </w:pPr>
            <w:r w:rsidRPr="00DD76FE">
              <w:rPr>
                <w:highlight w:val="white"/>
              </w:rPr>
              <w:t>Staðfest bókunarnúmer</w:t>
            </w:r>
          </w:p>
        </w:tc>
        <w:tc>
          <w:tcPr>
            <w:tcW w:w="3410" w:type="dxa"/>
          </w:tcPr>
          <w:p w14:paraId="798E9ED1" w14:textId="77777777" w:rsidR="00817174" w:rsidRPr="00DD76FE" w:rsidRDefault="00817174" w:rsidP="00DD76FE">
            <w:pPr>
              <w:pStyle w:val="BodyText"/>
              <w:spacing w:after="0"/>
              <w:rPr>
                <w:highlight w:val="white"/>
              </w:rPr>
            </w:pPr>
            <w:proofErr w:type="spellStart"/>
            <w:r w:rsidRPr="00DD76FE">
              <w:rPr>
                <w:highlight w:val="white"/>
              </w:rPr>
              <w:t>Firm</w:t>
            </w:r>
            <w:proofErr w:type="spellEnd"/>
            <w:r w:rsidRPr="00DD76FE">
              <w:rPr>
                <w:highlight w:val="white"/>
              </w:rPr>
              <w:t xml:space="preserve"> </w:t>
            </w:r>
            <w:proofErr w:type="spellStart"/>
            <w:r w:rsidRPr="00DD76FE">
              <w:rPr>
                <w:highlight w:val="white"/>
              </w:rPr>
              <w:t>booking</w:t>
            </w:r>
            <w:proofErr w:type="spellEnd"/>
            <w:r w:rsidRPr="00DD76FE">
              <w:rPr>
                <w:highlight w:val="white"/>
              </w:rPr>
              <w:t xml:space="preserve"> </w:t>
            </w:r>
            <w:proofErr w:type="spellStart"/>
            <w:r w:rsidRPr="00DD76FE">
              <w:rPr>
                <w:highlight w:val="white"/>
              </w:rPr>
              <w:t>reference</w:t>
            </w:r>
            <w:proofErr w:type="spellEnd"/>
            <w:r w:rsidRPr="00DD76FE">
              <w:rPr>
                <w:highlight w:val="white"/>
              </w:rPr>
              <w:t xml:space="preserve"> </w:t>
            </w:r>
            <w:proofErr w:type="spellStart"/>
            <w:r w:rsidRPr="00DD76FE">
              <w:rPr>
                <w:highlight w:val="white"/>
              </w:rPr>
              <w:t>number</w:t>
            </w:r>
            <w:proofErr w:type="spellEnd"/>
          </w:p>
        </w:tc>
        <w:tc>
          <w:tcPr>
            <w:tcW w:w="2410" w:type="dxa"/>
          </w:tcPr>
          <w:p w14:paraId="6F6FB2BB" w14:textId="77777777" w:rsidR="00817174" w:rsidRPr="00DD76FE" w:rsidRDefault="00817174" w:rsidP="00DD76FE">
            <w:pPr>
              <w:pStyle w:val="BodyText"/>
              <w:spacing w:after="0"/>
              <w:rPr>
                <w:highlight w:val="white"/>
              </w:rPr>
            </w:pPr>
          </w:p>
        </w:tc>
      </w:tr>
      <w:tr w:rsidR="00817174" w:rsidRPr="00DD76FE" w14:paraId="79ACE29F" w14:textId="77777777" w:rsidTr="00702DEB">
        <w:tc>
          <w:tcPr>
            <w:tcW w:w="1258" w:type="dxa"/>
          </w:tcPr>
          <w:p w14:paraId="5150939A" w14:textId="77777777" w:rsidR="00817174" w:rsidRPr="00DD76FE" w:rsidRDefault="00817174" w:rsidP="00DD76FE">
            <w:pPr>
              <w:pStyle w:val="BodyText"/>
              <w:spacing w:after="0"/>
              <w:rPr>
                <w:highlight w:val="white"/>
              </w:rPr>
            </w:pPr>
            <w:r w:rsidRPr="00DD76FE">
              <w:rPr>
                <w:highlight w:val="white"/>
              </w:rPr>
              <w:t>ACC</w:t>
            </w:r>
          </w:p>
        </w:tc>
        <w:tc>
          <w:tcPr>
            <w:tcW w:w="2419" w:type="dxa"/>
          </w:tcPr>
          <w:p w14:paraId="1B3B5769" w14:textId="77777777" w:rsidR="00817174" w:rsidRPr="00DD76FE" w:rsidRDefault="00817174" w:rsidP="00DD76FE">
            <w:pPr>
              <w:pStyle w:val="BodyText"/>
              <w:spacing w:after="0"/>
              <w:rPr>
                <w:highlight w:val="white"/>
              </w:rPr>
            </w:pPr>
            <w:r w:rsidRPr="00DD76FE">
              <w:rPr>
                <w:highlight w:val="white"/>
              </w:rPr>
              <w:t>Flutningseining</w:t>
            </w:r>
          </w:p>
        </w:tc>
        <w:tc>
          <w:tcPr>
            <w:tcW w:w="3410" w:type="dxa"/>
          </w:tcPr>
          <w:p w14:paraId="4E95102A" w14:textId="77777777" w:rsidR="00817174" w:rsidRPr="00DD76FE" w:rsidRDefault="00817174" w:rsidP="00DD76FE">
            <w:pPr>
              <w:pStyle w:val="BodyText"/>
              <w:spacing w:after="0"/>
              <w:rPr>
                <w:highlight w:val="white"/>
              </w:rPr>
            </w:pPr>
            <w:proofErr w:type="spellStart"/>
            <w:r w:rsidRPr="00DD76FE">
              <w:rPr>
                <w:highlight w:val="white"/>
              </w:rPr>
              <w:t>Shipping</w:t>
            </w:r>
            <w:proofErr w:type="spellEnd"/>
            <w:r w:rsidRPr="00DD76FE">
              <w:rPr>
                <w:highlight w:val="white"/>
              </w:rPr>
              <w:t xml:space="preserve"> </w:t>
            </w:r>
            <w:proofErr w:type="spellStart"/>
            <w:r w:rsidRPr="00DD76FE">
              <w:rPr>
                <w:highlight w:val="white"/>
              </w:rPr>
              <w:t>unit</w:t>
            </w:r>
            <w:proofErr w:type="spellEnd"/>
            <w:r w:rsidRPr="00DD76FE">
              <w:rPr>
                <w:highlight w:val="white"/>
              </w:rPr>
              <w:t xml:space="preserve"> </w:t>
            </w:r>
            <w:proofErr w:type="spellStart"/>
            <w:r w:rsidRPr="00DD76FE">
              <w:rPr>
                <w:highlight w:val="white"/>
              </w:rPr>
              <w:t>identification</w:t>
            </w:r>
            <w:proofErr w:type="spellEnd"/>
          </w:p>
        </w:tc>
        <w:tc>
          <w:tcPr>
            <w:tcW w:w="2410" w:type="dxa"/>
          </w:tcPr>
          <w:p w14:paraId="4799FDDD" w14:textId="77777777" w:rsidR="00817174" w:rsidRPr="00DD76FE" w:rsidRDefault="00817174" w:rsidP="00DD76FE">
            <w:pPr>
              <w:pStyle w:val="BodyText"/>
              <w:spacing w:after="0"/>
              <w:rPr>
                <w:highlight w:val="white"/>
              </w:rPr>
            </w:pPr>
          </w:p>
        </w:tc>
      </w:tr>
      <w:tr w:rsidR="00817174" w:rsidRPr="00DD76FE" w14:paraId="3858240E" w14:textId="77777777" w:rsidTr="00702DEB">
        <w:tc>
          <w:tcPr>
            <w:tcW w:w="1258" w:type="dxa"/>
          </w:tcPr>
          <w:p w14:paraId="787ED7B5" w14:textId="77777777" w:rsidR="00817174" w:rsidRPr="00DD76FE" w:rsidRDefault="00817174" w:rsidP="00DD76FE">
            <w:pPr>
              <w:pStyle w:val="BodyText"/>
              <w:spacing w:after="0"/>
              <w:rPr>
                <w:highlight w:val="white"/>
              </w:rPr>
            </w:pPr>
            <w:r w:rsidRPr="00DD76FE">
              <w:rPr>
                <w:highlight w:val="white"/>
              </w:rPr>
              <w:t>AOQ</w:t>
            </w:r>
          </w:p>
        </w:tc>
        <w:tc>
          <w:tcPr>
            <w:tcW w:w="2419" w:type="dxa"/>
          </w:tcPr>
          <w:p w14:paraId="352634F7" w14:textId="77777777" w:rsidR="00817174" w:rsidRPr="00DD76FE" w:rsidRDefault="00817174" w:rsidP="00DD76FE">
            <w:pPr>
              <w:pStyle w:val="BodyText"/>
              <w:spacing w:after="0"/>
              <w:rPr>
                <w:highlight w:val="white"/>
              </w:rPr>
            </w:pPr>
            <w:r w:rsidRPr="00DD76FE">
              <w:rPr>
                <w:highlight w:val="white"/>
              </w:rPr>
              <w:t>Deild</w:t>
            </w:r>
          </w:p>
        </w:tc>
        <w:tc>
          <w:tcPr>
            <w:tcW w:w="3410" w:type="dxa"/>
          </w:tcPr>
          <w:p w14:paraId="15CAA51A" w14:textId="77777777" w:rsidR="00817174" w:rsidRPr="00DD76FE" w:rsidRDefault="00817174" w:rsidP="00DD76FE">
            <w:pPr>
              <w:pStyle w:val="BodyText"/>
              <w:spacing w:after="0"/>
              <w:rPr>
                <w:highlight w:val="white"/>
              </w:rPr>
            </w:pPr>
            <w:proofErr w:type="spellStart"/>
            <w:r w:rsidRPr="00DD76FE">
              <w:rPr>
                <w:highlight w:val="white"/>
              </w:rPr>
              <w:t>Department</w:t>
            </w:r>
            <w:proofErr w:type="spellEnd"/>
          </w:p>
        </w:tc>
        <w:tc>
          <w:tcPr>
            <w:tcW w:w="2410" w:type="dxa"/>
          </w:tcPr>
          <w:p w14:paraId="1A2C80DB" w14:textId="77777777" w:rsidR="00817174" w:rsidRPr="00DD76FE" w:rsidRDefault="00817174" w:rsidP="00DD76FE">
            <w:pPr>
              <w:pStyle w:val="BodyText"/>
              <w:spacing w:after="0"/>
              <w:rPr>
                <w:highlight w:val="white"/>
              </w:rPr>
            </w:pPr>
          </w:p>
        </w:tc>
      </w:tr>
    </w:tbl>
    <w:p w14:paraId="07132198" w14:textId="77777777" w:rsidR="00020D99" w:rsidRDefault="00020D99" w:rsidP="00DD76FE">
      <w:pPr>
        <w:pStyle w:val="BodyText"/>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031E13" w:rsidRPr="00DD76FE" w14:paraId="0190F266" w14:textId="77777777" w:rsidTr="00146AA5">
        <w:tc>
          <w:tcPr>
            <w:tcW w:w="6095" w:type="dxa"/>
          </w:tcPr>
          <w:p w14:paraId="189D6123" w14:textId="77777777" w:rsidR="00031E13" w:rsidRPr="00DD76FE" w:rsidRDefault="00031E13" w:rsidP="00797D9D">
            <w:pPr>
              <w:pStyle w:val="BodyText"/>
              <w:keepNext/>
              <w:spacing w:after="0"/>
              <w:rPr>
                <w:b/>
                <w:highlight w:val="white"/>
              </w:rPr>
            </w:pPr>
            <w:r w:rsidRPr="00DD76FE">
              <w:rPr>
                <w:b/>
                <w:highlight w:val="white"/>
              </w:rPr>
              <w:t>Regla</w:t>
            </w:r>
          </w:p>
        </w:tc>
        <w:tc>
          <w:tcPr>
            <w:tcW w:w="2439" w:type="dxa"/>
          </w:tcPr>
          <w:p w14:paraId="68A43136" w14:textId="77777777" w:rsidR="00031E13" w:rsidRPr="00DD76FE" w:rsidRDefault="00031E13" w:rsidP="00797D9D">
            <w:pPr>
              <w:pStyle w:val="BodyText"/>
              <w:keepNext/>
              <w:spacing w:after="0"/>
              <w:rPr>
                <w:b/>
                <w:highlight w:val="white"/>
              </w:rPr>
            </w:pPr>
            <w:r w:rsidRPr="00DD76FE">
              <w:rPr>
                <w:b/>
                <w:highlight w:val="white"/>
              </w:rPr>
              <w:t>Kenni</w:t>
            </w:r>
          </w:p>
        </w:tc>
        <w:tc>
          <w:tcPr>
            <w:tcW w:w="992" w:type="dxa"/>
          </w:tcPr>
          <w:p w14:paraId="7E00D8FA" w14:textId="77777777" w:rsidR="00031E13" w:rsidRPr="00DD76FE" w:rsidRDefault="00031E13" w:rsidP="00797D9D">
            <w:pPr>
              <w:pStyle w:val="BodyText"/>
              <w:keepNext/>
              <w:spacing w:after="0"/>
              <w:rPr>
                <w:b/>
                <w:highlight w:val="white"/>
              </w:rPr>
            </w:pPr>
            <w:r w:rsidRPr="00DD76FE">
              <w:rPr>
                <w:b/>
                <w:highlight w:val="white"/>
              </w:rPr>
              <w:t>Vægi</w:t>
            </w:r>
          </w:p>
        </w:tc>
      </w:tr>
      <w:tr w:rsidR="00020D99" w:rsidRPr="00DD76FE" w14:paraId="274B415C" w14:textId="77777777" w:rsidTr="00146AA5">
        <w:tc>
          <w:tcPr>
            <w:tcW w:w="6095" w:type="dxa"/>
          </w:tcPr>
          <w:p w14:paraId="5CD12E50" w14:textId="1E78E3EB" w:rsidR="00020D99" w:rsidRPr="00DD76FE" w:rsidRDefault="004E32AD" w:rsidP="00DD76FE">
            <w:pPr>
              <w:pStyle w:val="BodyText"/>
              <w:spacing w:after="0"/>
              <w:rPr>
                <w:highlight w:val="white"/>
              </w:rPr>
            </w:pPr>
            <w:proofErr w:type="spellStart"/>
            <w:r w:rsidRPr="00DD76FE">
              <w:rPr>
                <w:highlight w:val="white"/>
              </w:rPr>
              <w:t>Tegundarkóti</w:t>
            </w:r>
            <w:proofErr w:type="spellEnd"/>
            <w:r w:rsidRPr="00DD76FE">
              <w:rPr>
                <w:highlight w:val="white"/>
              </w:rPr>
              <w:t xml:space="preserve"> auðkennis skal vera úr </w:t>
            </w:r>
            <w:proofErr w:type="spellStart"/>
            <w:r w:rsidRPr="00DD76FE">
              <w:rPr>
                <w:highlight w:val="white"/>
              </w:rPr>
              <w:t>kótalista</w:t>
            </w:r>
            <w:proofErr w:type="spellEnd"/>
            <w:r w:rsidRPr="00DD76FE">
              <w:rPr>
                <w:highlight w:val="white"/>
              </w:rPr>
              <w:t xml:space="preserve"> UNECE 1153</w:t>
            </w:r>
          </w:p>
        </w:tc>
        <w:tc>
          <w:tcPr>
            <w:tcW w:w="2439" w:type="dxa"/>
          </w:tcPr>
          <w:p w14:paraId="5FEA966A" w14:textId="33DD4D3C" w:rsidR="00020D99" w:rsidRPr="00DD76FE" w:rsidRDefault="00020D99" w:rsidP="00DD76FE">
            <w:pPr>
              <w:pStyle w:val="BodyText"/>
              <w:spacing w:after="0"/>
              <w:rPr>
                <w:highlight w:val="white"/>
              </w:rPr>
            </w:pPr>
            <w:r w:rsidRPr="00DD76FE">
              <w:rPr>
                <w:highlight w:val="white"/>
              </w:rPr>
              <w:t>BR-CL-07</w:t>
            </w:r>
          </w:p>
        </w:tc>
        <w:tc>
          <w:tcPr>
            <w:tcW w:w="992" w:type="dxa"/>
          </w:tcPr>
          <w:p w14:paraId="45995B2A" w14:textId="1D84AB2C" w:rsidR="00020D99" w:rsidRPr="00DD76FE" w:rsidRDefault="00020D99" w:rsidP="00DD76FE">
            <w:pPr>
              <w:pStyle w:val="BodyText"/>
              <w:spacing w:after="0"/>
              <w:rPr>
                <w:highlight w:val="white"/>
              </w:rPr>
            </w:pPr>
            <w:r w:rsidRPr="00DD76FE">
              <w:rPr>
                <w:highlight w:val="white"/>
              </w:rPr>
              <w:t>fatal</w:t>
            </w:r>
          </w:p>
        </w:tc>
      </w:tr>
    </w:tbl>
    <w:p w14:paraId="632FA1A7" w14:textId="77777777" w:rsidR="00BC048F" w:rsidRDefault="002B1A14" w:rsidP="00057BEE">
      <w:pPr>
        <w:pStyle w:val="Heading4"/>
      </w:pPr>
      <w:r>
        <w:t>Móttökufyrirmæli</w:t>
      </w:r>
    </w:p>
    <w:p w14:paraId="61386BDB" w14:textId="216A9646" w:rsidR="002B1A14" w:rsidRDefault="002B1A14" w:rsidP="00BC048F">
      <w:pPr>
        <w:pStyle w:val="BodyText"/>
      </w:pPr>
      <w:r>
        <w:t>Tilvísun í móttökufyrirmæli sem seljandi sendi á kaupanda þegar vörurnar voru sendar frá seljanda.</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2"/>
        <w:gridCol w:w="2041"/>
        <w:gridCol w:w="844"/>
        <w:gridCol w:w="979"/>
      </w:tblGrid>
      <w:tr w:rsidR="00E901B0" w:rsidRPr="00491DE5" w14:paraId="3B79CC50" w14:textId="77777777" w:rsidTr="00E901B0">
        <w:tc>
          <w:tcPr>
            <w:tcW w:w="5662" w:type="dxa"/>
          </w:tcPr>
          <w:p w14:paraId="2E1F4B4B" w14:textId="77777777" w:rsidR="00E901B0" w:rsidRPr="00491DE5" w:rsidRDefault="00E901B0"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2041" w:type="dxa"/>
          </w:tcPr>
          <w:p w14:paraId="019840F6" w14:textId="77777777" w:rsidR="00E901B0" w:rsidRPr="0044755C" w:rsidRDefault="00E901B0"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844" w:type="dxa"/>
          </w:tcPr>
          <w:p w14:paraId="4900C022" w14:textId="77777777" w:rsidR="00E901B0" w:rsidRPr="00AD15B3" w:rsidRDefault="00E901B0"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AD15B3">
              <w:rPr>
                <w:rFonts w:ascii="Courier New" w:hAnsi="Courier New" w:cs="Courier New"/>
                <w:b/>
                <w:sz w:val="16"/>
                <w:szCs w:val="16"/>
                <w:highlight w:val="white"/>
              </w:rPr>
              <w:t>Tíðni</w:t>
            </w:r>
          </w:p>
        </w:tc>
        <w:tc>
          <w:tcPr>
            <w:tcW w:w="979" w:type="dxa"/>
          </w:tcPr>
          <w:p w14:paraId="3CD7BCFB" w14:textId="77777777" w:rsidR="00E901B0" w:rsidRPr="0044755C" w:rsidRDefault="00E901B0"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E901B0" w:rsidRPr="00BB3469" w14:paraId="04163ED2" w14:textId="77777777" w:rsidTr="00E901B0">
        <w:tblPrEx>
          <w:shd w:val="clear" w:color="auto" w:fill="F2F2F2"/>
        </w:tblPrEx>
        <w:tc>
          <w:tcPr>
            <w:tcW w:w="5662" w:type="dxa"/>
            <w:shd w:val="clear" w:color="auto" w:fill="auto"/>
          </w:tcPr>
          <w:p w14:paraId="22CA9456" w14:textId="5D749C9D" w:rsidR="00E901B0" w:rsidRPr="00BB3469" w:rsidRDefault="00660A46" w:rsidP="00E901B0">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BB3469">
              <w:rPr>
                <w:rFonts w:ascii="Courier New" w:hAnsi="Courier New" w:cs="Courier New"/>
                <w:color w:val="0000FF"/>
                <w:sz w:val="16"/>
                <w:szCs w:val="16"/>
                <w:highlight w:val="white"/>
              </w:rPr>
              <w:t>&lt;</w:t>
            </w:r>
            <w:proofErr w:type="spellStart"/>
            <w:r w:rsidRPr="00BB3469">
              <w:rPr>
                <w:rFonts w:ascii="Courier New" w:hAnsi="Courier New" w:cs="Courier New"/>
                <w:color w:val="800000"/>
                <w:sz w:val="16"/>
                <w:szCs w:val="16"/>
                <w:highlight w:val="white"/>
              </w:rPr>
              <w:t>cac:DespatchDocumentReference</w:t>
            </w:r>
            <w:proofErr w:type="spellEnd"/>
            <w:r w:rsidRPr="00BB3469">
              <w:rPr>
                <w:rFonts w:ascii="Courier New" w:hAnsi="Courier New" w:cs="Courier New"/>
                <w:color w:val="0000FF"/>
                <w:sz w:val="16"/>
                <w:szCs w:val="16"/>
                <w:highlight w:val="white"/>
              </w:rPr>
              <w:t>&gt;</w:t>
            </w:r>
          </w:p>
        </w:tc>
        <w:tc>
          <w:tcPr>
            <w:tcW w:w="2041" w:type="dxa"/>
            <w:shd w:val="clear" w:color="auto" w:fill="auto"/>
          </w:tcPr>
          <w:p w14:paraId="50A96B93" w14:textId="77777777" w:rsidR="00E901B0" w:rsidRPr="00BB3469"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0E90D96C" w14:textId="44999E90" w:rsidR="00E901B0" w:rsidRPr="00BB3469" w:rsidRDefault="007163D7" w:rsidP="00E901B0">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79" w:type="dxa"/>
          </w:tcPr>
          <w:p w14:paraId="65F1B0BD" w14:textId="77777777" w:rsidR="00E901B0" w:rsidRPr="00BB3469"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r w:rsidR="00E901B0" w:rsidRPr="00BB3469" w14:paraId="48BBCA65" w14:textId="77777777" w:rsidTr="00E901B0">
        <w:tblPrEx>
          <w:shd w:val="clear" w:color="auto" w:fill="F2F2F2"/>
        </w:tblPrEx>
        <w:tc>
          <w:tcPr>
            <w:tcW w:w="5662" w:type="dxa"/>
            <w:shd w:val="clear" w:color="auto" w:fill="auto"/>
          </w:tcPr>
          <w:p w14:paraId="6474B0F0" w14:textId="5918BA3E" w:rsidR="00E901B0" w:rsidRPr="00BB3469" w:rsidRDefault="00E901B0" w:rsidP="00E901B0">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BB3469">
              <w:rPr>
                <w:rFonts w:ascii="Courier New" w:hAnsi="Courier New" w:cs="Courier New"/>
                <w:color w:val="0000FF"/>
                <w:sz w:val="16"/>
                <w:szCs w:val="16"/>
              </w:rPr>
              <w:t xml:space="preserve">   </w:t>
            </w:r>
            <w:r w:rsidR="00BB3469" w:rsidRPr="00BB3469">
              <w:rPr>
                <w:rFonts w:ascii="Courier New" w:hAnsi="Courier New" w:cs="Courier New"/>
                <w:color w:val="0000FF"/>
                <w:sz w:val="16"/>
                <w:szCs w:val="16"/>
                <w:highlight w:val="white"/>
              </w:rPr>
              <w:t>&lt;</w:t>
            </w:r>
            <w:proofErr w:type="spellStart"/>
            <w:r w:rsidR="00BB3469" w:rsidRPr="00BB3469">
              <w:rPr>
                <w:rFonts w:ascii="Courier New" w:hAnsi="Courier New" w:cs="Courier New"/>
                <w:color w:val="800000"/>
                <w:sz w:val="16"/>
                <w:szCs w:val="16"/>
                <w:highlight w:val="white"/>
              </w:rPr>
              <w:t>cbc:ID</w:t>
            </w:r>
            <w:proofErr w:type="spellEnd"/>
            <w:r w:rsidR="00BB3469" w:rsidRPr="00BB3469">
              <w:rPr>
                <w:rFonts w:ascii="Courier New" w:hAnsi="Courier New" w:cs="Courier New"/>
                <w:color w:val="0000FF"/>
                <w:sz w:val="16"/>
                <w:szCs w:val="16"/>
                <w:highlight w:val="white"/>
              </w:rPr>
              <w:t>&gt;</w:t>
            </w:r>
            <w:r w:rsidR="00BB3469" w:rsidRPr="00BB3469">
              <w:rPr>
                <w:rFonts w:ascii="Courier New" w:hAnsi="Courier New" w:cs="Courier New"/>
                <w:color w:val="000000"/>
                <w:sz w:val="16"/>
                <w:szCs w:val="16"/>
                <w:highlight w:val="white"/>
              </w:rPr>
              <w:t>987</w:t>
            </w:r>
            <w:r w:rsidR="00BB3469" w:rsidRPr="00BB3469">
              <w:rPr>
                <w:rFonts w:ascii="Courier New" w:hAnsi="Courier New" w:cs="Courier New"/>
                <w:color w:val="0000FF"/>
                <w:sz w:val="16"/>
                <w:szCs w:val="16"/>
                <w:highlight w:val="white"/>
              </w:rPr>
              <w:t>&lt;/</w:t>
            </w:r>
            <w:proofErr w:type="spellStart"/>
            <w:r w:rsidR="00BB3469" w:rsidRPr="00BB3469">
              <w:rPr>
                <w:rFonts w:ascii="Courier New" w:hAnsi="Courier New" w:cs="Courier New"/>
                <w:color w:val="800000"/>
                <w:sz w:val="16"/>
                <w:szCs w:val="16"/>
                <w:highlight w:val="white"/>
              </w:rPr>
              <w:t>cbc:ID</w:t>
            </w:r>
            <w:proofErr w:type="spellEnd"/>
            <w:r w:rsidR="00BB3469" w:rsidRPr="00BB3469">
              <w:rPr>
                <w:rFonts w:ascii="Courier New" w:hAnsi="Courier New" w:cs="Courier New"/>
                <w:color w:val="0000FF"/>
                <w:sz w:val="16"/>
                <w:szCs w:val="16"/>
                <w:highlight w:val="white"/>
              </w:rPr>
              <w:t>&gt;</w:t>
            </w:r>
          </w:p>
        </w:tc>
        <w:tc>
          <w:tcPr>
            <w:tcW w:w="2041" w:type="dxa"/>
            <w:shd w:val="clear" w:color="auto" w:fill="auto"/>
          </w:tcPr>
          <w:p w14:paraId="6BB4DF4C" w14:textId="279244E5" w:rsidR="00E901B0" w:rsidRPr="00BB3469" w:rsidRDefault="00BB3469"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rPr>
              <w:t>Móttökufyrirmæli</w:t>
            </w:r>
          </w:p>
        </w:tc>
        <w:tc>
          <w:tcPr>
            <w:tcW w:w="844" w:type="dxa"/>
          </w:tcPr>
          <w:p w14:paraId="14E746F8" w14:textId="2B71C4EA" w:rsidR="00E901B0" w:rsidRPr="00BB3469" w:rsidRDefault="00BB3469" w:rsidP="00E901B0">
            <w:pPr>
              <w:tabs>
                <w:tab w:val="left" w:pos="284"/>
                <w:tab w:val="left" w:pos="567"/>
                <w:tab w:val="left" w:pos="851"/>
              </w:tabs>
              <w:autoSpaceDE w:val="0"/>
              <w:autoSpaceDN w:val="0"/>
              <w:adjustRightInd w:val="0"/>
              <w:rPr>
                <w:rFonts w:ascii="Courier New" w:hAnsi="Courier New" w:cs="Courier New"/>
                <w:sz w:val="16"/>
                <w:szCs w:val="16"/>
              </w:rPr>
            </w:pPr>
            <w:r>
              <w:rPr>
                <w:rFonts w:ascii="Courier New" w:hAnsi="Courier New" w:cs="Courier New"/>
                <w:sz w:val="16"/>
                <w:szCs w:val="16"/>
              </w:rPr>
              <w:t>0..1</w:t>
            </w:r>
          </w:p>
        </w:tc>
        <w:tc>
          <w:tcPr>
            <w:tcW w:w="979" w:type="dxa"/>
          </w:tcPr>
          <w:p w14:paraId="079A625A" w14:textId="443F62DB" w:rsidR="00E901B0" w:rsidRPr="00BB3469"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BB3469">
              <w:rPr>
                <w:rFonts w:ascii="Courier New" w:hAnsi="Courier New" w:cs="Courier New"/>
                <w:color w:val="000000"/>
                <w:sz w:val="16"/>
                <w:szCs w:val="16"/>
              </w:rPr>
              <w:t>BT-1</w:t>
            </w:r>
            <w:r w:rsidR="00BB3469">
              <w:rPr>
                <w:rFonts w:ascii="Courier New" w:hAnsi="Courier New" w:cs="Courier New"/>
                <w:color w:val="000000"/>
                <w:sz w:val="16"/>
                <w:szCs w:val="16"/>
              </w:rPr>
              <w:t>6</w:t>
            </w:r>
          </w:p>
        </w:tc>
      </w:tr>
      <w:tr w:rsidR="00E901B0" w:rsidRPr="00BB3469" w14:paraId="0AC93876" w14:textId="77777777" w:rsidTr="00E901B0">
        <w:tblPrEx>
          <w:shd w:val="clear" w:color="auto" w:fill="F2F2F2"/>
        </w:tblPrEx>
        <w:tc>
          <w:tcPr>
            <w:tcW w:w="5662" w:type="dxa"/>
            <w:shd w:val="clear" w:color="auto" w:fill="auto"/>
          </w:tcPr>
          <w:p w14:paraId="67506B44" w14:textId="4EC968CA" w:rsidR="00E901B0" w:rsidRPr="00BB3469" w:rsidRDefault="00BB3469" w:rsidP="00E901B0">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BB3469">
              <w:rPr>
                <w:rFonts w:ascii="Courier New" w:hAnsi="Courier New" w:cs="Courier New"/>
                <w:color w:val="0000FF"/>
                <w:sz w:val="16"/>
                <w:szCs w:val="16"/>
                <w:highlight w:val="white"/>
              </w:rPr>
              <w:t>&lt;/</w:t>
            </w:r>
            <w:proofErr w:type="spellStart"/>
            <w:r w:rsidRPr="00BB3469">
              <w:rPr>
                <w:rFonts w:ascii="Courier New" w:hAnsi="Courier New" w:cs="Courier New"/>
                <w:color w:val="800000"/>
                <w:sz w:val="16"/>
                <w:szCs w:val="16"/>
                <w:highlight w:val="white"/>
              </w:rPr>
              <w:t>cac:DespatchDocumentReference</w:t>
            </w:r>
            <w:proofErr w:type="spellEnd"/>
            <w:r w:rsidRPr="00BB3469">
              <w:rPr>
                <w:rFonts w:ascii="Courier New" w:hAnsi="Courier New" w:cs="Courier New"/>
                <w:color w:val="0000FF"/>
                <w:sz w:val="16"/>
                <w:szCs w:val="16"/>
                <w:highlight w:val="white"/>
              </w:rPr>
              <w:t>&gt;</w:t>
            </w:r>
          </w:p>
        </w:tc>
        <w:tc>
          <w:tcPr>
            <w:tcW w:w="2041" w:type="dxa"/>
            <w:shd w:val="clear" w:color="auto" w:fill="auto"/>
          </w:tcPr>
          <w:p w14:paraId="13300319" w14:textId="77777777" w:rsidR="00E901B0" w:rsidRPr="00BB3469"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33F37F12" w14:textId="77777777" w:rsidR="00E901B0" w:rsidRPr="00BB3469" w:rsidRDefault="00E901B0" w:rsidP="00E901B0">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979" w:type="dxa"/>
          </w:tcPr>
          <w:p w14:paraId="1F5E96BB" w14:textId="77777777" w:rsidR="00E901B0" w:rsidRPr="00BB3469"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bl>
    <w:p w14:paraId="05E6638B" w14:textId="77777777" w:rsidR="00BB3469" w:rsidRDefault="00BB3469" w:rsidP="00BB3469">
      <w:pPr>
        <w:pStyle w:val="Heading4"/>
      </w:pPr>
      <w:r>
        <w:t>Móttökukvittun</w:t>
      </w:r>
    </w:p>
    <w:p w14:paraId="728577DA" w14:textId="23CC356A" w:rsidR="00BB3469" w:rsidRDefault="00BB3469" w:rsidP="00BB3469">
      <w:pPr>
        <w:pStyle w:val="BodyText"/>
      </w:pPr>
      <w:r>
        <w:t>Tilvísun í móttökukvittun þar sem kaupandi staðfestir móttöku vörunnar. Miðast við að reikningur sé gefinn út eftir að móttaka hefur átt sér stað.</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2"/>
        <w:gridCol w:w="2041"/>
        <w:gridCol w:w="844"/>
        <w:gridCol w:w="979"/>
      </w:tblGrid>
      <w:tr w:rsidR="00BB3469" w:rsidRPr="00491DE5" w14:paraId="17CE996F" w14:textId="77777777" w:rsidTr="00146AA5">
        <w:tc>
          <w:tcPr>
            <w:tcW w:w="5662" w:type="dxa"/>
          </w:tcPr>
          <w:p w14:paraId="0553D46B" w14:textId="77777777" w:rsidR="00BB3469" w:rsidRPr="00491DE5" w:rsidRDefault="00BB3469"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2041" w:type="dxa"/>
          </w:tcPr>
          <w:p w14:paraId="7C08C7D6" w14:textId="77777777" w:rsidR="00BB3469" w:rsidRPr="0044755C" w:rsidRDefault="00BB3469"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844" w:type="dxa"/>
          </w:tcPr>
          <w:p w14:paraId="77E75B11" w14:textId="77777777" w:rsidR="00BB3469" w:rsidRPr="00AD15B3" w:rsidRDefault="00BB3469"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AD15B3">
              <w:rPr>
                <w:rFonts w:ascii="Courier New" w:hAnsi="Courier New" w:cs="Courier New"/>
                <w:b/>
                <w:sz w:val="16"/>
                <w:szCs w:val="16"/>
                <w:highlight w:val="white"/>
              </w:rPr>
              <w:t>Tíðni</w:t>
            </w:r>
          </w:p>
        </w:tc>
        <w:tc>
          <w:tcPr>
            <w:tcW w:w="979" w:type="dxa"/>
          </w:tcPr>
          <w:p w14:paraId="019DA4F9" w14:textId="77777777" w:rsidR="00BB3469" w:rsidRPr="0044755C" w:rsidRDefault="00BB3469"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BB3469" w:rsidRPr="004E32AD" w14:paraId="1A4D115C" w14:textId="77777777" w:rsidTr="00146AA5">
        <w:tblPrEx>
          <w:shd w:val="clear" w:color="auto" w:fill="F2F2F2"/>
        </w:tblPrEx>
        <w:tc>
          <w:tcPr>
            <w:tcW w:w="5662" w:type="dxa"/>
            <w:shd w:val="clear" w:color="auto" w:fill="auto"/>
          </w:tcPr>
          <w:p w14:paraId="6BE0FAE9" w14:textId="77777777" w:rsidR="00BB3469" w:rsidRPr="004E32AD" w:rsidRDefault="00BB3469"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4E32AD">
              <w:rPr>
                <w:rFonts w:ascii="Courier New" w:hAnsi="Courier New" w:cs="Courier New"/>
                <w:color w:val="0000FF"/>
                <w:sz w:val="16"/>
                <w:szCs w:val="16"/>
                <w:highlight w:val="white"/>
              </w:rPr>
              <w:t>&lt;</w:t>
            </w:r>
            <w:proofErr w:type="spellStart"/>
            <w:r w:rsidRPr="004E32AD">
              <w:rPr>
                <w:rFonts w:ascii="Courier New" w:hAnsi="Courier New" w:cs="Courier New"/>
                <w:color w:val="800000"/>
                <w:sz w:val="16"/>
                <w:szCs w:val="16"/>
                <w:highlight w:val="white"/>
              </w:rPr>
              <w:t>cac:ReceiptDocumentReference</w:t>
            </w:r>
            <w:proofErr w:type="spellEnd"/>
            <w:r w:rsidRPr="004E32AD">
              <w:rPr>
                <w:rFonts w:ascii="Courier New" w:hAnsi="Courier New" w:cs="Courier New"/>
                <w:color w:val="0000FF"/>
                <w:sz w:val="16"/>
                <w:szCs w:val="16"/>
                <w:highlight w:val="white"/>
              </w:rPr>
              <w:t>&gt;</w:t>
            </w:r>
          </w:p>
        </w:tc>
        <w:tc>
          <w:tcPr>
            <w:tcW w:w="2041" w:type="dxa"/>
            <w:shd w:val="clear" w:color="auto" w:fill="auto"/>
          </w:tcPr>
          <w:p w14:paraId="31069BD8" w14:textId="77777777" w:rsidR="00BB3469" w:rsidRPr="004E32AD" w:rsidRDefault="00BB3469"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65956B95" w14:textId="02866961" w:rsidR="00BB3469" w:rsidRPr="004E32AD" w:rsidRDefault="007163D7" w:rsidP="00146AA5">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79" w:type="dxa"/>
          </w:tcPr>
          <w:p w14:paraId="304D2339" w14:textId="77777777" w:rsidR="00BB3469" w:rsidRPr="004E32AD" w:rsidRDefault="00BB3469"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r w:rsidR="00BB3469" w:rsidRPr="004E32AD" w14:paraId="25CDBA57" w14:textId="77777777" w:rsidTr="00146AA5">
        <w:tblPrEx>
          <w:shd w:val="clear" w:color="auto" w:fill="F2F2F2"/>
        </w:tblPrEx>
        <w:tc>
          <w:tcPr>
            <w:tcW w:w="5662" w:type="dxa"/>
            <w:shd w:val="clear" w:color="auto" w:fill="auto"/>
          </w:tcPr>
          <w:p w14:paraId="199FAD1F" w14:textId="77777777" w:rsidR="00BB3469" w:rsidRPr="004E32AD" w:rsidRDefault="00BB3469"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4E32AD">
              <w:rPr>
                <w:rFonts w:ascii="Courier New" w:hAnsi="Courier New" w:cs="Courier New"/>
                <w:color w:val="0000FF"/>
                <w:sz w:val="16"/>
                <w:szCs w:val="16"/>
              </w:rPr>
              <w:t xml:space="preserve">   </w:t>
            </w:r>
            <w:r w:rsidRPr="004E32AD">
              <w:rPr>
                <w:rFonts w:ascii="Courier New" w:hAnsi="Courier New" w:cs="Courier New"/>
                <w:color w:val="0000FF"/>
                <w:sz w:val="16"/>
                <w:szCs w:val="16"/>
                <w:highlight w:val="white"/>
              </w:rPr>
              <w:t>&lt;</w:t>
            </w:r>
            <w:proofErr w:type="spellStart"/>
            <w:r w:rsidRPr="004E32AD">
              <w:rPr>
                <w:rFonts w:ascii="Courier New" w:hAnsi="Courier New" w:cs="Courier New"/>
                <w:color w:val="800000"/>
                <w:sz w:val="16"/>
                <w:szCs w:val="16"/>
                <w:highlight w:val="white"/>
              </w:rPr>
              <w:t>cbc:ID</w:t>
            </w:r>
            <w:proofErr w:type="spellEnd"/>
            <w:r w:rsidRPr="004E32AD">
              <w:rPr>
                <w:rFonts w:ascii="Courier New" w:hAnsi="Courier New" w:cs="Courier New"/>
                <w:color w:val="0000FF"/>
                <w:sz w:val="16"/>
                <w:szCs w:val="16"/>
                <w:highlight w:val="white"/>
              </w:rPr>
              <w:t>&gt;</w:t>
            </w:r>
            <w:r w:rsidRPr="004E32AD">
              <w:rPr>
                <w:rFonts w:ascii="Courier New" w:hAnsi="Courier New" w:cs="Courier New"/>
                <w:color w:val="000000"/>
                <w:sz w:val="16"/>
                <w:szCs w:val="16"/>
                <w:highlight w:val="white"/>
              </w:rPr>
              <w:t>654</w:t>
            </w:r>
            <w:r w:rsidRPr="004E32AD">
              <w:rPr>
                <w:rFonts w:ascii="Courier New" w:hAnsi="Courier New" w:cs="Courier New"/>
                <w:color w:val="0000FF"/>
                <w:sz w:val="16"/>
                <w:szCs w:val="16"/>
                <w:highlight w:val="white"/>
              </w:rPr>
              <w:t>&lt;/</w:t>
            </w:r>
            <w:proofErr w:type="spellStart"/>
            <w:r w:rsidRPr="004E32AD">
              <w:rPr>
                <w:rFonts w:ascii="Courier New" w:hAnsi="Courier New" w:cs="Courier New"/>
                <w:color w:val="800000"/>
                <w:sz w:val="16"/>
                <w:szCs w:val="16"/>
                <w:highlight w:val="white"/>
              </w:rPr>
              <w:t>cbc:ID</w:t>
            </w:r>
            <w:proofErr w:type="spellEnd"/>
            <w:r w:rsidRPr="004E32AD">
              <w:rPr>
                <w:rFonts w:ascii="Courier New" w:hAnsi="Courier New" w:cs="Courier New"/>
                <w:color w:val="0000FF"/>
                <w:sz w:val="16"/>
                <w:szCs w:val="16"/>
                <w:highlight w:val="white"/>
              </w:rPr>
              <w:t>&gt;</w:t>
            </w:r>
          </w:p>
        </w:tc>
        <w:tc>
          <w:tcPr>
            <w:tcW w:w="2041" w:type="dxa"/>
            <w:shd w:val="clear" w:color="auto" w:fill="auto"/>
          </w:tcPr>
          <w:p w14:paraId="1DC148AB" w14:textId="77777777" w:rsidR="00BB3469" w:rsidRPr="004E32AD" w:rsidRDefault="00BB3469"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4E32AD">
              <w:rPr>
                <w:rFonts w:ascii="Courier New" w:hAnsi="Courier New" w:cs="Courier New"/>
                <w:color w:val="000000"/>
                <w:sz w:val="16"/>
                <w:szCs w:val="16"/>
              </w:rPr>
              <w:t>Móttökukvittun</w:t>
            </w:r>
          </w:p>
        </w:tc>
        <w:tc>
          <w:tcPr>
            <w:tcW w:w="844" w:type="dxa"/>
          </w:tcPr>
          <w:p w14:paraId="1B0D89C3" w14:textId="77777777" w:rsidR="00BB3469" w:rsidRPr="004E32AD" w:rsidRDefault="00BB3469" w:rsidP="00146AA5">
            <w:pPr>
              <w:tabs>
                <w:tab w:val="left" w:pos="284"/>
                <w:tab w:val="left" w:pos="567"/>
                <w:tab w:val="left" w:pos="851"/>
              </w:tabs>
              <w:autoSpaceDE w:val="0"/>
              <w:autoSpaceDN w:val="0"/>
              <w:adjustRightInd w:val="0"/>
              <w:rPr>
                <w:rFonts w:ascii="Courier New" w:hAnsi="Courier New" w:cs="Courier New"/>
                <w:sz w:val="16"/>
                <w:szCs w:val="16"/>
              </w:rPr>
            </w:pPr>
            <w:r>
              <w:rPr>
                <w:rFonts w:ascii="Courier New" w:hAnsi="Courier New" w:cs="Courier New"/>
                <w:sz w:val="16"/>
                <w:szCs w:val="16"/>
              </w:rPr>
              <w:t>0..1</w:t>
            </w:r>
          </w:p>
        </w:tc>
        <w:tc>
          <w:tcPr>
            <w:tcW w:w="979" w:type="dxa"/>
          </w:tcPr>
          <w:p w14:paraId="716AB5CF" w14:textId="77777777" w:rsidR="00BB3469" w:rsidRPr="004E32AD" w:rsidRDefault="00BB3469"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4E32AD">
              <w:rPr>
                <w:rFonts w:ascii="Courier New" w:hAnsi="Courier New" w:cs="Courier New"/>
                <w:color w:val="000000"/>
                <w:sz w:val="16"/>
                <w:szCs w:val="16"/>
              </w:rPr>
              <w:t>BT-15</w:t>
            </w:r>
          </w:p>
        </w:tc>
      </w:tr>
      <w:tr w:rsidR="00BB3469" w:rsidRPr="004E32AD" w14:paraId="0083E12A" w14:textId="77777777" w:rsidTr="00146AA5">
        <w:tblPrEx>
          <w:shd w:val="clear" w:color="auto" w:fill="F2F2F2"/>
        </w:tblPrEx>
        <w:tc>
          <w:tcPr>
            <w:tcW w:w="5662" w:type="dxa"/>
            <w:shd w:val="clear" w:color="auto" w:fill="auto"/>
          </w:tcPr>
          <w:p w14:paraId="6072640F" w14:textId="77777777" w:rsidR="00BB3469" w:rsidRPr="004E32AD" w:rsidRDefault="00BB3469"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4E32AD">
              <w:rPr>
                <w:rFonts w:ascii="Courier New" w:hAnsi="Courier New" w:cs="Courier New"/>
                <w:color w:val="0000FF"/>
                <w:sz w:val="16"/>
                <w:szCs w:val="16"/>
                <w:highlight w:val="white"/>
              </w:rPr>
              <w:t>&lt;/</w:t>
            </w:r>
            <w:proofErr w:type="spellStart"/>
            <w:r w:rsidRPr="004E32AD">
              <w:rPr>
                <w:rFonts w:ascii="Courier New" w:hAnsi="Courier New" w:cs="Courier New"/>
                <w:color w:val="800000"/>
                <w:sz w:val="16"/>
                <w:szCs w:val="16"/>
                <w:highlight w:val="white"/>
              </w:rPr>
              <w:t>cac:ReceiptDocumentReference</w:t>
            </w:r>
            <w:proofErr w:type="spellEnd"/>
            <w:r w:rsidRPr="004E32AD">
              <w:rPr>
                <w:rFonts w:ascii="Courier New" w:hAnsi="Courier New" w:cs="Courier New"/>
                <w:color w:val="0000FF"/>
                <w:sz w:val="16"/>
                <w:szCs w:val="16"/>
                <w:highlight w:val="white"/>
              </w:rPr>
              <w:t>&gt;</w:t>
            </w:r>
          </w:p>
        </w:tc>
        <w:tc>
          <w:tcPr>
            <w:tcW w:w="2041" w:type="dxa"/>
            <w:shd w:val="clear" w:color="auto" w:fill="auto"/>
          </w:tcPr>
          <w:p w14:paraId="1F758618" w14:textId="77777777" w:rsidR="00BB3469" w:rsidRPr="004E32AD" w:rsidRDefault="00BB3469"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7AA5F6BF" w14:textId="77777777" w:rsidR="00BB3469" w:rsidRPr="004E32AD" w:rsidRDefault="00BB3469" w:rsidP="00146AA5">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979" w:type="dxa"/>
          </w:tcPr>
          <w:p w14:paraId="4BF7E7C9" w14:textId="77777777" w:rsidR="00BB3469" w:rsidRPr="004E32AD" w:rsidRDefault="00BB3469"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bl>
    <w:p w14:paraId="2E54CA97" w14:textId="77777777" w:rsidR="00BB3469" w:rsidRDefault="00BB3469" w:rsidP="00BB3469">
      <w:pPr>
        <w:pStyle w:val="Heading4"/>
      </w:pPr>
      <w:r>
        <w:lastRenderedPageBreak/>
        <w:t>Afhendingardagur</w:t>
      </w:r>
    </w:p>
    <w:p w14:paraId="05ECC9BE" w14:textId="6B90B632" w:rsidR="00BB3469" w:rsidRDefault="00BB3469" w:rsidP="00BB3469">
      <w:pPr>
        <w:pStyle w:val="BodyText"/>
      </w:pPr>
      <w:r>
        <w:t>Dagsetning þegar reikningsfærðar vörur voru afhentar.</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2"/>
        <w:gridCol w:w="2041"/>
        <w:gridCol w:w="844"/>
        <w:gridCol w:w="979"/>
      </w:tblGrid>
      <w:tr w:rsidR="00BB3469" w:rsidRPr="00491DE5" w14:paraId="7014BE58" w14:textId="77777777" w:rsidTr="00146AA5">
        <w:tc>
          <w:tcPr>
            <w:tcW w:w="5662" w:type="dxa"/>
          </w:tcPr>
          <w:p w14:paraId="0C0AAFB4" w14:textId="77777777" w:rsidR="00BB3469" w:rsidRPr="00491DE5" w:rsidRDefault="00BB3469"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2041" w:type="dxa"/>
          </w:tcPr>
          <w:p w14:paraId="1103354E" w14:textId="77777777" w:rsidR="00BB3469" w:rsidRPr="0044755C" w:rsidRDefault="00BB3469"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844" w:type="dxa"/>
          </w:tcPr>
          <w:p w14:paraId="4320AB8E" w14:textId="77777777" w:rsidR="00BB3469" w:rsidRPr="00AD15B3" w:rsidRDefault="00BB3469"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AD15B3">
              <w:rPr>
                <w:rFonts w:ascii="Courier New" w:hAnsi="Courier New" w:cs="Courier New"/>
                <w:b/>
                <w:sz w:val="16"/>
                <w:szCs w:val="16"/>
                <w:highlight w:val="white"/>
              </w:rPr>
              <w:t>Tíðni</w:t>
            </w:r>
          </w:p>
        </w:tc>
        <w:tc>
          <w:tcPr>
            <w:tcW w:w="979" w:type="dxa"/>
          </w:tcPr>
          <w:p w14:paraId="57624598" w14:textId="77777777" w:rsidR="00BB3469" w:rsidRPr="0044755C" w:rsidRDefault="00BB3469"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BB3469" w:rsidRPr="004E32AD" w14:paraId="10954DF5" w14:textId="77777777" w:rsidTr="00146AA5">
        <w:tblPrEx>
          <w:shd w:val="clear" w:color="auto" w:fill="F2F2F2"/>
        </w:tblPrEx>
        <w:tc>
          <w:tcPr>
            <w:tcW w:w="5662" w:type="dxa"/>
            <w:shd w:val="clear" w:color="auto" w:fill="auto"/>
          </w:tcPr>
          <w:p w14:paraId="66D725E9" w14:textId="228AC055" w:rsidR="00BB3469" w:rsidRPr="004E32AD" w:rsidRDefault="00BB3469"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AB6E8B">
              <w:rPr>
                <w:rFonts w:ascii="Courier New" w:hAnsi="Courier New" w:cs="Courier New"/>
                <w:color w:val="0000FF"/>
                <w:sz w:val="16"/>
                <w:szCs w:val="16"/>
                <w:highlight w:val="white"/>
              </w:rPr>
              <w:t>&lt;</w:t>
            </w:r>
            <w:proofErr w:type="spellStart"/>
            <w:r w:rsidRPr="00AB6E8B">
              <w:rPr>
                <w:rFonts w:ascii="Courier New" w:hAnsi="Courier New" w:cs="Courier New"/>
                <w:color w:val="800000"/>
                <w:sz w:val="16"/>
                <w:szCs w:val="16"/>
                <w:highlight w:val="white"/>
              </w:rPr>
              <w:t>cac:Delivery</w:t>
            </w:r>
            <w:proofErr w:type="spellEnd"/>
            <w:r w:rsidRPr="00AB6E8B">
              <w:rPr>
                <w:rFonts w:ascii="Courier New" w:hAnsi="Courier New" w:cs="Courier New"/>
                <w:color w:val="0000FF"/>
                <w:sz w:val="16"/>
                <w:szCs w:val="16"/>
                <w:highlight w:val="white"/>
              </w:rPr>
              <w:t>&gt;</w:t>
            </w:r>
          </w:p>
        </w:tc>
        <w:tc>
          <w:tcPr>
            <w:tcW w:w="2041" w:type="dxa"/>
            <w:shd w:val="clear" w:color="auto" w:fill="auto"/>
          </w:tcPr>
          <w:p w14:paraId="66D643DE" w14:textId="77777777" w:rsidR="00BB3469" w:rsidRPr="004E32AD" w:rsidRDefault="00BB3469"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44F68EE3" w14:textId="30EE7685" w:rsidR="00BB3469" w:rsidRPr="004E32AD" w:rsidRDefault="007163D7" w:rsidP="00146AA5">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79" w:type="dxa"/>
          </w:tcPr>
          <w:p w14:paraId="41D4823E" w14:textId="77777777" w:rsidR="00BB3469" w:rsidRPr="004E32AD" w:rsidRDefault="00BB3469"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r w:rsidR="00BB3469" w:rsidRPr="004E32AD" w14:paraId="39AB6098" w14:textId="77777777" w:rsidTr="00146AA5">
        <w:tblPrEx>
          <w:shd w:val="clear" w:color="auto" w:fill="F2F2F2"/>
        </w:tblPrEx>
        <w:tc>
          <w:tcPr>
            <w:tcW w:w="5662" w:type="dxa"/>
            <w:shd w:val="clear" w:color="auto" w:fill="auto"/>
          </w:tcPr>
          <w:p w14:paraId="4ADC63C7" w14:textId="45865750" w:rsidR="00BB3469" w:rsidRPr="004E32AD" w:rsidRDefault="00BB3469"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4E32AD">
              <w:rPr>
                <w:rFonts w:ascii="Courier New" w:hAnsi="Courier New" w:cs="Courier New"/>
                <w:color w:val="0000FF"/>
                <w:sz w:val="16"/>
                <w:szCs w:val="16"/>
              </w:rPr>
              <w:t xml:space="preserve">   </w:t>
            </w:r>
            <w:r w:rsidRPr="00AB6E8B">
              <w:rPr>
                <w:rFonts w:ascii="Courier New" w:hAnsi="Courier New" w:cs="Courier New"/>
                <w:color w:val="0000FF"/>
                <w:sz w:val="16"/>
                <w:szCs w:val="16"/>
                <w:highlight w:val="white"/>
              </w:rPr>
              <w:t>&lt;</w:t>
            </w:r>
            <w:proofErr w:type="spellStart"/>
            <w:r w:rsidRPr="00AB6E8B">
              <w:rPr>
                <w:rFonts w:ascii="Courier New" w:hAnsi="Courier New" w:cs="Courier New"/>
                <w:color w:val="800000"/>
                <w:sz w:val="16"/>
                <w:szCs w:val="16"/>
                <w:highlight w:val="white"/>
              </w:rPr>
              <w:t>cbc:ActualDeliveryDate</w:t>
            </w:r>
            <w:proofErr w:type="spellEnd"/>
            <w:r w:rsidRPr="00AB6E8B">
              <w:rPr>
                <w:rFonts w:ascii="Courier New" w:hAnsi="Courier New" w:cs="Courier New"/>
                <w:color w:val="0000FF"/>
                <w:sz w:val="16"/>
                <w:szCs w:val="16"/>
                <w:highlight w:val="white"/>
              </w:rPr>
              <w:t>&gt;</w:t>
            </w:r>
            <w:r w:rsidRPr="00FF53F4">
              <w:rPr>
                <w:rFonts w:ascii="Courier New" w:hAnsi="Courier New" w:cs="Courier New"/>
                <w:bCs/>
                <w:color w:val="000000"/>
                <w:sz w:val="16"/>
                <w:szCs w:val="16"/>
                <w:rPrChange w:id="384" w:author="Georg Birgisson" w:date="2021-10-12T09:29:00Z">
                  <w:rPr>
                    <w:rFonts w:ascii="Courier New" w:hAnsi="Courier New" w:cs="Courier New"/>
                    <w:b/>
                    <w:color w:val="000000"/>
                    <w:sz w:val="16"/>
                    <w:szCs w:val="16"/>
                  </w:rPr>
                </w:rPrChange>
              </w:rPr>
              <w:t>2010-08-31</w:t>
            </w:r>
            <w:ins w:id="385" w:author="Georg Birgisson" w:date="2021-10-12T09:28:00Z">
              <w:r w:rsidR="00A15B17" w:rsidRPr="00F95EF2">
                <w:rPr>
                  <w:rFonts w:ascii="Courier New" w:hAnsi="Courier New" w:cs="Courier New"/>
                  <w:color w:val="000000"/>
                  <w:sz w:val="16"/>
                  <w:szCs w:val="16"/>
                </w:rPr>
                <w:br/>
                <w:t xml:space="preserve">   </w:t>
              </w:r>
            </w:ins>
            <w:r w:rsidRPr="00AB6E8B">
              <w:rPr>
                <w:rFonts w:ascii="Courier New" w:hAnsi="Courier New" w:cs="Courier New"/>
                <w:color w:val="0000FF"/>
                <w:sz w:val="16"/>
                <w:szCs w:val="16"/>
                <w:highlight w:val="white"/>
              </w:rPr>
              <w:t>&lt;/</w:t>
            </w:r>
            <w:proofErr w:type="spellStart"/>
            <w:r w:rsidRPr="00392DFF">
              <w:rPr>
                <w:rFonts w:ascii="Courier New" w:hAnsi="Courier New" w:cs="Courier New"/>
                <w:color w:val="800000"/>
                <w:sz w:val="16"/>
                <w:szCs w:val="16"/>
                <w:highlight w:val="white"/>
              </w:rPr>
              <w:t>cbc:ActualDeliveryDate</w:t>
            </w:r>
            <w:proofErr w:type="spellEnd"/>
            <w:r w:rsidRPr="00AB6E8B">
              <w:rPr>
                <w:rFonts w:ascii="Courier New" w:hAnsi="Courier New" w:cs="Courier New"/>
                <w:color w:val="0000FF"/>
                <w:sz w:val="16"/>
                <w:szCs w:val="16"/>
                <w:highlight w:val="white"/>
              </w:rPr>
              <w:t>&gt;</w:t>
            </w:r>
          </w:p>
        </w:tc>
        <w:tc>
          <w:tcPr>
            <w:tcW w:w="2041" w:type="dxa"/>
            <w:shd w:val="clear" w:color="auto" w:fill="auto"/>
          </w:tcPr>
          <w:p w14:paraId="03ECB6D8" w14:textId="00425A9E" w:rsidR="00BB3469" w:rsidRPr="004E32AD" w:rsidRDefault="00BB3469"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AB6E8B">
              <w:rPr>
                <w:rFonts w:ascii="Courier New" w:hAnsi="Courier New" w:cs="Courier New"/>
                <w:color w:val="000000"/>
                <w:sz w:val="16"/>
                <w:szCs w:val="16"/>
                <w:highlight w:val="white"/>
              </w:rPr>
              <w:t>Afhending</w:t>
            </w:r>
            <w:r>
              <w:rPr>
                <w:rFonts w:ascii="Courier New" w:hAnsi="Courier New" w:cs="Courier New"/>
                <w:color w:val="000000"/>
                <w:sz w:val="16"/>
                <w:szCs w:val="16"/>
                <w:highlight w:val="white"/>
              </w:rPr>
              <w:t>ardagur</w:t>
            </w:r>
          </w:p>
        </w:tc>
        <w:tc>
          <w:tcPr>
            <w:tcW w:w="844" w:type="dxa"/>
          </w:tcPr>
          <w:p w14:paraId="2B2F1F03" w14:textId="77777777" w:rsidR="00BB3469" w:rsidRPr="004E32AD" w:rsidRDefault="00BB3469" w:rsidP="00146AA5">
            <w:pPr>
              <w:tabs>
                <w:tab w:val="left" w:pos="284"/>
                <w:tab w:val="left" w:pos="567"/>
                <w:tab w:val="left" w:pos="851"/>
              </w:tabs>
              <w:autoSpaceDE w:val="0"/>
              <w:autoSpaceDN w:val="0"/>
              <w:adjustRightInd w:val="0"/>
              <w:rPr>
                <w:rFonts w:ascii="Courier New" w:hAnsi="Courier New" w:cs="Courier New"/>
                <w:sz w:val="16"/>
                <w:szCs w:val="16"/>
              </w:rPr>
            </w:pPr>
            <w:r>
              <w:rPr>
                <w:rFonts w:ascii="Courier New" w:hAnsi="Courier New" w:cs="Courier New"/>
                <w:sz w:val="16"/>
                <w:szCs w:val="16"/>
              </w:rPr>
              <w:t>0..1</w:t>
            </w:r>
          </w:p>
        </w:tc>
        <w:tc>
          <w:tcPr>
            <w:tcW w:w="979" w:type="dxa"/>
          </w:tcPr>
          <w:p w14:paraId="49C585D0" w14:textId="62F1AC8F" w:rsidR="00BB3469" w:rsidRPr="004E32AD" w:rsidRDefault="00BB3469"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4E32AD">
              <w:rPr>
                <w:rFonts w:ascii="Courier New" w:hAnsi="Courier New" w:cs="Courier New"/>
                <w:color w:val="000000"/>
                <w:sz w:val="16"/>
                <w:szCs w:val="16"/>
              </w:rPr>
              <w:t>BT-</w:t>
            </w:r>
            <w:r>
              <w:rPr>
                <w:rFonts w:ascii="Courier New" w:hAnsi="Courier New" w:cs="Courier New"/>
                <w:color w:val="000000"/>
                <w:sz w:val="16"/>
                <w:szCs w:val="16"/>
              </w:rPr>
              <w:t>72</w:t>
            </w:r>
          </w:p>
        </w:tc>
      </w:tr>
      <w:tr w:rsidR="00BB3469" w:rsidRPr="004E32AD" w14:paraId="5A0A8B87" w14:textId="77777777" w:rsidTr="00146AA5">
        <w:tblPrEx>
          <w:shd w:val="clear" w:color="auto" w:fill="F2F2F2"/>
        </w:tblPrEx>
        <w:tc>
          <w:tcPr>
            <w:tcW w:w="5662" w:type="dxa"/>
            <w:shd w:val="clear" w:color="auto" w:fill="auto"/>
          </w:tcPr>
          <w:p w14:paraId="7EA56D7F" w14:textId="3C419944" w:rsidR="00BB3469" w:rsidRPr="004E32AD" w:rsidRDefault="00BB3469"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AB6E8B">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proofErr w:type="spellStart"/>
            <w:r w:rsidRPr="00AB6E8B">
              <w:rPr>
                <w:rFonts w:ascii="Courier New" w:hAnsi="Courier New" w:cs="Courier New"/>
                <w:color w:val="800000"/>
                <w:sz w:val="16"/>
                <w:szCs w:val="16"/>
                <w:highlight w:val="white"/>
              </w:rPr>
              <w:t>cac:Delivery</w:t>
            </w:r>
            <w:proofErr w:type="spellEnd"/>
            <w:r w:rsidRPr="00AB6E8B">
              <w:rPr>
                <w:rFonts w:ascii="Courier New" w:hAnsi="Courier New" w:cs="Courier New"/>
                <w:color w:val="0000FF"/>
                <w:sz w:val="16"/>
                <w:szCs w:val="16"/>
                <w:highlight w:val="white"/>
              </w:rPr>
              <w:t>&gt;</w:t>
            </w:r>
          </w:p>
        </w:tc>
        <w:tc>
          <w:tcPr>
            <w:tcW w:w="2041" w:type="dxa"/>
            <w:shd w:val="clear" w:color="auto" w:fill="auto"/>
          </w:tcPr>
          <w:p w14:paraId="2B66AFE0" w14:textId="77777777" w:rsidR="00BB3469" w:rsidRPr="004E32AD" w:rsidRDefault="00BB3469"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1D75FF44" w14:textId="77777777" w:rsidR="00BB3469" w:rsidRPr="004E32AD" w:rsidRDefault="00BB3469" w:rsidP="00146AA5">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979" w:type="dxa"/>
          </w:tcPr>
          <w:p w14:paraId="52CE93D7" w14:textId="77777777" w:rsidR="00BB3469" w:rsidRPr="004E32AD" w:rsidRDefault="00BB3469"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bl>
    <w:p w14:paraId="4CFDAAD9" w14:textId="77777777" w:rsidR="00BC048F" w:rsidRDefault="002B1A14" w:rsidP="00BB3469">
      <w:pPr>
        <w:pStyle w:val="Heading3"/>
      </w:pPr>
      <w:bookmarkStart w:id="386" w:name="_Toc84934972"/>
      <w:r>
        <w:t>Fyrri reikningur</w:t>
      </w:r>
      <w:bookmarkEnd w:id="386"/>
    </w:p>
    <w:p w14:paraId="36B4A45B" w14:textId="77C3E84D" w:rsidR="002B1A14" w:rsidRDefault="002B1A14" w:rsidP="00BC048F">
      <w:pPr>
        <w:pStyle w:val="BodyText"/>
      </w:pPr>
      <w:r>
        <w:t xml:space="preserve">Tilvísun í áður útgefinn reikning sem þessi reikningur tengist. T.d. ef fyrri reikningur hefur verið kreditfærður og þessi kemur í staðinn. Þegar um er að ræða </w:t>
      </w:r>
      <w:r w:rsidR="00543CED">
        <w:t>kreditreikning</w:t>
      </w:r>
      <w:r>
        <w:t xml:space="preserve"> þá vísar þetta í þann reikning sem verið er að kreditfæra.</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2"/>
        <w:gridCol w:w="2041"/>
        <w:gridCol w:w="844"/>
        <w:gridCol w:w="979"/>
      </w:tblGrid>
      <w:tr w:rsidR="00E901B0" w:rsidRPr="00491DE5" w14:paraId="3446AC72" w14:textId="77777777" w:rsidTr="00E901B0">
        <w:tc>
          <w:tcPr>
            <w:tcW w:w="5662" w:type="dxa"/>
          </w:tcPr>
          <w:p w14:paraId="3E55D3FC" w14:textId="77777777" w:rsidR="00E901B0" w:rsidRPr="00491DE5" w:rsidRDefault="00E901B0"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2041" w:type="dxa"/>
          </w:tcPr>
          <w:p w14:paraId="7DB22DE7" w14:textId="77777777" w:rsidR="00E901B0" w:rsidRPr="0044755C" w:rsidRDefault="00E901B0"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844" w:type="dxa"/>
          </w:tcPr>
          <w:p w14:paraId="3798026F" w14:textId="77777777" w:rsidR="00E901B0" w:rsidRPr="00AD15B3" w:rsidRDefault="00E901B0"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AD15B3">
              <w:rPr>
                <w:rFonts w:ascii="Courier New" w:hAnsi="Courier New" w:cs="Courier New"/>
                <w:b/>
                <w:sz w:val="16"/>
                <w:szCs w:val="16"/>
                <w:highlight w:val="white"/>
              </w:rPr>
              <w:t>Tíðni</w:t>
            </w:r>
          </w:p>
        </w:tc>
        <w:tc>
          <w:tcPr>
            <w:tcW w:w="979" w:type="dxa"/>
          </w:tcPr>
          <w:p w14:paraId="5DA23E8E" w14:textId="77777777" w:rsidR="00E901B0" w:rsidRPr="0044755C" w:rsidRDefault="00E901B0"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E901B0" w:rsidRPr="00D943AD" w14:paraId="3B07B32B" w14:textId="77777777" w:rsidTr="00E901B0">
        <w:tblPrEx>
          <w:shd w:val="clear" w:color="auto" w:fill="F2F2F2"/>
        </w:tblPrEx>
        <w:tc>
          <w:tcPr>
            <w:tcW w:w="5662" w:type="dxa"/>
            <w:shd w:val="clear" w:color="auto" w:fill="auto"/>
          </w:tcPr>
          <w:p w14:paraId="7451AE3A" w14:textId="00FF3D3A" w:rsidR="00E901B0" w:rsidRPr="00D943AD" w:rsidRDefault="00BB3469" w:rsidP="00E901B0">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D943AD">
              <w:rPr>
                <w:rFonts w:ascii="Courier New" w:hAnsi="Courier New" w:cs="Courier New"/>
                <w:color w:val="0000FF"/>
                <w:sz w:val="16"/>
                <w:szCs w:val="16"/>
                <w:highlight w:val="white"/>
              </w:rPr>
              <w:t>&lt;</w:t>
            </w:r>
            <w:proofErr w:type="spellStart"/>
            <w:r w:rsidRPr="00D943AD">
              <w:rPr>
                <w:rFonts w:ascii="Courier New" w:hAnsi="Courier New" w:cs="Courier New"/>
                <w:color w:val="800000"/>
                <w:sz w:val="16"/>
                <w:szCs w:val="16"/>
                <w:highlight w:val="white"/>
              </w:rPr>
              <w:t>cac:BillingReference</w:t>
            </w:r>
            <w:proofErr w:type="spellEnd"/>
            <w:r w:rsidRPr="00D943AD">
              <w:rPr>
                <w:rFonts w:ascii="Courier New" w:hAnsi="Courier New" w:cs="Courier New"/>
                <w:color w:val="0000FF"/>
                <w:sz w:val="16"/>
                <w:szCs w:val="16"/>
                <w:highlight w:val="white"/>
              </w:rPr>
              <w:t>&gt;</w:t>
            </w:r>
          </w:p>
        </w:tc>
        <w:tc>
          <w:tcPr>
            <w:tcW w:w="2041" w:type="dxa"/>
            <w:shd w:val="clear" w:color="auto" w:fill="auto"/>
          </w:tcPr>
          <w:p w14:paraId="7C95CD32" w14:textId="77777777" w:rsidR="00E901B0" w:rsidRPr="00D943AD"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19EDE72F" w14:textId="109E04DB" w:rsidR="00E901B0" w:rsidRPr="00D943AD" w:rsidRDefault="007163D7" w:rsidP="00E901B0">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0..n</w:t>
            </w:r>
          </w:p>
        </w:tc>
        <w:tc>
          <w:tcPr>
            <w:tcW w:w="979" w:type="dxa"/>
          </w:tcPr>
          <w:p w14:paraId="56CABED4" w14:textId="77777777" w:rsidR="00E901B0" w:rsidRPr="00D943AD"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r w:rsidR="00D943AD" w:rsidRPr="00D943AD" w14:paraId="3648158A" w14:textId="77777777" w:rsidTr="00E901B0">
        <w:tblPrEx>
          <w:shd w:val="clear" w:color="auto" w:fill="F2F2F2"/>
        </w:tblPrEx>
        <w:tc>
          <w:tcPr>
            <w:tcW w:w="5662" w:type="dxa"/>
            <w:shd w:val="clear" w:color="auto" w:fill="auto"/>
          </w:tcPr>
          <w:p w14:paraId="4B7340B2" w14:textId="1549EDD5" w:rsidR="00D943AD" w:rsidRPr="00D943AD" w:rsidRDefault="00D943AD" w:rsidP="00E901B0">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r>
              <w:rPr>
                <w:rFonts w:ascii="Courier New" w:hAnsi="Courier New" w:cs="Courier New"/>
                <w:color w:val="0000FF"/>
                <w:sz w:val="16"/>
                <w:szCs w:val="16"/>
                <w:highlight w:val="white"/>
              </w:rPr>
              <w:t xml:space="preserve">   </w:t>
            </w:r>
            <w:r w:rsidRPr="00D943AD">
              <w:rPr>
                <w:rFonts w:ascii="Courier New" w:hAnsi="Courier New" w:cs="Courier New"/>
                <w:color w:val="0000FF"/>
                <w:sz w:val="16"/>
                <w:szCs w:val="16"/>
                <w:highlight w:val="white"/>
              </w:rPr>
              <w:t>&lt;</w:t>
            </w:r>
            <w:proofErr w:type="spellStart"/>
            <w:r w:rsidRPr="00D943AD">
              <w:rPr>
                <w:rFonts w:ascii="Courier New" w:hAnsi="Courier New" w:cs="Courier New"/>
                <w:color w:val="800000"/>
                <w:sz w:val="16"/>
                <w:szCs w:val="16"/>
                <w:highlight w:val="white"/>
              </w:rPr>
              <w:t>cac:InvoiceDocumentReference</w:t>
            </w:r>
            <w:proofErr w:type="spellEnd"/>
            <w:r w:rsidRPr="00D943AD">
              <w:rPr>
                <w:rFonts w:ascii="Courier New" w:hAnsi="Courier New" w:cs="Courier New"/>
                <w:color w:val="0000FF"/>
                <w:sz w:val="16"/>
                <w:szCs w:val="16"/>
                <w:highlight w:val="white"/>
              </w:rPr>
              <w:t>&gt;</w:t>
            </w:r>
          </w:p>
        </w:tc>
        <w:tc>
          <w:tcPr>
            <w:tcW w:w="2041" w:type="dxa"/>
            <w:shd w:val="clear" w:color="auto" w:fill="auto"/>
          </w:tcPr>
          <w:p w14:paraId="1F85C708" w14:textId="77777777" w:rsidR="00D943AD" w:rsidRPr="00D943AD" w:rsidRDefault="00D943AD"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6A3133A1" w14:textId="77777777" w:rsidR="00D943AD" w:rsidRPr="00D943AD" w:rsidRDefault="00D943AD" w:rsidP="00E901B0">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979" w:type="dxa"/>
          </w:tcPr>
          <w:p w14:paraId="7C968A64" w14:textId="77777777" w:rsidR="00D943AD" w:rsidRPr="00D943AD" w:rsidRDefault="00D943AD"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r w:rsidR="00E901B0" w:rsidRPr="00D943AD" w14:paraId="4CA652E1" w14:textId="77777777" w:rsidTr="00E901B0">
        <w:tblPrEx>
          <w:shd w:val="clear" w:color="auto" w:fill="F2F2F2"/>
        </w:tblPrEx>
        <w:tc>
          <w:tcPr>
            <w:tcW w:w="5662" w:type="dxa"/>
            <w:shd w:val="clear" w:color="auto" w:fill="auto"/>
          </w:tcPr>
          <w:p w14:paraId="31713E88" w14:textId="22F90301" w:rsidR="00E901B0" w:rsidRPr="00D943AD" w:rsidRDefault="00E901B0" w:rsidP="00E901B0">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D943AD">
              <w:rPr>
                <w:rFonts w:ascii="Courier New" w:hAnsi="Courier New" w:cs="Courier New"/>
                <w:color w:val="0000FF"/>
                <w:sz w:val="16"/>
                <w:szCs w:val="16"/>
              </w:rPr>
              <w:t xml:space="preserve">   </w:t>
            </w:r>
            <w:r w:rsidR="00D943AD">
              <w:rPr>
                <w:rFonts w:ascii="Courier New" w:hAnsi="Courier New" w:cs="Courier New"/>
                <w:color w:val="0000FF"/>
                <w:sz w:val="16"/>
                <w:szCs w:val="16"/>
              </w:rPr>
              <w:t xml:space="preserve">   </w:t>
            </w:r>
            <w:r w:rsidR="00BB3469" w:rsidRPr="00D943AD">
              <w:rPr>
                <w:rFonts w:ascii="Courier New" w:hAnsi="Courier New" w:cs="Courier New"/>
                <w:color w:val="0000FF"/>
                <w:sz w:val="16"/>
                <w:szCs w:val="16"/>
                <w:highlight w:val="white"/>
              </w:rPr>
              <w:t>&lt;</w:t>
            </w:r>
            <w:proofErr w:type="spellStart"/>
            <w:r w:rsidR="00BB3469" w:rsidRPr="00D943AD">
              <w:rPr>
                <w:rFonts w:ascii="Courier New" w:hAnsi="Courier New" w:cs="Courier New"/>
                <w:color w:val="800000"/>
                <w:sz w:val="16"/>
                <w:szCs w:val="16"/>
                <w:highlight w:val="white"/>
              </w:rPr>
              <w:t>cac:ID</w:t>
            </w:r>
            <w:proofErr w:type="spellEnd"/>
            <w:r w:rsidR="00BB3469" w:rsidRPr="00D943AD">
              <w:rPr>
                <w:rFonts w:ascii="Courier New" w:hAnsi="Courier New" w:cs="Courier New"/>
                <w:color w:val="0000FF"/>
                <w:sz w:val="16"/>
                <w:szCs w:val="16"/>
                <w:highlight w:val="white"/>
              </w:rPr>
              <w:t>&gt;</w:t>
            </w:r>
            <w:r w:rsidR="00BB3469" w:rsidRPr="00D943AD">
              <w:rPr>
                <w:rFonts w:ascii="Courier New" w:hAnsi="Courier New" w:cs="Courier New"/>
                <w:color w:val="000000"/>
                <w:sz w:val="16"/>
                <w:szCs w:val="16"/>
                <w:highlight w:val="white"/>
              </w:rPr>
              <w:t>INV132</w:t>
            </w:r>
            <w:r w:rsidR="00BB3469" w:rsidRPr="00D943AD">
              <w:rPr>
                <w:rFonts w:ascii="Courier New" w:hAnsi="Courier New" w:cs="Courier New"/>
                <w:color w:val="0000FF"/>
                <w:sz w:val="16"/>
                <w:szCs w:val="16"/>
                <w:highlight w:val="white"/>
              </w:rPr>
              <w:t>&lt;/</w:t>
            </w:r>
            <w:proofErr w:type="spellStart"/>
            <w:r w:rsidR="00BB3469" w:rsidRPr="00D943AD">
              <w:rPr>
                <w:rFonts w:ascii="Courier New" w:hAnsi="Courier New" w:cs="Courier New"/>
                <w:color w:val="800000"/>
                <w:sz w:val="16"/>
                <w:szCs w:val="16"/>
                <w:highlight w:val="white"/>
              </w:rPr>
              <w:t>cac:ID</w:t>
            </w:r>
            <w:proofErr w:type="spellEnd"/>
            <w:r w:rsidR="00BB3469" w:rsidRPr="00D943AD">
              <w:rPr>
                <w:rFonts w:ascii="Courier New" w:hAnsi="Courier New" w:cs="Courier New"/>
                <w:color w:val="0000FF"/>
                <w:sz w:val="16"/>
                <w:szCs w:val="16"/>
                <w:highlight w:val="white"/>
              </w:rPr>
              <w:t>&gt;</w:t>
            </w:r>
          </w:p>
        </w:tc>
        <w:tc>
          <w:tcPr>
            <w:tcW w:w="2041" w:type="dxa"/>
            <w:shd w:val="clear" w:color="auto" w:fill="auto"/>
          </w:tcPr>
          <w:p w14:paraId="6078ACF0" w14:textId="77777777" w:rsidR="00E901B0" w:rsidRPr="00D943AD"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rPr>
            </w:pPr>
            <w:r w:rsidRPr="00D943AD">
              <w:rPr>
                <w:rFonts w:ascii="Courier New" w:hAnsi="Courier New" w:cs="Courier New"/>
                <w:color w:val="000000"/>
                <w:sz w:val="16"/>
                <w:szCs w:val="16"/>
              </w:rPr>
              <w:t>Fyrri reikningur</w:t>
            </w:r>
          </w:p>
        </w:tc>
        <w:tc>
          <w:tcPr>
            <w:tcW w:w="844" w:type="dxa"/>
          </w:tcPr>
          <w:p w14:paraId="108F629C" w14:textId="44C2D310" w:rsidR="00E901B0" w:rsidRPr="00D943AD" w:rsidRDefault="007163D7" w:rsidP="00E901B0">
            <w:pPr>
              <w:tabs>
                <w:tab w:val="left" w:pos="284"/>
                <w:tab w:val="left" w:pos="567"/>
                <w:tab w:val="left" w:pos="851"/>
              </w:tabs>
              <w:autoSpaceDE w:val="0"/>
              <w:autoSpaceDN w:val="0"/>
              <w:adjustRightInd w:val="0"/>
              <w:rPr>
                <w:rFonts w:ascii="Courier New" w:hAnsi="Courier New" w:cs="Courier New"/>
                <w:sz w:val="16"/>
                <w:szCs w:val="16"/>
              </w:rPr>
            </w:pPr>
            <w:r>
              <w:rPr>
                <w:rFonts w:ascii="Courier New" w:hAnsi="Courier New" w:cs="Courier New"/>
                <w:sz w:val="16"/>
                <w:szCs w:val="16"/>
              </w:rPr>
              <w:t>0..1</w:t>
            </w:r>
          </w:p>
        </w:tc>
        <w:tc>
          <w:tcPr>
            <w:tcW w:w="979" w:type="dxa"/>
          </w:tcPr>
          <w:p w14:paraId="67C6B1F8" w14:textId="77777777" w:rsidR="00E901B0" w:rsidRPr="00D943AD"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rPr>
            </w:pPr>
            <w:r w:rsidRPr="00D943AD">
              <w:rPr>
                <w:rFonts w:ascii="Courier New" w:hAnsi="Courier New" w:cs="Courier New"/>
                <w:color w:val="000000"/>
                <w:sz w:val="16"/>
                <w:szCs w:val="16"/>
              </w:rPr>
              <w:t>BT-25</w:t>
            </w:r>
          </w:p>
        </w:tc>
      </w:tr>
      <w:tr w:rsidR="00E901B0" w:rsidRPr="00D943AD" w14:paraId="029931D6" w14:textId="77777777" w:rsidTr="00E901B0">
        <w:tblPrEx>
          <w:shd w:val="clear" w:color="auto" w:fill="F2F2F2"/>
        </w:tblPrEx>
        <w:tc>
          <w:tcPr>
            <w:tcW w:w="5662" w:type="dxa"/>
            <w:shd w:val="clear" w:color="auto" w:fill="auto"/>
          </w:tcPr>
          <w:p w14:paraId="23C66F23" w14:textId="3D129880" w:rsidR="00E901B0" w:rsidRPr="00D943AD" w:rsidRDefault="00E901B0" w:rsidP="00E901B0">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D943AD">
              <w:rPr>
                <w:rFonts w:ascii="Courier New" w:hAnsi="Courier New" w:cs="Courier New"/>
                <w:color w:val="0000FF"/>
                <w:sz w:val="16"/>
                <w:szCs w:val="16"/>
              </w:rPr>
              <w:t xml:space="preserve">   </w:t>
            </w:r>
            <w:r w:rsidR="00D943AD">
              <w:rPr>
                <w:rFonts w:ascii="Courier New" w:hAnsi="Courier New" w:cs="Courier New"/>
                <w:color w:val="0000FF"/>
                <w:sz w:val="16"/>
                <w:szCs w:val="16"/>
              </w:rPr>
              <w:t xml:space="preserve">   </w:t>
            </w:r>
            <w:r w:rsidR="00BB3469" w:rsidRPr="00D943AD">
              <w:rPr>
                <w:rFonts w:ascii="Courier New" w:hAnsi="Courier New" w:cs="Courier New"/>
                <w:color w:val="0000FF"/>
                <w:sz w:val="16"/>
                <w:szCs w:val="16"/>
                <w:highlight w:val="white"/>
              </w:rPr>
              <w:t>&lt;</w:t>
            </w:r>
            <w:proofErr w:type="spellStart"/>
            <w:r w:rsidR="00BB3469" w:rsidRPr="00D943AD">
              <w:rPr>
                <w:rFonts w:ascii="Courier New" w:hAnsi="Courier New" w:cs="Courier New"/>
                <w:color w:val="800000"/>
                <w:sz w:val="16"/>
                <w:szCs w:val="16"/>
                <w:highlight w:val="white"/>
              </w:rPr>
              <w:t>cbc:IssueDate</w:t>
            </w:r>
            <w:proofErr w:type="spellEnd"/>
            <w:r w:rsidR="00BB3469" w:rsidRPr="00D943AD">
              <w:rPr>
                <w:rFonts w:ascii="Courier New" w:hAnsi="Courier New" w:cs="Courier New"/>
                <w:color w:val="0000FF"/>
                <w:sz w:val="16"/>
                <w:szCs w:val="16"/>
                <w:highlight w:val="white"/>
              </w:rPr>
              <w:t>&gt;</w:t>
            </w:r>
            <w:r w:rsidR="00BB3469" w:rsidRPr="00D943AD">
              <w:rPr>
                <w:rFonts w:ascii="Courier New" w:hAnsi="Courier New" w:cs="Courier New"/>
                <w:color w:val="000000"/>
                <w:sz w:val="16"/>
                <w:szCs w:val="16"/>
                <w:highlight w:val="white"/>
              </w:rPr>
              <w:t>2018-06-01</w:t>
            </w:r>
            <w:r w:rsidR="00BB3469" w:rsidRPr="00D943AD">
              <w:rPr>
                <w:rFonts w:ascii="Courier New" w:hAnsi="Courier New" w:cs="Courier New"/>
                <w:color w:val="0000FF"/>
                <w:sz w:val="16"/>
                <w:szCs w:val="16"/>
                <w:highlight w:val="white"/>
              </w:rPr>
              <w:t>&lt;/</w:t>
            </w:r>
            <w:proofErr w:type="spellStart"/>
            <w:r w:rsidR="00BB3469" w:rsidRPr="00D943AD">
              <w:rPr>
                <w:rFonts w:ascii="Courier New" w:hAnsi="Courier New" w:cs="Courier New"/>
                <w:color w:val="800000"/>
                <w:sz w:val="16"/>
                <w:szCs w:val="16"/>
                <w:highlight w:val="white"/>
              </w:rPr>
              <w:t>cbc:IssueDate</w:t>
            </w:r>
            <w:proofErr w:type="spellEnd"/>
            <w:r w:rsidR="00BB3469" w:rsidRPr="00D943AD">
              <w:rPr>
                <w:rFonts w:ascii="Courier New" w:hAnsi="Courier New" w:cs="Courier New"/>
                <w:color w:val="0000FF"/>
                <w:sz w:val="16"/>
                <w:szCs w:val="16"/>
                <w:highlight w:val="white"/>
              </w:rPr>
              <w:t>&gt;</w:t>
            </w:r>
          </w:p>
        </w:tc>
        <w:tc>
          <w:tcPr>
            <w:tcW w:w="2041" w:type="dxa"/>
            <w:shd w:val="clear" w:color="auto" w:fill="auto"/>
          </w:tcPr>
          <w:p w14:paraId="0EA24CB0" w14:textId="201F541B" w:rsidR="00E901B0" w:rsidRPr="00D943AD"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943AD">
              <w:rPr>
                <w:rFonts w:ascii="Courier New" w:hAnsi="Courier New" w:cs="Courier New"/>
                <w:color w:val="000000"/>
                <w:sz w:val="16"/>
                <w:szCs w:val="16"/>
              </w:rPr>
              <w:t>Dags</w:t>
            </w:r>
            <w:r w:rsidR="00D943AD">
              <w:rPr>
                <w:rFonts w:ascii="Courier New" w:hAnsi="Courier New" w:cs="Courier New"/>
                <w:color w:val="000000"/>
                <w:sz w:val="16"/>
                <w:szCs w:val="16"/>
              </w:rPr>
              <w:t>.</w:t>
            </w:r>
            <w:r w:rsidRPr="00D943AD">
              <w:rPr>
                <w:rFonts w:ascii="Courier New" w:hAnsi="Courier New" w:cs="Courier New"/>
                <w:color w:val="000000"/>
                <w:sz w:val="16"/>
                <w:szCs w:val="16"/>
              </w:rPr>
              <w:t xml:space="preserve"> reiknings</w:t>
            </w:r>
          </w:p>
        </w:tc>
        <w:tc>
          <w:tcPr>
            <w:tcW w:w="844" w:type="dxa"/>
          </w:tcPr>
          <w:p w14:paraId="0364AD8B" w14:textId="5ABDA68F" w:rsidR="00E901B0" w:rsidRPr="00D943AD" w:rsidRDefault="007163D7" w:rsidP="00E901B0">
            <w:pPr>
              <w:tabs>
                <w:tab w:val="left" w:pos="284"/>
                <w:tab w:val="left" w:pos="567"/>
                <w:tab w:val="left" w:pos="851"/>
              </w:tabs>
              <w:autoSpaceDE w:val="0"/>
              <w:autoSpaceDN w:val="0"/>
              <w:adjustRightInd w:val="0"/>
              <w:rPr>
                <w:rFonts w:ascii="Courier New" w:hAnsi="Courier New" w:cs="Courier New"/>
                <w:sz w:val="16"/>
                <w:szCs w:val="16"/>
              </w:rPr>
            </w:pPr>
            <w:r>
              <w:rPr>
                <w:rFonts w:ascii="Courier New" w:hAnsi="Courier New" w:cs="Courier New"/>
                <w:sz w:val="16"/>
                <w:szCs w:val="16"/>
              </w:rPr>
              <w:t>0..1</w:t>
            </w:r>
          </w:p>
        </w:tc>
        <w:tc>
          <w:tcPr>
            <w:tcW w:w="979" w:type="dxa"/>
          </w:tcPr>
          <w:p w14:paraId="48626A6A" w14:textId="77777777" w:rsidR="00E901B0" w:rsidRPr="00D943AD"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943AD">
              <w:rPr>
                <w:rFonts w:ascii="Courier New" w:hAnsi="Courier New" w:cs="Courier New"/>
                <w:color w:val="000000"/>
                <w:sz w:val="16"/>
                <w:szCs w:val="16"/>
              </w:rPr>
              <w:t>BT-26</w:t>
            </w:r>
          </w:p>
        </w:tc>
      </w:tr>
      <w:tr w:rsidR="00D943AD" w:rsidRPr="00D943AD" w14:paraId="7F4FB6A0" w14:textId="77777777" w:rsidTr="00E901B0">
        <w:tblPrEx>
          <w:shd w:val="clear" w:color="auto" w:fill="F2F2F2"/>
        </w:tblPrEx>
        <w:tc>
          <w:tcPr>
            <w:tcW w:w="5662" w:type="dxa"/>
            <w:shd w:val="clear" w:color="auto" w:fill="auto"/>
          </w:tcPr>
          <w:p w14:paraId="73B07360" w14:textId="263D7E34" w:rsidR="00D943AD" w:rsidRPr="00D943AD" w:rsidRDefault="00D943AD" w:rsidP="00E901B0">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highlight w:val="white"/>
              </w:rPr>
              <w:t xml:space="preserve">   </w:t>
            </w:r>
            <w:r w:rsidRPr="00D943AD">
              <w:rPr>
                <w:rFonts w:ascii="Courier New" w:hAnsi="Courier New" w:cs="Courier New"/>
                <w:color w:val="0000FF"/>
                <w:sz w:val="16"/>
                <w:szCs w:val="16"/>
                <w:highlight w:val="white"/>
              </w:rPr>
              <w:t>&lt;/</w:t>
            </w:r>
            <w:proofErr w:type="spellStart"/>
            <w:r w:rsidRPr="00D943AD">
              <w:rPr>
                <w:rFonts w:ascii="Courier New" w:hAnsi="Courier New" w:cs="Courier New"/>
                <w:color w:val="800000"/>
                <w:sz w:val="16"/>
                <w:szCs w:val="16"/>
                <w:highlight w:val="white"/>
              </w:rPr>
              <w:t>cac:InvoiceDocumentReference</w:t>
            </w:r>
            <w:proofErr w:type="spellEnd"/>
            <w:r w:rsidRPr="00D943AD">
              <w:rPr>
                <w:rFonts w:ascii="Courier New" w:hAnsi="Courier New" w:cs="Courier New"/>
                <w:color w:val="0000FF"/>
                <w:sz w:val="16"/>
                <w:szCs w:val="16"/>
                <w:highlight w:val="white"/>
              </w:rPr>
              <w:t>&gt;</w:t>
            </w:r>
          </w:p>
        </w:tc>
        <w:tc>
          <w:tcPr>
            <w:tcW w:w="2041" w:type="dxa"/>
            <w:shd w:val="clear" w:color="auto" w:fill="auto"/>
          </w:tcPr>
          <w:p w14:paraId="53471DCA" w14:textId="77777777" w:rsidR="00D943AD" w:rsidRPr="00D943AD" w:rsidRDefault="00D943AD" w:rsidP="00E901B0">
            <w:pPr>
              <w:tabs>
                <w:tab w:val="left" w:pos="284"/>
                <w:tab w:val="left" w:pos="567"/>
                <w:tab w:val="left" w:pos="851"/>
              </w:tabs>
              <w:autoSpaceDE w:val="0"/>
              <w:autoSpaceDN w:val="0"/>
              <w:adjustRightInd w:val="0"/>
              <w:rPr>
                <w:rFonts w:ascii="Courier New" w:hAnsi="Courier New" w:cs="Courier New"/>
                <w:color w:val="000000"/>
                <w:sz w:val="16"/>
                <w:szCs w:val="16"/>
              </w:rPr>
            </w:pPr>
          </w:p>
        </w:tc>
        <w:tc>
          <w:tcPr>
            <w:tcW w:w="844" w:type="dxa"/>
          </w:tcPr>
          <w:p w14:paraId="6A4EA838" w14:textId="77777777" w:rsidR="00D943AD" w:rsidRPr="00D943AD" w:rsidRDefault="00D943AD" w:rsidP="00E901B0">
            <w:pPr>
              <w:tabs>
                <w:tab w:val="left" w:pos="284"/>
                <w:tab w:val="left" w:pos="567"/>
                <w:tab w:val="left" w:pos="851"/>
              </w:tabs>
              <w:autoSpaceDE w:val="0"/>
              <w:autoSpaceDN w:val="0"/>
              <w:adjustRightInd w:val="0"/>
              <w:rPr>
                <w:rFonts w:ascii="Courier New" w:hAnsi="Courier New" w:cs="Courier New"/>
                <w:sz w:val="16"/>
                <w:szCs w:val="16"/>
              </w:rPr>
            </w:pPr>
          </w:p>
        </w:tc>
        <w:tc>
          <w:tcPr>
            <w:tcW w:w="979" w:type="dxa"/>
          </w:tcPr>
          <w:p w14:paraId="66986460" w14:textId="77777777" w:rsidR="00D943AD" w:rsidRPr="00D943AD" w:rsidRDefault="00D943AD" w:rsidP="00E901B0">
            <w:pPr>
              <w:tabs>
                <w:tab w:val="left" w:pos="284"/>
                <w:tab w:val="left" w:pos="567"/>
                <w:tab w:val="left" w:pos="851"/>
              </w:tabs>
              <w:autoSpaceDE w:val="0"/>
              <w:autoSpaceDN w:val="0"/>
              <w:adjustRightInd w:val="0"/>
              <w:rPr>
                <w:rFonts w:ascii="Courier New" w:hAnsi="Courier New" w:cs="Courier New"/>
                <w:color w:val="000000"/>
                <w:sz w:val="16"/>
                <w:szCs w:val="16"/>
              </w:rPr>
            </w:pPr>
          </w:p>
        </w:tc>
      </w:tr>
      <w:tr w:rsidR="00E901B0" w:rsidRPr="00D943AD" w14:paraId="4C3D6075" w14:textId="77777777" w:rsidTr="00E901B0">
        <w:tblPrEx>
          <w:shd w:val="clear" w:color="auto" w:fill="F2F2F2"/>
        </w:tblPrEx>
        <w:tc>
          <w:tcPr>
            <w:tcW w:w="5662" w:type="dxa"/>
            <w:shd w:val="clear" w:color="auto" w:fill="auto"/>
          </w:tcPr>
          <w:p w14:paraId="4A19A39A" w14:textId="23210554" w:rsidR="00E901B0" w:rsidRPr="00D943AD" w:rsidRDefault="00BB3469" w:rsidP="00E901B0">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r w:rsidRPr="00D943AD">
              <w:rPr>
                <w:rFonts w:ascii="Courier New" w:hAnsi="Courier New" w:cs="Courier New"/>
                <w:color w:val="0000FF"/>
                <w:sz w:val="16"/>
                <w:szCs w:val="16"/>
                <w:highlight w:val="white"/>
              </w:rPr>
              <w:t>&lt;/</w:t>
            </w:r>
            <w:proofErr w:type="spellStart"/>
            <w:r w:rsidRPr="00D943AD">
              <w:rPr>
                <w:rFonts w:ascii="Courier New" w:hAnsi="Courier New" w:cs="Courier New"/>
                <w:color w:val="800000"/>
                <w:sz w:val="16"/>
                <w:szCs w:val="16"/>
                <w:highlight w:val="white"/>
              </w:rPr>
              <w:t>cac:BillingReference</w:t>
            </w:r>
            <w:proofErr w:type="spellEnd"/>
            <w:r w:rsidRPr="00D943AD">
              <w:rPr>
                <w:rFonts w:ascii="Courier New" w:hAnsi="Courier New" w:cs="Courier New"/>
                <w:color w:val="0000FF"/>
                <w:sz w:val="16"/>
                <w:szCs w:val="16"/>
                <w:highlight w:val="white"/>
              </w:rPr>
              <w:t>&gt;</w:t>
            </w:r>
          </w:p>
        </w:tc>
        <w:tc>
          <w:tcPr>
            <w:tcW w:w="2041" w:type="dxa"/>
            <w:shd w:val="clear" w:color="auto" w:fill="auto"/>
          </w:tcPr>
          <w:p w14:paraId="54A62203" w14:textId="77777777" w:rsidR="00E901B0" w:rsidRPr="00D943AD"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0473C07C" w14:textId="77777777" w:rsidR="00E901B0" w:rsidRPr="00D943AD" w:rsidRDefault="00E901B0" w:rsidP="00E901B0">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979" w:type="dxa"/>
          </w:tcPr>
          <w:p w14:paraId="67ABFE08" w14:textId="77777777" w:rsidR="00E901B0" w:rsidRPr="00D943AD"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bl>
    <w:p w14:paraId="19A743AF" w14:textId="740A2EF4" w:rsidR="00D943AD" w:rsidRDefault="00D943AD" w:rsidP="00D943AD">
      <w:pPr>
        <w:pStyle w:val="BodyText"/>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D943AD" w:rsidRPr="00DD76FE" w14:paraId="1B7F2C64" w14:textId="77777777" w:rsidTr="00146AA5">
        <w:tc>
          <w:tcPr>
            <w:tcW w:w="6095" w:type="dxa"/>
          </w:tcPr>
          <w:p w14:paraId="493DA152" w14:textId="77777777" w:rsidR="00D943AD" w:rsidRPr="00DD76FE" w:rsidRDefault="00D943AD" w:rsidP="00DD76FE">
            <w:pPr>
              <w:pStyle w:val="BodyText"/>
              <w:spacing w:after="0"/>
              <w:rPr>
                <w:b/>
                <w:highlight w:val="white"/>
              </w:rPr>
            </w:pPr>
            <w:r w:rsidRPr="00DD76FE">
              <w:rPr>
                <w:b/>
                <w:highlight w:val="white"/>
              </w:rPr>
              <w:t>Regla</w:t>
            </w:r>
          </w:p>
        </w:tc>
        <w:tc>
          <w:tcPr>
            <w:tcW w:w="2439" w:type="dxa"/>
          </w:tcPr>
          <w:p w14:paraId="5C6296F6" w14:textId="77777777" w:rsidR="00D943AD" w:rsidRPr="00DD76FE" w:rsidRDefault="00D943AD" w:rsidP="00DD76FE">
            <w:pPr>
              <w:pStyle w:val="BodyText"/>
              <w:spacing w:after="0"/>
              <w:rPr>
                <w:b/>
                <w:highlight w:val="white"/>
              </w:rPr>
            </w:pPr>
            <w:r w:rsidRPr="00DD76FE">
              <w:rPr>
                <w:b/>
                <w:highlight w:val="white"/>
              </w:rPr>
              <w:t>Kenni</w:t>
            </w:r>
          </w:p>
        </w:tc>
        <w:tc>
          <w:tcPr>
            <w:tcW w:w="992" w:type="dxa"/>
          </w:tcPr>
          <w:p w14:paraId="4D4642D8" w14:textId="77777777" w:rsidR="00D943AD" w:rsidRPr="00DD76FE" w:rsidRDefault="00D943AD" w:rsidP="00DD76FE">
            <w:pPr>
              <w:pStyle w:val="BodyText"/>
              <w:spacing w:after="0"/>
              <w:rPr>
                <w:b/>
                <w:highlight w:val="white"/>
              </w:rPr>
            </w:pPr>
            <w:r w:rsidRPr="00DD76FE">
              <w:rPr>
                <w:b/>
                <w:highlight w:val="white"/>
              </w:rPr>
              <w:t>Vægi</w:t>
            </w:r>
          </w:p>
        </w:tc>
      </w:tr>
      <w:tr w:rsidR="00D943AD" w:rsidRPr="00DD76FE" w14:paraId="0E2D73CA" w14:textId="77777777" w:rsidTr="00146AA5">
        <w:tc>
          <w:tcPr>
            <w:tcW w:w="6095" w:type="dxa"/>
          </w:tcPr>
          <w:p w14:paraId="78D6BC96" w14:textId="615BB1BE" w:rsidR="00D943AD" w:rsidRPr="00DD76FE" w:rsidRDefault="00D943AD" w:rsidP="00DD76FE">
            <w:pPr>
              <w:pStyle w:val="BodyText"/>
              <w:spacing w:after="0"/>
              <w:rPr>
                <w:highlight w:val="white"/>
              </w:rPr>
            </w:pPr>
            <w:r w:rsidRPr="00DD76FE">
              <w:rPr>
                <w:highlight w:val="white"/>
              </w:rPr>
              <w:t>Dagsetning skal vera á forminu YYYY-MM-DD</w:t>
            </w:r>
          </w:p>
        </w:tc>
        <w:tc>
          <w:tcPr>
            <w:tcW w:w="2439" w:type="dxa"/>
          </w:tcPr>
          <w:p w14:paraId="610DB289" w14:textId="52D3D8BE" w:rsidR="00D943AD" w:rsidRPr="00DD76FE" w:rsidRDefault="00D943AD" w:rsidP="00DD76FE">
            <w:pPr>
              <w:pStyle w:val="BodyText"/>
              <w:spacing w:after="0"/>
              <w:rPr>
                <w:highlight w:val="white"/>
              </w:rPr>
            </w:pPr>
            <w:r w:rsidRPr="00DD76FE">
              <w:rPr>
                <w:highlight w:val="white"/>
              </w:rPr>
              <w:t>PEPPOL-EN16931-R001</w:t>
            </w:r>
          </w:p>
        </w:tc>
        <w:tc>
          <w:tcPr>
            <w:tcW w:w="992" w:type="dxa"/>
          </w:tcPr>
          <w:p w14:paraId="65872F46" w14:textId="77777777" w:rsidR="00D943AD" w:rsidRPr="00DD76FE" w:rsidRDefault="00D943AD" w:rsidP="00DD76FE">
            <w:pPr>
              <w:pStyle w:val="BodyText"/>
              <w:spacing w:after="0"/>
              <w:rPr>
                <w:highlight w:val="white"/>
              </w:rPr>
            </w:pPr>
            <w:r w:rsidRPr="00DD76FE">
              <w:rPr>
                <w:highlight w:val="white"/>
              </w:rPr>
              <w:t>fatal</w:t>
            </w:r>
          </w:p>
        </w:tc>
      </w:tr>
    </w:tbl>
    <w:p w14:paraId="0962C223" w14:textId="77777777" w:rsidR="00BE6CB6" w:rsidRPr="00D26E2F" w:rsidRDefault="00BE6CB6" w:rsidP="00BE6CB6">
      <w:pPr>
        <w:pStyle w:val="Heading3"/>
      </w:pPr>
      <w:bookmarkStart w:id="387" w:name="_Toc84934973"/>
      <w:r w:rsidRPr="00D26E2F">
        <w:t>Viðhengi</w:t>
      </w:r>
      <w:bookmarkEnd w:id="387"/>
    </w:p>
    <w:p w14:paraId="2CBE5D82" w14:textId="77777777" w:rsidR="00BE6CB6" w:rsidRPr="00D26E2F" w:rsidRDefault="00BE6CB6" w:rsidP="00BE6CB6">
      <w:pPr>
        <w:pStyle w:val="BodyText"/>
      </w:pPr>
      <w:r w:rsidRPr="00D26E2F">
        <w:t>Mögulegt er að láta viðhengi fylgja rafrænum reikning</w:t>
      </w:r>
      <w:r>
        <w:t>i. Viðhengi eru annaðhvort innifalin í skjalinu</w:t>
      </w:r>
      <w:r w:rsidRPr="00D26E2F">
        <w:t xml:space="preserve"> eða </w:t>
      </w:r>
      <w:r>
        <w:t>vísað er í skjal sem er varðveitt annars staðar</w:t>
      </w:r>
      <w:r w:rsidRPr="00D26E2F">
        <w:t>.</w:t>
      </w:r>
    </w:p>
    <w:p w14:paraId="1E15FED3" w14:textId="137573DB" w:rsidR="00BE6CB6" w:rsidRDefault="00BE6CB6" w:rsidP="00BE6CB6">
      <w:pPr>
        <w:pStyle w:val="BodyText"/>
      </w:pPr>
      <w:r w:rsidRPr="00D26E2F">
        <w:t xml:space="preserve">Eftirfarandi dæmi sýnir hvernig gefin er upp vefslóð </w:t>
      </w:r>
      <w:r>
        <w:t>og hvernig PDF skjal getur verið innifalið í skjalinu</w:t>
      </w:r>
      <w:r w:rsidR="002C421E">
        <w:t xml:space="preserve"> eða vísað er á slóð með skjalinu.</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41"/>
        <w:gridCol w:w="1842"/>
        <w:gridCol w:w="851"/>
        <w:gridCol w:w="992"/>
      </w:tblGrid>
      <w:tr w:rsidR="00F8237B" w:rsidRPr="00491DE5" w14:paraId="62048979" w14:textId="77777777" w:rsidTr="003601E0">
        <w:tc>
          <w:tcPr>
            <w:tcW w:w="5841" w:type="dxa"/>
          </w:tcPr>
          <w:p w14:paraId="41D9B2B1" w14:textId="77777777" w:rsidR="00F8237B" w:rsidRPr="00491DE5" w:rsidRDefault="00F8237B" w:rsidP="003601E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842" w:type="dxa"/>
          </w:tcPr>
          <w:p w14:paraId="57A9142E" w14:textId="77777777" w:rsidR="00F8237B" w:rsidRPr="00B171D4" w:rsidRDefault="00F8237B" w:rsidP="003601E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Heiti</w:t>
            </w:r>
          </w:p>
        </w:tc>
        <w:tc>
          <w:tcPr>
            <w:tcW w:w="851" w:type="dxa"/>
          </w:tcPr>
          <w:p w14:paraId="0C78076C" w14:textId="77777777" w:rsidR="00F8237B" w:rsidRPr="00B171D4" w:rsidRDefault="00F8237B" w:rsidP="003601E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Tíðni</w:t>
            </w:r>
          </w:p>
        </w:tc>
        <w:tc>
          <w:tcPr>
            <w:tcW w:w="992" w:type="dxa"/>
          </w:tcPr>
          <w:p w14:paraId="73C1847C" w14:textId="77777777" w:rsidR="00F8237B" w:rsidRPr="00B171D4" w:rsidRDefault="00F8237B" w:rsidP="003601E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Númer</w:t>
            </w:r>
          </w:p>
        </w:tc>
      </w:tr>
      <w:tr w:rsidR="00F8237B" w:rsidRPr="0019799C" w14:paraId="604E7CB6" w14:textId="77777777" w:rsidTr="003601E0">
        <w:tc>
          <w:tcPr>
            <w:tcW w:w="5841" w:type="dxa"/>
          </w:tcPr>
          <w:p w14:paraId="631ACDAF" w14:textId="216AA0EB" w:rsidR="00F8237B" w:rsidRP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9799C">
              <w:rPr>
                <w:rFonts w:ascii="Courier New" w:hAnsi="Courier New" w:cs="Courier New"/>
                <w:color w:val="0000FF"/>
                <w:sz w:val="16"/>
                <w:szCs w:val="16"/>
                <w:highlight w:val="white"/>
              </w:rPr>
              <w:t>&lt;</w:t>
            </w:r>
            <w:proofErr w:type="spellStart"/>
            <w:r w:rsidRPr="0019799C">
              <w:rPr>
                <w:rFonts w:ascii="Courier New" w:hAnsi="Courier New" w:cs="Courier New"/>
                <w:color w:val="800000"/>
                <w:sz w:val="16"/>
                <w:szCs w:val="16"/>
                <w:highlight w:val="white"/>
              </w:rPr>
              <w:t>cac:AdditionalDocumentReference</w:t>
            </w:r>
            <w:proofErr w:type="spellEnd"/>
            <w:r w:rsidRPr="0019799C">
              <w:rPr>
                <w:rFonts w:ascii="Courier New" w:hAnsi="Courier New" w:cs="Courier New"/>
                <w:color w:val="0000FF"/>
                <w:sz w:val="16"/>
                <w:szCs w:val="16"/>
                <w:highlight w:val="white"/>
              </w:rPr>
              <w:t>&gt;</w:t>
            </w:r>
          </w:p>
        </w:tc>
        <w:tc>
          <w:tcPr>
            <w:tcW w:w="1842" w:type="dxa"/>
          </w:tcPr>
          <w:p w14:paraId="16518D8A" w14:textId="77777777" w:rsidR="00F8237B" w:rsidRPr="0019799C" w:rsidRDefault="00F8237B"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51AFAE3D" w14:textId="27689C32" w:rsidR="00F8237B" w:rsidRPr="0019799C" w:rsidRDefault="007163D7"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0..n</w:t>
            </w:r>
          </w:p>
        </w:tc>
        <w:tc>
          <w:tcPr>
            <w:tcW w:w="992" w:type="dxa"/>
          </w:tcPr>
          <w:p w14:paraId="5BBC4275" w14:textId="77777777" w:rsidR="00F8237B" w:rsidRPr="0019799C" w:rsidRDefault="00F8237B"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F8237B" w:rsidRPr="0019799C" w14:paraId="5A19110F" w14:textId="77777777" w:rsidTr="003601E0">
        <w:tc>
          <w:tcPr>
            <w:tcW w:w="5841" w:type="dxa"/>
          </w:tcPr>
          <w:p w14:paraId="3E1335C6" w14:textId="3CFD8494" w:rsidR="00F8237B" w:rsidRP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19799C">
              <w:rPr>
                <w:rFonts w:ascii="Courier New" w:hAnsi="Courier New" w:cs="Courier New"/>
                <w:color w:val="0000FF"/>
                <w:sz w:val="16"/>
                <w:szCs w:val="16"/>
                <w:highlight w:val="white"/>
              </w:rPr>
              <w:t>&lt;</w:t>
            </w:r>
            <w:proofErr w:type="spellStart"/>
            <w:r w:rsidRPr="0019799C">
              <w:rPr>
                <w:rFonts w:ascii="Courier New" w:hAnsi="Courier New" w:cs="Courier New"/>
                <w:color w:val="800000"/>
                <w:sz w:val="16"/>
                <w:szCs w:val="16"/>
                <w:highlight w:val="white"/>
              </w:rPr>
              <w:t>cbc:ID</w:t>
            </w:r>
            <w:proofErr w:type="spellEnd"/>
            <w:r w:rsidRPr="0019799C">
              <w:rPr>
                <w:rFonts w:ascii="Courier New" w:hAnsi="Courier New" w:cs="Courier New"/>
                <w:color w:val="0000FF"/>
                <w:sz w:val="16"/>
                <w:szCs w:val="16"/>
                <w:highlight w:val="white"/>
              </w:rPr>
              <w:t>&gt;</w:t>
            </w:r>
            <w:r w:rsidR="00673D25">
              <w:rPr>
                <w:rFonts w:ascii="Courier New" w:hAnsi="Courier New" w:cs="Courier New"/>
                <w:color w:val="000000"/>
                <w:sz w:val="16"/>
                <w:szCs w:val="16"/>
                <w:highlight w:val="white"/>
              </w:rPr>
              <w:t>d</w:t>
            </w:r>
            <w:r w:rsidRPr="0019799C">
              <w:rPr>
                <w:rFonts w:ascii="Courier New" w:hAnsi="Courier New" w:cs="Courier New"/>
                <w:color w:val="000000"/>
                <w:sz w:val="16"/>
                <w:szCs w:val="16"/>
                <w:highlight w:val="white"/>
              </w:rPr>
              <w:t>oc</w:t>
            </w:r>
            <w:r w:rsidR="00673D25">
              <w:rPr>
                <w:rFonts w:ascii="Courier New" w:hAnsi="Courier New" w:cs="Courier New"/>
                <w:color w:val="000000"/>
                <w:sz w:val="16"/>
                <w:szCs w:val="16"/>
                <w:highlight w:val="white"/>
              </w:rPr>
              <w:t>1</w:t>
            </w:r>
            <w:r w:rsidRPr="0019799C">
              <w:rPr>
                <w:rFonts w:ascii="Courier New" w:hAnsi="Courier New" w:cs="Courier New"/>
                <w:color w:val="0000FF"/>
                <w:sz w:val="16"/>
                <w:szCs w:val="16"/>
                <w:highlight w:val="white"/>
              </w:rPr>
              <w:t>&lt;/</w:t>
            </w:r>
            <w:proofErr w:type="spellStart"/>
            <w:r w:rsidRPr="0019799C">
              <w:rPr>
                <w:rFonts w:ascii="Courier New" w:hAnsi="Courier New" w:cs="Courier New"/>
                <w:color w:val="800000"/>
                <w:sz w:val="16"/>
                <w:szCs w:val="16"/>
                <w:highlight w:val="white"/>
              </w:rPr>
              <w:t>cbc:ID</w:t>
            </w:r>
            <w:proofErr w:type="spellEnd"/>
            <w:r w:rsidRPr="0019799C">
              <w:rPr>
                <w:rFonts w:ascii="Courier New" w:hAnsi="Courier New" w:cs="Courier New"/>
                <w:color w:val="0000FF"/>
                <w:sz w:val="16"/>
                <w:szCs w:val="16"/>
                <w:highlight w:val="white"/>
              </w:rPr>
              <w:t>&gt;</w:t>
            </w:r>
          </w:p>
        </w:tc>
        <w:tc>
          <w:tcPr>
            <w:tcW w:w="1842" w:type="dxa"/>
          </w:tcPr>
          <w:p w14:paraId="0202B6BD" w14:textId="5283BB45" w:rsidR="00F8237B" w:rsidRPr="0019799C" w:rsidRDefault="00717876"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Kenni</w:t>
            </w:r>
          </w:p>
        </w:tc>
        <w:tc>
          <w:tcPr>
            <w:tcW w:w="851" w:type="dxa"/>
          </w:tcPr>
          <w:p w14:paraId="3D2920EA" w14:textId="7FF555BC" w:rsidR="00F8237B" w:rsidRPr="0019799C" w:rsidRDefault="007163D7"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1..1</w:t>
            </w:r>
          </w:p>
        </w:tc>
        <w:tc>
          <w:tcPr>
            <w:tcW w:w="992" w:type="dxa"/>
          </w:tcPr>
          <w:p w14:paraId="6DE089F3" w14:textId="59FF22B8" w:rsidR="00F8237B" w:rsidRP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BT-122</w:t>
            </w:r>
          </w:p>
        </w:tc>
      </w:tr>
      <w:tr w:rsidR="0019799C" w:rsidRPr="0019799C" w14:paraId="761422CC" w14:textId="77777777" w:rsidTr="003601E0">
        <w:tc>
          <w:tcPr>
            <w:tcW w:w="5841" w:type="dxa"/>
          </w:tcPr>
          <w:p w14:paraId="5782EDCD" w14:textId="7151FE69" w:rsidR="0019799C" w:rsidRP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Pr>
                <w:rFonts w:ascii="Courier New" w:hAnsi="Courier New" w:cs="Courier New"/>
                <w:color w:val="0000FF"/>
                <w:sz w:val="16"/>
                <w:szCs w:val="16"/>
                <w:highlight w:val="white"/>
              </w:rPr>
              <w:t xml:space="preserve">   </w:t>
            </w:r>
            <w:r w:rsidRPr="0019799C">
              <w:rPr>
                <w:rFonts w:ascii="Courier New" w:hAnsi="Courier New" w:cs="Courier New"/>
                <w:color w:val="0000FF"/>
                <w:sz w:val="16"/>
                <w:szCs w:val="16"/>
                <w:highlight w:val="white"/>
              </w:rPr>
              <w:t>&lt;</w:t>
            </w:r>
            <w:proofErr w:type="spellStart"/>
            <w:r w:rsidRPr="0019799C">
              <w:rPr>
                <w:rFonts w:ascii="Courier New" w:hAnsi="Courier New" w:cs="Courier New"/>
                <w:color w:val="800000"/>
                <w:sz w:val="16"/>
                <w:szCs w:val="16"/>
                <w:highlight w:val="white"/>
              </w:rPr>
              <w:t>cbc:DocumentDescription</w:t>
            </w:r>
            <w:proofErr w:type="spellEnd"/>
            <w:r w:rsidRPr="0019799C">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r>
            <w:r>
              <w:rPr>
                <w:rFonts w:ascii="Courier New" w:hAnsi="Courier New" w:cs="Courier New"/>
                <w:color w:val="000000"/>
                <w:sz w:val="16"/>
                <w:szCs w:val="16"/>
                <w:highlight w:val="white"/>
              </w:rPr>
              <w:t xml:space="preserve">        </w:t>
            </w:r>
            <w:r w:rsidR="003D5C21">
              <w:rPr>
                <w:rFonts w:ascii="Courier New" w:hAnsi="Courier New" w:cs="Courier New"/>
                <w:color w:val="000000"/>
                <w:sz w:val="16"/>
                <w:szCs w:val="16"/>
                <w:highlight w:val="white"/>
              </w:rPr>
              <w:t>Notkunaryfirlit</w:t>
            </w:r>
            <w:r w:rsidRPr="0019799C">
              <w:rPr>
                <w:rFonts w:ascii="Courier New" w:hAnsi="Courier New" w:cs="Courier New"/>
                <w:color w:val="0000FF"/>
                <w:sz w:val="16"/>
                <w:szCs w:val="16"/>
                <w:highlight w:val="white"/>
              </w:rPr>
              <w:t>&lt;/</w:t>
            </w:r>
            <w:proofErr w:type="spellStart"/>
            <w:r w:rsidRPr="0019799C">
              <w:rPr>
                <w:rFonts w:ascii="Courier New" w:hAnsi="Courier New" w:cs="Courier New"/>
                <w:color w:val="800000"/>
                <w:sz w:val="16"/>
                <w:szCs w:val="16"/>
                <w:highlight w:val="white"/>
              </w:rPr>
              <w:t>cbc:DocumentDescription</w:t>
            </w:r>
            <w:proofErr w:type="spellEnd"/>
            <w:r w:rsidRPr="0019799C">
              <w:rPr>
                <w:rFonts w:ascii="Courier New" w:hAnsi="Courier New" w:cs="Courier New"/>
                <w:color w:val="0000FF"/>
                <w:sz w:val="16"/>
                <w:szCs w:val="16"/>
                <w:highlight w:val="white"/>
              </w:rPr>
              <w:t>&gt;</w:t>
            </w:r>
          </w:p>
        </w:tc>
        <w:tc>
          <w:tcPr>
            <w:tcW w:w="1842" w:type="dxa"/>
          </w:tcPr>
          <w:p w14:paraId="54E9BC8B" w14:textId="57A63949" w:rsidR="0019799C" w:rsidRPr="0019799C" w:rsidRDefault="00717876"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Lýsing</w:t>
            </w:r>
          </w:p>
        </w:tc>
        <w:tc>
          <w:tcPr>
            <w:tcW w:w="851" w:type="dxa"/>
          </w:tcPr>
          <w:p w14:paraId="25F30FFE" w14:textId="78DC1036" w:rsidR="0019799C" w:rsidRPr="0019799C" w:rsidRDefault="007163D7"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0..1</w:t>
            </w:r>
          </w:p>
        </w:tc>
        <w:tc>
          <w:tcPr>
            <w:tcW w:w="992" w:type="dxa"/>
          </w:tcPr>
          <w:p w14:paraId="78B94189" w14:textId="7552D830" w:rsidR="0019799C" w:rsidRP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rPr>
              <w:t>BT-123</w:t>
            </w:r>
          </w:p>
        </w:tc>
      </w:tr>
      <w:tr w:rsidR="0019799C" w:rsidRPr="0019799C" w14:paraId="5B6C669D" w14:textId="77777777" w:rsidTr="003601E0">
        <w:tc>
          <w:tcPr>
            <w:tcW w:w="5841" w:type="dxa"/>
          </w:tcPr>
          <w:p w14:paraId="364975B1" w14:textId="32041FC3" w:rsidR="0019799C" w:rsidRPr="0019799C" w:rsidRDefault="0019799C" w:rsidP="0019799C">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19799C">
              <w:rPr>
                <w:rFonts w:ascii="Courier New" w:hAnsi="Courier New" w:cs="Courier New"/>
                <w:color w:val="0000FF"/>
                <w:sz w:val="16"/>
                <w:szCs w:val="16"/>
                <w:highlight w:val="white"/>
              </w:rPr>
              <w:t>&lt;</w:t>
            </w:r>
            <w:proofErr w:type="spellStart"/>
            <w:r w:rsidRPr="0019799C">
              <w:rPr>
                <w:rFonts w:ascii="Courier New" w:hAnsi="Courier New" w:cs="Courier New"/>
                <w:color w:val="800000"/>
                <w:sz w:val="16"/>
                <w:szCs w:val="16"/>
                <w:highlight w:val="white"/>
              </w:rPr>
              <w:t>cac:Attachment</w:t>
            </w:r>
            <w:proofErr w:type="spellEnd"/>
            <w:r w:rsidRPr="0019799C">
              <w:rPr>
                <w:rFonts w:ascii="Courier New" w:hAnsi="Courier New" w:cs="Courier New"/>
                <w:color w:val="0000FF"/>
                <w:sz w:val="16"/>
                <w:szCs w:val="16"/>
                <w:highlight w:val="white"/>
              </w:rPr>
              <w:t>&gt;</w:t>
            </w:r>
          </w:p>
        </w:tc>
        <w:tc>
          <w:tcPr>
            <w:tcW w:w="1842" w:type="dxa"/>
          </w:tcPr>
          <w:p w14:paraId="3B34D740" w14:textId="77777777" w:rsidR="0019799C" w:rsidRP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p>
        </w:tc>
        <w:tc>
          <w:tcPr>
            <w:tcW w:w="851" w:type="dxa"/>
          </w:tcPr>
          <w:p w14:paraId="753284D1" w14:textId="60324314" w:rsidR="0019799C" w:rsidRPr="0019799C" w:rsidRDefault="007163D7"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0..1</w:t>
            </w:r>
          </w:p>
        </w:tc>
        <w:tc>
          <w:tcPr>
            <w:tcW w:w="992" w:type="dxa"/>
          </w:tcPr>
          <w:p w14:paraId="2E1E4C93" w14:textId="77777777" w:rsidR="0019799C" w:rsidRP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19799C" w:rsidRPr="0019799C" w14:paraId="0893FE7A" w14:textId="77777777" w:rsidTr="003601E0">
        <w:tc>
          <w:tcPr>
            <w:tcW w:w="5841" w:type="dxa"/>
          </w:tcPr>
          <w:p w14:paraId="0D531461" w14:textId="34AF0C8C" w:rsidR="0019799C" w:rsidRPr="0019799C" w:rsidRDefault="0019799C" w:rsidP="0019799C">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19799C">
              <w:rPr>
                <w:rFonts w:ascii="Courier New" w:hAnsi="Courier New" w:cs="Courier New"/>
                <w:color w:val="0000FF"/>
                <w:sz w:val="16"/>
                <w:szCs w:val="16"/>
                <w:highlight w:val="white"/>
              </w:rPr>
              <w:t>&lt;</w:t>
            </w:r>
            <w:proofErr w:type="spellStart"/>
            <w:r w:rsidRPr="0019799C">
              <w:rPr>
                <w:rFonts w:ascii="Courier New" w:hAnsi="Courier New" w:cs="Courier New"/>
                <w:color w:val="800000"/>
                <w:sz w:val="16"/>
                <w:szCs w:val="16"/>
                <w:highlight w:val="white"/>
              </w:rPr>
              <w:t>cbc:EmbeddedDocumentBinaryObject</w:t>
            </w:r>
            <w:proofErr w:type="spellEnd"/>
            <w:r w:rsidRPr="00DA2C43">
              <w:rPr>
                <w:rFonts w:ascii="Courier New" w:hAnsi="Courier New" w:cs="Courier New"/>
                <w:sz w:val="16"/>
                <w:szCs w:val="16"/>
              </w:rPr>
              <w:t xml:space="preserve"> </w:t>
            </w:r>
            <w:r w:rsidRPr="00DA2C43">
              <w:rPr>
                <w:rFonts w:ascii="Courier New" w:hAnsi="Courier New" w:cs="Courier New"/>
                <w:sz w:val="16"/>
                <w:szCs w:val="16"/>
              </w:rPr>
              <w:br/>
              <w:t xml:space="preserve">           </w:t>
            </w:r>
            <w:proofErr w:type="spellStart"/>
            <w:r w:rsidRPr="00652AD7">
              <w:rPr>
                <w:rFonts w:ascii="Courier New" w:hAnsi="Courier New" w:cs="Courier New"/>
                <w:color w:val="002060"/>
                <w:sz w:val="16"/>
                <w:szCs w:val="16"/>
                <w:rPrChange w:id="388" w:author="Georg Birgisson" w:date="2021-10-12T12:15:00Z">
                  <w:rPr>
                    <w:rFonts w:ascii="Courier New" w:hAnsi="Courier New" w:cs="Courier New"/>
                    <w:color w:val="FF0000"/>
                    <w:sz w:val="16"/>
                    <w:szCs w:val="16"/>
                    <w:highlight w:val="white"/>
                  </w:rPr>
                </w:rPrChange>
              </w:rPr>
              <w:t>filename</w:t>
            </w:r>
            <w:proofErr w:type="spellEnd"/>
            <w:r w:rsidRPr="0019799C">
              <w:rPr>
                <w:rFonts w:ascii="Courier New" w:hAnsi="Courier New" w:cs="Courier New"/>
                <w:color w:val="0000FF"/>
                <w:sz w:val="16"/>
                <w:szCs w:val="16"/>
                <w:highlight w:val="white"/>
              </w:rPr>
              <w:t>="</w:t>
            </w:r>
            <w:r w:rsidRPr="0019799C">
              <w:rPr>
                <w:rFonts w:ascii="Courier New" w:hAnsi="Courier New" w:cs="Courier New"/>
                <w:color w:val="000000"/>
                <w:sz w:val="16"/>
                <w:szCs w:val="16"/>
                <w:highlight w:val="white"/>
              </w:rPr>
              <w:t>skjal.pdf</w:t>
            </w:r>
            <w:r w:rsidRPr="0019799C">
              <w:rPr>
                <w:rFonts w:ascii="Courier New" w:hAnsi="Courier New" w:cs="Courier New"/>
                <w:color w:val="0000FF"/>
                <w:sz w:val="16"/>
                <w:szCs w:val="16"/>
                <w:highlight w:val="white"/>
              </w:rPr>
              <w:t>"</w:t>
            </w:r>
            <w:r>
              <w:rPr>
                <w:rFonts w:ascii="Courier New" w:hAnsi="Courier New" w:cs="Courier New"/>
                <w:color w:val="0000FF"/>
                <w:sz w:val="16"/>
                <w:szCs w:val="16"/>
                <w:highlight w:val="white"/>
              </w:rPr>
              <w:br/>
              <w:t xml:space="preserve">           </w:t>
            </w:r>
            <w:proofErr w:type="spellStart"/>
            <w:r w:rsidRPr="00652AD7">
              <w:rPr>
                <w:rFonts w:ascii="Courier New" w:hAnsi="Courier New" w:cs="Courier New"/>
                <w:color w:val="002060"/>
                <w:sz w:val="16"/>
                <w:szCs w:val="16"/>
                <w:rPrChange w:id="389" w:author="Georg Birgisson" w:date="2021-10-12T12:15:00Z">
                  <w:rPr>
                    <w:rFonts w:ascii="Courier New" w:hAnsi="Courier New" w:cs="Courier New"/>
                    <w:color w:val="FF0000"/>
                    <w:sz w:val="16"/>
                    <w:szCs w:val="16"/>
                    <w:highlight w:val="white"/>
                  </w:rPr>
                </w:rPrChange>
              </w:rPr>
              <w:t>mimeCode</w:t>
            </w:r>
            <w:proofErr w:type="spellEnd"/>
            <w:r w:rsidRPr="0019799C">
              <w:rPr>
                <w:rFonts w:ascii="Courier New" w:hAnsi="Courier New" w:cs="Courier New"/>
                <w:color w:val="0000FF"/>
                <w:sz w:val="16"/>
                <w:szCs w:val="16"/>
                <w:highlight w:val="white"/>
              </w:rPr>
              <w:t>="</w:t>
            </w:r>
            <w:r w:rsidRPr="0019799C">
              <w:rPr>
                <w:rFonts w:ascii="Courier New" w:hAnsi="Courier New" w:cs="Courier New"/>
                <w:color w:val="000000"/>
                <w:sz w:val="16"/>
                <w:szCs w:val="16"/>
                <w:highlight w:val="white"/>
              </w:rPr>
              <w:t>application/pdf</w:t>
            </w:r>
            <w:r w:rsidRPr="0019799C">
              <w:rPr>
                <w:rFonts w:ascii="Courier New" w:hAnsi="Courier New" w:cs="Courier New"/>
                <w:color w:val="0000FF"/>
                <w:sz w:val="16"/>
                <w:szCs w:val="16"/>
                <w:highlight w:val="white"/>
              </w:rPr>
              <w:t>"&gt;</w:t>
            </w:r>
            <w:r w:rsidRPr="0019799C">
              <w:rPr>
                <w:rFonts w:ascii="Courier New" w:hAnsi="Courier New" w:cs="Courier New"/>
                <w:color w:val="0000FF"/>
                <w:sz w:val="16"/>
                <w:szCs w:val="16"/>
                <w:highlight w:val="white"/>
              </w:rPr>
              <w:br/>
            </w:r>
            <w:r>
              <w:rPr>
                <w:rFonts w:ascii="Courier New" w:hAnsi="Courier New" w:cs="Courier New"/>
                <w:color w:val="000000"/>
                <w:sz w:val="16"/>
                <w:szCs w:val="16"/>
                <w:highlight w:val="white"/>
              </w:rPr>
              <w:t xml:space="preserve">          </w:t>
            </w:r>
            <w:r w:rsidRPr="0019799C">
              <w:rPr>
                <w:rFonts w:ascii="Courier New" w:hAnsi="Courier New" w:cs="Courier New"/>
                <w:color w:val="000000"/>
                <w:sz w:val="16"/>
                <w:szCs w:val="16"/>
                <w:highlight w:val="white"/>
              </w:rPr>
              <w:t>UjBsR09EbGhjZ0dTQUxNQUFBUUNBRU1tQ1p0dU1GUXhEUzhi</w:t>
            </w:r>
            <w:r w:rsidRPr="0019799C">
              <w:rPr>
                <w:rFonts w:ascii="Courier New" w:hAnsi="Courier New" w:cs="Courier New"/>
                <w:color w:val="000000"/>
                <w:sz w:val="16"/>
                <w:szCs w:val="16"/>
                <w:highlight w:val="white"/>
              </w:rPr>
              <w:br/>
            </w:r>
            <w:r>
              <w:rPr>
                <w:rFonts w:ascii="Courier New" w:hAnsi="Courier New" w:cs="Courier New"/>
                <w:color w:val="0000FF"/>
                <w:sz w:val="16"/>
                <w:szCs w:val="16"/>
                <w:highlight w:val="white"/>
              </w:rPr>
              <w:t xml:space="preserve">      </w:t>
            </w:r>
            <w:r w:rsidRPr="0019799C">
              <w:rPr>
                <w:rFonts w:ascii="Courier New" w:hAnsi="Courier New" w:cs="Courier New"/>
                <w:color w:val="0000FF"/>
                <w:sz w:val="16"/>
                <w:szCs w:val="16"/>
                <w:highlight w:val="white"/>
              </w:rPr>
              <w:t>&lt;/</w:t>
            </w:r>
            <w:proofErr w:type="spellStart"/>
            <w:r w:rsidRPr="0019799C">
              <w:rPr>
                <w:rFonts w:ascii="Courier New" w:hAnsi="Courier New" w:cs="Courier New"/>
                <w:color w:val="800000"/>
                <w:sz w:val="16"/>
                <w:szCs w:val="16"/>
                <w:highlight w:val="white"/>
              </w:rPr>
              <w:t>cbc:EmbeddedDocumentBinaryObject</w:t>
            </w:r>
            <w:proofErr w:type="spellEnd"/>
            <w:r w:rsidRPr="0019799C">
              <w:rPr>
                <w:rFonts w:ascii="Courier New" w:hAnsi="Courier New" w:cs="Courier New"/>
                <w:color w:val="0000FF"/>
                <w:sz w:val="16"/>
                <w:szCs w:val="16"/>
                <w:highlight w:val="white"/>
              </w:rPr>
              <w:t>&gt;</w:t>
            </w:r>
          </w:p>
        </w:tc>
        <w:tc>
          <w:tcPr>
            <w:tcW w:w="1842" w:type="dxa"/>
          </w:tcPr>
          <w:p w14:paraId="2EE6B9BC" w14:textId="77777777" w:rsidR="0019799C" w:rsidRDefault="00150D91"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Viðhengi</w:t>
            </w:r>
          </w:p>
          <w:p w14:paraId="628B20EB" w14:textId="77777777" w:rsidR="00150D91" w:rsidRDefault="00150D91"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Heiti skrár</w:t>
            </w:r>
          </w:p>
          <w:p w14:paraId="47418369" w14:textId="2BC77104" w:rsidR="00150D91" w:rsidRPr="0019799C" w:rsidRDefault="00150D91"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proofErr w:type="spellStart"/>
            <w:r>
              <w:rPr>
                <w:rFonts w:ascii="Courier New" w:hAnsi="Courier New" w:cs="Courier New"/>
                <w:sz w:val="16"/>
                <w:szCs w:val="16"/>
              </w:rPr>
              <w:t>Mime</w:t>
            </w:r>
            <w:proofErr w:type="spellEnd"/>
            <w:r>
              <w:rPr>
                <w:rFonts w:ascii="Courier New" w:hAnsi="Courier New" w:cs="Courier New"/>
                <w:sz w:val="16"/>
                <w:szCs w:val="16"/>
              </w:rPr>
              <w:t xml:space="preserve"> gerð skrár</w:t>
            </w:r>
          </w:p>
        </w:tc>
        <w:tc>
          <w:tcPr>
            <w:tcW w:w="851" w:type="dxa"/>
          </w:tcPr>
          <w:p w14:paraId="6E03FECB" w14:textId="53AABB29" w:rsidR="0019799C" w:rsidRDefault="00150D91"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0..1</w:t>
            </w:r>
          </w:p>
          <w:p w14:paraId="64075189" w14:textId="77777777" w:rsidR="007163D7" w:rsidRDefault="00150D91"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1..1</w:t>
            </w:r>
          </w:p>
          <w:p w14:paraId="2983BEF2" w14:textId="77777777" w:rsidR="00150D91" w:rsidRDefault="00150D91"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1..1</w:t>
            </w:r>
          </w:p>
          <w:p w14:paraId="375B397F" w14:textId="57DAF79F" w:rsidR="00150D91" w:rsidRPr="0019799C" w:rsidRDefault="00150D91"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p>
        </w:tc>
        <w:tc>
          <w:tcPr>
            <w:tcW w:w="992" w:type="dxa"/>
          </w:tcPr>
          <w:p w14:paraId="7B946BAA" w14:textId="0C7C1B0A" w:rsidR="0019799C" w:rsidRDefault="00150D91"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19799C">
              <w:rPr>
                <w:rFonts w:ascii="Courier New" w:hAnsi="Courier New" w:cs="Courier New"/>
                <w:sz w:val="16"/>
                <w:szCs w:val="16"/>
              </w:rPr>
              <w:t>BT-125</w:t>
            </w:r>
          </w:p>
          <w:p w14:paraId="003B76D6" w14:textId="1B0AE553" w:rsid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19799C">
              <w:rPr>
                <w:rFonts w:ascii="Courier New" w:hAnsi="Courier New" w:cs="Courier New"/>
                <w:sz w:val="16"/>
                <w:szCs w:val="16"/>
              </w:rPr>
              <w:t>BT-125-</w:t>
            </w:r>
            <w:r>
              <w:rPr>
                <w:rFonts w:ascii="Courier New" w:hAnsi="Courier New" w:cs="Courier New"/>
                <w:sz w:val="16"/>
                <w:szCs w:val="16"/>
              </w:rPr>
              <w:t>2</w:t>
            </w:r>
          </w:p>
          <w:p w14:paraId="095B0398" w14:textId="1C5B93A2" w:rsid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19799C">
              <w:rPr>
                <w:rFonts w:ascii="Courier New" w:hAnsi="Courier New" w:cs="Courier New"/>
                <w:sz w:val="16"/>
                <w:szCs w:val="16"/>
              </w:rPr>
              <w:t>BT-125-1</w:t>
            </w:r>
          </w:p>
          <w:p w14:paraId="41B99B9F" w14:textId="59CF9B0D" w:rsidR="0019799C" w:rsidRP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19799C" w:rsidRPr="0019799C" w14:paraId="1C0DE966" w14:textId="77777777" w:rsidTr="003601E0">
        <w:tc>
          <w:tcPr>
            <w:tcW w:w="5841" w:type="dxa"/>
          </w:tcPr>
          <w:p w14:paraId="1B74BB72" w14:textId="3E76A84C" w:rsidR="0019799C" w:rsidRPr="0019799C" w:rsidRDefault="0019799C" w:rsidP="0019799C">
            <w:pPr>
              <w:pStyle w:val="BodyText"/>
              <w:spacing w:after="0"/>
              <w:rPr>
                <w:rFonts w:ascii="Courier New" w:hAnsi="Courier New" w:cs="Courier New"/>
                <w:color w:val="0000FF"/>
                <w:sz w:val="16"/>
                <w:szCs w:val="16"/>
                <w:highlight w:val="white"/>
              </w:rPr>
            </w:pPr>
            <w:r>
              <w:rPr>
                <w:rFonts w:ascii="Courier New" w:hAnsi="Courier New" w:cs="Courier New"/>
                <w:color w:val="0000FF"/>
                <w:sz w:val="16"/>
                <w:szCs w:val="16"/>
                <w:highlight w:val="white"/>
              </w:rPr>
              <w:t xml:space="preserve">   </w:t>
            </w:r>
            <w:r w:rsidR="00717876">
              <w:rPr>
                <w:rFonts w:ascii="Courier New" w:hAnsi="Courier New" w:cs="Courier New"/>
                <w:color w:val="0000FF"/>
                <w:sz w:val="16"/>
                <w:szCs w:val="16"/>
                <w:highlight w:val="white"/>
              </w:rPr>
              <w:t xml:space="preserve">   </w:t>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cac:ExternalReference</w:t>
            </w:r>
            <w:proofErr w:type="spellEnd"/>
            <w:r w:rsidRPr="001318A2">
              <w:rPr>
                <w:rFonts w:ascii="Courier New" w:hAnsi="Courier New" w:cs="Courier New"/>
                <w:color w:val="0000FF"/>
                <w:sz w:val="16"/>
                <w:szCs w:val="16"/>
                <w:highlight w:val="white"/>
              </w:rPr>
              <w:t>&gt;</w:t>
            </w:r>
          </w:p>
        </w:tc>
        <w:tc>
          <w:tcPr>
            <w:tcW w:w="1842" w:type="dxa"/>
          </w:tcPr>
          <w:p w14:paraId="6847CBF8" w14:textId="77777777" w:rsidR="0019799C" w:rsidRP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p>
        </w:tc>
        <w:tc>
          <w:tcPr>
            <w:tcW w:w="851" w:type="dxa"/>
          </w:tcPr>
          <w:p w14:paraId="2568D4D8" w14:textId="02FC0191" w:rsidR="0019799C" w:rsidRPr="0019799C" w:rsidRDefault="00150D91"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0..1</w:t>
            </w:r>
          </w:p>
        </w:tc>
        <w:tc>
          <w:tcPr>
            <w:tcW w:w="992" w:type="dxa"/>
          </w:tcPr>
          <w:p w14:paraId="41BA1D96" w14:textId="77777777" w:rsidR="0019799C" w:rsidRP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19799C" w:rsidRPr="0019799C" w14:paraId="3F26E84F" w14:textId="77777777" w:rsidTr="003601E0">
        <w:tc>
          <w:tcPr>
            <w:tcW w:w="5841" w:type="dxa"/>
          </w:tcPr>
          <w:p w14:paraId="5D5590CF" w14:textId="4DD07666" w:rsidR="0019799C" w:rsidRPr="0019799C" w:rsidRDefault="00717876" w:rsidP="0019799C">
            <w:pPr>
              <w:pStyle w:val="BodyText"/>
              <w:spacing w:after="0"/>
              <w:rPr>
                <w:rFonts w:ascii="Courier New" w:hAnsi="Courier New" w:cs="Courier New"/>
                <w:color w:val="0000FF"/>
                <w:sz w:val="16"/>
                <w:szCs w:val="16"/>
                <w:highlight w:val="white"/>
              </w:rPr>
            </w:pPr>
            <w:r>
              <w:rPr>
                <w:rFonts w:ascii="Courier New" w:hAnsi="Courier New" w:cs="Courier New"/>
                <w:color w:val="0000FF"/>
                <w:sz w:val="16"/>
                <w:szCs w:val="16"/>
                <w:highlight w:val="white"/>
              </w:rPr>
              <w:t xml:space="preserve">           </w:t>
            </w:r>
            <w:r w:rsidR="0019799C" w:rsidRPr="001318A2">
              <w:rPr>
                <w:rFonts w:ascii="Courier New" w:hAnsi="Courier New" w:cs="Courier New"/>
                <w:color w:val="0000FF"/>
                <w:sz w:val="16"/>
                <w:szCs w:val="16"/>
                <w:highlight w:val="white"/>
              </w:rPr>
              <w:t>&lt;</w:t>
            </w:r>
            <w:proofErr w:type="spellStart"/>
            <w:r w:rsidR="0019799C" w:rsidRPr="001318A2">
              <w:rPr>
                <w:rFonts w:ascii="Courier New" w:hAnsi="Courier New" w:cs="Courier New"/>
                <w:color w:val="800000"/>
                <w:sz w:val="16"/>
                <w:szCs w:val="16"/>
                <w:highlight w:val="white"/>
              </w:rPr>
              <w:t>cbc:URI</w:t>
            </w:r>
            <w:proofErr w:type="spellEnd"/>
            <w:r w:rsidR="0019799C" w:rsidRPr="001318A2">
              <w:rPr>
                <w:rFonts w:ascii="Courier New" w:hAnsi="Courier New" w:cs="Courier New"/>
                <w:color w:val="0000FF"/>
                <w:sz w:val="16"/>
                <w:szCs w:val="16"/>
                <w:highlight w:val="white"/>
              </w:rPr>
              <w:t>&gt;</w:t>
            </w:r>
            <w:del w:id="390" w:author="Georg Birgisson" w:date="2021-10-12T09:31:00Z">
              <w:r w:rsidDel="00FF53F4">
                <w:rPr>
                  <w:rFonts w:ascii="Courier New" w:hAnsi="Courier New" w:cs="Courier New"/>
                  <w:color w:val="0000FF"/>
                  <w:sz w:val="16"/>
                  <w:szCs w:val="16"/>
                  <w:highlight w:val="white"/>
                </w:rPr>
                <w:br/>
              </w:r>
            </w:del>
            <w:r w:rsidRPr="00F95EF2">
              <w:rPr>
                <w:rFonts w:ascii="Courier New" w:hAnsi="Courier New" w:cs="Courier New"/>
                <w:color w:val="000000"/>
                <w:sz w:val="16"/>
                <w:szCs w:val="16"/>
              </w:rPr>
              <w:t xml:space="preserve">                </w:t>
            </w:r>
            <w:ins w:id="391" w:author="Georg Birgisson" w:date="2021-10-12T09:30:00Z">
              <w:r w:rsidR="00FF53F4" w:rsidRPr="00FF53F4">
                <w:rPr>
                  <w:rFonts w:ascii="Courier New" w:hAnsi="Courier New" w:cs="Courier New"/>
                  <w:bCs/>
                  <w:color w:val="000000"/>
                  <w:sz w:val="16"/>
                  <w:szCs w:val="16"/>
                  <w:highlight w:val="white"/>
                  <w:rPrChange w:id="392" w:author="Georg Birgisson" w:date="2021-10-12T09:30:00Z">
                    <w:rPr>
                      <w:rFonts w:ascii="Courier New" w:hAnsi="Courier New" w:cs="Courier New"/>
                      <w:b/>
                      <w:color w:val="000000"/>
                      <w:sz w:val="16"/>
                      <w:szCs w:val="16"/>
                      <w:highlight w:val="white"/>
                    </w:rPr>
                  </w:rPrChange>
                </w:rPr>
                <w:t>http://www.slod.is/skjal.pdf</w:t>
              </w:r>
              <w:r w:rsidR="00FF53F4">
                <w:rPr>
                  <w:rFonts w:ascii="Courier New" w:hAnsi="Courier New" w:cs="Courier New"/>
                  <w:bCs/>
                  <w:color w:val="000000"/>
                  <w:sz w:val="16"/>
                  <w:szCs w:val="16"/>
                  <w:highlight w:val="white"/>
                </w:rPr>
                <w:br/>
              </w:r>
              <w:r w:rsidR="00FF53F4">
                <w:rPr>
                  <w:rFonts w:ascii="Courier New" w:hAnsi="Courier New" w:cs="Courier New"/>
                  <w:bCs/>
                  <w:color w:val="0000FF"/>
                  <w:sz w:val="16"/>
                  <w:szCs w:val="16"/>
                  <w:highlight w:val="white"/>
                </w:rPr>
                <w:t xml:space="preserve">           </w:t>
              </w:r>
            </w:ins>
            <w:r w:rsidR="0019799C" w:rsidRPr="001318A2">
              <w:rPr>
                <w:rFonts w:ascii="Courier New" w:hAnsi="Courier New" w:cs="Courier New"/>
                <w:color w:val="0000FF"/>
                <w:sz w:val="16"/>
                <w:szCs w:val="16"/>
                <w:highlight w:val="white"/>
              </w:rPr>
              <w:t>&lt;/</w:t>
            </w:r>
            <w:proofErr w:type="spellStart"/>
            <w:r w:rsidR="0019799C" w:rsidRPr="001318A2">
              <w:rPr>
                <w:rFonts w:ascii="Courier New" w:hAnsi="Courier New" w:cs="Courier New"/>
                <w:color w:val="800000"/>
                <w:sz w:val="16"/>
                <w:szCs w:val="16"/>
                <w:highlight w:val="white"/>
              </w:rPr>
              <w:t>cbc:URI</w:t>
            </w:r>
            <w:proofErr w:type="spellEnd"/>
            <w:r w:rsidR="0019799C" w:rsidRPr="001318A2">
              <w:rPr>
                <w:rFonts w:ascii="Courier New" w:hAnsi="Courier New" w:cs="Courier New"/>
                <w:color w:val="0000FF"/>
                <w:sz w:val="16"/>
                <w:szCs w:val="16"/>
                <w:highlight w:val="white"/>
              </w:rPr>
              <w:t>&gt;</w:t>
            </w:r>
          </w:p>
        </w:tc>
        <w:tc>
          <w:tcPr>
            <w:tcW w:w="1842" w:type="dxa"/>
          </w:tcPr>
          <w:p w14:paraId="36A14D29" w14:textId="5D81A1B1" w:rsidR="0019799C" w:rsidRPr="0019799C" w:rsidRDefault="00150D91"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Slóð á skjal</w:t>
            </w:r>
          </w:p>
        </w:tc>
        <w:tc>
          <w:tcPr>
            <w:tcW w:w="851" w:type="dxa"/>
          </w:tcPr>
          <w:p w14:paraId="6519F050" w14:textId="7316239D" w:rsidR="0019799C" w:rsidRPr="0019799C" w:rsidRDefault="00150D91"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1..1</w:t>
            </w:r>
          </w:p>
        </w:tc>
        <w:tc>
          <w:tcPr>
            <w:tcW w:w="992" w:type="dxa"/>
          </w:tcPr>
          <w:p w14:paraId="2F2525C6" w14:textId="1BF16CC1" w:rsidR="0019799C" w:rsidRPr="0019799C" w:rsidRDefault="00717876"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717876">
              <w:rPr>
                <w:rFonts w:ascii="Courier New" w:hAnsi="Courier New" w:cs="Courier New"/>
                <w:sz w:val="16"/>
                <w:szCs w:val="16"/>
              </w:rPr>
              <w:t>BT-124</w:t>
            </w:r>
          </w:p>
        </w:tc>
      </w:tr>
      <w:tr w:rsidR="0019799C" w:rsidRPr="0019799C" w14:paraId="3B5F574F" w14:textId="77777777" w:rsidTr="003601E0">
        <w:tc>
          <w:tcPr>
            <w:tcW w:w="5841" w:type="dxa"/>
          </w:tcPr>
          <w:p w14:paraId="623D7A29" w14:textId="5FA71D46" w:rsidR="0019799C" w:rsidRPr="0019799C" w:rsidRDefault="0019799C" w:rsidP="0019799C">
            <w:pPr>
              <w:pStyle w:val="BodyText"/>
              <w:spacing w:after="0"/>
              <w:rPr>
                <w:rFonts w:ascii="Courier New" w:hAnsi="Courier New" w:cs="Courier New"/>
                <w:color w:val="0000FF"/>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cac:ExternalReference</w:t>
            </w:r>
            <w:proofErr w:type="spellEnd"/>
            <w:r w:rsidRPr="001318A2">
              <w:rPr>
                <w:rFonts w:ascii="Courier New" w:hAnsi="Courier New" w:cs="Courier New"/>
                <w:color w:val="0000FF"/>
                <w:sz w:val="16"/>
                <w:szCs w:val="16"/>
                <w:highlight w:val="white"/>
              </w:rPr>
              <w:t>&gt;</w:t>
            </w:r>
          </w:p>
        </w:tc>
        <w:tc>
          <w:tcPr>
            <w:tcW w:w="1842" w:type="dxa"/>
          </w:tcPr>
          <w:p w14:paraId="6B84657D" w14:textId="77777777" w:rsidR="0019799C" w:rsidRP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p>
        </w:tc>
        <w:tc>
          <w:tcPr>
            <w:tcW w:w="851" w:type="dxa"/>
          </w:tcPr>
          <w:p w14:paraId="51364A25" w14:textId="77777777" w:rsidR="0019799C" w:rsidRP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p>
        </w:tc>
        <w:tc>
          <w:tcPr>
            <w:tcW w:w="992" w:type="dxa"/>
          </w:tcPr>
          <w:p w14:paraId="2AC75046" w14:textId="77777777" w:rsidR="0019799C" w:rsidRP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19799C" w:rsidRPr="0019799C" w14:paraId="3AA612E2" w14:textId="77777777" w:rsidTr="003601E0">
        <w:tc>
          <w:tcPr>
            <w:tcW w:w="5841" w:type="dxa"/>
          </w:tcPr>
          <w:p w14:paraId="450EB58D" w14:textId="0BB80A98" w:rsidR="0019799C" w:rsidRPr="0019799C" w:rsidRDefault="0019799C" w:rsidP="0019799C">
            <w:pPr>
              <w:pStyle w:val="BodyText"/>
              <w:spacing w:after="0"/>
              <w:rPr>
                <w:rFonts w:ascii="Courier New" w:hAnsi="Courier New" w:cs="Courier New"/>
                <w:sz w:val="16"/>
                <w:szCs w:val="16"/>
              </w:rPr>
            </w:pP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cac:Attachment</w:t>
            </w:r>
            <w:proofErr w:type="spellEnd"/>
            <w:r w:rsidRPr="001318A2">
              <w:rPr>
                <w:rFonts w:ascii="Courier New" w:hAnsi="Courier New" w:cs="Courier New"/>
                <w:color w:val="0000FF"/>
                <w:sz w:val="16"/>
                <w:szCs w:val="16"/>
                <w:highlight w:val="white"/>
              </w:rPr>
              <w:t>&gt;</w:t>
            </w:r>
          </w:p>
        </w:tc>
        <w:tc>
          <w:tcPr>
            <w:tcW w:w="1842" w:type="dxa"/>
          </w:tcPr>
          <w:p w14:paraId="6057C607" w14:textId="77777777" w:rsidR="0019799C" w:rsidRP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p>
        </w:tc>
        <w:tc>
          <w:tcPr>
            <w:tcW w:w="851" w:type="dxa"/>
          </w:tcPr>
          <w:p w14:paraId="2254D249" w14:textId="77777777" w:rsidR="0019799C" w:rsidRP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p>
        </w:tc>
        <w:tc>
          <w:tcPr>
            <w:tcW w:w="992" w:type="dxa"/>
          </w:tcPr>
          <w:p w14:paraId="2B1408E5" w14:textId="77777777" w:rsidR="0019799C" w:rsidRP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7C7F7C8A" w14:textId="77777777" w:rsidR="00F8237B" w:rsidRPr="00D26E2F" w:rsidRDefault="00F8237B" w:rsidP="00BE6CB6">
      <w:pPr>
        <w:pStyle w:val="BodyText"/>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717876" w:rsidRPr="00DD76FE" w14:paraId="3F6F2538" w14:textId="77777777" w:rsidTr="003601E0">
        <w:tc>
          <w:tcPr>
            <w:tcW w:w="6095" w:type="dxa"/>
          </w:tcPr>
          <w:p w14:paraId="1EF69E31" w14:textId="77777777" w:rsidR="00717876" w:rsidRPr="00DD76FE" w:rsidRDefault="00717876" w:rsidP="00DD76FE">
            <w:pPr>
              <w:pStyle w:val="BodyText"/>
              <w:spacing w:after="0"/>
              <w:rPr>
                <w:b/>
                <w:highlight w:val="white"/>
              </w:rPr>
            </w:pPr>
            <w:r w:rsidRPr="00DD76FE">
              <w:rPr>
                <w:b/>
                <w:highlight w:val="white"/>
              </w:rPr>
              <w:t>Regla</w:t>
            </w:r>
          </w:p>
        </w:tc>
        <w:tc>
          <w:tcPr>
            <w:tcW w:w="2439" w:type="dxa"/>
          </w:tcPr>
          <w:p w14:paraId="761F8428" w14:textId="77777777" w:rsidR="00717876" w:rsidRPr="00DD76FE" w:rsidRDefault="00717876" w:rsidP="00DD76FE">
            <w:pPr>
              <w:pStyle w:val="BodyText"/>
              <w:spacing w:after="0"/>
              <w:rPr>
                <w:b/>
                <w:highlight w:val="white"/>
              </w:rPr>
            </w:pPr>
            <w:r w:rsidRPr="00DD76FE">
              <w:rPr>
                <w:b/>
                <w:highlight w:val="white"/>
              </w:rPr>
              <w:t>Kenni</w:t>
            </w:r>
          </w:p>
        </w:tc>
        <w:tc>
          <w:tcPr>
            <w:tcW w:w="992" w:type="dxa"/>
          </w:tcPr>
          <w:p w14:paraId="321DE1E0" w14:textId="77777777" w:rsidR="00717876" w:rsidRPr="00DD76FE" w:rsidRDefault="00717876" w:rsidP="00DD76FE">
            <w:pPr>
              <w:pStyle w:val="BodyText"/>
              <w:spacing w:after="0"/>
              <w:rPr>
                <w:b/>
                <w:highlight w:val="white"/>
              </w:rPr>
            </w:pPr>
            <w:r w:rsidRPr="00DD76FE">
              <w:rPr>
                <w:b/>
                <w:highlight w:val="white"/>
              </w:rPr>
              <w:t>Vægi</w:t>
            </w:r>
          </w:p>
        </w:tc>
      </w:tr>
      <w:tr w:rsidR="00717876" w:rsidRPr="00DD76FE" w14:paraId="64809DD7" w14:textId="77777777" w:rsidTr="003601E0">
        <w:tc>
          <w:tcPr>
            <w:tcW w:w="6095" w:type="dxa"/>
          </w:tcPr>
          <w:p w14:paraId="25F39CD4" w14:textId="2ECEB5C5" w:rsidR="00717876" w:rsidRPr="00DD76FE" w:rsidRDefault="00717876" w:rsidP="00DD76FE">
            <w:pPr>
              <w:pStyle w:val="BodyText"/>
              <w:spacing w:after="0"/>
              <w:rPr>
                <w:highlight w:val="white"/>
              </w:rPr>
            </w:pPr>
            <w:r w:rsidRPr="00DD76FE">
              <w:rPr>
                <w:highlight w:val="white"/>
              </w:rPr>
              <w:t>Hvert viðhengi skal hafa kenni (BT-122)</w:t>
            </w:r>
          </w:p>
        </w:tc>
        <w:tc>
          <w:tcPr>
            <w:tcW w:w="2439" w:type="dxa"/>
          </w:tcPr>
          <w:p w14:paraId="0DD42F6F" w14:textId="77777777" w:rsidR="00717876" w:rsidRPr="00DD76FE" w:rsidRDefault="00717876" w:rsidP="00DD76FE">
            <w:pPr>
              <w:pStyle w:val="BodyText"/>
              <w:spacing w:after="0"/>
              <w:rPr>
                <w:highlight w:val="white"/>
              </w:rPr>
            </w:pPr>
            <w:r w:rsidRPr="00DD76FE">
              <w:rPr>
                <w:highlight w:val="white"/>
              </w:rPr>
              <w:t>BR-06</w:t>
            </w:r>
          </w:p>
        </w:tc>
        <w:tc>
          <w:tcPr>
            <w:tcW w:w="992" w:type="dxa"/>
          </w:tcPr>
          <w:p w14:paraId="202C7491" w14:textId="77777777" w:rsidR="00717876" w:rsidRPr="00DD76FE" w:rsidRDefault="00717876" w:rsidP="00DD76FE">
            <w:pPr>
              <w:pStyle w:val="BodyText"/>
              <w:spacing w:after="0"/>
              <w:rPr>
                <w:highlight w:val="white"/>
              </w:rPr>
            </w:pPr>
            <w:r w:rsidRPr="00DD76FE">
              <w:rPr>
                <w:highlight w:val="white"/>
              </w:rPr>
              <w:t>fatal</w:t>
            </w:r>
          </w:p>
        </w:tc>
      </w:tr>
      <w:tr w:rsidR="00717876" w:rsidRPr="00DD76FE" w14:paraId="727C8F19" w14:textId="77777777" w:rsidTr="003601E0">
        <w:tc>
          <w:tcPr>
            <w:tcW w:w="6095" w:type="dxa"/>
          </w:tcPr>
          <w:p w14:paraId="35341FAA" w14:textId="6C869E38" w:rsidR="00717876" w:rsidRPr="00DD76FE" w:rsidRDefault="00717876" w:rsidP="00DD76FE">
            <w:pPr>
              <w:pStyle w:val="BodyText"/>
              <w:spacing w:after="0"/>
              <w:rPr>
                <w:highlight w:val="white"/>
              </w:rPr>
            </w:pPr>
            <w:r w:rsidRPr="00DD76FE">
              <w:rPr>
                <w:highlight w:val="white"/>
              </w:rPr>
              <w:t xml:space="preserve">Viðhengi (BT-125) skal hafa </w:t>
            </w:r>
            <w:proofErr w:type="spellStart"/>
            <w:r w:rsidRPr="00DD76FE">
              <w:rPr>
                <w:highlight w:val="white"/>
              </w:rPr>
              <w:t>mime</w:t>
            </w:r>
            <w:proofErr w:type="spellEnd"/>
            <w:r w:rsidRPr="00DD76FE">
              <w:rPr>
                <w:highlight w:val="white"/>
              </w:rPr>
              <w:t xml:space="preserve"> </w:t>
            </w:r>
            <w:proofErr w:type="spellStart"/>
            <w:r w:rsidRPr="00DD76FE">
              <w:rPr>
                <w:highlight w:val="white"/>
              </w:rPr>
              <w:t>kóta</w:t>
            </w:r>
            <w:proofErr w:type="spellEnd"/>
            <w:r w:rsidRPr="00DD76FE">
              <w:rPr>
                <w:highlight w:val="white"/>
              </w:rPr>
              <w:t xml:space="preserve"> (BT-125-1).</w:t>
            </w:r>
          </w:p>
        </w:tc>
        <w:tc>
          <w:tcPr>
            <w:tcW w:w="2439" w:type="dxa"/>
          </w:tcPr>
          <w:p w14:paraId="2BAF9F71" w14:textId="44DF9900" w:rsidR="00717876" w:rsidRPr="00DD76FE" w:rsidRDefault="00717876" w:rsidP="00DD76FE">
            <w:pPr>
              <w:pStyle w:val="BodyText"/>
              <w:spacing w:after="0"/>
              <w:rPr>
                <w:highlight w:val="white"/>
              </w:rPr>
            </w:pPr>
            <w:r w:rsidRPr="00DD76FE">
              <w:rPr>
                <w:highlight w:val="white"/>
              </w:rPr>
              <w:t>UBL-DT-06</w:t>
            </w:r>
          </w:p>
        </w:tc>
        <w:tc>
          <w:tcPr>
            <w:tcW w:w="992" w:type="dxa"/>
          </w:tcPr>
          <w:p w14:paraId="0B846DFF" w14:textId="6C7B5555" w:rsidR="00717876" w:rsidRPr="00DD76FE" w:rsidRDefault="00150D91" w:rsidP="00DD76FE">
            <w:pPr>
              <w:pStyle w:val="BodyText"/>
              <w:spacing w:after="0"/>
              <w:rPr>
                <w:highlight w:val="white"/>
              </w:rPr>
            </w:pPr>
            <w:r w:rsidRPr="00DD76FE">
              <w:rPr>
                <w:highlight w:val="white"/>
              </w:rPr>
              <w:t>fatal</w:t>
            </w:r>
          </w:p>
        </w:tc>
      </w:tr>
      <w:tr w:rsidR="00717876" w:rsidRPr="00DD76FE" w14:paraId="45CA484F" w14:textId="77777777" w:rsidTr="003601E0">
        <w:tc>
          <w:tcPr>
            <w:tcW w:w="6095" w:type="dxa"/>
          </w:tcPr>
          <w:p w14:paraId="1A4369F3" w14:textId="153493DC" w:rsidR="00717876" w:rsidRPr="00DD76FE" w:rsidRDefault="00717876" w:rsidP="00DD76FE">
            <w:pPr>
              <w:pStyle w:val="BodyText"/>
              <w:spacing w:after="0"/>
              <w:rPr>
                <w:highlight w:val="white"/>
              </w:rPr>
            </w:pPr>
            <w:r w:rsidRPr="00DD76FE">
              <w:rPr>
                <w:highlight w:val="white"/>
              </w:rPr>
              <w:t>Viðhengi (BT-125) skal hafa nafn sk</w:t>
            </w:r>
            <w:r w:rsidR="005F01CE" w:rsidRPr="00DD76FE">
              <w:rPr>
                <w:highlight w:val="white"/>
              </w:rPr>
              <w:t>j</w:t>
            </w:r>
            <w:r w:rsidRPr="00DD76FE">
              <w:rPr>
                <w:highlight w:val="white"/>
              </w:rPr>
              <w:t>als (BT-125-2).</w:t>
            </w:r>
          </w:p>
        </w:tc>
        <w:tc>
          <w:tcPr>
            <w:tcW w:w="2439" w:type="dxa"/>
          </w:tcPr>
          <w:p w14:paraId="27445137" w14:textId="13F0CA43" w:rsidR="00717876" w:rsidRPr="00DD76FE" w:rsidRDefault="00717876" w:rsidP="00DD76FE">
            <w:pPr>
              <w:pStyle w:val="BodyText"/>
              <w:spacing w:after="0"/>
              <w:rPr>
                <w:highlight w:val="white"/>
              </w:rPr>
            </w:pPr>
            <w:r w:rsidRPr="00DD76FE">
              <w:rPr>
                <w:highlight w:val="white"/>
              </w:rPr>
              <w:t>UBL-DT-07</w:t>
            </w:r>
          </w:p>
        </w:tc>
        <w:tc>
          <w:tcPr>
            <w:tcW w:w="992" w:type="dxa"/>
          </w:tcPr>
          <w:p w14:paraId="02EC7ED4" w14:textId="739D0025" w:rsidR="00717876" w:rsidRPr="00DD76FE" w:rsidRDefault="00150D91" w:rsidP="00DD76FE">
            <w:pPr>
              <w:pStyle w:val="BodyText"/>
              <w:spacing w:after="0"/>
              <w:rPr>
                <w:highlight w:val="white"/>
              </w:rPr>
            </w:pPr>
            <w:r w:rsidRPr="00DD76FE">
              <w:rPr>
                <w:highlight w:val="white"/>
              </w:rPr>
              <w:t>fatal</w:t>
            </w:r>
          </w:p>
        </w:tc>
      </w:tr>
      <w:tr w:rsidR="00717876" w:rsidRPr="00DD76FE" w14:paraId="24B25212" w14:textId="77777777" w:rsidTr="003601E0">
        <w:tc>
          <w:tcPr>
            <w:tcW w:w="6095" w:type="dxa"/>
          </w:tcPr>
          <w:p w14:paraId="7974F569" w14:textId="5F7EC448" w:rsidR="00717876" w:rsidRPr="00DD76FE" w:rsidRDefault="00717876" w:rsidP="00DD76FE">
            <w:pPr>
              <w:pStyle w:val="BodyText"/>
              <w:spacing w:after="0"/>
              <w:rPr>
                <w:highlight w:val="white"/>
              </w:rPr>
            </w:pPr>
            <w:proofErr w:type="spellStart"/>
            <w:r w:rsidRPr="00DD76FE">
              <w:rPr>
                <w:highlight w:val="white"/>
              </w:rPr>
              <w:t>Mime</w:t>
            </w:r>
            <w:proofErr w:type="spellEnd"/>
            <w:r w:rsidRPr="00DD76FE">
              <w:rPr>
                <w:highlight w:val="white"/>
              </w:rPr>
              <w:t xml:space="preserve"> </w:t>
            </w:r>
            <w:proofErr w:type="spellStart"/>
            <w:r w:rsidRPr="00DD76FE">
              <w:rPr>
                <w:highlight w:val="white"/>
              </w:rPr>
              <w:t>kóti</w:t>
            </w:r>
            <w:proofErr w:type="spellEnd"/>
            <w:r w:rsidRPr="00DD76FE">
              <w:rPr>
                <w:highlight w:val="white"/>
              </w:rPr>
              <w:t xml:space="preserve"> skal vera úr </w:t>
            </w:r>
            <w:r w:rsidR="005F01CE" w:rsidRPr="00DD76FE">
              <w:rPr>
                <w:highlight w:val="white"/>
              </w:rPr>
              <w:t xml:space="preserve">afmörkuðu </w:t>
            </w:r>
            <w:proofErr w:type="spellStart"/>
            <w:r w:rsidRPr="00DD76FE">
              <w:rPr>
                <w:highlight w:val="white"/>
              </w:rPr>
              <w:t>kótasett</w:t>
            </w:r>
            <w:r w:rsidR="005F01CE" w:rsidRPr="00DD76FE">
              <w:rPr>
                <w:highlight w:val="white"/>
              </w:rPr>
              <w:t>i</w:t>
            </w:r>
            <w:proofErr w:type="spellEnd"/>
            <w:r w:rsidRPr="00DD76FE">
              <w:rPr>
                <w:highlight w:val="white"/>
              </w:rPr>
              <w:t xml:space="preserve"> úr IANA</w:t>
            </w:r>
            <w:r w:rsidR="002C421E" w:rsidRPr="00DD76FE">
              <w:rPr>
                <w:highlight w:val="white"/>
              </w:rPr>
              <w:t xml:space="preserve"> sjá grein </w:t>
            </w:r>
            <w:r w:rsidR="002C421E" w:rsidRPr="00DD76FE">
              <w:rPr>
                <w:highlight w:val="white"/>
              </w:rPr>
              <w:fldChar w:fldCharType="begin"/>
            </w:r>
            <w:r w:rsidR="002C421E" w:rsidRPr="00DD76FE">
              <w:rPr>
                <w:highlight w:val="white"/>
              </w:rPr>
              <w:instrText xml:space="preserve"> REF _Ref527480634 \r \h </w:instrText>
            </w:r>
            <w:r w:rsidR="00DD76FE">
              <w:rPr>
                <w:highlight w:val="white"/>
              </w:rPr>
              <w:instrText xml:space="preserve"> \* MERGEFORMAT </w:instrText>
            </w:r>
            <w:r w:rsidR="002C421E" w:rsidRPr="00DD76FE">
              <w:rPr>
                <w:highlight w:val="white"/>
              </w:rPr>
            </w:r>
            <w:r w:rsidR="002C421E" w:rsidRPr="00DD76FE">
              <w:rPr>
                <w:highlight w:val="white"/>
              </w:rPr>
              <w:fldChar w:fldCharType="separate"/>
            </w:r>
            <w:r w:rsidR="00CC5E64">
              <w:rPr>
                <w:highlight w:val="white"/>
              </w:rPr>
              <w:t xml:space="preserve">5.4  </w:t>
            </w:r>
            <w:r w:rsidR="002C421E" w:rsidRPr="00DD76FE">
              <w:rPr>
                <w:highlight w:val="white"/>
              </w:rPr>
              <w:fldChar w:fldCharType="end"/>
            </w:r>
          </w:p>
        </w:tc>
        <w:tc>
          <w:tcPr>
            <w:tcW w:w="2439" w:type="dxa"/>
          </w:tcPr>
          <w:p w14:paraId="16F7A526" w14:textId="1B71202F" w:rsidR="00717876" w:rsidRPr="00DD76FE" w:rsidRDefault="00717876" w:rsidP="00DD76FE">
            <w:pPr>
              <w:pStyle w:val="BodyText"/>
              <w:spacing w:after="0"/>
              <w:rPr>
                <w:highlight w:val="white"/>
              </w:rPr>
            </w:pPr>
            <w:r w:rsidRPr="00DD76FE">
              <w:rPr>
                <w:highlight w:val="white"/>
              </w:rPr>
              <w:t>PEPPOL-EN16931-CL001</w:t>
            </w:r>
          </w:p>
        </w:tc>
        <w:tc>
          <w:tcPr>
            <w:tcW w:w="992" w:type="dxa"/>
          </w:tcPr>
          <w:p w14:paraId="35875AC7" w14:textId="70AD5376" w:rsidR="00717876" w:rsidRPr="00DD76FE" w:rsidRDefault="00150D91" w:rsidP="00DD76FE">
            <w:pPr>
              <w:pStyle w:val="BodyText"/>
              <w:spacing w:after="0"/>
              <w:rPr>
                <w:highlight w:val="white"/>
              </w:rPr>
            </w:pPr>
            <w:r w:rsidRPr="00DD76FE">
              <w:rPr>
                <w:highlight w:val="white"/>
              </w:rPr>
              <w:t>fatal</w:t>
            </w:r>
          </w:p>
        </w:tc>
      </w:tr>
    </w:tbl>
    <w:p w14:paraId="1B85DCC1" w14:textId="2F11098A" w:rsidR="00285326" w:rsidRPr="00D26E2F" w:rsidRDefault="00E303B2" w:rsidP="005F41D3">
      <w:pPr>
        <w:pStyle w:val="Heading3"/>
      </w:pPr>
      <w:bookmarkStart w:id="393" w:name="_Toc84934974"/>
      <w:r w:rsidRPr="00D26E2F">
        <w:t>Seljandi</w:t>
      </w:r>
      <w:bookmarkEnd w:id="333"/>
      <w:bookmarkEnd w:id="351"/>
      <w:bookmarkEnd w:id="393"/>
    </w:p>
    <w:p w14:paraId="7972957A" w14:textId="5B3EC4BD" w:rsidR="00FD121C" w:rsidRPr="00D26E2F" w:rsidRDefault="00A53362" w:rsidP="00AB6E8B">
      <w:pPr>
        <w:pStyle w:val="BodyText"/>
      </w:pPr>
      <w:r w:rsidRPr="00D26E2F">
        <w:t>Í þessum hluta eru bi</w:t>
      </w:r>
      <w:r w:rsidR="00FD121C" w:rsidRPr="00D26E2F">
        <w:t xml:space="preserve">rtar upplýsingar </w:t>
      </w:r>
      <w:r w:rsidR="00F831EC">
        <w:t>um viðskiptaaðilann „birgi“</w:t>
      </w:r>
      <w:r w:rsidR="004B5E09">
        <w:t xml:space="preserve"> í hlutverki seljanda</w:t>
      </w:r>
      <w:r w:rsidR="00FD121C" w:rsidRPr="00D26E2F">
        <w:t xml:space="preserve"> sem jafnframt er útgefandi reikningsins.</w:t>
      </w:r>
      <w:r w:rsidR="00D13138" w:rsidRPr="00D26E2F">
        <w:t xml:space="preserve"> Í flestum tilfellum er seljandi </w:t>
      </w:r>
      <w:r w:rsidR="003D6DCB">
        <w:t xml:space="preserve">einnig </w:t>
      </w:r>
      <w:r w:rsidR="00D13138" w:rsidRPr="00D26E2F">
        <w:t xml:space="preserve">móttakandi greiðslu en þó eru undantekningar </w:t>
      </w:r>
      <w:r w:rsidR="00691531">
        <w:t>fr</w:t>
      </w:r>
      <w:r w:rsidR="00D13138" w:rsidRPr="00D26E2F">
        <w:t xml:space="preserve">á því sbr. </w:t>
      </w:r>
      <w:r w:rsidR="00607068">
        <w:t>grein</w:t>
      </w:r>
      <w:r w:rsidR="00021BE9">
        <w:t xml:space="preserve"> </w:t>
      </w:r>
      <w:r w:rsidR="00B41FB6">
        <w:fldChar w:fldCharType="begin"/>
      </w:r>
      <w:r w:rsidR="00B41FB6">
        <w:instrText xml:space="preserve"> REF _Ref532306580 \r \h </w:instrText>
      </w:r>
      <w:r w:rsidR="00B41FB6">
        <w:fldChar w:fldCharType="separate"/>
      </w:r>
      <w:r w:rsidR="00CC5E64">
        <w:t xml:space="preserve">3.1.16 </w:t>
      </w:r>
      <w:r w:rsidR="00B41FB6">
        <w:fldChar w:fldCharType="end"/>
      </w:r>
      <w:r w:rsidR="00B41FB6">
        <w:t xml:space="preserve"> </w:t>
      </w:r>
      <w:r w:rsidR="00021BE9">
        <w:t>um greiðsluskilmála.</w:t>
      </w:r>
    </w:p>
    <w:p w14:paraId="68CAE987" w14:textId="72C82DBD" w:rsidR="003167A3" w:rsidRPr="00D26E2F" w:rsidRDefault="002B243E" w:rsidP="005F41D3">
      <w:pPr>
        <w:pStyle w:val="Heading4"/>
        <w:rPr>
          <w:highlight w:val="white"/>
        </w:rPr>
      </w:pPr>
      <w:bookmarkStart w:id="394" w:name="_Ref527389446"/>
      <w:r w:rsidRPr="00D26E2F">
        <w:rPr>
          <w:highlight w:val="white"/>
        </w:rPr>
        <w:lastRenderedPageBreak/>
        <w:t>Nafn</w:t>
      </w:r>
      <w:r w:rsidR="00160AB0">
        <w:rPr>
          <w:highlight w:val="white"/>
        </w:rPr>
        <w:t xml:space="preserve"> og kennitala</w:t>
      </w:r>
      <w:bookmarkEnd w:id="394"/>
    </w:p>
    <w:p w14:paraId="4B6DD3F5" w14:textId="75F35477" w:rsidR="009F1091" w:rsidRDefault="002C6F56" w:rsidP="00AB6E8B">
      <w:pPr>
        <w:pStyle w:val="BodyText"/>
        <w:rPr>
          <w:highlight w:val="white"/>
        </w:rPr>
      </w:pPr>
      <w:r>
        <w:rPr>
          <w:highlight w:val="white"/>
        </w:rPr>
        <w:t>Reikningur skal innihald nafn og kennitölu seljanda samkvæmt þjóðskrá en einnig er hægt að birta í reikningi almennt viðskiptaheiti seljanda.</w:t>
      </w:r>
    </w:p>
    <w:p w14:paraId="6D6CB534" w14:textId="6E0AD39A" w:rsidR="00947E85" w:rsidRDefault="002C6F56" w:rsidP="002C6F56">
      <w:pPr>
        <w:pStyle w:val="BodyText"/>
        <w:rPr>
          <w:highlight w:val="white"/>
        </w:rPr>
      </w:pPr>
      <w:r>
        <w:rPr>
          <w:highlight w:val="white"/>
        </w:rPr>
        <w:t>Íslensk kennitala er skráningarnúmer einstaklinga og fyrirtækja í þjóðskrá eða fyrirtækjaskrá. Hún er samsvarandi „</w:t>
      </w:r>
      <w:r w:rsidRPr="00CE65C3">
        <w:rPr>
          <w:highlight w:val="white"/>
          <w:lang w:val="sv-SE"/>
        </w:rPr>
        <w:t>legal entity registration</w:t>
      </w:r>
      <w:r>
        <w:rPr>
          <w:highlight w:val="white"/>
        </w:rPr>
        <w:t xml:space="preserve"> ID“ í öðrum löndum. Kennitölu seljanda reiknings skal alltaf skrá í þetta svæði.</w:t>
      </w:r>
      <w:r w:rsidR="00947E85">
        <w:rPr>
          <w:highlight w:val="white"/>
        </w:rPr>
        <w:t xml:space="preserve"> Hægt er að auðkenna að um sé að ræða íslenska kennitölu með því að setja </w:t>
      </w:r>
      <w:proofErr w:type="spellStart"/>
      <w:r w:rsidR="00947E85">
        <w:rPr>
          <w:highlight w:val="white"/>
        </w:rPr>
        <w:t>kótann</w:t>
      </w:r>
      <w:proofErr w:type="spellEnd"/>
      <w:r w:rsidR="00947E85">
        <w:rPr>
          <w:highlight w:val="white"/>
        </w:rPr>
        <w:t xml:space="preserve"> </w:t>
      </w:r>
      <w:r w:rsidR="0015709A">
        <w:rPr>
          <w:highlight w:val="white"/>
        </w:rPr>
        <w:t>0196</w:t>
      </w:r>
      <w:r w:rsidR="002E5C9E">
        <w:rPr>
          <w:highlight w:val="white"/>
        </w:rPr>
        <w:t xml:space="preserve"> </w:t>
      </w:r>
      <w:r w:rsidR="00947E85">
        <w:rPr>
          <w:highlight w:val="white"/>
        </w:rPr>
        <w:t>og nýta það til var</w:t>
      </w:r>
      <w:r w:rsidR="005F01CE">
        <w:rPr>
          <w:highlight w:val="white"/>
        </w:rPr>
        <w:t>t</w:t>
      </w:r>
      <w:r w:rsidR="00947E85">
        <w:rPr>
          <w:highlight w:val="white"/>
        </w:rPr>
        <w:t>öluprófunar á kennitölunni.</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41"/>
        <w:gridCol w:w="1842"/>
        <w:gridCol w:w="851"/>
        <w:gridCol w:w="992"/>
      </w:tblGrid>
      <w:tr w:rsidR="002C6F56" w:rsidRPr="00491DE5" w14:paraId="1260B426" w14:textId="77777777" w:rsidTr="00947E85">
        <w:tc>
          <w:tcPr>
            <w:tcW w:w="5841" w:type="dxa"/>
          </w:tcPr>
          <w:p w14:paraId="3031E586" w14:textId="77777777" w:rsidR="002C6F56" w:rsidRPr="00491DE5" w:rsidRDefault="002C6F56"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842" w:type="dxa"/>
          </w:tcPr>
          <w:p w14:paraId="053F030D" w14:textId="77777777" w:rsidR="002C6F56" w:rsidRPr="00B171D4" w:rsidRDefault="002C6F56"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Heiti</w:t>
            </w:r>
          </w:p>
        </w:tc>
        <w:tc>
          <w:tcPr>
            <w:tcW w:w="851" w:type="dxa"/>
          </w:tcPr>
          <w:p w14:paraId="5D64B421" w14:textId="77777777" w:rsidR="002C6F56" w:rsidRPr="00B171D4" w:rsidRDefault="002C6F56"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Tíðni</w:t>
            </w:r>
          </w:p>
        </w:tc>
        <w:tc>
          <w:tcPr>
            <w:tcW w:w="992" w:type="dxa"/>
          </w:tcPr>
          <w:p w14:paraId="7B5F4ED8" w14:textId="77777777" w:rsidR="002C6F56" w:rsidRPr="00B171D4" w:rsidRDefault="002C6F56"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Númer</w:t>
            </w:r>
          </w:p>
        </w:tc>
      </w:tr>
      <w:tr w:rsidR="002C6F56" w:rsidRPr="002C6F56" w14:paraId="537B3DC9" w14:textId="77777777" w:rsidTr="00947E85">
        <w:tc>
          <w:tcPr>
            <w:tcW w:w="5841" w:type="dxa"/>
          </w:tcPr>
          <w:p w14:paraId="275F0FD2" w14:textId="77777777" w:rsidR="002C6F56" w:rsidRPr="002C6F56" w:rsidRDefault="002C6F56"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2C6F56">
              <w:rPr>
                <w:rFonts w:ascii="Courier New" w:hAnsi="Courier New" w:cs="Courier New"/>
                <w:color w:val="0000FF"/>
                <w:sz w:val="16"/>
                <w:szCs w:val="16"/>
                <w:highlight w:val="white"/>
              </w:rPr>
              <w:t>&lt;</w:t>
            </w:r>
            <w:proofErr w:type="spellStart"/>
            <w:r w:rsidRPr="002C6F56">
              <w:rPr>
                <w:rFonts w:ascii="Courier New" w:hAnsi="Courier New" w:cs="Courier New"/>
                <w:color w:val="800000"/>
                <w:sz w:val="16"/>
                <w:szCs w:val="16"/>
                <w:highlight w:val="white"/>
              </w:rPr>
              <w:t>cac:PartyLegalEntity</w:t>
            </w:r>
            <w:proofErr w:type="spellEnd"/>
            <w:r w:rsidRPr="002C6F56">
              <w:rPr>
                <w:rFonts w:ascii="Courier New" w:hAnsi="Courier New" w:cs="Courier New"/>
                <w:color w:val="0000FF"/>
                <w:sz w:val="16"/>
                <w:szCs w:val="16"/>
                <w:highlight w:val="white"/>
              </w:rPr>
              <w:t>&gt;</w:t>
            </w:r>
          </w:p>
        </w:tc>
        <w:tc>
          <w:tcPr>
            <w:tcW w:w="1842" w:type="dxa"/>
          </w:tcPr>
          <w:p w14:paraId="19DB2BF7" w14:textId="77777777" w:rsidR="002C6F56" w:rsidRPr="00B171D4" w:rsidRDefault="002C6F56"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27B5A44F" w14:textId="04E97BE0" w:rsidR="002C6F56" w:rsidRPr="00B171D4" w:rsidRDefault="00150D91"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92" w:type="dxa"/>
          </w:tcPr>
          <w:p w14:paraId="04EEAD4E" w14:textId="3F9DE70D" w:rsidR="002C6F56" w:rsidRPr="00B171D4" w:rsidRDefault="002C6F56"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2C6F56" w:rsidRPr="002C6F56" w14:paraId="1252570C" w14:textId="77777777" w:rsidTr="00947E85">
        <w:tc>
          <w:tcPr>
            <w:tcW w:w="5841" w:type="dxa"/>
          </w:tcPr>
          <w:p w14:paraId="36F82DD5" w14:textId="00EF0AF8" w:rsidR="002C6F56" w:rsidRPr="002C6F56" w:rsidRDefault="00947E85"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r w:rsidR="002C6F56" w:rsidRPr="002C6F56">
              <w:rPr>
                <w:rFonts w:ascii="Courier New" w:hAnsi="Courier New" w:cs="Courier New"/>
                <w:color w:val="0000FF"/>
                <w:sz w:val="16"/>
                <w:szCs w:val="16"/>
                <w:highlight w:val="white"/>
              </w:rPr>
              <w:t>&lt;</w:t>
            </w:r>
            <w:proofErr w:type="spellStart"/>
            <w:r w:rsidR="002C6F56" w:rsidRPr="002C6F56">
              <w:rPr>
                <w:rFonts w:ascii="Courier New" w:hAnsi="Courier New" w:cs="Courier New"/>
                <w:color w:val="800000"/>
                <w:sz w:val="16"/>
                <w:szCs w:val="16"/>
                <w:highlight w:val="white"/>
              </w:rPr>
              <w:t>cbc:RegistrationName</w:t>
            </w:r>
            <w:proofErr w:type="spellEnd"/>
            <w:r w:rsidR="002C6F56" w:rsidRPr="002C6F56">
              <w:rPr>
                <w:rFonts w:ascii="Courier New" w:hAnsi="Courier New" w:cs="Courier New"/>
                <w:color w:val="0000FF"/>
                <w:sz w:val="16"/>
                <w:szCs w:val="16"/>
                <w:highlight w:val="white"/>
              </w:rPr>
              <w:t>&gt;</w:t>
            </w:r>
            <w:proofErr w:type="spellStart"/>
            <w:r>
              <w:rPr>
                <w:rFonts w:ascii="Courier New" w:hAnsi="Courier New" w:cs="Courier New"/>
                <w:color w:val="000000"/>
                <w:sz w:val="16"/>
                <w:szCs w:val="16"/>
                <w:highlight w:val="white"/>
              </w:rPr>
              <w:t>Skáð</w:t>
            </w:r>
            <w:proofErr w:type="spellEnd"/>
            <w:r>
              <w:rPr>
                <w:rFonts w:ascii="Courier New" w:hAnsi="Courier New" w:cs="Courier New"/>
                <w:color w:val="000000"/>
                <w:sz w:val="16"/>
                <w:szCs w:val="16"/>
                <w:highlight w:val="white"/>
              </w:rPr>
              <w:t xml:space="preserve"> nafn</w:t>
            </w:r>
            <w:r w:rsidR="002C6F56" w:rsidRPr="002C6F56">
              <w:rPr>
                <w:rFonts w:ascii="Courier New" w:hAnsi="Courier New" w:cs="Courier New"/>
                <w:color w:val="0000FF"/>
                <w:sz w:val="16"/>
                <w:szCs w:val="16"/>
                <w:highlight w:val="white"/>
              </w:rPr>
              <w:t>&lt;/</w:t>
            </w:r>
            <w:proofErr w:type="spellStart"/>
            <w:r w:rsidR="002C6F56" w:rsidRPr="002C6F56">
              <w:rPr>
                <w:rFonts w:ascii="Courier New" w:hAnsi="Courier New" w:cs="Courier New"/>
                <w:color w:val="800000"/>
                <w:sz w:val="16"/>
                <w:szCs w:val="16"/>
                <w:highlight w:val="white"/>
              </w:rPr>
              <w:t>cbc:RegistrationName</w:t>
            </w:r>
            <w:proofErr w:type="spellEnd"/>
            <w:r w:rsidR="002C6F56" w:rsidRPr="002C6F56">
              <w:rPr>
                <w:rFonts w:ascii="Courier New" w:hAnsi="Courier New" w:cs="Courier New"/>
                <w:color w:val="0000FF"/>
                <w:sz w:val="16"/>
                <w:szCs w:val="16"/>
                <w:highlight w:val="white"/>
              </w:rPr>
              <w:t>&gt;</w:t>
            </w:r>
          </w:p>
        </w:tc>
        <w:tc>
          <w:tcPr>
            <w:tcW w:w="1842" w:type="dxa"/>
          </w:tcPr>
          <w:p w14:paraId="0E8F3C04" w14:textId="0DCB0EB4" w:rsidR="002C6F56" w:rsidRPr="00B171D4" w:rsidRDefault="00947E85"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B171D4">
              <w:rPr>
                <w:rFonts w:ascii="Courier New" w:hAnsi="Courier New" w:cs="Courier New"/>
                <w:sz w:val="16"/>
                <w:szCs w:val="16"/>
              </w:rPr>
              <w:t>Skráð heiti</w:t>
            </w:r>
          </w:p>
        </w:tc>
        <w:tc>
          <w:tcPr>
            <w:tcW w:w="851" w:type="dxa"/>
          </w:tcPr>
          <w:p w14:paraId="3D7E7B40" w14:textId="6582D58E" w:rsidR="002C6F56" w:rsidRPr="00B171D4" w:rsidRDefault="00947E85"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B171D4">
              <w:rPr>
                <w:rFonts w:ascii="Courier New" w:hAnsi="Courier New" w:cs="Courier New"/>
                <w:sz w:val="16"/>
                <w:szCs w:val="16"/>
              </w:rPr>
              <w:t>1..1</w:t>
            </w:r>
          </w:p>
        </w:tc>
        <w:tc>
          <w:tcPr>
            <w:tcW w:w="992" w:type="dxa"/>
          </w:tcPr>
          <w:p w14:paraId="6A030E8E" w14:textId="135102C3" w:rsidR="002C6F56" w:rsidRPr="00B171D4" w:rsidRDefault="00947E85"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B171D4">
              <w:rPr>
                <w:rFonts w:ascii="Courier New" w:hAnsi="Courier New" w:cs="Courier New"/>
                <w:sz w:val="16"/>
                <w:szCs w:val="16"/>
              </w:rPr>
              <w:t>BT-</w:t>
            </w:r>
            <w:r w:rsidR="007F1F90">
              <w:rPr>
                <w:rFonts w:ascii="Courier New" w:hAnsi="Courier New" w:cs="Courier New"/>
                <w:sz w:val="16"/>
                <w:szCs w:val="16"/>
              </w:rPr>
              <w:t>27</w:t>
            </w:r>
          </w:p>
        </w:tc>
      </w:tr>
      <w:tr w:rsidR="002C6F56" w:rsidRPr="002C6F56" w14:paraId="0C62BA92" w14:textId="77777777" w:rsidTr="00947E85">
        <w:tc>
          <w:tcPr>
            <w:tcW w:w="5841" w:type="dxa"/>
          </w:tcPr>
          <w:p w14:paraId="5FB27E67" w14:textId="515AF4D4" w:rsidR="00947E85" w:rsidDel="00FF53F4" w:rsidRDefault="00947E85" w:rsidP="00FF53F4">
            <w:pPr>
              <w:tabs>
                <w:tab w:val="left" w:pos="284"/>
                <w:tab w:val="left" w:pos="567"/>
                <w:tab w:val="left" w:pos="851"/>
                <w:tab w:val="left" w:pos="1134"/>
                <w:tab w:val="left" w:pos="1418"/>
                <w:tab w:val="left" w:pos="1701"/>
              </w:tabs>
              <w:autoSpaceDE w:val="0"/>
              <w:autoSpaceDN w:val="0"/>
              <w:adjustRightInd w:val="0"/>
              <w:rPr>
                <w:del w:id="395" w:author="Georg Birgisson" w:date="2021-10-12T09:33:00Z"/>
                <w:rFonts w:ascii="Courier New" w:hAnsi="Courier New" w:cs="Courier New"/>
                <w:color w:val="800000"/>
                <w:sz w:val="16"/>
                <w:szCs w:val="16"/>
                <w:highlight w:val="white"/>
              </w:rPr>
            </w:pPr>
            <w:r>
              <w:rPr>
                <w:rFonts w:ascii="Courier New" w:hAnsi="Courier New" w:cs="Courier New"/>
                <w:color w:val="000000"/>
                <w:sz w:val="16"/>
                <w:szCs w:val="16"/>
                <w:highlight w:val="white"/>
              </w:rPr>
              <w:t xml:space="preserve">      </w:t>
            </w:r>
            <w:r w:rsidR="002C6F56" w:rsidRPr="002C6F56">
              <w:rPr>
                <w:rFonts w:ascii="Courier New" w:hAnsi="Courier New" w:cs="Courier New"/>
                <w:color w:val="0000FF"/>
                <w:sz w:val="16"/>
                <w:szCs w:val="16"/>
                <w:highlight w:val="white"/>
              </w:rPr>
              <w:t>&lt;</w:t>
            </w:r>
            <w:proofErr w:type="spellStart"/>
            <w:r w:rsidR="002C6F56" w:rsidRPr="002C6F56">
              <w:rPr>
                <w:rFonts w:ascii="Courier New" w:hAnsi="Courier New" w:cs="Courier New"/>
                <w:color w:val="800000"/>
                <w:sz w:val="16"/>
                <w:szCs w:val="16"/>
                <w:highlight w:val="white"/>
              </w:rPr>
              <w:t>cbc:CompanyID</w:t>
            </w:r>
            <w:proofErr w:type="spellEnd"/>
          </w:p>
          <w:p w14:paraId="3593944F" w14:textId="7432703E" w:rsidR="002C6F56" w:rsidRPr="002C6F56" w:rsidRDefault="00947E85"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del w:id="396" w:author="Georg Birgisson" w:date="2021-10-12T09:33:00Z">
              <w:r w:rsidDel="00FF53F4">
                <w:rPr>
                  <w:rFonts w:ascii="Courier New" w:hAnsi="Courier New" w:cs="Courier New"/>
                  <w:color w:val="800000"/>
                  <w:sz w:val="16"/>
                  <w:szCs w:val="16"/>
                </w:rPr>
                <w:delText xml:space="preserve">               </w:delText>
              </w:r>
            </w:del>
            <w:r w:rsidR="002C6F56" w:rsidRPr="002C6F56">
              <w:rPr>
                <w:rFonts w:ascii="Courier New" w:hAnsi="Courier New" w:cs="Courier New"/>
                <w:color w:val="800000"/>
                <w:sz w:val="16"/>
                <w:szCs w:val="16"/>
              </w:rPr>
              <w:t xml:space="preserve"> </w:t>
            </w:r>
            <w:proofErr w:type="spellStart"/>
            <w:r w:rsidR="002C6F56" w:rsidRPr="002C6F56">
              <w:rPr>
                <w:rFonts w:ascii="Courier New" w:hAnsi="Courier New" w:cs="Courier New"/>
                <w:color w:val="002060"/>
                <w:sz w:val="16"/>
                <w:szCs w:val="16"/>
              </w:rPr>
              <w:t>schemeID</w:t>
            </w:r>
            <w:proofErr w:type="spellEnd"/>
            <w:r w:rsidR="002C6F56" w:rsidRPr="002C6F56">
              <w:rPr>
                <w:rFonts w:ascii="Courier New" w:hAnsi="Courier New" w:cs="Courier New"/>
                <w:color w:val="002060"/>
                <w:sz w:val="16"/>
                <w:szCs w:val="16"/>
              </w:rPr>
              <w:t>="</w:t>
            </w:r>
            <w:r w:rsidR="0015709A">
              <w:rPr>
                <w:rFonts w:ascii="Courier New" w:hAnsi="Courier New" w:cs="Courier New"/>
                <w:color w:val="002060"/>
                <w:sz w:val="16"/>
                <w:szCs w:val="16"/>
              </w:rPr>
              <w:t>0196</w:t>
            </w:r>
            <w:r w:rsidR="002C6F56" w:rsidRPr="002C6F56">
              <w:rPr>
                <w:rFonts w:ascii="Courier New" w:hAnsi="Courier New" w:cs="Courier New"/>
                <w:color w:val="002060"/>
                <w:sz w:val="16"/>
                <w:szCs w:val="16"/>
              </w:rPr>
              <w:t>"</w:t>
            </w:r>
            <w:r w:rsidR="002C6F56" w:rsidRPr="002C6F56">
              <w:rPr>
                <w:rFonts w:ascii="Courier New" w:hAnsi="Courier New" w:cs="Courier New"/>
                <w:color w:val="0000FF"/>
                <w:sz w:val="16"/>
                <w:szCs w:val="16"/>
                <w:highlight w:val="white"/>
              </w:rPr>
              <w:t>&gt;</w:t>
            </w:r>
            <w:ins w:id="397" w:author="Georg Birgisson" w:date="2021-10-12T09:38:00Z">
              <w:r w:rsidR="00FF53F4">
                <w:rPr>
                  <w:rFonts w:ascii="Courier New" w:hAnsi="Courier New" w:cs="Courier New"/>
                  <w:color w:val="0000FF"/>
                  <w:sz w:val="16"/>
                  <w:szCs w:val="16"/>
                  <w:highlight w:val="white"/>
                </w:rPr>
                <w:br/>
                <w:t xml:space="preserve">      </w:t>
              </w:r>
            </w:ins>
            <w:del w:id="398" w:author="Georg Birgisson" w:date="2021-10-12T09:33:00Z">
              <w:r w:rsidDel="00FF53F4">
                <w:rPr>
                  <w:rFonts w:ascii="Courier New" w:hAnsi="Courier New" w:cs="Courier New"/>
                  <w:color w:val="0000FF"/>
                  <w:sz w:val="16"/>
                  <w:szCs w:val="16"/>
                  <w:highlight w:val="white"/>
                </w:rPr>
                <w:br/>
                <w:delText xml:space="preserve">                </w:delText>
              </w:r>
            </w:del>
            <w:r w:rsidR="002C6F56" w:rsidRPr="00947E85">
              <w:rPr>
                <w:rFonts w:ascii="Courier New" w:hAnsi="Courier New" w:cs="Courier New"/>
                <w:color w:val="000000"/>
                <w:sz w:val="16"/>
                <w:szCs w:val="16"/>
                <w:highlight w:val="white"/>
              </w:rPr>
              <w:t>5203092330</w:t>
            </w:r>
            <w:r w:rsidR="002C6F56" w:rsidRPr="002C6F56">
              <w:rPr>
                <w:rFonts w:ascii="Courier New" w:hAnsi="Courier New" w:cs="Courier New"/>
                <w:color w:val="0000FF"/>
                <w:sz w:val="16"/>
                <w:szCs w:val="16"/>
                <w:highlight w:val="white"/>
              </w:rPr>
              <w:t>&lt;/</w:t>
            </w:r>
            <w:proofErr w:type="spellStart"/>
            <w:r w:rsidR="002C6F56" w:rsidRPr="002C6F56">
              <w:rPr>
                <w:rFonts w:ascii="Courier New" w:hAnsi="Courier New" w:cs="Courier New"/>
                <w:color w:val="800000"/>
                <w:sz w:val="16"/>
                <w:szCs w:val="16"/>
                <w:highlight w:val="white"/>
              </w:rPr>
              <w:t>cbc:CompanyID</w:t>
            </w:r>
            <w:proofErr w:type="spellEnd"/>
            <w:r w:rsidR="002C6F56" w:rsidRPr="002C6F56">
              <w:rPr>
                <w:rFonts w:ascii="Courier New" w:hAnsi="Courier New" w:cs="Courier New"/>
                <w:color w:val="0000FF"/>
                <w:sz w:val="16"/>
                <w:szCs w:val="16"/>
                <w:highlight w:val="white"/>
              </w:rPr>
              <w:t>&gt;</w:t>
            </w:r>
          </w:p>
        </w:tc>
        <w:tc>
          <w:tcPr>
            <w:tcW w:w="1842" w:type="dxa"/>
          </w:tcPr>
          <w:p w14:paraId="37789E84" w14:textId="3527468E" w:rsidR="002C6F56" w:rsidRPr="00B171D4" w:rsidRDefault="00947E85"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del w:id="399" w:author="Georg Birgisson" w:date="2021-10-12T09:34:00Z">
              <w:r w:rsidRPr="00B171D4" w:rsidDel="00FF53F4">
                <w:rPr>
                  <w:rFonts w:ascii="Courier New" w:hAnsi="Courier New" w:cs="Courier New"/>
                  <w:sz w:val="16"/>
                  <w:szCs w:val="16"/>
                </w:rPr>
                <w:br/>
              </w:r>
            </w:del>
            <w:proofErr w:type="spellStart"/>
            <w:r w:rsidRPr="00B171D4">
              <w:rPr>
                <w:rFonts w:ascii="Courier New" w:hAnsi="Courier New" w:cs="Courier New"/>
                <w:sz w:val="16"/>
                <w:szCs w:val="16"/>
              </w:rPr>
              <w:t>Kóti</w:t>
            </w:r>
            <w:proofErr w:type="spellEnd"/>
            <w:r w:rsidRPr="00B171D4">
              <w:rPr>
                <w:rFonts w:ascii="Courier New" w:hAnsi="Courier New" w:cs="Courier New"/>
                <w:sz w:val="16"/>
                <w:szCs w:val="16"/>
              </w:rPr>
              <w:t xml:space="preserve"> auðkennis</w:t>
            </w:r>
            <w:r w:rsidRPr="00B171D4">
              <w:rPr>
                <w:rFonts w:ascii="Courier New" w:hAnsi="Courier New" w:cs="Courier New"/>
                <w:sz w:val="16"/>
                <w:szCs w:val="16"/>
              </w:rPr>
              <w:br/>
              <w:t>Kennitala</w:t>
            </w:r>
          </w:p>
        </w:tc>
        <w:tc>
          <w:tcPr>
            <w:tcW w:w="851" w:type="dxa"/>
          </w:tcPr>
          <w:p w14:paraId="02F4F12D" w14:textId="3ECA7952" w:rsidR="00947E85" w:rsidRPr="00B171D4" w:rsidDel="00FF53F4" w:rsidRDefault="00947E85" w:rsidP="00146AA5">
            <w:pPr>
              <w:tabs>
                <w:tab w:val="left" w:pos="284"/>
                <w:tab w:val="left" w:pos="567"/>
                <w:tab w:val="left" w:pos="851"/>
                <w:tab w:val="left" w:pos="1134"/>
                <w:tab w:val="left" w:pos="1418"/>
                <w:tab w:val="left" w:pos="1701"/>
              </w:tabs>
              <w:autoSpaceDE w:val="0"/>
              <w:autoSpaceDN w:val="0"/>
              <w:adjustRightInd w:val="0"/>
              <w:rPr>
                <w:del w:id="400" w:author="Georg Birgisson" w:date="2021-10-12T09:34:00Z"/>
                <w:rFonts w:ascii="Courier New" w:hAnsi="Courier New" w:cs="Courier New"/>
                <w:sz w:val="16"/>
                <w:szCs w:val="16"/>
              </w:rPr>
            </w:pPr>
          </w:p>
          <w:p w14:paraId="49078FEF" w14:textId="5D922D76" w:rsidR="002C6F56" w:rsidRPr="00B171D4" w:rsidRDefault="00150D91"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0</w:t>
            </w:r>
            <w:r w:rsidR="00947E85" w:rsidRPr="00B171D4">
              <w:rPr>
                <w:rFonts w:ascii="Courier New" w:hAnsi="Courier New" w:cs="Courier New"/>
                <w:sz w:val="16"/>
                <w:szCs w:val="16"/>
              </w:rPr>
              <w:t>..1</w:t>
            </w:r>
          </w:p>
          <w:p w14:paraId="081C5A81" w14:textId="24C14F63" w:rsidR="00947E85" w:rsidRPr="00B171D4" w:rsidRDefault="00947E85"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B171D4">
              <w:rPr>
                <w:rFonts w:ascii="Courier New" w:hAnsi="Courier New" w:cs="Courier New"/>
                <w:sz w:val="16"/>
                <w:szCs w:val="16"/>
              </w:rPr>
              <w:t>0..1</w:t>
            </w:r>
          </w:p>
        </w:tc>
        <w:tc>
          <w:tcPr>
            <w:tcW w:w="992" w:type="dxa"/>
          </w:tcPr>
          <w:p w14:paraId="4BC61BE8" w14:textId="789D206B" w:rsidR="00947E85" w:rsidRPr="00B171D4" w:rsidDel="00FF53F4" w:rsidRDefault="00947E85" w:rsidP="00146AA5">
            <w:pPr>
              <w:tabs>
                <w:tab w:val="left" w:pos="284"/>
                <w:tab w:val="left" w:pos="567"/>
                <w:tab w:val="left" w:pos="851"/>
                <w:tab w:val="left" w:pos="1134"/>
                <w:tab w:val="left" w:pos="1418"/>
                <w:tab w:val="left" w:pos="1701"/>
              </w:tabs>
              <w:autoSpaceDE w:val="0"/>
              <w:autoSpaceDN w:val="0"/>
              <w:adjustRightInd w:val="0"/>
              <w:rPr>
                <w:del w:id="401" w:author="Georg Birgisson" w:date="2021-10-12T09:34:00Z"/>
                <w:rFonts w:ascii="Courier New" w:hAnsi="Courier New" w:cs="Courier New"/>
                <w:sz w:val="16"/>
                <w:szCs w:val="16"/>
              </w:rPr>
            </w:pPr>
          </w:p>
          <w:p w14:paraId="79AD6759" w14:textId="0428CD2A" w:rsidR="002C6F56" w:rsidRPr="00B171D4" w:rsidRDefault="002C6F56"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B171D4">
              <w:rPr>
                <w:rFonts w:ascii="Courier New" w:hAnsi="Courier New" w:cs="Courier New"/>
                <w:sz w:val="16"/>
                <w:szCs w:val="16"/>
              </w:rPr>
              <w:t>BT-30</w:t>
            </w:r>
            <w:r w:rsidR="00947E85" w:rsidRPr="00B171D4">
              <w:rPr>
                <w:rFonts w:ascii="Courier New" w:hAnsi="Courier New" w:cs="Courier New"/>
                <w:sz w:val="16"/>
                <w:szCs w:val="16"/>
              </w:rPr>
              <w:t>-1</w:t>
            </w:r>
            <w:r w:rsidR="00947E85" w:rsidRPr="00B171D4">
              <w:rPr>
                <w:rFonts w:ascii="Courier New" w:hAnsi="Courier New" w:cs="Courier New"/>
                <w:sz w:val="16"/>
                <w:szCs w:val="16"/>
              </w:rPr>
              <w:br/>
              <w:t>BT-</w:t>
            </w:r>
            <w:r w:rsidR="007F1F90">
              <w:rPr>
                <w:rFonts w:ascii="Courier New" w:hAnsi="Courier New" w:cs="Courier New"/>
                <w:sz w:val="16"/>
                <w:szCs w:val="16"/>
              </w:rPr>
              <w:t>30</w:t>
            </w:r>
          </w:p>
        </w:tc>
      </w:tr>
      <w:tr w:rsidR="002C6F56" w:rsidRPr="002C6F56" w14:paraId="550CBC33" w14:textId="77777777" w:rsidTr="00947E85">
        <w:tc>
          <w:tcPr>
            <w:tcW w:w="5841" w:type="dxa"/>
          </w:tcPr>
          <w:p w14:paraId="429C229E" w14:textId="4FCEC878" w:rsidR="002C6F56" w:rsidRPr="002C6F56" w:rsidRDefault="00947E85"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r w:rsidR="002C6F56" w:rsidRPr="002C6F56">
              <w:rPr>
                <w:rFonts w:ascii="Courier New" w:hAnsi="Courier New" w:cs="Courier New"/>
                <w:color w:val="0000FF"/>
                <w:sz w:val="16"/>
                <w:szCs w:val="16"/>
                <w:highlight w:val="white"/>
              </w:rPr>
              <w:t>&lt;</w:t>
            </w:r>
            <w:proofErr w:type="spellStart"/>
            <w:r w:rsidR="002C6F56" w:rsidRPr="002C6F56">
              <w:rPr>
                <w:rFonts w:ascii="Courier New" w:hAnsi="Courier New" w:cs="Courier New"/>
                <w:color w:val="800000"/>
                <w:sz w:val="16"/>
                <w:szCs w:val="16"/>
                <w:highlight w:val="white"/>
              </w:rPr>
              <w:t>cbc:CompanyLegalForm</w:t>
            </w:r>
            <w:proofErr w:type="spellEnd"/>
            <w:r w:rsidR="002C6F56" w:rsidRPr="002C6F56">
              <w:rPr>
                <w:rFonts w:ascii="Courier New" w:hAnsi="Courier New" w:cs="Courier New"/>
                <w:color w:val="0000FF"/>
                <w:sz w:val="16"/>
                <w:szCs w:val="16"/>
                <w:highlight w:val="white"/>
              </w:rPr>
              <w:t>&gt;</w:t>
            </w:r>
            <w:del w:id="402" w:author="Georg Birgisson" w:date="2021-10-12T09:34:00Z">
              <w:r w:rsidDel="00FF53F4">
                <w:rPr>
                  <w:rFonts w:ascii="Courier New" w:hAnsi="Courier New" w:cs="Courier New"/>
                  <w:color w:val="0000FF"/>
                  <w:sz w:val="16"/>
                  <w:szCs w:val="16"/>
                  <w:highlight w:val="white"/>
                </w:rPr>
                <w:br/>
                <w:delText xml:space="preserve">                </w:delText>
              </w:r>
            </w:del>
            <w:r w:rsidR="002C6F56" w:rsidRPr="00947E85">
              <w:rPr>
                <w:rFonts w:ascii="Courier New" w:hAnsi="Courier New" w:cs="Courier New"/>
                <w:color w:val="000000"/>
                <w:sz w:val="16"/>
                <w:szCs w:val="16"/>
                <w:highlight w:val="white"/>
              </w:rPr>
              <w:t>Hlutafélag</w:t>
            </w:r>
            <w:ins w:id="403" w:author="Georg Birgisson" w:date="2021-10-12T09:34:00Z">
              <w:r w:rsidR="00FF53F4">
                <w:rPr>
                  <w:rFonts w:ascii="Courier New" w:hAnsi="Courier New" w:cs="Courier New"/>
                  <w:color w:val="000000"/>
                  <w:sz w:val="16"/>
                  <w:szCs w:val="16"/>
                  <w:highlight w:val="white"/>
                </w:rPr>
                <w:br/>
                <w:t xml:space="preserve">      </w:t>
              </w:r>
            </w:ins>
            <w:r w:rsidR="002C6F56" w:rsidRPr="002C6F56">
              <w:rPr>
                <w:rFonts w:ascii="Courier New" w:hAnsi="Courier New" w:cs="Courier New"/>
                <w:color w:val="0000FF"/>
                <w:sz w:val="16"/>
                <w:szCs w:val="16"/>
                <w:highlight w:val="white"/>
              </w:rPr>
              <w:t>&lt;/</w:t>
            </w:r>
            <w:proofErr w:type="spellStart"/>
            <w:r w:rsidR="002C6F56" w:rsidRPr="002C6F56">
              <w:rPr>
                <w:rFonts w:ascii="Courier New" w:hAnsi="Courier New" w:cs="Courier New"/>
                <w:color w:val="800000"/>
                <w:sz w:val="16"/>
                <w:szCs w:val="16"/>
                <w:highlight w:val="white"/>
              </w:rPr>
              <w:t>cbc:CompanyLegalForm</w:t>
            </w:r>
            <w:proofErr w:type="spellEnd"/>
            <w:r w:rsidR="002C6F56" w:rsidRPr="002C6F56">
              <w:rPr>
                <w:rFonts w:ascii="Courier New" w:hAnsi="Courier New" w:cs="Courier New"/>
                <w:color w:val="0000FF"/>
                <w:sz w:val="16"/>
                <w:szCs w:val="16"/>
                <w:highlight w:val="white"/>
              </w:rPr>
              <w:t>&gt;</w:t>
            </w:r>
          </w:p>
        </w:tc>
        <w:tc>
          <w:tcPr>
            <w:tcW w:w="1842" w:type="dxa"/>
          </w:tcPr>
          <w:p w14:paraId="5BC4B50F" w14:textId="4AED7C4F" w:rsidR="00947E85" w:rsidRPr="00B171D4" w:rsidDel="00FF53F4" w:rsidRDefault="00947E85" w:rsidP="00146AA5">
            <w:pPr>
              <w:tabs>
                <w:tab w:val="left" w:pos="284"/>
                <w:tab w:val="left" w:pos="567"/>
                <w:tab w:val="left" w:pos="851"/>
                <w:tab w:val="left" w:pos="1134"/>
                <w:tab w:val="left" w:pos="1418"/>
                <w:tab w:val="left" w:pos="1701"/>
              </w:tabs>
              <w:autoSpaceDE w:val="0"/>
              <w:autoSpaceDN w:val="0"/>
              <w:adjustRightInd w:val="0"/>
              <w:rPr>
                <w:del w:id="404" w:author="Georg Birgisson" w:date="2021-10-12T09:34:00Z"/>
                <w:rFonts w:ascii="Courier New" w:hAnsi="Courier New" w:cs="Courier New"/>
                <w:sz w:val="16"/>
                <w:szCs w:val="16"/>
              </w:rPr>
            </w:pPr>
          </w:p>
          <w:p w14:paraId="4A7F45D5" w14:textId="69B4E511" w:rsidR="002C6F56" w:rsidRPr="00B171D4" w:rsidRDefault="00947E85"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B171D4">
              <w:rPr>
                <w:rFonts w:ascii="Courier New" w:hAnsi="Courier New" w:cs="Courier New"/>
                <w:sz w:val="16"/>
                <w:szCs w:val="16"/>
              </w:rPr>
              <w:t>Rekstrarform</w:t>
            </w:r>
          </w:p>
        </w:tc>
        <w:tc>
          <w:tcPr>
            <w:tcW w:w="851" w:type="dxa"/>
          </w:tcPr>
          <w:p w14:paraId="2AC6A016" w14:textId="04F40D12" w:rsidR="002C6F56" w:rsidRPr="00B171D4" w:rsidRDefault="00947E85"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B171D4">
              <w:rPr>
                <w:rFonts w:ascii="Courier New" w:hAnsi="Courier New" w:cs="Courier New"/>
                <w:sz w:val="16"/>
                <w:szCs w:val="16"/>
              </w:rPr>
              <w:t>0..1</w:t>
            </w:r>
          </w:p>
        </w:tc>
        <w:tc>
          <w:tcPr>
            <w:tcW w:w="992" w:type="dxa"/>
          </w:tcPr>
          <w:p w14:paraId="7AE8EE59" w14:textId="42C8C1FB" w:rsidR="002C6F56" w:rsidRPr="00B171D4" w:rsidRDefault="002C6F56"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B171D4">
              <w:rPr>
                <w:rFonts w:ascii="Courier New" w:hAnsi="Courier New" w:cs="Courier New"/>
                <w:sz w:val="16"/>
                <w:szCs w:val="16"/>
              </w:rPr>
              <w:t>BT-33</w:t>
            </w:r>
          </w:p>
        </w:tc>
      </w:tr>
      <w:tr w:rsidR="002C6F56" w:rsidRPr="002C6F56" w14:paraId="1F6D5FF7" w14:textId="77777777" w:rsidTr="00947E85">
        <w:tc>
          <w:tcPr>
            <w:tcW w:w="5841" w:type="dxa"/>
          </w:tcPr>
          <w:p w14:paraId="649CD1B5" w14:textId="77777777" w:rsidR="002C6F56" w:rsidRPr="002C6F56" w:rsidRDefault="002C6F56"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2C6F56">
              <w:rPr>
                <w:rFonts w:ascii="Courier New" w:hAnsi="Courier New" w:cs="Courier New"/>
                <w:color w:val="0000FF"/>
                <w:sz w:val="16"/>
                <w:szCs w:val="16"/>
                <w:highlight w:val="white"/>
              </w:rPr>
              <w:t>&lt;/</w:t>
            </w:r>
            <w:proofErr w:type="spellStart"/>
            <w:r w:rsidRPr="002C6F56">
              <w:rPr>
                <w:rFonts w:ascii="Courier New" w:hAnsi="Courier New" w:cs="Courier New"/>
                <w:color w:val="800000"/>
                <w:sz w:val="16"/>
                <w:szCs w:val="16"/>
                <w:highlight w:val="white"/>
              </w:rPr>
              <w:t>cac:PartyLegalEntity</w:t>
            </w:r>
            <w:proofErr w:type="spellEnd"/>
            <w:r w:rsidRPr="002C6F56">
              <w:rPr>
                <w:rFonts w:ascii="Courier New" w:hAnsi="Courier New" w:cs="Courier New"/>
                <w:color w:val="0000FF"/>
                <w:sz w:val="16"/>
                <w:szCs w:val="16"/>
                <w:highlight w:val="white"/>
              </w:rPr>
              <w:t>&gt;</w:t>
            </w:r>
          </w:p>
        </w:tc>
        <w:tc>
          <w:tcPr>
            <w:tcW w:w="1842" w:type="dxa"/>
          </w:tcPr>
          <w:p w14:paraId="0D893EA0" w14:textId="77777777" w:rsidR="002C6F56" w:rsidRPr="00B171D4" w:rsidRDefault="002C6F56"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6FC9CBFB" w14:textId="77777777" w:rsidR="002C6F56" w:rsidRPr="00B171D4" w:rsidRDefault="002C6F56"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92" w:type="dxa"/>
          </w:tcPr>
          <w:p w14:paraId="6F25FD25" w14:textId="20F84708" w:rsidR="002C6F56" w:rsidRPr="00B171D4" w:rsidRDefault="002C6F56"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947E85" w:rsidRPr="00926F03" w14:paraId="4E98C592" w14:textId="77777777" w:rsidTr="00947E85">
        <w:tc>
          <w:tcPr>
            <w:tcW w:w="5841" w:type="dxa"/>
          </w:tcPr>
          <w:p w14:paraId="4820CA21" w14:textId="7AD2204A" w:rsidR="00947E85" w:rsidRPr="00926F03" w:rsidRDefault="00926F03" w:rsidP="00926F03">
            <w:pPr>
              <w:autoSpaceDE w:val="0"/>
              <w:autoSpaceDN w:val="0"/>
              <w:adjustRightInd w:val="0"/>
              <w:rPr>
                <w:rFonts w:ascii="Courier New" w:hAnsi="Courier New" w:cs="Courier New"/>
                <w:color w:val="000000"/>
                <w:sz w:val="16"/>
                <w:szCs w:val="16"/>
                <w:highlight w:val="white"/>
              </w:rPr>
            </w:pPr>
            <w:r w:rsidRPr="00926F03">
              <w:rPr>
                <w:rFonts w:ascii="Courier New" w:hAnsi="Courier New" w:cs="Courier New"/>
                <w:color w:val="0000FF"/>
                <w:sz w:val="16"/>
                <w:szCs w:val="16"/>
                <w:highlight w:val="white"/>
              </w:rPr>
              <w:t>&lt;</w:t>
            </w:r>
            <w:proofErr w:type="spellStart"/>
            <w:r w:rsidRPr="00926F03">
              <w:rPr>
                <w:rFonts w:ascii="Courier New" w:hAnsi="Courier New" w:cs="Courier New"/>
                <w:color w:val="800000"/>
                <w:sz w:val="16"/>
                <w:szCs w:val="16"/>
                <w:highlight w:val="white"/>
              </w:rPr>
              <w:t>cac:PartyName</w:t>
            </w:r>
            <w:proofErr w:type="spellEnd"/>
            <w:r w:rsidRPr="00926F03">
              <w:rPr>
                <w:rFonts w:ascii="Courier New" w:hAnsi="Courier New" w:cs="Courier New"/>
                <w:color w:val="0000FF"/>
                <w:sz w:val="16"/>
                <w:szCs w:val="16"/>
                <w:highlight w:val="white"/>
              </w:rPr>
              <w:t>&gt;</w:t>
            </w:r>
          </w:p>
        </w:tc>
        <w:tc>
          <w:tcPr>
            <w:tcW w:w="1842" w:type="dxa"/>
          </w:tcPr>
          <w:p w14:paraId="2CF723CA" w14:textId="77777777" w:rsidR="00947E85" w:rsidRPr="00B171D4" w:rsidRDefault="00947E85"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2024C105" w14:textId="6BEF667D" w:rsidR="00947E85" w:rsidRPr="00B171D4" w:rsidRDefault="00150D91"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92" w:type="dxa"/>
          </w:tcPr>
          <w:p w14:paraId="3D0D9EFB" w14:textId="77777777" w:rsidR="00947E85" w:rsidRPr="00B171D4" w:rsidRDefault="00947E85"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926F03" w:rsidRPr="00926F03" w14:paraId="378635C1" w14:textId="77777777" w:rsidTr="00947E85">
        <w:tc>
          <w:tcPr>
            <w:tcW w:w="5841" w:type="dxa"/>
          </w:tcPr>
          <w:p w14:paraId="19CE9A6A" w14:textId="6A336671" w:rsidR="00926F03" w:rsidRPr="00926F03" w:rsidRDefault="00926F03" w:rsidP="00926F03">
            <w:pPr>
              <w:autoSpaceDE w:val="0"/>
              <w:autoSpaceDN w:val="0"/>
              <w:adjustRightInd w:val="0"/>
              <w:rPr>
                <w:rFonts w:ascii="Courier New" w:hAnsi="Courier New" w:cs="Courier New"/>
                <w:color w:val="000000"/>
                <w:sz w:val="16"/>
                <w:szCs w:val="16"/>
                <w:highlight w:val="white"/>
              </w:rPr>
            </w:pPr>
            <w:r w:rsidRPr="00926F03">
              <w:rPr>
                <w:rFonts w:ascii="Courier New" w:hAnsi="Courier New" w:cs="Courier New"/>
                <w:color w:val="000000"/>
                <w:sz w:val="16"/>
                <w:szCs w:val="16"/>
                <w:highlight w:val="white"/>
              </w:rPr>
              <w:tab/>
            </w:r>
            <w:r w:rsidRPr="00926F03">
              <w:rPr>
                <w:rFonts w:ascii="Courier New" w:hAnsi="Courier New" w:cs="Courier New"/>
                <w:color w:val="0000FF"/>
                <w:sz w:val="16"/>
                <w:szCs w:val="16"/>
                <w:highlight w:val="white"/>
              </w:rPr>
              <w:t>&lt;</w:t>
            </w:r>
            <w:proofErr w:type="spellStart"/>
            <w:r w:rsidRPr="00926F03">
              <w:rPr>
                <w:rFonts w:ascii="Courier New" w:hAnsi="Courier New" w:cs="Courier New"/>
                <w:color w:val="800000"/>
                <w:sz w:val="16"/>
                <w:szCs w:val="16"/>
                <w:highlight w:val="white"/>
              </w:rPr>
              <w:t>cbc:Name</w:t>
            </w:r>
            <w:proofErr w:type="spellEnd"/>
            <w:r w:rsidRPr="00926F03">
              <w:rPr>
                <w:rFonts w:ascii="Courier New" w:hAnsi="Courier New" w:cs="Courier New"/>
                <w:color w:val="0000FF"/>
                <w:sz w:val="16"/>
                <w:szCs w:val="16"/>
                <w:highlight w:val="white"/>
              </w:rPr>
              <w:t>&gt;</w:t>
            </w:r>
            <w:r w:rsidRPr="00926F03">
              <w:rPr>
                <w:rFonts w:ascii="Courier New" w:hAnsi="Courier New" w:cs="Courier New"/>
                <w:color w:val="000000"/>
                <w:sz w:val="16"/>
                <w:szCs w:val="16"/>
                <w:highlight w:val="white"/>
              </w:rPr>
              <w:t>Sölufyrirtækið ehf.</w:t>
            </w:r>
            <w:r w:rsidRPr="00926F03">
              <w:rPr>
                <w:rFonts w:ascii="Courier New" w:hAnsi="Courier New" w:cs="Courier New"/>
                <w:color w:val="0000FF"/>
                <w:sz w:val="16"/>
                <w:szCs w:val="16"/>
                <w:highlight w:val="white"/>
              </w:rPr>
              <w:t>&lt;/</w:t>
            </w:r>
            <w:proofErr w:type="spellStart"/>
            <w:r w:rsidRPr="00926F03">
              <w:rPr>
                <w:rFonts w:ascii="Courier New" w:hAnsi="Courier New" w:cs="Courier New"/>
                <w:color w:val="800000"/>
                <w:sz w:val="16"/>
                <w:szCs w:val="16"/>
                <w:highlight w:val="white"/>
              </w:rPr>
              <w:t>cbc:Name</w:t>
            </w:r>
            <w:proofErr w:type="spellEnd"/>
            <w:r w:rsidRPr="00926F03">
              <w:rPr>
                <w:rFonts w:ascii="Courier New" w:hAnsi="Courier New" w:cs="Courier New"/>
                <w:color w:val="0000FF"/>
                <w:sz w:val="16"/>
                <w:szCs w:val="16"/>
                <w:highlight w:val="white"/>
              </w:rPr>
              <w:t>&gt;</w:t>
            </w:r>
          </w:p>
        </w:tc>
        <w:tc>
          <w:tcPr>
            <w:tcW w:w="1842" w:type="dxa"/>
          </w:tcPr>
          <w:p w14:paraId="260688CF" w14:textId="33194C79" w:rsidR="00926F03" w:rsidRPr="00B171D4" w:rsidRDefault="00926F03"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B171D4">
              <w:rPr>
                <w:rFonts w:ascii="Courier New" w:hAnsi="Courier New" w:cs="Courier New"/>
                <w:sz w:val="16"/>
                <w:szCs w:val="16"/>
                <w:highlight w:val="white"/>
              </w:rPr>
              <w:t>Rekstrarheiti</w:t>
            </w:r>
          </w:p>
        </w:tc>
        <w:tc>
          <w:tcPr>
            <w:tcW w:w="851" w:type="dxa"/>
          </w:tcPr>
          <w:p w14:paraId="63BB3ECB" w14:textId="4208C556" w:rsidR="00926F03" w:rsidRPr="00B171D4" w:rsidRDefault="00150D91"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w:t>
            </w:r>
            <w:r w:rsidR="00926F03" w:rsidRPr="00B171D4">
              <w:rPr>
                <w:rFonts w:ascii="Courier New" w:hAnsi="Courier New" w:cs="Courier New"/>
                <w:sz w:val="16"/>
                <w:szCs w:val="16"/>
                <w:highlight w:val="white"/>
              </w:rPr>
              <w:t>..1</w:t>
            </w:r>
          </w:p>
        </w:tc>
        <w:tc>
          <w:tcPr>
            <w:tcW w:w="992" w:type="dxa"/>
          </w:tcPr>
          <w:p w14:paraId="2164EA88" w14:textId="09E8B310" w:rsidR="00926F03" w:rsidRPr="00B171D4" w:rsidRDefault="00B171D4"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B171D4">
              <w:rPr>
                <w:rFonts w:ascii="Courier New" w:hAnsi="Courier New" w:cs="Courier New"/>
                <w:sz w:val="16"/>
                <w:szCs w:val="16"/>
                <w:highlight w:val="white"/>
              </w:rPr>
              <w:t>BT-28</w:t>
            </w:r>
          </w:p>
        </w:tc>
      </w:tr>
      <w:tr w:rsidR="00926F03" w:rsidRPr="00926F03" w14:paraId="1BC19C45" w14:textId="77777777" w:rsidTr="00947E85">
        <w:tc>
          <w:tcPr>
            <w:tcW w:w="5841" w:type="dxa"/>
          </w:tcPr>
          <w:p w14:paraId="317CC9C3" w14:textId="04D799D7" w:rsidR="00926F03" w:rsidRPr="00926F03" w:rsidRDefault="00926F03" w:rsidP="00926F03">
            <w:pPr>
              <w:autoSpaceDE w:val="0"/>
              <w:autoSpaceDN w:val="0"/>
              <w:adjustRightInd w:val="0"/>
              <w:rPr>
                <w:rFonts w:ascii="Courier New" w:hAnsi="Courier New" w:cs="Courier New"/>
                <w:color w:val="000000"/>
                <w:sz w:val="16"/>
                <w:szCs w:val="16"/>
                <w:highlight w:val="white"/>
              </w:rPr>
            </w:pPr>
            <w:r w:rsidRPr="00926F03">
              <w:rPr>
                <w:rFonts w:ascii="Courier New" w:hAnsi="Courier New" w:cs="Courier New"/>
                <w:color w:val="0000FF"/>
                <w:sz w:val="16"/>
                <w:szCs w:val="16"/>
                <w:highlight w:val="white"/>
              </w:rPr>
              <w:t>&lt;/</w:t>
            </w:r>
            <w:proofErr w:type="spellStart"/>
            <w:r w:rsidRPr="00926F03">
              <w:rPr>
                <w:rFonts w:ascii="Courier New" w:hAnsi="Courier New" w:cs="Courier New"/>
                <w:color w:val="800000"/>
                <w:sz w:val="16"/>
                <w:szCs w:val="16"/>
                <w:highlight w:val="white"/>
              </w:rPr>
              <w:t>cac:PartyName</w:t>
            </w:r>
            <w:proofErr w:type="spellEnd"/>
            <w:r w:rsidRPr="00926F03">
              <w:rPr>
                <w:rFonts w:ascii="Courier New" w:hAnsi="Courier New" w:cs="Courier New"/>
                <w:color w:val="0000FF"/>
                <w:sz w:val="16"/>
                <w:szCs w:val="16"/>
                <w:highlight w:val="white"/>
              </w:rPr>
              <w:t>&gt;</w:t>
            </w:r>
          </w:p>
        </w:tc>
        <w:tc>
          <w:tcPr>
            <w:tcW w:w="1842" w:type="dxa"/>
          </w:tcPr>
          <w:p w14:paraId="1B5503D3" w14:textId="77777777" w:rsidR="00926F03" w:rsidRPr="00B171D4" w:rsidRDefault="00926F03"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27808228" w14:textId="77777777" w:rsidR="00926F03" w:rsidRPr="00B171D4" w:rsidRDefault="00926F03"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92" w:type="dxa"/>
          </w:tcPr>
          <w:p w14:paraId="080DFD78" w14:textId="77777777" w:rsidR="00926F03" w:rsidRPr="00B171D4" w:rsidRDefault="00926F03"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129C3C43" w14:textId="77777777" w:rsidR="0082726D" w:rsidRPr="00D26E2F" w:rsidRDefault="0082726D"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B171D4" w:rsidRPr="00DD76FE" w14:paraId="4A9A5A49" w14:textId="77777777" w:rsidTr="00146AA5">
        <w:tc>
          <w:tcPr>
            <w:tcW w:w="6095" w:type="dxa"/>
          </w:tcPr>
          <w:p w14:paraId="28D2F6F7" w14:textId="77777777" w:rsidR="00B171D4" w:rsidRPr="00DD76FE" w:rsidRDefault="00B171D4" w:rsidP="00DD76FE">
            <w:pPr>
              <w:pStyle w:val="BodyText"/>
              <w:spacing w:after="0"/>
              <w:rPr>
                <w:b/>
                <w:highlight w:val="white"/>
              </w:rPr>
            </w:pPr>
            <w:r w:rsidRPr="00DD76FE">
              <w:rPr>
                <w:b/>
                <w:highlight w:val="white"/>
              </w:rPr>
              <w:t>Regla</w:t>
            </w:r>
          </w:p>
        </w:tc>
        <w:tc>
          <w:tcPr>
            <w:tcW w:w="2439" w:type="dxa"/>
          </w:tcPr>
          <w:p w14:paraId="40591AD3" w14:textId="77777777" w:rsidR="00B171D4" w:rsidRPr="00DD76FE" w:rsidRDefault="00B171D4" w:rsidP="00DD76FE">
            <w:pPr>
              <w:pStyle w:val="BodyText"/>
              <w:spacing w:after="0"/>
              <w:rPr>
                <w:b/>
                <w:highlight w:val="white"/>
              </w:rPr>
            </w:pPr>
            <w:r w:rsidRPr="00DD76FE">
              <w:rPr>
                <w:b/>
                <w:highlight w:val="white"/>
              </w:rPr>
              <w:t>Kenni</w:t>
            </w:r>
          </w:p>
        </w:tc>
        <w:tc>
          <w:tcPr>
            <w:tcW w:w="992" w:type="dxa"/>
          </w:tcPr>
          <w:p w14:paraId="3566FA3A" w14:textId="77777777" w:rsidR="00B171D4" w:rsidRPr="00DD76FE" w:rsidRDefault="00B171D4" w:rsidP="00DD76FE">
            <w:pPr>
              <w:pStyle w:val="BodyText"/>
              <w:spacing w:after="0"/>
              <w:rPr>
                <w:b/>
                <w:highlight w:val="white"/>
              </w:rPr>
            </w:pPr>
            <w:r w:rsidRPr="00DD76FE">
              <w:rPr>
                <w:b/>
                <w:highlight w:val="white"/>
              </w:rPr>
              <w:t>Vægi</w:t>
            </w:r>
          </w:p>
        </w:tc>
      </w:tr>
      <w:tr w:rsidR="00B171D4" w:rsidRPr="00DD76FE" w14:paraId="255E7602" w14:textId="77777777" w:rsidTr="00146AA5">
        <w:tc>
          <w:tcPr>
            <w:tcW w:w="6095" w:type="dxa"/>
          </w:tcPr>
          <w:p w14:paraId="1E868CD8" w14:textId="3E724767" w:rsidR="00B171D4" w:rsidRPr="00DD76FE" w:rsidRDefault="00B171D4" w:rsidP="00DD76FE">
            <w:pPr>
              <w:pStyle w:val="BodyText"/>
              <w:spacing w:after="0"/>
              <w:rPr>
                <w:highlight w:val="white"/>
              </w:rPr>
            </w:pPr>
            <w:r w:rsidRPr="00DD76FE">
              <w:rPr>
                <w:highlight w:val="white"/>
              </w:rPr>
              <w:t xml:space="preserve">Skráð heiti seljanda skal </w:t>
            </w:r>
            <w:r w:rsidR="002E5C9E" w:rsidRPr="00DD76FE">
              <w:rPr>
                <w:highlight w:val="white"/>
              </w:rPr>
              <w:t xml:space="preserve">koma fram í </w:t>
            </w:r>
            <w:r w:rsidRPr="00DD76FE">
              <w:rPr>
                <w:highlight w:val="white"/>
              </w:rPr>
              <w:t>reikningi</w:t>
            </w:r>
            <w:r w:rsidR="002E5C9E" w:rsidRPr="00DD76FE">
              <w:rPr>
                <w:highlight w:val="white"/>
              </w:rPr>
              <w:t>.</w:t>
            </w:r>
          </w:p>
        </w:tc>
        <w:tc>
          <w:tcPr>
            <w:tcW w:w="2439" w:type="dxa"/>
          </w:tcPr>
          <w:p w14:paraId="2AD60AA5" w14:textId="4F5982B3" w:rsidR="00B171D4" w:rsidRPr="00DD76FE" w:rsidRDefault="00B171D4" w:rsidP="00DD76FE">
            <w:pPr>
              <w:pStyle w:val="BodyText"/>
              <w:spacing w:after="0"/>
              <w:rPr>
                <w:highlight w:val="white"/>
              </w:rPr>
            </w:pPr>
            <w:r w:rsidRPr="00DD76FE">
              <w:rPr>
                <w:highlight w:val="white"/>
              </w:rPr>
              <w:t>BR-06</w:t>
            </w:r>
          </w:p>
        </w:tc>
        <w:tc>
          <w:tcPr>
            <w:tcW w:w="992" w:type="dxa"/>
          </w:tcPr>
          <w:p w14:paraId="70631D0D" w14:textId="77777777" w:rsidR="00B171D4" w:rsidRPr="00DD76FE" w:rsidRDefault="00B171D4" w:rsidP="00DD76FE">
            <w:pPr>
              <w:pStyle w:val="BodyText"/>
              <w:spacing w:after="0"/>
              <w:rPr>
                <w:highlight w:val="white"/>
              </w:rPr>
            </w:pPr>
            <w:r w:rsidRPr="00DD76FE">
              <w:rPr>
                <w:highlight w:val="white"/>
              </w:rPr>
              <w:t>fatal</w:t>
            </w:r>
          </w:p>
        </w:tc>
      </w:tr>
      <w:tr w:rsidR="002E5C9E" w:rsidRPr="00DD76FE" w14:paraId="19628353" w14:textId="77777777" w:rsidTr="00146AA5">
        <w:tc>
          <w:tcPr>
            <w:tcW w:w="6095" w:type="dxa"/>
          </w:tcPr>
          <w:p w14:paraId="5A369365" w14:textId="500806C6" w:rsidR="002E5C9E" w:rsidRPr="00DD76FE" w:rsidRDefault="002E5C9E" w:rsidP="00DD76FE">
            <w:pPr>
              <w:pStyle w:val="BodyText"/>
              <w:spacing w:after="0"/>
              <w:rPr>
                <w:highlight w:val="white"/>
              </w:rPr>
            </w:pPr>
            <w:r w:rsidRPr="00DD76FE">
              <w:rPr>
                <w:highlight w:val="white"/>
              </w:rPr>
              <w:t xml:space="preserve">Til að styðja sjálfvirkni í úrvinnslu skal reikningur innihalda eitt eða </w:t>
            </w:r>
            <w:r w:rsidR="00896B31" w:rsidRPr="00DD76FE">
              <w:rPr>
                <w:highlight w:val="white"/>
              </w:rPr>
              <w:t>fleiri eftirtalinna atriða</w:t>
            </w:r>
            <w:r w:rsidRPr="00DD76FE">
              <w:rPr>
                <w:highlight w:val="white"/>
              </w:rPr>
              <w:t>: auðkenni seljanda (BT-29), kennitölu seljanda (BT-30) eða virðisaukaskattsnúmer seljanda (BT-31).</w:t>
            </w:r>
          </w:p>
        </w:tc>
        <w:tc>
          <w:tcPr>
            <w:tcW w:w="2439" w:type="dxa"/>
          </w:tcPr>
          <w:p w14:paraId="7AC17642" w14:textId="5CF921BD" w:rsidR="002E5C9E" w:rsidRPr="00DD76FE" w:rsidRDefault="002E5C9E" w:rsidP="00DD76FE">
            <w:pPr>
              <w:pStyle w:val="BodyText"/>
              <w:spacing w:after="0"/>
              <w:rPr>
                <w:highlight w:val="white"/>
              </w:rPr>
            </w:pPr>
            <w:r w:rsidRPr="00DD76FE">
              <w:rPr>
                <w:highlight w:val="white"/>
              </w:rPr>
              <w:t>BR-CO-26</w:t>
            </w:r>
          </w:p>
        </w:tc>
        <w:tc>
          <w:tcPr>
            <w:tcW w:w="992" w:type="dxa"/>
          </w:tcPr>
          <w:p w14:paraId="6AE2C9BF" w14:textId="26FCAD33" w:rsidR="002E5C9E" w:rsidRPr="00DD76FE" w:rsidRDefault="002E5C9E" w:rsidP="00DD76FE">
            <w:pPr>
              <w:pStyle w:val="BodyText"/>
              <w:spacing w:after="0"/>
              <w:rPr>
                <w:highlight w:val="white"/>
              </w:rPr>
            </w:pPr>
            <w:r w:rsidRPr="00DD76FE">
              <w:rPr>
                <w:highlight w:val="white"/>
              </w:rPr>
              <w:t>fatal</w:t>
            </w:r>
          </w:p>
        </w:tc>
      </w:tr>
      <w:tr w:rsidR="002E5C9E" w:rsidRPr="00DD76FE" w14:paraId="323CB652" w14:textId="77777777" w:rsidTr="00146AA5">
        <w:tc>
          <w:tcPr>
            <w:tcW w:w="6095" w:type="dxa"/>
          </w:tcPr>
          <w:p w14:paraId="0628C18C" w14:textId="68786091" w:rsidR="002E5C9E" w:rsidRPr="00DD76FE" w:rsidRDefault="005E5F62" w:rsidP="00DD76FE">
            <w:pPr>
              <w:pStyle w:val="BodyText"/>
              <w:spacing w:after="0"/>
              <w:rPr>
                <w:highlight w:val="white"/>
              </w:rPr>
            </w:pPr>
            <w:r w:rsidRPr="00DD76FE">
              <w:rPr>
                <w:highlight w:val="white"/>
              </w:rPr>
              <w:t>Ef seljandi er íslenskur þá skal reikningur innihalda íslenska kennitölu seljanda (BT-30).</w:t>
            </w:r>
          </w:p>
        </w:tc>
        <w:tc>
          <w:tcPr>
            <w:tcW w:w="2439" w:type="dxa"/>
          </w:tcPr>
          <w:p w14:paraId="6495BBC0" w14:textId="4A0CFEF1" w:rsidR="002E5C9E" w:rsidRPr="00DD76FE" w:rsidRDefault="002E5C9E" w:rsidP="00DD76FE">
            <w:pPr>
              <w:pStyle w:val="BodyText"/>
              <w:spacing w:after="0"/>
              <w:rPr>
                <w:highlight w:val="white"/>
              </w:rPr>
            </w:pPr>
            <w:r w:rsidRPr="00DD76FE">
              <w:rPr>
                <w:highlight w:val="white"/>
              </w:rPr>
              <w:t>IS-</w:t>
            </w:r>
            <w:r w:rsidR="00F0387A" w:rsidRPr="00DD76FE">
              <w:rPr>
                <w:highlight w:val="white"/>
              </w:rPr>
              <w:t>R</w:t>
            </w:r>
            <w:r w:rsidRPr="00DD76FE">
              <w:rPr>
                <w:highlight w:val="white"/>
              </w:rPr>
              <w:t>-002</w:t>
            </w:r>
          </w:p>
        </w:tc>
        <w:tc>
          <w:tcPr>
            <w:tcW w:w="992" w:type="dxa"/>
          </w:tcPr>
          <w:p w14:paraId="5F509A4F" w14:textId="4FC4C646" w:rsidR="002E5C9E" w:rsidRPr="00DD76FE" w:rsidRDefault="002E5C9E" w:rsidP="00DD76FE">
            <w:pPr>
              <w:pStyle w:val="BodyText"/>
              <w:spacing w:after="0"/>
              <w:rPr>
                <w:highlight w:val="white"/>
              </w:rPr>
            </w:pPr>
            <w:r w:rsidRPr="00DD76FE">
              <w:rPr>
                <w:highlight w:val="white"/>
              </w:rPr>
              <w:t>fatal</w:t>
            </w:r>
          </w:p>
        </w:tc>
      </w:tr>
    </w:tbl>
    <w:p w14:paraId="3594F8C5" w14:textId="5BA1DC7F" w:rsidR="00146AA5" w:rsidRDefault="00146AA5" w:rsidP="005F41D3">
      <w:pPr>
        <w:pStyle w:val="Heading4"/>
        <w:rPr>
          <w:highlight w:val="white"/>
        </w:rPr>
      </w:pPr>
      <w:r>
        <w:rPr>
          <w:highlight w:val="white"/>
        </w:rPr>
        <w:t>Auðkenni seljanda</w:t>
      </w:r>
    </w:p>
    <w:p w14:paraId="4D4673C8" w14:textId="42D7D0B8" w:rsidR="00146AA5" w:rsidRPr="00D26E2F" w:rsidRDefault="00A55BE8" w:rsidP="00146AA5">
      <w:pPr>
        <w:pStyle w:val="Heading5"/>
        <w:rPr>
          <w:highlight w:val="white"/>
        </w:rPr>
      </w:pPr>
      <w:r>
        <w:rPr>
          <w:highlight w:val="white"/>
        </w:rPr>
        <w:t>Kenni</w:t>
      </w:r>
      <w:r w:rsidR="00813CAB">
        <w:rPr>
          <w:highlight w:val="white"/>
        </w:rPr>
        <w:t xml:space="preserve"> seljanda</w:t>
      </w:r>
    </w:p>
    <w:p w14:paraId="22D4AFD3" w14:textId="45B66C7E" w:rsidR="00146AA5" w:rsidRDefault="00813CAB" w:rsidP="00146AA5">
      <w:pPr>
        <w:pStyle w:val="BodyText"/>
        <w:rPr>
          <w:highlight w:val="white"/>
        </w:rPr>
      </w:pPr>
      <w:r>
        <w:rPr>
          <w:highlight w:val="white"/>
        </w:rPr>
        <w:t xml:space="preserve">Númer sem seljandi notar til að </w:t>
      </w:r>
      <w:r w:rsidR="00146AA5">
        <w:rPr>
          <w:highlight w:val="white"/>
        </w:rPr>
        <w:t>auðkenna sjálfan sig</w:t>
      </w:r>
      <w:r w:rsidR="00A55BE8">
        <w:rPr>
          <w:highlight w:val="white"/>
        </w:rPr>
        <w:t xml:space="preserve">. </w:t>
      </w:r>
      <w:r>
        <w:rPr>
          <w:highlight w:val="white"/>
        </w:rPr>
        <w:t>Sé númerið útgefið af seljanda sjálfum skal sleppa eigindunum.</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41"/>
        <w:gridCol w:w="1842"/>
        <w:gridCol w:w="851"/>
        <w:gridCol w:w="992"/>
      </w:tblGrid>
      <w:tr w:rsidR="00813CAB" w:rsidRPr="00491DE5" w14:paraId="23DA61CF" w14:textId="77777777" w:rsidTr="00813CAB">
        <w:tc>
          <w:tcPr>
            <w:tcW w:w="5841" w:type="dxa"/>
          </w:tcPr>
          <w:p w14:paraId="2BC3C319" w14:textId="77777777" w:rsidR="00813CAB" w:rsidRPr="00491DE5" w:rsidRDefault="00813CAB"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842" w:type="dxa"/>
          </w:tcPr>
          <w:p w14:paraId="102054CD" w14:textId="77777777" w:rsidR="00813CAB" w:rsidRPr="00B171D4" w:rsidRDefault="00813CAB"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Heiti</w:t>
            </w:r>
          </w:p>
        </w:tc>
        <w:tc>
          <w:tcPr>
            <w:tcW w:w="851" w:type="dxa"/>
          </w:tcPr>
          <w:p w14:paraId="4361F139" w14:textId="77777777" w:rsidR="00813CAB" w:rsidRPr="00B171D4" w:rsidRDefault="00813CAB"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Tíðni</w:t>
            </w:r>
          </w:p>
        </w:tc>
        <w:tc>
          <w:tcPr>
            <w:tcW w:w="992" w:type="dxa"/>
          </w:tcPr>
          <w:p w14:paraId="1F6FECC1" w14:textId="77777777" w:rsidR="00813CAB" w:rsidRPr="00B171D4" w:rsidRDefault="00813CAB"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Númer</w:t>
            </w:r>
          </w:p>
        </w:tc>
      </w:tr>
      <w:tr w:rsidR="00813CAB" w:rsidRPr="001318A2" w14:paraId="02CC1803" w14:textId="16FC415A" w:rsidTr="00813CAB">
        <w:tc>
          <w:tcPr>
            <w:tcW w:w="5841" w:type="dxa"/>
          </w:tcPr>
          <w:p w14:paraId="546A0845" w14:textId="77777777" w:rsidR="00813CAB" w:rsidRPr="001318A2" w:rsidRDefault="00813C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cac:PartyIdentification</w:t>
            </w:r>
            <w:proofErr w:type="spellEnd"/>
            <w:r w:rsidRPr="001318A2">
              <w:rPr>
                <w:rFonts w:ascii="Courier New" w:hAnsi="Courier New" w:cs="Courier New"/>
                <w:color w:val="0000FF"/>
                <w:sz w:val="16"/>
                <w:szCs w:val="16"/>
                <w:highlight w:val="white"/>
              </w:rPr>
              <w:t>&gt;</w:t>
            </w:r>
          </w:p>
        </w:tc>
        <w:tc>
          <w:tcPr>
            <w:tcW w:w="1842" w:type="dxa"/>
          </w:tcPr>
          <w:p w14:paraId="67BDF6CF" w14:textId="77777777" w:rsidR="00813CAB" w:rsidRPr="001318A2" w:rsidRDefault="00813C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p>
        </w:tc>
        <w:tc>
          <w:tcPr>
            <w:tcW w:w="851" w:type="dxa"/>
          </w:tcPr>
          <w:p w14:paraId="02084683" w14:textId="4DDBDE49" w:rsidR="00813CAB" w:rsidRPr="001318A2" w:rsidRDefault="00150D91"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r w:rsidRPr="00150D91">
              <w:rPr>
                <w:rFonts w:ascii="Courier New" w:hAnsi="Courier New" w:cs="Courier New"/>
                <w:color w:val="000000"/>
                <w:sz w:val="16"/>
                <w:szCs w:val="16"/>
                <w:highlight w:val="white"/>
              </w:rPr>
              <w:t>0..n</w:t>
            </w:r>
          </w:p>
        </w:tc>
        <w:tc>
          <w:tcPr>
            <w:tcW w:w="992" w:type="dxa"/>
          </w:tcPr>
          <w:p w14:paraId="6663C4C7" w14:textId="77777777" w:rsidR="00813CAB" w:rsidRPr="001318A2" w:rsidRDefault="00813C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p>
        </w:tc>
      </w:tr>
      <w:tr w:rsidR="00813CAB" w:rsidRPr="001318A2" w14:paraId="28426C59" w14:textId="1C80F125" w:rsidTr="00813CAB">
        <w:tc>
          <w:tcPr>
            <w:tcW w:w="5841" w:type="dxa"/>
          </w:tcPr>
          <w:p w14:paraId="06AD283B" w14:textId="008B4F1D" w:rsidR="00813CAB" w:rsidDel="004D5E86" w:rsidRDefault="00813CAB" w:rsidP="00146AA5">
            <w:pPr>
              <w:tabs>
                <w:tab w:val="left" w:pos="284"/>
                <w:tab w:val="left" w:pos="567"/>
                <w:tab w:val="left" w:pos="851"/>
                <w:tab w:val="left" w:pos="1134"/>
                <w:tab w:val="left" w:pos="1418"/>
              </w:tabs>
              <w:autoSpaceDE w:val="0"/>
              <w:autoSpaceDN w:val="0"/>
              <w:adjustRightInd w:val="0"/>
              <w:rPr>
                <w:del w:id="405" w:author="Georg Birgisson" w:date="2021-10-12T09:39:00Z"/>
                <w:rFonts w:ascii="Courier New" w:hAnsi="Courier New" w:cs="Courier New"/>
                <w:color w:val="002060"/>
                <w:sz w:val="16"/>
                <w:szCs w:val="16"/>
              </w:rPr>
            </w:pPr>
            <w:del w:id="406" w:author="Georg Birgisson" w:date="2021-10-12T09:39:00Z">
              <w:r w:rsidRPr="001318A2" w:rsidDel="004D5E86">
                <w:rPr>
                  <w:rFonts w:ascii="Courier New" w:hAnsi="Courier New" w:cs="Courier New"/>
                  <w:color w:val="000000"/>
                  <w:sz w:val="16"/>
                  <w:szCs w:val="16"/>
                  <w:highlight w:val="white"/>
                </w:rPr>
                <w:tab/>
              </w:r>
            </w:del>
            <w:ins w:id="407" w:author="Georg Birgisson" w:date="2021-10-12T09:39:00Z">
              <w:r w:rsidR="004D5E86">
                <w:rPr>
                  <w:rFonts w:ascii="Courier New" w:hAnsi="Courier New" w:cs="Courier New"/>
                  <w:color w:val="000000"/>
                  <w:sz w:val="16"/>
                  <w:szCs w:val="16"/>
                  <w:highlight w:val="white"/>
                </w:rPr>
                <w:t xml:space="preserve">   </w:t>
              </w:r>
            </w:ins>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cbc:ID</w:t>
            </w:r>
            <w:proofErr w:type="spellEnd"/>
            <w:r w:rsidRPr="002C6F56">
              <w:rPr>
                <w:rFonts w:ascii="Courier New" w:hAnsi="Courier New" w:cs="Courier New"/>
                <w:color w:val="002060"/>
                <w:sz w:val="16"/>
                <w:szCs w:val="16"/>
              </w:rPr>
              <w:t xml:space="preserve"> </w:t>
            </w:r>
          </w:p>
          <w:p w14:paraId="0B3881F6" w14:textId="3F1F501A" w:rsidR="00813CAB" w:rsidRDefault="00813C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del w:id="408" w:author="Georg Birgisson" w:date="2021-10-12T09:39:00Z">
              <w:r w:rsidDel="004D5E86">
                <w:rPr>
                  <w:rFonts w:ascii="Courier New" w:hAnsi="Courier New" w:cs="Courier New"/>
                  <w:color w:val="002060"/>
                  <w:sz w:val="16"/>
                  <w:szCs w:val="16"/>
                </w:rPr>
                <w:delText xml:space="preserve">         </w:delText>
              </w:r>
            </w:del>
            <w:proofErr w:type="spellStart"/>
            <w:r w:rsidRPr="002C6F56">
              <w:rPr>
                <w:rFonts w:ascii="Courier New" w:hAnsi="Courier New" w:cs="Courier New"/>
                <w:color w:val="002060"/>
                <w:sz w:val="16"/>
                <w:szCs w:val="16"/>
              </w:rPr>
              <w:t>schemeID</w:t>
            </w:r>
            <w:proofErr w:type="spellEnd"/>
            <w:r w:rsidRPr="002C6F56">
              <w:rPr>
                <w:rFonts w:ascii="Courier New" w:hAnsi="Courier New" w:cs="Courier New"/>
                <w:color w:val="002060"/>
                <w:sz w:val="16"/>
                <w:szCs w:val="16"/>
              </w:rPr>
              <w:t>="</w:t>
            </w:r>
            <w:r w:rsidR="0049431C">
              <w:rPr>
                <w:rFonts w:ascii="Courier New" w:hAnsi="Courier New" w:cs="Courier New"/>
                <w:color w:val="002060"/>
                <w:sz w:val="16"/>
                <w:szCs w:val="16"/>
              </w:rPr>
              <w:t>0035</w:t>
            </w:r>
            <w:r w:rsidRPr="002C6F56">
              <w:rPr>
                <w:rFonts w:ascii="Courier New" w:hAnsi="Courier New" w:cs="Courier New"/>
                <w:color w:val="002060"/>
                <w:sz w:val="16"/>
                <w:szCs w:val="16"/>
              </w:rPr>
              <w:t>"</w:t>
            </w:r>
            <w:r w:rsidRPr="001318A2">
              <w:rPr>
                <w:rFonts w:ascii="Courier New" w:hAnsi="Courier New" w:cs="Courier New"/>
                <w:color w:val="0000FF"/>
                <w:sz w:val="16"/>
                <w:szCs w:val="16"/>
                <w:highlight w:val="white"/>
              </w:rPr>
              <w:t>&gt;</w:t>
            </w:r>
          </w:p>
          <w:p w14:paraId="6AC1CF81" w14:textId="7A6BCEF8" w:rsidR="00813CAB" w:rsidRPr="001318A2" w:rsidRDefault="00813C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sidRPr="00F95EF2">
              <w:rPr>
                <w:rFonts w:ascii="Courier New" w:hAnsi="Courier New" w:cs="Courier New"/>
                <w:color w:val="000000"/>
                <w:sz w:val="16"/>
                <w:szCs w:val="16"/>
              </w:rPr>
              <w:t xml:space="preserve">   </w:t>
            </w:r>
            <w:del w:id="409" w:author="Georg Birgisson" w:date="2021-10-12T09:39:00Z">
              <w:r w:rsidRPr="00F95EF2" w:rsidDel="004D5E86">
                <w:rPr>
                  <w:rFonts w:ascii="Courier New" w:hAnsi="Courier New" w:cs="Courier New"/>
                  <w:color w:val="000000"/>
                  <w:sz w:val="16"/>
                  <w:szCs w:val="16"/>
                </w:rPr>
                <w:delText xml:space="preserve">      </w:delText>
              </w:r>
            </w:del>
            <w:r w:rsidRPr="00F95EF2">
              <w:rPr>
                <w:rFonts w:ascii="Courier New" w:hAnsi="Courier New" w:cs="Courier New"/>
                <w:color w:val="000000"/>
                <w:sz w:val="16"/>
                <w:szCs w:val="16"/>
              </w:rPr>
              <w:t>Sel123</w:t>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cbc:ID</w:t>
            </w:r>
            <w:proofErr w:type="spellEnd"/>
            <w:r w:rsidRPr="001318A2">
              <w:rPr>
                <w:rFonts w:ascii="Courier New" w:hAnsi="Courier New" w:cs="Courier New"/>
                <w:color w:val="0000FF"/>
                <w:sz w:val="16"/>
                <w:szCs w:val="16"/>
                <w:highlight w:val="white"/>
              </w:rPr>
              <w:t>&gt;</w:t>
            </w:r>
          </w:p>
        </w:tc>
        <w:tc>
          <w:tcPr>
            <w:tcW w:w="1842" w:type="dxa"/>
          </w:tcPr>
          <w:p w14:paraId="53666BC8" w14:textId="7B66B8A4" w:rsidR="00813CAB" w:rsidDel="004D5E86" w:rsidRDefault="00813CAB" w:rsidP="00146AA5">
            <w:pPr>
              <w:tabs>
                <w:tab w:val="left" w:pos="284"/>
                <w:tab w:val="left" w:pos="567"/>
                <w:tab w:val="left" w:pos="851"/>
                <w:tab w:val="left" w:pos="1134"/>
                <w:tab w:val="left" w:pos="1418"/>
              </w:tabs>
              <w:autoSpaceDE w:val="0"/>
              <w:autoSpaceDN w:val="0"/>
              <w:adjustRightInd w:val="0"/>
              <w:rPr>
                <w:del w:id="410" w:author="Georg Birgisson" w:date="2021-10-12T09:39:00Z"/>
                <w:rFonts w:ascii="Courier New" w:hAnsi="Courier New" w:cs="Courier New"/>
                <w:color w:val="000000"/>
                <w:sz w:val="16"/>
                <w:szCs w:val="16"/>
                <w:highlight w:val="white"/>
              </w:rPr>
            </w:pPr>
          </w:p>
          <w:p w14:paraId="4303BE25" w14:textId="46737BB2" w:rsidR="00813CAB" w:rsidRDefault="00813C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del w:id="411" w:author="Georg Birgisson" w:date="2021-10-12T09:40:00Z">
              <w:r w:rsidDel="004D5E86">
                <w:rPr>
                  <w:rFonts w:ascii="Courier New" w:hAnsi="Courier New" w:cs="Courier New"/>
                  <w:color w:val="000000"/>
                  <w:sz w:val="16"/>
                  <w:szCs w:val="16"/>
                  <w:highlight w:val="white"/>
                </w:rPr>
                <w:delText>Tegund númers</w:delText>
              </w:r>
            </w:del>
            <w:proofErr w:type="spellStart"/>
            <w:ins w:id="412" w:author="Georg Birgisson" w:date="2021-10-12T09:40:00Z">
              <w:r w:rsidR="004D5E86">
                <w:rPr>
                  <w:rFonts w:ascii="Courier New" w:hAnsi="Courier New" w:cs="Courier New"/>
                  <w:color w:val="000000"/>
                  <w:sz w:val="16"/>
                  <w:szCs w:val="16"/>
                  <w:highlight w:val="white"/>
                </w:rPr>
                <w:t>Kóti</w:t>
              </w:r>
              <w:proofErr w:type="spellEnd"/>
              <w:r w:rsidR="004D5E86">
                <w:rPr>
                  <w:rFonts w:ascii="Courier New" w:hAnsi="Courier New" w:cs="Courier New"/>
                  <w:color w:val="000000"/>
                  <w:sz w:val="16"/>
                  <w:szCs w:val="16"/>
                  <w:highlight w:val="white"/>
                </w:rPr>
                <w:t xml:space="preserve"> auðkennis</w:t>
              </w:r>
            </w:ins>
          </w:p>
          <w:p w14:paraId="3E43479C" w14:textId="1B41B685" w:rsidR="00813CAB" w:rsidRPr="001318A2" w:rsidRDefault="00813C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Númer seljanda</w:t>
            </w:r>
          </w:p>
        </w:tc>
        <w:tc>
          <w:tcPr>
            <w:tcW w:w="851" w:type="dxa"/>
          </w:tcPr>
          <w:p w14:paraId="3B23A3B7" w14:textId="2EC652C2" w:rsidR="00813CAB" w:rsidDel="004D5E86" w:rsidRDefault="00813CAB" w:rsidP="00146AA5">
            <w:pPr>
              <w:tabs>
                <w:tab w:val="left" w:pos="284"/>
                <w:tab w:val="left" w:pos="567"/>
                <w:tab w:val="left" w:pos="851"/>
                <w:tab w:val="left" w:pos="1134"/>
                <w:tab w:val="left" w:pos="1418"/>
              </w:tabs>
              <w:autoSpaceDE w:val="0"/>
              <w:autoSpaceDN w:val="0"/>
              <w:adjustRightInd w:val="0"/>
              <w:rPr>
                <w:del w:id="413" w:author="Georg Birgisson" w:date="2021-10-12T09:39:00Z"/>
                <w:rFonts w:ascii="Courier New" w:hAnsi="Courier New" w:cs="Courier New"/>
                <w:color w:val="000000"/>
                <w:sz w:val="16"/>
                <w:szCs w:val="16"/>
                <w:highlight w:val="white"/>
              </w:rPr>
            </w:pPr>
          </w:p>
          <w:p w14:paraId="4C821AB4" w14:textId="783B3E02" w:rsidR="00813CAB" w:rsidRDefault="00813C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0..1</w:t>
            </w:r>
          </w:p>
          <w:p w14:paraId="2F7F8186" w14:textId="614C706E" w:rsidR="00813CAB" w:rsidRPr="001318A2" w:rsidRDefault="00813C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0..1</w:t>
            </w:r>
          </w:p>
        </w:tc>
        <w:tc>
          <w:tcPr>
            <w:tcW w:w="992" w:type="dxa"/>
          </w:tcPr>
          <w:p w14:paraId="4C5A946F" w14:textId="0961A024" w:rsidR="00813CAB" w:rsidDel="004D5E86" w:rsidRDefault="00813CAB" w:rsidP="00146AA5">
            <w:pPr>
              <w:tabs>
                <w:tab w:val="left" w:pos="284"/>
                <w:tab w:val="left" w:pos="567"/>
                <w:tab w:val="left" w:pos="851"/>
                <w:tab w:val="left" w:pos="1134"/>
                <w:tab w:val="left" w:pos="1418"/>
              </w:tabs>
              <w:autoSpaceDE w:val="0"/>
              <w:autoSpaceDN w:val="0"/>
              <w:adjustRightInd w:val="0"/>
              <w:rPr>
                <w:del w:id="414" w:author="Georg Birgisson" w:date="2021-10-12T09:39:00Z"/>
                <w:rFonts w:ascii="Courier New" w:hAnsi="Courier New" w:cs="Courier New"/>
                <w:color w:val="000000"/>
                <w:sz w:val="16"/>
                <w:szCs w:val="16"/>
                <w:highlight w:val="white"/>
              </w:rPr>
            </w:pPr>
          </w:p>
          <w:p w14:paraId="137F3DD7" w14:textId="19F12B45" w:rsidR="00813CAB" w:rsidRDefault="00813C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BT-29-1</w:t>
            </w:r>
          </w:p>
          <w:p w14:paraId="19AFCCAB" w14:textId="49FD3FA3" w:rsidR="00813CAB" w:rsidRPr="001318A2" w:rsidRDefault="00813C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BT-29</w:t>
            </w:r>
          </w:p>
        </w:tc>
      </w:tr>
      <w:tr w:rsidR="00813CAB" w:rsidRPr="001318A2" w14:paraId="0BE25BFA" w14:textId="084B86C1" w:rsidTr="00813CAB">
        <w:tc>
          <w:tcPr>
            <w:tcW w:w="5841" w:type="dxa"/>
          </w:tcPr>
          <w:p w14:paraId="17434CB4" w14:textId="77777777" w:rsidR="00813CAB" w:rsidRPr="001318A2" w:rsidRDefault="00813C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cac:PartyIdentification</w:t>
            </w:r>
            <w:proofErr w:type="spellEnd"/>
            <w:r w:rsidRPr="001318A2">
              <w:rPr>
                <w:rFonts w:ascii="Courier New" w:hAnsi="Courier New" w:cs="Courier New"/>
                <w:color w:val="0000FF"/>
                <w:sz w:val="16"/>
                <w:szCs w:val="16"/>
                <w:highlight w:val="white"/>
              </w:rPr>
              <w:t>&gt;</w:t>
            </w:r>
          </w:p>
        </w:tc>
        <w:tc>
          <w:tcPr>
            <w:tcW w:w="1842" w:type="dxa"/>
          </w:tcPr>
          <w:p w14:paraId="5E76CC05" w14:textId="77777777" w:rsidR="00813CAB" w:rsidRPr="001318A2" w:rsidRDefault="00813C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p>
        </w:tc>
        <w:tc>
          <w:tcPr>
            <w:tcW w:w="851" w:type="dxa"/>
          </w:tcPr>
          <w:p w14:paraId="066E175D" w14:textId="77777777" w:rsidR="00813CAB" w:rsidRPr="001318A2" w:rsidRDefault="00813C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p>
        </w:tc>
        <w:tc>
          <w:tcPr>
            <w:tcW w:w="992" w:type="dxa"/>
          </w:tcPr>
          <w:p w14:paraId="547D4A4B" w14:textId="77777777" w:rsidR="00813CAB" w:rsidRPr="001318A2" w:rsidRDefault="00813C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p>
        </w:tc>
      </w:tr>
    </w:tbl>
    <w:p w14:paraId="5BF8D593" w14:textId="74265D83" w:rsidR="00813CAB" w:rsidRDefault="00813CAB" w:rsidP="00813CAB">
      <w:pPr>
        <w:pStyle w:val="BodyText"/>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A55BE8" w:rsidRPr="00DD76FE" w14:paraId="3A197510" w14:textId="77777777" w:rsidTr="007E4EFF">
        <w:tc>
          <w:tcPr>
            <w:tcW w:w="6095" w:type="dxa"/>
          </w:tcPr>
          <w:p w14:paraId="7AE6E9E7" w14:textId="77777777" w:rsidR="00A55BE8" w:rsidRPr="00DD76FE" w:rsidRDefault="00A55BE8" w:rsidP="00DD76FE">
            <w:pPr>
              <w:pStyle w:val="BodyText"/>
              <w:spacing w:after="0"/>
              <w:rPr>
                <w:b/>
                <w:highlight w:val="white"/>
              </w:rPr>
            </w:pPr>
            <w:r w:rsidRPr="00DD76FE">
              <w:rPr>
                <w:b/>
                <w:highlight w:val="white"/>
              </w:rPr>
              <w:t>Regla</w:t>
            </w:r>
          </w:p>
        </w:tc>
        <w:tc>
          <w:tcPr>
            <w:tcW w:w="2439" w:type="dxa"/>
          </w:tcPr>
          <w:p w14:paraId="07A82BE6" w14:textId="77777777" w:rsidR="00A55BE8" w:rsidRPr="00DD76FE" w:rsidRDefault="00A55BE8" w:rsidP="00DD76FE">
            <w:pPr>
              <w:pStyle w:val="BodyText"/>
              <w:spacing w:after="0"/>
              <w:rPr>
                <w:b/>
                <w:highlight w:val="white"/>
              </w:rPr>
            </w:pPr>
            <w:r w:rsidRPr="00DD76FE">
              <w:rPr>
                <w:b/>
                <w:highlight w:val="white"/>
              </w:rPr>
              <w:t>Kenni</w:t>
            </w:r>
          </w:p>
        </w:tc>
        <w:tc>
          <w:tcPr>
            <w:tcW w:w="992" w:type="dxa"/>
          </w:tcPr>
          <w:p w14:paraId="59A8C1A3" w14:textId="77777777" w:rsidR="00A55BE8" w:rsidRPr="00DD76FE" w:rsidRDefault="00A55BE8" w:rsidP="00DD76FE">
            <w:pPr>
              <w:pStyle w:val="BodyText"/>
              <w:spacing w:after="0"/>
              <w:rPr>
                <w:b/>
                <w:highlight w:val="white"/>
              </w:rPr>
            </w:pPr>
            <w:r w:rsidRPr="00DD76FE">
              <w:rPr>
                <w:b/>
                <w:highlight w:val="white"/>
              </w:rPr>
              <w:t>Vægi</w:t>
            </w:r>
          </w:p>
        </w:tc>
      </w:tr>
      <w:tr w:rsidR="00A55BE8" w:rsidRPr="00DD76FE" w14:paraId="7FAF98E3" w14:textId="77777777" w:rsidTr="007E4EFF">
        <w:tc>
          <w:tcPr>
            <w:tcW w:w="6095" w:type="dxa"/>
          </w:tcPr>
          <w:p w14:paraId="7DACC166" w14:textId="119E8384" w:rsidR="00A55BE8" w:rsidRPr="00DD76FE" w:rsidRDefault="00A55BE8" w:rsidP="00DD76FE">
            <w:pPr>
              <w:pStyle w:val="BodyText"/>
              <w:spacing w:after="0"/>
              <w:rPr>
                <w:highlight w:val="white"/>
              </w:rPr>
            </w:pPr>
            <w:proofErr w:type="spellStart"/>
            <w:r w:rsidRPr="00DD76FE">
              <w:rPr>
                <w:highlight w:val="white"/>
              </w:rPr>
              <w:t>Eigindi</w:t>
            </w:r>
            <w:proofErr w:type="spellEnd"/>
            <w:r w:rsidRPr="00DD76FE">
              <w:rPr>
                <w:highlight w:val="white"/>
              </w:rPr>
              <w:t xml:space="preserve"> fyrir tegund númers skulu auðkennd með </w:t>
            </w:r>
            <w:proofErr w:type="spellStart"/>
            <w:r w:rsidRPr="00DD76FE">
              <w:rPr>
                <w:highlight w:val="white"/>
              </w:rPr>
              <w:t>kóta</w:t>
            </w:r>
            <w:proofErr w:type="spellEnd"/>
            <w:r w:rsidRPr="00DD76FE">
              <w:rPr>
                <w:highlight w:val="white"/>
              </w:rPr>
              <w:t xml:space="preserve"> úr </w:t>
            </w:r>
            <w:proofErr w:type="spellStart"/>
            <w:r w:rsidRPr="00DD76FE">
              <w:rPr>
                <w:highlight w:val="white"/>
              </w:rPr>
              <w:t>kótatöflu</w:t>
            </w:r>
            <w:proofErr w:type="spellEnd"/>
            <w:r w:rsidRPr="00DD76FE">
              <w:rPr>
                <w:highlight w:val="white"/>
              </w:rPr>
              <w:t xml:space="preserve"> ICD.</w:t>
            </w:r>
          </w:p>
        </w:tc>
        <w:tc>
          <w:tcPr>
            <w:tcW w:w="2439" w:type="dxa"/>
          </w:tcPr>
          <w:p w14:paraId="6784570B" w14:textId="2E40A0C1" w:rsidR="00A55BE8" w:rsidRPr="00DD76FE" w:rsidRDefault="00A55BE8" w:rsidP="00DD76FE">
            <w:pPr>
              <w:pStyle w:val="BodyText"/>
              <w:spacing w:after="0"/>
              <w:rPr>
                <w:highlight w:val="white"/>
              </w:rPr>
            </w:pPr>
            <w:r w:rsidRPr="00DD76FE">
              <w:rPr>
                <w:highlight w:val="white"/>
              </w:rPr>
              <w:t>BR-CL-10</w:t>
            </w:r>
          </w:p>
        </w:tc>
        <w:tc>
          <w:tcPr>
            <w:tcW w:w="992" w:type="dxa"/>
          </w:tcPr>
          <w:p w14:paraId="5B0C3DE6" w14:textId="77777777" w:rsidR="00A55BE8" w:rsidRPr="00DD76FE" w:rsidRDefault="00A55BE8" w:rsidP="00DD76FE">
            <w:pPr>
              <w:pStyle w:val="BodyText"/>
              <w:spacing w:after="0"/>
              <w:rPr>
                <w:highlight w:val="white"/>
              </w:rPr>
            </w:pPr>
            <w:r w:rsidRPr="00DD76FE">
              <w:rPr>
                <w:highlight w:val="white"/>
              </w:rPr>
              <w:t>fatal</w:t>
            </w:r>
          </w:p>
        </w:tc>
      </w:tr>
      <w:tr w:rsidR="00A55BE8" w:rsidRPr="00DD76FE" w14:paraId="22B69BB0" w14:textId="77777777" w:rsidTr="007E4EFF">
        <w:tc>
          <w:tcPr>
            <w:tcW w:w="6095" w:type="dxa"/>
          </w:tcPr>
          <w:p w14:paraId="34EDD9DC" w14:textId="506B6B50" w:rsidR="00A55BE8" w:rsidRPr="00DD76FE" w:rsidRDefault="00A55BE8" w:rsidP="00DD76FE">
            <w:pPr>
              <w:pStyle w:val="BodyText"/>
              <w:spacing w:after="0"/>
              <w:rPr>
                <w:highlight w:val="white"/>
              </w:rPr>
            </w:pPr>
            <w:r w:rsidRPr="00DD76FE">
              <w:rPr>
                <w:highlight w:val="white"/>
              </w:rPr>
              <w:t>Til að styðja sjálfvirkni í úrvinnslu skal reikningur innihalda eitt eða öll af: auðkenni seljanda (BT-29), kennitölu seljanda (BT-30) eða virðisaukaskattsnúmer seljanda (BT-31).</w:t>
            </w:r>
          </w:p>
        </w:tc>
        <w:tc>
          <w:tcPr>
            <w:tcW w:w="2439" w:type="dxa"/>
          </w:tcPr>
          <w:p w14:paraId="23CBAD22" w14:textId="521AFDDB" w:rsidR="00A55BE8" w:rsidRPr="00DD76FE" w:rsidRDefault="00A55BE8" w:rsidP="00DD76FE">
            <w:pPr>
              <w:pStyle w:val="BodyText"/>
              <w:spacing w:after="0"/>
              <w:rPr>
                <w:highlight w:val="white"/>
              </w:rPr>
            </w:pPr>
            <w:r w:rsidRPr="00DD76FE">
              <w:rPr>
                <w:highlight w:val="white"/>
              </w:rPr>
              <w:t>BR-CO-26</w:t>
            </w:r>
          </w:p>
        </w:tc>
        <w:tc>
          <w:tcPr>
            <w:tcW w:w="992" w:type="dxa"/>
          </w:tcPr>
          <w:p w14:paraId="57BDAD85" w14:textId="0F20C790" w:rsidR="00A55BE8" w:rsidRPr="00DD76FE" w:rsidRDefault="000E043B" w:rsidP="00DD76FE">
            <w:pPr>
              <w:pStyle w:val="BodyText"/>
              <w:spacing w:after="0"/>
              <w:rPr>
                <w:highlight w:val="white"/>
              </w:rPr>
            </w:pPr>
            <w:r w:rsidRPr="00DD76FE">
              <w:rPr>
                <w:highlight w:val="white"/>
              </w:rPr>
              <w:t>fatal</w:t>
            </w:r>
          </w:p>
        </w:tc>
      </w:tr>
    </w:tbl>
    <w:p w14:paraId="054ED388" w14:textId="06E3607A" w:rsidR="00146AA5" w:rsidRPr="00D26E2F" w:rsidRDefault="00146AA5" w:rsidP="00146AA5">
      <w:pPr>
        <w:pStyle w:val="Heading5"/>
      </w:pPr>
      <w:r>
        <w:t>Rafrænt póstfang</w:t>
      </w:r>
    </w:p>
    <w:p w14:paraId="3C15ADF2" w14:textId="6CBEF486" w:rsidR="00146AA5" w:rsidRDefault="00146AA5" w:rsidP="00146AA5">
      <w:pPr>
        <w:pStyle w:val="BodyText"/>
      </w:pPr>
      <w:r w:rsidRPr="00D26E2F">
        <w:t xml:space="preserve">Í skeytahlutanum fyrir seljanda er mögulegt að setja </w:t>
      </w:r>
      <w:r>
        <w:t>inn staðlað kenni fyrir upphafs</w:t>
      </w:r>
      <w:r w:rsidRPr="00D26E2F">
        <w:t>punkt</w:t>
      </w:r>
      <w:r>
        <w:t xml:space="preserve"> skeytasamskipta (</w:t>
      </w:r>
      <w:proofErr w:type="spellStart"/>
      <w:r>
        <w:t>EndpointID</w:t>
      </w:r>
      <w:proofErr w:type="spellEnd"/>
      <w:r>
        <w:t>), þ.e. hvaðan reikningurinn</w:t>
      </w:r>
      <w:r w:rsidRPr="004C13EA">
        <w:t xml:space="preserve"> </w:t>
      </w:r>
      <w:r>
        <w:t>kemur</w:t>
      </w:r>
      <w:r w:rsidRPr="00D26E2F">
        <w:t xml:space="preserve">. Dæmi um slíka </w:t>
      </w:r>
      <w:r>
        <w:t>enda</w:t>
      </w:r>
      <w:r w:rsidRPr="00D26E2F">
        <w:t>punkta eru rafræn pósthól</w:t>
      </w:r>
      <w:r>
        <w:t>f</w:t>
      </w:r>
      <w:r w:rsidRPr="00D26E2F">
        <w:t xml:space="preserve"> í skeytakerfum. </w:t>
      </w:r>
      <w:r>
        <w:t>Algengt er að nota t.d. íslenskar kennitölur eða</w:t>
      </w:r>
      <w:r w:rsidRPr="00D26E2F">
        <w:t xml:space="preserve"> GLN staðsetningarkenni</w:t>
      </w:r>
      <w:r>
        <w:t>.</w:t>
      </w:r>
      <w:r w:rsidRPr="00D26E2F">
        <w:t xml:space="preserve"> Sé </w:t>
      </w:r>
      <w:r>
        <w:t>þetta</w:t>
      </w:r>
      <w:r w:rsidRPr="00D26E2F">
        <w:t xml:space="preserve"> kenni not</w:t>
      </w:r>
      <w:r>
        <w:t>a</w:t>
      </w:r>
      <w:r w:rsidRPr="00D26E2F">
        <w:t xml:space="preserve">ð til stýringar má ýmist setja </w:t>
      </w:r>
      <w:r>
        <w:t>það</w:t>
      </w:r>
      <w:r w:rsidRPr="00D26E2F">
        <w:t xml:space="preserve"> inn í skeytið eða í svokallað umslag skeytisins.</w:t>
      </w:r>
    </w:p>
    <w:p w14:paraId="74B7AC84" w14:textId="17492FDC" w:rsidR="00A55BE8" w:rsidRDefault="00A55BE8" w:rsidP="00146AA5">
      <w:pPr>
        <w:pStyle w:val="BodyText"/>
      </w:pPr>
      <w:r>
        <w:lastRenderedPageBreak/>
        <w:t xml:space="preserve">Í </w:t>
      </w:r>
      <w:del w:id="415" w:author="Georg Birgisson" w:date="2021-10-11T16:33:00Z">
        <w:r w:rsidDel="00FE0336">
          <w:delText>PEPPOL</w:delText>
        </w:r>
      </w:del>
      <w:ins w:id="416" w:author="Georg Birgisson" w:date="2021-10-11T16:33:00Z">
        <w:r w:rsidR="00FE0336">
          <w:t>Peppol</w:t>
        </w:r>
      </w:ins>
      <w:r>
        <w:t xml:space="preserve"> er krafa að rafrænt póstfang komi fram og miðast það við að skeytis sé sent með Peppol skeytakerfinu. Sé ekki notað rafrænt póstfang má fylla í svæðið með kennitölu seljanda.</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Change w:id="417" w:author="Georg Birgisson" w:date="2021-10-12T12:24:00Z">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PrChange>
      </w:tblPr>
      <w:tblGrid>
        <w:gridCol w:w="5838"/>
        <w:gridCol w:w="1845"/>
        <w:gridCol w:w="851"/>
        <w:gridCol w:w="992"/>
        <w:tblGridChange w:id="418">
          <w:tblGrid>
            <w:gridCol w:w="5838"/>
            <w:gridCol w:w="1845"/>
            <w:gridCol w:w="851"/>
            <w:gridCol w:w="18"/>
            <w:gridCol w:w="974"/>
          </w:tblGrid>
        </w:tblGridChange>
      </w:tblGrid>
      <w:tr w:rsidR="00813CAB" w:rsidRPr="00813CAB" w14:paraId="7CD9EDC2" w14:textId="77777777" w:rsidTr="00F95EF2">
        <w:tc>
          <w:tcPr>
            <w:tcW w:w="5838" w:type="dxa"/>
            <w:tcPrChange w:id="419" w:author="Georg Birgisson" w:date="2021-10-12T12:24:00Z">
              <w:tcPr>
                <w:tcW w:w="5838" w:type="dxa"/>
              </w:tcPr>
            </w:tcPrChange>
          </w:tcPr>
          <w:p w14:paraId="64A34BD4" w14:textId="77777777" w:rsidR="00813CAB" w:rsidRPr="00813CAB" w:rsidRDefault="00813CAB"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813CAB">
              <w:rPr>
                <w:rFonts w:ascii="Courier New" w:hAnsi="Courier New" w:cs="Courier New"/>
                <w:b/>
                <w:sz w:val="16"/>
                <w:szCs w:val="16"/>
                <w:highlight w:val="white"/>
              </w:rPr>
              <w:t>Tag</w:t>
            </w:r>
          </w:p>
        </w:tc>
        <w:tc>
          <w:tcPr>
            <w:tcW w:w="1845" w:type="dxa"/>
            <w:tcPrChange w:id="420" w:author="Georg Birgisson" w:date="2021-10-12T12:24:00Z">
              <w:tcPr>
                <w:tcW w:w="1845" w:type="dxa"/>
              </w:tcPr>
            </w:tcPrChange>
          </w:tcPr>
          <w:p w14:paraId="67A0E592" w14:textId="77777777" w:rsidR="00813CAB" w:rsidRPr="00813CAB" w:rsidRDefault="00813CAB"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813CAB">
              <w:rPr>
                <w:rFonts w:ascii="Courier New" w:hAnsi="Courier New" w:cs="Courier New"/>
                <w:b/>
                <w:sz w:val="16"/>
                <w:szCs w:val="16"/>
                <w:highlight w:val="white"/>
              </w:rPr>
              <w:t>Heiti</w:t>
            </w:r>
          </w:p>
        </w:tc>
        <w:tc>
          <w:tcPr>
            <w:tcW w:w="851" w:type="dxa"/>
            <w:tcPrChange w:id="421" w:author="Georg Birgisson" w:date="2021-10-12T12:24:00Z">
              <w:tcPr>
                <w:tcW w:w="851" w:type="dxa"/>
              </w:tcPr>
            </w:tcPrChange>
          </w:tcPr>
          <w:p w14:paraId="2293FEE9" w14:textId="77777777" w:rsidR="00813CAB" w:rsidRPr="00813CAB" w:rsidRDefault="00813CAB"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813CAB">
              <w:rPr>
                <w:rFonts w:ascii="Courier New" w:hAnsi="Courier New" w:cs="Courier New"/>
                <w:b/>
                <w:sz w:val="16"/>
                <w:szCs w:val="16"/>
                <w:highlight w:val="white"/>
              </w:rPr>
              <w:t>Tíðni</w:t>
            </w:r>
          </w:p>
        </w:tc>
        <w:tc>
          <w:tcPr>
            <w:tcW w:w="992" w:type="dxa"/>
            <w:tcPrChange w:id="422" w:author="Georg Birgisson" w:date="2021-10-12T12:24:00Z">
              <w:tcPr>
                <w:tcW w:w="992" w:type="dxa"/>
                <w:gridSpan w:val="2"/>
              </w:tcPr>
            </w:tcPrChange>
          </w:tcPr>
          <w:p w14:paraId="22A70790" w14:textId="77777777" w:rsidR="00813CAB" w:rsidRPr="00813CAB" w:rsidRDefault="00813CAB"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813CAB">
              <w:rPr>
                <w:rFonts w:ascii="Courier New" w:hAnsi="Courier New" w:cs="Courier New"/>
                <w:b/>
                <w:sz w:val="16"/>
                <w:szCs w:val="16"/>
                <w:highlight w:val="white"/>
              </w:rPr>
              <w:t>Númer</w:t>
            </w:r>
          </w:p>
        </w:tc>
      </w:tr>
      <w:tr w:rsidR="00813CAB" w:rsidRPr="001318A2" w14:paraId="0B36314E" w14:textId="77777777" w:rsidTr="00F95EF2">
        <w:tc>
          <w:tcPr>
            <w:tcW w:w="5838" w:type="dxa"/>
            <w:tcPrChange w:id="423" w:author="Georg Birgisson" w:date="2021-10-12T12:24:00Z">
              <w:tcPr>
                <w:tcW w:w="5838" w:type="dxa"/>
              </w:tcPr>
            </w:tcPrChange>
          </w:tcPr>
          <w:p w14:paraId="16726819" w14:textId="61E7B771" w:rsidR="00813CAB" w:rsidRDefault="00813C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cbc:EndpointID</w:t>
            </w:r>
            <w:proofErr w:type="spellEnd"/>
            <w:del w:id="424" w:author="Georg Birgisson" w:date="2021-10-12T09:41:00Z">
              <w:r w:rsidDel="004D5E86">
                <w:rPr>
                  <w:rFonts w:ascii="Courier New" w:hAnsi="Courier New" w:cs="Courier New"/>
                  <w:color w:val="800000"/>
                  <w:sz w:val="16"/>
                  <w:szCs w:val="16"/>
                  <w:highlight w:val="white"/>
                </w:rPr>
                <w:br/>
              </w:r>
            </w:del>
            <w:del w:id="425" w:author="Georg Birgisson" w:date="2021-10-12T09:42:00Z">
              <w:r w:rsidDel="004D5E86">
                <w:rPr>
                  <w:rFonts w:ascii="Courier New" w:hAnsi="Courier New" w:cs="Courier New"/>
                  <w:color w:val="002060"/>
                  <w:sz w:val="16"/>
                  <w:szCs w:val="16"/>
                  <w:highlight w:val="white"/>
                </w:rPr>
                <w:delText xml:space="preserve">        </w:delText>
              </w:r>
            </w:del>
            <w:r>
              <w:rPr>
                <w:rFonts w:ascii="Courier New" w:hAnsi="Courier New" w:cs="Courier New"/>
                <w:color w:val="002060"/>
                <w:sz w:val="16"/>
                <w:szCs w:val="16"/>
                <w:highlight w:val="white"/>
              </w:rPr>
              <w:t xml:space="preserve"> </w:t>
            </w:r>
            <w:proofErr w:type="spellStart"/>
            <w:r w:rsidRPr="001318A2">
              <w:rPr>
                <w:rFonts w:ascii="Courier New" w:hAnsi="Courier New" w:cs="Courier New"/>
                <w:color w:val="002060"/>
                <w:sz w:val="16"/>
                <w:szCs w:val="16"/>
              </w:rPr>
              <w:t>schemeID</w:t>
            </w:r>
            <w:proofErr w:type="spellEnd"/>
            <w:r w:rsidRPr="001318A2">
              <w:rPr>
                <w:rFonts w:ascii="Courier New" w:hAnsi="Courier New" w:cs="Courier New"/>
                <w:color w:val="002060"/>
                <w:sz w:val="16"/>
                <w:szCs w:val="16"/>
              </w:rPr>
              <w:t>="</w:t>
            </w:r>
            <w:r w:rsidR="0015709A">
              <w:rPr>
                <w:rFonts w:ascii="Courier New" w:hAnsi="Courier New" w:cs="Courier New"/>
                <w:color w:val="002060"/>
                <w:sz w:val="16"/>
                <w:szCs w:val="16"/>
              </w:rPr>
              <w:t>0196</w:t>
            </w:r>
            <w:r w:rsidRPr="001318A2">
              <w:rPr>
                <w:rFonts w:ascii="Courier New" w:hAnsi="Courier New" w:cs="Courier New"/>
                <w:color w:val="002060"/>
                <w:sz w:val="16"/>
                <w:szCs w:val="16"/>
              </w:rPr>
              <w:t>"</w:t>
            </w:r>
            <w:r w:rsidRPr="001318A2">
              <w:rPr>
                <w:rFonts w:ascii="Courier New" w:hAnsi="Courier New" w:cs="Courier New"/>
                <w:color w:val="0000FF"/>
                <w:sz w:val="16"/>
                <w:szCs w:val="16"/>
                <w:highlight w:val="white"/>
              </w:rPr>
              <w:t>&gt;</w:t>
            </w:r>
          </w:p>
          <w:p w14:paraId="26BEF6D4" w14:textId="6D7E72A5" w:rsidR="00813CAB" w:rsidRPr="001318A2" w:rsidRDefault="00813C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F95EF2">
              <w:rPr>
                <w:rFonts w:ascii="Courier New" w:hAnsi="Courier New" w:cs="Courier New"/>
                <w:color w:val="000000"/>
                <w:sz w:val="16"/>
                <w:szCs w:val="16"/>
              </w:rPr>
              <w:t xml:space="preserve">         5203092330</w:t>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cbc:EndpointID</w:t>
            </w:r>
            <w:proofErr w:type="spellEnd"/>
            <w:r w:rsidRPr="001318A2">
              <w:rPr>
                <w:rFonts w:ascii="Courier New" w:hAnsi="Courier New" w:cs="Courier New"/>
                <w:color w:val="0000FF"/>
                <w:sz w:val="16"/>
                <w:szCs w:val="16"/>
                <w:highlight w:val="white"/>
              </w:rPr>
              <w:t>&gt;</w:t>
            </w:r>
          </w:p>
        </w:tc>
        <w:tc>
          <w:tcPr>
            <w:tcW w:w="1845" w:type="dxa"/>
            <w:tcPrChange w:id="426" w:author="Georg Birgisson" w:date="2021-10-12T12:24:00Z">
              <w:tcPr>
                <w:tcW w:w="1845" w:type="dxa"/>
              </w:tcPr>
            </w:tcPrChange>
          </w:tcPr>
          <w:p w14:paraId="647A2728" w14:textId="11755BCC" w:rsidR="00813CAB" w:rsidDel="004D5E86" w:rsidRDefault="00813CAB" w:rsidP="00813CAB">
            <w:pPr>
              <w:tabs>
                <w:tab w:val="left" w:pos="284"/>
                <w:tab w:val="left" w:pos="567"/>
                <w:tab w:val="left" w:pos="851"/>
                <w:tab w:val="left" w:pos="1134"/>
                <w:tab w:val="left" w:pos="1418"/>
                <w:tab w:val="left" w:pos="1701"/>
              </w:tabs>
              <w:autoSpaceDE w:val="0"/>
              <w:autoSpaceDN w:val="0"/>
              <w:adjustRightInd w:val="0"/>
              <w:rPr>
                <w:del w:id="427" w:author="Georg Birgisson" w:date="2021-10-12T09:42:00Z"/>
                <w:rFonts w:ascii="Courier New" w:hAnsi="Courier New" w:cs="Courier New"/>
                <w:sz w:val="16"/>
                <w:szCs w:val="16"/>
                <w:highlight w:val="white"/>
              </w:rPr>
            </w:pPr>
          </w:p>
          <w:p w14:paraId="524B7818" w14:textId="3BE1E77B" w:rsidR="00813CAB" w:rsidRPr="00813CAB" w:rsidRDefault="00813CAB" w:rsidP="00813CA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813CAB">
              <w:rPr>
                <w:rFonts w:ascii="Courier New" w:hAnsi="Courier New" w:cs="Courier New"/>
                <w:sz w:val="16"/>
                <w:szCs w:val="16"/>
                <w:highlight w:val="white"/>
              </w:rPr>
              <w:t>Tegund númers</w:t>
            </w:r>
            <w:r w:rsidRPr="00813CAB">
              <w:rPr>
                <w:rFonts w:ascii="Courier New" w:hAnsi="Courier New" w:cs="Courier New"/>
                <w:sz w:val="16"/>
                <w:szCs w:val="16"/>
                <w:highlight w:val="white"/>
              </w:rPr>
              <w:br/>
              <w:t>Rafrænt póstfang</w:t>
            </w:r>
          </w:p>
        </w:tc>
        <w:tc>
          <w:tcPr>
            <w:tcW w:w="851" w:type="dxa"/>
            <w:tcPrChange w:id="428" w:author="Georg Birgisson" w:date="2021-10-12T12:24:00Z">
              <w:tcPr>
                <w:tcW w:w="869" w:type="dxa"/>
                <w:gridSpan w:val="2"/>
              </w:tcPr>
            </w:tcPrChange>
          </w:tcPr>
          <w:p w14:paraId="6D68AF1F" w14:textId="5E4F4A3E" w:rsidR="00813CAB" w:rsidDel="004D5E86" w:rsidRDefault="00813CAB" w:rsidP="00146AA5">
            <w:pPr>
              <w:tabs>
                <w:tab w:val="left" w:pos="284"/>
                <w:tab w:val="left" w:pos="567"/>
                <w:tab w:val="left" w:pos="851"/>
                <w:tab w:val="left" w:pos="1134"/>
                <w:tab w:val="left" w:pos="1418"/>
                <w:tab w:val="left" w:pos="1701"/>
              </w:tabs>
              <w:autoSpaceDE w:val="0"/>
              <w:autoSpaceDN w:val="0"/>
              <w:adjustRightInd w:val="0"/>
              <w:rPr>
                <w:del w:id="429" w:author="Georg Birgisson" w:date="2021-10-12T09:42:00Z"/>
                <w:rFonts w:ascii="Courier New" w:hAnsi="Courier New" w:cs="Courier New"/>
                <w:sz w:val="16"/>
                <w:szCs w:val="16"/>
                <w:highlight w:val="white"/>
              </w:rPr>
            </w:pPr>
          </w:p>
          <w:p w14:paraId="30B501F7" w14:textId="77777777" w:rsidR="00813CAB" w:rsidRDefault="00813C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p w14:paraId="3BD252FB" w14:textId="794A2852" w:rsidR="00813CAB" w:rsidRPr="00813CAB" w:rsidRDefault="00813C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92" w:type="dxa"/>
            <w:tcPrChange w:id="430" w:author="Georg Birgisson" w:date="2021-10-12T12:24:00Z">
              <w:tcPr>
                <w:tcW w:w="974" w:type="dxa"/>
              </w:tcPr>
            </w:tcPrChange>
          </w:tcPr>
          <w:p w14:paraId="0626887E" w14:textId="22E02203" w:rsidR="00813CAB" w:rsidDel="004D5E86" w:rsidRDefault="00813CAB" w:rsidP="00146AA5">
            <w:pPr>
              <w:tabs>
                <w:tab w:val="left" w:pos="284"/>
                <w:tab w:val="left" w:pos="567"/>
                <w:tab w:val="left" w:pos="851"/>
                <w:tab w:val="left" w:pos="1134"/>
                <w:tab w:val="left" w:pos="1418"/>
                <w:tab w:val="left" w:pos="1701"/>
              </w:tabs>
              <w:autoSpaceDE w:val="0"/>
              <w:autoSpaceDN w:val="0"/>
              <w:adjustRightInd w:val="0"/>
              <w:rPr>
                <w:del w:id="431" w:author="Georg Birgisson" w:date="2021-10-12T09:42:00Z"/>
                <w:rFonts w:ascii="Courier New" w:hAnsi="Courier New" w:cs="Courier New"/>
                <w:sz w:val="16"/>
                <w:szCs w:val="16"/>
                <w:highlight w:val="white"/>
              </w:rPr>
            </w:pPr>
          </w:p>
          <w:p w14:paraId="6430F39A" w14:textId="3FC60379" w:rsidR="00813CAB" w:rsidRDefault="00813C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813CAB">
              <w:rPr>
                <w:rFonts w:ascii="Courier New" w:hAnsi="Courier New" w:cs="Courier New"/>
                <w:sz w:val="16"/>
                <w:szCs w:val="16"/>
                <w:highlight w:val="white"/>
              </w:rPr>
              <w:t>BT-34</w:t>
            </w:r>
            <w:r>
              <w:rPr>
                <w:rFonts w:ascii="Courier New" w:hAnsi="Courier New" w:cs="Courier New"/>
                <w:sz w:val="16"/>
                <w:szCs w:val="16"/>
                <w:highlight w:val="white"/>
              </w:rPr>
              <w:t>-1</w:t>
            </w:r>
          </w:p>
          <w:p w14:paraId="070FFBA9" w14:textId="0F4EFC47" w:rsidR="00813CAB" w:rsidRPr="00813CAB" w:rsidRDefault="00813C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813CAB">
              <w:rPr>
                <w:rFonts w:ascii="Courier New" w:hAnsi="Courier New" w:cs="Courier New"/>
                <w:sz w:val="16"/>
                <w:szCs w:val="16"/>
                <w:highlight w:val="white"/>
              </w:rPr>
              <w:t>BT-34</w:t>
            </w:r>
          </w:p>
        </w:tc>
      </w:tr>
    </w:tbl>
    <w:p w14:paraId="390E2593" w14:textId="77777777" w:rsidR="00146AA5" w:rsidRDefault="00146AA5"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5"/>
        <w:gridCol w:w="2219"/>
        <w:gridCol w:w="992"/>
      </w:tblGrid>
      <w:tr w:rsidR="00A55BE8" w:rsidRPr="00DD76FE" w14:paraId="5727D9C8" w14:textId="77777777" w:rsidTr="005F01CE">
        <w:tc>
          <w:tcPr>
            <w:tcW w:w="6315" w:type="dxa"/>
          </w:tcPr>
          <w:p w14:paraId="0D947EE3" w14:textId="77777777" w:rsidR="00A55BE8" w:rsidRPr="00DD76FE" w:rsidRDefault="00A55BE8" w:rsidP="00DD76FE">
            <w:pPr>
              <w:pStyle w:val="BodyText"/>
              <w:spacing w:after="0"/>
              <w:rPr>
                <w:b/>
                <w:highlight w:val="white"/>
              </w:rPr>
            </w:pPr>
            <w:r w:rsidRPr="00DD76FE">
              <w:rPr>
                <w:b/>
                <w:highlight w:val="white"/>
              </w:rPr>
              <w:t>Regla</w:t>
            </w:r>
          </w:p>
        </w:tc>
        <w:tc>
          <w:tcPr>
            <w:tcW w:w="2219" w:type="dxa"/>
          </w:tcPr>
          <w:p w14:paraId="14D47A0C" w14:textId="77777777" w:rsidR="00A55BE8" w:rsidRPr="00DD76FE" w:rsidRDefault="00A55BE8" w:rsidP="00DD76FE">
            <w:pPr>
              <w:pStyle w:val="BodyText"/>
              <w:spacing w:after="0"/>
              <w:rPr>
                <w:b/>
                <w:highlight w:val="white"/>
              </w:rPr>
            </w:pPr>
            <w:r w:rsidRPr="00DD76FE">
              <w:rPr>
                <w:b/>
                <w:highlight w:val="white"/>
              </w:rPr>
              <w:t>Kenni</w:t>
            </w:r>
          </w:p>
        </w:tc>
        <w:tc>
          <w:tcPr>
            <w:tcW w:w="992" w:type="dxa"/>
          </w:tcPr>
          <w:p w14:paraId="365ADEF3" w14:textId="77777777" w:rsidR="00A55BE8" w:rsidRPr="00DD76FE" w:rsidRDefault="00A55BE8" w:rsidP="00DD76FE">
            <w:pPr>
              <w:pStyle w:val="BodyText"/>
              <w:spacing w:after="0"/>
              <w:rPr>
                <w:b/>
                <w:highlight w:val="white"/>
              </w:rPr>
            </w:pPr>
            <w:r w:rsidRPr="00DD76FE">
              <w:rPr>
                <w:b/>
                <w:highlight w:val="white"/>
              </w:rPr>
              <w:t>Vægi</w:t>
            </w:r>
          </w:p>
        </w:tc>
      </w:tr>
      <w:tr w:rsidR="00A55BE8" w:rsidRPr="00DD76FE" w14:paraId="54E51CBF" w14:textId="77777777" w:rsidTr="005F01CE">
        <w:tc>
          <w:tcPr>
            <w:tcW w:w="6315" w:type="dxa"/>
          </w:tcPr>
          <w:p w14:paraId="2EDAAEC4" w14:textId="77777777" w:rsidR="00A55BE8" w:rsidRPr="00DD76FE" w:rsidRDefault="00A55BE8" w:rsidP="00DD76FE">
            <w:pPr>
              <w:pStyle w:val="BodyText"/>
              <w:spacing w:after="0"/>
              <w:rPr>
                <w:highlight w:val="white"/>
              </w:rPr>
            </w:pPr>
            <w:proofErr w:type="spellStart"/>
            <w:r w:rsidRPr="00DD76FE">
              <w:rPr>
                <w:highlight w:val="white"/>
              </w:rPr>
              <w:t>Eigindi</w:t>
            </w:r>
            <w:proofErr w:type="spellEnd"/>
            <w:r w:rsidRPr="00DD76FE">
              <w:rPr>
                <w:highlight w:val="white"/>
              </w:rPr>
              <w:t xml:space="preserve"> fyrir tegund númers skulu auðkennd með </w:t>
            </w:r>
            <w:proofErr w:type="spellStart"/>
            <w:r w:rsidRPr="00DD76FE">
              <w:rPr>
                <w:highlight w:val="white"/>
              </w:rPr>
              <w:t>kóta</w:t>
            </w:r>
            <w:proofErr w:type="spellEnd"/>
            <w:r w:rsidRPr="00DD76FE">
              <w:rPr>
                <w:highlight w:val="white"/>
              </w:rPr>
              <w:t xml:space="preserve"> úr </w:t>
            </w:r>
            <w:proofErr w:type="spellStart"/>
            <w:r w:rsidRPr="00DD76FE">
              <w:rPr>
                <w:highlight w:val="white"/>
              </w:rPr>
              <w:t>kótatöflu</w:t>
            </w:r>
            <w:proofErr w:type="spellEnd"/>
            <w:r w:rsidRPr="00DD76FE">
              <w:rPr>
                <w:highlight w:val="white"/>
              </w:rPr>
              <w:t xml:space="preserve"> ICD.</w:t>
            </w:r>
          </w:p>
        </w:tc>
        <w:tc>
          <w:tcPr>
            <w:tcW w:w="2219" w:type="dxa"/>
          </w:tcPr>
          <w:p w14:paraId="166F5844" w14:textId="77777777" w:rsidR="00A55BE8" w:rsidRPr="00DD76FE" w:rsidRDefault="00A55BE8" w:rsidP="00DD76FE">
            <w:pPr>
              <w:pStyle w:val="BodyText"/>
              <w:spacing w:after="0"/>
              <w:rPr>
                <w:highlight w:val="white"/>
              </w:rPr>
            </w:pPr>
            <w:r w:rsidRPr="00DD76FE">
              <w:rPr>
                <w:highlight w:val="white"/>
              </w:rPr>
              <w:t>BR-CL-10</w:t>
            </w:r>
          </w:p>
        </w:tc>
        <w:tc>
          <w:tcPr>
            <w:tcW w:w="992" w:type="dxa"/>
          </w:tcPr>
          <w:p w14:paraId="4899F1FC" w14:textId="77777777" w:rsidR="00A55BE8" w:rsidRPr="00DD76FE" w:rsidRDefault="00A55BE8" w:rsidP="00DD76FE">
            <w:pPr>
              <w:pStyle w:val="BodyText"/>
              <w:spacing w:after="0"/>
              <w:rPr>
                <w:highlight w:val="white"/>
              </w:rPr>
            </w:pPr>
            <w:r w:rsidRPr="00DD76FE">
              <w:rPr>
                <w:highlight w:val="white"/>
              </w:rPr>
              <w:t>fatal</w:t>
            </w:r>
          </w:p>
        </w:tc>
      </w:tr>
      <w:tr w:rsidR="00A55BE8" w:rsidRPr="00DD76FE" w14:paraId="3ECD1BE4" w14:textId="77777777" w:rsidTr="005F01CE">
        <w:tc>
          <w:tcPr>
            <w:tcW w:w="6315" w:type="dxa"/>
          </w:tcPr>
          <w:p w14:paraId="3303813D" w14:textId="3064AB44" w:rsidR="00A55BE8" w:rsidRPr="00DD76FE" w:rsidRDefault="00A55BE8" w:rsidP="00DD76FE">
            <w:pPr>
              <w:pStyle w:val="BodyText"/>
              <w:spacing w:after="0"/>
              <w:rPr>
                <w:highlight w:val="white"/>
              </w:rPr>
            </w:pPr>
            <w:proofErr w:type="spellStart"/>
            <w:r w:rsidRPr="00DD76FE">
              <w:rPr>
                <w:highlight w:val="white"/>
              </w:rPr>
              <w:t>Eigindi</w:t>
            </w:r>
            <w:proofErr w:type="spellEnd"/>
            <w:r w:rsidRPr="00DD76FE">
              <w:rPr>
                <w:highlight w:val="white"/>
              </w:rPr>
              <w:t xml:space="preserve"> fyrir tegund númers skul</w:t>
            </w:r>
            <w:r w:rsidR="005F01CE" w:rsidRPr="00DD76FE">
              <w:rPr>
                <w:highlight w:val="white"/>
              </w:rPr>
              <w:t>u</w:t>
            </w:r>
            <w:r w:rsidRPr="00DD76FE">
              <w:rPr>
                <w:highlight w:val="white"/>
              </w:rPr>
              <w:t xml:space="preserve"> koma fram með rafrænu póstfangi.</w:t>
            </w:r>
          </w:p>
        </w:tc>
        <w:tc>
          <w:tcPr>
            <w:tcW w:w="2219" w:type="dxa"/>
          </w:tcPr>
          <w:p w14:paraId="2881BF94" w14:textId="406F5BAA" w:rsidR="00A55BE8" w:rsidRPr="00DD76FE" w:rsidRDefault="00A55BE8" w:rsidP="00DD76FE">
            <w:pPr>
              <w:pStyle w:val="BodyText"/>
              <w:spacing w:after="0"/>
              <w:rPr>
                <w:highlight w:val="white"/>
              </w:rPr>
            </w:pPr>
            <w:r w:rsidRPr="00DD76FE">
              <w:rPr>
                <w:highlight w:val="white"/>
              </w:rPr>
              <w:t>BR-62</w:t>
            </w:r>
          </w:p>
        </w:tc>
        <w:tc>
          <w:tcPr>
            <w:tcW w:w="992" w:type="dxa"/>
          </w:tcPr>
          <w:p w14:paraId="149F5002" w14:textId="1D62869C" w:rsidR="00A55BE8" w:rsidRPr="00DD76FE" w:rsidRDefault="004D5E86" w:rsidP="00DD76FE">
            <w:pPr>
              <w:pStyle w:val="BodyText"/>
              <w:spacing w:after="0"/>
              <w:rPr>
                <w:highlight w:val="white"/>
              </w:rPr>
            </w:pPr>
            <w:ins w:id="432" w:author="Georg Birgisson" w:date="2021-10-12T09:43:00Z">
              <w:r>
                <w:rPr>
                  <w:highlight w:val="white"/>
                </w:rPr>
                <w:t>fatal</w:t>
              </w:r>
            </w:ins>
          </w:p>
        </w:tc>
      </w:tr>
    </w:tbl>
    <w:p w14:paraId="0EC09D13" w14:textId="7D154F6D" w:rsidR="003167A3" w:rsidRPr="00D26E2F" w:rsidRDefault="002B243E" w:rsidP="005F41D3">
      <w:pPr>
        <w:pStyle w:val="Heading4"/>
        <w:rPr>
          <w:highlight w:val="white"/>
        </w:rPr>
      </w:pPr>
      <w:r w:rsidRPr="00D26E2F">
        <w:rPr>
          <w:highlight w:val="white"/>
        </w:rPr>
        <w:t>Póstfang</w:t>
      </w:r>
    </w:p>
    <w:p w14:paraId="0E56A75D" w14:textId="7A5521E1" w:rsidR="009F1091" w:rsidRDefault="009F1091" w:rsidP="00AB6E8B">
      <w:pPr>
        <w:pStyle w:val="BodyText"/>
        <w:rPr>
          <w:highlight w:val="white"/>
        </w:rPr>
      </w:pPr>
      <w:r w:rsidRPr="00D26E2F">
        <w:rPr>
          <w:highlight w:val="white"/>
        </w:rPr>
        <w:t xml:space="preserve">Uppsetning á póstföngum getur verið mismunandi eftir þörfum og löndum. </w:t>
      </w:r>
      <w:r w:rsidR="009B7E77">
        <w:rPr>
          <w:highlight w:val="white"/>
        </w:rPr>
        <w:t xml:space="preserve">Rafrænn </w:t>
      </w:r>
      <w:r w:rsidRPr="00D26E2F">
        <w:rPr>
          <w:highlight w:val="white"/>
        </w:rPr>
        <w:t>reikningurinn styður við almennar þarfi</w:t>
      </w:r>
      <w:r w:rsidR="007434A9">
        <w:rPr>
          <w:highlight w:val="white"/>
        </w:rPr>
        <w:t>r</w:t>
      </w:r>
      <w:r w:rsidRPr="00D26E2F">
        <w:rPr>
          <w:highlight w:val="white"/>
        </w:rPr>
        <w:t xml:space="preserve"> í póstföngum með eftirfarandi svæðum.</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41"/>
        <w:gridCol w:w="1842"/>
        <w:gridCol w:w="851"/>
        <w:gridCol w:w="992"/>
      </w:tblGrid>
      <w:tr w:rsidR="0072653F" w:rsidRPr="00491DE5" w14:paraId="644236AB" w14:textId="77777777" w:rsidTr="0072653F">
        <w:tc>
          <w:tcPr>
            <w:tcW w:w="5841" w:type="dxa"/>
          </w:tcPr>
          <w:p w14:paraId="6F2877A3" w14:textId="77777777" w:rsidR="0072653F" w:rsidRPr="00491DE5" w:rsidRDefault="0072653F"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842" w:type="dxa"/>
          </w:tcPr>
          <w:p w14:paraId="7E82A471" w14:textId="77777777" w:rsidR="0072653F" w:rsidRPr="00B171D4" w:rsidRDefault="0072653F"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Heiti</w:t>
            </w:r>
          </w:p>
        </w:tc>
        <w:tc>
          <w:tcPr>
            <w:tcW w:w="851" w:type="dxa"/>
          </w:tcPr>
          <w:p w14:paraId="74EB898B" w14:textId="77777777" w:rsidR="0072653F" w:rsidRPr="00B171D4" w:rsidRDefault="0072653F"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Tíðni</w:t>
            </w:r>
          </w:p>
        </w:tc>
        <w:tc>
          <w:tcPr>
            <w:tcW w:w="992" w:type="dxa"/>
          </w:tcPr>
          <w:p w14:paraId="0B089B80" w14:textId="77777777" w:rsidR="0072653F" w:rsidRPr="00B171D4" w:rsidRDefault="0072653F"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Númer</w:t>
            </w:r>
          </w:p>
        </w:tc>
      </w:tr>
      <w:tr w:rsidR="0072653F" w:rsidRPr="009B7E77" w14:paraId="3E7AB8CB" w14:textId="15014F01" w:rsidTr="0072653F">
        <w:tc>
          <w:tcPr>
            <w:tcW w:w="5841" w:type="dxa"/>
          </w:tcPr>
          <w:p w14:paraId="2D5F5CE0" w14:textId="77777777"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cac:PostalAddress</w:t>
            </w:r>
            <w:proofErr w:type="spellEnd"/>
            <w:r w:rsidRPr="009B7E77">
              <w:rPr>
                <w:rFonts w:ascii="Courier New" w:hAnsi="Courier New" w:cs="Courier New"/>
                <w:color w:val="0000FF"/>
                <w:sz w:val="16"/>
                <w:szCs w:val="16"/>
                <w:highlight w:val="white"/>
              </w:rPr>
              <w:t>&gt;</w:t>
            </w:r>
          </w:p>
        </w:tc>
        <w:tc>
          <w:tcPr>
            <w:tcW w:w="1842" w:type="dxa"/>
          </w:tcPr>
          <w:p w14:paraId="721FFC65" w14:textId="77777777"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51" w:type="dxa"/>
          </w:tcPr>
          <w:p w14:paraId="4B95B402" w14:textId="35313915"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150D91">
              <w:rPr>
                <w:rFonts w:ascii="Courier New" w:hAnsi="Courier New" w:cs="Courier New"/>
                <w:color w:val="000000"/>
                <w:sz w:val="16"/>
                <w:szCs w:val="16"/>
              </w:rPr>
              <w:t>1..1</w:t>
            </w:r>
          </w:p>
        </w:tc>
        <w:tc>
          <w:tcPr>
            <w:tcW w:w="992" w:type="dxa"/>
          </w:tcPr>
          <w:p w14:paraId="6E408C3D" w14:textId="7EB39CDD"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r>
      <w:tr w:rsidR="0072653F" w:rsidRPr="009B7E77" w14:paraId="367F93CA" w14:textId="7A5031EA" w:rsidTr="0072653F">
        <w:tc>
          <w:tcPr>
            <w:tcW w:w="5841" w:type="dxa"/>
          </w:tcPr>
          <w:p w14:paraId="4204355A" w14:textId="51FD7B99" w:rsidR="0072653F" w:rsidRPr="009B7E77" w:rsidRDefault="0072653F" w:rsidP="00801877">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cbc:StreetName</w:t>
            </w:r>
            <w:proofErr w:type="spellEnd"/>
            <w:r w:rsidRPr="009B7E77">
              <w:rPr>
                <w:rFonts w:ascii="Courier New" w:hAnsi="Courier New" w:cs="Courier New"/>
                <w:color w:val="0000FF"/>
                <w:sz w:val="16"/>
                <w:szCs w:val="16"/>
                <w:highlight w:val="white"/>
              </w:rPr>
              <w:t>&gt;</w:t>
            </w:r>
            <w:r w:rsidRPr="009B7E77">
              <w:rPr>
                <w:rFonts w:ascii="Courier New" w:hAnsi="Courier New" w:cs="Courier New"/>
                <w:color w:val="000000"/>
                <w:sz w:val="16"/>
                <w:szCs w:val="16"/>
                <w:highlight w:val="white"/>
              </w:rPr>
              <w:t>Hafnarstræti 112</w:t>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cbc:StreetName</w:t>
            </w:r>
            <w:proofErr w:type="spellEnd"/>
            <w:r w:rsidRPr="009B7E77">
              <w:rPr>
                <w:rFonts w:ascii="Courier New" w:hAnsi="Courier New" w:cs="Courier New"/>
                <w:color w:val="0000FF"/>
                <w:sz w:val="16"/>
                <w:szCs w:val="16"/>
                <w:highlight w:val="white"/>
              </w:rPr>
              <w:t>&gt;</w:t>
            </w:r>
          </w:p>
        </w:tc>
        <w:tc>
          <w:tcPr>
            <w:tcW w:w="1842" w:type="dxa"/>
          </w:tcPr>
          <w:p w14:paraId="5D7CBA49" w14:textId="66562389" w:rsidR="0072653F" w:rsidRPr="009B7E77" w:rsidRDefault="0072653F" w:rsidP="000C7D1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Götuheiti og númer</w:t>
            </w:r>
          </w:p>
        </w:tc>
        <w:tc>
          <w:tcPr>
            <w:tcW w:w="851" w:type="dxa"/>
          </w:tcPr>
          <w:p w14:paraId="0EB09AB2" w14:textId="77B0FD62" w:rsidR="0072653F" w:rsidRPr="009B7E77" w:rsidRDefault="0072653F" w:rsidP="000C7D1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1..1</w:t>
            </w:r>
          </w:p>
        </w:tc>
        <w:tc>
          <w:tcPr>
            <w:tcW w:w="992" w:type="dxa"/>
          </w:tcPr>
          <w:p w14:paraId="7197E40D" w14:textId="492795F4" w:rsidR="0072653F" w:rsidRPr="009B7E77" w:rsidRDefault="0072653F" w:rsidP="000C7D1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BT-35</w:t>
            </w:r>
          </w:p>
        </w:tc>
      </w:tr>
      <w:tr w:rsidR="0072653F" w:rsidRPr="009B7E77" w14:paraId="0558FDE9" w14:textId="6B14C546" w:rsidTr="0072653F">
        <w:tc>
          <w:tcPr>
            <w:tcW w:w="5841" w:type="dxa"/>
          </w:tcPr>
          <w:p w14:paraId="57557AE8" w14:textId="4F2A1207"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w:t>
            </w:r>
            <w:r w:rsidRPr="009B7E77">
              <w:rPr>
                <w:rFonts w:ascii="Courier New" w:hAnsi="Courier New" w:cs="Courier New"/>
                <w:color w:val="800000"/>
                <w:sz w:val="16"/>
                <w:szCs w:val="16"/>
                <w:highlight w:val="white"/>
                <w:lang w:eastAsia="is-IS"/>
              </w:rPr>
              <w:t>AdditionalStreetName</w:t>
            </w:r>
            <w:proofErr w:type="spellEnd"/>
            <w:r w:rsidRPr="009B7E77">
              <w:rPr>
                <w:rFonts w:ascii="Courier New" w:hAnsi="Courier New" w:cs="Courier New"/>
                <w:color w:val="0000FF"/>
                <w:sz w:val="16"/>
                <w:szCs w:val="16"/>
                <w:highlight w:val="white"/>
              </w:rPr>
              <w:t>&gt;</w:t>
            </w:r>
            <w:del w:id="433" w:author="Georg Birgisson" w:date="2021-10-12T09:53:00Z">
              <w:r w:rsidDel="00706D8A">
                <w:rPr>
                  <w:rFonts w:ascii="Courier New" w:hAnsi="Courier New" w:cs="Courier New"/>
                  <w:color w:val="0000FF"/>
                  <w:sz w:val="16"/>
                  <w:szCs w:val="16"/>
                  <w:highlight w:val="white"/>
                </w:rPr>
                <w:br/>
                <w:delText xml:space="preserve">                </w:delText>
              </w:r>
            </w:del>
            <w:r w:rsidRPr="009B7E77">
              <w:rPr>
                <w:rFonts w:ascii="Courier New" w:hAnsi="Courier New" w:cs="Courier New"/>
                <w:color w:val="000000"/>
                <w:sz w:val="16"/>
                <w:szCs w:val="16"/>
                <w:highlight w:val="white"/>
              </w:rPr>
              <w:t>Bakhús á lóð</w:t>
            </w:r>
            <w:ins w:id="434" w:author="Georg Birgisson" w:date="2021-10-12T09:53:00Z">
              <w:r w:rsidR="00706D8A">
                <w:rPr>
                  <w:rFonts w:ascii="Courier New" w:hAnsi="Courier New" w:cs="Courier New"/>
                  <w:color w:val="000000"/>
                  <w:sz w:val="16"/>
                  <w:szCs w:val="16"/>
                  <w:highlight w:val="white"/>
                </w:rPr>
                <w:br/>
              </w:r>
              <w:r w:rsidR="00706D8A">
                <w:rPr>
                  <w:rFonts w:ascii="Courier New" w:hAnsi="Courier New" w:cs="Courier New"/>
                  <w:color w:val="0000FF"/>
                  <w:sz w:val="16"/>
                  <w:szCs w:val="16"/>
                  <w:highlight w:val="white"/>
                </w:rPr>
                <w:t xml:space="preserve">   </w:t>
              </w:r>
            </w:ins>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w:t>
            </w:r>
            <w:r w:rsidRPr="009B7E77">
              <w:rPr>
                <w:rFonts w:ascii="Courier New" w:hAnsi="Courier New" w:cs="Courier New"/>
                <w:color w:val="800000"/>
                <w:sz w:val="16"/>
                <w:szCs w:val="16"/>
                <w:highlight w:val="white"/>
                <w:lang w:eastAsia="is-IS"/>
              </w:rPr>
              <w:t>AdditionalStreetName</w:t>
            </w:r>
            <w:proofErr w:type="spellEnd"/>
            <w:r w:rsidRPr="009B7E77">
              <w:rPr>
                <w:rFonts w:ascii="Courier New" w:hAnsi="Courier New" w:cs="Courier New"/>
                <w:color w:val="0000FF"/>
                <w:sz w:val="16"/>
                <w:szCs w:val="16"/>
                <w:highlight w:val="white"/>
              </w:rPr>
              <w:t>&gt;</w:t>
            </w:r>
          </w:p>
        </w:tc>
        <w:tc>
          <w:tcPr>
            <w:tcW w:w="1842" w:type="dxa"/>
          </w:tcPr>
          <w:p w14:paraId="3DF51BD8" w14:textId="42D59265"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Heimilisfang lína2</w:t>
            </w:r>
          </w:p>
        </w:tc>
        <w:tc>
          <w:tcPr>
            <w:tcW w:w="851" w:type="dxa"/>
          </w:tcPr>
          <w:p w14:paraId="1F06D741" w14:textId="450BBCFD"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992" w:type="dxa"/>
          </w:tcPr>
          <w:p w14:paraId="16E106B1" w14:textId="282B451B"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BT-36</w:t>
            </w:r>
          </w:p>
        </w:tc>
      </w:tr>
      <w:tr w:rsidR="0072653F" w:rsidRPr="009B7E77" w14:paraId="5FA0C7B1" w14:textId="72DA9C44" w:rsidTr="0072653F">
        <w:tc>
          <w:tcPr>
            <w:tcW w:w="5841" w:type="dxa"/>
          </w:tcPr>
          <w:p w14:paraId="3E9B1C7D" w14:textId="3A9E9B21"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cbc:CityName</w:t>
            </w:r>
            <w:proofErr w:type="spellEnd"/>
            <w:r w:rsidRPr="009B7E77">
              <w:rPr>
                <w:rFonts w:ascii="Courier New" w:hAnsi="Courier New" w:cs="Courier New"/>
                <w:color w:val="0000FF"/>
                <w:sz w:val="16"/>
                <w:szCs w:val="16"/>
                <w:highlight w:val="white"/>
              </w:rPr>
              <w:t>&gt;</w:t>
            </w:r>
            <w:r w:rsidRPr="009B7E77">
              <w:rPr>
                <w:rFonts w:ascii="Courier New" w:hAnsi="Courier New" w:cs="Courier New"/>
                <w:color w:val="000000"/>
                <w:sz w:val="16"/>
                <w:szCs w:val="16"/>
                <w:highlight w:val="white"/>
              </w:rPr>
              <w:t>Akureyri</w:t>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cbc:CityName</w:t>
            </w:r>
            <w:proofErr w:type="spellEnd"/>
            <w:r w:rsidRPr="009B7E77">
              <w:rPr>
                <w:rFonts w:ascii="Courier New" w:hAnsi="Courier New" w:cs="Courier New"/>
                <w:color w:val="0000FF"/>
                <w:sz w:val="16"/>
                <w:szCs w:val="16"/>
                <w:highlight w:val="white"/>
              </w:rPr>
              <w:t>&gt;</w:t>
            </w:r>
          </w:p>
        </w:tc>
        <w:tc>
          <w:tcPr>
            <w:tcW w:w="1842" w:type="dxa"/>
          </w:tcPr>
          <w:p w14:paraId="6E292B09" w14:textId="0902ADF9"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Staður</w:t>
            </w:r>
          </w:p>
        </w:tc>
        <w:tc>
          <w:tcPr>
            <w:tcW w:w="851" w:type="dxa"/>
          </w:tcPr>
          <w:p w14:paraId="1CFF7306" w14:textId="770DF2ED"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1..1</w:t>
            </w:r>
          </w:p>
        </w:tc>
        <w:tc>
          <w:tcPr>
            <w:tcW w:w="992" w:type="dxa"/>
          </w:tcPr>
          <w:p w14:paraId="47A9C8AD" w14:textId="647CA62A"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BT-37</w:t>
            </w:r>
          </w:p>
        </w:tc>
      </w:tr>
      <w:tr w:rsidR="0072653F" w:rsidRPr="009B7E77" w14:paraId="14201AB9" w14:textId="578464F2" w:rsidTr="0072653F">
        <w:tc>
          <w:tcPr>
            <w:tcW w:w="5841" w:type="dxa"/>
          </w:tcPr>
          <w:p w14:paraId="3619BACD" w14:textId="66DDACC3"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cbc:PostalZone</w:t>
            </w:r>
            <w:proofErr w:type="spellEnd"/>
            <w:r w:rsidRPr="009B7E77">
              <w:rPr>
                <w:rFonts w:ascii="Courier New" w:hAnsi="Courier New" w:cs="Courier New"/>
                <w:color w:val="0000FF"/>
                <w:sz w:val="16"/>
                <w:szCs w:val="16"/>
                <w:highlight w:val="white"/>
              </w:rPr>
              <w:t>&gt;</w:t>
            </w:r>
            <w:r w:rsidRPr="009B7E77">
              <w:rPr>
                <w:rFonts w:ascii="Courier New" w:hAnsi="Courier New" w:cs="Courier New"/>
                <w:color w:val="000000"/>
                <w:sz w:val="16"/>
                <w:szCs w:val="16"/>
                <w:highlight w:val="white"/>
              </w:rPr>
              <w:t>600</w:t>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cbc:PostalZone</w:t>
            </w:r>
            <w:proofErr w:type="spellEnd"/>
            <w:r w:rsidRPr="009B7E77">
              <w:rPr>
                <w:rFonts w:ascii="Courier New" w:hAnsi="Courier New" w:cs="Courier New"/>
                <w:color w:val="0000FF"/>
                <w:sz w:val="16"/>
                <w:szCs w:val="16"/>
                <w:highlight w:val="white"/>
              </w:rPr>
              <w:t>&gt;</w:t>
            </w:r>
          </w:p>
        </w:tc>
        <w:tc>
          <w:tcPr>
            <w:tcW w:w="1842" w:type="dxa"/>
          </w:tcPr>
          <w:p w14:paraId="0697A2FC" w14:textId="363EB8AD"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Póstnúmer</w:t>
            </w:r>
          </w:p>
        </w:tc>
        <w:tc>
          <w:tcPr>
            <w:tcW w:w="851" w:type="dxa"/>
          </w:tcPr>
          <w:p w14:paraId="20BFF69D" w14:textId="29302EB1"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992" w:type="dxa"/>
          </w:tcPr>
          <w:p w14:paraId="0D21786D" w14:textId="0EEC77E3"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BT-38</w:t>
            </w:r>
          </w:p>
        </w:tc>
      </w:tr>
      <w:tr w:rsidR="0072653F" w:rsidRPr="009B7E77" w14:paraId="625B2DAE" w14:textId="58159F46" w:rsidTr="0072653F">
        <w:tc>
          <w:tcPr>
            <w:tcW w:w="5841" w:type="dxa"/>
          </w:tcPr>
          <w:p w14:paraId="2EADF34A" w14:textId="77777777"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cbc:CountrySubentity</w:t>
            </w:r>
            <w:proofErr w:type="spellEnd"/>
            <w:r w:rsidRPr="009B7E77">
              <w:rPr>
                <w:rFonts w:ascii="Courier New" w:hAnsi="Courier New" w:cs="Courier New"/>
                <w:color w:val="0000FF"/>
                <w:sz w:val="16"/>
                <w:szCs w:val="16"/>
                <w:highlight w:val="white"/>
              </w:rPr>
              <w:t>&gt;</w:t>
            </w:r>
            <w:r w:rsidRPr="009B7E77">
              <w:rPr>
                <w:rFonts w:ascii="Courier New" w:hAnsi="Courier New" w:cs="Courier New"/>
                <w:color w:val="000000"/>
                <w:sz w:val="16"/>
                <w:szCs w:val="16"/>
                <w:highlight w:val="white"/>
              </w:rPr>
              <w:t>Norðurland</w:t>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cbc:CountrySubentity</w:t>
            </w:r>
            <w:proofErr w:type="spellEnd"/>
            <w:r w:rsidRPr="009B7E77">
              <w:rPr>
                <w:rFonts w:ascii="Courier New" w:hAnsi="Courier New" w:cs="Courier New"/>
                <w:color w:val="0000FF"/>
                <w:sz w:val="16"/>
                <w:szCs w:val="16"/>
                <w:highlight w:val="white"/>
              </w:rPr>
              <w:t>&gt;</w:t>
            </w:r>
          </w:p>
        </w:tc>
        <w:tc>
          <w:tcPr>
            <w:tcW w:w="1842" w:type="dxa"/>
          </w:tcPr>
          <w:p w14:paraId="7A9DA35A" w14:textId="65D9AF76"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Svæði</w:t>
            </w:r>
          </w:p>
        </w:tc>
        <w:tc>
          <w:tcPr>
            <w:tcW w:w="851" w:type="dxa"/>
          </w:tcPr>
          <w:p w14:paraId="552F7DBD" w14:textId="387C044F"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992" w:type="dxa"/>
          </w:tcPr>
          <w:p w14:paraId="508C2AAD" w14:textId="7F64B2E2"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BT-39</w:t>
            </w:r>
          </w:p>
        </w:tc>
      </w:tr>
      <w:tr w:rsidR="0072653F" w:rsidRPr="009B7E77" w14:paraId="34B5FE7A" w14:textId="77777777" w:rsidTr="0072653F">
        <w:tc>
          <w:tcPr>
            <w:tcW w:w="5841" w:type="dxa"/>
          </w:tcPr>
          <w:p w14:paraId="6EC28FCB" w14:textId="61C6C844"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w:t>
            </w:r>
            <w:r w:rsidR="00100CC9">
              <w:rPr>
                <w:rFonts w:ascii="Courier New" w:hAnsi="Courier New" w:cs="Courier New"/>
                <w:color w:val="800000"/>
                <w:sz w:val="16"/>
                <w:szCs w:val="16"/>
                <w:highlight w:val="white"/>
              </w:rPr>
              <w:t>a</w:t>
            </w:r>
            <w:r w:rsidRPr="009B7E77">
              <w:rPr>
                <w:rFonts w:ascii="Courier New" w:hAnsi="Courier New" w:cs="Courier New"/>
                <w:color w:val="800000"/>
                <w:sz w:val="16"/>
                <w:szCs w:val="16"/>
                <w:highlight w:val="white"/>
              </w:rPr>
              <w:t>c:AddressLine</w:t>
            </w:r>
            <w:proofErr w:type="spellEnd"/>
            <w:r w:rsidRPr="009B7E77">
              <w:rPr>
                <w:rFonts w:ascii="Courier New" w:hAnsi="Courier New" w:cs="Courier New"/>
                <w:color w:val="0000FF"/>
                <w:sz w:val="16"/>
                <w:szCs w:val="16"/>
                <w:highlight w:val="white"/>
              </w:rPr>
              <w:t>&gt;</w:t>
            </w:r>
          </w:p>
        </w:tc>
        <w:tc>
          <w:tcPr>
            <w:tcW w:w="1842" w:type="dxa"/>
          </w:tcPr>
          <w:p w14:paraId="2746BC50" w14:textId="77777777"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51" w:type="dxa"/>
          </w:tcPr>
          <w:p w14:paraId="4B379546" w14:textId="77777777"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992" w:type="dxa"/>
          </w:tcPr>
          <w:p w14:paraId="39134E77" w14:textId="19F79C65"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72653F" w:rsidRPr="009B7E77" w14:paraId="754BD31B" w14:textId="77777777" w:rsidTr="0072653F">
        <w:tc>
          <w:tcPr>
            <w:tcW w:w="5841" w:type="dxa"/>
          </w:tcPr>
          <w:p w14:paraId="44F06097" w14:textId="19DA5F8A"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cbc:Line</w:t>
            </w:r>
            <w:proofErr w:type="spellEnd"/>
            <w:r w:rsidRPr="009B7E77">
              <w:rPr>
                <w:rFonts w:ascii="Courier New" w:hAnsi="Courier New" w:cs="Courier New"/>
                <w:color w:val="0000FF"/>
                <w:sz w:val="16"/>
                <w:szCs w:val="16"/>
                <w:highlight w:val="white"/>
              </w:rPr>
              <w:t>&gt;</w:t>
            </w:r>
            <w:r w:rsidRPr="009B7E77">
              <w:rPr>
                <w:rFonts w:ascii="Courier New" w:hAnsi="Courier New" w:cs="Courier New"/>
                <w:color w:val="000000"/>
                <w:sz w:val="16"/>
                <w:szCs w:val="16"/>
                <w:highlight w:val="white"/>
              </w:rPr>
              <w:t>Söludeild</w:t>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cbc:Line</w:t>
            </w:r>
            <w:proofErr w:type="spellEnd"/>
            <w:r w:rsidRPr="009B7E77">
              <w:rPr>
                <w:rFonts w:ascii="Courier New" w:hAnsi="Courier New" w:cs="Courier New"/>
                <w:color w:val="0000FF"/>
                <w:sz w:val="16"/>
                <w:szCs w:val="16"/>
                <w:highlight w:val="white"/>
              </w:rPr>
              <w:t>&gt;</w:t>
            </w:r>
          </w:p>
        </w:tc>
        <w:tc>
          <w:tcPr>
            <w:tcW w:w="1842" w:type="dxa"/>
          </w:tcPr>
          <w:p w14:paraId="752C76A6" w14:textId="15120A74"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Heimilisfang lína3</w:t>
            </w:r>
          </w:p>
        </w:tc>
        <w:tc>
          <w:tcPr>
            <w:tcW w:w="851" w:type="dxa"/>
          </w:tcPr>
          <w:p w14:paraId="2CBBF9C2" w14:textId="76F5173C"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992" w:type="dxa"/>
          </w:tcPr>
          <w:p w14:paraId="54B66BA1" w14:textId="2E667C51"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BT-162</w:t>
            </w:r>
          </w:p>
        </w:tc>
      </w:tr>
      <w:tr w:rsidR="0072653F" w:rsidRPr="009B7E77" w14:paraId="60F2F95B" w14:textId="77777777" w:rsidTr="0072653F">
        <w:tc>
          <w:tcPr>
            <w:tcW w:w="5841" w:type="dxa"/>
          </w:tcPr>
          <w:p w14:paraId="78EEA7EB" w14:textId="218598D2"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w:t>
            </w:r>
            <w:r w:rsidR="00100CC9">
              <w:rPr>
                <w:rFonts w:ascii="Courier New" w:hAnsi="Courier New" w:cs="Courier New"/>
                <w:color w:val="800000"/>
                <w:sz w:val="16"/>
                <w:szCs w:val="16"/>
                <w:highlight w:val="white"/>
              </w:rPr>
              <w:t>a</w:t>
            </w:r>
            <w:r w:rsidRPr="009B7E77">
              <w:rPr>
                <w:rFonts w:ascii="Courier New" w:hAnsi="Courier New" w:cs="Courier New"/>
                <w:color w:val="800000"/>
                <w:sz w:val="16"/>
                <w:szCs w:val="16"/>
                <w:highlight w:val="white"/>
              </w:rPr>
              <w:t>c:AddressLine</w:t>
            </w:r>
            <w:proofErr w:type="spellEnd"/>
            <w:r w:rsidRPr="009B7E77">
              <w:rPr>
                <w:rFonts w:ascii="Courier New" w:hAnsi="Courier New" w:cs="Courier New"/>
                <w:color w:val="0000FF"/>
                <w:sz w:val="16"/>
                <w:szCs w:val="16"/>
                <w:highlight w:val="white"/>
              </w:rPr>
              <w:t>&gt;</w:t>
            </w:r>
          </w:p>
        </w:tc>
        <w:tc>
          <w:tcPr>
            <w:tcW w:w="1842" w:type="dxa"/>
          </w:tcPr>
          <w:p w14:paraId="733ABDA1" w14:textId="77777777"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51" w:type="dxa"/>
          </w:tcPr>
          <w:p w14:paraId="5B1B67E5" w14:textId="77777777"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992" w:type="dxa"/>
          </w:tcPr>
          <w:p w14:paraId="76ACDEF9" w14:textId="42694225"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72653F" w:rsidRPr="009B7E77" w14:paraId="5EC274C7" w14:textId="2C4E1E6B" w:rsidTr="0072653F">
        <w:tc>
          <w:tcPr>
            <w:tcW w:w="5841" w:type="dxa"/>
          </w:tcPr>
          <w:p w14:paraId="5EF45735" w14:textId="77777777"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cac:Country</w:t>
            </w:r>
            <w:proofErr w:type="spellEnd"/>
            <w:r w:rsidRPr="009B7E77">
              <w:rPr>
                <w:rFonts w:ascii="Courier New" w:hAnsi="Courier New" w:cs="Courier New"/>
                <w:color w:val="0000FF"/>
                <w:sz w:val="16"/>
                <w:szCs w:val="16"/>
                <w:highlight w:val="white"/>
              </w:rPr>
              <w:t>&gt;</w:t>
            </w:r>
          </w:p>
        </w:tc>
        <w:tc>
          <w:tcPr>
            <w:tcW w:w="1842" w:type="dxa"/>
          </w:tcPr>
          <w:p w14:paraId="537E8375" w14:textId="77777777"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51" w:type="dxa"/>
          </w:tcPr>
          <w:p w14:paraId="1C0415D5" w14:textId="77777777"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992" w:type="dxa"/>
          </w:tcPr>
          <w:p w14:paraId="4BF1B41B" w14:textId="456DAFF5"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72653F" w:rsidRPr="009B7E77" w14:paraId="53A78049" w14:textId="1297435B" w:rsidTr="0072653F">
        <w:tc>
          <w:tcPr>
            <w:tcW w:w="5841" w:type="dxa"/>
          </w:tcPr>
          <w:p w14:paraId="6506DF0A" w14:textId="56B4B2AD" w:rsidR="0072653F" w:rsidRPr="009B7E77" w:rsidRDefault="0072653F" w:rsidP="00665FC6">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cbc:IdentificationCode</w:t>
            </w:r>
            <w:proofErr w:type="spellEnd"/>
            <w:r w:rsidRPr="009B7E77">
              <w:rPr>
                <w:rFonts w:ascii="Courier New" w:hAnsi="Courier New" w:cs="Courier New"/>
                <w:color w:val="0000FF"/>
                <w:sz w:val="16"/>
                <w:szCs w:val="16"/>
                <w:highlight w:val="white"/>
              </w:rPr>
              <w:t>&gt;</w:t>
            </w:r>
            <w:r w:rsidRPr="009B7E77">
              <w:rPr>
                <w:rFonts w:ascii="Courier New" w:hAnsi="Courier New" w:cs="Courier New"/>
                <w:color w:val="000000"/>
                <w:sz w:val="16"/>
                <w:szCs w:val="16"/>
                <w:highlight w:val="white"/>
              </w:rPr>
              <w:t>IS</w:t>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cbc:IdentificationCode</w:t>
            </w:r>
            <w:proofErr w:type="spellEnd"/>
            <w:r w:rsidRPr="009B7E77">
              <w:rPr>
                <w:rFonts w:ascii="Courier New" w:hAnsi="Courier New" w:cs="Courier New"/>
                <w:color w:val="0000FF"/>
                <w:sz w:val="16"/>
                <w:szCs w:val="16"/>
                <w:highlight w:val="white"/>
              </w:rPr>
              <w:t>&gt;</w:t>
            </w:r>
          </w:p>
        </w:tc>
        <w:tc>
          <w:tcPr>
            <w:tcW w:w="1842" w:type="dxa"/>
          </w:tcPr>
          <w:p w14:paraId="2D44EDE8" w14:textId="7A6E8523" w:rsidR="0072653F" w:rsidRPr="009B7E77" w:rsidRDefault="0072653F" w:rsidP="00665FC6">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Land</w:t>
            </w:r>
          </w:p>
        </w:tc>
        <w:tc>
          <w:tcPr>
            <w:tcW w:w="851" w:type="dxa"/>
          </w:tcPr>
          <w:p w14:paraId="4C43CFEA" w14:textId="581D2E31" w:rsidR="0072653F" w:rsidRPr="009B7E77" w:rsidRDefault="0072653F" w:rsidP="00665FC6">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1..1</w:t>
            </w:r>
          </w:p>
        </w:tc>
        <w:tc>
          <w:tcPr>
            <w:tcW w:w="992" w:type="dxa"/>
          </w:tcPr>
          <w:p w14:paraId="4FFFC1D7" w14:textId="63C65F53" w:rsidR="0072653F" w:rsidRPr="009B7E77" w:rsidRDefault="0072653F" w:rsidP="00665FC6">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BT-40</w:t>
            </w:r>
          </w:p>
        </w:tc>
      </w:tr>
      <w:tr w:rsidR="0072653F" w:rsidRPr="009B7E77" w14:paraId="5642349D" w14:textId="21BC2F65" w:rsidTr="0072653F">
        <w:tc>
          <w:tcPr>
            <w:tcW w:w="5841" w:type="dxa"/>
          </w:tcPr>
          <w:p w14:paraId="5BF161CF" w14:textId="77777777"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cac:Country</w:t>
            </w:r>
            <w:proofErr w:type="spellEnd"/>
            <w:r w:rsidRPr="009B7E77">
              <w:rPr>
                <w:rFonts w:ascii="Courier New" w:hAnsi="Courier New" w:cs="Courier New"/>
                <w:color w:val="0000FF"/>
                <w:sz w:val="16"/>
                <w:szCs w:val="16"/>
                <w:highlight w:val="white"/>
              </w:rPr>
              <w:t>&gt;</w:t>
            </w:r>
          </w:p>
        </w:tc>
        <w:tc>
          <w:tcPr>
            <w:tcW w:w="1842" w:type="dxa"/>
          </w:tcPr>
          <w:p w14:paraId="49068A31" w14:textId="77777777"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51" w:type="dxa"/>
          </w:tcPr>
          <w:p w14:paraId="79A42809" w14:textId="77777777"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992" w:type="dxa"/>
          </w:tcPr>
          <w:p w14:paraId="4B730ACF" w14:textId="608C18E6"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72653F" w:rsidRPr="009B7E77" w14:paraId="461D9EDD" w14:textId="17728E3A" w:rsidTr="0072653F">
        <w:tc>
          <w:tcPr>
            <w:tcW w:w="5841" w:type="dxa"/>
          </w:tcPr>
          <w:p w14:paraId="44E952E3" w14:textId="77777777"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cac:PostalAddress</w:t>
            </w:r>
            <w:proofErr w:type="spellEnd"/>
            <w:r w:rsidRPr="009B7E77">
              <w:rPr>
                <w:rFonts w:ascii="Courier New" w:hAnsi="Courier New" w:cs="Courier New"/>
                <w:color w:val="0000FF"/>
                <w:sz w:val="16"/>
                <w:szCs w:val="16"/>
                <w:highlight w:val="white"/>
              </w:rPr>
              <w:t>&gt;</w:t>
            </w:r>
          </w:p>
        </w:tc>
        <w:tc>
          <w:tcPr>
            <w:tcW w:w="1842" w:type="dxa"/>
          </w:tcPr>
          <w:p w14:paraId="0F24BF01" w14:textId="77777777"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51" w:type="dxa"/>
          </w:tcPr>
          <w:p w14:paraId="1C69AB89" w14:textId="77777777"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992" w:type="dxa"/>
          </w:tcPr>
          <w:p w14:paraId="20C7178C" w14:textId="29A0E478"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r>
    </w:tbl>
    <w:p w14:paraId="08FC8C9F" w14:textId="5BAB6D0D" w:rsidR="0072653F" w:rsidRDefault="0072653F" w:rsidP="00801877">
      <w:pPr>
        <w:tabs>
          <w:tab w:val="left" w:pos="284"/>
          <w:tab w:val="left" w:pos="567"/>
          <w:tab w:val="left" w:pos="851"/>
          <w:tab w:val="left" w:pos="1134"/>
          <w:tab w:val="left" w:pos="1418"/>
        </w:tabs>
        <w:autoSpaceDE w:val="0"/>
        <w:autoSpaceDN w:val="0"/>
        <w:adjustRightInd w:val="0"/>
        <w:ind w:left="284"/>
        <w:rPr>
          <w:rFonts w:ascii="Courier New" w:hAnsi="Courier New" w:cs="Courier New"/>
          <w:color w:val="0000FF"/>
          <w:sz w:val="16"/>
          <w:szCs w:val="16"/>
          <w:highlight w:val="white"/>
        </w:rPr>
      </w:pPr>
    </w:p>
    <w:p w14:paraId="0ADAF7C2" w14:textId="2E849348" w:rsidR="0082726D" w:rsidRDefault="009F1091" w:rsidP="00AB6E8B">
      <w:pPr>
        <w:pStyle w:val="BodyText"/>
        <w:rPr>
          <w:highlight w:val="white"/>
        </w:rPr>
      </w:pPr>
      <w:r w:rsidRPr="00D26E2F">
        <w:rPr>
          <w:highlight w:val="white"/>
        </w:rPr>
        <w:t xml:space="preserve">Þessi svæði má nýta til að gefa upp </w:t>
      </w:r>
      <w:r w:rsidR="00077C7F" w:rsidRPr="00D26E2F">
        <w:rPr>
          <w:highlight w:val="white"/>
        </w:rPr>
        <w:t xml:space="preserve">íslensk </w:t>
      </w:r>
      <w:r w:rsidRPr="00D26E2F">
        <w:rPr>
          <w:highlight w:val="white"/>
        </w:rPr>
        <w:t>heimilisföng á hefðbundinn hátt</w:t>
      </w:r>
      <w:r w:rsidR="00691531">
        <w:rPr>
          <w:highlight w:val="white"/>
        </w:rPr>
        <w:t>,</w:t>
      </w:r>
      <w:r w:rsidRPr="00D26E2F">
        <w:rPr>
          <w:highlight w:val="white"/>
        </w:rPr>
        <w:t xml:space="preserve"> samanber eftirfarandi töflu</w:t>
      </w:r>
      <w:r w:rsidR="00F0387A">
        <w:rPr>
          <w:highlight w:val="white"/>
        </w:rPr>
        <w:t>.</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3"/>
        <w:gridCol w:w="4883"/>
      </w:tblGrid>
      <w:tr w:rsidR="002621C6" w:rsidRPr="00F95EF2" w14:paraId="7B38C8DC" w14:textId="77777777" w:rsidTr="00FE44E5">
        <w:tc>
          <w:tcPr>
            <w:tcW w:w="4693" w:type="dxa"/>
            <w:tcBorders>
              <w:top w:val="single" w:sz="4" w:space="0" w:color="000000"/>
              <w:left w:val="single" w:sz="4" w:space="0" w:color="000000"/>
              <w:bottom w:val="single" w:sz="4" w:space="0" w:color="000000"/>
              <w:right w:val="single" w:sz="4" w:space="0" w:color="000000"/>
            </w:tcBorders>
          </w:tcPr>
          <w:p w14:paraId="0D5F88E6" w14:textId="77777777" w:rsidR="002621C6" w:rsidRPr="00F95EF2" w:rsidRDefault="002621C6" w:rsidP="001D5DDA">
            <w:pPr>
              <w:rPr>
                <w:rFonts w:ascii="Courier New" w:hAnsi="Courier New" w:cs="Courier New"/>
                <w:bCs/>
                <w:color w:val="000000"/>
                <w:sz w:val="16"/>
                <w:szCs w:val="16"/>
                <w:rPrChange w:id="435" w:author="Georg Birgisson" w:date="2021-10-12T10:00:00Z">
                  <w:rPr>
                    <w:rFonts w:ascii="Courier New" w:hAnsi="Courier New" w:cs="Courier New"/>
                    <w:color w:val="000000"/>
                    <w:sz w:val="16"/>
                    <w:szCs w:val="16"/>
                    <w:highlight w:val="white"/>
                  </w:rPr>
                </w:rPrChange>
              </w:rPr>
            </w:pPr>
            <w:r w:rsidRPr="00F95EF2">
              <w:rPr>
                <w:rFonts w:ascii="Courier New" w:hAnsi="Courier New" w:cs="Courier New"/>
                <w:bCs/>
                <w:color w:val="000000"/>
                <w:sz w:val="16"/>
                <w:szCs w:val="16"/>
                <w:rPrChange w:id="436" w:author="Georg Birgisson" w:date="2021-10-12T10:00:00Z">
                  <w:rPr>
                    <w:rFonts w:ascii="Courier New" w:hAnsi="Courier New" w:cs="Courier New"/>
                    <w:color w:val="000000"/>
                    <w:sz w:val="16"/>
                    <w:szCs w:val="16"/>
                    <w:highlight w:val="white"/>
                  </w:rPr>
                </w:rPrChange>
              </w:rPr>
              <w:t>Uppsetning</w:t>
            </w:r>
          </w:p>
        </w:tc>
        <w:tc>
          <w:tcPr>
            <w:tcW w:w="4943" w:type="dxa"/>
            <w:tcBorders>
              <w:top w:val="single" w:sz="4" w:space="0" w:color="000000"/>
              <w:left w:val="single" w:sz="4" w:space="0" w:color="000000"/>
              <w:bottom w:val="single" w:sz="4" w:space="0" w:color="000000"/>
              <w:right w:val="single" w:sz="4" w:space="0" w:color="000000"/>
            </w:tcBorders>
          </w:tcPr>
          <w:p w14:paraId="2513949B" w14:textId="77777777" w:rsidR="002621C6" w:rsidRPr="00F95EF2" w:rsidRDefault="002621C6" w:rsidP="001D5DDA">
            <w:pPr>
              <w:rPr>
                <w:rFonts w:ascii="Courier New" w:hAnsi="Courier New" w:cs="Courier New"/>
                <w:bCs/>
                <w:color w:val="800000"/>
                <w:sz w:val="16"/>
                <w:szCs w:val="16"/>
                <w:rPrChange w:id="437" w:author="Georg Birgisson" w:date="2021-10-12T10:00:00Z">
                  <w:rPr>
                    <w:rFonts w:ascii="Courier New" w:hAnsi="Courier New" w:cs="Courier New"/>
                    <w:color w:val="800000"/>
                    <w:sz w:val="16"/>
                    <w:szCs w:val="16"/>
                    <w:highlight w:val="white"/>
                  </w:rPr>
                </w:rPrChange>
              </w:rPr>
            </w:pPr>
            <w:r w:rsidRPr="00F95EF2">
              <w:rPr>
                <w:rFonts w:ascii="Courier New" w:hAnsi="Courier New" w:cs="Courier New"/>
                <w:bCs/>
                <w:color w:val="800000"/>
                <w:sz w:val="16"/>
                <w:szCs w:val="16"/>
                <w:rPrChange w:id="438" w:author="Georg Birgisson" w:date="2021-10-12T10:00:00Z">
                  <w:rPr>
                    <w:rFonts w:ascii="Courier New" w:hAnsi="Courier New" w:cs="Courier New"/>
                    <w:color w:val="800000"/>
                    <w:sz w:val="16"/>
                    <w:szCs w:val="16"/>
                    <w:highlight w:val="white"/>
                  </w:rPr>
                </w:rPrChange>
              </w:rPr>
              <w:t>Uppruni</w:t>
            </w:r>
          </w:p>
        </w:tc>
      </w:tr>
      <w:tr w:rsidR="00077C7F" w:rsidRPr="00D26E2F" w14:paraId="62A6CE6B" w14:textId="77777777" w:rsidTr="00FE44E5">
        <w:tc>
          <w:tcPr>
            <w:tcW w:w="4693" w:type="dxa"/>
          </w:tcPr>
          <w:p w14:paraId="4C7E95DC" w14:textId="77777777" w:rsidR="00077C7F" w:rsidRPr="00D26E2F" w:rsidRDefault="00077C7F" w:rsidP="00AB6E8B">
            <w:pPr>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Hafnarstræti 112</w:t>
            </w:r>
          </w:p>
          <w:p w14:paraId="2F47EF2A" w14:textId="77777777" w:rsidR="00077C7F" w:rsidRDefault="00077C7F" w:rsidP="00AB6E8B">
            <w:pPr>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Bakhús á lóð</w:t>
            </w:r>
          </w:p>
          <w:p w14:paraId="54D5443A" w14:textId="782F12E5" w:rsidR="00077C7F" w:rsidRPr="00D26E2F" w:rsidRDefault="00562D4B" w:rsidP="00AB6E8B">
            <w:pPr>
              <w:rPr>
                <w:rFonts w:ascii="Courier New" w:hAnsi="Courier New" w:cs="Courier New"/>
                <w:color w:val="000000"/>
                <w:sz w:val="16"/>
                <w:szCs w:val="16"/>
                <w:highlight w:val="white"/>
              </w:rPr>
            </w:pPr>
            <w:r w:rsidRPr="00D101D8">
              <w:rPr>
                <w:rFonts w:ascii="Courier New" w:hAnsi="Courier New" w:cs="Courier New"/>
                <w:color w:val="000000"/>
                <w:sz w:val="16"/>
                <w:szCs w:val="16"/>
                <w:highlight w:val="white"/>
                <w:lang w:eastAsia="is-IS"/>
              </w:rPr>
              <w:t>Söludeild</w:t>
            </w:r>
          </w:p>
          <w:p w14:paraId="14A747C1" w14:textId="77777777" w:rsidR="00077C7F" w:rsidRDefault="00077C7F" w:rsidP="00AB6E8B">
            <w:pPr>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600 Akureyri</w:t>
            </w:r>
          </w:p>
          <w:p w14:paraId="7078730E" w14:textId="62825C2D" w:rsidR="00562D4B" w:rsidRPr="00D101D8" w:rsidRDefault="00562D4B" w:rsidP="00AB6E8B">
            <w:pPr>
              <w:rPr>
                <w:rFonts w:ascii="Courier New" w:hAnsi="Courier New" w:cs="Courier New"/>
                <w:color w:val="000000"/>
                <w:sz w:val="16"/>
                <w:szCs w:val="16"/>
                <w:highlight w:val="white"/>
              </w:rPr>
            </w:pPr>
            <w:r w:rsidRPr="00D101D8">
              <w:rPr>
                <w:rFonts w:ascii="Courier New" w:hAnsi="Courier New" w:cs="Courier New"/>
                <w:color w:val="000000"/>
                <w:sz w:val="16"/>
                <w:szCs w:val="16"/>
                <w:highlight w:val="white"/>
              </w:rPr>
              <w:t xml:space="preserve">Norðurland </w:t>
            </w:r>
            <w:r w:rsidR="0072653F">
              <w:rPr>
                <w:rFonts w:ascii="Courier New" w:hAnsi="Courier New" w:cs="Courier New"/>
                <w:color w:val="000000"/>
                <w:sz w:val="16"/>
                <w:szCs w:val="16"/>
                <w:highlight w:val="white"/>
              </w:rPr>
              <w:t>(yfirleitt ekki notað)</w:t>
            </w:r>
          </w:p>
          <w:p w14:paraId="57E2C5EA" w14:textId="77777777" w:rsidR="00077C7F" w:rsidRPr="00D26E2F" w:rsidRDefault="00077C7F" w:rsidP="00AB6E8B">
            <w:pPr>
              <w:rPr>
                <w:highlight w:val="white"/>
              </w:rPr>
            </w:pPr>
            <w:r w:rsidRPr="00D26E2F">
              <w:rPr>
                <w:rFonts w:ascii="Courier New" w:hAnsi="Courier New" w:cs="Courier New"/>
                <w:color w:val="000000"/>
                <w:sz w:val="16"/>
                <w:szCs w:val="16"/>
                <w:highlight w:val="white"/>
              </w:rPr>
              <w:t>Ísland (IS umbreytt)</w:t>
            </w:r>
          </w:p>
        </w:tc>
        <w:tc>
          <w:tcPr>
            <w:tcW w:w="4943" w:type="dxa"/>
          </w:tcPr>
          <w:p w14:paraId="31CF7627" w14:textId="5F6C8DD5" w:rsidR="00077C7F" w:rsidRPr="00D26E2F" w:rsidRDefault="00077C7F" w:rsidP="00AB6E8B">
            <w:pPr>
              <w:rPr>
                <w:rFonts w:ascii="Courier New" w:hAnsi="Courier New" w:cs="Courier New"/>
                <w:color w:val="800000"/>
                <w:sz w:val="16"/>
                <w:szCs w:val="16"/>
                <w:highlight w:val="white"/>
              </w:rPr>
            </w:pPr>
            <w:proofErr w:type="spellStart"/>
            <w:r w:rsidRPr="00D26E2F">
              <w:rPr>
                <w:rFonts w:ascii="Courier New" w:hAnsi="Courier New" w:cs="Courier New"/>
                <w:color w:val="800000"/>
                <w:sz w:val="16"/>
                <w:szCs w:val="16"/>
                <w:highlight w:val="white"/>
              </w:rPr>
              <w:t>StreetName</w:t>
            </w:r>
            <w:proofErr w:type="spellEnd"/>
            <w:r w:rsidR="0072653F">
              <w:rPr>
                <w:rFonts w:ascii="Courier New" w:hAnsi="Courier New" w:cs="Courier New"/>
                <w:color w:val="800000"/>
                <w:sz w:val="16"/>
                <w:szCs w:val="16"/>
                <w:highlight w:val="white"/>
              </w:rPr>
              <w:t xml:space="preserve"> (BT-35)</w:t>
            </w:r>
          </w:p>
          <w:p w14:paraId="7EF48F54" w14:textId="7B145AE2" w:rsidR="00077C7F" w:rsidRDefault="00562D4B" w:rsidP="00AB6E8B">
            <w:pPr>
              <w:rPr>
                <w:rFonts w:ascii="Courier New" w:hAnsi="Courier New" w:cs="Courier New"/>
                <w:color w:val="800000"/>
                <w:sz w:val="16"/>
                <w:szCs w:val="16"/>
                <w:highlight w:val="white"/>
                <w:lang w:eastAsia="is-IS"/>
              </w:rPr>
            </w:pPr>
            <w:proofErr w:type="spellStart"/>
            <w:r w:rsidRPr="007E5389">
              <w:rPr>
                <w:rFonts w:ascii="Courier New" w:hAnsi="Courier New" w:cs="Courier New"/>
                <w:color w:val="800000"/>
                <w:sz w:val="16"/>
                <w:szCs w:val="16"/>
                <w:highlight w:val="white"/>
                <w:lang w:eastAsia="is-IS"/>
              </w:rPr>
              <w:t>AdditionalStreetName</w:t>
            </w:r>
            <w:proofErr w:type="spellEnd"/>
            <w:r w:rsidR="0072653F">
              <w:rPr>
                <w:rFonts w:ascii="Courier New" w:hAnsi="Courier New" w:cs="Courier New"/>
                <w:color w:val="800000"/>
                <w:sz w:val="16"/>
                <w:szCs w:val="16"/>
                <w:highlight w:val="white"/>
                <w:lang w:eastAsia="is-IS"/>
              </w:rPr>
              <w:t xml:space="preserve"> (BT-36)</w:t>
            </w:r>
          </w:p>
          <w:p w14:paraId="072B8F91" w14:textId="0C29FD87" w:rsidR="00562D4B" w:rsidRPr="00D26E2F" w:rsidRDefault="008452EB" w:rsidP="00AB6E8B">
            <w:pPr>
              <w:rPr>
                <w:rFonts w:ascii="Courier New" w:hAnsi="Courier New" w:cs="Courier New"/>
                <w:color w:val="800000"/>
                <w:sz w:val="16"/>
                <w:szCs w:val="16"/>
                <w:highlight w:val="white"/>
              </w:rPr>
            </w:pPr>
            <w:proofErr w:type="spellStart"/>
            <w:r>
              <w:rPr>
                <w:rFonts w:ascii="Courier New" w:hAnsi="Courier New" w:cs="Courier New"/>
                <w:color w:val="800000"/>
                <w:sz w:val="16"/>
                <w:szCs w:val="16"/>
                <w:highlight w:val="white"/>
                <w:lang w:eastAsia="is-IS"/>
              </w:rPr>
              <w:t>Line</w:t>
            </w:r>
            <w:proofErr w:type="spellEnd"/>
            <w:r w:rsidR="0072653F">
              <w:rPr>
                <w:rFonts w:ascii="Courier New" w:hAnsi="Courier New" w:cs="Courier New"/>
                <w:color w:val="800000"/>
                <w:sz w:val="16"/>
                <w:szCs w:val="16"/>
                <w:highlight w:val="white"/>
                <w:lang w:eastAsia="is-IS"/>
              </w:rPr>
              <w:t xml:space="preserve"> (BT-162)</w:t>
            </w:r>
          </w:p>
          <w:p w14:paraId="0D6FA9B0" w14:textId="149B1084" w:rsidR="00077C7F" w:rsidRDefault="00077C7F" w:rsidP="00AB6E8B">
            <w:pPr>
              <w:rPr>
                <w:rFonts w:ascii="Courier New" w:hAnsi="Courier New" w:cs="Courier New"/>
                <w:color w:val="800000"/>
                <w:sz w:val="16"/>
                <w:szCs w:val="16"/>
                <w:highlight w:val="white"/>
              </w:rPr>
            </w:pPr>
            <w:proofErr w:type="spellStart"/>
            <w:r w:rsidRPr="00D26E2F">
              <w:rPr>
                <w:rFonts w:ascii="Courier New" w:hAnsi="Courier New" w:cs="Courier New"/>
                <w:color w:val="800000"/>
                <w:sz w:val="16"/>
                <w:szCs w:val="16"/>
                <w:highlight w:val="white"/>
              </w:rPr>
              <w:t>PostalZone</w:t>
            </w:r>
            <w:proofErr w:type="spellEnd"/>
            <w:r w:rsidRPr="00D26E2F">
              <w:rPr>
                <w:rFonts w:ascii="Courier New" w:hAnsi="Courier New" w:cs="Courier New"/>
                <w:color w:val="800000"/>
                <w:sz w:val="16"/>
                <w:szCs w:val="16"/>
                <w:highlight w:val="white"/>
              </w:rPr>
              <w:t xml:space="preserve"> </w:t>
            </w:r>
            <w:proofErr w:type="spellStart"/>
            <w:r w:rsidRPr="00D26E2F">
              <w:rPr>
                <w:rFonts w:ascii="Courier New" w:hAnsi="Courier New" w:cs="Courier New"/>
                <w:color w:val="800000"/>
                <w:sz w:val="16"/>
                <w:szCs w:val="16"/>
                <w:highlight w:val="white"/>
              </w:rPr>
              <w:t>CityName</w:t>
            </w:r>
            <w:proofErr w:type="spellEnd"/>
            <w:r w:rsidR="0072653F">
              <w:rPr>
                <w:rFonts w:ascii="Courier New" w:hAnsi="Courier New" w:cs="Courier New"/>
                <w:color w:val="800000"/>
                <w:sz w:val="16"/>
                <w:szCs w:val="16"/>
                <w:highlight w:val="white"/>
              </w:rPr>
              <w:t xml:space="preserve"> (BT38 og BT-37)</w:t>
            </w:r>
          </w:p>
          <w:p w14:paraId="0FCD85E7" w14:textId="03D8F1B5" w:rsidR="00562D4B" w:rsidRPr="00D26E2F" w:rsidRDefault="00562D4B" w:rsidP="00AB6E8B">
            <w:pPr>
              <w:rPr>
                <w:rFonts w:ascii="Courier New" w:hAnsi="Courier New" w:cs="Courier New"/>
                <w:color w:val="800000"/>
                <w:sz w:val="16"/>
                <w:szCs w:val="16"/>
                <w:highlight w:val="white"/>
              </w:rPr>
            </w:pPr>
            <w:proofErr w:type="spellStart"/>
            <w:r w:rsidRPr="001318A2">
              <w:rPr>
                <w:rFonts w:ascii="Courier New" w:hAnsi="Courier New" w:cs="Courier New"/>
                <w:color w:val="800000"/>
                <w:sz w:val="16"/>
                <w:szCs w:val="16"/>
                <w:highlight w:val="white"/>
              </w:rPr>
              <w:t>CountrySubentity</w:t>
            </w:r>
            <w:proofErr w:type="spellEnd"/>
            <w:r w:rsidR="0072653F">
              <w:rPr>
                <w:rFonts w:ascii="Courier New" w:hAnsi="Courier New" w:cs="Courier New"/>
                <w:color w:val="800000"/>
                <w:sz w:val="16"/>
                <w:szCs w:val="16"/>
                <w:highlight w:val="white"/>
              </w:rPr>
              <w:t xml:space="preserve"> (BT-39)</w:t>
            </w:r>
          </w:p>
          <w:p w14:paraId="5A96B4E6" w14:textId="6422C8AE" w:rsidR="00077C7F" w:rsidRPr="00D26E2F" w:rsidRDefault="00077C7F" w:rsidP="00ED6078">
            <w:pPr>
              <w:rPr>
                <w:highlight w:val="white"/>
              </w:rPr>
            </w:pPr>
            <w:r w:rsidRPr="00D26E2F">
              <w:rPr>
                <w:rFonts w:ascii="Courier New" w:hAnsi="Courier New" w:cs="Courier New"/>
                <w:color w:val="800000"/>
                <w:sz w:val="16"/>
                <w:szCs w:val="16"/>
                <w:highlight w:val="white"/>
              </w:rPr>
              <w:t>Country</w:t>
            </w:r>
            <w:r w:rsidR="00ED6078" w:rsidRPr="001D5DDA">
              <w:rPr>
                <w:rFonts w:ascii="Courier New" w:hAnsi="Courier New" w:cs="Courier New"/>
                <w:color w:val="800000"/>
                <w:sz w:val="16"/>
                <w:szCs w:val="16"/>
                <w:highlight w:val="white"/>
              </w:rPr>
              <w:t>/</w:t>
            </w:r>
            <w:proofErr w:type="spellStart"/>
            <w:r w:rsidR="00ED6078" w:rsidRPr="001D5DDA">
              <w:rPr>
                <w:rFonts w:ascii="Courier New" w:hAnsi="Courier New" w:cs="Courier New"/>
                <w:color w:val="800000"/>
                <w:sz w:val="16"/>
                <w:szCs w:val="16"/>
                <w:highlight w:val="white"/>
              </w:rPr>
              <w:t>I</w:t>
            </w:r>
            <w:r w:rsidRPr="00D26E2F">
              <w:rPr>
                <w:rFonts w:ascii="Courier New" w:hAnsi="Courier New" w:cs="Courier New"/>
                <w:color w:val="800000"/>
                <w:sz w:val="16"/>
                <w:szCs w:val="16"/>
                <w:highlight w:val="white"/>
              </w:rPr>
              <w:t>dentificationCode</w:t>
            </w:r>
            <w:proofErr w:type="spellEnd"/>
            <w:r w:rsidR="0072653F">
              <w:rPr>
                <w:rFonts w:ascii="Courier New" w:hAnsi="Courier New" w:cs="Courier New"/>
                <w:color w:val="800000"/>
                <w:sz w:val="16"/>
                <w:szCs w:val="16"/>
                <w:highlight w:val="white"/>
              </w:rPr>
              <w:t xml:space="preserve"> (BT</w:t>
            </w:r>
            <w:r w:rsidR="00DD40A2">
              <w:rPr>
                <w:rFonts w:ascii="Courier New" w:hAnsi="Courier New" w:cs="Courier New"/>
                <w:color w:val="800000"/>
                <w:sz w:val="16"/>
                <w:szCs w:val="16"/>
                <w:highlight w:val="white"/>
              </w:rPr>
              <w:t>-</w:t>
            </w:r>
            <w:r w:rsidR="0072653F">
              <w:rPr>
                <w:rFonts w:ascii="Courier New" w:hAnsi="Courier New" w:cs="Courier New"/>
                <w:color w:val="800000"/>
                <w:sz w:val="16"/>
                <w:szCs w:val="16"/>
                <w:highlight w:val="white"/>
              </w:rPr>
              <w:t>40)</w:t>
            </w:r>
          </w:p>
        </w:tc>
      </w:tr>
    </w:tbl>
    <w:p w14:paraId="3449CA2B" w14:textId="60DDB7F4" w:rsidR="00F831EC" w:rsidRDefault="00F831EC" w:rsidP="00FC03DD">
      <w:pPr>
        <w:pStyle w:val="BodyText"/>
        <w:rPr>
          <w:highlight w:val="white"/>
        </w:rPr>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72653F" w:rsidRPr="00DD76FE" w14:paraId="2E1A291B" w14:textId="77777777" w:rsidTr="00146AA5">
        <w:tc>
          <w:tcPr>
            <w:tcW w:w="6095" w:type="dxa"/>
          </w:tcPr>
          <w:p w14:paraId="18C7D3D1" w14:textId="77777777" w:rsidR="0072653F" w:rsidRPr="00DD76FE" w:rsidRDefault="0072653F" w:rsidP="00702DEB">
            <w:pPr>
              <w:pStyle w:val="BodyText"/>
              <w:spacing w:after="0"/>
              <w:rPr>
                <w:b/>
                <w:highlight w:val="white"/>
              </w:rPr>
            </w:pPr>
            <w:r w:rsidRPr="00DD76FE">
              <w:rPr>
                <w:b/>
                <w:highlight w:val="white"/>
              </w:rPr>
              <w:t>Regla</w:t>
            </w:r>
          </w:p>
        </w:tc>
        <w:tc>
          <w:tcPr>
            <w:tcW w:w="2439" w:type="dxa"/>
          </w:tcPr>
          <w:p w14:paraId="4515AD87" w14:textId="77777777" w:rsidR="0072653F" w:rsidRPr="00DD76FE" w:rsidRDefault="0072653F" w:rsidP="00702DEB">
            <w:pPr>
              <w:pStyle w:val="BodyText"/>
              <w:spacing w:after="0"/>
              <w:rPr>
                <w:b/>
                <w:highlight w:val="white"/>
              </w:rPr>
            </w:pPr>
            <w:r w:rsidRPr="00DD76FE">
              <w:rPr>
                <w:b/>
                <w:highlight w:val="white"/>
              </w:rPr>
              <w:t>Kenni</w:t>
            </w:r>
          </w:p>
        </w:tc>
        <w:tc>
          <w:tcPr>
            <w:tcW w:w="992" w:type="dxa"/>
          </w:tcPr>
          <w:p w14:paraId="6BAEDB26" w14:textId="77777777" w:rsidR="0072653F" w:rsidRPr="00DD76FE" w:rsidRDefault="0072653F" w:rsidP="00702DEB">
            <w:pPr>
              <w:pStyle w:val="BodyText"/>
              <w:spacing w:after="0"/>
              <w:rPr>
                <w:b/>
                <w:highlight w:val="white"/>
              </w:rPr>
            </w:pPr>
            <w:r w:rsidRPr="00DD76FE">
              <w:rPr>
                <w:b/>
                <w:highlight w:val="white"/>
              </w:rPr>
              <w:t>Vægi</w:t>
            </w:r>
          </w:p>
        </w:tc>
      </w:tr>
      <w:tr w:rsidR="0072653F" w:rsidRPr="00702DEB" w14:paraId="62BED09F" w14:textId="77777777" w:rsidTr="00146AA5">
        <w:tc>
          <w:tcPr>
            <w:tcW w:w="6095" w:type="dxa"/>
          </w:tcPr>
          <w:p w14:paraId="3CA7C4A7" w14:textId="4818848C" w:rsidR="0072653F" w:rsidRPr="00702DEB" w:rsidRDefault="0072653F" w:rsidP="00702DEB">
            <w:pPr>
              <w:pStyle w:val="BodyText"/>
              <w:spacing w:after="0"/>
              <w:rPr>
                <w:highlight w:val="white"/>
              </w:rPr>
            </w:pPr>
            <w:proofErr w:type="spellStart"/>
            <w:r w:rsidRPr="00702DEB">
              <w:rPr>
                <w:highlight w:val="white"/>
              </w:rPr>
              <w:t>Landkóti</w:t>
            </w:r>
            <w:proofErr w:type="spellEnd"/>
            <w:r w:rsidRPr="00702DEB">
              <w:rPr>
                <w:highlight w:val="white"/>
              </w:rPr>
              <w:t xml:space="preserve"> skal vera úr lista ISO </w:t>
            </w:r>
            <w:proofErr w:type="spellStart"/>
            <w:r w:rsidRPr="00702DEB">
              <w:rPr>
                <w:highlight w:val="white"/>
              </w:rPr>
              <w:t>code</w:t>
            </w:r>
            <w:proofErr w:type="spellEnd"/>
            <w:r w:rsidRPr="00702DEB">
              <w:rPr>
                <w:highlight w:val="white"/>
              </w:rPr>
              <w:t xml:space="preserve"> list 3166-1</w:t>
            </w:r>
          </w:p>
        </w:tc>
        <w:tc>
          <w:tcPr>
            <w:tcW w:w="2439" w:type="dxa"/>
          </w:tcPr>
          <w:p w14:paraId="0B301E53" w14:textId="5E9D0C49" w:rsidR="0072653F" w:rsidRPr="00702DEB" w:rsidRDefault="0072653F" w:rsidP="00702DEB">
            <w:pPr>
              <w:pStyle w:val="BodyText"/>
              <w:spacing w:after="0"/>
              <w:rPr>
                <w:highlight w:val="white"/>
              </w:rPr>
            </w:pPr>
            <w:r w:rsidRPr="00702DEB">
              <w:rPr>
                <w:highlight w:val="white"/>
              </w:rPr>
              <w:t>BR-CL-14</w:t>
            </w:r>
          </w:p>
        </w:tc>
        <w:tc>
          <w:tcPr>
            <w:tcW w:w="992" w:type="dxa"/>
          </w:tcPr>
          <w:p w14:paraId="50081FF5" w14:textId="77777777" w:rsidR="0072653F" w:rsidRPr="00702DEB" w:rsidRDefault="0072653F" w:rsidP="00702DEB">
            <w:pPr>
              <w:pStyle w:val="BodyText"/>
              <w:spacing w:after="0"/>
              <w:rPr>
                <w:highlight w:val="white"/>
              </w:rPr>
            </w:pPr>
            <w:r w:rsidRPr="00702DEB">
              <w:rPr>
                <w:highlight w:val="white"/>
              </w:rPr>
              <w:t>fatal</w:t>
            </w:r>
          </w:p>
        </w:tc>
      </w:tr>
      <w:tr w:rsidR="0072653F" w:rsidRPr="00702DEB" w14:paraId="70CB4647" w14:textId="77777777" w:rsidTr="00146AA5">
        <w:tc>
          <w:tcPr>
            <w:tcW w:w="6095" w:type="dxa"/>
          </w:tcPr>
          <w:p w14:paraId="60B88674" w14:textId="079997E4" w:rsidR="0072653F" w:rsidRPr="00702DEB" w:rsidRDefault="00F0387A" w:rsidP="00702DEB">
            <w:pPr>
              <w:pStyle w:val="BodyText"/>
              <w:spacing w:after="0"/>
              <w:rPr>
                <w:highlight w:val="white"/>
              </w:rPr>
            </w:pPr>
            <w:proofErr w:type="spellStart"/>
            <w:r w:rsidRPr="00702DEB">
              <w:rPr>
                <w:highlight w:val="white"/>
              </w:rPr>
              <w:t>Landkóti</w:t>
            </w:r>
            <w:proofErr w:type="spellEnd"/>
            <w:r w:rsidRPr="00702DEB">
              <w:rPr>
                <w:highlight w:val="white"/>
              </w:rPr>
              <w:t xml:space="preserve"> seljanda skal koma fram í reikningi.</w:t>
            </w:r>
          </w:p>
        </w:tc>
        <w:tc>
          <w:tcPr>
            <w:tcW w:w="2439" w:type="dxa"/>
          </w:tcPr>
          <w:p w14:paraId="220AF359" w14:textId="23252A7F" w:rsidR="0072653F" w:rsidRPr="00702DEB" w:rsidRDefault="00F0387A" w:rsidP="00702DEB">
            <w:pPr>
              <w:pStyle w:val="BodyText"/>
              <w:spacing w:after="0"/>
              <w:rPr>
                <w:highlight w:val="white"/>
              </w:rPr>
            </w:pPr>
            <w:r w:rsidRPr="00702DEB">
              <w:rPr>
                <w:highlight w:val="white"/>
              </w:rPr>
              <w:t>BR-11</w:t>
            </w:r>
          </w:p>
        </w:tc>
        <w:tc>
          <w:tcPr>
            <w:tcW w:w="992" w:type="dxa"/>
          </w:tcPr>
          <w:p w14:paraId="192663B1" w14:textId="008705EC" w:rsidR="0072653F" w:rsidRPr="00702DEB" w:rsidRDefault="00F0387A" w:rsidP="00702DEB">
            <w:pPr>
              <w:pStyle w:val="BodyText"/>
              <w:spacing w:after="0"/>
              <w:rPr>
                <w:highlight w:val="white"/>
              </w:rPr>
            </w:pPr>
            <w:r w:rsidRPr="00702DEB">
              <w:rPr>
                <w:highlight w:val="white"/>
              </w:rPr>
              <w:t>fatal</w:t>
            </w:r>
          </w:p>
        </w:tc>
      </w:tr>
      <w:tr w:rsidR="00157D20" w:rsidRPr="00702DEB" w14:paraId="2859EB0E" w14:textId="77777777" w:rsidTr="00B36349">
        <w:tc>
          <w:tcPr>
            <w:tcW w:w="6095" w:type="dxa"/>
          </w:tcPr>
          <w:p w14:paraId="069CE8A8" w14:textId="77777777" w:rsidR="00157D20" w:rsidRPr="00702DEB" w:rsidRDefault="00157D20" w:rsidP="00702DEB">
            <w:pPr>
              <w:pStyle w:val="BodyText"/>
              <w:spacing w:after="0"/>
              <w:rPr>
                <w:highlight w:val="white"/>
              </w:rPr>
            </w:pPr>
            <w:r w:rsidRPr="00702DEB">
              <w:rPr>
                <w:highlight w:val="white"/>
              </w:rPr>
              <w:t>Reikningur skal innihalda heimilisfang seljanda.</w:t>
            </w:r>
          </w:p>
        </w:tc>
        <w:tc>
          <w:tcPr>
            <w:tcW w:w="2439" w:type="dxa"/>
          </w:tcPr>
          <w:p w14:paraId="4C96286E" w14:textId="77777777" w:rsidR="00157D20" w:rsidRPr="00702DEB" w:rsidRDefault="00157D20" w:rsidP="00702DEB">
            <w:pPr>
              <w:pStyle w:val="BodyText"/>
              <w:spacing w:after="0"/>
              <w:rPr>
                <w:highlight w:val="white"/>
              </w:rPr>
            </w:pPr>
            <w:r w:rsidRPr="00702DEB">
              <w:rPr>
                <w:highlight w:val="white"/>
              </w:rPr>
              <w:t>BR-10</w:t>
            </w:r>
          </w:p>
        </w:tc>
        <w:tc>
          <w:tcPr>
            <w:tcW w:w="992" w:type="dxa"/>
          </w:tcPr>
          <w:p w14:paraId="3799F507" w14:textId="77777777" w:rsidR="00157D20" w:rsidRPr="00702DEB" w:rsidRDefault="00157D20" w:rsidP="00702DEB">
            <w:pPr>
              <w:pStyle w:val="BodyText"/>
              <w:spacing w:after="0"/>
              <w:rPr>
                <w:highlight w:val="white"/>
              </w:rPr>
            </w:pPr>
            <w:r w:rsidRPr="00702DEB">
              <w:rPr>
                <w:highlight w:val="white"/>
              </w:rPr>
              <w:t>fatal</w:t>
            </w:r>
          </w:p>
        </w:tc>
      </w:tr>
      <w:tr w:rsidR="0072653F" w:rsidRPr="00702DEB" w14:paraId="03970EBD" w14:textId="77777777" w:rsidTr="00146AA5">
        <w:tc>
          <w:tcPr>
            <w:tcW w:w="6095" w:type="dxa"/>
          </w:tcPr>
          <w:p w14:paraId="77CF0EF4" w14:textId="544E4264" w:rsidR="0072653F" w:rsidRPr="00702DEB" w:rsidRDefault="005E5F62" w:rsidP="00702DEB">
            <w:pPr>
              <w:pStyle w:val="BodyText"/>
              <w:spacing w:after="0"/>
              <w:rPr>
                <w:highlight w:val="white"/>
              </w:rPr>
            </w:pPr>
            <w:r w:rsidRPr="00702DEB">
              <w:rPr>
                <w:highlight w:val="white"/>
              </w:rPr>
              <w:t>Ef seljandi er íslenskur þá skal heimilisfang seljanda innihalda götuheiti og póstnúmer (BT-35 og BT-38).</w:t>
            </w:r>
          </w:p>
        </w:tc>
        <w:tc>
          <w:tcPr>
            <w:tcW w:w="2439" w:type="dxa"/>
          </w:tcPr>
          <w:p w14:paraId="5D7D9396" w14:textId="4B00603A" w:rsidR="0072653F" w:rsidRPr="00702DEB" w:rsidRDefault="00F0387A" w:rsidP="00702DEB">
            <w:pPr>
              <w:pStyle w:val="BodyText"/>
              <w:spacing w:after="0"/>
              <w:rPr>
                <w:highlight w:val="white"/>
              </w:rPr>
            </w:pPr>
            <w:r w:rsidRPr="00702DEB">
              <w:rPr>
                <w:highlight w:val="white"/>
              </w:rPr>
              <w:t>IS-R-00</w:t>
            </w:r>
            <w:r w:rsidR="005E5F62" w:rsidRPr="00702DEB">
              <w:rPr>
                <w:highlight w:val="white"/>
              </w:rPr>
              <w:t>3</w:t>
            </w:r>
          </w:p>
        </w:tc>
        <w:tc>
          <w:tcPr>
            <w:tcW w:w="992" w:type="dxa"/>
          </w:tcPr>
          <w:p w14:paraId="3593D675" w14:textId="2D68963A" w:rsidR="0072653F" w:rsidRPr="00702DEB" w:rsidRDefault="00F0387A" w:rsidP="00702DEB">
            <w:pPr>
              <w:pStyle w:val="BodyText"/>
              <w:spacing w:after="0"/>
              <w:rPr>
                <w:highlight w:val="white"/>
              </w:rPr>
            </w:pPr>
            <w:r w:rsidRPr="00702DEB">
              <w:rPr>
                <w:highlight w:val="white"/>
              </w:rPr>
              <w:t>fatal</w:t>
            </w:r>
          </w:p>
        </w:tc>
      </w:tr>
    </w:tbl>
    <w:p w14:paraId="0DDDB1A9" w14:textId="77777777" w:rsidR="005F73AB" w:rsidRPr="00D26E2F" w:rsidRDefault="002B243E" w:rsidP="005F41D3">
      <w:pPr>
        <w:pStyle w:val="Heading4"/>
        <w:rPr>
          <w:highlight w:val="white"/>
        </w:rPr>
      </w:pPr>
      <w:r w:rsidRPr="00D26E2F">
        <w:rPr>
          <w:highlight w:val="white"/>
        </w:rPr>
        <w:t>Virðisaukaskattsnúmer seljanda</w:t>
      </w:r>
    </w:p>
    <w:p w14:paraId="0CF5524D" w14:textId="7B115692" w:rsidR="002B243E" w:rsidRDefault="00DA66B9" w:rsidP="00AB6E8B">
      <w:pPr>
        <w:pStyle w:val="BodyText"/>
        <w:rPr>
          <w:highlight w:val="white"/>
        </w:rPr>
      </w:pPr>
      <w:r>
        <w:rPr>
          <w:highlight w:val="white"/>
        </w:rPr>
        <w:t xml:space="preserve">Samkvæmt </w:t>
      </w:r>
      <w:r w:rsidR="00882CB9">
        <w:rPr>
          <w:highlight w:val="white"/>
        </w:rPr>
        <w:t xml:space="preserve">lögum </w:t>
      </w:r>
      <w:r>
        <w:rPr>
          <w:highlight w:val="white"/>
        </w:rPr>
        <w:t>um virðisaukaskatt verður virðisaukaskattsnúmer seljanda að koma fram í reikningi</w:t>
      </w:r>
      <w:r w:rsidR="009C2015">
        <w:rPr>
          <w:highlight w:val="white"/>
        </w:rPr>
        <w:t>, ef reiknaður er VSK,</w:t>
      </w:r>
      <w:r>
        <w:rPr>
          <w:highlight w:val="white"/>
        </w:rPr>
        <w:t xml:space="preserve"> til að kaupandi megi nýta skattinn sem innskatt. Virðisaukaskattsnúmer seljanda er sett inn í rafrænan reikning á eftirfarandi hátt.</w:t>
      </w:r>
      <w:r w:rsidR="00F30E4F">
        <w:rPr>
          <w:highlight w:val="white"/>
        </w:rPr>
        <w:t xml:space="preserve"> Íslensk virðisaukaskattsnúmer skal byrja á </w:t>
      </w:r>
      <w:proofErr w:type="spellStart"/>
      <w:r w:rsidR="00F30E4F">
        <w:rPr>
          <w:highlight w:val="white"/>
        </w:rPr>
        <w:t>landakótanum</w:t>
      </w:r>
      <w:proofErr w:type="spellEnd"/>
      <w:r w:rsidR="00F30E4F">
        <w:rPr>
          <w:highlight w:val="white"/>
        </w:rPr>
        <w:t xml:space="preserve"> IS. </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32"/>
        <w:gridCol w:w="2233"/>
        <w:gridCol w:w="823"/>
        <w:gridCol w:w="938"/>
      </w:tblGrid>
      <w:tr w:rsidR="001D11D3" w:rsidRPr="00491DE5" w14:paraId="36414721" w14:textId="77777777" w:rsidTr="001D11D3">
        <w:tc>
          <w:tcPr>
            <w:tcW w:w="5841" w:type="dxa"/>
          </w:tcPr>
          <w:p w14:paraId="3861EC24" w14:textId="77777777" w:rsidR="001D11D3" w:rsidRPr="00491DE5" w:rsidRDefault="001D11D3"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842" w:type="dxa"/>
          </w:tcPr>
          <w:p w14:paraId="1FACF3E0" w14:textId="40A1F0BF" w:rsidR="001D11D3" w:rsidRPr="00B171D4" w:rsidRDefault="001D11D3"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4914A733" w14:textId="77777777" w:rsidR="001D11D3" w:rsidRPr="00B171D4" w:rsidRDefault="001D11D3"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Tíðni</w:t>
            </w:r>
          </w:p>
        </w:tc>
        <w:tc>
          <w:tcPr>
            <w:tcW w:w="992" w:type="dxa"/>
          </w:tcPr>
          <w:p w14:paraId="385F2CAA" w14:textId="77777777" w:rsidR="001D11D3" w:rsidRPr="00B171D4" w:rsidRDefault="001D11D3"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Númer</w:t>
            </w:r>
          </w:p>
        </w:tc>
      </w:tr>
      <w:tr w:rsidR="001D11D3" w:rsidRPr="001318A2" w14:paraId="03F95A44" w14:textId="4F576129" w:rsidTr="001D11D3">
        <w:tc>
          <w:tcPr>
            <w:tcW w:w="5841" w:type="dxa"/>
          </w:tcPr>
          <w:p w14:paraId="3A630666" w14:textId="77777777"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cac:PartyTaxScheme</w:t>
            </w:r>
            <w:proofErr w:type="spellEnd"/>
            <w:r w:rsidRPr="001318A2">
              <w:rPr>
                <w:rFonts w:ascii="Courier New" w:hAnsi="Courier New" w:cs="Courier New"/>
                <w:color w:val="0000FF"/>
                <w:sz w:val="16"/>
                <w:szCs w:val="16"/>
                <w:highlight w:val="white"/>
              </w:rPr>
              <w:t>&gt;</w:t>
            </w:r>
          </w:p>
        </w:tc>
        <w:tc>
          <w:tcPr>
            <w:tcW w:w="1842" w:type="dxa"/>
          </w:tcPr>
          <w:p w14:paraId="63499601" w14:textId="77777777"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51" w:type="dxa"/>
          </w:tcPr>
          <w:p w14:paraId="7244BD36" w14:textId="74E4502E" w:rsidR="001D11D3" w:rsidRPr="00F30E4F" w:rsidRDefault="00F30E4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sidRPr="00F30E4F">
              <w:rPr>
                <w:rFonts w:ascii="Courier New" w:hAnsi="Courier New" w:cs="Courier New"/>
                <w:color w:val="000000"/>
                <w:sz w:val="16"/>
                <w:szCs w:val="16"/>
              </w:rPr>
              <w:t>0..1</w:t>
            </w:r>
          </w:p>
        </w:tc>
        <w:tc>
          <w:tcPr>
            <w:tcW w:w="992" w:type="dxa"/>
          </w:tcPr>
          <w:p w14:paraId="6637313E" w14:textId="76D55C59"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r>
      <w:tr w:rsidR="001D11D3" w:rsidRPr="001318A2" w14:paraId="318AD602" w14:textId="6E68FF12" w:rsidTr="001D11D3">
        <w:tc>
          <w:tcPr>
            <w:tcW w:w="5841" w:type="dxa"/>
          </w:tcPr>
          <w:p w14:paraId="100882B3" w14:textId="422DA94D"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cbc:CompanyID</w:t>
            </w:r>
            <w:proofErr w:type="spellEnd"/>
            <w:r w:rsidRPr="001318A2">
              <w:rPr>
                <w:rFonts w:ascii="Courier New" w:hAnsi="Courier New" w:cs="Courier New"/>
                <w:color w:val="0000FF"/>
                <w:sz w:val="16"/>
                <w:szCs w:val="16"/>
                <w:highlight w:val="white"/>
              </w:rPr>
              <w:t>&gt;</w:t>
            </w:r>
            <w:r w:rsidRPr="00F95EF2">
              <w:rPr>
                <w:rFonts w:ascii="Courier New" w:hAnsi="Courier New" w:cs="Courier New"/>
                <w:color w:val="000000"/>
                <w:sz w:val="16"/>
                <w:szCs w:val="16"/>
              </w:rPr>
              <w:t>IS12345</w:t>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cbc:CompanyID</w:t>
            </w:r>
            <w:proofErr w:type="spellEnd"/>
            <w:r w:rsidRPr="001318A2">
              <w:rPr>
                <w:rFonts w:ascii="Courier New" w:hAnsi="Courier New" w:cs="Courier New"/>
                <w:color w:val="0000FF"/>
                <w:sz w:val="16"/>
                <w:szCs w:val="16"/>
                <w:highlight w:val="white"/>
              </w:rPr>
              <w:t>&gt;</w:t>
            </w:r>
          </w:p>
        </w:tc>
        <w:tc>
          <w:tcPr>
            <w:tcW w:w="1842" w:type="dxa"/>
          </w:tcPr>
          <w:p w14:paraId="109733F4" w14:textId="2D7F88B6" w:rsidR="001D11D3" w:rsidRPr="00665FC6"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Virðisaukaskatt</w:t>
            </w:r>
            <w:r w:rsidR="00365EDA">
              <w:rPr>
                <w:rFonts w:ascii="Courier New" w:hAnsi="Courier New" w:cs="Courier New"/>
                <w:color w:val="000000"/>
                <w:sz w:val="16"/>
                <w:szCs w:val="16"/>
              </w:rPr>
              <w:t>s</w:t>
            </w:r>
            <w:r>
              <w:rPr>
                <w:rFonts w:ascii="Courier New" w:hAnsi="Courier New" w:cs="Courier New"/>
                <w:color w:val="000000"/>
                <w:sz w:val="16"/>
                <w:szCs w:val="16"/>
              </w:rPr>
              <w:t>númer</w:t>
            </w:r>
          </w:p>
        </w:tc>
        <w:tc>
          <w:tcPr>
            <w:tcW w:w="851" w:type="dxa"/>
          </w:tcPr>
          <w:p w14:paraId="0D201148" w14:textId="3319C238" w:rsidR="001D11D3" w:rsidRPr="00665FC6" w:rsidRDefault="00F30E4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1</w:t>
            </w:r>
            <w:r w:rsidR="001D11D3">
              <w:rPr>
                <w:rFonts w:ascii="Courier New" w:hAnsi="Courier New" w:cs="Courier New"/>
                <w:color w:val="000000"/>
                <w:sz w:val="16"/>
                <w:szCs w:val="16"/>
              </w:rPr>
              <w:t>..1</w:t>
            </w:r>
          </w:p>
        </w:tc>
        <w:tc>
          <w:tcPr>
            <w:tcW w:w="992" w:type="dxa"/>
          </w:tcPr>
          <w:p w14:paraId="4D0E56CA" w14:textId="521BBC9F"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665FC6">
              <w:rPr>
                <w:rFonts w:ascii="Courier New" w:hAnsi="Courier New" w:cs="Courier New"/>
                <w:color w:val="000000"/>
                <w:sz w:val="16"/>
                <w:szCs w:val="16"/>
              </w:rPr>
              <w:t>BT-31</w:t>
            </w:r>
          </w:p>
        </w:tc>
      </w:tr>
      <w:tr w:rsidR="001D11D3" w:rsidRPr="001318A2" w14:paraId="7214A5C7" w14:textId="3A2469F6" w:rsidTr="001D11D3">
        <w:tc>
          <w:tcPr>
            <w:tcW w:w="5841" w:type="dxa"/>
          </w:tcPr>
          <w:p w14:paraId="3640E16B" w14:textId="77777777"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cac:TaxScheme</w:t>
            </w:r>
            <w:proofErr w:type="spellEnd"/>
            <w:r w:rsidRPr="001318A2">
              <w:rPr>
                <w:rFonts w:ascii="Courier New" w:hAnsi="Courier New" w:cs="Courier New"/>
                <w:color w:val="0000FF"/>
                <w:sz w:val="16"/>
                <w:szCs w:val="16"/>
                <w:highlight w:val="white"/>
              </w:rPr>
              <w:t>&gt;</w:t>
            </w:r>
          </w:p>
        </w:tc>
        <w:tc>
          <w:tcPr>
            <w:tcW w:w="1842" w:type="dxa"/>
          </w:tcPr>
          <w:p w14:paraId="7F8FB986" w14:textId="77777777"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51" w:type="dxa"/>
          </w:tcPr>
          <w:p w14:paraId="1A06EE3D" w14:textId="6BF0E75E" w:rsidR="001D11D3" w:rsidRPr="001318A2" w:rsidRDefault="00F91938"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1..1</w:t>
            </w:r>
          </w:p>
        </w:tc>
        <w:tc>
          <w:tcPr>
            <w:tcW w:w="992" w:type="dxa"/>
          </w:tcPr>
          <w:p w14:paraId="2201CF65" w14:textId="2243B1C1"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1D11D3" w:rsidRPr="001318A2" w14:paraId="3D00D1FE" w14:textId="3A7E250B" w:rsidTr="001D11D3">
        <w:tc>
          <w:tcPr>
            <w:tcW w:w="5841" w:type="dxa"/>
          </w:tcPr>
          <w:p w14:paraId="1D28B051" w14:textId="55E69AB7"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cbc:ID</w:t>
            </w:r>
            <w:proofErr w:type="spellEnd"/>
            <w:r w:rsidRPr="001318A2">
              <w:rPr>
                <w:rFonts w:ascii="Courier New" w:hAnsi="Courier New" w:cs="Courier New"/>
                <w:color w:val="0000FF"/>
                <w:sz w:val="16"/>
                <w:szCs w:val="16"/>
                <w:highlight w:val="white"/>
              </w:rPr>
              <w:t>&gt;</w:t>
            </w:r>
            <w:r w:rsidRPr="00F95EF2">
              <w:rPr>
                <w:rFonts w:ascii="Courier New" w:hAnsi="Courier New" w:cs="Courier New"/>
                <w:color w:val="000000"/>
                <w:sz w:val="16"/>
                <w:szCs w:val="16"/>
              </w:rPr>
              <w:t>VAT</w:t>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cbc:ID</w:t>
            </w:r>
            <w:proofErr w:type="spellEnd"/>
            <w:r w:rsidRPr="001318A2">
              <w:rPr>
                <w:rFonts w:ascii="Courier New" w:hAnsi="Courier New" w:cs="Courier New"/>
                <w:color w:val="0000FF"/>
                <w:sz w:val="16"/>
                <w:szCs w:val="16"/>
                <w:highlight w:val="white"/>
              </w:rPr>
              <w:t>&gt;</w:t>
            </w:r>
          </w:p>
        </w:tc>
        <w:tc>
          <w:tcPr>
            <w:tcW w:w="1842" w:type="dxa"/>
          </w:tcPr>
          <w:p w14:paraId="2B168393" w14:textId="77166361"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Auðkenni skatts</w:t>
            </w:r>
          </w:p>
        </w:tc>
        <w:tc>
          <w:tcPr>
            <w:tcW w:w="851" w:type="dxa"/>
          </w:tcPr>
          <w:p w14:paraId="53A5E407" w14:textId="76D51E63" w:rsidR="001D11D3" w:rsidRPr="001318A2" w:rsidRDefault="00F30E4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w:t>
            </w:r>
            <w:r w:rsidR="001D11D3">
              <w:rPr>
                <w:rFonts w:ascii="Courier New" w:hAnsi="Courier New" w:cs="Courier New"/>
                <w:color w:val="000000"/>
                <w:sz w:val="16"/>
                <w:szCs w:val="16"/>
                <w:highlight w:val="white"/>
              </w:rPr>
              <w:t>..1</w:t>
            </w:r>
          </w:p>
        </w:tc>
        <w:tc>
          <w:tcPr>
            <w:tcW w:w="992" w:type="dxa"/>
          </w:tcPr>
          <w:p w14:paraId="145FD830" w14:textId="16EE6BAF"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1D11D3" w:rsidRPr="001318A2" w14:paraId="78577B0F" w14:textId="3BF55DF6" w:rsidTr="001D11D3">
        <w:tc>
          <w:tcPr>
            <w:tcW w:w="5841" w:type="dxa"/>
          </w:tcPr>
          <w:p w14:paraId="6384CA73" w14:textId="77777777"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cac:TaxScheme</w:t>
            </w:r>
            <w:proofErr w:type="spellEnd"/>
            <w:r w:rsidRPr="001318A2">
              <w:rPr>
                <w:rFonts w:ascii="Courier New" w:hAnsi="Courier New" w:cs="Courier New"/>
                <w:color w:val="0000FF"/>
                <w:sz w:val="16"/>
                <w:szCs w:val="16"/>
                <w:highlight w:val="white"/>
              </w:rPr>
              <w:t>&gt;</w:t>
            </w:r>
          </w:p>
        </w:tc>
        <w:tc>
          <w:tcPr>
            <w:tcW w:w="1842" w:type="dxa"/>
          </w:tcPr>
          <w:p w14:paraId="52D3E7FB" w14:textId="77777777"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51" w:type="dxa"/>
          </w:tcPr>
          <w:p w14:paraId="415EB918" w14:textId="77777777"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992" w:type="dxa"/>
          </w:tcPr>
          <w:p w14:paraId="4F228CDE" w14:textId="1E29B703"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1D11D3" w:rsidRPr="001318A2" w14:paraId="0B5A24E7" w14:textId="7B830D11" w:rsidTr="001D11D3">
        <w:tc>
          <w:tcPr>
            <w:tcW w:w="5841" w:type="dxa"/>
          </w:tcPr>
          <w:p w14:paraId="4F18F41F" w14:textId="77777777"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1318A2">
              <w:rPr>
                <w:rFonts w:ascii="Courier New" w:hAnsi="Courier New" w:cs="Courier New"/>
                <w:color w:val="0000FF"/>
                <w:sz w:val="16"/>
                <w:szCs w:val="16"/>
                <w:highlight w:val="white"/>
              </w:rPr>
              <w:lastRenderedPageBreak/>
              <w:t>&lt;/</w:t>
            </w:r>
            <w:proofErr w:type="spellStart"/>
            <w:r w:rsidRPr="001318A2">
              <w:rPr>
                <w:rFonts w:ascii="Courier New" w:hAnsi="Courier New" w:cs="Courier New"/>
                <w:color w:val="800000"/>
                <w:sz w:val="16"/>
                <w:szCs w:val="16"/>
                <w:highlight w:val="white"/>
              </w:rPr>
              <w:t>cac:PartyTaxScheme</w:t>
            </w:r>
            <w:proofErr w:type="spellEnd"/>
            <w:r w:rsidRPr="001318A2">
              <w:rPr>
                <w:rFonts w:ascii="Courier New" w:hAnsi="Courier New" w:cs="Courier New"/>
                <w:color w:val="0000FF"/>
                <w:sz w:val="16"/>
                <w:szCs w:val="16"/>
                <w:highlight w:val="white"/>
              </w:rPr>
              <w:t>&gt;</w:t>
            </w:r>
          </w:p>
        </w:tc>
        <w:tc>
          <w:tcPr>
            <w:tcW w:w="1842" w:type="dxa"/>
          </w:tcPr>
          <w:p w14:paraId="4F6815CA" w14:textId="77777777"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51" w:type="dxa"/>
          </w:tcPr>
          <w:p w14:paraId="28F65664" w14:textId="77777777"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992" w:type="dxa"/>
          </w:tcPr>
          <w:p w14:paraId="6D993F02" w14:textId="69EFA0BD"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r>
    </w:tbl>
    <w:p w14:paraId="1C466B04" w14:textId="549DA221" w:rsidR="005F73AB" w:rsidRDefault="005F73AB" w:rsidP="00AB6E8B">
      <w:pPr>
        <w:pStyle w:val="BodyText"/>
        <w:rPr>
          <w:highlight w:val="white"/>
        </w:rPr>
      </w:pPr>
      <w:r w:rsidRPr="006053B9">
        <w:rPr>
          <w:highlight w:val="white"/>
        </w:rPr>
        <w:t xml:space="preserve">Virðisaukaskattsnúmerið sjálft kemur fram í  </w:t>
      </w:r>
      <w:r w:rsidR="002B243E" w:rsidRPr="006053B9">
        <w:rPr>
          <w:highlight w:val="white"/>
        </w:rPr>
        <w:t xml:space="preserve">taginu </w:t>
      </w:r>
      <w:proofErr w:type="spellStart"/>
      <w:r w:rsidR="002B243E" w:rsidRPr="006053B9">
        <w:rPr>
          <w:highlight w:val="white"/>
        </w:rPr>
        <w:t>CompanyID</w:t>
      </w:r>
      <w:proofErr w:type="spellEnd"/>
      <w:r w:rsidR="001967E0" w:rsidRPr="006053B9">
        <w:rPr>
          <w:highlight w:val="white"/>
        </w:rPr>
        <w:t xml:space="preserve">.  </w:t>
      </w:r>
      <w:r w:rsidR="00F42CBE">
        <w:rPr>
          <w:highlight w:val="white"/>
        </w:rPr>
        <w:t>Gildið VAT í t</w:t>
      </w:r>
      <w:r w:rsidR="00F42CBE" w:rsidRPr="006053B9">
        <w:rPr>
          <w:highlight w:val="white"/>
        </w:rPr>
        <w:t>agi</w:t>
      </w:r>
      <w:r w:rsidR="00F42CBE">
        <w:rPr>
          <w:highlight w:val="white"/>
        </w:rPr>
        <w:t>nu</w:t>
      </w:r>
      <w:r w:rsidR="00F42CBE" w:rsidRPr="006053B9">
        <w:rPr>
          <w:highlight w:val="white"/>
        </w:rPr>
        <w:t xml:space="preserve"> </w:t>
      </w:r>
      <w:proofErr w:type="spellStart"/>
      <w:r w:rsidR="00D5104D">
        <w:rPr>
          <w:highlight w:val="white"/>
        </w:rPr>
        <w:t>PartyTaxSheme</w:t>
      </w:r>
      <w:proofErr w:type="spellEnd"/>
      <w:r w:rsidR="00D5104D">
        <w:rPr>
          <w:highlight w:val="white"/>
        </w:rPr>
        <w:t>/</w:t>
      </w:r>
      <w:proofErr w:type="spellStart"/>
      <w:r w:rsidR="001967E0" w:rsidRPr="00BF20A1">
        <w:rPr>
          <w:highlight w:val="white"/>
        </w:rPr>
        <w:t>TaxScheme</w:t>
      </w:r>
      <w:proofErr w:type="spellEnd"/>
      <w:r w:rsidR="00D5104D">
        <w:rPr>
          <w:highlight w:val="white"/>
        </w:rPr>
        <w:t>/</w:t>
      </w:r>
      <w:r w:rsidR="001967E0" w:rsidRPr="00BF20A1">
        <w:rPr>
          <w:highlight w:val="white"/>
        </w:rPr>
        <w:t>ID</w:t>
      </w:r>
      <w:r w:rsidR="001967E0" w:rsidRPr="006053B9">
        <w:rPr>
          <w:rFonts w:ascii="Courier New" w:hAnsi="Courier New" w:cs="Courier New"/>
          <w:sz w:val="16"/>
          <w:szCs w:val="16"/>
          <w:highlight w:val="white"/>
        </w:rPr>
        <w:t xml:space="preserve"> </w:t>
      </w:r>
      <w:r w:rsidR="002B243E" w:rsidRPr="006053B9">
        <w:rPr>
          <w:highlight w:val="white"/>
        </w:rPr>
        <w:t>t</w:t>
      </w:r>
      <w:r w:rsidR="001967E0" w:rsidRPr="006053B9">
        <w:rPr>
          <w:highlight w:val="white"/>
        </w:rPr>
        <w:t>ilgreinir að um sé að ræða virðisaukaskattsnúmer</w:t>
      </w:r>
      <w:r w:rsidR="00F42CBE">
        <w:rPr>
          <w:highlight w:val="white"/>
        </w:rPr>
        <w:t>. A</w:t>
      </w:r>
      <w:r w:rsidR="00F42CBE" w:rsidRPr="006053B9">
        <w:rPr>
          <w:highlight w:val="white"/>
        </w:rPr>
        <w:t xml:space="preserve">lltaf </w:t>
      </w:r>
      <w:r w:rsidR="00F42CBE">
        <w:rPr>
          <w:highlight w:val="white"/>
        </w:rPr>
        <w:t>skal</w:t>
      </w:r>
      <w:r w:rsidR="00F42CBE" w:rsidRPr="006053B9">
        <w:rPr>
          <w:highlight w:val="white"/>
        </w:rPr>
        <w:t xml:space="preserve"> nota </w:t>
      </w:r>
      <w:proofErr w:type="spellStart"/>
      <w:r w:rsidR="00F42CBE" w:rsidRPr="006053B9">
        <w:rPr>
          <w:highlight w:val="white"/>
        </w:rPr>
        <w:t>kót</w:t>
      </w:r>
      <w:r w:rsidR="00F42CBE">
        <w:rPr>
          <w:highlight w:val="white"/>
        </w:rPr>
        <w:t>ann</w:t>
      </w:r>
      <w:proofErr w:type="spellEnd"/>
      <w:r w:rsidR="00F42CBE" w:rsidRPr="006053B9">
        <w:rPr>
          <w:highlight w:val="white"/>
        </w:rPr>
        <w:t xml:space="preserve"> VAT</w:t>
      </w:r>
      <w:r w:rsidR="00F42CBE">
        <w:rPr>
          <w:highlight w:val="white"/>
        </w:rPr>
        <w:t xml:space="preserve"> (ekki VSK)</w:t>
      </w:r>
      <w:r w:rsidR="00F42CBE" w:rsidRPr="006053B9">
        <w:rPr>
          <w:highlight w:val="white"/>
        </w:rPr>
        <w:t>.</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F0387A" w:rsidRPr="00DD76FE" w14:paraId="32A74C55" w14:textId="77777777" w:rsidTr="00146AA5">
        <w:tc>
          <w:tcPr>
            <w:tcW w:w="6095" w:type="dxa"/>
          </w:tcPr>
          <w:p w14:paraId="642A7425" w14:textId="77777777" w:rsidR="00F0387A" w:rsidRPr="00DD76FE" w:rsidRDefault="00F0387A" w:rsidP="00DD76FE">
            <w:pPr>
              <w:pStyle w:val="BodyText"/>
              <w:spacing w:after="0"/>
              <w:rPr>
                <w:b/>
                <w:highlight w:val="white"/>
              </w:rPr>
            </w:pPr>
            <w:r w:rsidRPr="00DD76FE">
              <w:rPr>
                <w:b/>
                <w:highlight w:val="white"/>
              </w:rPr>
              <w:t>Regla</w:t>
            </w:r>
          </w:p>
        </w:tc>
        <w:tc>
          <w:tcPr>
            <w:tcW w:w="2439" w:type="dxa"/>
          </w:tcPr>
          <w:p w14:paraId="4BB6944B" w14:textId="77777777" w:rsidR="00F0387A" w:rsidRPr="00DD76FE" w:rsidRDefault="00F0387A" w:rsidP="00DD76FE">
            <w:pPr>
              <w:pStyle w:val="BodyText"/>
              <w:spacing w:after="0"/>
              <w:rPr>
                <w:b/>
                <w:highlight w:val="white"/>
              </w:rPr>
            </w:pPr>
            <w:r w:rsidRPr="00DD76FE">
              <w:rPr>
                <w:b/>
                <w:highlight w:val="white"/>
              </w:rPr>
              <w:t>Kenni</w:t>
            </w:r>
          </w:p>
        </w:tc>
        <w:tc>
          <w:tcPr>
            <w:tcW w:w="992" w:type="dxa"/>
          </w:tcPr>
          <w:p w14:paraId="3663EDD1" w14:textId="77777777" w:rsidR="00F0387A" w:rsidRPr="00DD76FE" w:rsidRDefault="00F0387A" w:rsidP="00DD76FE">
            <w:pPr>
              <w:pStyle w:val="BodyText"/>
              <w:spacing w:after="0"/>
              <w:rPr>
                <w:b/>
                <w:highlight w:val="white"/>
              </w:rPr>
            </w:pPr>
            <w:r w:rsidRPr="00DD76FE">
              <w:rPr>
                <w:b/>
                <w:highlight w:val="white"/>
              </w:rPr>
              <w:t>Vægi</w:t>
            </w:r>
          </w:p>
        </w:tc>
      </w:tr>
      <w:tr w:rsidR="00F0387A" w:rsidRPr="00702DEB" w14:paraId="3F8346FB" w14:textId="77777777" w:rsidTr="00146AA5">
        <w:tc>
          <w:tcPr>
            <w:tcW w:w="6095" w:type="dxa"/>
          </w:tcPr>
          <w:p w14:paraId="572837D0" w14:textId="354E712C" w:rsidR="00F0387A" w:rsidRPr="00702DEB" w:rsidRDefault="00F0387A" w:rsidP="00702DEB">
            <w:pPr>
              <w:pStyle w:val="BodyText"/>
              <w:spacing w:after="0"/>
              <w:rPr>
                <w:highlight w:val="white"/>
              </w:rPr>
            </w:pPr>
            <w:r w:rsidRPr="00702DEB">
              <w:rPr>
                <w:highlight w:val="white"/>
              </w:rPr>
              <w:t xml:space="preserve">Virðisaukaskattnúmer skal byrja á </w:t>
            </w:r>
            <w:proofErr w:type="spellStart"/>
            <w:r w:rsidRPr="00702DEB">
              <w:rPr>
                <w:highlight w:val="white"/>
              </w:rPr>
              <w:t>landakóta</w:t>
            </w:r>
            <w:proofErr w:type="spellEnd"/>
            <w:r w:rsidRPr="00702DEB">
              <w:rPr>
                <w:highlight w:val="white"/>
              </w:rPr>
              <w:t xml:space="preserve"> þess lands þar sem númerið er skráð</w:t>
            </w:r>
            <w:r w:rsidR="001D11D3" w:rsidRPr="00702DEB">
              <w:rPr>
                <w:highlight w:val="white"/>
              </w:rPr>
              <w:t xml:space="preserve">. </w:t>
            </w:r>
            <w:proofErr w:type="spellStart"/>
            <w:r w:rsidR="001D11D3" w:rsidRPr="00702DEB">
              <w:rPr>
                <w:highlight w:val="white"/>
              </w:rPr>
              <w:t>Kótinn</w:t>
            </w:r>
            <w:proofErr w:type="spellEnd"/>
            <w:r w:rsidR="001D11D3" w:rsidRPr="00702DEB">
              <w:rPr>
                <w:highlight w:val="white"/>
              </w:rPr>
              <w:t xml:space="preserve"> skal vera</w:t>
            </w:r>
            <w:r w:rsidRPr="00702DEB">
              <w:rPr>
                <w:highlight w:val="white"/>
              </w:rPr>
              <w:t xml:space="preserve"> skv. </w:t>
            </w:r>
            <w:proofErr w:type="spellStart"/>
            <w:r w:rsidRPr="00702DEB">
              <w:rPr>
                <w:highlight w:val="white"/>
              </w:rPr>
              <w:t>kótatöflu</w:t>
            </w:r>
            <w:proofErr w:type="spellEnd"/>
            <w:r w:rsidRPr="00702DEB">
              <w:rPr>
                <w:highlight w:val="white"/>
              </w:rPr>
              <w:t xml:space="preserve"> ISO </w:t>
            </w:r>
            <w:proofErr w:type="spellStart"/>
            <w:r w:rsidRPr="00702DEB">
              <w:rPr>
                <w:highlight w:val="white"/>
              </w:rPr>
              <w:t>code</w:t>
            </w:r>
            <w:proofErr w:type="spellEnd"/>
            <w:r w:rsidRPr="00702DEB">
              <w:rPr>
                <w:highlight w:val="white"/>
              </w:rPr>
              <w:t xml:space="preserve"> ISO 3166-1 alpha-2</w:t>
            </w:r>
          </w:p>
        </w:tc>
        <w:tc>
          <w:tcPr>
            <w:tcW w:w="2439" w:type="dxa"/>
          </w:tcPr>
          <w:p w14:paraId="3CF205B9" w14:textId="01489B54" w:rsidR="00F0387A" w:rsidRPr="00702DEB" w:rsidRDefault="001D11D3" w:rsidP="00702DEB">
            <w:pPr>
              <w:pStyle w:val="BodyText"/>
              <w:spacing w:after="0"/>
              <w:rPr>
                <w:highlight w:val="white"/>
              </w:rPr>
            </w:pPr>
            <w:r w:rsidRPr="00702DEB">
              <w:rPr>
                <w:highlight w:val="white"/>
              </w:rPr>
              <w:t>BR-CO-09</w:t>
            </w:r>
          </w:p>
        </w:tc>
        <w:tc>
          <w:tcPr>
            <w:tcW w:w="992" w:type="dxa"/>
          </w:tcPr>
          <w:p w14:paraId="2BD257E9" w14:textId="77777777" w:rsidR="00F0387A" w:rsidRPr="00702DEB" w:rsidRDefault="00F0387A" w:rsidP="00702DEB">
            <w:pPr>
              <w:pStyle w:val="BodyText"/>
              <w:spacing w:after="0"/>
              <w:rPr>
                <w:highlight w:val="white"/>
              </w:rPr>
            </w:pPr>
            <w:r w:rsidRPr="00702DEB">
              <w:rPr>
                <w:highlight w:val="white"/>
              </w:rPr>
              <w:t>fatal</w:t>
            </w:r>
          </w:p>
        </w:tc>
      </w:tr>
      <w:tr w:rsidR="00F0387A" w:rsidRPr="00702DEB" w14:paraId="2C0D0D59" w14:textId="77777777" w:rsidTr="00146AA5">
        <w:tc>
          <w:tcPr>
            <w:tcW w:w="6095" w:type="dxa"/>
          </w:tcPr>
          <w:p w14:paraId="2A46F403" w14:textId="14AFFCD7" w:rsidR="00F0387A" w:rsidRPr="00702DEB" w:rsidRDefault="001D11D3" w:rsidP="00702DEB">
            <w:pPr>
              <w:pStyle w:val="BodyText"/>
              <w:spacing w:after="0"/>
              <w:rPr>
                <w:highlight w:val="white"/>
              </w:rPr>
            </w:pPr>
            <w:r w:rsidRPr="00702DEB">
              <w:rPr>
                <w:highlight w:val="white"/>
              </w:rPr>
              <w:t xml:space="preserve">Reikningur skal innihalda virðisaukaskattsnúmer seljanda í samræmi við reglur um virðisaukaskatt. </w:t>
            </w:r>
          </w:p>
        </w:tc>
        <w:tc>
          <w:tcPr>
            <w:tcW w:w="2439" w:type="dxa"/>
          </w:tcPr>
          <w:p w14:paraId="7F0BCEFC" w14:textId="4C0366E5" w:rsidR="00F0387A" w:rsidRPr="00702DEB" w:rsidRDefault="001D11D3" w:rsidP="00702DEB">
            <w:pPr>
              <w:pStyle w:val="BodyText"/>
              <w:spacing w:after="0"/>
              <w:rPr>
                <w:highlight w:val="white"/>
              </w:rPr>
            </w:pPr>
            <w:r w:rsidRPr="00702DEB">
              <w:rPr>
                <w:highlight w:val="white"/>
              </w:rPr>
              <w:t>Sjá grein</w:t>
            </w:r>
            <w:r w:rsidR="00BF7A02" w:rsidRPr="00702DEB">
              <w:rPr>
                <w:highlight w:val="white"/>
              </w:rPr>
              <w:t xml:space="preserve"> </w:t>
            </w:r>
            <w:r w:rsidR="00BF7A02" w:rsidRPr="00702DEB">
              <w:rPr>
                <w:highlight w:val="white"/>
              </w:rPr>
              <w:fldChar w:fldCharType="begin"/>
            </w:r>
            <w:r w:rsidR="00BF7A02" w:rsidRPr="00702DEB">
              <w:rPr>
                <w:highlight w:val="white"/>
              </w:rPr>
              <w:instrText xml:space="preserve"> REF _Ref527448925 \r \h </w:instrText>
            </w:r>
            <w:r w:rsidR="00702DEB">
              <w:rPr>
                <w:highlight w:val="white"/>
              </w:rPr>
              <w:instrText xml:space="preserve"> \* MERGEFORMAT </w:instrText>
            </w:r>
            <w:r w:rsidR="00BF7A02" w:rsidRPr="00702DEB">
              <w:rPr>
                <w:highlight w:val="white"/>
              </w:rPr>
            </w:r>
            <w:r w:rsidR="00BF7A02" w:rsidRPr="00702DEB">
              <w:rPr>
                <w:highlight w:val="white"/>
              </w:rPr>
              <w:fldChar w:fldCharType="separate"/>
            </w:r>
            <w:r w:rsidR="00CC5E64">
              <w:rPr>
                <w:highlight w:val="white"/>
              </w:rPr>
              <w:t xml:space="preserve">3.1.18 </w:t>
            </w:r>
            <w:r w:rsidR="00BF7A02" w:rsidRPr="00702DEB">
              <w:rPr>
                <w:highlight w:val="white"/>
              </w:rPr>
              <w:fldChar w:fldCharType="end"/>
            </w:r>
          </w:p>
        </w:tc>
        <w:tc>
          <w:tcPr>
            <w:tcW w:w="992" w:type="dxa"/>
          </w:tcPr>
          <w:p w14:paraId="031086B9" w14:textId="227007E1" w:rsidR="00BF7A02" w:rsidRPr="00702DEB" w:rsidRDefault="00F0387A" w:rsidP="00702DEB">
            <w:pPr>
              <w:pStyle w:val="BodyText"/>
              <w:spacing w:after="0"/>
              <w:rPr>
                <w:highlight w:val="white"/>
              </w:rPr>
            </w:pPr>
            <w:r w:rsidRPr="00702DEB">
              <w:rPr>
                <w:highlight w:val="white"/>
              </w:rPr>
              <w:t>fatal</w:t>
            </w:r>
          </w:p>
        </w:tc>
      </w:tr>
    </w:tbl>
    <w:p w14:paraId="695714D3" w14:textId="1BDA1D4D" w:rsidR="00DD4048" w:rsidRPr="00D26E2F" w:rsidRDefault="00DD4048" w:rsidP="005F41D3">
      <w:pPr>
        <w:pStyle w:val="Heading4"/>
        <w:rPr>
          <w:highlight w:val="white"/>
        </w:rPr>
      </w:pPr>
      <w:r>
        <w:rPr>
          <w:highlight w:val="white"/>
        </w:rPr>
        <w:t>Skattanúmer</w:t>
      </w:r>
      <w:r w:rsidRPr="00D26E2F">
        <w:rPr>
          <w:highlight w:val="white"/>
        </w:rPr>
        <w:t xml:space="preserve"> seljanda</w:t>
      </w:r>
    </w:p>
    <w:p w14:paraId="4CC6E002" w14:textId="11C85DD8" w:rsidR="00DD4048" w:rsidRDefault="00146AA5" w:rsidP="00DD4048">
      <w:pPr>
        <w:pStyle w:val="BodyText"/>
        <w:rPr>
          <w:highlight w:val="white"/>
        </w:rPr>
      </w:pPr>
      <w:r>
        <w:rPr>
          <w:highlight w:val="white"/>
        </w:rPr>
        <w:t>Skráningarnúmer</w:t>
      </w:r>
      <w:r w:rsidR="00DD4048">
        <w:rPr>
          <w:highlight w:val="white"/>
        </w:rPr>
        <w:t xml:space="preserve"> seljanda hjá skattinum. Á Íslandi </w:t>
      </w:r>
      <w:r>
        <w:rPr>
          <w:highlight w:val="white"/>
        </w:rPr>
        <w:t>er þetta</w:t>
      </w:r>
      <w:r w:rsidR="00DD4048">
        <w:rPr>
          <w:highlight w:val="white"/>
        </w:rPr>
        <w:t xml:space="preserve"> kennitalan og þetta númer því óþarft.</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41"/>
        <w:gridCol w:w="1842"/>
        <w:gridCol w:w="851"/>
        <w:gridCol w:w="992"/>
      </w:tblGrid>
      <w:tr w:rsidR="001D11D3" w:rsidRPr="00491DE5" w14:paraId="63B1F0DD" w14:textId="77777777" w:rsidTr="001D11D3">
        <w:tc>
          <w:tcPr>
            <w:tcW w:w="5841" w:type="dxa"/>
          </w:tcPr>
          <w:p w14:paraId="740B3BF7" w14:textId="77777777" w:rsidR="001D11D3" w:rsidRPr="00491DE5" w:rsidRDefault="001D11D3"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842" w:type="dxa"/>
          </w:tcPr>
          <w:p w14:paraId="6E0860B9" w14:textId="77777777" w:rsidR="001D11D3" w:rsidRPr="00B171D4" w:rsidRDefault="001D11D3"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52738BEC" w14:textId="77777777" w:rsidR="001D11D3" w:rsidRPr="00B171D4" w:rsidRDefault="001D11D3"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Tíðni</w:t>
            </w:r>
          </w:p>
        </w:tc>
        <w:tc>
          <w:tcPr>
            <w:tcW w:w="992" w:type="dxa"/>
          </w:tcPr>
          <w:p w14:paraId="35CBBA2C" w14:textId="77777777" w:rsidR="001D11D3" w:rsidRPr="00B171D4" w:rsidRDefault="001D11D3"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Númer</w:t>
            </w:r>
          </w:p>
        </w:tc>
      </w:tr>
      <w:tr w:rsidR="001D11D3" w:rsidRPr="001D11D3" w14:paraId="7877DA2B" w14:textId="77777777" w:rsidTr="001D11D3">
        <w:tc>
          <w:tcPr>
            <w:tcW w:w="5841" w:type="dxa"/>
          </w:tcPr>
          <w:p w14:paraId="048C8226" w14:textId="77777777"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D11D3">
              <w:rPr>
                <w:rFonts w:ascii="Courier New" w:hAnsi="Courier New" w:cs="Courier New"/>
                <w:color w:val="0000FF"/>
                <w:sz w:val="16"/>
                <w:szCs w:val="16"/>
                <w:highlight w:val="white"/>
              </w:rPr>
              <w:t>&lt;</w:t>
            </w:r>
            <w:proofErr w:type="spellStart"/>
            <w:r w:rsidRPr="001D11D3">
              <w:rPr>
                <w:rFonts w:ascii="Courier New" w:hAnsi="Courier New" w:cs="Courier New"/>
                <w:color w:val="800000"/>
                <w:sz w:val="16"/>
                <w:szCs w:val="16"/>
                <w:highlight w:val="white"/>
              </w:rPr>
              <w:t>cac:PartyTaxScheme</w:t>
            </w:r>
            <w:proofErr w:type="spellEnd"/>
            <w:r w:rsidRPr="001D11D3">
              <w:rPr>
                <w:rFonts w:ascii="Courier New" w:hAnsi="Courier New" w:cs="Courier New"/>
                <w:color w:val="0000FF"/>
                <w:sz w:val="16"/>
                <w:szCs w:val="16"/>
                <w:highlight w:val="white"/>
              </w:rPr>
              <w:t>&gt;</w:t>
            </w:r>
          </w:p>
        </w:tc>
        <w:tc>
          <w:tcPr>
            <w:tcW w:w="1842" w:type="dxa"/>
          </w:tcPr>
          <w:p w14:paraId="086DF0C7" w14:textId="77777777"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51" w:type="dxa"/>
          </w:tcPr>
          <w:p w14:paraId="1F8B16FF" w14:textId="1712A36F" w:rsidR="001D11D3" w:rsidRPr="001D11D3" w:rsidRDefault="00F30E4F"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F30E4F">
              <w:rPr>
                <w:rFonts w:ascii="Courier New" w:hAnsi="Courier New" w:cs="Courier New"/>
                <w:color w:val="000000"/>
                <w:sz w:val="16"/>
                <w:szCs w:val="16"/>
              </w:rPr>
              <w:t>0..1</w:t>
            </w:r>
          </w:p>
        </w:tc>
        <w:tc>
          <w:tcPr>
            <w:tcW w:w="992" w:type="dxa"/>
          </w:tcPr>
          <w:p w14:paraId="1D69A1FB" w14:textId="2193009C"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r>
      <w:tr w:rsidR="001D11D3" w:rsidRPr="001D11D3" w14:paraId="5E4679A2" w14:textId="77777777" w:rsidTr="001D11D3">
        <w:tc>
          <w:tcPr>
            <w:tcW w:w="5841" w:type="dxa"/>
          </w:tcPr>
          <w:p w14:paraId="28F9A878" w14:textId="449CEA14"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D11D3">
              <w:rPr>
                <w:rFonts w:ascii="Courier New" w:hAnsi="Courier New" w:cs="Courier New"/>
                <w:color w:val="000000"/>
                <w:sz w:val="16"/>
                <w:szCs w:val="16"/>
                <w:highlight w:val="white"/>
              </w:rPr>
              <w:tab/>
            </w:r>
            <w:r w:rsidRPr="001D11D3">
              <w:rPr>
                <w:rFonts w:ascii="Courier New" w:hAnsi="Courier New" w:cs="Courier New"/>
                <w:color w:val="0000FF"/>
                <w:sz w:val="16"/>
                <w:szCs w:val="16"/>
                <w:highlight w:val="white"/>
              </w:rPr>
              <w:t>&lt;</w:t>
            </w:r>
            <w:proofErr w:type="spellStart"/>
            <w:r w:rsidRPr="001D11D3">
              <w:rPr>
                <w:rFonts w:ascii="Courier New" w:hAnsi="Courier New" w:cs="Courier New"/>
                <w:color w:val="800000"/>
                <w:sz w:val="16"/>
                <w:szCs w:val="16"/>
                <w:highlight w:val="white"/>
              </w:rPr>
              <w:t>cbc:CompanyID</w:t>
            </w:r>
            <w:proofErr w:type="spellEnd"/>
            <w:r w:rsidRPr="001D11D3">
              <w:rPr>
                <w:rFonts w:ascii="Courier New" w:hAnsi="Courier New" w:cs="Courier New"/>
                <w:color w:val="0000FF"/>
                <w:sz w:val="16"/>
                <w:szCs w:val="16"/>
                <w:highlight w:val="white"/>
              </w:rPr>
              <w:t>&gt;</w:t>
            </w:r>
            <w:r w:rsidR="00896B31">
              <w:rPr>
                <w:rFonts w:ascii="Courier New" w:hAnsi="Courier New" w:cs="Courier New"/>
                <w:color w:val="000000"/>
                <w:sz w:val="16"/>
                <w:szCs w:val="16"/>
                <w:highlight w:val="white"/>
              </w:rPr>
              <w:t>987</w:t>
            </w:r>
            <w:r w:rsidRPr="001D11D3">
              <w:rPr>
                <w:rFonts w:ascii="Courier New" w:hAnsi="Courier New" w:cs="Courier New"/>
                <w:color w:val="0000FF"/>
                <w:sz w:val="16"/>
                <w:szCs w:val="16"/>
                <w:highlight w:val="white"/>
              </w:rPr>
              <w:t>&lt;/</w:t>
            </w:r>
            <w:proofErr w:type="spellStart"/>
            <w:r w:rsidRPr="001D11D3">
              <w:rPr>
                <w:rFonts w:ascii="Courier New" w:hAnsi="Courier New" w:cs="Courier New"/>
                <w:color w:val="800000"/>
                <w:sz w:val="16"/>
                <w:szCs w:val="16"/>
                <w:highlight w:val="white"/>
              </w:rPr>
              <w:t>cbc:CompanyID</w:t>
            </w:r>
            <w:proofErr w:type="spellEnd"/>
            <w:r w:rsidRPr="001D11D3">
              <w:rPr>
                <w:rFonts w:ascii="Courier New" w:hAnsi="Courier New" w:cs="Courier New"/>
                <w:color w:val="0000FF"/>
                <w:sz w:val="16"/>
                <w:szCs w:val="16"/>
                <w:highlight w:val="white"/>
              </w:rPr>
              <w:t>&gt;</w:t>
            </w:r>
          </w:p>
        </w:tc>
        <w:tc>
          <w:tcPr>
            <w:tcW w:w="1842" w:type="dxa"/>
          </w:tcPr>
          <w:p w14:paraId="21C53045" w14:textId="36A9CA3A"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Skattnúmer</w:t>
            </w:r>
          </w:p>
        </w:tc>
        <w:tc>
          <w:tcPr>
            <w:tcW w:w="851" w:type="dxa"/>
          </w:tcPr>
          <w:p w14:paraId="6CB5248D" w14:textId="1A01AB4E" w:rsidR="001D11D3" w:rsidRPr="001D11D3" w:rsidRDefault="00F30E4F"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1</w:t>
            </w:r>
            <w:r w:rsidR="001D11D3">
              <w:rPr>
                <w:rFonts w:ascii="Courier New" w:hAnsi="Courier New" w:cs="Courier New"/>
                <w:color w:val="000000"/>
                <w:sz w:val="16"/>
                <w:szCs w:val="16"/>
              </w:rPr>
              <w:t>..1</w:t>
            </w:r>
          </w:p>
        </w:tc>
        <w:tc>
          <w:tcPr>
            <w:tcW w:w="992" w:type="dxa"/>
          </w:tcPr>
          <w:p w14:paraId="0CC0DF62" w14:textId="05F4CE12"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D11D3">
              <w:rPr>
                <w:rFonts w:ascii="Courier New" w:hAnsi="Courier New" w:cs="Courier New"/>
                <w:color w:val="000000"/>
                <w:sz w:val="16"/>
                <w:szCs w:val="16"/>
              </w:rPr>
              <w:t>BT-3</w:t>
            </w:r>
            <w:r w:rsidR="00146AA5">
              <w:rPr>
                <w:rFonts w:ascii="Courier New" w:hAnsi="Courier New" w:cs="Courier New"/>
                <w:color w:val="000000"/>
                <w:sz w:val="16"/>
                <w:szCs w:val="16"/>
              </w:rPr>
              <w:t>2</w:t>
            </w:r>
          </w:p>
        </w:tc>
      </w:tr>
      <w:tr w:rsidR="001D11D3" w:rsidRPr="001D11D3" w14:paraId="1C969EEA" w14:textId="77777777" w:rsidTr="001D11D3">
        <w:tc>
          <w:tcPr>
            <w:tcW w:w="5841" w:type="dxa"/>
          </w:tcPr>
          <w:p w14:paraId="50B51D2F" w14:textId="77777777"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D11D3">
              <w:rPr>
                <w:rFonts w:ascii="Courier New" w:hAnsi="Courier New" w:cs="Courier New"/>
                <w:color w:val="000000"/>
                <w:sz w:val="16"/>
                <w:szCs w:val="16"/>
                <w:highlight w:val="white"/>
              </w:rPr>
              <w:tab/>
            </w:r>
            <w:r w:rsidRPr="001D11D3">
              <w:rPr>
                <w:rFonts w:ascii="Courier New" w:hAnsi="Courier New" w:cs="Courier New"/>
                <w:color w:val="0000FF"/>
                <w:sz w:val="16"/>
                <w:szCs w:val="16"/>
                <w:highlight w:val="white"/>
              </w:rPr>
              <w:t>&lt;</w:t>
            </w:r>
            <w:proofErr w:type="spellStart"/>
            <w:r w:rsidRPr="001D11D3">
              <w:rPr>
                <w:rFonts w:ascii="Courier New" w:hAnsi="Courier New" w:cs="Courier New"/>
                <w:color w:val="800000"/>
                <w:sz w:val="16"/>
                <w:szCs w:val="16"/>
                <w:highlight w:val="white"/>
              </w:rPr>
              <w:t>cac:TaxScheme</w:t>
            </w:r>
            <w:proofErr w:type="spellEnd"/>
            <w:r w:rsidRPr="001D11D3">
              <w:rPr>
                <w:rFonts w:ascii="Courier New" w:hAnsi="Courier New" w:cs="Courier New"/>
                <w:color w:val="0000FF"/>
                <w:sz w:val="16"/>
                <w:szCs w:val="16"/>
                <w:highlight w:val="white"/>
              </w:rPr>
              <w:t>&gt;</w:t>
            </w:r>
          </w:p>
        </w:tc>
        <w:tc>
          <w:tcPr>
            <w:tcW w:w="1842" w:type="dxa"/>
          </w:tcPr>
          <w:p w14:paraId="477B29F1" w14:textId="77777777"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51" w:type="dxa"/>
          </w:tcPr>
          <w:p w14:paraId="799B03E4" w14:textId="77777777"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992" w:type="dxa"/>
          </w:tcPr>
          <w:p w14:paraId="4F2D6C0A" w14:textId="7C48380B"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1D11D3" w:rsidRPr="001D11D3" w14:paraId="082F2884" w14:textId="77777777" w:rsidTr="001D11D3">
        <w:tc>
          <w:tcPr>
            <w:tcW w:w="5841" w:type="dxa"/>
          </w:tcPr>
          <w:p w14:paraId="595B4455" w14:textId="2EECEF33"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D11D3">
              <w:rPr>
                <w:rFonts w:ascii="Courier New" w:hAnsi="Courier New" w:cs="Courier New"/>
                <w:color w:val="000000"/>
                <w:sz w:val="16"/>
                <w:szCs w:val="16"/>
                <w:highlight w:val="white"/>
              </w:rPr>
              <w:tab/>
            </w:r>
            <w:r w:rsidRPr="001D11D3">
              <w:rPr>
                <w:rFonts w:ascii="Courier New" w:hAnsi="Courier New" w:cs="Courier New"/>
                <w:color w:val="000000"/>
                <w:sz w:val="16"/>
                <w:szCs w:val="16"/>
                <w:highlight w:val="white"/>
              </w:rPr>
              <w:tab/>
            </w:r>
            <w:r w:rsidRPr="001D11D3">
              <w:rPr>
                <w:rFonts w:ascii="Courier New" w:hAnsi="Courier New" w:cs="Courier New"/>
                <w:color w:val="0000FF"/>
                <w:sz w:val="16"/>
                <w:szCs w:val="16"/>
                <w:highlight w:val="white"/>
              </w:rPr>
              <w:t>&lt;</w:t>
            </w:r>
            <w:proofErr w:type="spellStart"/>
            <w:r w:rsidRPr="001D11D3">
              <w:rPr>
                <w:rFonts w:ascii="Courier New" w:hAnsi="Courier New" w:cs="Courier New"/>
                <w:color w:val="800000"/>
                <w:sz w:val="16"/>
                <w:szCs w:val="16"/>
                <w:highlight w:val="white"/>
              </w:rPr>
              <w:t>cbc:ID</w:t>
            </w:r>
            <w:proofErr w:type="spellEnd"/>
            <w:r w:rsidRPr="001D11D3">
              <w:rPr>
                <w:rFonts w:ascii="Courier New" w:hAnsi="Courier New" w:cs="Courier New"/>
                <w:color w:val="0000FF"/>
                <w:sz w:val="16"/>
                <w:szCs w:val="16"/>
                <w:highlight w:val="white"/>
              </w:rPr>
              <w:t>&gt;</w:t>
            </w:r>
            <w:r w:rsidRPr="001D11D3">
              <w:rPr>
                <w:rFonts w:ascii="Courier New" w:hAnsi="Courier New" w:cs="Courier New"/>
                <w:color w:val="000000"/>
                <w:sz w:val="16"/>
                <w:szCs w:val="16"/>
                <w:highlight w:val="white"/>
              </w:rPr>
              <w:t>!=VAT</w:t>
            </w:r>
            <w:r w:rsidRPr="001D11D3">
              <w:rPr>
                <w:rFonts w:ascii="Courier New" w:hAnsi="Courier New" w:cs="Courier New"/>
                <w:color w:val="0000FF"/>
                <w:sz w:val="16"/>
                <w:szCs w:val="16"/>
                <w:highlight w:val="white"/>
              </w:rPr>
              <w:t>&lt;/</w:t>
            </w:r>
            <w:proofErr w:type="spellStart"/>
            <w:r w:rsidRPr="001D11D3">
              <w:rPr>
                <w:rFonts w:ascii="Courier New" w:hAnsi="Courier New" w:cs="Courier New"/>
                <w:color w:val="800000"/>
                <w:sz w:val="16"/>
                <w:szCs w:val="16"/>
                <w:highlight w:val="white"/>
              </w:rPr>
              <w:t>cbc:ID</w:t>
            </w:r>
            <w:proofErr w:type="spellEnd"/>
            <w:r w:rsidRPr="001D11D3">
              <w:rPr>
                <w:rFonts w:ascii="Courier New" w:hAnsi="Courier New" w:cs="Courier New"/>
                <w:color w:val="0000FF"/>
                <w:sz w:val="16"/>
                <w:szCs w:val="16"/>
                <w:highlight w:val="white"/>
              </w:rPr>
              <w:t>&gt;</w:t>
            </w:r>
          </w:p>
        </w:tc>
        <w:tc>
          <w:tcPr>
            <w:tcW w:w="1842" w:type="dxa"/>
          </w:tcPr>
          <w:p w14:paraId="6584AE9E" w14:textId="42E95EC9"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Sýnir að þetta er ekki vsk.</w:t>
            </w:r>
          </w:p>
        </w:tc>
        <w:tc>
          <w:tcPr>
            <w:tcW w:w="851" w:type="dxa"/>
          </w:tcPr>
          <w:p w14:paraId="2229198E" w14:textId="4F6D3E88" w:rsidR="001D11D3" w:rsidRPr="001D11D3" w:rsidRDefault="00F30E4F"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w:t>
            </w:r>
            <w:r w:rsidR="001D11D3">
              <w:rPr>
                <w:rFonts w:ascii="Courier New" w:hAnsi="Courier New" w:cs="Courier New"/>
                <w:color w:val="000000"/>
                <w:sz w:val="16"/>
                <w:szCs w:val="16"/>
                <w:highlight w:val="white"/>
              </w:rPr>
              <w:t>..1</w:t>
            </w:r>
          </w:p>
        </w:tc>
        <w:tc>
          <w:tcPr>
            <w:tcW w:w="992" w:type="dxa"/>
          </w:tcPr>
          <w:p w14:paraId="1D595C1B" w14:textId="4AF13272"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1D11D3" w:rsidRPr="001D11D3" w14:paraId="780D8485" w14:textId="77777777" w:rsidTr="001D11D3">
        <w:tc>
          <w:tcPr>
            <w:tcW w:w="5841" w:type="dxa"/>
          </w:tcPr>
          <w:p w14:paraId="143205FB" w14:textId="77777777"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D11D3">
              <w:rPr>
                <w:rFonts w:ascii="Courier New" w:hAnsi="Courier New" w:cs="Courier New"/>
                <w:color w:val="000000"/>
                <w:sz w:val="16"/>
                <w:szCs w:val="16"/>
                <w:highlight w:val="white"/>
              </w:rPr>
              <w:tab/>
            </w:r>
            <w:r w:rsidRPr="001D11D3">
              <w:rPr>
                <w:rFonts w:ascii="Courier New" w:hAnsi="Courier New" w:cs="Courier New"/>
                <w:color w:val="0000FF"/>
                <w:sz w:val="16"/>
                <w:szCs w:val="16"/>
                <w:highlight w:val="white"/>
              </w:rPr>
              <w:t>&lt;/</w:t>
            </w:r>
            <w:proofErr w:type="spellStart"/>
            <w:r w:rsidRPr="001D11D3">
              <w:rPr>
                <w:rFonts w:ascii="Courier New" w:hAnsi="Courier New" w:cs="Courier New"/>
                <w:color w:val="800000"/>
                <w:sz w:val="16"/>
                <w:szCs w:val="16"/>
                <w:highlight w:val="white"/>
              </w:rPr>
              <w:t>cac:TaxScheme</w:t>
            </w:r>
            <w:proofErr w:type="spellEnd"/>
            <w:r w:rsidRPr="001D11D3">
              <w:rPr>
                <w:rFonts w:ascii="Courier New" w:hAnsi="Courier New" w:cs="Courier New"/>
                <w:color w:val="0000FF"/>
                <w:sz w:val="16"/>
                <w:szCs w:val="16"/>
                <w:highlight w:val="white"/>
              </w:rPr>
              <w:t>&gt;</w:t>
            </w:r>
          </w:p>
        </w:tc>
        <w:tc>
          <w:tcPr>
            <w:tcW w:w="1842" w:type="dxa"/>
          </w:tcPr>
          <w:p w14:paraId="621B3B65" w14:textId="77777777"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51" w:type="dxa"/>
          </w:tcPr>
          <w:p w14:paraId="55570578" w14:textId="77777777"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992" w:type="dxa"/>
          </w:tcPr>
          <w:p w14:paraId="5E1C203C" w14:textId="1DC623C5"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1D11D3" w:rsidRPr="001D11D3" w14:paraId="2A8C8C67" w14:textId="77777777" w:rsidTr="001D11D3">
        <w:tc>
          <w:tcPr>
            <w:tcW w:w="5841" w:type="dxa"/>
          </w:tcPr>
          <w:p w14:paraId="39A1E3A5" w14:textId="77777777"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1D11D3">
              <w:rPr>
                <w:rFonts w:ascii="Courier New" w:hAnsi="Courier New" w:cs="Courier New"/>
                <w:color w:val="0000FF"/>
                <w:sz w:val="16"/>
                <w:szCs w:val="16"/>
                <w:highlight w:val="white"/>
              </w:rPr>
              <w:t>&lt;/</w:t>
            </w:r>
            <w:proofErr w:type="spellStart"/>
            <w:r w:rsidRPr="001D11D3">
              <w:rPr>
                <w:rFonts w:ascii="Courier New" w:hAnsi="Courier New" w:cs="Courier New"/>
                <w:color w:val="800000"/>
                <w:sz w:val="16"/>
                <w:szCs w:val="16"/>
                <w:highlight w:val="white"/>
              </w:rPr>
              <w:t>cac:PartyTaxScheme</w:t>
            </w:r>
            <w:proofErr w:type="spellEnd"/>
            <w:r w:rsidRPr="001D11D3">
              <w:rPr>
                <w:rFonts w:ascii="Courier New" w:hAnsi="Courier New" w:cs="Courier New"/>
                <w:color w:val="0000FF"/>
                <w:sz w:val="16"/>
                <w:szCs w:val="16"/>
                <w:highlight w:val="white"/>
              </w:rPr>
              <w:t>&gt;</w:t>
            </w:r>
          </w:p>
        </w:tc>
        <w:tc>
          <w:tcPr>
            <w:tcW w:w="1842" w:type="dxa"/>
          </w:tcPr>
          <w:p w14:paraId="45D46D59" w14:textId="77777777"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51" w:type="dxa"/>
          </w:tcPr>
          <w:p w14:paraId="082E713E" w14:textId="77777777"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992" w:type="dxa"/>
          </w:tcPr>
          <w:p w14:paraId="12A6F834" w14:textId="0679C2AF"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r>
    </w:tbl>
    <w:p w14:paraId="6CF31705" w14:textId="57042DE3" w:rsidR="00DD4048" w:rsidRDefault="00146AA5" w:rsidP="00DD4048">
      <w:pPr>
        <w:pStyle w:val="BodyText"/>
        <w:rPr>
          <w:highlight w:val="white"/>
        </w:rPr>
      </w:pPr>
      <w:r>
        <w:rPr>
          <w:highlight w:val="white"/>
        </w:rPr>
        <w:t>Skráningarnúmeri</w:t>
      </w:r>
      <w:r w:rsidR="00896B31">
        <w:rPr>
          <w:highlight w:val="white"/>
        </w:rPr>
        <w:t>ð</w:t>
      </w:r>
      <w:r w:rsidR="00DD4048" w:rsidRPr="006053B9">
        <w:rPr>
          <w:highlight w:val="white"/>
        </w:rPr>
        <w:t xml:space="preserve"> sjálft kemur fram í  taginu </w:t>
      </w:r>
      <w:proofErr w:type="spellStart"/>
      <w:r w:rsidR="00DD4048" w:rsidRPr="006053B9">
        <w:rPr>
          <w:highlight w:val="white"/>
        </w:rPr>
        <w:t>CompanyID</w:t>
      </w:r>
      <w:proofErr w:type="spellEnd"/>
      <w:r w:rsidR="00DD4048" w:rsidRPr="006053B9">
        <w:rPr>
          <w:highlight w:val="white"/>
        </w:rPr>
        <w:t xml:space="preserve">.  </w:t>
      </w:r>
      <w:r w:rsidR="00DD4048">
        <w:rPr>
          <w:highlight w:val="white"/>
        </w:rPr>
        <w:t xml:space="preserve">Gildið </w:t>
      </w:r>
      <w:r>
        <w:rPr>
          <w:highlight w:val="white"/>
        </w:rPr>
        <w:t>!=</w:t>
      </w:r>
      <w:r w:rsidR="00DD4048">
        <w:rPr>
          <w:highlight w:val="white"/>
        </w:rPr>
        <w:t>VAT í t</w:t>
      </w:r>
      <w:r w:rsidR="00DD4048" w:rsidRPr="006053B9">
        <w:rPr>
          <w:highlight w:val="white"/>
        </w:rPr>
        <w:t>agi</w:t>
      </w:r>
      <w:r w:rsidR="00DD4048">
        <w:rPr>
          <w:highlight w:val="white"/>
        </w:rPr>
        <w:t>nu</w:t>
      </w:r>
      <w:r w:rsidR="00DD4048" w:rsidRPr="006053B9">
        <w:rPr>
          <w:highlight w:val="white"/>
        </w:rPr>
        <w:t xml:space="preserve"> </w:t>
      </w:r>
      <w:proofErr w:type="spellStart"/>
      <w:r w:rsidR="00DD4048">
        <w:rPr>
          <w:highlight w:val="white"/>
        </w:rPr>
        <w:t>PartyTaxSheme</w:t>
      </w:r>
      <w:proofErr w:type="spellEnd"/>
      <w:r w:rsidR="00DD4048">
        <w:rPr>
          <w:highlight w:val="white"/>
        </w:rPr>
        <w:t>/</w:t>
      </w:r>
      <w:proofErr w:type="spellStart"/>
      <w:r w:rsidR="00DD4048" w:rsidRPr="00BF20A1">
        <w:rPr>
          <w:highlight w:val="white"/>
        </w:rPr>
        <w:t>TaxScheme</w:t>
      </w:r>
      <w:proofErr w:type="spellEnd"/>
      <w:r w:rsidR="00DD4048">
        <w:rPr>
          <w:highlight w:val="white"/>
        </w:rPr>
        <w:t>/</w:t>
      </w:r>
      <w:r w:rsidR="00DD4048" w:rsidRPr="00BF20A1">
        <w:rPr>
          <w:highlight w:val="white"/>
        </w:rPr>
        <w:t>ID</w:t>
      </w:r>
      <w:r w:rsidR="00DD4048" w:rsidRPr="006053B9">
        <w:rPr>
          <w:rFonts w:ascii="Courier New" w:hAnsi="Courier New" w:cs="Courier New"/>
          <w:sz w:val="16"/>
          <w:szCs w:val="16"/>
          <w:highlight w:val="white"/>
        </w:rPr>
        <w:t xml:space="preserve"> </w:t>
      </w:r>
      <w:r w:rsidR="00DD4048" w:rsidRPr="006053B9">
        <w:rPr>
          <w:highlight w:val="white"/>
        </w:rPr>
        <w:t xml:space="preserve">tilgreinir að </w:t>
      </w:r>
      <w:r>
        <w:rPr>
          <w:highlight w:val="white"/>
        </w:rPr>
        <w:t xml:space="preserve">ekki er um </w:t>
      </w:r>
      <w:r w:rsidR="00DD4048" w:rsidRPr="006053B9">
        <w:rPr>
          <w:highlight w:val="white"/>
        </w:rPr>
        <w:t>ræða virðisaukaskattsnúmer</w:t>
      </w:r>
      <w:r w:rsidR="00DD4048">
        <w:rPr>
          <w:highlight w:val="white"/>
        </w:rPr>
        <w:t>.</w:t>
      </w:r>
    </w:p>
    <w:p w14:paraId="609AFFE9" w14:textId="59D2E9B3" w:rsidR="006E087B" w:rsidRPr="00884036" w:rsidRDefault="006E087B" w:rsidP="005F41D3">
      <w:pPr>
        <w:pStyle w:val="Heading4"/>
      </w:pPr>
      <w:bookmarkStart w:id="439" w:name="_Toc238955207"/>
      <w:bookmarkStart w:id="440" w:name="_Toc313372038"/>
      <w:r w:rsidRPr="006429ED">
        <w:t>Tengiliður</w:t>
      </w:r>
      <w:r w:rsidR="00202C75">
        <w:t xml:space="preserve"> seljanda</w:t>
      </w:r>
    </w:p>
    <w:p w14:paraId="35587F16" w14:textId="257D3DB0" w:rsidR="006E087B" w:rsidRDefault="006E087B" w:rsidP="0092429C">
      <w:pPr>
        <w:pStyle w:val="BodyText"/>
        <w:rPr>
          <w:highlight w:val="white"/>
        </w:rPr>
      </w:pPr>
      <w:r w:rsidRPr="00D26E2F">
        <w:rPr>
          <w:highlight w:val="white"/>
        </w:rPr>
        <w:t>Upplýsingar um tengilið seljanda, símanúmer og tölvupóstfang.</w:t>
      </w:r>
      <w:r w:rsidR="00A55BE8">
        <w:rPr>
          <w:highlight w:val="white"/>
        </w:rPr>
        <w:t xml:space="preserve"> Þetta er sá aðili sem kaupandi </w:t>
      </w:r>
      <w:r w:rsidR="00202C75">
        <w:rPr>
          <w:highlight w:val="white"/>
        </w:rPr>
        <w:t>má</w:t>
      </w:r>
      <w:r w:rsidR="00A55BE8">
        <w:rPr>
          <w:highlight w:val="white"/>
        </w:rPr>
        <w:t xml:space="preserve"> hafa samband við varðandi málefni er varða reikninginn.</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41"/>
        <w:gridCol w:w="1842"/>
        <w:gridCol w:w="851"/>
        <w:gridCol w:w="992"/>
      </w:tblGrid>
      <w:tr w:rsidR="00202C75" w:rsidRPr="00491DE5" w14:paraId="7FC14823" w14:textId="77777777" w:rsidTr="00202C75">
        <w:tc>
          <w:tcPr>
            <w:tcW w:w="5841" w:type="dxa"/>
          </w:tcPr>
          <w:p w14:paraId="4D014D00" w14:textId="77777777" w:rsidR="00202C75" w:rsidRPr="00491DE5" w:rsidRDefault="00202C75"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842" w:type="dxa"/>
          </w:tcPr>
          <w:p w14:paraId="45F3E6EB" w14:textId="77777777" w:rsidR="00202C75" w:rsidRPr="00B171D4" w:rsidRDefault="00202C75"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38EEB11E" w14:textId="77777777" w:rsidR="00202C75" w:rsidRPr="00B171D4" w:rsidRDefault="00202C75"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Tíðni</w:t>
            </w:r>
          </w:p>
        </w:tc>
        <w:tc>
          <w:tcPr>
            <w:tcW w:w="992" w:type="dxa"/>
          </w:tcPr>
          <w:p w14:paraId="380DAD62" w14:textId="77777777" w:rsidR="00202C75" w:rsidRPr="00B171D4" w:rsidRDefault="00202C75"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Númer</w:t>
            </w:r>
          </w:p>
        </w:tc>
      </w:tr>
      <w:tr w:rsidR="00202C75" w:rsidRPr="001318A2" w14:paraId="1BDAD0E5" w14:textId="77777777" w:rsidTr="00202C75">
        <w:tc>
          <w:tcPr>
            <w:tcW w:w="5841" w:type="dxa"/>
          </w:tcPr>
          <w:p w14:paraId="1F1048FC" w14:textId="77777777" w:rsidR="00202C75" w:rsidRPr="001318A2" w:rsidRDefault="00202C75"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cac:Contact</w:t>
            </w:r>
            <w:proofErr w:type="spellEnd"/>
            <w:r w:rsidRPr="001318A2">
              <w:rPr>
                <w:rFonts w:ascii="Courier New" w:hAnsi="Courier New" w:cs="Courier New"/>
                <w:color w:val="0000FF"/>
                <w:sz w:val="16"/>
                <w:szCs w:val="16"/>
                <w:highlight w:val="white"/>
              </w:rPr>
              <w:t>&gt;</w:t>
            </w:r>
          </w:p>
        </w:tc>
        <w:tc>
          <w:tcPr>
            <w:tcW w:w="1842" w:type="dxa"/>
          </w:tcPr>
          <w:p w14:paraId="5D73B7EC" w14:textId="77777777" w:rsidR="00202C75" w:rsidRPr="001318A2" w:rsidRDefault="00202C75"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51" w:type="dxa"/>
          </w:tcPr>
          <w:p w14:paraId="4FF9CB2A" w14:textId="4402BAB3" w:rsidR="00202C75" w:rsidRPr="001318A2" w:rsidRDefault="00F30E4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F30E4F">
              <w:rPr>
                <w:rFonts w:ascii="Courier New" w:hAnsi="Courier New" w:cs="Courier New"/>
                <w:color w:val="000000"/>
                <w:sz w:val="16"/>
                <w:szCs w:val="16"/>
              </w:rPr>
              <w:t>0..1</w:t>
            </w:r>
          </w:p>
        </w:tc>
        <w:tc>
          <w:tcPr>
            <w:tcW w:w="992" w:type="dxa"/>
          </w:tcPr>
          <w:p w14:paraId="4ECCA4CB" w14:textId="00296AFB" w:rsidR="00202C75" w:rsidRPr="001318A2" w:rsidRDefault="00202C75"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r>
      <w:tr w:rsidR="00202C75" w:rsidRPr="001318A2" w14:paraId="3B7E5402" w14:textId="77777777" w:rsidTr="00202C75">
        <w:tc>
          <w:tcPr>
            <w:tcW w:w="5841" w:type="dxa"/>
          </w:tcPr>
          <w:p w14:paraId="348CB02B" w14:textId="77777777" w:rsidR="00202C75" w:rsidRPr="001318A2" w:rsidRDefault="00202C75" w:rsidP="005B759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cbc:</w:t>
            </w:r>
            <w:r>
              <w:rPr>
                <w:rFonts w:ascii="Courier New" w:hAnsi="Courier New" w:cs="Courier New"/>
                <w:color w:val="800000"/>
                <w:sz w:val="16"/>
                <w:szCs w:val="16"/>
                <w:highlight w:val="white"/>
              </w:rPr>
              <w:t>Name</w:t>
            </w:r>
            <w:proofErr w:type="spellEnd"/>
            <w:r w:rsidRPr="001318A2">
              <w:rPr>
                <w:rFonts w:ascii="Courier New" w:hAnsi="Courier New" w:cs="Courier New"/>
                <w:color w:val="0000FF"/>
                <w:sz w:val="16"/>
                <w:szCs w:val="16"/>
                <w:highlight w:val="white"/>
              </w:rPr>
              <w:t>&gt;</w:t>
            </w:r>
            <w:r w:rsidRPr="00706D8A">
              <w:rPr>
                <w:rFonts w:ascii="Courier New" w:hAnsi="Courier New" w:cs="Courier New"/>
                <w:bCs/>
                <w:color w:val="000000"/>
                <w:sz w:val="16"/>
                <w:szCs w:val="16"/>
                <w:highlight w:val="white"/>
                <w:rPrChange w:id="441" w:author="Georg Birgisson" w:date="2021-10-12T09:57:00Z">
                  <w:rPr>
                    <w:rFonts w:ascii="Courier New" w:hAnsi="Courier New" w:cs="Courier New"/>
                    <w:b/>
                    <w:color w:val="000000"/>
                    <w:sz w:val="16"/>
                    <w:szCs w:val="16"/>
                    <w:highlight w:val="white"/>
                  </w:rPr>
                </w:rPrChange>
              </w:rPr>
              <w:t>Jón M. Jónsson</w:t>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cbc:</w:t>
            </w:r>
            <w:r>
              <w:rPr>
                <w:rFonts w:ascii="Courier New" w:hAnsi="Courier New" w:cs="Courier New"/>
                <w:color w:val="800000"/>
                <w:sz w:val="16"/>
                <w:szCs w:val="16"/>
                <w:highlight w:val="white"/>
              </w:rPr>
              <w:t>Name</w:t>
            </w:r>
            <w:proofErr w:type="spellEnd"/>
            <w:r w:rsidRPr="001318A2">
              <w:rPr>
                <w:rFonts w:ascii="Courier New" w:hAnsi="Courier New" w:cs="Courier New"/>
                <w:color w:val="0000FF"/>
                <w:sz w:val="16"/>
                <w:szCs w:val="16"/>
                <w:highlight w:val="white"/>
              </w:rPr>
              <w:t>&gt;</w:t>
            </w:r>
          </w:p>
        </w:tc>
        <w:tc>
          <w:tcPr>
            <w:tcW w:w="1842" w:type="dxa"/>
          </w:tcPr>
          <w:p w14:paraId="7A50A860" w14:textId="090CB29F" w:rsidR="00202C75" w:rsidRPr="005B759D" w:rsidRDefault="00202C75" w:rsidP="005B759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Nafn tengiliðs</w:t>
            </w:r>
          </w:p>
        </w:tc>
        <w:tc>
          <w:tcPr>
            <w:tcW w:w="851" w:type="dxa"/>
          </w:tcPr>
          <w:p w14:paraId="771769E2" w14:textId="53FDD870" w:rsidR="00202C75" w:rsidRPr="005B759D" w:rsidRDefault="00202C75" w:rsidP="005B759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992" w:type="dxa"/>
          </w:tcPr>
          <w:p w14:paraId="144F2655" w14:textId="3CF3FC00" w:rsidR="00202C75" w:rsidRPr="001318A2" w:rsidRDefault="00202C75" w:rsidP="005B759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5B759D">
              <w:rPr>
                <w:rFonts w:ascii="Courier New" w:hAnsi="Courier New" w:cs="Courier New"/>
                <w:color w:val="000000"/>
                <w:sz w:val="16"/>
                <w:szCs w:val="16"/>
              </w:rPr>
              <w:t>BT-41</w:t>
            </w:r>
          </w:p>
        </w:tc>
      </w:tr>
      <w:tr w:rsidR="00202C75" w:rsidRPr="001318A2" w14:paraId="02831622" w14:textId="77777777" w:rsidTr="00202C75">
        <w:tc>
          <w:tcPr>
            <w:tcW w:w="5841" w:type="dxa"/>
          </w:tcPr>
          <w:p w14:paraId="7869B55A" w14:textId="77777777" w:rsidR="00202C75" w:rsidRPr="001318A2" w:rsidRDefault="00202C75" w:rsidP="00202C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cbc:Telephone</w:t>
            </w:r>
            <w:proofErr w:type="spellEnd"/>
            <w:r w:rsidRPr="001318A2">
              <w:rPr>
                <w:rFonts w:ascii="Courier New" w:hAnsi="Courier New" w:cs="Courier New"/>
                <w:color w:val="0000FF"/>
                <w:sz w:val="16"/>
                <w:szCs w:val="16"/>
                <w:highlight w:val="white"/>
              </w:rPr>
              <w:t>&gt;</w:t>
            </w:r>
            <w:r w:rsidRPr="00706D8A">
              <w:rPr>
                <w:rFonts w:ascii="Courier New" w:hAnsi="Courier New" w:cs="Courier New"/>
                <w:bCs/>
                <w:color w:val="000000"/>
                <w:sz w:val="16"/>
                <w:szCs w:val="16"/>
                <w:highlight w:val="white"/>
                <w:rPrChange w:id="442" w:author="Georg Birgisson" w:date="2021-10-12T09:57:00Z">
                  <w:rPr>
                    <w:rFonts w:ascii="Courier New" w:hAnsi="Courier New" w:cs="Courier New"/>
                    <w:b/>
                    <w:color w:val="000000"/>
                    <w:sz w:val="16"/>
                    <w:szCs w:val="16"/>
                    <w:highlight w:val="white"/>
                  </w:rPr>
                </w:rPrChange>
              </w:rPr>
              <w:t>4621230</w:t>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cbc:Telephone</w:t>
            </w:r>
            <w:proofErr w:type="spellEnd"/>
            <w:r w:rsidRPr="001318A2">
              <w:rPr>
                <w:rFonts w:ascii="Courier New" w:hAnsi="Courier New" w:cs="Courier New"/>
                <w:color w:val="0000FF"/>
                <w:sz w:val="16"/>
                <w:szCs w:val="16"/>
                <w:highlight w:val="white"/>
              </w:rPr>
              <w:t>&gt;</w:t>
            </w:r>
          </w:p>
        </w:tc>
        <w:tc>
          <w:tcPr>
            <w:tcW w:w="1842" w:type="dxa"/>
          </w:tcPr>
          <w:p w14:paraId="6E92B828" w14:textId="6FB9235D" w:rsidR="00202C75" w:rsidRPr="005B759D" w:rsidRDefault="00202C75" w:rsidP="00202C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Sími tengiliðs</w:t>
            </w:r>
          </w:p>
        </w:tc>
        <w:tc>
          <w:tcPr>
            <w:tcW w:w="851" w:type="dxa"/>
          </w:tcPr>
          <w:p w14:paraId="0EA693C8" w14:textId="4B82F87C" w:rsidR="00202C75" w:rsidRPr="005B759D" w:rsidRDefault="00202C75" w:rsidP="00202C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992" w:type="dxa"/>
          </w:tcPr>
          <w:p w14:paraId="0A5F3BBA" w14:textId="5845F3CB" w:rsidR="00202C75" w:rsidRPr="001318A2" w:rsidRDefault="00202C75" w:rsidP="00202C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5B759D">
              <w:rPr>
                <w:rFonts w:ascii="Courier New" w:hAnsi="Courier New" w:cs="Courier New"/>
                <w:color w:val="000000"/>
                <w:sz w:val="16"/>
                <w:szCs w:val="16"/>
              </w:rPr>
              <w:t>BT-42</w:t>
            </w:r>
          </w:p>
        </w:tc>
      </w:tr>
      <w:tr w:rsidR="00202C75" w:rsidRPr="001318A2" w14:paraId="5FCCB19F" w14:textId="77777777" w:rsidTr="00202C75">
        <w:tc>
          <w:tcPr>
            <w:tcW w:w="5841" w:type="dxa"/>
          </w:tcPr>
          <w:p w14:paraId="701DB32D" w14:textId="041D5C2D" w:rsidR="00202C75" w:rsidRPr="001318A2" w:rsidRDefault="00202C75" w:rsidP="00202C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cbc:ElectronicMail</w:t>
            </w:r>
            <w:proofErr w:type="spellEnd"/>
            <w:r w:rsidRPr="001318A2">
              <w:rPr>
                <w:rFonts w:ascii="Courier New" w:hAnsi="Courier New" w:cs="Courier New"/>
                <w:color w:val="0000FF"/>
                <w:sz w:val="16"/>
                <w:szCs w:val="16"/>
                <w:highlight w:val="white"/>
              </w:rPr>
              <w:t>&gt;</w:t>
            </w:r>
            <w:del w:id="443" w:author="Georg Birgisson" w:date="2021-10-12T09:57:00Z">
              <w:r w:rsidDel="00706D8A">
                <w:rPr>
                  <w:rFonts w:ascii="Courier New" w:hAnsi="Courier New" w:cs="Courier New"/>
                  <w:color w:val="0000FF"/>
                  <w:sz w:val="16"/>
                  <w:szCs w:val="16"/>
                  <w:highlight w:val="white"/>
                </w:rPr>
                <w:br/>
              </w:r>
              <w:r w:rsidRPr="00F95EF2" w:rsidDel="00706D8A">
                <w:rPr>
                  <w:rFonts w:ascii="Courier New" w:hAnsi="Courier New" w:cs="Courier New"/>
                  <w:color w:val="000000"/>
                  <w:sz w:val="16"/>
                  <w:szCs w:val="16"/>
                </w:rPr>
                <w:delText xml:space="preserve">         </w:delText>
              </w:r>
            </w:del>
            <w:ins w:id="444" w:author="Georg Birgisson" w:date="2021-10-12T09:58:00Z">
              <w:r w:rsidR="00706D8A" w:rsidRPr="00706D8A">
                <w:rPr>
                  <w:rFonts w:ascii="Courier New" w:hAnsi="Courier New" w:cs="Courier New"/>
                  <w:bCs/>
                  <w:color w:val="000000"/>
                  <w:sz w:val="16"/>
                  <w:szCs w:val="16"/>
                  <w:highlight w:val="white"/>
                  <w:rPrChange w:id="445" w:author="Georg Birgisson" w:date="2021-10-12T09:58:00Z">
                    <w:rPr>
                      <w:rFonts w:ascii="Courier New" w:hAnsi="Courier New" w:cs="Courier New"/>
                      <w:b/>
                      <w:color w:val="000000"/>
                      <w:sz w:val="16"/>
                      <w:szCs w:val="16"/>
                      <w:highlight w:val="white"/>
                    </w:rPr>
                  </w:rPrChange>
                </w:rPr>
                <w:t>jon@solufyrirtaekid.is</w:t>
              </w:r>
            </w:ins>
            <w:ins w:id="446" w:author="Georg Birgisson" w:date="2021-10-12T09:57:00Z">
              <w:r w:rsidR="00706D8A">
                <w:rPr>
                  <w:rFonts w:ascii="Courier New" w:hAnsi="Courier New" w:cs="Courier New"/>
                  <w:bCs/>
                  <w:color w:val="000000"/>
                  <w:sz w:val="16"/>
                  <w:szCs w:val="16"/>
                  <w:highlight w:val="white"/>
                </w:rPr>
                <w:br/>
              </w:r>
              <w:r w:rsidR="00706D8A">
                <w:rPr>
                  <w:rFonts w:ascii="Courier New" w:hAnsi="Courier New" w:cs="Courier New"/>
                  <w:bCs/>
                  <w:color w:val="0000FF"/>
                  <w:sz w:val="16"/>
                  <w:szCs w:val="16"/>
                  <w:highlight w:val="white"/>
                </w:rPr>
                <w:t xml:space="preserve">   </w:t>
              </w:r>
            </w:ins>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cbc:ElectronicMail</w:t>
            </w:r>
            <w:proofErr w:type="spellEnd"/>
            <w:r w:rsidRPr="001318A2">
              <w:rPr>
                <w:rFonts w:ascii="Courier New" w:hAnsi="Courier New" w:cs="Courier New"/>
                <w:color w:val="0000FF"/>
                <w:sz w:val="16"/>
                <w:szCs w:val="16"/>
                <w:highlight w:val="white"/>
              </w:rPr>
              <w:t>&gt;</w:t>
            </w:r>
          </w:p>
        </w:tc>
        <w:tc>
          <w:tcPr>
            <w:tcW w:w="1842" w:type="dxa"/>
          </w:tcPr>
          <w:p w14:paraId="2A558415" w14:textId="628D4D37" w:rsidR="00202C75" w:rsidRPr="005B759D" w:rsidRDefault="00202C75" w:rsidP="00202C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Tölvupóstur tengiliðs</w:t>
            </w:r>
          </w:p>
        </w:tc>
        <w:tc>
          <w:tcPr>
            <w:tcW w:w="851" w:type="dxa"/>
          </w:tcPr>
          <w:p w14:paraId="78B56226" w14:textId="00CDDB68" w:rsidR="00202C75" w:rsidRPr="005B759D" w:rsidRDefault="00202C75" w:rsidP="00202C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992" w:type="dxa"/>
          </w:tcPr>
          <w:p w14:paraId="3E6FBDAF" w14:textId="27801BC0" w:rsidR="00202C75" w:rsidRPr="001318A2" w:rsidRDefault="00202C75" w:rsidP="00202C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5B759D">
              <w:rPr>
                <w:rFonts w:ascii="Courier New" w:hAnsi="Courier New" w:cs="Courier New"/>
                <w:color w:val="000000"/>
                <w:sz w:val="16"/>
                <w:szCs w:val="16"/>
              </w:rPr>
              <w:t>BT-43</w:t>
            </w:r>
          </w:p>
        </w:tc>
      </w:tr>
      <w:tr w:rsidR="00202C75" w:rsidRPr="001318A2" w14:paraId="34D127E7" w14:textId="77777777" w:rsidTr="00202C75">
        <w:tc>
          <w:tcPr>
            <w:tcW w:w="5841" w:type="dxa"/>
          </w:tcPr>
          <w:p w14:paraId="63053F21" w14:textId="0228DD3F" w:rsidR="00202C75" w:rsidRPr="001318A2" w:rsidRDefault="00202C75" w:rsidP="00202C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cac:Contact</w:t>
            </w:r>
            <w:proofErr w:type="spellEnd"/>
            <w:r w:rsidRPr="001318A2">
              <w:rPr>
                <w:rFonts w:ascii="Courier New" w:hAnsi="Courier New" w:cs="Courier New"/>
                <w:color w:val="0000FF"/>
                <w:sz w:val="16"/>
                <w:szCs w:val="16"/>
                <w:highlight w:val="white"/>
              </w:rPr>
              <w:t>&gt;</w:t>
            </w:r>
          </w:p>
        </w:tc>
        <w:tc>
          <w:tcPr>
            <w:tcW w:w="1842" w:type="dxa"/>
          </w:tcPr>
          <w:p w14:paraId="28C35266" w14:textId="77777777" w:rsidR="00202C75" w:rsidRPr="005B759D" w:rsidRDefault="00202C75" w:rsidP="00202C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p>
        </w:tc>
        <w:tc>
          <w:tcPr>
            <w:tcW w:w="851" w:type="dxa"/>
          </w:tcPr>
          <w:p w14:paraId="02EE3296" w14:textId="77777777" w:rsidR="00202C75" w:rsidRPr="005B759D" w:rsidRDefault="00202C75" w:rsidP="00202C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p>
        </w:tc>
        <w:tc>
          <w:tcPr>
            <w:tcW w:w="992" w:type="dxa"/>
          </w:tcPr>
          <w:p w14:paraId="5B53B199" w14:textId="61833DFE" w:rsidR="00202C75" w:rsidRPr="005B759D" w:rsidRDefault="00202C75" w:rsidP="00202C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p>
        </w:tc>
      </w:tr>
    </w:tbl>
    <w:p w14:paraId="2B86BA0C" w14:textId="77777777" w:rsidR="006E087B" w:rsidRPr="00D26E2F" w:rsidRDefault="006E087B" w:rsidP="006E087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p w14:paraId="02A09C24" w14:textId="4F66CFAA" w:rsidR="00285326" w:rsidRPr="00D26E2F" w:rsidRDefault="00C25C06" w:rsidP="005F41D3">
      <w:pPr>
        <w:pStyle w:val="Heading3"/>
      </w:pPr>
      <w:bookmarkStart w:id="447" w:name="_Toc84934975"/>
      <w:r>
        <w:t>Kaupandi</w:t>
      </w:r>
      <w:bookmarkEnd w:id="439"/>
      <w:bookmarkEnd w:id="440"/>
      <w:bookmarkEnd w:id="447"/>
    </w:p>
    <w:p w14:paraId="6692BC62" w14:textId="25B5BE2A" w:rsidR="00D13138" w:rsidRPr="00D26E2F" w:rsidRDefault="00D13138" w:rsidP="00AB6E8B">
      <w:pPr>
        <w:pStyle w:val="BodyText"/>
      </w:pPr>
      <w:r w:rsidRPr="00D26E2F">
        <w:t xml:space="preserve">Í þessum hluta reikningsins eru birtar upplýsingar um </w:t>
      </w:r>
      <w:r w:rsidR="00F831EC">
        <w:t xml:space="preserve">viðskiptaaðilann „viðskiptavin“ í hlutverki </w:t>
      </w:r>
      <w:r w:rsidRPr="00D26E2F">
        <w:t>kaupanda sem jafnframt er móttakandi reikningsins</w:t>
      </w:r>
      <w:r w:rsidR="00C25C06">
        <w:t>. Kaupandi er einnig greiðandi</w:t>
      </w:r>
      <w:r w:rsidRPr="00D26E2F">
        <w:t xml:space="preserve">. </w:t>
      </w:r>
    </w:p>
    <w:p w14:paraId="2651FB5C" w14:textId="77777777" w:rsidR="00D13138" w:rsidRPr="00D26E2F" w:rsidRDefault="00D13138" w:rsidP="00AB6E8B">
      <w:pPr>
        <w:pStyle w:val="BodyText"/>
      </w:pPr>
      <w:r w:rsidRPr="00D26E2F">
        <w:t xml:space="preserve">Klasinn er opnaður með eftirfarandi </w:t>
      </w:r>
      <w:proofErr w:type="spellStart"/>
      <w:r w:rsidRPr="00D26E2F">
        <w:t>tögum</w:t>
      </w:r>
      <w:proofErr w:type="spellEnd"/>
      <w:r w:rsidRPr="00D26E2F">
        <w:t>:</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86"/>
      </w:tblGrid>
      <w:tr w:rsidR="00631F36" w:rsidRPr="001318A2" w14:paraId="45985492" w14:textId="77777777" w:rsidTr="007E4EFF">
        <w:tc>
          <w:tcPr>
            <w:tcW w:w="9486" w:type="dxa"/>
          </w:tcPr>
          <w:p w14:paraId="3224B74A" w14:textId="77777777" w:rsidR="00631F36" w:rsidRPr="001318A2" w:rsidRDefault="00631F36" w:rsidP="00AB6E8B">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cac:AccountingCustomerParty</w:t>
            </w:r>
            <w:proofErr w:type="spellEnd"/>
            <w:r w:rsidRPr="001318A2">
              <w:rPr>
                <w:rFonts w:ascii="Courier New" w:hAnsi="Courier New" w:cs="Courier New"/>
                <w:color w:val="0000FF"/>
                <w:sz w:val="16"/>
                <w:szCs w:val="16"/>
                <w:highlight w:val="white"/>
              </w:rPr>
              <w:t>&gt;</w:t>
            </w:r>
          </w:p>
        </w:tc>
      </w:tr>
      <w:tr w:rsidR="00631F36" w:rsidRPr="001318A2" w14:paraId="6311E5E9" w14:textId="77777777" w:rsidTr="007E4EFF">
        <w:tc>
          <w:tcPr>
            <w:tcW w:w="9486" w:type="dxa"/>
          </w:tcPr>
          <w:p w14:paraId="7FF131D6" w14:textId="77777777" w:rsidR="00631F36" w:rsidRPr="001318A2" w:rsidRDefault="00631F36" w:rsidP="00AB6E8B">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cac:Party</w:t>
            </w:r>
            <w:proofErr w:type="spellEnd"/>
            <w:r w:rsidRPr="001318A2">
              <w:rPr>
                <w:rFonts w:ascii="Courier New" w:hAnsi="Courier New" w:cs="Courier New"/>
                <w:color w:val="0000FF"/>
                <w:sz w:val="16"/>
                <w:szCs w:val="16"/>
                <w:highlight w:val="white"/>
              </w:rPr>
              <w:t>&gt;</w:t>
            </w:r>
          </w:p>
        </w:tc>
      </w:tr>
    </w:tbl>
    <w:p w14:paraId="7097BAB6" w14:textId="6C8E2437" w:rsidR="003167A3" w:rsidRPr="00D26E2F" w:rsidRDefault="007E4EFF" w:rsidP="005F41D3">
      <w:pPr>
        <w:pStyle w:val="Heading4"/>
        <w:rPr>
          <w:highlight w:val="white"/>
        </w:rPr>
      </w:pPr>
      <w:r w:rsidRPr="00D26E2F">
        <w:rPr>
          <w:highlight w:val="white"/>
        </w:rPr>
        <w:t>Nafn</w:t>
      </w:r>
      <w:r>
        <w:rPr>
          <w:highlight w:val="white"/>
        </w:rPr>
        <w:t xml:space="preserve"> og kennitala</w:t>
      </w:r>
    </w:p>
    <w:p w14:paraId="5D3F0F2F" w14:textId="359C6B75" w:rsidR="007E4EFF" w:rsidRDefault="007E4EFF" w:rsidP="007E4EFF">
      <w:pPr>
        <w:pStyle w:val="BodyText"/>
        <w:rPr>
          <w:highlight w:val="white"/>
        </w:rPr>
      </w:pPr>
      <w:r w:rsidRPr="00D26E2F">
        <w:rPr>
          <w:highlight w:val="white"/>
        </w:rPr>
        <w:t xml:space="preserve">Í rafrænum reikningi er gerður greinarmunur á viðskiptamannanúmeri og kennitölu. Algengt er að fyrirtæki noti kennitölur viðskiptamanna sinna sem viðskiptamannanúmer en það er þó ekki algilt. </w:t>
      </w:r>
      <w:r>
        <w:rPr>
          <w:highlight w:val="white"/>
        </w:rPr>
        <w:t>Sé greiðandi íslenskur skal setja kennitölu hans í reikning og skal þá nýta til þess s</w:t>
      </w:r>
      <w:r w:rsidRPr="00D26E2F">
        <w:rPr>
          <w:highlight w:val="white"/>
        </w:rPr>
        <w:t xml:space="preserve">væðið </w:t>
      </w:r>
      <w:proofErr w:type="spellStart"/>
      <w:r w:rsidRPr="00D26E2F">
        <w:rPr>
          <w:highlight w:val="white"/>
        </w:rPr>
        <w:t>PartyLegalEntity</w:t>
      </w:r>
      <w:proofErr w:type="spellEnd"/>
      <w:r w:rsidRPr="00D26E2F">
        <w:rPr>
          <w:highlight w:val="white"/>
        </w:rPr>
        <w:t xml:space="preserve"> en ekki </w:t>
      </w:r>
      <w:r>
        <w:rPr>
          <w:highlight w:val="white"/>
        </w:rPr>
        <w:t xml:space="preserve">svæðið </w:t>
      </w:r>
      <w:proofErr w:type="spellStart"/>
      <w:r w:rsidRPr="00D26E2F">
        <w:rPr>
          <w:highlight w:val="white"/>
        </w:rPr>
        <w:t>PartyIdentification</w:t>
      </w:r>
      <w:proofErr w:type="spellEnd"/>
      <w:r>
        <w:rPr>
          <w:highlight w:val="white"/>
        </w:rPr>
        <w:t xml:space="preserve"> (sem </w:t>
      </w:r>
      <w:r w:rsidRPr="00D26E2F">
        <w:rPr>
          <w:highlight w:val="white"/>
        </w:rPr>
        <w:t xml:space="preserve">er </w:t>
      </w:r>
      <w:r>
        <w:rPr>
          <w:highlight w:val="white"/>
        </w:rPr>
        <w:t>algengt að sé notað</w:t>
      </w:r>
      <w:r w:rsidRPr="00D26E2F">
        <w:rPr>
          <w:highlight w:val="white"/>
        </w:rPr>
        <w:t xml:space="preserve"> fyrir viðskiptamannanúmer</w:t>
      </w:r>
      <w:r>
        <w:rPr>
          <w:highlight w:val="white"/>
        </w:rPr>
        <w:t>. Sé kennitala kaupanda og viðskiptamannanúmer hans hjá seljanda hið sama þá er það sett inn á báðum stöðum</w:t>
      </w:r>
      <w:r w:rsidRPr="00D26E2F">
        <w:rPr>
          <w:highlight w:val="white"/>
        </w:rPr>
        <w:t>).</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41"/>
        <w:gridCol w:w="1842"/>
        <w:gridCol w:w="851"/>
        <w:gridCol w:w="992"/>
      </w:tblGrid>
      <w:tr w:rsidR="007E4EFF" w:rsidRPr="00491DE5" w14:paraId="47298881" w14:textId="77777777" w:rsidTr="007E4EFF">
        <w:tc>
          <w:tcPr>
            <w:tcW w:w="5841" w:type="dxa"/>
          </w:tcPr>
          <w:p w14:paraId="573662A0" w14:textId="77777777" w:rsidR="007E4EFF" w:rsidRPr="00491DE5"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842" w:type="dxa"/>
          </w:tcPr>
          <w:p w14:paraId="5C728B2F"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Heiti</w:t>
            </w:r>
          </w:p>
        </w:tc>
        <w:tc>
          <w:tcPr>
            <w:tcW w:w="851" w:type="dxa"/>
          </w:tcPr>
          <w:p w14:paraId="31527BF7"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Tíðni</w:t>
            </w:r>
          </w:p>
        </w:tc>
        <w:tc>
          <w:tcPr>
            <w:tcW w:w="992" w:type="dxa"/>
          </w:tcPr>
          <w:p w14:paraId="446A902B"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Númer</w:t>
            </w:r>
          </w:p>
        </w:tc>
      </w:tr>
      <w:tr w:rsidR="007E4EFF" w:rsidRPr="002C6F56" w14:paraId="602F69EA" w14:textId="77777777" w:rsidTr="007E4EFF">
        <w:tc>
          <w:tcPr>
            <w:tcW w:w="5841" w:type="dxa"/>
          </w:tcPr>
          <w:p w14:paraId="1F669043" w14:textId="77777777" w:rsidR="007E4EFF" w:rsidRPr="002C6F56"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2C6F56">
              <w:rPr>
                <w:rFonts w:ascii="Courier New" w:hAnsi="Courier New" w:cs="Courier New"/>
                <w:color w:val="0000FF"/>
                <w:sz w:val="16"/>
                <w:szCs w:val="16"/>
                <w:highlight w:val="white"/>
              </w:rPr>
              <w:t>&lt;</w:t>
            </w:r>
            <w:proofErr w:type="spellStart"/>
            <w:r w:rsidRPr="002C6F56">
              <w:rPr>
                <w:rFonts w:ascii="Courier New" w:hAnsi="Courier New" w:cs="Courier New"/>
                <w:color w:val="800000"/>
                <w:sz w:val="16"/>
                <w:szCs w:val="16"/>
                <w:highlight w:val="white"/>
              </w:rPr>
              <w:t>cac:PartyLegalEntity</w:t>
            </w:r>
            <w:proofErr w:type="spellEnd"/>
            <w:r w:rsidRPr="002C6F56">
              <w:rPr>
                <w:rFonts w:ascii="Courier New" w:hAnsi="Courier New" w:cs="Courier New"/>
                <w:color w:val="0000FF"/>
                <w:sz w:val="16"/>
                <w:szCs w:val="16"/>
                <w:highlight w:val="white"/>
              </w:rPr>
              <w:t>&gt;</w:t>
            </w:r>
          </w:p>
        </w:tc>
        <w:tc>
          <w:tcPr>
            <w:tcW w:w="1842" w:type="dxa"/>
          </w:tcPr>
          <w:p w14:paraId="3CB9142F"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2348319B" w14:textId="135E8E44" w:rsidR="007E4EFF" w:rsidRPr="00B171D4" w:rsidRDefault="00F30E4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92" w:type="dxa"/>
          </w:tcPr>
          <w:p w14:paraId="23A3DBAE"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7E4EFF" w:rsidRPr="002C6F56" w14:paraId="759BD96B" w14:textId="77777777" w:rsidTr="007E4EFF">
        <w:tc>
          <w:tcPr>
            <w:tcW w:w="5841" w:type="dxa"/>
          </w:tcPr>
          <w:p w14:paraId="15FF2FB2" w14:textId="54EA8F99" w:rsidR="007E4EFF" w:rsidRPr="002C6F56"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r w:rsidRPr="002C6F56">
              <w:rPr>
                <w:rFonts w:ascii="Courier New" w:hAnsi="Courier New" w:cs="Courier New"/>
                <w:color w:val="0000FF"/>
                <w:sz w:val="16"/>
                <w:szCs w:val="16"/>
                <w:highlight w:val="white"/>
              </w:rPr>
              <w:t>&lt;</w:t>
            </w:r>
            <w:proofErr w:type="spellStart"/>
            <w:r w:rsidRPr="002C6F56">
              <w:rPr>
                <w:rFonts w:ascii="Courier New" w:hAnsi="Courier New" w:cs="Courier New"/>
                <w:color w:val="800000"/>
                <w:sz w:val="16"/>
                <w:szCs w:val="16"/>
                <w:highlight w:val="white"/>
              </w:rPr>
              <w:t>cbc:RegistrationName</w:t>
            </w:r>
            <w:proofErr w:type="spellEnd"/>
            <w:r w:rsidRPr="002C6F56">
              <w:rPr>
                <w:rFonts w:ascii="Courier New" w:hAnsi="Courier New" w:cs="Courier New"/>
                <w:color w:val="0000FF"/>
                <w:sz w:val="16"/>
                <w:szCs w:val="16"/>
                <w:highlight w:val="white"/>
              </w:rPr>
              <w:t>&gt;</w:t>
            </w:r>
            <w:r w:rsidR="00EC7BDB">
              <w:rPr>
                <w:rFonts w:ascii="Courier New" w:hAnsi="Courier New" w:cs="Courier New"/>
                <w:color w:val="000000"/>
                <w:sz w:val="16"/>
                <w:szCs w:val="16"/>
                <w:highlight w:val="white"/>
              </w:rPr>
              <w:t>K</w:t>
            </w:r>
            <w:r w:rsidR="00210F14">
              <w:rPr>
                <w:rFonts w:ascii="Courier New" w:hAnsi="Courier New" w:cs="Courier New"/>
                <w:color w:val="000000"/>
                <w:sz w:val="16"/>
                <w:szCs w:val="16"/>
                <w:highlight w:val="white"/>
              </w:rPr>
              <w:t>aupfyrirtækið ehf.</w:t>
            </w:r>
            <w:r w:rsidR="00EC7BDB">
              <w:rPr>
                <w:rFonts w:ascii="Courier New" w:hAnsi="Courier New" w:cs="Courier New"/>
                <w:color w:val="000000"/>
                <w:sz w:val="16"/>
                <w:szCs w:val="16"/>
                <w:highlight w:val="white"/>
              </w:rPr>
              <w:br/>
            </w:r>
            <w:r w:rsidR="00EC7BDB">
              <w:rPr>
                <w:rFonts w:ascii="Courier New" w:hAnsi="Courier New" w:cs="Courier New"/>
                <w:color w:val="0000FF"/>
                <w:sz w:val="16"/>
                <w:szCs w:val="16"/>
                <w:highlight w:val="white"/>
              </w:rPr>
              <w:t xml:space="preserve">        </w:t>
            </w:r>
            <w:r w:rsidRPr="002C6F56">
              <w:rPr>
                <w:rFonts w:ascii="Courier New" w:hAnsi="Courier New" w:cs="Courier New"/>
                <w:color w:val="0000FF"/>
                <w:sz w:val="16"/>
                <w:szCs w:val="16"/>
                <w:highlight w:val="white"/>
              </w:rPr>
              <w:t>&lt;/</w:t>
            </w:r>
            <w:proofErr w:type="spellStart"/>
            <w:r w:rsidRPr="002C6F56">
              <w:rPr>
                <w:rFonts w:ascii="Courier New" w:hAnsi="Courier New" w:cs="Courier New"/>
                <w:color w:val="800000"/>
                <w:sz w:val="16"/>
                <w:szCs w:val="16"/>
                <w:highlight w:val="white"/>
              </w:rPr>
              <w:t>cbc:RegistrationName</w:t>
            </w:r>
            <w:proofErr w:type="spellEnd"/>
            <w:r w:rsidRPr="002C6F56">
              <w:rPr>
                <w:rFonts w:ascii="Courier New" w:hAnsi="Courier New" w:cs="Courier New"/>
                <w:color w:val="0000FF"/>
                <w:sz w:val="16"/>
                <w:szCs w:val="16"/>
                <w:highlight w:val="white"/>
              </w:rPr>
              <w:t>&gt;</w:t>
            </w:r>
          </w:p>
        </w:tc>
        <w:tc>
          <w:tcPr>
            <w:tcW w:w="1842" w:type="dxa"/>
          </w:tcPr>
          <w:p w14:paraId="79D5728A"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B171D4">
              <w:rPr>
                <w:rFonts w:ascii="Courier New" w:hAnsi="Courier New" w:cs="Courier New"/>
                <w:sz w:val="16"/>
                <w:szCs w:val="16"/>
              </w:rPr>
              <w:t>Skráð heiti</w:t>
            </w:r>
          </w:p>
        </w:tc>
        <w:tc>
          <w:tcPr>
            <w:tcW w:w="851" w:type="dxa"/>
          </w:tcPr>
          <w:p w14:paraId="0C97FECA"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B171D4">
              <w:rPr>
                <w:rFonts w:ascii="Courier New" w:hAnsi="Courier New" w:cs="Courier New"/>
                <w:sz w:val="16"/>
                <w:szCs w:val="16"/>
              </w:rPr>
              <w:t>1..1</w:t>
            </w:r>
          </w:p>
        </w:tc>
        <w:tc>
          <w:tcPr>
            <w:tcW w:w="992" w:type="dxa"/>
          </w:tcPr>
          <w:p w14:paraId="3E16392A" w14:textId="6DD6B9B0"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B171D4">
              <w:rPr>
                <w:rFonts w:ascii="Courier New" w:hAnsi="Courier New" w:cs="Courier New"/>
                <w:sz w:val="16"/>
                <w:szCs w:val="16"/>
              </w:rPr>
              <w:t>BT-</w:t>
            </w:r>
            <w:r w:rsidR="007F1F90">
              <w:rPr>
                <w:rFonts w:ascii="Courier New" w:hAnsi="Courier New" w:cs="Courier New"/>
                <w:sz w:val="16"/>
                <w:szCs w:val="16"/>
              </w:rPr>
              <w:t>44</w:t>
            </w:r>
          </w:p>
        </w:tc>
      </w:tr>
      <w:tr w:rsidR="007E4EFF" w:rsidRPr="002C6F56" w14:paraId="2AF3E7AF" w14:textId="77777777" w:rsidTr="007E4EFF">
        <w:tc>
          <w:tcPr>
            <w:tcW w:w="5841" w:type="dxa"/>
          </w:tcPr>
          <w:p w14:paraId="76F0E3EA" w14:textId="1B6EFD7B" w:rsidR="007E4EFF" w:rsidDel="004D5E86" w:rsidRDefault="007E4EFF" w:rsidP="004D5E86">
            <w:pPr>
              <w:tabs>
                <w:tab w:val="left" w:pos="284"/>
                <w:tab w:val="left" w:pos="567"/>
                <w:tab w:val="left" w:pos="851"/>
                <w:tab w:val="left" w:pos="1134"/>
                <w:tab w:val="left" w:pos="1418"/>
                <w:tab w:val="left" w:pos="1701"/>
              </w:tabs>
              <w:autoSpaceDE w:val="0"/>
              <w:autoSpaceDN w:val="0"/>
              <w:adjustRightInd w:val="0"/>
              <w:rPr>
                <w:del w:id="448" w:author="Georg Birgisson" w:date="2021-10-12T09:45:00Z"/>
                <w:rFonts w:ascii="Courier New" w:hAnsi="Courier New" w:cs="Courier New"/>
                <w:color w:val="800000"/>
                <w:sz w:val="16"/>
                <w:szCs w:val="16"/>
                <w:highlight w:val="white"/>
              </w:rPr>
            </w:pPr>
            <w:r>
              <w:rPr>
                <w:rFonts w:ascii="Courier New" w:hAnsi="Courier New" w:cs="Courier New"/>
                <w:color w:val="000000"/>
                <w:sz w:val="16"/>
                <w:szCs w:val="16"/>
                <w:highlight w:val="white"/>
              </w:rPr>
              <w:lastRenderedPageBreak/>
              <w:t xml:space="preserve">      </w:t>
            </w:r>
            <w:r w:rsidRPr="002C6F56">
              <w:rPr>
                <w:rFonts w:ascii="Courier New" w:hAnsi="Courier New" w:cs="Courier New"/>
                <w:color w:val="0000FF"/>
                <w:sz w:val="16"/>
                <w:szCs w:val="16"/>
                <w:highlight w:val="white"/>
              </w:rPr>
              <w:t>&lt;</w:t>
            </w:r>
            <w:proofErr w:type="spellStart"/>
            <w:r w:rsidRPr="002C6F56">
              <w:rPr>
                <w:rFonts w:ascii="Courier New" w:hAnsi="Courier New" w:cs="Courier New"/>
                <w:color w:val="800000"/>
                <w:sz w:val="16"/>
                <w:szCs w:val="16"/>
                <w:highlight w:val="white"/>
              </w:rPr>
              <w:t>cbc:CompanyID</w:t>
            </w:r>
            <w:proofErr w:type="spellEnd"/>
            <w:ins w:id="449" w:author="Georg Birgisson" w:date="2021-10-12T09:45:00Z">
              <w:r w:rsidR="004D5E86">
                <w:rPr>
                  <w:rFonts w:ascii="Courier New" w:hAnsi="Courier New" w:cs="Courier New"/>
                  <w:color w:val="800000"/>
                  <w:sz w:val="16"/>
                  <w:szCs w:val="16"/>
                  <w:highlight w:val="white"/>
                </w:rPr>
                <w:t xml:space="preserve"> </w:t>
              </w:r>
            </w:ins>
          </w:p>
          <w:p w14:paraId="12648691" w14:textId="63FD938F" w:rsidR="007E4EFF" w:rsidRPr="002C6F56" w:rsidRDefault="007E4EFF" w:rsidP="00652AD7">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del w:id="450" w:author="Georg Birgisson" w:date="2021-10-12T09:45:00Z">
              <w:r w:rsidDel="004D5E86">
                <w:rPr>
                  <w:rFonts w:ascii="Courier New" w:hAnsi="Courier New" w:cs="Courier New"/>
                  <w:color w:val="800000"/>
                  <w:sz w:val="16"/>
                  <w:szCs w:val="16"/>
                </w:rPr>
                <w:delText xml:space="preserve">           </w:delText>
              </w:r>
            </w:del>
            <w:proofErr w:type="spellStart"/>
            <w:r w:rsidRPr="002C6F56">
              <w:rPr>
                <w:rFonts w:ascii="Courier New" w:hAnsi="Courier New" w:cs="Courier New"/>
                <w:color w:val="002060"/>
                <w:sz w:val="16"/>
                <w:szCs w:val="16"/>
              </w:rPr>
              <w:t>schemeID</w:t>
            </w:r>
            <w:proofErr w:type="spellEnd"/>
            <w:r w:rsidRPr="002C6F56">
              <w:rPr>
                <w:rFonts w:ascii="Courier New" w:hAnsi="Courier New" w:cs="Courier New"/>
                <w:color w:val="002060"/>
                <w:sz w:val="16"/>
                <w:szCs w:val="16"/>
              </w:rPr>
              <w:t>="</w:t>
            </w:r>
            <w:r w:rsidR="0015709A">
              <w:rPr>
                <w:rFonts w:ascii="Courier New" w:hAnsi="Courier New" w:cs="Courier New"/>
                <w:color w:val="002060"/>
                <w:sz w:val="16"/>
                <w:szCs w:val="16"/>
              </w:rPr>
              <w:t>0196</w:t>
            </w:r>
            <w:r w:rsidRPr="002C6F56">
              <w:rPr>
                <w:rFonts w:ascii="Courier New" w:hAnsi="Courier New" w:cs="Courier New"/>
                <w:color w:val="002060"/>
                <w:sz w:val="16"/>
                <w:szCs w:val="16"/>
              </w:rPr>
              <w:t>"</w:t>
            </w:r>
            <w:r w:rsidRPr="002C6F56">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t xml:space="preserve">           </w:t>
            </w:r>
            <w:r w:rsidR="00EC7BDB">
              <w:rPr>
                <w:rFonts w:ascii="Courier New" w:hAnsi="Courier New" w:cs="Courier New"/>
                <w:color w:val="000000"/>
                <w:sz w:val="16"/>
                <w:szCs w:val="16"/>
                <w:highlight w:val="white"/>
              </w:rPr>
              <w:t>5402697509</w:t>
            </w:r>
            <w:r w:rsidRPr="002C6F56">
              <w:rPr>
                <w:rFonts w:ascii="Courier New" w:hAnsi="Courier New" w:cs="Courier New"/>
                <w:color w:val="0000FF"/>
                <w:sz w:val="16"/>
                <w:szCs w:val="16"/>
                <w:highlight w:val="white"/>
              </w:rPr>
              <w:t>&lt;/</w:t>
            </w:r>
            <w:proofErr w:type="spellStart"/>
            <w:r w:rsidRPr="002C6F56">
              <w:rPr>
                <w:rFonts w:ascii="Courier New" w:hAnsi="Courier New" w:cs="Courier New"/>
                <w:color w:val="800000"/>
                <w:sz w:val="16"/>
                <w:szCs w:val="16"/>
                <w:highlight w:val="white"/>
              </w:rPr>
              <w:t>cbc:CompanyID</w:t>
            </w:r>
            <w:proofErr w:type="spellEnd"/>
            <w:r w:rsidRPr="002C6F56">
              <w:rPr>
                <w:rFonts w:ascii="Courier New" w:hAnsi="Courier New" w:cs="Courier New"/>
                <w:color w:val="0000FF"/>
                <w:sz w:val="16"/>
                <w:szCs w:val="16"/>
                <w:highlight w:val="white"/>
              </w:rPr>
              <w:t>&gt;</w:t>
            </w:r>
          </w:p>
        </w:tc>
        <w:tc>
          <w:tcPr>
            <w:tcW w:w="1842" w:type="dxa"/>
          </w:tcPr>
          <w:p w14:paraId="358B1436" w14:textId="1212CD23"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del w:id="451" w:author="Georg Birgisson" w:date="2021-10-12T09:45:00Z">
              <w:r w:rsidRPr="00B171D4" w:rsidDel="004D5E86">
                <w:rPr>
                  <w:rFonts w:ascii="Courier New" w:hAnsi="Courier New" w:cs="Courier New"/>
                  <w:sz w:val="16"/>
                  <w:szCs w:val="16"/>
                </w:rPr>
                <w:br/>
              </w:r>
            </w:del>
            <w:proofErr w:type="spellStart"/>
            <w:r w:rsidRPr="00B171D4">
              <w:rPr>
                <w:rFonts w:ascii="Courier New" w:hAnsi="Courier New" w:cs="Courier New"/>
                <w:sz w:val="16"/>
                <w:szCs w:val="16"/>
              </w:rPr>
              <w:t>Kóti</w:t>
            </w:r>
            <w:proofErr w:type="spellEnd"/>
            <w:r w:rsidRPr="00B171D4">
              <w:rPr>
                <w:rFonts w:ascii="Courier New" w:hAnsi="Courier New" w:cs="Courier New"/>
                <w:sz w:val="16"/>
                <w:szCs w:val="16"/>
              </w:rPr>
              <w:t xml:space="preserve"> auðkennis</w:t>
            </w:r>
            <w:r w:rsidRPr="00B171D4">
              <w:rPr>
                <w:rFonts w:ascii="Courier New" w:hAnsi="Courier New" w:cs="Courier New"/>
                <w:sz w:val="16"/>
                <w:szCs w:val="16"/>
              </w:rPr>
              <w:br/>
              <w:t>Kennitala</w:t>
            </w:r>
          </w:p>
        </w:tc>
        <w:tc>
          <w:tcPr>
            <w:tcW w:w="851" w:type="dxa"/>
          </w:tcPr>
          <w:p w14:paraId="3393238D" w14:textId="765478AD" w:rsidR="007E4EFF" w:rsidRPr="00B171D4" w:rsidDel="004D5E86" w:rsidRDefault="007E4EFF" w:rsidP="007E4EFF">
            <w:pPr>
              <w:tabs>
                <w:tab w:val="left" w:pos="284"/>
                <w:tab w:val="left" w:pos="567"/>
                <w:tab w:val="left" w:pos="851"/>
                <w:tab w:val="left" w:pos="1134"/>
                <w:tab w:val="left" w:pos="1418"/>
                <w:tab w:val="left" w:pos="1701"/>
              </w:tabs>
              <w:autoSpaceDE w:val="0"/>
              <w:autoSpaceDN w:val="0"/>
              <w:adjustRightInd w:val="0"/>
              <w:rPr>
                <w:del w:id="452" w:author="Georg Birgisson" w:date="2021-10-12T09:45:00Z"/>
                <w:rFonts w:ascii="Courier New" w:hAnsi="Courier New" w:cs="Courier New"/>
                <w:sz w:val="16"/>
                <w:szCs w:val="16"/>
              </w:rPr>
            </w:pPr>
          </w:p>
          <w:p w14:paraId="2EC79A16" w14:textId="51DF3F63" w:rsidR="007E4EFF" w:rsidRPr="00B171D4" w:rsidRDefault="00F30E4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0</w:t>
            </w:r>
            <w:r w:rsidR="007E4EFF" w:rsidRPr="00B171D4">
              <w:rPr>
                <w:rFonts w:ascii="Courier New" w:hAnsi="Courier New" w:cs="Courier New"/>
                <w:sz w:val="16"/>
                <w:szCs w:val="16"/>
              </w:rPr>
              <w:t>..1</w:t>
            </w:r>
          </w:p>
          <w:p w14:paraId="3A6F0ADF"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B171D4">
              <w:rPr>
                <w:rFonts w:ascii="Courier New" w:hAnsi="Courier New" w:cs="Courier New"/>
                <w:sz w:val="16"/>
                <w:szCs w:val="16"/>
              </w:rPr>
              <w:t>0..1</w:t>
            </w:r>
          </w:p>
        </w:tc>
        <w:tc>
          <w:tcPr>
            <w:tcW w:w="992" w:type="dxa"/>
          </w:tcPr>
          <w:p w14:paraId="5100CE6C" w14:textId="21A67132" w:rsidR="007E4EFF" w:rsidRPr="00B171D4" w:rsidDel="004D5E86" w:rsidRDefault="007E4EFF" w:rsidP="007E4EFF">
            <w:pPr>
              <w:tabs>
                <w:tab w:val="left" w:pos="284"/>
                <w:tab w:val="left" w:pos="567"/>
                <w:tab w:val="left" w:pos="851"/>
                <w:tab w:val="left" w:pos="1134"/>
                <w:tab w:val="left" w:pos="1418"/>
                <w:tab w:val="left" w:pos="1701"/>
              </w:tabs>
              <w:autoSpaceDE w:val="0"/>
              <w:autoSpaceDN w:val="0"/>
              <w:adjustRightInd w:val="0"/>
              <w:rPr>
                <w:del w:id="453" w:author="Georg Birgisson" w:date="2021-10-12T09:45:00Z"/>
                <w:rFonts w:ascii="Courier New" w:hAnsi="Courier New" w:cs="Courier New"/>
                <w:sz w:val="16"/>
                <w:szCs w:val="16"/>
              </w:rPr>
            </w:pPr>
          </w:p>
          <w:p w14:paraId="26FBF507" w14:textId="1A5A91CC"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B171D4">
              <w:rPr>
                <w:rFonts w:ascii="Courier New" w:hAnsi="Courier New" w:cs="Courier New"/>
                <w:sz w:val="16"/>
                <w:szCs w:val="16"/>
              </w:rPr>
              <w:t>BT-</w:t>
            </w:r>
            <w:r w:rsidR="005927E8">
              <w:rPr>
                <w:rFonts w:ascii="Courier New" w:hAnsi="Courier New" w:cs="Courier New"/>
                <w:sz w:val="16"/>
                <w:szCs w:val="16"/>
              </w:rPr>
              <w:t>47</w:t>
            </w:r>
            <w:r w:rsidRPr="00B171D4">
              <w:rPr>
                <w:rFonts w:ascii="Courier New" w:hAnsi="Courier New" w:cs="Courier New"/>
                <w:sz w:val="16"/>
                <w:szCs w:val="16"/>
              </w:rPr>
              <w:t>-1</w:t>
            </w:r>
            <w:r w:rsidRPr="00B171D4">
              <w:rPr>
                <w:rFonts w:ascii="Courier New" w:hAnsi="Courier New" w:cs="Courier New"/>
                <w:sz w:val="16"/>
                <w:szCs w:val="16"/>
              </w:rPr>
              <w:br/>
              <w:t>BT-</w:t>
            </w:r>
            <w:r w:rsidR="007F1F90">
              <w:rPr>
                <w:rFonts w:ascii="Courier New" w:hAnsi="Courier New" w:cs="Courier New"/>
                <w:sz w:val="16"/>
                <w:szCs w:val="16"/>
              </w:rPr>
              <w:t>47</w:t>
            </w:r>
          </w:p>
        </w:tc>
      </w:tr>
      <w:tr w:rsidR="007E4EFF" w:rsidRPr="002C6F56" w14:paraId="72116F86" w14:textId="77777777" w:rsidTr="007E4EFF">
        <w:tc>
          <w:tcPr>
            <w:tcW w:w="5841" w:type="dxa"/>
          </w:tcPr>
          <w:p w14:paraId="33981A23" w14:textId="77777777" w:rsidR="007E4EFF" w:rsidRPr="002C6F56"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2C6F56">
              <w:rPr>
                <w:rFonts w:ascii="Courier New" w:hAnsi="Courier New" w:cs="Courier New"/>
                <w:color w:val="0000FF"/>
                <w:sz w:val="16"/>
                <w:szCs w:val="16"/>
                <w:highlight w:val="white"/>
              </w:rPr>
              <w:t>&lt;/</w:t>
            </w:r>
            <w:proofErr w:type="spellStart"/>
            <w:r w:rsidRPr="002C6F56">
              <w:rPr>
                <w:rFonts w:ascii="Courier New" w:hAnsi="Courier New" w:cs="Courier New"/>
                <w:color w:val="800000"/>
                <w:sz w:val="16"/>
                <w:szCs w:val="16"/>
                <w:highlight w:val="white"/>
              </w:rPr>
              <w:t>cac:PartyLegalEntity</w:t>
            </w:r>
            <w:proofErr w:type="spellEnd"/>
            <w:r w:rsidRPr="002C6F56">
              <w:rPr>
                <w:rFonts w:ascii="Courier New" w:hAnsi="Courier New" w:cs="Courier New"/>
                <w:color w:val="0000FF"/>
                <w:sz w:val="16"/>
                <w:szCs w:val="16"/>
                <w:highlight w:val="white"/>
              </w:rPr>
              <w:t>&gt;</w:t>
            </w:r>
          </w:p>
        </w:tc>
        <w:tc>
          <w:tcPr>
            <w:tcW w:w="1842" w:type="dxa"/>
          </w:tcPr>
          <w:p w14:paraId="6D2F903F"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54BDB16E"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92" w:type="dxa"/>
          </w:tcPr>
          <w:p w14:paraId="0C4C9C36"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7E4EFF" w:rsidRPr="00926F03" w14:paraId="4840C0E0" w14:textId="77777777" w:rsidTr="007E4EFF">
        <w:tc>
          <w:tcPr>
            <w:tcW w:w="5841" w:type="dxa"/>
          </w:tcPr>
          <w:p w14:paraId="21F05274" w14:textId="77777777" w:rsidR="007E4EFF" w:rsidRPr="00926F03" w:rsidRDefault="007E4EFF" w:rsidP="007E4EFF">
            <w:pPr>
              <w:autoSpaceDE w:val="0"/>
              <w:autoSpaceDN w:val="0"/>
              <w:adjustRightInd w:val="0"/>
              <w:rPr>
                <w:rFonts w:ascii="Courier New" w:hAnsi="Courier New" w:cs="Courier New"/>
                <w:color w:val="000000"/>
                <w:sz w:val="16"/>
                <w:szCs w:val="16"/>
                <w:highlight w:val="white"/>
              </w:rPr>
            </w:pPr>
            <w:r w:rsidRPr="00926F03">
              <w:rPr>
                <w:rFonts w:ascii="Courier New" w:hAnsi="Courier New" w:cs="Courier New"/>
                <w:color w:val="000000"/>
                <w:sz w:val="16"/>
                <w:szCs w:val="16"/>
                <w:highlight w:val="white"/>
              </w:rPr>
              <w:tab/>
            </w:r>
            <w:r w:rsidRPr="00926F03">
              <w:rPr>
                <w:rFonts w:ascii="Courier New" w:hAnsi="Courier New" w:cs="Courier New"/>
                <w:color w:val="000000"/>
                <w:sz w:val="16"/>
                <w:szCs w:val="16"/>
                <w:highlight w:val="white"/>
              </w:rPr>
              <w:tab/>
            </w:r>
            <w:r w:rsidRPr="00926F03">
              <w:rPr>
                <w:rFonts w:ascii="Courier New" w:hAnsi="Courier New" w:cs="Courier New"/>
                <w:color w:val="000000"/>
                <w:sz w:val="16"/>
                <w:szCs w:val="16"/>
                <w:highlight w:val="white"/>
              </w:rPr>
              <w:tab/>
            </w:r>
            <w:r w:rsidRPr="00926F03">
              <w:rPr>
                <w:rFonts w:ascii="Courier New" w:hAnsi="Courier New" w:cs="Courier New"/>
                <w:color w:val="0000FF"/>
                <w:sz w:val="16"/>
                <w:szCs w:val="16"/>
                <w:highlight w:val="white"/>
              </w:rPr>
              <w:t>&lt;</w:t>
            </w:r>
            <w:proofErr w:type="spellStart"/>
            <w:r w:rsidRPr="00926F03">
              <w:rPr>
                <w:rFonts w:ascii="Courier New" w:hAnsi="Courier New" w:cs="Courier New"/>
                <w:color w:val="800000"/>
                <w:sz w:val="16"/>
                <w:szCs w:val="16"/>
                <w:highlight w:val="white"/>
              </w:rPr>
              <w:t>cac:PartyName</w:t>
            </w:r>
            <w:proofErr w:type="spellEnd"/>
            <w:r w:rsidRPr="00926F03">
              <w:rPr>
                <w:rFonts w:ascii="Courier New" w:hAnsi="Courier New" w:cs="Courier New"/>
                <w:color w:val="0000FF"/>
                <w:sz w:val="16"/>
                <w:szCs w:val="16"/>
                <w:highlight w:val="white"/>
              </w:rPr>
              <w:t>&gt;</w:t>
            </w:r>
          </w:p>
        </w:tc>
        <w:tc>
          <w:tcPr>
            <w:tcW w:w="1842" w:type="dxa"/>
          </w:tcPr>
          <w:p w14:paraId="1B97FFD7"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313E8A76"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92" w:type="dxa"/>
          </w:tcPr>
          <w:p w14:paraId="4752A2EA"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7E4EFF" w:rsidRPr="00926F03" w14:paraId="3933B3DC" w14:textId="77777777" w:rsidTr="007E4EFF">
        <w:tc>
          <w:tcPr>
            <w:tcW w:w="5841" w:type="dxa"/>
          </w:tcPr>
          <w:p w14:paraId="7734315B" w14:textId="095157D2" w:rsidR="007E4EFF" w:rsidRPr="00926F03" w:rsidRDefault="007E4EFF" w:rsidP="007E4EFF">
            <w:pPr>
              <w:autoSpaceDE w:val="0"/>
              <w:autoSpaceDN w:val="0"/>
              <w:adjustRightInd w:val="0"/>
              <w:rPr>
                <w:rFonts w:ascii="Courier New" w:hAnsi="Courier New" w:cs="Courier New"/>
                <w:color w:val="000000"/>
                <w:sz w:val="16"/>
                <w:szCs w:val="16"/>
                <w:highlight w:val="white"/>
              </w:rPr>
            </w:pPr>
            <w:r w:rsidRPr="00926F03">
              <w:rPr>
                <w:rFonts w:ascii="Courier New" w:hAnsi="Courier New" w:cs="Courier New"/>
                <w:color w:val="000000"/>
                <w:sz w:val="16"/>
                <w:szCs w:val="16"/>
                <w:highlight w:val="white"/>
              </w:rPr>
              <w:tab/>
            </w:r>
            <w:r w:rsidRPr="00926F03">
              <w:rPr>
                <w:rFonts w:ascii="Courier New" w:hAnsi="Courier New" w:cs="Courier New"/>
                <w:color w:val="000000"/>
                <w:sz w:val="16"/>
                <w:szCs w:val="16"/>
                <w:highlight w:val="white"/>
              </w:rPr>
              <w:tab/>
            </w:r>
            <w:r w:rsidRPr="00926F03">
              <w:rPr>
                <w:rFonts w:ascii="Courier New" w:hAnsi="Courier New" w:cs="Courier New"/>
                <w:color w:val="000000"/>
                <w:sz w:val="16"/>
                <w:szCs w:val="16"/>
                <w:highlight w:val="white"/>
              </w:rPr>
              <w:tab/>
            </w:r>
            <w:r w:rsidRPr="00926F03">
              <w:rPr>
                <w:rFonts w:ascii="Courier New" w:hAnsi="Courier New" w:cs="Courier New"/>
                <w:color w:val="000000"/>
                <w:sz w:val="16"/>
                <w:szCs w:val="16"/>
                <w:highlight w:val="white"/>
              </w:rPr>
              <w:tab/>
            </w:r>
            <w:r w:rsidRPr="00926F03">
              <w:rPr>
                <w:rFonts w:ascii="Courier New" w:hAnsi="Courier New" w:cs="Courier New"/>
                <w:color w:val="0000FF"/>
                <w:sz w:val="16"/>
                <w:szCs w:val="16"/>
                <w:highlight w:val="white"/>
              </w:rPr>
              <w:t>&lt;</w:t>
            </w:r>
            <w:proofErr w:type="spellStart"/>
            <w:r w:rsidRPr="00926F03">
              <w:rPr>
                <w:rFonts w:ascii="Courier New" w:hAnsi="Courier New" w:cs="Courier New"/>
                <w:color w:val="800000"/>
                <w:sz w:val="16"/>
                <w:szCs w:val="16"/>
                <w:highlight w:val="white"/>
              </w:rPr>
              <w:t>cbc:Name</w:t>
            </w:r>
            <w:proofErr w:type="spellEnd"/>
            <w:r w:rsidRPr="00926F03">
              <w:rPr>
                <w:rFonts w:ascii="Courier New" w:hAnsi="Courier New" w:cs="Courier New"/>
                <w:color w:val="0000FF"/>
                <w:sz w:val="16"/>
                <w:szCs w:val="16"/>
                <w:highlight w:val="white"/>
              </w:rPr>
              <w:t>&gt;</w:t>
            </w:r>
            <w:del w:id="454" w:author="Georg Birgisson" w:date="2021-10-12T09:45:00Z">
              <w:r w:rsidR="005927E8" w:rsidRPr="004D5E86" w:rsidDel="004D5E86">
                <w:rPr>
                  <w:rFonts w:ascii="Courier New" w:hAnsi="Courier New" w:cs="Courier New"/>
                  <w:bCs/>
                  <w:sz w:val="16"/>
                  <w:szCs w:val="16"/>
                  <w:rPrChange w:id="455" w:author="Georg Birgisson" w:date="2021-10-12T09:46:00Z">
                    <w:rPr>
                      <w:rFonts w:ascii="Courier New" w:hAnsi="Courier New" w:cs="Courier New"/>
                      <w:b/>
                      <w:sz w:val="16"/>
                      <w:szCs w:val="16"/>
                    </w:rPr>
                  </w:rPrChange>
                </w:rPr>
                <w:delText xml:space="preserve"> </w:delText>
              </w:r>
            </w:del>
            <w:r w:rsidR="005927E8" w:rsidRPr="004D5E86">
              <w:rPr>
                <w:rFonts w:ascii="Courier New" w:hAnsi="Courier New" w:cs="Courier New"/>
                <w:bCs/>
                <w:sz w:val="16"/>
                <w:szCs w:val="16"/>
                <w:rPrChange w:id="456" w:author="Georg Birgisson" w:date="2021-10-12T09:46:00Z">
                  <w:rPr>
                    <w:rFonts w:ascii="Courier New" w:hAnsi="Courier New" w:cs="Courier New"/>
                    <w:b/>
                    <w:sz w:val="16"/>
                    <w:szCs w:val="16"/>
                  </w:rPr>
                </w:rPrChange>
              </w:rPr>
              <w:t>Yfirkaupafyrirtækið</w:t>
            </w:r>
            <w:r w:rsidR="005927E8" w:rsidRPr="00F95EF2">
              <w:rPr>
                <w:rFonts w:ascii="Courier New" w:hAnsi="Courier New" w:cs="Courier New"/>
                <w:sz w:val="16"/>
                <w:szCs w:val="16"/>
              </w:rPr>
              <w:t xml:space="preserve"> </w:t>
            </w:r>
            <w:r w:rsidRPr="00926F03">
              <w:rPr>
                <w:rFonts w:ascii="Courier New" w:hAnsi="Courier New" w:cs="Courier New"/>
                <w:color w:val="000000"/>
                <w:sz w:val="16"/>
                <w:szCs w:val="16"/>
                <w:highlight w:val="white"/>
              </w:rPr>
              <w:t>ehf.</w:t>
            </w:r>
            <w:r w:rsidRPr="00926F03">
              <w:rPr>
                <w:rFonts w:ascii="Courier New" w:hAnsi="Courier New" w:cs="Courier New"/>
                <w:color w:val="0000FF"/>
                <w:sz w:val="16"/>
                <w:szCs w:val="16"/>
                <w:highlight w:val="white"/>
              </w:rPr>
              <w:t>&lt;/</w:t>
            </w:r>
            <w:proofErr w:type="spellStart"/>
            <w:r w:rsidRPr="00926F03">
              <w:rPr>
                <w:rFonts w:ascii="Courier New" w:hAnsi="Courier New" w:cs="Courier New"/>
                <w:color w:val="800000"/>
                <w:sz w:val="16"/>
                <w:szCs w:val="16"/>
                <w:highlight w:val="white"/>
              </w:rPr>
              <w:t>cbc:Name</w:t>
            </w:r>
            <w:proofErr w:type="spellEnd"/>
            <w:r w:rsidRPr="00926F03">
              <w:rPr>
                <w:rFonts w:ascii="Courier New" w:hAnsi="Courier New" w:cs="Courier New"/>
                <w:color w:val="0000FF"/>
                <w:sz w:val="16"/>
                <w:szCs w:val="16"/>
                <w:highlight w:val="white"/>
              </w:rPr>
              <w:t>&gt;</w:t>
            </w:r>
          </w:p>
        </w:tc>
        <w:tc>
          <w:tcPr>
            <w:tcW w:w="1842" w:type="dxa"/>
          </w:tcPr>
          <w:p w14:paraId="2856640D"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B171D4">
              <w:rPr>
                <w:rFonts w:ascii="Courier New" w:hAnsi="Courier New" w:cs="Courier New"/>
                <w:sz w:val="16"/>
                <w:szCs w:val="16"/>
                <w:highlight w:val="white"/>
              </w:rPr>
              <w:t>Rekstrarheiti</w:t>
            </w:r>
          </w:p>
        </w:tc>
        <w:tc>
          <w:tcPr>
            <w:tcW w:w="851" w:type="dxa"/>
          </w:tcPr>
          <w:p w14:paraId="15490118"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B171D4">
              <w:rPr>
                <w:rFonts w:ascii="Courier New" w:hAnsi="Courier New" w:cs="Courier New"/>
                <w:sz w:val="16"/>
                <w:szCs w:val="16"/>
                <w:highlight w:val="white"/>
              </w:rPr>
              <w:t>0..1</w:t>
            </w:r>
          </w:p>
        </w:tc>
        <w:tc>
          <w:tcPr>
            <w:tcW w:w="992" w:type="dxa"/>
          </w:tcPr>
          <w:p w14:paraId="2CBBBC4D" w14:textId="0A1D5BA4"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B171D4">
              <w:rPr>
                <w:rFonts w:ascii="Courier New" w:hAnsi="Courier New" w:cs="Courier New"/>
                <w:sz w:val="16"/>
                <w:szCs w:val="16"/>
                <w:highlight w:val="white"/>
              </w:rPr>
              <w:t>BT-</w:t>
            </w:r>
            <w:r w:rsidR="007F1F90">
              <w:rPr>
                <w:rFonts w:ascii="Courier New" w:hAnsi="Courier New" w:cs="Courier New"/>
                <w:sz w:val="16"/>
                <w:szCs w:val="16"/>
                <w:highlight w:val="white"/>
              </w:rPr>
              <w:t>45</w:t>
            </w:r>
          </w:p>
        </w:tc>
      </w:tr>
      <w:tr w:rsidR="007E4EFF" w:rsidRPr="00926F03" w14:paraId="5C449583" w14:textId="77777777" w:rsidTr="007E4EFF">
        <w:tc>
          <w:tcPr>
            <w:tcW w:w="5841" w:type="dxa"/>
          </w:tcPr>
          <w:p w14:paraId="0F87C941" w14:textId="77777777" w:rsidR="007E4EFF" w:rsidRPr="00926F03" w:rsidRDefault="007E4EFF" w:rsidP="007E4EFF">
            <w:pPr>
              <w:autoSpaceDE w:val="0"/>
              <w:autoSpaceDN w:val="0"/>
              <w:adjustRightInd w:val="0"/>
              <w:rPr>
                <w:rFonts w:ascii="Courier New" w:hAnsi="Courier New" w:cs="Courier New"/>
                <w:color w:val="000000"/>
                <w:sz w:val="16"/>
                <w:szCs w:val="16"/>
                <w:highlight w:val="white"/>
              </w:rPr>
            </w:pPr>
            <w:r w:rsidRPr="00926F03">
              <w:rPr>
                <w:rFonts w:ascii="Courier New" w:hAnsi="Courier New" w:cs="Courier New"/>
                <w:color w:val="000000"/>
                <w:sz w:val="16"/>
                <w:szCs w:val="16"/>
                <w:highlight w:val="white"/>
              </w:rPr>
              <w:tab/>
            </w:r>
            <w:r w:rsidRPr="00926F03">
              <w:rPr>
                <w:rFonts w:ascii="Courier New" w:hAnsi="Courier New" w:cs="Courier New"/>
                <w:color w:val="000000"/>
                <w:sz w:val="16"/>
                <w:szCs w:val="16"/>
                <w:highlight w:val="white"/>
              </w:rPr>
              <w:tab/>
            </w:r>
            <w:r w:rsidRPr="00926F03">
              <w:rPr>
                <w:rFonts w:ascii="Courier New" w:hAnsi="Courier New" w:cs="Courier New"/>
                <w:color w:val="000000"/>
                <w:sz w:val="16"/>
                <w:szCs w:val="16"/>
                <w:highlight w:val="white"/>
              </w:rPr>
              <w:tab/>
            </w:r>
            <w:r w:rsidRPr="00926F03">
              <w:rPr>
                <w:rFonts w:ascii="Courier New" w:hAnsi="Courier New" w:cs="Courier New"/>
                <w:color w:val="0000FF"/>
                <w:sz w:val="16"/>
                <w:szCs w:val="16"/>
                <w:highlight w:val="white"/>
              </w:rPr>
              <w:t>&lt;/</w:t>
            </w:r>
            <w:proofErr w:type="spellStart"/>
            <w:r w:rsidRPr="00926F03">
              <w:rPr>
                <w:rFonts w:ascii="Courier New" w:hAnsi="Courier New" w:cs="Courier New"/>
                <w:color w:val="800000"/>
                <w:sz w:val="16"/>
                <w:szCs w:val="16"/>
                <w:highlight w:val="white"/>
              </w:rPr>
              <w:t>cac:PartyName</w:t>
            </w:r>
            <w:proofErr w:type="spellEnd"/>
            <w:r w:rsidRPr="00926F03">
              <w:rPr>
                <w:rFonts w:ascii="Courier New" w:hAnsi="Courier New" w:cs="Courier New"/>
                <w:color w:val="0000FF"/>
                <w:sz w:val="16"/>
                <w:szCs w:val="16"/>
                <w:highlight w:val="white"/>
              </w:rPr>
              <w:t>&gt;</w:t>
            </w:r>
          </w:p>
        </w:tc>
        <w:tc>
          <w:tcPr>
            <w:tcW w:w="1842" w:type="dxa"/>
          </w:tcPr>
          <w:p w14:paraId="67407D48"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3013159D"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92" w:type="dxa"/>
          </w:tcPr>
          <w:p w14:paraId="6730F56F"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4E28BBE6" w14:textId="77777777" w:rsidR="007E4EFF" w:rsidRPr="00D26E2F"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7E4EFF" w:rsidRPr="00DD76FE" w14:paraId="3B0D9D7B" w14:textId="77777777" w:rsidTr="007E4EFF">
        <w:tc>
          <w:tcPr>
            <w:tcW w:w="6095" w:type="dxa"/>
          </w:tcPr>
          <w:p w14:paraId="0BBD4352" w14:textId="77777777" w:rsidR="007E4EFF" w:rsidRPr="00DD76FE" w:rsidRDefault="007E4EFF" w:rsidP="00DD76FE">
            <w:pPr>
              <w:pStyle w:val="BodyText"/>
              <w:spacing w:after="0"/>
              <w:rPr>
                <w:b/>
                <w:highlight w:val="white"/>
              </w:rPr>
            </w:pPr>
            <w:r w:rsidRPr="00DD76FE">
              <w:rPr>
                <w:b/>
                <w:highlight w:val="white"/>
              </w:rPr>
              <w:t>Regla</w:t>
            </w:r>
          </w:p>
        </w:tc>
        <w:tc>
          <w:tcPr>
            <w:tcW w:w="2439" w:type="dxa"/>
          </w:tcPr>
          <w:p w14:paraId="76CC4F51" w14:textId="77777777" w:rsidR="007E4EFF" w:rsidRPr="00DD76FE" w:rsidRDefault="007E4EFF" w:rsidP="00DD76FE">
            <w:pPr>
              <w:pStyle w:val="BodyText"/>
              <w:spacing w:after="0"/>
              <w:rPr>
                <w:b/>
                <w:highlight w:val="white"/>
              </w:rPr>
            </w:pPr>
            <w:r w:rsidRPr="00DD76FE">
              <w:rPr>
                <w:b/>
                <w:highlight w:val="white"/>
              </w:rPr>
              <w:t>Kenni</w:t>
            </w:r>
          </w:p>
        </w:tc>
        <w:tc>
          <w:tcPr>
            <w:tcW w:w="992" w:type="dxa"/>
          </w:tcPr>
          <w:p w14:paraId="170BCEEA" w14:textId="77777777" w:rsidR="007E4EFF" w:rsidRPr="00DD76FE" w:rsidRDefault="007E4EFF" w:rsidP="00DD76FE">
            <w:pPr>
              <w:pStyle w:val="BodyText"/>
              <w:spacing w:after="0"/>
              <w:rPr>
                <w:b/>
                <w:highlight w:val="white"/>
              </w:rPr>
            </w:pPr>
            <w:r w:rsidRPr="00DD76FE">
              <w:rPr>
                <w:b/>
                <w:highlight w:val="white"/>
              </w:rPr>
              <w:t>Vægi</w:t>
            </w:r>
          </w:p>
        </w:tc>
      </w:tr>
      <w:tr w:rsidR="007E4EFF" w:rsidRPr="00702DEB" w14:paraId="0638F8B2" w14:textId="77777777" w:rsidTr="007E4EFF">
        <w:tc>
          <w:tcPr>
            <w:tcW w:w="6095" w:type="dxa"/>
          </w:tcPr>
          <w:p w14:paraId="145F538C" w14:textId="797C8FB7" w:rsidR="007E4EFF" w:rsidRPr="00702DEB" w:rsidRDefault="007E4EFF" w:rsidP="00702DEB">
            <w:pPr>
              <w:pStyle w:val="BodyText"/>
              <w:spacing w:after="0"/>
              <w:rPr>
                <w:highlight w:val="white"/>
              </w:rPr>
            </w:pPr>
            <w:r w:rsidRPr="00702DEB">
              <w:rPr>
                <w:highlight w:val="white"/>
              </w:rPr>
              <w:t xml:space="preserve">Skráð heiti seljanda </w:t>
            </w:r>
            <w:r w:rsidR="005927E8" w:rsidRPr="00702DEB">
              <w:rPr>
                <w:highlight w:val="white"/>
              </w:rPr>
              <w:t xml:space="preserve">(BT-44) </w:t>
            </w:r>
            <w:r w:rsidRPr="00702DEB">
              <w:rPr>
                <w:highlight w:val="white"/>
              </w:rPr>
              <w:t>skal koma fram í reikningi.</w:t>
            </w:r>
            <w:r w:rsidR="005927E8" w:rsidRPr="00702DEB">
              <w:rPr>
                <w:highlight w:val="white"/>
              </w:rPr>
              <w:t xml:space="preserve"> </w:t>
            </w:r>
          </w:p>
        </w:tc>
        <w:tc>
          <w:tcPr>
            <w:tcW w:w="2439" w:type="dxa"/>
          </w:tcPr>
          <w:p w14:paraId="2814EFDD" w14:textId="24D1C431" w:rsidR="007E4EFF" w:rsidRPr="00702DEB" w:rsidRDefault="007E4EFF" w:rsidP="00702DEB">
            <w:pPr>
              <w:pStyle w:val="BodyText"/>
              <w:spacing w:after="0"/>
              <w:rPr>
                <w:highlight w:val="white"/>
              </w:rPr>
            </w:pPr>
            <w:r w:rsidRPr="00702DEB">
              <w:rPr>
                <w:highlight w:val="white"/>
              </w:rPr>
              <w:t>BR-0</w:t>
            </w:r>
            <w:r w:rsidR="005927E8" w:rsidRPr="00702DEB">
              <w:rPr>
                <w:highlight w:val="white"/>
              </w:rPr>
              <w:t>7</w:t>
            </w:r>
          </w:p>
        </w:tc>
        <w:tc>
          <w:tcPr>
            <w:tcW w:w="992" w:type="dxa"/>
          </w:tcPr>
          <w:p w14:paraId="4642A822" w14:textId="77777777" w:rsidR="007E4EFF" w:rsidRPr="00702DEB" w:rsidRDefault="007E4EFF" w:rsidP="00702DEB">
            <w:pPr>
              <w:pStyle w:val="BodyText"/>
              <w:spacing w:after="0"/>
              <w:rPr>
                <w:highlight w:val="white"/>
              </w:rPr>
            </w:pPr>
            <w:r w:rsidRPr="00702DEB">
              <w:rPr>
                <w:highlight w:val="white"/>
              </w:rPr>
              <w:t>fatal</w:t>
            </w:r>
          </w:p>
        </w:tc>
      </w:tr>
      <w:tr w:rsidR="007E4EFF" w:rsidRPr="00702DEB" w14:paraId="6DC08148" w14:textId="77777777" w:rsidTr="007E4EFF">
        <w:tc>
          <w:tcPr>
            <w:tcW w:w="6095" w:type="dxa"/>
          </w:tcPr>
          <w:p w14:paraId="4E28563D" w14:textId="74961CDE" w:rsidR="007E4EFF" w:rsidRPr="00702DEB" w:rsidRDefault="005E5F62" w:rsidP="00702DEB">
            <w:pPr>
              <w:pStyle w:val="BodyText"/>
              <w:spacing w:after="0"/>
              <w:rPr>
                <w:highlight w:val="white"/>
              </w:rPr>
            </w:pPr>
            <w:r w:rsidRPr="00702DEB">
              <w:rPr>
                <w:highlight w:val="white"/>
              </w:rPr>
              <w:t>Ef seljandi og kaupandi eru íslenskir þá skal reikningurinn innihalda íslenska kennitölu kaupanda (BT-47).</w:t>
            </w:r>
          </w:p>
        </w:tc>
        <w:tc>
          <w:tcPr>
            <w:tcW w:w="2439" w:type="dxa"/>
          </w:tcPr>
          <w:p w14:paraId="7C8143F0" w14:textId="179C83F7" w:rsidR="007E4EFF" w:rsidRPr="00702DEB" w:rsidRDefault="007E4EFF" w:rsidP="00702DEB">
            <w:pPr>
              <w:pStyle w:val="BodyText"/>
              <w:spacing w:after="0"/>
              <w:rPr>
                <w:highlight w:val="white"/>
              </w:rPr>
            </w:pPr>
            <w:r w:rsidRPr="00702DEB">
              <w:rPr>
                <w:highlight w:val="white"/>
              </w:rPr>
              <w:t>IS-R-00</w:t>
            </w:r>
            <w:r w:rsidR="005E5F62" w:rsidRPr="00702DEB">
              <w:rPr>
                <w:highlight w:val="white"/>
              </w:rPr>
              <w:t>4</w:t>
            </w:r>
          </w:p>
        </w:tc>
        <w:tc>
          <w:tcPr>
            <w:tcW w:w="992" w:type="dxa"/>
          </w:tcPr>
          <w:p w14:paraId="06184FF8" w14:textId="77777777" w:rsidR="007E4EFF" w:rsidRPr="00702DEB" w:rsidRDefault="007E4EFF" w:rsidP="00702DEB">
            <w:pPr>
              <w:pStyle w:val="BodyText"/>
              <w:spacing w:after="0"/>
              <w:rPr>
                <w:highlight w:val="white"/>
              </w:rPr>
            </w:pPr>
            <w:r w:rsidRPr="00702DEB">
              <w:rPr>
                <w:highlight w:val="white"/>
              </w:rPr>
              <w:t>fatal</w:t>
            </w:r>
          </w:p>
        </w:tc>
      </w:tr>
      <w:tr w:rsidR="00A81B3E" w:rsidRPr="00702DEB" w14:paraId="0C411ED0" w14:textId="77777777" w:rsidTr="007E4EFF">
        <w:tc>
          <w:tcPr>
            <w:tcW w:w="6095" w:type="dxa"/>
          </w:tcPr>
          <w:p w14:paraId="153EDA7A" w14:textId="7028BB4F" w:rsidR="00A81B3E" w:rsidRPr="00702DEB" w:rsidRDefault="00A81B3E" w:rsidP="00702DEB">
            <w:pPr>
              <w:pStyle w:val="BodyText"/>
              <w:spacing w:after="0"/>
              <w:rPr>
                <w:highlight w:val="white"/>
              </w:rPr>
            </w:pPr>
            <w:r w:rsidRPr="00702DEB">
              <w:rPr>
                <w:highlight w:val="white"/>
              </w:rPr>
              <w:t>Ef reikningur inniheldur línu, gjald eða afslátt sem hefur virðisaukaskattsflokk AE þá skal hann innihalda virðisaukaskattnúmer eða kennitölu kaupanda.</w:t>
            </w:r>
          </w:p>
        </w:tc>
        <w:tc>
          <w:tcPr>
            <w:tcW w:w="2439" w:type="dxa"/>
          </w:tcPr>
          <w:p w14:paraId="5A7FD3E1" w14:textId="77777777" w:rsidR="00A81B3E" w:rsidRPr="00702DEB" w:rsidRDefault="00A81B3E" w:rsidP="00702DEB">
            <w:pPr>
              <w:pStyle w:val="BodyText"/>
              <w:spacing w:after="0"/>
              <w:rPr>
                <w:highlight w:val="white"/>
              </w:rPr>
            </w:pPr>
            <w:r w:rsidRPr="00702DEB">
              <w:rPr>
                <w:highlight w:val="white"/>
              </w:rPr>
              <w:t>BR-AE-02</w:t>
            </w:r>
          </w:p>
          <w:p w14:paraId="74F03CD8" w14:textId="77777777" w:rsidR="00A81B3E" w:rsidRPr="00702DEB" w:rsidRDefault="00A81B3E" w:rsidP="00702DEB">
            <w:pPr>
              <w:pStyle w:val="BodyText"/>
              <w:spacing w:after="0"/>
              <w:rPr>
                <w:highlight w:val="white"/>
              </w:rPr>
            </w:pPr>
            <w:r w:rsidRPr="00702DEB">
              <w:rPr>
                <w:highlight w:val="white"/>
              </w:rPr>
              <w:t>BR-AE-03</w:t>
            </w:r>
          </w:p>
          <w:p w14:paraId="275039B6" w14:textId="3F5B3011" w:rsidR="00A81B3E" w:rsidRPr="00702DEB" w:rsidRDefault="00A81B3E" w:rsidP="00702DEB">
            <w:pPr>
              <w:pStyle w:val="BodyText"/>
              <w:spacing w:after="0"/>
              <w:rPr>
                <w:highlight w:val="white"/>
              </w:rPr>
            </w:pPr>
            <w:r w:rsidRPr="00702DEB">
              <w:rPr>
                <w:highlight w:val="white"/>
              </w:rPr>
              <w:t>BR-AE-04</w:t>
            </w:r>
          </w:p>
        </w:tc>
        <w:tc>
          <w:tcPr>
            <w:tcW w:w="992" w:type="dxa"/>
          </w:tcPr>
          <w:p w14:paraId="4BC2D3B8" w14:textId="28132423" w:rsidR="00A81B3E" w:rsidRPr="00702DEB" w:rsidRDefault="00A81B3E" w:rsidP="00702DEB">
            <w:pPr>
              <w:pStyle w:val="BodyText"/>
              <w:spacing w:after="0"/>
              <w:rPr>
                <w:highlight w:val="white"/>
              </w:rPr>
            </w:pPr>
            <w:r w:rsidRPr="00702DEB">
              <w:rPr>
                <w:highlight w:val="white"/>
              </w:rPr>
              <w:t>fatal</w:t>
            </w:r>
          </w:p>
        </w:tc>
      </w:tr>
    </w:tbl>
    <w:p w14:paraId="1A4D7ED1" w14:textId="67FECB9E" w:rsidR="00A81B3E" w:rsidRDefault="00A81B3E" w:rsidP="00A81B3E">
      <w:pPr>
        <w:pStyle w:val="Heading4"/>
        <w:rPr>
          <w:highlight w:val="white"/>
        </w:rPr>
      </w:pPr>
      <w:r>
        <w:rPr>
          <w:highlight w:val="white"/>
        </w:rPr>
        <w:t>Auðkenni kaupanda</w:t>
      </w:r>
    </w:p>
    <w:p w14:paraId="66536AEF" w14:textId="32B705AD" w:rsidR="00A81B3E" w:rsidRPr="00D26E2F" w:rsidRDefault="00A81B3E" w:rsidP="00A81B3E">
      <w:pPr>
        <w:pStyle w:val="Heading5"/>
        <w:rPr>
          <w:highlight w:val="white"/>
        </w:rPr>
      </w:pPr>
      <w:r>
        <w:rPr>
          <w:highlight w:val="white"/>
        </w:rPr>
        <w:t xml:space="preserve">Kenni </w:t>
      </w:r>
      <w:del w:id="457" w:author="Georg Birgisson" w:date="2021-10-12T09:53:00Z">
        <w:r w:rsidDel="00706D8A">
          <w:rPr>
            <w:highlight w:val="white"/>
          </w:rPr>
          <w:delText>seljanda</w:delText>
        </w:r>
      </w:del>
      <w:ins w:id="458" w:author="Georg Birgisson" w:date="2021-10-12T09:53:00Z">
        <w:r w:rsidR="00706D8A">
          <w:rPr>
            <w:highlight w:val="white"/>
          </w:rPr>
          <w:t>kaupanda</w:t>
        </w:r>
      </w:ins>
    </w:p>
    <w:p w14:paraId="293A4CCF" w14:textId="2286827E" w:rsidR="00A81B3E" w:rsidRPr="00A81B3E" w:rsidRDefault="00A81B3E" w:rsidP="00A81B3E">
      <w:pPr>
        <w:pStyle w:val="BodyText"/>
      </w:pPr>
      <w:r>
        <w:t>Viðskiptareikningsnúmer kaupanda skv. viðskiptamannaskrá seljanda. Noti seljandi kennitölur sem viðskiptamannanúmer þá er þetta sama gildið og kennitalan (BT-47)</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7"/>
        <w:gridCol w:w="2041"/>
        <w:gridCol w:w="842"/>
        <w:gridCol w:w="976"/>
      </w:tblGrid>
      <w:tr w:rsidR="00A81B3E" w:rsidRPr="00491DE5" w14:paraId="19EE4541" w14:textId="77777777" w:rsidTr="007111CD">
        <w:tc>
          <w:tcPr>
            <w:tcW w:w="5841" w:type="dxa"/>
          </w:tcPr>
          <w:p w14:paraId="3CA16FF3" w14:textId="77777777" w:rsidR="00A81B3E" w:rsidRPr="00491DE5" w:rsidRDefault="00A81B3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842" w:type="dxa"/>
          </w:tcPr>
          <w:p w14:paraId="18509373" w14:textId="77777777" w:rsidR="00A81B3E" w:rsidRPr="00B171D4" w:rsidRDefault="00A81B3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Heiti</w:t>
            </w:r>
          </w:p>
        </w:tc>
        <w:tc>
          <w:tcPr>
            <w:tcW w:w="851" w:type="dxa"/>
          </w:tcPr>
          <w:p w14:paraId="663551E8" w14:textId="77777777" w:rsidR="00A81B3E" w:rsidRPr="00B171D4" w:rsidRDefault="00A81B3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Tíðni</w:t>
            </w:r>
          </w:p>
        </w:tc>
        <w:tc>
          <w:tcPr>
            <w:tcW w:w="992" w:type="dxa"/>
          </w:tcPr>
          <w:p w14:paraId="269414CA" w14:textId="77777777" w:rsidR="00A81B3E" w:rsidRPr="00B171D4" w:rsidRDefault="00A81B3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Númer</w:t>
            </w:r>
          </w:p>
        </w:tc>
      </w:tr>
      <w:tr w:rsidR="00A81B3E" w:rsidRPr="001318A2" w14:paraId="39E12233" w14:textId="77777777" w:rsidTr="007111CD">
        <w:tc>
          <w:tcPr>
            <w:tcW w:w="5841" w:type="dxa"/>
          </w:tcPr>
          <w:p w14:paraId="64E3871B" w14:textId="77777777" w:rsidR="00A81B3E" w:rsidRPr="001318A2" w:rsidRDefault="00A81B3E"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cac:PartyIdentification</w:t>
            </w:r>
            <w:proofErr w:type="spellEnd"/>
            <w:r w:rsidRPr="001318A2">
              <w:rPr>
                <w:rFonts w:ascii="Courier New" w:hAnsi="Courier New" w:cs="Courier New"/>
                <w:color w:val="0000FF"/>
                <w:sz w:val="16"/>
                <w:szCs w:val="16"/>
                <w:highlight w:val="white"/>
              </w:rPr>
              <w:t>&gt;</w:t>
            </w:r>
          </w:p>
        </w:tc>
        <w:tc>
          <w:tcPr>
            <w:tcW w:w="1842" w:type="dxa"/>
          </w:tcPr>
          <w:p w14:paraId="07C3155E" w14:textId="77777777" w:rsidR="00A81B3E" w:rsidRPr="001318A2" w:rsidRDefault="00A81B3E"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p>
        </w:tc>
        <w:tc>
          <w:tcPr>
            <w:tcW w:w="851" w:type="dxa"/>
          </w:tcPr>
          <w:p w14:paraId="6217629B" w14:textId="19FB620B" w:rsidR="00A81B3E" w:rsidRPr="00F30E4F" w:rsidRDefault="00F30E4F"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sidRPr="00F30E4F">
              <w:rPr>
                <w:rFonts w:ascii="Courier New" w:hAnsi="Courier New" w:cs="Courier New"/>
                <w:color w:val="000000"/>
                <w:sz w:val="16"/>
                <w:szCs w:val="16"/>
                <w:highlight w:val="white"/>
              </w:rPr>
              <w:t>0..</w:t>
            </w:r>
            <w:r>
              <w:rPr>
                <w:rFonts w:ascii="Courier New" w:hAnsi="Courier New" w:cs="Courier New"/>
                <w:color w:val="000000"/>
                <w:sz w:val="16"/>
                <w:szCs w:val="16"/>
                <w:highlight w:val="white"/>
              </w:rPr>
              <w:t>1</w:t>
            </w:r>
          </w:p>
        </w:tc>
        <w:tc>
          <w:tcPr>
            <w:tcW w:w="992" w:type="dxa"/>
          </w:tcPr>
          <w:p w14:paraId="362EBBA3" w14:textId="77777777" w:rsidR="00A81B3E" w:rsidRPr="001318A2" w:rsidRDefault="00A81B3E"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p>
        </w:tc>
      </w:tr>
      <w:tr w:rsidR="00A81B3E" w:rsidRPr="001318A2" w14:paraId="35527C9F" w14:textId="77777777" w:rsidTr="007111CD">
        <w:tc>
          <w:tcPr>
            <w:tcW w:w="5841" w:type="dxa"/>
          </w:tcPr>
          <w:p w14:paraId="0CE9CB08" w14:textId="10A2BFCD" w:rsidR="00A81B3E" w:rsidDel="004D5E86" w:rsidRDefault="00A81B3E" w:rsidP="00652AD7">
            <w:pPr>
              <w:tabs>
                <w:tab w:val="left" w:pos="284"/>
                <w:tab w:val="left" w:pos="567"/>
                <w:tab w:val="left" w:pos="851"/>
                <w:tab w:val="left" w:pos="1134"/>
                <w:tab w:val="left" w:pos="1418"/>
              </w:tabs>
              <w:autoSpaceDE w:val="0"/>
              <w:autoSpaceDN w:val="0"/>
              <w:adjustRightInd w:val="0"/>
              <w:rPr>
                <w:del w:id="459" w:author="Georg Birgisson" w:date="2021-10-12T09:46:00Z"/>
                <w:rFonts w:ascii="Courier New" w:hAnsi="Courier New" w:cs="Courier New"/>
                <w:color w:val="002060"/>
                <w:sz w:val="16"/>
                <w:szCs w:val="16"/>
              </w:rPr>
            </w:pP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cbc:ID</w:t>
            </w:r>
            <w:proofErr w:type="spellEnd"/>
            <w:r w:rsidRPr="002C6F56">
              <w:rPr>
                <w:rFonts w:ascii="Courier New" w:hAnsi="Courier New" w:cs="Courier New"/>
                <w:color w:val="002060"/>
                <w:sz w:val="16"/>
                <w:szCs w:val="16"/>
              </w:rPr>
              <w:t xml:space="preserve"> </w:t>
            </w:r>
          </w:p>
          <w:p w14:paraId="35593424" w14:textId="3883AA7E" w:rsidR="00A81B3E" w:rsidRPr="001318A2" w:rsidRDefault="00A81B3E" w:rsidP="004372FF">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del w:id="460" w:author="Georg Birgisson" w:date="2021-10-12T09:46:00Z">
              <w:r w:rsidDel="004D5E86">
                <w:rPr>
                  <w:rFonts w:ascii="Courier New" w:hAnsi="Courier New" w:cs="Courier New"/>
                  <w:color w:val="002060"/>
                  <w:sz w:val="16"/>
                  <w:szCs w:val="16"/>
                </w:rPr>
                <w:delText xml:space="preserve">        </w:delText>
              </w:r>
            </w:del>
            <w:proofErr w:type="spellStart"/>
            <w:r w:rsidRPr="002C6F56">
              <w:rPr>
                <w:rFonts w:ascii="Courier New" w:hAnsi="Courier New" w:cs="Courier New"/>
                <w:color w:val="002060"/>
                <w:sz w:val="16"/>
                <w:szCs w:val="16"/>
              </w:rPr>
              <w:t>schemeID</w:t>
            </w:r>
            <w:proofErr w:type="spellEnd"/>
            <w:r w:rsidRPr="002C6F56">
              <w:rPr>
                <w:rFonts w:ascii="Courier New" w:hAnsi="Courier New" w:cs="Courier New"/>
                <w:color w:val="002060"/>
                <w:sz w:val="16"/>
                <w:szCs w:val="16"/>
              </w:rPr>
              <w:t>="</w:t>
            </w:r>
            <w:r w:rsidR="0049431C">
              <w:rPr>
                <w:rFonts w:ascii="Courier New" w:hAnsi="Courier New" w:cs="Courier New"/>
                <w:color w:val="002060"/>
                <w:sz w:val="16"/>
                <w:szCs w:val="16"/>
              </w:rPr>
              <w:t>0035</w:t>
            </w:r>
            <w:r w:rsidRPr="002C6F56">
              <w:rPr>
                <w:rFonts w:ascii="Courier New" w:hAnsi="Courier New" w:cs="Courier New"/>
                <w:color w:val="002060"/>
                <w:sz w:val="16"/>
                <w:szCs w:val="16"/>
              </w:rPr>
              <w:t>"</w:t>
            </w:r>
            <w:r w:rsidRPr="001318A2">
              <w:rPr>
                <w:rFonts w:ascii="Courier New" w:hAnsi="Courier New" w:cs="Courier New"/>
                <w:color w:val="0000FF"/>
                <w:sz w:val="16"/>
                <w:szCs w:val="16"/>
                <w:highlight w:val="white"/>
              </w:rPr>
              <w:t>&gt;</w:t>
            </w:r>
            <w:r w:rsidR="00EC7BDB">
              <w:rPr>
                <w:rFonts w:ascii="Courier New" w:hAnsi="Courier New" w:cs="Courier New"/>
                <w:color w:val="0000FF"/>
                <w:sz w:val="16"/>
                <w:szCs w:val="16"/>
                <w:highlight w:val="white"/>
              </w:rPr>
              <w:br/>
              <w:t xml:space="preserve">        </w:t>
            </w:r>
            <w:r w:rsidR="00EC7BDB" w:rsidRPr="00706D8A">
              <w:rPr>
                <w:rFonts w:ascii="Courier New" w:hAnsi="Courier New" w:cs="Courier New"/>
                <w:bCs/>
                <w:color w:val="000000"/>
                <w:sz w:val="16"/>
                <w:szCs w:val="16"/>
                <w:highlight w:val="white"/>
                <w:rPrChange w:id="461" w:author="Georg Birgisson" w:date="2021-10-12T09:57:00Z">
                  <w:rPr>
                    <w:rFonts w:ascii="Courier New" w:hAnsi="Courier New" w:cs="Courier New"/>
                    <w:b/>
                    <w:color w:val="000000"/>
                    <w:sz w:val="16"/>
                    <w:szCs w:val="16"/>
                    <w:highlight w:val="white"/>
                  </w:rPr>
                </w:rPrChange>
              </w:rPr>
              <w:t>345KS5324</w:t>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cbc:ID</w:t>
            </w:r>
            <w:proofErr w:type="spellEnd"/>
            <w:r w:rsidRPr="001318A2">
              <w:rPr>
                <w:rFonts w:ascii="Courier New" w:hAnsi="Courier New" w:cs="Courier New"/>
                <w:color w:val="0000FF"/>
                <w:sz w:val="16"/>
                <w:szCs w:val="16"/>
                <w:highlight w:val="white"/>
              </w:rPr>
              <w:t>&gt;</w:t>
            </w:r>
          </w:p>
        </w:tc>
        <w:tc>
          <w:tcPr>
            <w:tcW w:w="1842" w:type="dxa"/>
          </w:tcPr>
          <w:p w14:paraId="25AFADDA" w14:textId="214A991C" w:rsidR="00A81B3E" w:rsidRPr="001318A2" w:rsidRDefault="004D5E86"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proofErr w:type="spellStart"/>
            <w:ins w:id="462" w:author="Georg Birgisson" w:date="2021-10-12T09:47:00Z">
              <w:r>
                <w:rPr>
                  <w:rFonts w:ascii="Courier New" w:hAnsi="Courier New" w:cs="Courier New"/>
                  <w:color w:val="000000"/>
                  <w:sz w:val="16"/>
                  <w:szCs w:val="16"/>
                  <w:highlight w:val="white"/>
                </w:rPr>
                <w:t>Kóti</w:t>
              </w:r>
              <w:proofErr w:type="spellEnd"/>
              <w:r>
                <w:rPr>
                  <w:rFonts w:ascii="Courier New" w:hAnsi="Courier New" w:cs="Courier New"/>
                  <w:color w:val="000000"/>
                  <w:sz w:val="16"/>
                  <w:szCs w:val="16"/>
                  <w:highlight w:val="white"/>
                </w:rPr>
                <w:t xml:space="preserve"> auðkennis</w:t>
              </w:r>
            </w:ins>
            <w:r w:rsidR="00EC7BDB">
              <w:rPr>
                <w:rFonts w:ascii="Courier New" w:hAnsi="Courier New" w:cs="Courier New"/>
                <w:color w:val="000000"/>
                <w:sz w:val="16"/>
                <w:szCs w:val="16"/>
                <w:highlight w:val="white"/>
              </w:rPr>
              <w:br/>
            </w:r>
            <w:r w:rsidR="00A81B3E">
              <w:rPr>
                <w:rFonts w:ascii="Courier New" w:hAnsi="Courier New" w:cs="Courier New"/>
                <w:color w:val="000000"/>
                <w:sz w:val="16"/>
                <w:szCs w:val="16"/>
                <w:highlight w:val="white"/>
              </w:rPr>
              <w:t>Viðskiptareikningur</w:t>
            </w:r>
          </w:p>
        </w:tc>
        <w:tc>
          <w:tcPr>
            <w:tcW w:w="851" w:type="dxa"/>
          </w:tcPr>
          <w:p w14:paraId="5FAD58F0" w14:textId="45E08403" w:rsidR="00A81B3E" w:rsidDel="004D5E86" w:rsidRDefault="00A81B3E" w:rsidP="007111CD">
            <w:pPr>
              <w:tabs>
                <w:tab w:val="left" w:pos="284"/>
                <w:tab w:val="left" w:pos="567"/>
                <w:tab w:val="left" w:pos="851"/>
                <w:tab w:val="left" w:pos="1134"/>
                <w:tab w:val="left" w:pos="1418"/>
              </w:tabs>
              <w:autoSpaceDE w:val="0"/>
              <w:autoSpaceDN w:val="0"/>
              <w:adjustRightInd w:val="0"/>
              <w:rPr>
                <w:del w:id="463" w:author="Georg Birgisson" w:date="2021-10-12T09:47:00Z"/>
                <w:rFonts w:ascii="Courier New" w:hAnsi="Courier New" w:cs="Courier New"/>
                <w:color w:val="000000"/>
                <w:sz w:val="16"/>
                <w:szCs w:val="16"/>
                <w:highlight w:val="white"/>
              </w:rPr>
            </w:pPr>
          </w:p>
          <w:p w14:paraId="1839D9BD" w14:textId="7DBC22BF" w:rsidR="00A81B3E" w:rsidRDefault="00F30E4F"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del w:id="464" w:author="Georg Birgisson" w:date="2021-10-12T09:49:00Z">
              <w:r w:rsidDel="00706D8A">
                <w:rPr>
                  <w:rFonts w:ascii="Courier New" w:hAnsi="Courier New" w:cs="Courier New"/>
                  <w:color w:val="000000"/>
                  <w:sz w:val="16"/>
                  <w:szCs w:val="16"/>
                  <w:highlight w:val="white"/>
                </w:rPr>
                <w:delText>1</w:delText>
              </w:r>
            </w:del>
            <w:ins w:id="465" w:author="Georg Birgisson" w:date="2021-10-12T09:49:00Z">
              <w:r w:rsidR="00706D8A">
                <w:rPr>
                  <w:rFonts w:ascii="Courier New" w:hAnsi="Courier New" w:cs="Courier New"/>
                  <w:color w:val="000000"/>
                  <w:sz w:val="16"/>
                  <w:szCs w:val="16"/>
                  <w:highlight w:val="white"/>
                </w:rPr>
                <w:t>0</w:t>
              </w:r>
            </w:ins>
            <w:r w:rsidR="00A81B3E">
              <w:rPr>
                <w:rFonts w:ascii="Courier New" w:hAnsi="Courier New" w:cs="Courier New"/>
                <w:color w:val="000000"/>
                <w:sz w:val="16"/>
                <w:szCs w:val="16"/>
                <w:highlight w:val="white"/>
              </w:rPr>
              <w:t>..1</w:t>
            </w:r>
          </w:p>
          <w:p w14:paraId="7E62E65F" w14:textId="77777777" w:rsidR="00A81B3E" w:rsidRPr="001318A2" w:rsidRDefault="00A81B3E"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0..1</w:t>
            </w:r>
          </w:p>
        </w:tc>
        <w:tc>
          <w:tcPr>
            <w:tcW w:w="992" w:type="dxa"/>
          </w:tcPr>
          <w:p w14:paraId="332CCBFD" w14:textId="513553CF" w:rsidR="00A81B3E" w:rsidDel="004D5E86" w:rsidRDefault="00A81B3E" w:rsidP="007111CD">
            <w:pPr>
              <w:tabs>
                <w:tab w:val="left" w:pos="284"/>
                <w:tab w:val="left" w:pos="567"/>
                <w:tab w:val="left" w:pos="851"/>
                <w:tab w:val="left" w:pos="1134"/>
                <w:tab w:val="left" w:pos="1418"/>
              </w:tabs>
              <w:autoSpaceDE w:val="0"/>
              <w:autoSpaceDN w:val="0"/>
              <w:adjustRightInd w:val="0"/>
              <w:rPr>
                <w:del w:id="466" w:author="Georg Birgisson" w:date="2021-10-12T09:47:00Z"/>
                <w:rFonts w:ascii="Courier New" w:hAnsi="Courier New" w:cs="Courier New"/>
                <w:color w:val="000000"/>
                <w:sz w:val="16"/>
                <w:szCs w:val="16"/>
                <w:highlight w:val="white"/>
              </w:rPr>
            </w:pPr>
          </w:p>
          <w:p w14:paraId="589A7DF4" w14:textId="4B446E52" w:rsidR="00A81B3E" w:rsidRDefault="00A81B3E"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BT-46-1</w:t>
            </w:r>
          </w:p>
          <w:p w14:paraId="39DED9B3" w14:textId="2DAB5219" w:rsidR="00A81B3E" w:rsidRPr="001318A2" w:rsidRDefault="00A81B3E"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BT-46</w:t>
            </w:r>
          </w:p>
        </w:tc>
      </w:tr>
      <w:tr w:rsidR="00A81B3E" w:rsidRPr="001318A2" w14:paraId="290AEC14" w14:textId="77777777" w:rsidTr="007111CD">
        <w:tc>
          <w:tcPr>
            <w:tcW w:w="5841" w:type="dxa"/>
          </w:tcPr>
          <w:p w14:paraId="3883BC60" w14:textId="77777777" w:rsidR="00A81B3E" w:rsidRPr="001318A2" w:rsidRDefault="00A81B3E"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cac:PartyIdentification</w:t>
            </w:r>
            <w:proofErr w:type="spellEnd"/>
            <w:r w:rsidRPr="001318A2">
              <w:rPr>
                <w:rFonts w:ascii="Courier New" w:hAnsi="Courier New" w:cs="Courier New"/>
                <w:color w:val="0000FF"/>
                <w:sz w:val="16"/>
                <w:szCs w:val="16"/>
                <w:highlight w:val="white"/>
              </w:rPr>
              <w:t>&gt;</w:t>
            </w:r>
          </w:p>
        </w:tc>
        <w:tc>
          <w:tcPr>
            <w:tcW w:w="1842" w:type="dxa"/>
          </w:tcPr>
          <w:p w14:paraId="30DE75D5" w14:textId="77777777" w:rsidR="00A81B3E" w:rsidRPr="001318A2" w:rsidRDefault="00A81B3E"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p>
        </w:tc>
        <w:tc>
          <w:tcPr>
            <w:tcW w:w="851" w:type="dxa"/>
          </w:tcPr>
          <w:p w14:paraId="615B46BE" w14:textId="77777777" w:rsidR="00A81B3E" w:rsidRPr="001318A2" w:rsidRDefault="00A81B3E"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p>
        </w:tc>
        <w:tc>
          <w:tcPr>
            <w:tcW w:w="992" w:type="dxa"/>
          </w:tcPr>
          <w:p w14:paraId="05B5C31D" w14:textId="77777777" w:rsidR="00A81B3E" w:rsidRPr="001318A2" w:rsidRDefault="00A81B3E"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p>
        </w:tc>
      </w:tr>
    </w:tbl>
    <w:p w14:paraId="230F8C1E" w14:textId="77777777" w:rsidR="00A81B3E" w:rsidRDefault="00A81B3E" w:rsidP="00A81B3E">
      <w:pPr>
        <w:pStyle w:val="BodyText"/>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A81B3E" w:rsidRPr="00DD76FE" w14:paraId="2285F277" w14:textId="77777777" w:rsidTr="007111CD">
        <w:tc>
          <w:tcPr>
            <w:tcW w:w="6095" w:type="dxa"/>
          </w:tcPr>
          <w:p w14:paraId="267F0E00" w14:textId="77777777" w:rsidR="00A81B3E" w:rsidRPr="00DD76FE" w:rsidRDefault="00A81B3E" w:rsidP="00DD76FE">
            <w:pPr>
              <w:pStyle w:val="BodyText"/>
              <w:spacing w:after="0"/>
              <w:rPr>
                <w:b/>
                <w:highlight w:val="white"/>
              </w:rPr>
            </w:pPr>
            <w:r w:rsidRPr="00DD76FE">
              <w:rPr>
                <w:b/>
                <w:highlight w:val="white"/>
              </w:rPr>
              <w:t>Regla</w:t>
            </w:r>
          </w:p>
        </w:tc>
        <w:tc>
          <w:tcPr>
            <w:tcW w:w="2439" w:type="dxa"/>
          </w:tcPr>
          <w:p w14:paraId="7348EB31" w14:textId="77777777" w:rsidR="00A81B3E" w:rsidRPr="00DD76FE" w:rsidRDefault="00A81B3E" w:rsidP="00DD76FE">
            <w:pPr>
              <w:pStyle w:val="BodyText"/>
              <w:spacing w:after="0"/>
              <w:rPr>
                <w:b/>
                <w:highlight w:val="white"/>
              </w:rPr>
            </w:pPr>
            <w:r w:rsidRPr="00DD76FE">
              <w:rPr>
                <w:b/>
                <w:highlight w:val="white"/>
              </w:rPr>
              <w:t>Kenni</w:t>
            </w:r>
          </w:p>
        </w:tc>
        <w:tc>
          <w:tcPr>
            <w:tcW w:w="992" w:type="dxa"/>
          </w:tcPr>
          <w:p w14:paraId="4F73A4CB" w14:textId="77777777" w:rsidR="00A81B3E" w:rsidRPr="00DD76FE" w:rsidRDefault="00A81B3E" w:rsidP="00DD76FE">
            <w:pPr>
              <w:pStyle w:val="BodyText"/>
              <w:spacing w:after="0"/>
              <w:rPr>
                <w:b/>
                <w:highlight w:val="white"/>
              </w:rPr>
            </w:pPr>
            <w:r w:rsidRPr="00DD76FE">
              <w:rPr>
                <w:b/>
                <w:highlight w:val="white"/>
              </w:rPr>
              <w:t>Vægi</w:t>
            </w:r>
          </w:p>
        </w:tc>
      </w:tr>
      <w:tr w:rsidR="00A81B3E" w:rsidRPr="00702DEB" w14:paraId="507D9AAA" w14:textId="77777777" w:rsidTr="007111CD">
        <w:tc>
          <w:tcPr>
            <w:tcW w:w="6095" w:type="dxa"/>
          </w:tcPr>
          <w:p w14:paraId="07B3763B" w14:textId="77777777" w:rsidR="00A81B3E" w:rsidRPr="00702DEB" w:rsidRDefault="00A81B3E" w:rsidP="00702DEB">
            <w:pPr>
              <w:pStyle w:val="BodyText"/>
              <w:spacing w:after="0"/>
              <w:rPr>
                <w:highlight w:val="white"/>
              </w:rPr>
            </w:pPr>
            <w:proofErr w:type="spellStart"/>
            <w:r w:rsidRPr="00702DEB">
              <w:rPr>
                <w:highlight w:val="white"/>
              </w:rPr>
              <w:t>Eigindi</w:t>
            </w:r>
            <w:proofErr w:type="spellEnd"/>
            <w:r w:rsidRPr="00702DEB">
              <w:rPr>
                <w:highlight w:val="white"/>
              </w:rPr>
              <w:t xml:space="preserve"> fyrir tegund númers skulu auðkennd með </w:t>
            </w:r>
            <w:proofErr w:type="spellStart"/>
            <w:r w:rsidRPr="00702DEB">
              <w:rPr>
                <w:highlight w:val="white"/>
              </w:rPr>
              <w:t>kóta</w:t>
            </w:r>
            <w:proofErr w:type="spellEnd"/>
            <w:r w:rsidRPr="00702DEB">
              <w:rPr>
                <w:highlight w:val="white"/>
              </w:rPr>
              <w:t xml:space="preserve"> úr </w:t>
            </w:r>
            <w:proofErr w:type="spellStart"/>
            <w:r w:rsidRPr="00702DEB">
              <w:rPr>
                <w:highlight w:val="white"/>
              </w:rPr>
              <w:t>kótatöflu</w:t>
            </w:r>
            <w:proofErr w:type="spellEnd"/>
            <w:r w:rsidRPr="00702DEB">
              <w:rPr>
                <w:highlight w:val="white"/>
              </w:rPr>
              <w:t xml:space="preserve"> ICD.</w:t>
            </w:r>
          </w:p>
        </w:tc>
        <w:tc>
          <w:tcPr>
            <w:tcW w:w="2439" w:type="dxa"/>
          </w:tcPr>
          <w:p w14:paraId="0ACB755A" w14:textId="77777777" w:rsidR="00A81B3E" w:rsidRPr="00702DEB" w:rsidRDefault="00A81B3E" w:rsidP="00702DEB">
            <w:pPr>
              <w:pStyle w:val="BodyText"/>
              <w:spacing w:after="0"/>
              <w:rPr>
                <w:highlight w:val="white"/>
              </w:rPr>
            </w:pPr>
            <w:r w:rsidRPr="00702DEB">
              <w:rPr>
                <w:highlight w:val="white"/>
              </w:rPr>
              <w:t>BR-CL-10</w:t>
            </w:r>
          </w:p>
        </w:tc>
        <w:tc>
          <w:tcPr>
            <w:tcW w:w="992" w:type="dxa"/>
          </w:tcPr>
          <w:p w14:paraId="3A61AED9" w14:textId="77777777" w:rsidR="00A81B3E" w:rsidRPr="00702DEB" w:rsidRDefault="00A81B3E" w:rsidP="00702DEB">
            <w:pPr>
              <w:pStyle w:val="BodyText"/>
              <w:spacing w:after="0"/>
              <w:rPr>
                <w:highlight w:val="white"/>
              </w:rPr>
            </w:pPr>
            <w:r w:rsidRPr="00702DEB">
              <w:rPr>
                <w:highlight w:val="white"/>
              </w:rPr>
              <w:t>fatal</w:t>
            </w:r>
          </w:p>
        </w:tc>
      </w:tr>
      <w:tr w:rsidR="00A81B3E" w:rsidRPr="00702DEB" w14:paraId="7B721095" w14:textId="77777777" w:rsidTr="007111CD">
        <w:tc>
          <w:tcPr>
            <w:tcW w:w="6095" w:type="dxa"/>
          </w:tcPr>
          <w:p w14:paraId="7DA351CF" w14:textId="77777777" w:rsidR="00A81B3E" w:rsidRPr="00702DEB" w:rsidRDefault="00A81B3E" w:rsidP="00702DEB">
            <w:pPr>
              <w:pStyle w:val="BodyText"/>
              <w:spacing w:after="0"/>
              <w:rPr>
                <w:highlight w:val="white"/>
              </w:rPr>
            </w:pPr>
            <w:r w:rsidRPr="00702DEB">
              <w:rPr>
                <w:highlight w:val="white"/>
              </w:rPr>
              <w:t>Til að styðja sjálfvirkni í úrvinnslu skal reikningur innihalda eitt eða öll af: auðkenni seljanda (BT-29), kennitölu seljanda (BT-30) eða virðisaukaskattsnúmer seljanda (BT-31).</w:t>
            </w:r>
          </w:p>
        </w:tc>
        <w:tc>
          <w:tcPr>
            <w:tcW w:w="2439" w:type="dxa"/>
          </w:tcPr>
          <w:p w14:paraId="7D865B2C" w14:textId="77777777" w:rsidR="00A81B3E" w:rsidRPr="00702DEB" w:rsidRDefault="00A81B3E" w:rsidP="00702DEB">
            <w:pPr>
              <w:pStyle w:val="BodyText"/>
              <w:spacing w:after="0"/>
              <w:rPr>
                <w:highlight w:val="white"/>
              </w:rPr>
            </w:pPr>
            <w:r w:rsidRPr="00702DEB">
              <w:rPr>
                <w:highlight w:val="white"/>
              </w:rPr>
              <w:t>BR-CO-26</w:t>
            </w:r>
          </w:p>
        </w:tc>
        <w:tc>
          <w:tcPr>
            <w:tcW w:w="992" w:type="dxa"/>
          </w:tcPr>
          <w:p w14:paraId="26649342" w14:textId="77777777" w:rsidR="00A81B3E" w:rsidRPr="00702DEB" w:rsidRDefault="00A81B3E" w:rsidP="00702DEB">
            <w:pPr>
              <w:pStyle w:val="BodyText"/>
              <w:spacing w:after="0"/>
              <w:rPr>
                <w:highlight w:val="white"/>
              </w:rPr>
            </w:pPr>
            <w:r w:rsidRPr="00702DEB">
              <w:rPr>
                <w:highlight w:val="white"/>
              </w:rPr>
              <w:t>fatal</w:t>
            </w:r>
          </w:p>
        </w:tc>
      </w:tr>
    </w:tbl>
    <w:p w14:paraId="61F31A84" w14:textId="77777777" w:rsidR="00A81B3E" w:rsidRPr="00D26E2F" w:rsidRDefault="00A81B3E" w:rsidP="00A81B3E">
      <w:pPr>
        <w:pStyle w:val="Heading5"/>
      </w:pPr>
      <w:r>
        <w:t>Rafrænt póstfang</w:t>
      </w:r>
    </w:p>
    <w:p w14:paraId="74961A98" w14:textId="77777777" w:rsidR="00A81B3E" w:rsidRPr="00B34FB2" w:rsidRDefault="00A81B3E" w:rsidP="00A81B3E">
      <w:pPr>
        <w:pStyle w:val="BodyText"/>
      </w:pPr>
      <w:r w:rsidRPr="00B34FB2">
        <w:t>Í skeytahlutanum fyrir kaupanda, eins og fyrir seljanda, er mögulegt að setja inn staðlað kenni fyrir endapunkta (</w:t>
      </w:r>
      <w:proofErr w:type="spellStart"/>
      <w:r w:rsidRPr="00B34FB2">
        <w:t>EndpointID</w:t>
      </w:r>
      <w:proofErr w:type="spellEnd"/>
      <w:r w:rsidRPr="00B34FB2">
        <w:t xml:space="preserve">). Kennið er hér notað til að skilgreina endapunkt í </w:t>
      </w:r>
      <w:r>
        <w:t>skeytasendingu</w:t>
      </w:r>
      <w:r w:rsidRPr="00B34FB2">
        <w:t xml:space="preserve">. Dæmi um </w:t>
      </w:r>
      <w:r w:rsidRPr="00D26E2F">
        <w:t xml:space="preserve">slíka </w:t>
      </w:r>
      <w:r>
        <w:t>enda</w:t>
      </w:r>
      <w:r w:rsidRPr="00D26E2F">
        <w:t xml:space="preserve">punkta eru </w:t>
      </w:r>
      <w:r w:rsidRPr="00B34FB2">
        <w:t xml:space="preserve">rafræn pósthólf í skeytakerfum. </w:t>
      </w:r>
      <w:r>
        <w:t>Algengt er að nota t.d. kennitölur eða</w:t>
      </w:r>
      <w:r w:rsidRPr="00B34FB2">
        <w:t xml:space="preserve"> GLN</w:t>
      </w:r>
      <w:r>
        <w:t xml:space="preserve"> </w:t>
      </w:r>
      <w:r w:rsidRPr="00D26E2F">
        <w:t>staðsetningarkenni</w:t>
      </w:r>
      <w:r w:rsidRPr="00B34FB2">
        <w:t xml:space="preserve">. Sé </w:t>
      </w:r>
      <w:r>
        <w:t>þetta</w:t>
      </w:r>
      <w:r w:rsidRPr="00B34FB2">
        <w:t xml:space="preserve"> kenni not</w:t>
      </w:r>
      <w:r>
        <w:t>a</w:t>
      </w:r>
      <w:r w:rsidRPr="00B34FB2">
        <w:t xml:space="preserve">ð til stýringar má ýmist setja </w:t>
      </w:r>
      <w:r>
        <w:t>það</w:t>
      </w:r>
      <w:r w:rsidRPr="00B34FB2">
        <w:t xml:space="preserve"> inn í skeytið eða í svokallað umslag skeytisins. </w:t>
      </w:r>
      <w:r>
        <w:tab/>
      </w:r>
    </w:p>
    <w:p w14:paraId="15F1A4F0" w14:textId="26C1D840" w:rsidR="00A81B3E" w:rsidRDefault="00A81B3E" w:rsidP="00A81B3E">
      <w:pPr>
        <w:pStyle w:val="BodyText"/>
      </w:pPr>
      <w:r>
        <w:t xml:space="preserve">Í </w:t>
      </w:r>
      <w:del w:id="467" w:author="Georg Birgisson" w:date="2021-10-11T16:33:00Z">
        <w:r w:rsidDel="00FE0336">
          <w:delText>PEPPOL</w:delText>
        </w:r>
      </w:del>
      <w:ins w:id="468" w:author="Georg Birgisson" w:date="2021-10-11T16:33:00Z">
        <w:r w:rsidR="00FE0336">
          <w:t>Peppol</w:t>
        </w:r>
      </w:ins>
      <w:r>
        <w:t xml:space="preserve"> er krafa að rafrænt póstfang komi fram og miðast það við að skeytis sé sent með Peppol skeytakerfinu. Sé ekki notað rafrænt póstfang má fylla í svæðið með kennitölu </w:t>
      </w:r>
      <w:r w:rsidR="00220C70">
        <w:t>kaupanda</w:t>
      </w:r>
      <w:r>
        <w:t>.</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Change w:id="469" w:author="Georg Birgisson" w:date="2021-10-12T12:37:00Z">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PrChange>
      </w:tblPr>
      <w:tblGrid>
        <w:gridCol w:w="5838"/>
        <w:gridCol w:w="1845"/>
        <w:gridCol w:w="869"/>
        <w:gridCol w:w="974"/>
        <w:tblGridChange w:id="470">
          <w:tblGrid>
            <w:gridCol w:w="5838"/>
            <w:gridCol w:w="1845"/>
            <w:gridCol w:w="851"/>
            <w:gridCol w:w="18"/>
            <w:gridCol w:w="974"/>
          </w:tblGrid>
        </w:tblGridChange>
      </w:tblGrid>
      <w:tr w:rsidR="00A81B3E" w:rsidRPr="00813CAB" w14:paraId="4992E674" w14:textId="77777777" w:rsidTr="007D26AA">
        <w:tc>
          <w:tcPr>
            <w:tcW w:w="5838" w:type="dxa"/>
            <w:tcPrChange w:id="471" w:author="Georg Birgisson" w:date="2021-10-12T12:37:00Z">
              <w:tcPr>
                <w:tcW w:w="5838" w:type="dxa"/>
              </w:tcPr>
            </w:tcPrChange>
          </w:tcPr>
          <w:p w14:paraId="72514EB2" w14:textId="77777777" w:rsidR="00A81B3E" w:rsidRPr="00813CAB" w:rsidRDefault="00A81B3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813CAB">
              <w:rPr>
                <w:rFonts w:ascii="Courier New" w:hAnsi="Courier New" w:cs="Courier New"/>
                <w:b/>
                <w:sz w:val="16"/>
                <w:szCs w:val="16"/>
                <w:highlight w:val="white"/>
              </w:rPr>
              <w:t>Tag</w:t>
            </w:r>
          </w:p>
        </w:tc>
        <w:tc>
          <w:tcPr>
            <w:tcW w:w="1845" w:type="dxa"/>
            <w:tcPrChange w:id="472" w:author="Georg Birgisson" w:date="2021-10-12T12:37:00Z">
              <w:tcPr>
                <w:tcW w:w="1845" w:type="dxa"/>
              </w:tcPr>
            </w:tcPrChange>
          </w:tcPr>
          <w:p w14:paraId="3444F5C1" w14:textId="77777777" w:rsidR="00A81B3E" w:rsidRPr="00813CAB" w:rsidRDefault="00A81B3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813CAB">
              <w:rPr>
                <w:rFonts w:ascii="Courier New" w:hAnsi="Courier New" w:cs="Courier New"/>
                <w:b/>
                <w:sz w:val="16"/>
                <w:szCs w:val="16"/>
                <w:highlight w:val="white"/>
              </w:rPr>
              <w:t>Heiti</w:t>
            </w:r>
          </w:p>
        </w:tc>
        <w:tc>
          <w:tcPr>
            <w:tcW w:w="869" w:type="dxa"/>
            <w:tcPrChange w:id="473" w:author="Georg Birgisson" w:date="2021-10-12T12:37:00Z">
              <w:tcPr>
                <w:tcW w:w="851" w:type="dxa"/>
              </w:tcPr>
            </w:tcPrChange>
          </w:tcPr>
          <w:p w14:paraId="5494C6F4" w14:textId="77777777" w:rsidR="00A81B3E" w:rsidRPr="00813CAB" w:rsidRDefault="00A81B3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813CAB">
              <w:rPr>
                <w:rFonts w:ascii="Courier New" w:hAnsi="Courier New" w:cs="Courier New"/>
                <w:b/>
                <w:sz w:val="16"/>
                <w:szCs w:val="16"/>
                <w:highlight w:val="white"/>
              </w:rPr>
              <w:t>Tíðni</w:t>
            </w:r>
          </w:p>
        </w:tc>
        <w:tc>
          <w:tcPr>
            <w:tcW w:w="974" w:type="dxa"/>
            <w:tcPrChange w:id="474" w:author="Georg Birgisson" w:date="2021-10-12T12:37:00Z">
              <w:tcPr>
                <w:tcW w:w="992" w:type="dxa"/>
                <w:gridSpan w:val="2"/>
              </w:tcPr>
            </w:tcPrChange>
          </w:tcPr>
          <w:p w14:paraId="6AA1504F" w14:textId="77777777" w:rsidR="00A81B3E" w:rsidRPr="00813CAB" w:rsidRDefault="00A81B3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813CAB">
              <w:rPr>
                <w:rFonts w:ascii="Courier New" w:hAnsi="Courier New" w:cs="Courier New"/>
                <w:b/>
                <w:sz w:val="16"/>
                <w:szCs w:val="16"/>
                <w:highlight w:val="white"/>
              </w:rPr>
              <w:t>Númer</w:t>
            </w:r>
          </w:p>
        </w:tc>
      </w:tr>
      <w:tr w:rsidR="00A81B3E" w:rsidRPr="001318A2" w14:paraId="43D77FD5" w14:textId="77777777" w:rsidTr="007D26AA">
        <w:tc>
          <w:tcPr>
            <w:tcW w:w="5838" w:type="dxa"/>
            <w:tcPrChange w:id="475" w:author="Georg Birgisson" w:date="2021-10-12T12:37:00Z">
              <w:tcPr>
                <w:tcW w:w="5838" w:type="dxa"/>
              </w:tcPr>
            </w:tcPrChange>
          </w:tcPr>
          <w:p w14:paraId="239FBE5E" w14:textId="02194FBA" w:rsidR="00A81B3E" w:rsidRDefault="00A81B3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cbc:EndpointID</w:t>
            </w:r>
            <w:proofErr w:type="spellEnd"/>
            <w:ins w:id="476" w:author="Georg Birgisson" w:date="2021-10-12T09:54:00Z">
              <w:r w:rsidR="00706D8A">
                <w:rPr>
                  <w:rFonts w:ascii="Courier New" w:hAnsi="Courier New" w:cs="Courier New"/>
                  <w:color w:val="800000"/>
                  <w:sz w:val="16"/>
                  <w:szCs w:val="16"/>
                  <w:highlight w:val="white"/>
                </w:rPr>
                <w:t xml:space="preserve"> </w:t>
              </w:r>
            </w:ins>
            <w:del w:id="477" w:author="Georg Birgisson" w:date="2021-10-12T09:54:00Z">
              <w:r w:rsidDel="00706D8A">
                <w:rPr>
                  <w:rFonts w:ascii="Courier New" w:hAnsi="Courier New" w:cs="Courier New"/>
                  <w:color w:val="800000"/>
                  <w:sz w:val="16"/>
                  <w:szCs w:val="16"/>
                  <w:highlight w:val="white"/>
                </w:rPr>
                <w:br/>
              </w:r>
              <w:r w:rsidDel="00706D8A">
                <w:rPr>
                  <w:rFonts w:ascii="Courier New" w:hAnsi="Courier New" w:cs="Courier New"/>
                  <w:color w:val="002060"/>
                  <w:sz w:val="16"/>
                  <w:szCs w:val="16"/>
                  <w:highlight w:val="white"/>
                </w:rPr>
                <w:delText xml:space="preserve">         </w:delText>
              </w:r>
            </w:del>
            <w:proofErr w:type="spellStart"/>
            <w:r w:rsidRPr="001318A2">
              <w:rPr>
                <w:rFonts w:ascii="Courier New" w:hAnsi="Courier New" w:cs="Courier New"/>
                <w:color w:val="002060"/>
                <w:sz w:val="16"/>
                <w:szCs w:val="16"/>
              </w:rPr>
              <w:t>schemeID</w:t>
            </w:r>
            <w:proofErr w:type="spellEnd"/>
            <w:r w:rsidRPr="001318A2">
              <w:rPr>
                <w:rFonts w:ascii="Courier New" w:hAnsi="Courier New" w:cs="Courier New"/>
                <w:color w:val="002060"/>
                <w:sz w:val="16"/>
                <w:szCs w:val="16"/>
              </w:rPr>
              <w:t>="</w:t>
            </w:r>
            <w:r w:rsidR="0015709A">
              <w:rPr>
                <w:rFonts w:ascii="Courier New" w:hAnsi="Courier New" w:cs="Courier New"/>
                <w:color w:val="002060"/>
                <w:sz w:val="16"/>
                <w:szCs w:val="16"/>
              </w:rPr>
              <w:t>0196</w:t>
            </w:r>
            <w:r w:rsidRPr="001318A2">
              <w:rPr>
                <w:rFonts w:ascii="Courier New" w:hAnsi="Courier New" w:cs="Courier New"/>
                <w:color w:val="002060"/>
                <w:sz w:val="16"/>
                <w:szCs w:val="16"/>
              </w:rPr>
              <w:t>"</w:t>
            </w:r>
            <w:r w:rsidRPr="001318A2">
              <w:rPr>
                <w:rFonts w:ascii="Courier New" w:hAnsi="Courier New" w:cs="Courier New"/>
                <w:color w:val="0000FF"/>
                <w:sz w:val="16"/>
                <w:szCs w:val="16"/>
                <w:highlight w:val="white"/>
              </w:rPr>
              <w:t>&gt;</w:t>
            </w:r>
          </w:p>
          <w:p w14:paraId="4256E7E7" w14:textId="73BC4B73" w:rsidR="00A81B3E" w:rsidRPr="001318A2" w:rsidRDefault="00A81B3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F95EF2">
              <w:rPr>
                <w:rFonts w:ascii="Courier New" w:hAnsi="Courier New" w:cs="Courier New"/>
                <w:color w:val="000000"/>
                <w:sz w:val="16"/>
                <w:szCs w:val="16"/>
              </w:rPr>
              <w:t xml:space="preserve">         </w:t>
            </w:r>
            <w:r w:rsidRPr="00706D8A">
              <w:rPr>
                <w:rFonts w:ascii="Courier New" w:hAnsi="Courier New" w:cs="Courier New"/>
                <w:bCs/>
                <w:color w:val="000000"/>
                <w:sz w:val="16"/>
                <w:szCs w:val="16"/>
                <w:rPrChange w:id="478" w:author="Georg Birgisson" w:date="2021-10-12T09:57:00Z">
                  <w:rPr>
                    <w:rFonts w:ascii="Courier New" w:hAnsi="Courier New" w:cs="Courier New"/>
                    <w:b/>
                    <w:color w:val="000000"/>
                    <w:sz w:val="16"/>
                    <w:szCs w:val="16"/>
                  </w:rPr>
                </w:rPrChange>
              </w:rPr>
              <w:t>5</w:t>
            </w:r>
            <w:r w:rsidR="00672BF0" w:rsidRPr="00706D8A">
              <w:rPr>
                <w:rFonts w:ascii="Courier New" w:hAnsi="Courier New" w:cs="Courier New"/>
                <w:bCs/>
                <w:color w:val="000000"/>
                <w:sz w:val="16"/>
                <w:szCs w:val="16"/>
                <w:rPrChange w:id="479" w:author="Georg Birgisson" w:date="2021-10-12T09:57:00Z">
                  <w:rPr>
                    <w:rFonts w:ascii="Courier New" w:hAnsi="Courier New" w:cs="Courier New"/>
                    <w:b/>
                    <w:color w:val="000000"/>
                    <w:sz w:val="16"/>
                    <w:szCs w:val="16"/>
                  </w:rPr>
                </w:rPrChange>
              </w:rPr>
              <w:t>402697509</w:t>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cbc:EndpointID</w:t>
            </w:r>
            <w:proofErr w:type="spellEnd"/>
            <w:r w:rsidRPr="001318A2">
              <w:rPr>
                <w:rFonts w:ascii="Courier New" w:hAnsi="Courier New" w:cs="Courier New"/>
                <w:color w:val="0000FF"/>
                <w:sz w:val="16"/>
                <w:szCs w:val="16"/>
                <w:highlight w:val="white"/>
              </w:rPr>
              <w:t>&gt;</w:t>
            </w:r>
          </w:p>
        </w:tc>
        <w:tc>
          <w:tcPr>
            <w:tcW w:w="1845" w:type="dxa"/>
            <w:tcPrChange w:id="480" w:author="Georg Birgisson" w:date="2021-10-12T12:37:00Z">
              <w:tcPr>
                <w:tcW w:w="1845" w:type="dxa"/>
              </w:tcPr>
            </w:tcPrChange>
          </w:tcPr>
          <w:p w14:paraId="1B0B54E6" w14:textId="62E157C6" w:rsidR="00A81B3E" w:rsidDel="00706D8A" w:rsidRDefault="00A81B3E" w:rsidP="007111CD">
            <w:pPr>
              <w:tabs>
                <w:tab w:val="left" w:pos="284"/>
                <w:tab w:val="left" w:pos="567"/>
                <w:tab w:val="left" w:pos="851"/>
                <w:tab w:val="left" w:pos="1134"/>
                <w:tab w:val="left" w:pos="1418"/>
                <w:tab w:val="left" w:pos="1701"/>
              </w:tabs>
              <w:autoSpaceDE w:val="0"/>
              <w:autoSpaceDN w:val="0"/>
              <w:adjustRightInd w:val="0"/>
              <w:rPr>
                <w:del w:id="481" w:author="Georg Birgisson" w:date="2021-10-12T09:54:00Z"/>
                <w:rFonts w:ascii="Courier New" w:hAnsi="Courier New" w:cs="Courier New"/>
                <w:sz w:val="16"/>
                <w:szCs w:val="16"/>
                <w:highlight w:val="white"/>
              </w:rPr>
            </w:pPr>
          </w:p>
          <w:p w14:paraId="1CC4B613" w14:textId="77777777" w:rsidR="00A81B3E" w:rsidRPr="00813CAB" w:rsidRDefault="00A81B3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813CAB">
              <w:rPr>
                <w:rFonts w:ascii="Courier New" w:hAnsi="Courier New" w:cs="Courier New"/>
                <w:sz w:val="16"/>
                <w:szCs w:val="16"/>
                <w:highlight w:val="white"/>
              </w:rPr>
              <w:t>Tegund númers</w:t>
            </w:r>
            <w:r w:rsidRPr="00813CAB">
              <w:rPr>
                <w:rFonts w:ascii="Courier New" w:hAnsi="Courier New" w:cs="Courier New"/>
                <w:sz w:val="16"/>
                <w:szCs w:val="16"/>
                <w:highlight w:val="white"/>
              </w:rPr>
              <w:br/>
              <w:t>Rafrænt póstfang</w:t>
            </w:r>
          </w:p>
        </w:tc>
        <w:tc>
          <w:tcPr>
            <w:tcW w:w="869" w:type="dxa"/>
            <w:tcPrChange w:id="482" w:author="Georg Birgisson" w:date="2021-10-12T12:37:00Z">
              <w:tcPr>
                <w:tcW w:w="869" w:type="dxa"/>
                <w:gridSpan w:val="2"/>
              </w:tcPr>
            </w:tcPrChange>
          </w:tcPr>
          <w:p w14:paraId="4189CB6C" w14:textId="79F13F7C" w:rsidR="00A81B3E" w:rsidDel="00706D8A" w:rsidRDefault="00A81B3E" w:rsidP="007111CD">
            <w:pPr>
              <w:tabs>
                <w:tab w:val="left" w:pos="284"/>
                <w:tab w:val="left" w:pos="567"/>
                <w:tab w:val="left" w:pos="851"/>
                <w:tab w:val="left" w:pos="1134"/>
                <w:tab w:val="left" w:pos="1418"/>
                <w:tab w:val="left" w:pos="1701"/>
              </w:tabs>
              <w:autoSpaceDE w:val="0"/>
              <w:autoSpaceDN w:val="0"/>
              <w:adjustRightInd w:val="0"/>
              <w:rPr>
                <w:del w:id="483" w:author="Georg Birgisson" w:date="2021-10-12T09:54:00Z"/>
                <w:rFonts w:ascii="Courier New" w:hAnsi="Courier New" w:cs="Courier New"/>
                <w:sz w:val="16"/>
                <w:szCs w:val="16"/>
                <w:highlight w:val="white"/>
              </w:rPr>
            </w:pPr>
          </w:p>
          <w:p w14:paraId="5E4DC3E0" w14:textId="77777777" w:rsidR="00A81B3E" w:rsidRDefault="00A81B3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p w14:paraId="686059D0" w14:textId="77777777" w:rsidR="00A81B3E" w:rsidRPr="00813CAB" w:rsidRDefault="00A81B3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74" w:type="dxa"/>
            <w:tcPrChange w:id="484" w:author="Georg Birgisson" w:date="2021-10-12T12:37:00Z">
              <w:tcPr>
                <w:tcW w:w="974" w:type="dxa"/>
              </w:tcPr>
            </w:tcPrChange>
          </w:tcPr>
          <w:p w14:paraId="536280EA" w14:textId="371D8237" w:rsidR="00A81B3E" w:rsidDel="00706D8A" w:rsidRDefault="00A81B3E" w:rsidP="007111CD">
            <w:pPr>
              <w:tabs>
                <w:tab w:val="left" w:pos="284"/>
                <w:tab w:val="left" w:pos="567"/>
                <w:tab w:val="left" w:pos="851"/>
                <w:tab w:val="left" w:pos="1134"/>
                <w:tab w:val="left" w:pos="1418"/>
                <w:tab w:val="left" w:pos="1701"/>
              </w:tabs>
              <w:autoSpaceDE w:val="0"/>
              <w:autoSpaceDN w:val="0"/>
              <w:adjustRightInd w:val="0"/>
              <w:rPr>
                <w:del w:id="485" w:author="Georg Birgisson" w:date="2021-10-12T09:54:00Z"/>
                <w:rFonts w:ascii="Courier New" w:hAnsi="Courier New" w:cs="Courier New"/>
                <w:sz w:val="16"/>
                <w:szCs w:val="16"/>
                <w:highlight w:val="white"/>
              </w:rPr>
            </w:pPr>
          </w:p>
          <w:p w14:paraId="04F8709F" w14:textId="462A52E1" w:rsidR="00A81B3E" w:rsidRDefault="00A81B3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813CAB">
              <w:rPr>
                <w:rFonts w:ascii="Courier New" w:hAnsi="Courier New" w:cs="Courier New"/>
                <w:sz w:val="16"/>
                <w:szCs w:val="16"/>
                <w:highlight w:val="white"/>
              </w:rPr>
              <w:t>BT-</w:t>
            </w:r>
            <w:r>
              <w:rPr>
                <w:rFonts w:ascii="Courier New" w:hAnsi="Courier New" w:cs="Courier New"/>
                <w:sz w:val="16"/>
                <w:szCs w:val="16"/>
                <w:highlight w:val="white"/>
              </w:rPr>
              <w:t>49-1</w:t>
            </w:r>
          </w:p>
          <w:p w14:paraId="4A052E8C" w14:textId="55C4D2CA" w:rsidR="00A81B3E" w:rsidRPr="00813CAB" w:rsidRDefault="00A81B3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813CAB">
              <w:rPr>
                <w:rFonts w:ascii="Courier New" w:hAnsi="Courier New" w:cs="Courier New"/>
                <w:sz w:val="16"/>
                <w:szCs w:val="16"/>
                <w:highlight w:val="white"/>
              </w:rPr>
              <w:t>BT-</w:t>
            </w:r>
            <w:r>
              <w:rPr>
                <w:rFonts w:ascii="Courier New" w:hAnsi="Courier New" w:cs="Courier New"/>
                <w:sz w:val="16"/>
                <w:szCs w:val="16"/>
                <w:highlight w:val="white"/>
              </w:rPr>
              <w:t>49</w:t>
            </w:r>
          </w:p>
        </w:tc>
      </w:tr>
    </w:tbl>
    <w:p w14:paraId="3D4FF974" w14:textId="77777777" w:rsidR="00A81B3E" w:rsidRDefault="00A81B3E" w:rsidP="00A81B3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A81B3E" w:rsidRPr="00DD76FE" w14:paraId="2C80EB49" w14:textId="77777777" w:rsidTr="007111CD">
        <w:tc>
          <w:tcPr>
            <w:tcW w:w="6095" w:type="dxa"/>
          </w:tcPr>
          <w:p w14:paraId="4021A045" w14:textId="77777777" w:rsidR="00A81B3E" w:rsidRPr="00DD76FE" w:rsidRDefault="00A81B3E" w:rsidP="00DD76FE">
            <w:pPr>
              <w:pStyle w:val="BodyText"/>
              <w:spacing w:after="0"/>
              <w:rPr>
                <w:b/>
                <w:highlight w:val="white"/>
              </w:rPr>
            </w:pPr>
            <w:r w:rsidRPr="00DD76FE">
              <w:rPr>
                <w:b/>
                <w:highlight w:val="white"/>
              </w:rPr>
              <w:t>Regla</w:t>
            </w:r>
          </w:p>
        </w:tc>
        <w:tc>
          <w:tcPr>
            <w:tcW w:w="2439" w:type="dxa"/>
          </w:tcPr>
          <w:p w14:paraId="650E5BB1" w14:textId="77777777" w:rsidR="00A81B3E" w:rsidRPr="00DD76FE" w:rsidRDefault="00A81B3E" w:rsidP="00DD76FE">
            <w:pPr>
              <w:pStyle w:val="BodyText"/>
              <w:spacing w:after="0"/>
              <w:rPr>
                <w:b/>
                <w:highlight w:val="white"/>
              </w:rPr>
            </w:pPr>
            <w:r w:rsidRPr="00DD76FE">
              <w:rPr>
                <w:b/>
                <w:highlight w:val="white"/>
              </w:rPr>
              <w:t>Kenni</w:t>
            </w:r>
          </w:p>
        </w:tc>
        <w:tc>
          <w:tcPr>
            <w:tcW w:w="992" w:type="dxa"/>
          </w:tcPr>
          <w:p w14:paraId="72E09354" w14:textId="77777777" w:rsidR="00A81B3E" w:rsidRPr="00DD76FE" w:rsidRDefault="00A81B3E" w:rsidP="00DD76FE">
            <w:pPr>
              <w:pStyle w:val="BodyText"/>
              <w:spacing w:after="0"/>
              <w:rPr>
                <w:b/>
                <w:highlight w:val="white"/>
              </w:rPr>
            </w:pPr>
            <w:r w:rsidRPr="00DD76FE">
              <w:rPr>
                <w:b/>
                <w:highlight w:val="white"/>
              </w:rPr>
              <w:t>Vægi</w:t>
            </w:r>
          </w:p>
        </w:tc>
      </w:tr>
      <w:tr w:rsidR="00A81B3E" w:rsidRPr="00DD76FE" w14:paraId="29ED9760" w14:textId="77777777" w:rsidTr="007111CD">
        <w:tc>
          <w:tcPr>
            <w:tcW w:w="6095" w:type="dxa"/>
          </w:tcPr>
          <w:p w14:paraId="6A8964AD" w14:textId="41CF9E85" w:rsidR="00A81B3E" w:rsidRPr="00DD76FE" w:rsidRDefault="00A81B3E" w:rsidP="00DD76FE">
            <w:pPr>
              <w:pStyle w:val="BodyText"/>
              <w:spacing w:after="0"/>
              <w:rPr>
                <w:highlight w:val="white"/>
              </w:rPr>
            </w:pPr>
            <w:proofErr w:type="spellStart"/>
            <w:r w:rsidRPr="00DD76FE">
              <w:rPr>
                <w:highlight w:val="white"/>
              </w:rPr>
              <w:t>Eigindi</w:t>
            </w:r>
            <w:proofErr w:type="spellEnd"/>
            <w:r w:rsidRPr="00DD76FE">
              <w:rPr>
                <w:highlight w:val="white"/>
              </w:rPr>
              <w:t xml:space="preserve"> fyrir tegund númers skul</w:t>
            </w:r>
            <w:r w:rsidR="00F30E4F" w:rsidRPr="00DD76FE">
              <w:rPr>
                <w:highlight w:val="white"/>
              </w:rPr>
              <w:t>u</w:t>
            </w:r>
            <w:r w:rsidRPr="00DD76FE">
              <w:rPr>
                <w:highlight w:val="white"/>
              </w:rPr>
              <w:t xml:space="preserve"> koma fram með rafrænu póstfangi.</w:t>
            </w:r>
          </w:p>
        </w:tc>
        <w:tc>
          <w:tcPr>
            <w:tcW w:w="2439" w:type="dxa"/>
          </w:tcPr>
          <w:p w14:paraId="33E835E3" w14:textId="30226FC9" w:rsidR="00A81B3E" w:rsidRPr="00DD76FE" w:rsidRDefault="00A81B3E" w:rsidP="00DD76FE">
            <w:pPr>
              <w:pStyle w:val="BodyText"/>
              <w:spacing w:after="0"/>
              <w:rPr>
                <w:highlight w:val="white"/>
              </w:rPr>
            </w:pPr>
            <w:r w:rsidRPr="00DD76FE">
              <w:rPr>
                <w:highlight w:val="white"/>
              </w:rPr>
              <w:t>BR-6</w:t>
            </w:r>
            <w:r w:rsidR="00220C70" w:rsidRPr="00DD76FE">
              <w:rPr>
                <w:highlight w:val="white"/>
              </w:rPr>
              <w:t>3</w:t>
            </w:r>
          </w:p>
        </w:tc>
        <w:tc>
          <w:tcPr>
            <w:tcW w:w="992" w:type="dxa"/>
          </w:tcPr>
          <w:p w14:paraId="6E6814A9" w14:textId="3B2FB763" w:rsidR="00A81B3E" w:rsidRPr="00DD76FE" w:rsidRDefault="00F30E4F" w:rsidP="00DD76FE">
            <w:pPr>
              <w:pStyle w:val="BodyText"/>
              <w:spacing w:after="0"/>
              <w:rPr>
                <w:highlight w:val="white"/>
              </w:rPr>
            </w:pPr>
            <w:r w:rsidRPr="00DD76FE">
              <w:rPr>
                <w:highlight w:val="white"/>
              </w:rPr>
              <w:t>fatal</w:t>
            </w:r>
          </w:p>
        </w:tc>
      </w:tr>
    </w:tbl>
    <w:p w14:paraId="06D85646" w14:textId="213A2D4A" w:rsidR="001E3423" w:rsidRPr="00D26E2F" w:rsidRDefault="00D13138" w:rsidP="005F41D3">
      <w:pPr>
        <w:pStyle w:val="Heading4"/>
        <w:rPr>
          <w:highlight w:val="white"/>
        </w:rPr>
      </w:pPr>
      <w:r w:rsidRPr="00D26E2F">
        <w:rPr>
          <w:highlight w:val="white"/>
        </w:rPr>
        <w:t>Póstfang</w:t>
      </w:r>
    </w:p>
    <w:p w14:paraId="726ECCFD" w14:textId="5D4D2BFA" w:rsidR="001E016E" w:rsidRDefault="00D13138" w:rsidP="00AB6E8B">
      <w:pPr>
        <w:pStyle w:val="BodyText"/>
        <w:rPr>
          <w:highlight w:val="white"/>
        </w:rPr>
      </w:pPr>
      <w:r w:rsidRPr="00D26E2F">
        <w:rPr>
          <w:highlight w:val="white"/>
        </w:rPr>
        <w:t xml:space="preserve">Uppsetning á póstföngum getur verið mismunandi eftir þörfum og löndum. </w:t>
      </w:r>
      <w:r w:rsidR="00DD40A2">
        <w:rPr>
          <w:highlight w:val="white"/>
        </w:rPr>
        <w:t>Rafrænn</w:t>
      </w:r>
      <w:r w:rsidRPr="00D26E2F">
        <w:rPr>
          <w:highlight w:val="white"/>
        </w:rPr>
        <w:t xml:space="preserve"> reikningurinn styður við almennar þarfi</w:t>
      </w:r>
      <w:r w:rsidR="00896C0C">
        <w:rPr>
          <w:highlight w:val="white"/>
        </w:rPr>
        <w:t>r</w:t>
      </w:r>
      <w:r w:rsidRPr="00D26E2F">
        <w:rPr>
          <w:highlight w:val="white"/>
        </w:rPr>
        <w:t xml:space="preserve"> í póstföngum með eftirfarandi svæðum.</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69"/>
        <w:gridCol w:w="1725"/>
        <w:gridCol w:w="813"/>
        <w:gridCol w:w="919"/>
      </w:tblGrid>
      <w:tr w:rsidR="00672BF0" w:rsidRPr="00491DE5" w14:paraId="39163AFB" w14:textId="77777777" w:rsidTr="007111CD">
        <w:tc>
          <w:tcPr>
            <w:tcW w:w="5841" w:type="dxa"/>
          </w:tcPr>
          <w:p w14:paraId="4860017E" w14:textId="77777777" w:rsidR="00DD40A2" w:rsidRPr="00491DE5"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842" w:type="dxa"/>
          </w:tcPr>
          <w:p w14:paraId="26260B6D" w14:textId="77777777" w:rsidR="00DD40A2" w:rsidRPr="00B171D4"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Heiti</w:t>
            </w:r>
          </w:p>
        </w:tc>
        <w:tc>
          <w:tcPr>
            <w:tcW w:w="851" w:type="dxa"/>
          </w:tcPr>
          <w:p w14:paraId="1C912779" w14:textId="77777777" w:rsidR="00DD40A2" w:rsidRPr="00B171D4"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Tíðni</w:t>
            </w:r>
          </w:p>
        </w:tc>
        <w:tc>
          <w:tcPr>
            <w:tcW w:w="992" w:type="dxa"/>
          </w:tcPr>
          <w:p w14:paraId="07A3FC64" w14:textId="77777777" w:rsidR="00DD40A2" w:rsidRPr="00B171D4"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Númer</w:t>
            </w:r>
          </w:p>
        </w:tc>
      </w:tr>
      <w:tr w:rsidR="00672BF0" w:rsidRPr="009B7E77" w14:paraId="627E9A9D" w14:textId="77777777" w:rsidTr="007111CD">
        <w:tc>
          <w:tcPr>
            <w:tcW w:w="5841" w:type="dxa"/>
          </w:tcPr>
          <w:p w14:paraId="24E180EF"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FF"/>
                <w:sz w:val="16"/>
                <w:szCs w:val="16"/>
                <w:highlight w:val="white"/>
              </w:rPr>
              <w:lastRenderedPageBreak/>
              <w:t>&lt;</w:t>
            </w:r>
            <w:proofErr w:type="spellStart"/>
            <w:r w:rsidRPr="009B7E77">
              <w:rPr>
                <w:rFonts w:ascii="Courier New" w:hAnsi="Courier New" w:cs="Courier New"/>
                <w:color w:val="800000"/>
                <w:sz w:val="16"/>
                <w:szCs w:val="16"/>
                <w:highlight w:val="white"/>
              </w:rPr>
              <w:t>cac:PostalAddress</w:t>
            </w:r>
            <w:proofErr w:type="spellEnd"/>
            <w:r w:rsidRPr="009B7E77">
              <w:rPr>
                <w:rFonts w:ascii="Courier New" w:hAnsi="Courier New" w:cs="Courier New"/>
                <w:color w:val="0000FF"/>
                <w:sz w:val="16"/>
                <w:szCs w:val="16"/>
                <w:highlight w:val="white"/>
              </w:rPr>
              <w:t>&gt;</w:t>
            </w:r>
          </w:p>
        </w:tc>
        <w:tc>
          <w:tcPr>
            <w:tcW w:w="1842" w:type="dxa"/>
          </w:tcPr>
          <w:p w14:paraId="7A1C0AD1"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51" w:type="dxa"/>
          </w:tcPr>
          <w:p w14:paraId="20D7E465"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F30E4F">
              <w:rPr>
                <w:rFonts w:ascii="Courier New" w:hAnsi="Courier New" w:cs="Courier New"/>
                <w:color w:val="000000"/>
                <w:sz w:val="16"/>
                <w:szCs w:val="16"/>
              </w:rPr>
              <w:t>1..1</w:t>
            </w:r>
          </w:p>
        </w:tc>
        <w:tc>
          <w:tcPr>
            <w:tcW w:w="992" w:type="dxa"/>
          </w:tcPr>
          <w:p w14:paraId="1561C2E5"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r>
      <w:tr w:rsidR="00672BF0" w:rsidRPr="009B7E77" w14:paraId="71B6496A" w14:textId="77777777" w:rsidTr="007111CD">
        <w:tc>
          <w:tcPr>
            <w:tcW w:w="5841" w:type="dxa"/>
          </w:tcPr>
          <w:p w14:paraId="2DFE678E"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cbc:StreetName</w:t>
            </w:r>
            <w:proofErr w:type="spellEnd"/>
            <w:r w:rsidRPr="009B7E77">
              <w:rPr>
                <w:rFonts w:ascii="Courier New" w:hAnsi="Courier New" w:cs="Courier New"/>
                <w:color w:val="0000FF"/>
                <w:sz w:val="16"/>
                <w:szCs w:val="16"/>
                <w:highlight w:val="white"/>
              </w:rPr>
              <w:t>&gt;</w:t>
            </w:r>
            <w:r w:rsidRPr="009B7E77">
              <w:rPr>
                <w:rFonts w:ascii="Courier New" w:hAnsi="Courier New" w:cs="Courier New"/>
                <w:color w:val="000000"/>
                <w:sz w:val="16"/>
                <w:szCs w:val="16"/>
                <w:highlight w:val="white"/>
              </w:rPr>
              <w:t>Hafnarstræti 112</w:t>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cbc:StreetName</w:t>
            </w:r>
            <w:proofErr w:type="spellEnd"/>
            <w:r w:rsidRPr="009B7E77">
              <w:rPr>
                <w:rFonts w:ascii="Courier New" w:hAnsi="Courier New" w:cs="Courier New"/>
                <w:color w:val="0000FF"/>
                <w:sz w:val="16"/>
                <w:szCs w:val="16"/>
                <w:highlight w:val="white"/>
              </w:rPr>
              <w:t>&gt;</w:t>
            </w:r>
          </w:p>
        </w:tc>
        <w:tc>
          <w:tcPr>
            <w:tcW w:w="1842" w:type="dxa"/>
          </w:tcPr>
          <w:p w14:paraId="13D7895B"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Götuheiti og númer</w:t>
            </w:r>
          </w:p>
        </w:tc>
        <w:tc>
          <w:tcPr>
            <w:tcW w:w="851" w:type="dxa"/>
          </w:tcPr>
          <w:p w14:paraId="4EBD2892"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1..1</w:t>
            </w:r>
          </w:p>
        </w:tc>
        <w:tc>
          <w:tcPr>
            <w:tcW w:w="992" w:type="dxa"/>
          </w:tcPr>
          <w:p w14:paraId="49CA51F0" w14:textId="158DB3B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w:t>
            </w:r>
            <w:r>
              <w:rPr>
                <w:rFonts w:ascii="Courier New" w:hAnsi="Courier New" w:cs="Courier New"/>
                <w:color w:val="000000"/>
                <w:sz w:val="16"/>
                <w:szCs w:val="16"/>
              </w:rPr>
              <w:t>50</w:t>
            </w:r>
          </w:p>
        </w:tc>
      </w:tr>
      <w:tr w:rsidR="00672BF0" w:rsidRPr="009B7E77" w14:paraId="59F9498F" w14:textId="77777777" w:rsidTr="007111CD">
        <w:tc>
          <w:tcPr>
            <w:tcW w:w="5841" w:type="dxa"/>
          </w:tcPr>
          <w:p w14:paraId="792B508E" w14:textId="2F7845B1"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w:t>
            </w:r>
            <w:r w:rsidRPr="009B7E77">
              <w:rPr>
                <w:rFonts w:ascii="Courier New" w:hAnsi="Courier New" w:cs="Courier New"/>
                <w:color w:val="800000"/>
                <w:sz w:val="16"/>
                <w:szCs w:val="16"/>
                <w:highlight w:val="white"/>
                <w:lang w:eastAsia="is-IS"/>
              </w:rPr>
              <w:t>AdditionalStreetName</w:t>
            </w:r>
            <w:proofErr w:type="spellEnd"/>
            <w:r w:rsidRPr="009B7E77">
              <w:rPr>
                <w:rFonts w:ascii="Courier New" w:hAnsi="Courier New" w:cs="Courier New"/>
                <w:color w:val="0000FF"/>
                <w:sz w:val="16"/>
                <w:szCs w:val="16"/>
                <w:highlight w:val="white"/>
              </w:rPr>
              <w:t>&gt;</w:t>
            </w:r>
            <w:del w:id="486" w:author="Georg Birgisson" w:date="2021-10-12T09:58:00Z">
              <w:r w:rsidDel="00706D8A">
                <w:rPr>
                  <w:rFonts w:ascii="Courier New" w:hAnsi="Courier New" w:cs="Courier New"/>
                  <w:color w:val="0000FF"/>
                  <w:sz w:val="16"/>
                  <w:szCs w:val="16"/>
                  <w:highlight w:val="white"/>
                </w:rPr>
                <w:br/>
                <w:delText xml:space="preserve">                </w:delText>
              </w:r>
            </w:del>
            <w:r w:rsidR="00672BF0">
              <w:rPr>
                <w:rFonts w:ascii="Courier New" w:hAnsi="Courier New" w:cs="Courier New"/>
                <w:color w:val="000000"/>
                <w:sz w:val="16"/>
                <w:szCs w:val="16"/>
                <w:highlight w:val="white"/>
              </w:rPr>
              <w:t>Önnur hæð</w:t>
            </w:r>
            <w:ins w:id="487" w:author="Georg Birgisson" w:date="2021-10-12T09:58:00Z">
              <w:r w:rsidR="00706D8A">
                <w:rPr>
                  <w:rFonts w:ascii="Courier New" w:hAnsi="Courier New" w:cs="Courier New"/>
                  <w:color w:val="000000"/>
                  <w:sz w:val="16"/>
                  <w:szCs w:val="16"/>
                  <w:highlight w:val="white"/>
                </w:rPr>
                <w:br/>
              </w:r>
              <w:r w:rsidR="00706D8A">
                <w:rPr>
                  <w:rFonts w:ascii="Courier New" w:hAnsi="Courier New" w:cs="Courier New"/>
                  <w:color w:val="0000FF"/>
                  <w:sz w:val="16"/>
                  <w:szCs w:val="16"/>
                  <w:highlight w:val="white"/>
                </w:rPr>
                <w:t xml:space="preserve">   </w:t>
              </w:r>
            </w:ins>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w:t>
            </w:r>
            <w:r w:rsidRPr="009B7E77">
              <w:rPr>
                <w:rFonts w:ascii="Courier New" w:hAnsi="Courier New" w:cs="Courier New"/>
                <w:color w:val="800000"/>
                <w:sz w:val="16"/>
                <w:szCs w:val="16"/>
                <w:highlight w:val="white"/>
                <w:lang w:eastAsia="is-IS"/>
              </w:rPr>
              <w:t>AdditionalStreetName</w:t>
            </w:r>
            <w:proofErr w:type="spellEnd"/>
            <w:r w:rsidRPr="009B7E77">
              <w:rPr>
                <w:rFonts w:ascii="Courier New" w:hAnsi="Courier New" w:cs="Courier New"/>
                <w:color w:val="0000FF"/>
                <w:sz w:val="16"/>
                <w:szCs w:val="16"/>
                <w:highlight w:val="white"/>
              </w:rPr>
              <w:t>&gt;</w:t>
            </w:r>
          </w:p>
        </w:tc>
        <w:tc>
          <w:tcPr>
            <w:tcW w:w="1842" w:type="dxa"/>
          </w:tcPr>
          <w:p w14:paraId="0DBE4AE7"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Heimilisfang lína2</w:t>
            </w:r>
          </w:p>
        </w:tc>
        <w:tc>
          <w:tcPr>
            <w:tcW w:w="851" w:type="dxa"/>
          </w:tcPr>
          <w:p w14:paraId="584C485F"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992" w:type="dxa"/>
          </w:tcPr>
          <w:p w14:paraId="01815728" w14:textId="22B1430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w:t>
            </w:r>
            <w:r>
              <w:rPr>
                <w:rFonts w:ascii="Courier New" w:hAnsi="Courier New" w:cs="Courier New"/>
                <w:color w:val="000000"/>
                <w:sz w:val="16"/>
                <w:szCs w:val="16"/>
              </w:rPr>
              <w:t>51</w:t>
            </w:r>
          </w:p>
        </w:tc>
      </w:tr>
      <w:tr w:rsidR="00672BF0" w:rsidRPr="009B7E77" w14:paraId="0D4DA130" w14:textId="77777777" w:rsidTr="007111CD">
        <w:tc>
          <w:tcPr>
            <w:tcW w:w="5841" w:type="dxa"/>
          </w:tcPr>
          <w:p w14:paraId="4B87DD59" w14:textId="620171DE"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cbc:CityName</w:t>
            </w:r>
            <w:proofErr w:type="spellEnd"/>
            <w:r w:rsidRPr="009B7E77">
              <w:rPr>
                <w:rFonts w:ascii="Courier New" w:hAnsi="Courier New" w:cs="Courier New"/>
                <w:color w:val="0000FF"/>
                <w:sz w:val="16"/>
                <w:szCs w:val="16"/>
                <w:highlight w:val="white"/>
              </w:rPr>
              <w:t>&gt;</w:t>
            </w:r>
            <w:r w:rsidR="00672BF0">
              <w:rPr>
                <w:rFonts w:ascii="Courier New" w:hAnsi="Courier New" w:cs="Courier New"/>
                <w:color w:val="000000"/>
                <w:sz w:val="16"/>
                <w:szCs w:val="16"/>
                <w:highlight w:val="white"/>
              </w:rPr>
              <w:t>Reykjavík</w:t>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cbc:CityName</w:t>
            </w:r>
            <w:proofErr w:type="spellEnd"/>
            <w:r w:rsidRPr="009B7E77">
              <w:rPr>
                <w:rFonts w:ascii="Courier New" w:hAnsi="Courier New" w:cs="Courier New"/>
                <w:color w:val="0000FF"/>
                <w:sz w:val="16"/>
                <w:szCs w:val="16"/>
                <w:highlight w:val="white"/>
              </w:rPr>
              <w:t>&gt;</w:t>
            </w:r>
          </w:p>
        </w:tc>
        <w:tc>
          <w:tcPr>
            <w:tcW w:w="1842" w:type="dxa"/>
          </w:tcPr>
          <w:p w14:paraId="364381F0"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Staður</w:t>
            </w:r>
          </w:p>
        </w:tc>
        <w:tc>
          <w:tcPr>
            <w:tcW w:w="851" w:type="dxa"/>
          </w:tcPr>
          <w:p w14:paraId="56DCAF86"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1..1</w:t>
            </w:r>
          </w:p>
        </w:tc>
        <w:tc>
          <w:tcPr>
            <w:tcW w:w="992" w:type="dxa"/>
          </w:tcPr>
          <w:p w14:paraId="6B4691A0" w14:textId="7F44A5AB"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w:t>
            </w:r>
            <w:r>
              <w:rPr>
                <w:rFonts w:ascii="Courier New" w:hAnsi="Courier New" w:cs="Courier New"/>
                <w:color w:val="000000"/>
                <w:sz w:val="16"/>
                <w:szCs w:val="16"/>
              </w:rPr>
              <w:t>52</w:t>
            </w:r>
          </w:p>
        </w:tc>
      </w:tr>
      <w:tr w:rsidR="00672BF0" w:rsidRPr="009B7E77" w14:paraId="1A18F6F7" w14:textId="77777777" w:rsidTr="007111CD">
        <w:tc>
          <w:tcPr>
            <w:tcW w:w="5841" w:type="dxa"/>
          </w:tcPr>
          <w:p w14:paraId="762D5DDD" w14:textId="45E39BD5"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cbc:PostalZone</w:t>
            </w:r>
            <w:proofErr w:type="spellEnd"/>
            <w:r w:rsidRPr="009B7E77">
              <w:rPr>
                <w:rFonts w:ascii="Courier New" w:hAnsi="Courier New" w:cs="Courier New"/>
                <w:color w:val="0000FF"/>
                <w:sz w:val="16"/>
                <w:szCs w:val="16"/>
                <w:highlight w:val="white"/>
              </w:rPr>
              <w:t>&gt;</w:t>
            </w:r>
            <w:r w:rsidR="00672BF0">
              <w:rPr>
                <w:rFonts w:ascii="Courier New" w:hAnsi="Courier New" w:cs="Courier New"/>
                <w:color w:val="000000"/>
                <w:sz w:val="16"/>
                <w:szCs w:val="16"/>
                <w:highlight w:val="white"/>
              </w:rPr>
              <w:t>101</w:t>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cbc:PostalZone</w:t>
            </w:r>
            <w:proofErr w:type="spellEnd"/>
            <w:r w:rsidRPr="009B7E77">
              <w:rPr>
                <w:rFonts w:ascii="Courier New" w:hAnsi="Courier New" w:cs="Courier New"/>
                <w:color w:val="0000FF"/>
                <w:sz w:val="16"/>
                <w:szCs w:val="16"/>
                <w:highlight w:val="white"/>
              </w:rPr>
              <w:t>&gt;</w:t>
            </w:r>
          </w:p>
        </w:tc>
        <w:tc>
          <w:tcPr>
            <w:tcW w:w="1842" w:type="dxa"/>
          </w:tcPr>
          <w:p w14:paraId="4576E6AA"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Póstnúmer</w:t>
            </w:r>
          </w:p>
        </w:tc>
        <w:tc>
          <w:tcPr>
            <w:tcW w:w="851" w:type="dxa"/>
          </w:tcPr>
          <w:p w14:paraId="7D7BD980"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992" w:type="dxa"/>
          </w:tcPr>
          <w:p w14:paraId="13540A39" w14:textId="344C0128"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w:t>
            </w:r>
            <w:r>
              <w:rPr>
                <w:rFonts w:ascii="Courier New" w:hAnsi="Courier New" w:cs="Courier New"/>
                <w:color w:val="000000"/>
                <w:sz w:val="16"/>
                <w:szCs w:val="16"/>
              </w:rPr>
              <w:t>53</w:t>
            </w:r>
          </w:p>
        </w:tc>
      </w:tr>
      <w:tr w:rsidR="00672BF0" w:rsidRPr="009B7E77" w14:paraId="13677814" w14:textId="77777777" w:rsidTr="007111CD">
        <w:tc>
          <w:tcPr>
            <w:tcW w:w="5841" w:type="dxa"/>
          </w:tcPr>
          <w:p w14:paraId="4AC7156E" w14:textId="0918FFAB"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cbc:CountrySubentity</w:t>
            </w:r>
            <w:proofErr w:type="spellEnd"/>
            <w:r w:rsidRPr="009B7E77">
              <w:rPr>
                <w:rFonts w:ascii="Courier New" w:hAnsi="Courier New" w:cs="Courier New"/>
                <w:color w:val="0000FF"/>
                <w:sz w:val="16"/>
                <w:szCs w:val="16"/>
                <w:highlight w:val="white"/>
              </w:rPr>
              <w:t>&gt;</w:t>
            </w:r>
            <w:r w:rsidR="00672BF0">
              <w:rPr>
                <w:rFonts w:ascii="Courier New" w:hAnsi="Courier New" w:cs="Courier New"/>
                <w:color w:val="000000"/>
                <w:sz w:val="16"/>
                <w:szCs w:val="16"/>
                <w:highlight w:val="white"/>
              </w:rPr>
              <w:t>Suðvesturland</w:t>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cbc:CountrySubentity</w:t>
            </w:r>
            <w:proofErr w:type="spellEnd"/>
            <w:r w:rsidRPr="009B7E77">
              <w:rPr>
                <w:rFonts w:ascii="Courier New" w:hAnsi="Courier New" w:cs="Courier New"/>
                <w:color w:val="0000FF"/>
                <w:sz w:val="16"/>
                <w:szCs w:val="16"/>
                <w:highlight w:val="white"/>
              </w:rPr>
              <w:t>&gt;</w:t>
            </w:r>
          </w:p>
        </w:tc>
        <w:tc>
          <w:tcPr>
            <w:tcW w:w="1842" w:type="dxa"/>
          </w:tcPr>
          <w:p w14:paraId="528E0389"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Svæði</w:t>
            </w:r>
          </w:p>
        </w:tc>
        <w:tc>
          <w:tcPr>
            <w:tcW w:w="851" w:type="dxa"/>
          </w:tcPr>
          <w:p w14:paraId="2D2A9229"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992" w:type="dxa"/>
          </w:tcPr>
          <w:p w14:paraId="5535FE3E" w14:textId="165C4AAF"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w:t>
            </w:r>
            <w:r>
              <w:rPr>
                <w:rFonts w:ascii="Courier New" w:hAnsi="Courier New" w:cs="Courier New"/>
                <w:color w:val="000000"/>
                <w:sz w:val="16"/>
                <w:szCs w:val="16"/>
              </w:rPr>
              <w:t>54</w:t>
            </w:r>
          </w:p>
        </w:tc>
      </w:tr>
      <w:tr w:rsidR="00672BF0" w:rsidRPr="009B7E77" w14:paraId="6F886CD9" w14:textId="77777777" w:rsidTr="007111CD">
        <w:tc>
          <w:tcPr>
            <w:tcW w:w="5841" w:type="dxa"/>
          </w:tcPr>
          <w:p w14:paraId="03764BCB" w14:textId="63C56719"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w:t>
            </w:r>
            <w:r w:rsidR="00100CC9">
              <w:rPr>
                <w:rFonts w:ascii="Courier New" w:hAnsi="Courier New" w:cs="Courier New"/>
                <w:color w:val="800000"/>
                <w:sz w:val="16"/>
                <w:szCs w:val="16"/>
                <w:highlight w:val="white"/>
              </w:rPr>
              <w:t>a</w:t>
            </w:r>
            <w:r w:rsidRPr="009B7E77">
              <w:rPr>
                <w:rFonts w:ascii="Courier New" w:hAnsi="Courier New" w:cs="Courier New"/>
                <w:color w:val="800000"/>
                <w:sz w:val="16"/>
                <w:szCs w:val="16"/>
                <w:highlight w:val="white"/>
              </w:rPr>
              <w:t>c:AddressLine</w:t>
            </w:r>
            <w:proofErr w:type="spellEnd"/>
            <w:r w:rsidRPr="009B7E77">
              <w:rPr>
                <w:rFonts w:ascii="Courier New" w:hAnsi="Courier New" w:cs="Courier New"/>
                <w:color w:val="0000FF"/>
                <w:sz w:val="16"/>
                <w:szCs w:val="16"/>
                <w:highlight w:val="white"/>
              </w:rPr>
              <w:t>&gt;</w:t>
            </w:r>
          </w:p>
        </w:tc>
        <w:tc>
          <w:tcPr>
            <w:tcW w:w="1842" w:type="dxa"/>
          </w:tcPr>
          <w:p w14:paraId="6C466AE2"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51" w:type="dxa"/>
          </w:tcPr>
          <w:p w14:paraId="647F4C85"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992" w:type="dxa"/>
          </w:tcPr>
          <w:p w14:paraId="02A7843B"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672BF0" w:rsidRPr="009B7E77" w14:paraId="1389C083" w14:textId="77777777" w:rsidTr="007111CD">
        <w:tc>
          <w:tcPr>
            <w:tcW w:w="5841" w:type="dxa"/>
          </w:tcPr>
          <w:p w14:paraId="5FC4C17C"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cbc:Line</w:t>
            </w:r>
            <w:proofErr w:type="spellEnd"/>
            <w:r w:rsidRPr="009B7E77">
              <w:rPr>
                <w:rFonts w:ascii="Courier New" w:hAnsi="Courier New" w:cs="Courier New"/>
                <w:color w:val="0000FF"/>
                <w:sz w:val="16"/>
                <w:szCs w:val="16"/>
                <w:highlight w:val="white"/>
              </w:rPr>
              <w:t>&gt;</w:t>
            </w:r>
            <w:r w:rsidRPr="009B7E77">
              <w:rPr>
                <w:rFonts w:ascii="Courier New" w:hAnsi="Courier New" w:cs="Courier New"/>
                <w:color w:val="000000"/>
                <w:sz w:val="16"/>
                <w:szCs w:val="16"/>
                <w:highlight w:val="white"/>
              </w:rPr>
              <w:t>Söludeild</w:t>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cbc:Line</w:t>
            </w:r>
            <w:proofErr w:type="spellEnd"/>
            <w:r w:rsidRPr="009B7E77">
              <w:rPr>
                <w:rFonts w:ascii="Courier New" w:hAnsi="Courier New" w:cs="Courier New"/>
                <w:color w:val="0000FF"/>
                <w:sz w:val="16"/>
                <w:szCs w:val="16"/>
                <w:highlight w:val="white"/>
              </w:rPr>
              <w:t>&gt;</w:t>
            </w:r>
          </w:p>
        </w:tc>
        <w:tc>
          <w:tcPr>
            <w:tcW w:w="1842" w:type="dxa"/>
          </w:tcPr>
          <w:p w14:paraId="1A3F9E2C"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Heimilisfang lína3</w:t>
            </w:r>
          </w:p>
        </w:tc>
        <w:tc>
          <w:tcPr>
            <w:tcW w:w="851" w:type="dxa"/>
          </w:tcPr>
          <w:p w14:paraId="15A3B596"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992" w:type="dxa"/>
          </w:tcPr>
          <w:p w14:paraId="4479E66D" w14:textId="26C693E8"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BT-16</w:t>
            </w:r>
            <w:r>
              <w:rPr>
                <w:rFonts w:ascii="Courier New" w:hAnsi="Courier New" w:cs="Courier New"/>
                <w:color w:val="000000"/>
                <w:sz w:val="16"/>
                <w:szCs w:val="16"/>
              </w:rPr>
              <w:t>3</w:t>
            </w:r>
          </w:p>
        </w:tc>
      </w:tr>
      <w:tr w:rsidR="00672BF0" w:rsidRPr="009B7E77" w14:paraId="657F4CDB" w14:textId="77777777" w:rsidTr="007111CD">
        <w:tc>
          <w:tcPr>
            <w:tcW w:w="5841" w:type="dxa"/>
          </w:tcPr>
          <w:p w14:paraId="26AB1E0F" w14:textId="54CA2FA5"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w:t>
            </w:r>
            <w:r w:rsidR="00100CC9">
              <w:rPr>
                <w:rFonts w:ascii="Courier New" w:hAnsi="Courier New" w:cs="Courier New"/>
                <w:color w:val="800000"/>
                <w:sz w:val="16"/>
                <w:szCs w:val="16"/>
                <w:highlight w:val="white"/>
              </w:rPr>
              <w:t>a</w:t>
            </w:r>
            <w:r w:rsidRPr="009B7E77">
              <w:rPr>
                <w:rFonts w:ascii="Courier New" w:hAnsi="Courier New" w:cs="Courier New"/>
                <w:color w:val="800000"/>
                <w:sz w:val="16"/>
                <w:szCs w:val="16"/>
                <w:highlight w:val="white"/>
              </w:rPr>
              <w:t>c:AddressLine</w:t>
            </w:r>
            <w:proofErr w:type="spellEnd"/>
            <w:r w:rsidRPr="009B7E77">
              <w:rPr>
                <w:rFonts w:ascii="Courier New" w:hAnsi="Courier New" w:cs="Courier New"/>
                <w:color w:val="0000FF"/>
                <w:sz w:val="16"/>
                <w:szCs w:val="16"/>
                <w:highlight w:val="white"/>
              </w:rPr>
              <w:t>&gt;</w:t>
            </w:r>
          </w:p>
        </w:tc>
        <w:tc>
          <w:tcPr>
            <w:tcW w:w="1842" w:type="dxa"/>
          </w:tcPr>
          <w:p w14:paraId="0DACEF55"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51" w:type="dxa"/>
          </w:tcPr>
          <w:p w14:paraId="3E66471A"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992" w:type="dxa"/>
          </w:tcPr>
          <w:p w14:paraId="74C28543"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672BF0" w:rsidRPr="009B7E77" w14:paraId="774D6664" w14:textId="77777777" w:rsidTr="007111CD">
        <w:tc>
          <w:tcPr>
            <w:tcW w:w="5841" w:type="dxa"/>
          </w:tcPr>
          <w:p w14:paraId="5FB44E97"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cac:Country</w:t>
            </w:r>
            <w:proofErr w:type="spellEnd"/>
            <w:r w:rsidRPr="009B7E77">
              <w:rPr>
                <w:rFonts w:ascii="Courier New" w:hAnsi="Courier New" w:cs="Courier New"/>
                <w:color w:val="0000FF"/>
                <w:sz w:val="16"/>
                <w:szCs w:val="16"/>
                <w:highlight w:val="white"/>
              </w:rPr>
              <w:t>&gt;</w:t>
            </w:r>
          </w:p>
        </w:tc>
        <w:tc>
          <w:tcPr>
            <w:tcW w:w="1842" w:type="dxa"/>
          </w:tcPr>
          <w:p w14:paraId="2337D950"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51" w:type="dxa"/>
          </w:tcPr>
          <w:p w14:paraId="30989F77"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992" w:type="dxa"/>
          </w:tcPr>
          <w:p w14:paraId="6A2A640E"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672BF0" w:rsidRPr="009B7E77" w14:paraId="2EB7796B" w14:textId="77777777" w:rsidTr="007111CD">
        <w:tc>
          <w:tcPr>
            <w:tcW w:w="5841" w:type="dxa"/>
          </w:tcPr>
          <w:p w14:paraId="6F5E0D73" w14:textId="77777777" w:rsidR="00DD40A2" w:rsidRPr="009B7E77" w:rsidRDefault="00DD40A2"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cbc:IdentificationCode</w:t>
            </w:r>
            <w:proofErr w:type="spellEnd"/>
            <w:r w:rsidRPr="009B7E77">
              <w:rPr>
                <w:rFonts w:ascii="Courier New" w:hAnsi="Courier New" w:cs="Courier New"/>
                <w:color w:val="0000FF"/>
                <w:sz w:val="16"/>
                <w:szCs w:val="16"/>
                <w:highlight w:val="white"/>
              </w:rPr>
              <w:t>&gt;</w:t>
            </w:r>
            <w:r w:rsidRPr="009B7E77">
              <w:rPr>
                <w:rFonts w:ascii="Courier New" w:hAnsi="Courier New" w:cs="Courier New"/>
                <w:color w:val="000000"/>
                <w:sz w:val="16"/>
                <w:szCs w:val="16"/>
                <w:highlight w:val="white"/>
              </w:rPr>
              <w:t>IS</w:t>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cbc:IdentificationCode</w:t>
            </w:r>
            <w:proofErr w:type="spellEnd"/>
            <w:r w:rsidRPr="009B7E77">
              <w:rPr>
                <w:rFonts w:ascii="Courier New" w:hAnsi="Courier New" w:cs="Courier New"/>
                <w:color w:val="0000FF"/>
                <w:sz w:val="16"/>
                <w:szCs w:val="16"/>
                <w:highlight w:val="white"/>
              </w:rPr>
              <w:t>&gt;</w:t>
            </w:r>
          </w:p>
        </w:tc>
        <w:tc>
          <w:tcPr>
            <w:tcW w:w="1842" w:type="dxa"/>
          </w:tcPr>
          <w:p w14:paraId="0636F030" w14:textId="77777777" w:rsidR="00DD40A2" w:rsidRPr="009B7E77" w:rsidRDefault="00DD40A2"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Land</w:t>
            </w:r>
          </w:p>
        </w:tc>
        <w:tc>
          <w:tcPr>
            <w:tcW w:w="851" w:type="dxa"/>
          </w:tcPr>
          <w:p w14:paraId="04A91B36" w14:textId="77777777" w:rsidR="00DD40A2" w:rsidRPr="009B7E77" w:rsidRDefault="00DD40A2"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1..1</w:t>
            </w:r>
          </w:p>
        </w:tc>
        <w:tc>
          <w:tcPr>
            <w:tcW w:w="992" w:type="dxa"/>
          </w:tcPr>
          <w:p w14:paraId="66859BD0" w14:textId="3BA1B42A" w:rsidR="00DD40A2" w:rsidRPr="009B7E77" w:rsidRDefault="00DD40A2"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w:t>
            </w:r>
            <w:r>
              <w:rPr>
                <w:rFonts w:ascii="Courier New" w:hAnsi="Courier New" w:cs="Courier New"/>
                <w:color w:val="000000"/>
                <w:sz w:val="16"/>
                <w:szCs w:val="16"/>
              </w:rPr>
              <w:t>55</w:t>
            </w:r>
          </w:p>
        </w:tc>
      </w:tr>
      <w:tr w:rsidR="00672BF0" w:rsidRPr="009B7E77" w14:paraId="7967D823" w14:textId="77777777" w:rsidTr="007111CD">
        <w:tc>
          <w:tcPr>
            <w:tcW w:w="5841" w:type="dxa"/>
          </w:tcPr>
          <w:p w14:paraId="4FB9C534"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cac:Country</w:t>
            </w:r>
            <w:proofErr w:type="spellEnd"/>
            <w:r w:rsidRPr="009B7E77">
              <w:rPr>
                <w:rFonts w:ascii="Courier New" w:hAnsi="Courier New" w:cs="Courier New"/>
                <w:color w:val="0000FF"/>
                <w:sz w:val="16"/>
                <w:szCs w:val="16"/>
                <w:highlight w:val="white"/>
              </w:rPr>
              <w:t>&gt;</w:t>
            </w:r>
          </w:p>
        </w:tc>
        <w:tc>
          <w:tcPr>
            <w:tcW w:w="1842" w:type="dxa"/>
          </w:tcPr>
          <w:p w14:paraId="24CF32BC"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51" w:type="dxa"/>
          </w:tcPr>
          <w:p w14:paraId="3BDA1DC7"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992" w:type="dxa"/>
          </w:tcPr>
          <w:p w14:paraId="39B54012"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672BF0" w:rsidRPr="009B7E77" w14:paraId="717CBF51" w14:textId="77777777" w:rsidTr="007111CD">
        <w:tc>
          <w:tcPr>
            <w:tcW w:w="5841" w:type="dxa"/>
          </w:tcPr>
          <w:p w14:paraId="1FDBC29C"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cac:PostalAddress</w:t>
            </w:r>
            <w:proofErr w:type="spellEnd"/>
            <w:r w:rsidRPr="009B7E77">
              <w:rPr>
                <w:rFonts w:ascii="Courier New" w:hAnsi="Courier New" w:cs="Courier New"/>
                <w:color w:val="0000FF"/>
                <w:sz w:val="16"/>
                <w:szCs w:val="16"/>
                <w:highlight w:val="white"/>
              </w:rPr>
              <w:t>&gt;</w:t>
            </w:r>
          </w:p>
        </w:tc>
        <w:tc>
          <w:tcPr>
            <w:tcW w:w="1842" w:type="dxa"/>
          </w:tcPr>
          <w:p w14:paraId="4CC592F1"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51" w:type="dxa"/>
          </w:tcPr>
          <w:p w14:paraId="52A31133"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992" w:type="dxa"/>
          </w:tcPr>
          <w:p w14:paraId="54D7AFB6"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r>
    </w:tbl>
    <w:p w14:paraId="0E50AC4E" w14:textId="77777777" w:rsidR="00DD40A2" w:rsidRDefault="00DD40A2" w:rsidP="00DD40A2">
      <w:pPr>
        <w:pStyle w:val="BodyText"/>
        <w:rPr>
          <w:highlight w:val="white"/>
        </w:rPr>
      </w:pPr>
      <w:r w:rsidRPr="00D26E2F">
        <w:rPr>
          <w:highlight w:val="white"/>
        </w:rPr>
        <w:t>Þessi svæði má nýta til að gefa upp íslensk heimilisföng á hefðbundinn hátt</w:t>
      </w:r>
      <w:r>
        <w:rPr>
          <w:highlight w:val="white"/>
        </w:rPr>
        <w:t>,</w:t>
      </w:r>
      <w:r w:rsidRPr="00D26E2F">
        <w:rPr>
          <w:highlight w:val="white"/>
        </w:rPr>
        <w:t xml:space="preserve"> samanber eftirfarandi töflu</w:t>
      </w:r>
      <w:r>
        <w:rPr>
          <w:highlight w:val="white"/>
        </w:rPr>
        <w:t>.</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5"/>
        <w:gridCol w:w="4881"/>
      </w:tblGrid>
      <w:tr w:rsidR="003167A3" w:rsidRPr="00AB6641" w14:paraId="5F1B3650" w14:textId="77777777" w:rsidTr="00FE44E5">
        <w:tc>
          <w:tcPr>
            <w:tcW w:w="4693" w:type="dxa"/>
          </w:tcPr>
          <w:p w14:paraId="29788F7C" w14:textId="77777777" w:rsidR="003167A3" w:rsidRPr="00AB6641" w:rsidRDefault="003167A3" w:rsidP="00AB6E8B">
            <w:pPr>
              <w:rPr>
                <w:rFonts w:ascii="Courier New" w:hAnsi="Courier New" w:cs="Courier New"/>
                <w:b/>
                <w:bCs/>
                <w:color w:val="000000"/>
                <w:sz w:val="16"/>
                <w:szCs w:val="16"/>
                <w:highlight w:val="white"/>
                <w:rPrChange w:id="488" w:author="Georg Birgisson" w:date="2021-10-12T09:59:00Z">
                  <w:rPr>
                    <w:rFonts w:ascii="Courier New" w:hAnsi="Courier New" w:cs="Courier New"/>
                    <w:b/>
                    <w:highlight w:val="white"/>
                  </w:rPr>
                </w:rPrChange>
              </w:rPr>
            </w:pPr>
            <w:r w:rsidRPr="00AB6641">
              <w:rPr>
                <w:rFonts w:ascii="Courier New" w:hAnsi="Courier New" w:cs="Courier New"/>
                <w:b/>
                <w:bCs/>
                <w:color w:val="000000"/>
                <w:sz w:val="16"/>
                <w:szCs w:val="16"/>
                <w:highlight w:val="white"/>
                <w:rPrChange w:id="489" w:author="Georg Birgisson" w:date="2021-10-12T09:59:00Z">
                  <w:rPr>
                    <w:rFonts w:ascii="Courier New" w:hAnsi="Courier New" w:cs="Courier New"/>
                    <w:b/>
                    <w:highlight w:val="white"/>
                  </w:rPr>
                </w:rPrChange>
              </w:rPr>
              <w:t>Uppsetning</w:t>
            </w:r>
          </w:p>
        </w:tc>
        <w:tc>
          <w:tcPr>
            <w:tcW w:w="4943" w:type="dxa"/>
          </w:tcPr>
          <w:p w14:paraId="11254D82" w14:textId="77777777" w:rsidR="003167A3" w:rsidRPr="00AB6641" w:rsidRDefault="003167A3" w:rsidP="00AB6E8B">
            <w:pPr>
              <w:rPr>
                <w:rFonts w:ascii="Courier New" w:hAnsi="Courier New" w:cs="Courier New"/>
                <w:b/>
                <w:bCs/>
                <w:color w:val="000000"/>
                <w:sz w:val="16"/>
                <w:szCs w:val="16"/>
                <w:highlight w:val="white"/>
                <w:rPrChange w:id="490" w:author="Georg Birgisson" w:date="2021-10-12T09:59:00Z">
                  <w:rPr>
                    <w:rFonts w:ascii="Courier New" w:hAnsi="Courier New" w:cs="Courier New"/>
                    <w:b/>
                    <w:color w:val="800000"/>
                    <w:highlight w:val="white"/>
                  </w:rPr>
                </w:rPrChange>
              </w:rPr>
            </w:pPr>
            <w:r w:rsidRPr="00AB6641">
              <w:rPr>
                <w:rFonts w:ascii="Courier New" w:hAnsi="Courier New" w:cs="Courier New"/>
                <w:b/>
                <w:bCs/>
                <w:color w:val="800000"/>
                <w:sz w:val="16"/>
                <w:szCs w:val="16"/>
                <w:highlight w:val="white"/>
                <w:rPrChange w:id="491" w:author="Georg Birgisson" w:date="2021-10-12T09:59:00Z">
                  <w:rPr>
                    <w:rFonts w:ascii="Courier New" w:hAnsi="Courier New" w:cs="Courier New"/>
                    <w:b/>
                    <w:color w:val="800000"/>
                    <w:highlight w:val="white"/>
                  </w:rPr>
                </w:rPrChange>
              </w:rPr>
              <w:t>Uppruni</w:t>
            </w:r>
          </w:p>
        </w:tc>
      </w:tr>
      <w:tr w:rsidR="001E3423" w:rsidRPr="00D26E2F" w14:paraId="00A4DF56" w14:textId="77777777" w:rsidTr="00FE44E5">
        <w:tc>
          <w:tcPr>
            <w:tcW w:w="4693" w:type="dxa"/>
          </w:tcPr>
          <w:p w14:paraId="31FF7CD8" w14:textId="77777777" w:rsidR="001E3423" w:rsidRDefault="003167A3" w:rsidP="00AB6E8B">
            <w:pPr>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Aðalstræti 32</w:t>
            </w:r>
          </w:p>
          <w:p w14:paraId="316545E2" w14:textId="77777777" w:rsidR="001E3423" w:rsidRDefault="007B4CA4" w:rsidP="00AB6E8B">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Hús verslunarinnar</w:t>
            </w:r>
          </w:p>
          <w:p w14:paraId="1536B9A8" w14:textId="77777777" w:rsidR="00562D4B" w:rsidRPr="00D26E2F" w:rsidRDefault="00562D4B" w:rsidP="00AB6E8B">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Bókhaldsdeild</w:t>
            </w:r>
          </w:p>
          <w:p w14:paraId="30E4DD67" w14:textId="77777777" w:rsidR="00562D4B" w:rsidRDefault="003167A3" w:rsidP="00AB6E8B">
            <w:pPr>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101 Reykjavík</w:t>
            </w:r>
          </w:p>
          <w:p w14:paraId="570E8704" w14:textId="77777777" w:rsidR="00562D4B" w:rsidRPr="00D26E2F" w:rsidRDefault="00562D4B" w:rsidP="00AB6E8B">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Suðvesturland</w:t>
            </w:r>
          </w:p>
          <w:p w14:paraId="635E930C" w14:textId="77777777" w:rsidR="001E3423" w:rsidRPr="00D26E2F" w:rsidRDefault="001E3423" w:rsidP="00AB6E8B">
            <w:pPr>
              <w:rPr>
                <w:highlight w:val="white"/>
              </w:rPr>
            </w:pPr>
            <w:r w:rsidRPr="00D26E2F">
              <w:rPr>
                <w:rFonts w:ascii="Courier New" w:hAnsi="Courier New" w:cs="Courier New"/>
                <w:color w:val="000000"/>
                <w:sz w:val="16"/>
                <w:szCs w:val="16"/>
                <w:highlight w:val="white"/>
              </w:rPr>
              <w:t>Ísland (IS umbreytt)</w:t>
            </w:r>
          </w:p>
        </w:tc>
        <w:tc>
          <w:tcPr>
            <w:tcW w:w="4943" w:type="dxa"/>
          </w:tcPr>
          <w:p w14:paraId="3112548D" w14:textId="2C1544D8" w:rsidR="00DD40A2" w:rsidRPr="00D26E2F" w:rsidRDefault="00DD40A2" w:rsidP="00DD40A2">
            <w:pPr>
              <w:rPr>
                <w:rFonts w:ascii="Courier New" w:hAnsi="Courier New" w:cs="Courier New"/>
                <w:color w:val="800000"/>
                <w:sz w:val="16"/>
                <w:szCs w:val="16"/>
                <w:highlight w:val="white"/>
              </w:rPr>
            </w:pPr>
            <w:proofErr w:type="spellStart"/>
            <w:r w:rsidRPr="00D26E2F">
              <w:rPr>
                <w:rFonts w:ascii="Courier New" w:hAnsi="Courier New" w:cs="Courier New"/>
                <w:color w:val="800000"/>
                <w:sz w:val="16"/>
                <w:szCs w:val="16"/>
                <w:highlight w:val="white"/>
              </w:rPr>
              <w:t>StreetName</w:t>
            </w:r>
            <w:proofErr w:type="spellEnd"/>
            <w:r>
              <w:rPr>
                <w:rFonts w:ascii="Courier New" w:hAnsi="Courier New" w:cs="Courier New"/>
                <w:color w:val="800000"/>
                <w:sz w:val="16"/>
                <w:szCs w:val="16"/>
                <w:highlight w:val="white"/>
              </w:rPr>
              <w:t xml:space="preserve"> (BT-50)</w:t>
            </w:r>
          </w:p>
          <w:p w14:paraId="274281C3" w14:textId="42A45F87" w:rsidR="00DD40A2" w:rsidRDefault="00DD40A2" w:rsidP="00DD40A2">
            <w:pPr>
              <w:rPr>
                <w:rFonts w:ascii="Courier New" w:hAnsi="Courier New" w:cs="Courier New"/>
                <w:color w:val="800000"/>
                <w:sz w:val="16"/>
                <w:szCs w:val="16"/>
                <w:highlight w:val="white"/>
                <w:lang w:eastAsia="is-IS"/>
              </w:rPr>
            </w:pPr>
            <w:proofErr w:type="spellStart"/>
            <w:r w:rsidRPr="007E5389">
              <w:rPr>
                <w:rFonts w:ascii="Courier New" w:hAnsi="Courier New" w:cs="Courier New"/>
                <w:color w:val="800000"/>
                <w:sz w:val="16"/>
                <w:szCs w:val="16"/>
                <w:highlight w:val="white"/>
                <w:lang w:eastAsia="is-IS"/>
              </w:rPr>
              <w:t>AdditionalStreetName</w:t>
            </w:r>
            <w:proofErr w:type="spellEnd"/>
            <w:r>
              <w:rPr>
                <w:rFonts w:ascii="Courier New" w:hAnsi="Courier New" w:cs="Courier New"/>
                <w:color w:val="800000"/>
                <w:sz w:val="16"/>
                <w:szCs w:val="16"/>
                <w:highlight w:val="white"/>
                <w:lang w:eastAsia="is-IS"/>
              </w:rPr>
              <w:t xml:space="preserve"> (BT-51)</w:t>
            </w:r>
          </w:p>
          <w:p w14:paraId="3D78D5D4" w14:textId="6C3757F6" w:rsidR="00DD40A2" w:rsidRPr="00D26E2F" w:rsidRDefault="00DD40A2" w:rsidP="00DD40A2">
            <w:pPr>
              <w:rPr>
                <w:rFonts w:ascii="Courier New" w:hAnsi="Courier New" w:cs="Courier New"/>
                <w:color w:val="800000"/>
                <w:sz w:val="16"/>
                <w:szCs w:val="16"/>
                <w:highlight w:val="white"/>
              </w:rPr>
            </w:pPr>
            <w:proofErr w:type="spellStart"/>
            <w:r>
              <w:rPr>
                <w:rFonts w:ascii="Courier New" w:hAnsi="Courier New" w:cs="Courier New"/>
                <w:color w:val="800000"/>
                <w:sz w:val="16"/>
                <w:szCs w:val="16"/>
                <w:highlight w:val="white"/>
                <w:lang w:eastAsia="is-IS"/>
              </w:rPr>
              <w:t>Line</w:t>
            </w:r>
            <w:proofErr w:type="spellEnd"/>
            <w:r>
              <w:rPr>
                <w:rFonts w:ascii="Courier New" w:hAnsi="Courier New" w:cs="Courier New"/>
                <w:color w:val="800000"/>
                <w:sz w:val="16"/>
                <w:szCs w:val="16"/>
                <w:highlight w:val="white"/>
                <w:lang w:eastAsia="is-IS"/>
              </w:rPr>
              <w:t xml:space="preserve"> (BT-163)</w:t>
            </w:r>
          </w:p>
          <w:p w14:paraId="5FB00480" w14:textId="2B025229" w:rsidR="00DD40A2" w:rsidRDefault="00DD40A2" w:rsidP="00DD40A2">
            <w:pPr>
              <w:rPr>
                <w:rFonts w:ascii="Courier New" w:hAnsi="Courier New" w:cs="Courier New"/>
                <w:color w:val="800000"/>
                <w:sz w:val="16"/>
                <w:szCs w:val="16"/>
                <w:highlight w:val="white"/>
              </w:rPr>
            </w:pPr>
            <w:proofErr w:type="spellStart"/>
            <w:r w:rsidRPr="00D26E2F">
              <w:rPr>
                <w:rFonts w:ascii="Courier New" w:hAnsi="Courier New" w:cs="Courier New"/>
                <w:color w:val="800000"/>
                <w:sz w:val="16"/>
                <w:szCs w:val="16"/>
                <w:highlight w:val="white"/>
              </w:rPr>
              <w:t>PostalZone</w:t>
            </w:r>
            <w:proofErr w:type="spellEnd"/>
            <w:r w:rsidRPr="00D26E2F">
              <w:rPr>
                <w:rFonts w:ascii="Courier New" w:hAnsi="Courier New" w:cs="Courier New"/>
                <w:color w:val="800000"/>
                <w:sz w:val="16"/>
                <w:szCs w:val="16"/>
                <w:highlight w:val="white"/>
              </w:rPr>
              <w:t xml:space="preserve"> </w:t>
            </w:r>
            <w:proofErr w:type="spellStart"/>
            <w:r w:rsidRPr="00D26E2F">
              <w:rPr>
                <w:rFonts w:ascii="Courier New" w:hAnsi="Courier New" w:cs="Courier New"/>
                <w:color w:val="800000"/>
                <w:sz w:val="16"/>
                <w:szCs w:val="16"/>
                <w:highlight w:val="white"/>
              </w:rPr>
              <w:t>CityName</w:t>
            </w:r>
            <w:proofErr w:type="spellEnd"/>
            <w:r>
              <w:rPr>
                <w:rFonts w:ascii="Courier New" w:hAnsi="Courier New" w:cs="Courier New"/>
                <w:color w:val="800000"/>
                <w:sz w:val="16"/>
                <w:szCs w:val="16"/>
                <w:highlight w:val="white"/>
              </w:rPr>
              <w:t xml:space="preserve"> (BT53 og BT-52)</w:t>
            </w:r>
          </w:p>
          <w:p w14:paraId="7EA97E35" w14:textId="21B052D5" w:rsidR="00DD40A2" w:rsidRPr="00D26E2F" w:rsidRDefault="00DD40A2" w:rsidP="00DD40A2">
            <w:pPr>
              <w:rPr>
                <w:rFonts w:ascii="Courier New" w:hAnsi="Courier New" w:cs="Courier New"/>
                <w:color w:val="800000"/>
                <w:sz w:val="16"/>
                <w:szCs w:val="16"/>
                <w:highlight w:val="white"/>
              </w:rPr>
            </w:pPr>
            <w:proofErr w:type="spellStart"/>
            <w:r w:rsidRPr="001318A2">
              <w:rPr>
                <w:rFonts w:ascii="Courier New" w:hAnsi="Courier New" w:cs="Courier New"/>
                <w:color w:val="800000"/>
                <w:sz w:val="16"/>
                <w:szCs w:val="16"/>
                <w:highlight w:val="white"/>
              </w:rPr>
              <w:t>CountrySubentity</w:t>
            </w:r>
            <w:proofErr w:type="spellEnd"/>
            <w:r>
              <w:rPr>
                <w:rFonts w:ascii="Courier New" w:hAnsi="Courier New" w:cs="Courier New"/>
                <w:color w:val="800000"/>
                <w:sz w:val="16"/>
                <w:szCs w:val="16"/>
                <w:highlight w:val="white"/>
              </w:rPr>
              <w:t xml:space="preserve"> (BT-54)</w:t>
            </w:r>
          </w:p>
          <w:p w14:paraId="0A1FCA69" w14:textId="18326743" w:rsidR="001E3423" w:rsidRPr="00D26E2F" w:rsidRDefault="00DD40A2" w:rsidP="00DD40A2">
            <w:pPr>
              <w:rPr>
                <w:highlight w:val="white"/>
              </w:rPr>
            </w:pPr>
            <w:r w:rsidRPr="00D26E2F">
              <w:rPr>
                <w:rFonts w:ascii="Courier New" w:hAnsi="Courier New" w:cs="Courier New"/>
                <w:color w:val="800000"/>
                <w:sz w:val="16"/>
                <w:szCs w:val="16"/>
                <w:highlight w:val="white"/>
              </w:rPr>
              <w:t>Country</w:t>
            </w:r>
            <w:r w:rsidRPr="001D5DDA">
              <w:rPr>
                <w:rFonts w:ascii="Courier New" w:hAnsi="Courier New" w:cs="Courier New"/>
                <w:color w:val="800000"/>
                <w:sz w:val="16"/>
                <w:szCs w:val="16"/>
                <w:highlight w:val="white"/>
              </w:rPr>
              <w:t>/</w:t>
            </w:r>
            <w:proofErr w:type="spellStart"/>
            <w:r w:rsidRPr="001D5DDA">
              <w:rPr>
                <w:rFonts w:ascii="Courier New" w:hAnsi="Courier New" w:cs="Courier New"/>
                <w:color w:val="800000"/>
                <w:sz w:val="16"/>
                <w:szCs w:val="16"/>
                <w:highlight w:val="white"/>
              </w:rPr>
              <w:t>I</w:t>
            </w:r>
            <w:r w:rsidRPr="00D26E2F">
              <w:rPr>
                <w:rFonts w:ascii="Courier New" w:hAnsi="Courier New" w:cs="Courier New"/>
                <w:color w:val="800000"/>
                <w:sz w:val="16"/>
                <w:szCs w:val="16"/>
                <w:highlight w:val="white"/>
              </w:rPr>
              <w:t>dentificationCode</w:t>
            </w:r>
            <w:proofErr w:type="spellEnd"/>
            <w:r>
              <w:rPr>
                <w:rFonts w:ascii="Courier New" w:hAnsi="Courier New" w:cs="Courier New"/>
                <w:color w:val="800000"/>
                <w:sz w:val="16"/>
                <w:szCs w:val="16"/>
                <w:highlight w:val="white"/>
              </w:rPr>
              <w:t xml:space="preserve"> (BT-55)</w:t>
            </w:r>
          </w:p>
        </w:tc>
      </w:tr>
    </w:tbl>
    <w:p w14:paraId="3B8EF833" w14:textId="76D48FC5" w:rsidR="00F30E4F" w:rsidRDefault="00F30E4F" w:rsidP="00F30E4F">
      <w:pPr>
        <w:pStyle w:val="BodyText"/>
      </w:pPr>
      <w:bookmarkStart w:id="492" w:name="_Toc238955208"/>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F30E4F" w:rsidRPr="00DD76FE" w14:paraId="33EDD2BE" w14:textId="77777777" w:rsidTr="00B36349">
        <w:tc>
          <w:tcPr>
            <w:tcW w:w="6095" w:type="dxa"/>
          </w:tcPr>
          <w:p w14:paraId="33AF9C73" w14:textId="77777777" w:rsidR="00F30E4F" w:rsidRPr="00DD76FE" w:rsidRDefault="00F30E4F" w:rsidP="00DD76FE">
            <w:pPr>
              <w:pStyle w:val="BodyText"/>
              <w:spacing w:after="0"/>
              <w:rPr>
                <w:b/>
                <w:highlight w:val="white"/>
              </w:rPr>
            </w:pPr>
            <w:r w:rsidRPr="00DD76FE">
              <w:rPr>
                <w:b/>
                <w:highlight w:val="white"/>
              </w:rPr>
              <w:t>Regla</w:t>
            </w:r>
          </w:p>
        </w:tc>
        <w:tc>
          <w:tcPr>
            <w:tcW w:w="2439" w:type="dxa"/>
          </w:tcPr>
          <w:p w14:paraId="7311C955" w14:textId="77777777" w:rsidR="00F30E4F" w:rsidRPr="00DD76FE" w:rsidRDefault="00F30E4F" w:rsidP="00DD76FE">
            <w:pPr>
              <w:pStyle w:val="BodyText"/>
              <w:spacing w:after="0"/>
              <w:rPr>
                <w:b/>
                <w:highlight w:val="white"/>
              </w:rPr>
            </w:pPr>
            <w:r w:rsidRPr="00DD76FE">
              <w:rPr>
                <w:b/>
                <w:highlight w:val="white"/>
              </w:rPr>
              <w:t>Kenni</w:t>
            </w:r>
          </w:p>
        </w:tc>
        <w:tc>
          <w:tcPr>
            <w:tcW w:w="992" w:type="dxa"/>
          </w:tcPr>
          <w:p w14:paraId="0C65AEC1" w14:textId="77777777" w:rsidR="00F30E4F" w:rsidRPr="00DD76FE" w:rsidRDefault="00F30E4F" w:rsidP="00DD76FE">
            <w:pPr>
              <w:pStyle w:val="BodyText"/>
              <w:spacing w:after="0"/>
              <w:rPr>
                <w:b/>
                <w:highlight w:val="white"/>
              </w:rPr>
            </w:pPr>
            <w:r w:rsidRPr="00DD76FE">
              <w:rPr>
                <w:b/>
                <w:highlight w:val="white"/>
              </w:rPr>
              <w:t>Vægi</w:t>
            </w:r>
          </w:p>
        </w:tc>
      </w:tr>
      <w:tr w:rsidR="00F30E4F" w:rsidRPr="00702DEB" w14:paraId="60EF77F4" w14:textId="77777777" w:rsidTr="00B36349">
        <w:tc>
          <w:tcPr>
            <w:tcW w:w="6095" w:type="dxa"/>
          </w:tcPr>
          <w:p w14:paraId="45BA9871" w14:textId="77777777" w:rsidR="00F30E4F" w:rsidRPr="00702DEB" w:rsidRDefault="00F30E4F" w:rsidP="00702DEB">
            <w:pPr>
              <w:pStyle w:val="BodyText"/>
              <w:spacing w:after="0"/>
              <w:rPr>
                <w:highlight w:val="white"/>
              </w:rPr>
            </w:pPr>
            <w:proofErr w:type="spellStart"/>
            <w:r w:rsidRPr="00702DEB">
              <w:rPr>
                <w:highlight w:val="white"/>
              </w:rPr>
              <w:t>Landkóti</w:t>
            </w:r>
            <w:proofErr w:type="spellEnd"/>
            <w:r w:rsidRPr="00702DEB">
              <w:rPr>
                <w:highlight w:val="white"/>
              </w:rPr>
              <w:t xml:space="preserve"> skal vera úr lista ISO </w:t>
            </w:r>
            <w:proofErr w:type="spellStart"/>
            <w:r w:rsidRPr="00702DEB">
              <w:rPr>
                <w:highlight w:val="white"/>
              </w:rPr>
              <w:t>code</w:t>
            </w:r>
            <w:proofErr w:type="spellEnd"/>
            <w:r w:rsidRPr="00702DEB">
              <w:rPr>
                <w:highlight w:val="white"/>
              </w:rPr>
              <w:t xml:space="preserve"> list 3166-1</w:t>
            </w:r>
          </w:p>
        </w:tc>
        <w:tc>
          <w:tcPr>
            <w:tcW w:w="2439" w:type="dxa"/>
          </w:tcPr>
          <w:p w14:paraId="22770397" w14:textId="77777777" w:rsidR="00F30E4F" w:rsidRPr="00702DEB" w:rsidRDefault="00F30E4F" w:rsidP="00702DEB">
            <w:pPr>
              <w:pStyle w:val="BodyText"/>
              <w:spacing w:after="0"/>
              <w:rPr>
                <w:highlight w:val="white"/>
              </w:rPr>
            </w:pPr>
            <w:r w:rsidRPr="00702DEB">
              <w:rPr>
                <w:highlight w:val="white"/>
              </w:rPr>
              <w:t>BR-CL-14</w:t>
            </w:r>
          </w:p>
        </w:tc>
        <w:tc>
          <w:tcPr>
            <w:tcW w:w="992" w:type="dxa"/>
          </w:tcPr>
          <w:p w14:paraId="4AD177D8" w14:textId="77777777" w:rsidR="00F30E4F" w:rsidRPr="00702DEB" w:rsidRDefault="00F30E4F" w:rsidP="00702DEB">
            <w:pPr>
              <w:pStyle w:val="BodyText"/>
              <w:spacing w:after="0"/>
              <w:rPr>
                <w:highlight w:val="white"/>
              </w:rPr>
            </w:pPr>
            <w:r w:rsidRPr="00702DEB">
              <w:rPr>
                <w:highlight w:val="white"/>
              </w:rPr>
              <w:t>fatal</w:t>
            </w:r>
          </w:p>
        </w:tc>
      </w:tr>
      <w:tr w:rsidR="00F30E4F" w:rsidRPr="00702DEB" w14:paraId="2F8A6413" w14:textId="77777777" w:rsidTr="00B36349">
        <w:tc>
          <w:tcPr>
            <w:tcW w:w="6095" w:type="dxa"/>
          </w:tcPr>
          <w:p w14:paraId="5DD9A75A" w14:textId="77777777" w:rsidR="00F30E4F" w:rsidRPr="00702DEB" w:rsidRDefault="00F30E4F" w:rsidP="00702DEB">
            <w:pPr>
              <w:pStyle w:val="BodyText"/>
              <w:spacing w:after="0"/>
              <w:rPr>
                <w:highlight w:val="white"/>
              </w:rPr>
            </w:pPr>
            <w:proofErr w:type="spellStart"/>
            <w:r w:rsidRPr="00702DEB">
              <w:rPr>
                <w:highlight w:val="white"/>
              </w:rPr>
              <w:t>Landkóti</w:t>
            </w:r>
            <w:proofErr w:type="spellEnd"/>
            <w:r w:rsidRPr="00702DEB">
              <w:rPr>
                <w:highlight w:val="white"/>
              </w:rPr>
              <w:t xml:space="preserve"> seljanda skal koma fram í reikningi.</w:t>
            </w:r>
          </w:p>
        </w:tc>
        <w:tc>
          <w:tcPr>
            <w:tcW w:w="2439" w:type="dxa"/>
          </w:tcPr>
          <w:p w14:paraId="01F60E20" w14:textId="77777777" w:rsidR="00F30E4F" w:rsidRPr="00702DEB" w:rsidRDefault="00F30E4F" w:rsidP="00702DEB">
            <w:pPr>
              <w:pStyle w:val="BodyText"/>
              <w:spacing w:after="0"/>
              <w:rPr>
                <w:highlight w:val="white"/>
              </w:rPr>
            </w:pPr>
            <w:r w:rsidRPr="00702DEB">
              <w:rPr>
                <w:highlight w:val="white"/>
              </w:rPr>
              <w:t>BR-11</w:t>
            </w:r>
          </w:p>
        </w:tc>
        <w:tc>
          <w:tcPr>
            <w:tcW w:w="992" w:type="dxa"/>
          </w:tcPr>
          <w:p w14:paraId="5788A0B7" w14:textId="77777777" w:rsidR="00F30E4F" w:rsidRPr="00702DEB" w:rsidRDefault="00F30E4F" w:rsidP="00702DEB">
            <w:pPr>
              <w:pStyle w:val="BodyText"/>
              <w:spacing w:after="0"/>
              <w:rPr>
                <w:highlight w:val="white"/>
              </w:rPr>
            </w:pPr>
            <w:r w:rsidRPr="00702DEB">
              <w:rPr>
                <w:highlight w:val="white"/>
              </w:rPr>
              <w:t>fatal</w:t>
            </w:r>
          </w:p>
        </w:tc>
      </w:tr>
      <w:tr w:rsidR="00157D20" w:rsidRPr="00702DEB" w14:paraId="6F091300" w14:textId="77777777" w:rsidTr="00B36349">
        <w:tc>
          <w:tcPr>
            <w:tcW w:w="6095" w:type="dxa"/>
          </w:tcPr>
          <w:p w14:paraId="7924A76D" w14:textId="77777777" w:rsidR="00157D20" w:rsidRPr="00702DEB" w:rsidRDefault="00157D20" w:rsidP="00702DEB">
            <w:pPr>
              <w:pStyle w:val="BodyText"/>
              <w:spacing w:after="0"/>
              <w:rPr>
                <w:highlight w:val="white"/>
              </w:rPr>
            </w:pPr>
            <w:r w:rsidRPr="00702DEB">
              <w:rPr>
                <w:highlight w:val="white"/>
              </w:rPr>
              <w:t>Reikningur skal innihalda heimilisfang kaupanda.</w:t>
            </w:r>
          </w:p>
        </w:tc>
        <w:tc>
          <w:tcPr>
            <w:tcW w:w="2439" w:type="dxa"/>
          </w:tcPr>
          <w:p w14:paraId="0E37E7ED" w14:textId="77777777" w:rsidR="00157D20" w:rsidRPr="00702DEB" w:rsidRDefault="00157D20" w:rsidP="00702DEB">
            <w:pPr>
              <w:pStyle w:val="BodyText"/>
              <w:spacing w:after="0"/>
              <w:rPr>
                <w:highlight w:val="white"/>
              </w:rPr>
            </w:pPr>
            <w:r w:rsidRPr="00702DEB">
              <w:rPr>
                <w:highlight w:val="white"/>
              </w:rPr>
              <w:t>BR-10</w:t>
            </w:r>
          </w:p>
        </w:tc>
        <w:tc>
          <w:tcPr>
            <w:tcW w:w="992" w:type="dxa"/>
          </w:tcPr>
          <w:p w14:paraId="11C93529" w14:textId="77777777" w:rsidR="00157D20" w:rsidRPr="00702DEB" w:rsidRDefault="00157D20" w:rsidP="00702DEB">
            <w:pPr>
              <w:pStyle w:val="BodyText"/>
              <w:spacing w:after="0"/>
              <w:rPr>
                <w:highlight w:val="white"/>
              </w:rPr>
            </w:pPr>
            <w:r w:rsidRPr="00702DEB">
              <w:rPr>
                <w:highlight w:val="white"/>
              </w:rPr>
              <w:t>fatal</w:t>
            </w:r>
          </w:p>
        </w:tc>
      </w:tr>
      <w:tr w:rsidR="00F30E4F" w:rsidRPr="00702DEB" w14:paraId="706D8690" w14:textId="77777777" w:rsidTr="00B36349">
        <w:tc>
          <w:tcPr>
            <w:tcW w:w="6095" w:type="dxa"/>
          </w:tcPr>
          <w:p w14:paraId="6B2E0457" w14:textId="659A5478" w:rsidR="00F30E4F" w:rsidRPr="00702DEB" w:rsidRDefault="005E5F62" w:rsidP="00702DEB">
            <w:pPr>
              <w:pStyle w:val="BodyText"/>
              <w:spacing w:after="0"/>
              <w:rPr>
                <w:highlight w:val="white"/>
              </w:rPr>
            </w:pPr>
            <w:r w:rsidRPr="00702DEB">
              <w:rPr>
                <w:highlight w:val="white"/>
              </w:rPr>
              <w:t>Ef seljandi og kaupandi eru íslenskir þá skal heimilisfang kaupanda innihalda götuheiti og póstnúmer (BT-50 og BT-53)</w:t>
            </w:r>
          </w:p>
        </w:tc>
        <w:tc>
          <w:tcPr>
            <w:tcW w:w="2439" w:type="dxa"/>
          </w:tcPr>
          <w:p w14:paraId="5F697CD5" w14:textId="6E26E613" w:rsidR="00F30E4F" w:rsidRPr="00702DEB" w:rsidRDefault="00F30E4F" w:rsidP="00702DEB">
            <w:pPr>
              <w:pStyle w:val="BodyText"/>
              <w:spacing w:after="0"/>
              <w:rPr>
                <w:highlight w:val="white"/>
              </w:rPr>
            </w:pPr>
            <w:r w:rsidRPr="00702DEB">
              <w:rPr>
                <w:highlight w:val="white"/>
              </w:rPr>
              <w:t>IS-R-00</w:t>
            </w:r>
            <w:r w:rsidR="005E5F62" w:rsidRPr="00702DEB">
              <w:rPr>
                <w:highlight w:val="white"/>
              </w:rPr>
              <w:t>5</w:t>
            </w:r>
          </w:p>
        </w:tc>
        <w:tc>
          <w:tcPr>
            <w:tcW w:w="992" w:type="dxa"/>
          </w:tcPr>
          <w:p w14:paraId="6CE6E1B3" w14:textId="77777777" w:rsidR="00F30E4F" w:rsidRPr="00702DEB" w:rsidRDefault="00F30E4F" w:rsidP="00702DEB">
            <w:pPr>
              <w:pStyle w:val="BodyText"/>
              <w:spacing w:after="0"/>
              <w:rPr>
                <w:highlight w:val="white"/>
              </w:rPr>
            </w:pPr>
            <w:r w:rsidRPr="00702DEB">
              <w:rPr>
                <w:highlight w:val="white"/>
              </w:rPr>
              <w:t>fatal</w:t>
            </w:r>
          </w:p>
        </w:tc>
      </w:tr>
    </w:tbl>
    <w:p w14:paraId="704E44DF" w14:textId="56093DA6" w:rsidR="006E087B" w:rsidRDefault="006E087B" w:rsidP="005F41D3">
      <w:pPr>
        <w:pStyle w:val="Heading4"/>
      </w:pPr>
      <w:r>
        <w:t>VSK númer kaupanda</w:t>
      </w:r>
    </w:p>
    <w:p w14:paraId="32E08E7C" w14:textId="77777777" w:rsidR="00DD40A2" w:rsidRDefault="00DD40A2" w:rsidP="00DD40A2">
      <w:pPr>
        <w:pStyle w:val="BodyText"/>
      </w:pPr>
      <w:r>
        <w:t xml:space="preserve">Virðisaukaskattsnúmer kaupanda er hægt að skrá í reikninginn. Þetta er til </w:t>
      </w:r>
      <w:proofErr w:type="spellStart"/>
      <w:r>
        <w:t>samræmingar</w:t>
      </w:r>
      <w:proofErr w:type="spellEnd"/>
      <w:r>
        <w:t xml:space="preserve"> við reikninga í Evrópu en yfirleitt ekki notað á Íslandi.</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08"/>
        <w:gridCol w:w="2137"/>
        <w:gridCol w:w="830"/>
        <w:gridCol w:w="951"/>
      </w:tblGrid>
      <w:tr w:rsidR="00DD40A2" w:rsidRPr="00491DE5" w14:paraId="3EB62C56" w14:textId="77777777" w:rsidTr="007111CD">
        <w:tc>
          <w:tcPr>
            <w:tcW w:w="5841" w:type="dxa"/>
          </w:tcPr>
          <w:p w14:paraId="4E2029BE" w14:textId="77777777" w:rsidR="00DD40A2" w:rsidRPr="00491DE5"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842" w:type="dxa"/>
          </w:tcPr>
          <w:p w14:paraId="42EE3863" w14:textId="77777777" w:rsidR="00DD40A2" w:rsidRPr="00B171D4"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47F60A0D" w14:textId="77777777" w:rsidR="00DD40A2" w:rsidRPr="00B171D4"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Tíðni</w:t>
            </w:r>
          </w:p>
        </w:tc>
        <w:tc>
          <w:tcPr>
            <w:tcW w:w="992" w:type="dxa"/>
          </w:tcPr>
          <w:p w14:paraId="44EC77A1" w14:textId="77777777" w:rsidR="00DD40A2" w:rsidRPr="00B171D4"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Númer</w:t>
            </w:r>
          </w:p>
        </w:tc>
      </w:tr>
      <w:tr w:rsidR="00DD40A2" w:rsidRPr="001318A2" w14:paraId="4CA410E3" w14:textId="77777777" w:rsidTr="007111CD">
        <w:tc>
          <w:tcPr>
            <w:tcW w:w="5841" w:type="dxa"/>
          </w:tcPr>
          <w:p w14:paraId="6DCFB8B4" w14:textId="77777777"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cac:PartyTaxScheme</w:t>
            </w:r>
            <w:proofErr w:type="spellEnd"/>
            <w:r w:rsidRPr="001318A2">
              <w:rPr>
                <w:rFonts w:ascii="Courier New" w:hAnsi="Courier New" w:cs="Courier New"/>
                <w:color w:val="0000FF"/>
                <w:sz w:val="16"/>
                <w:szCs w:val="16"/>
                <w:highlight w:val="white"/>
              </w:rPr>
              <w:t>&gt;</w:t>
            </w:r>
          </w:p>
        </w:tc>
        <w:tc>
          <w:tcPr>
            <w:tcW w:w="1842" w:type="dxa"/>
          </w:tcPr>
          <w:p w14:paraId="54EDCCF2" w14:textId="77777777"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51" w:type="dxa"/>
          </w:tcPr>
          <w:p w14:paraId="41DC4DFC" w14:textId="7FFAD37B" w:rsidR="00DD40A2" w:rsidRPr="001318A2" w:rsidRDefault="00F91938"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F91938">
              <w:rPr>
                <w:rFonts w:ascii="Courier New" w:hAnsi="Courier New" w:cs="Courier New"/>
                <w:color w:val="000000"/>
                <w:sz w:val="16"/>
                <w:szCs w:val="16"/>
              </w:rPr>
              <w:t>0..1</w:t>
            </w:r>
          </w:p>
        </w:tc>
        <w:tc>
          <w:tcPr>
            <w:tcW w:w="992" w:type="dxa"/>
          </w:tcPr>
          <w:p w14:paraId="3BA88FDE" w14:textId="77777777"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r>
      <w:tr w:rsidR="00DD40A2" w:rsidRPr="001318A2" w14:paraId="2ADBDA7A" w14:textId="77777777" w:rsidTr="007111CD">
        <w:tc>
          <w:tcPr>
            <w:tcW w:w="5841" w:type="dxa"/>
          </w:tcPr>
          <w:p w14:paraId="4D28BB1E" w14:textId="0E139FED"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cbc:CompanyID</w:t>
            </w:r>
            <w:proofErr w:type="spellEnd"/>
            <w:r w:rsidRPr="001318A2">
              <w:rPr>
                <w:rFonts w:ascii="Courier New" w:hAnsi="Courier New" w:cs="Courier New"/>
                <w:color w:val="0000FF"/>
                <w:sz w:val="16"/>
                <w:szCs w:val="16"/>
                <w:highlight w:val="white"/>
              </w:rPr>
              <w:t>&gt;</w:t>
            </w:r>
            <w:r w:rsidRPr="00706D8A">
              <w:rPr>
                <w:rFonts w:ascii="Courier New" w:hAnsi="Courier New" w:cs="Courier New"/>
                <w:bCs/>
                <w:color w:val="000000"/>
                <w:sz w:val="16"/>
                <w:szCs w:val="16"/>
                <w:highlight w:val="white"/>
                <w:rPrChange w:id="493" w:author="Georg Birgisson" w:date="2021-10-12T09:57:00Z">
                  <w:rPr>
                    <w:rFonts w:ascii="Courier New" w:hAnsi="Courier New" w:cs="Courier New"/>
                    <w:b/>
                    <w:color w:val="000000"/>
                    <w:sz w:val="16"/>
                    <w:szCs w:val="16"/>
                    <w:highlight w:val="white"/>
                  </w:rPr>
                </w:rPrChange>
              </w:rPr>
              <w:t>IS</w:t>
            </w:r>
            <w:r w:rsidR="00672BF0" w:rsidRPr="00706D8A">
              <w:rPr>
                <w:rFonts w:ascii="Courier New" w:hAnsi="Courier New" w:cs="Courier New"/>
                <w:bCs/>
                <w:color w:val="000000"/>
                <w:sz w:val="16"/>
                <w:szCs w:val="16"/>
                <w:highlight w:val="white"/>
                <w:rPrChange w:id="494" w:author="Georg Birgisson" w:date="2021-10-12T09:57:00Z">
                  <w:rPr>
                    <w:rFonts w:ascii="Courier New" w:hAnsi="Courier New" w:cs="Courier New"/>
                    <w:b/>
                    <w:color w:val="000000"/>
                    <w:sz w:val="16"/>
                    <w:szCs w:val="16"/>
                    <w:highlight w:val="white"/>
                  </w:rPr>
                </w:rPrChange>
              </w:rPr>
              <w:t>54321</w:t>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cbc:CompanyID</w:t>
            </w:r>
            <w:proofErr w:type="spellEnd"/>
            <w:r w:rsidRPr="001318A2">
              <w:rPr>
                <w:rFonts w:ascii="Courier New" w:hAnsi="Courier New" w:cs="Courier New"/>
                <w:color w:val="0000FF"/>
                <w:sz w:val="16"/>
                <w:szCs w:val="16"/>
                <w:highlight w:val="white"/>
              </w:rPr>
              <w:t>&gt;</w:t>
            </w:r>
          </w:p>
        </w:tc>
        <w:tc>
          <w:tcPr>
            <w:tcW w:w="1842" w:type="dxa"/>
          </w:tcPr>
          <w:p w14:paraId="2E9F41E5" w14:textId="77777777" w:rsidR="00DD40A2" w:rsidRPr="00665FC6"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Virðisaukaskattnúmer</w:t>
            </w:r>
          </w:p>
        </w:tc>
        <w:tc>
          <w:tcPr>
            <w:tcW w:w="851" w:type="dxa"/>
          </w:tcPr>
          <w:p w14:paraId="2EAFB96C" w14:textId="1B0C22D1" w:rsidR="00DD40A2" w:rsidRPr="00665FC6" w:rsidRDefault="00F91938"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1</w:t>
            </w:r>
            <w:r w:rsidR="00DD40A2">
              <w:rPr>
                <w:rFonts w:ascii="Courier New" w:hAnsi="Courier New" w:cs="Courier New"/>
                <w:color w:val="000000"/>
                <w:sz w:val="16"/>
                <w:szCs w:val="16"/>
              </w:rPr>
              <w:t>..1</w:t>
            </w:r>
          </w:p>
        </w:tc>
        <w:tc>
          <w:tcPr>
            <w:tcW w:w="992" w:type="dxa"/>
          </w:tcPr>
          <w:p w14:paraId="266925CC" w14:textId="78AB8BB6"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665FC6">
              <w:rPr>
                <w:rFonts w:ascii="Courier New" w:hAnsi="Courier New" w:cs="Courier New"/>
                <w:color w:val="000000"/>
                <w:sz w:val="16"/>
                <w:szCs w:val="16"/>
              </w:rPr>
              <w:t>BT-</w:t>
            </w:r>
            <w:r>
              <w:rPr>
                <w:rFonts w:ascii="Courier New" w:hAnsi="Courier New" w:cs="Courier New"/>
                <w:color w:val="000000"/>
                <w:sz w:val="16"/>
                <w:szCs w:val="16"/>
              </w:rPr>
              <w:t>48</w:t>
            </w:r>
          </w:p>
        </w:tc>
      </w:tr>
      <w:tr w:rsidR="00DD40A2" w:rsidRPr="001318A2" w14:paraId="0C25560F" w14:textId="77777777" w:rsidTr="007111CD">
        <w:tc>
          <w:tcPr>
            <w:tcW w:w="5841" w:type="dxa"/>
          </w:tcPr>
          <w:p w14:paraId="4F594C37" w14:textId="77777777"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cac:TaxScheme</w:t>
            </w:r>
            <w:proofErr w:type="spellEnd"/>
            <w:r w:rsidRPr="001318A2">
              <w:rPr>
                <w:rFonts w:ascii="Courier New" w:hAnsi="Courier New" w:cs="Courier New"/>
                <w:color w:val="0000FF"/>
                <w:sz w:val="16"/>
                <w:szCs w:val="16"/>
                <w:highlight w:val="white"/>
              </w:rPr>
              <w:t>&gt;</w:t>
            </w:r>
          </w:p>
        </w:tc>
        <w:tc>
          <w:tcPr>
            <w:tcW w:w="1842" w:type="dxa"/>
          </w:tcPr>
          <w:p w14:paraId="2FCDC847" w14:textId="77777777"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51" w:type="dxa"/>
          </w:tcPr>
          <w:p w14:paraId="04890DA9" w14:textId="15110D68" w:rsidR="00DD40A2" w:rsidRPr="001318A2" w:rsidRDefault="00F91938"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1..1</w:t>
            </w:r>
          </w:p>
        </w:tc>
        <w:tc>
          <w:tcPr>
            <w:tcW w:w="992" w:type="dxa"/>
          </w:tcPr>
          <w:p w14:paraId="18DDB2E9" w14:textId="77777777"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DD40A2" w:rsidRPr="001318A2" w14:paraId="7B3ADA1D" w14:textId="77777777" w:rsidTr="007111CD">
        <w:tc>
          <w:tcPr>
            <w:tcW w:w="5841" w:type="dxa"/>
          </w:tcPr>
          <w:p w14:paraId="0F6346E2" w14:textId="77777777"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cbc:ID</w:t>
            </w:r>
            <w:proofErr w:type="spellEnd"/>
            <w:r w:rsidRPr="001318A2">
              <w:rPr>
                <w:rFonts w:ascii="Courier New" w:hAnsi="Courier New" w:cs="Courier New"/>
                <w:color w:val="0000FF"/>
                <w:sz w:val="16"/>
                <w:szCs w:val="16"/>
                <w:highlight w:val="white"/>
              </w:rPr>
              <w:t>&gt;</w:t>
            </w:r>
            <w:r w:rsidRPr="00706D8A">
              <w:rPr>
                <w:rFonts w:ascii="Courier New" w:hAnsi="Courier New" w:cs="Courier New"/>
                <w:bCs/>
                <w:color w:val="000000"/>
                <w:sz w:val="16"/>
                <w:szCs w:val="16"/>
                <w:highlight w:val="white"/>
                <w:rPrChange w:id="495" w:author="Georg Birgisson" w:date="2021-10-12T09:57:00Z">
                  <w:rPr>
                    <w:rFonts w:ascii="Courier New" w:hAnsi="Courier New" w:cs="Courier New"/>
                    <w:b/>
                    <w:color w:val="000000"/>
                    <w:sz w:val="16"/>
                    <w:szCs w:val="16"/>
                    <w:highlight w:val="white"/>
                  </w:rPr>
                </w:rPrChange>
              </w:rPr>
              <w:t>VAT</w:t>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cbc:ID</w:t>
            </w:r>
            <w:proofErr w:type="spellEnd"/>
            <w:r w:rsidRPr="001318A2">
              <w:rPr>
                <w:rFonts w:ascii="Courier New" w:hAnsi="Courier New" w:cs="Courier New"/>
                <w:color w:val="0000FF"/>
                <w:sz w:val="16"/>
                <w:szCs w:val="16"/>
                <w:highlight w:val="white"/>
              </w:rPr>
              <w:t>&gt;</w:t>
            </w:r>
          </w:p>
        </w:tc>
        <w:tc>
          <w:tcPr>
            <w:tcW w:w="1842" w:type="dxa"/>
          </w:tcPr>
          <w:p w14:paraId="6EA2FFE0" w14:textId="77777777"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Auðkenni skatts</w:t>
            </w:r>
          </w:p>
        </w:tc>
        <w:tc>
          <w:tcPr>
            <w:tcW w:w="851" w:type="dxa"/>
          </w:tcPr>
          <w:p w14:paraId="7E3F21EB" w14:textId="7E9F0812" w:rsidR="00DD40A2" w:rsidRPr="001318A2" w:rsidRDefault="00F91938"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w:t>
            </w:r>
            <w:r w:rsidR="00DD40A2">
              <w:rPr>
                <w:rFonts w:ascii="Courier New" w:hAnsi="Courier New" w:cs="Courier New"/>
                <w:color w:val="000000"/>
                <w:sz w:val="16"/>
                <w:szCs w:val="16"/>
                <w:highlight w:val="white"/>
              </w:rPr>
              <w:t>..1</w:t>
            </w:r>
          </w:p>
        </w:tc>
        <w:tc>
          <w:tcPr>
            <w:tcW w:w="992" w:type="dxa"/>
          </w:tcPr>
          <w:p w14:paraId="570523CA" w14:textId="77777777"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DD40A2" w:rsidRPr="001318A2" w14:paraId="77425B50" w14:textId="77777777" w:rsidTr="007111CD">
        <w:tc>
          <w:tcPr>
            <w:tcW w:w="5841" w:type="dxa"/>
          </w:tcPr>
          <w:p w14:paraId="1BCE93A8" w14:textId="77777777"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cac:TaxScheme</w:t>
            </w:r>
            <w:proofErr w:type="spellEnd"/>
            <w:r w:rsidRPr="001318A2">
              <w:rPr>
                <w:rFonts w:ascii="Courier New" w:hAnsi="Courier New" w:cs="Courier New"/>
                <w:color w:val="0000FF"/>
                <w:sz w:val="16"/>
                <w:szCs w:val="16"/>
                <w:highlight w:val="white"/>
              </w:rPr>
              <w:t>&gt;</w:t>
            </w:r>
          </w:p>
        </w:tc>
        <w:tc>
          <w:tcPr>
            <w:tcW w:w="1842" w:type="dxa"/>
          </w:tcPr>
          <w:p w14:paraId="5F035717" w14:textId="77777777"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51" w:type="dxa"/>
          </w:tcPr>
          <w:p w14:paraId="1E30FD00" w14:textId="77777777"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992" w:type="dxa"/>
          </w:tcPr>
          <w:p w14:paraId="5866B533" w14:textId="77777777"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DD40A2" w:rsidRPr="001318A2" w14:paraId="5C697355" w14:textId="77777777" w:rsidTr="007111CD">
        <w:tc>
          <w:tcPr>
            <w:tcW w:w="5841" w:type="dxa"/>
          </w:tcPr>
          <w:p w14:paraId="47B5FA95" w14:textId="77777777"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cac:PartyTaxScheme</w:t>
            </w:r>
            <w:proofErr w:type="spellEnd"/>
            <w:r w:rsidRPr="001318A2">
              <w:rPr>
                <w:rFonts w:ascii="Courier New" w:hAnsi="Courier New" w:cs="Courier New"/>
                <w:color w:val="0000FF"/>
                <w:sz w:val="16"/>
                <w:szCs w:val="16"/>
                <w:highlight w:val="white"/>
              </w:rPr>
              <w:t>&gt;</w:t>
            </w:r>
          </w:p>
        </w:tc>
        <w:tc>
          <w:tcPr>
            <w:tcW w:w="1842" w:type="dxa"/>
          </w:tcPr>
          <w:p w14:paraId="2B5AFCF9" w14:textId="77777777"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51" w:type="dxa"/>
          </w:tcPr>
          <w:p w14:paraId="5CA7A3F0" w14:textId="77777777"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992" w:type="dxa"/>
          </w:tcPr>
          <w:p w14:paraId="264912F8" w14:textId="77777777"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r>
    </w:tbl>
    <w:p w14:paraId="547A6968" w14:textId="1F1AE646" w:rsidR="00DD40A2" w:rsidRDefault="00DD40A2" w:rsidP="00DD40A2">
      <w:pPr>
        <w:pStyle w:val="BodyText"/>
        <w:rPr>
          <w:highlight w:val="white"/>
        </w:rPr>
      </w:pPr>
      <w:r w:rsidRPr="006053B9">
        <w:rPr>
          <w:highlight w:val="white"/>
        </w:rPr>
        <w:t xml:space="preserve">Virðisaukaskattsnúmerið sjálft kemur fram í  taginu </w:t>
      </w:r>
      <w:proofErr w:type="spellStart"/>
      <w:r w:rsidRPr="006053B9">
        <w:rPr>
          <w:highlight w:val="white"/>
        </w:rPr>
        <w:t>CompanyID</w:t>
      </w:r>
      <w:proofErr w:type="spellEnd"/>
      <w:r w:rsidRPr="006053B9">
        <w:rPr>
          <w:highlight w:val="white"/>
        </w:rPr>
        <w:t xml:space="preserve">.  </w:t>
      </w:r>
      <w:r>
        <w:rPr>
          <w:highlight w:val="white"/>
        </w:rPr>
        <w:t>Gildið VAT í t</w:t>
      </w:r>
      <w:r w:rsidRPr="006053B9">
        <w:rPr>
          <w:highlight w:val="white"/>
        </w:rPr>
        <w:t>agi</w:t>
      </w:r>
      <w:r>
        <w:rPr>
          <w:highlight w:val="white"/>
        </w:rPr>
        <w:t>nu</w:t>
      </w:r>
      <w:r w:rsidRPr="006053B9">
        <w:rPr>
          <w:highlight w:val="white"/>
        </w:rPr>
        <w:t xml:space="preserve"> </w:t>
      </w:r>
      <w:proofErr w:type="spellStart"/>
      <w:r>
        <w:rPr>
          <w:highlight w:val="white"/>
        </w:rPr>
        <w:t>PartyTaxSheme</w:t>
      </w:r>
      <w:proofErr w:type="spellEnd"/>
      <w:r>
        <w:rPr>
          <w:highlight w:val="white"/>
        </w:rPr>
        <w:t>/</w:t>
      </w:r>
      <w:proofErr w:type="spellStart"/>
      <w:r w:rsidRPr="00BF20A1">
        <w:rPr>
          <w:highlight w:val="white"/>
        </w:rPr>
        <w:t>TaxScheme</w:t>
      </w:r>
      <w:proofErr w:type="spellEnd"/>
      <w:r>
        <w:rPr>
          <w:highlight w:val="white"/>
        </w:rPr>
        <w:t>/</w:t>
      </w:r>
      <w:r w:rsidRPr="00BF20A1">
        <w:rPr>
          <w:highlight w:val="white"/>
        </w:rPr>
        <w:t>ID</w:t>
      </w:r>
      <w:r w:rsidRPr="006053B9">
        <w:rPr>
          <w:rFonts w:ascii="Courier New" w:hAnsi="Courier New" w:cs="Courier New"/>
          <w:sz w:val="16"/>
          <w:szCs w:val="16"/>
          <w:highlight w:val="white"/>
        </w:rPr>
        <w:t xml:space="preserve"> </w:t>
      </w:r>
      <w:r w:rsidRPr="006053B9">
        <w:rPr>
          <w:highlight w:val="white"/>
        </w:rPr>
        <w:t>tilgreinir að um sé að ræða virðisaukaskattsnúmer</w:t>
      </w:r>
      <w:r>
        <w:rPr>
          <w:highlight w:val="white"/>
        </w:rPr>
        <w:t>. A</w:t>
      </w:r>
      <w:r w:rsidRPr="006053B9">
        <w:rPr>
          <w:highlight w:val="white"/>
        </w:rPr>
        <w:t xml:space="preserve">lltaf </w:t>
      </w:r>
      <w:r>
        <w:rPr>
          <w:highlight w:val="white"/>
        </w:rPr>
        <w:t>skal</w:t>
      </w:r>
      <w:r w:rsidRPr="006053B9">
        <w:rPr>
          <w:highlight w:val="white"/>
        </w:rPr>
        <w:t xml:space="preserve"> nota </w:t>
      </w:r>
      <w:proofErr w:type="spellStart"/>
      <w:r w:rsidRPr="006053B9">
        <w:rPr>
          <w:highlight w:val="white"/>
        </w:rPr>
        <w:t>kót</w:t>
      </w:r>
      <w:r>
        <w:rPr>
          <w:highlight w:val="white"/>
        </w:rPr>
        <w:t>ann</w:t>
      </w:r>
      <w:proofErr w:type="spellEnd"/>
      <w:r w:rsidRPr="006053B9">
        <w:rPr>
          <w:highlight w:val="white"/>
        </w:rPr>
        <w:t xml:space="preserve"> VAT</w:t>
      </w:r>
      <w:r>
        <w:rPr>
          <w:highlight w:val="white"/>
        </w:rPr>
        <w:t xml:space="preserve"> (ekki VSK)</w:t>
      </w:r>
      <w:r w:rsidRPr="006053B9">
        <w:rPr>
          <w:highlight w:val="white"/>
        </w:rPr>
        <w:t>.</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DD40A2" w:rsidRPr="00DD76FE" w14:paraId="30F5F75A" w14:textId="77777777" w:rsidTr="007111CD">
        <w:tc>
          <w:tcPr>
            <w:tcW w:w="6095" w:type="dxa"/>
          </w:tcPr>
          <w:p w14:paraId="772A9956" w14:textId="77777777" w:rsidR="00DD40A2" w:rsidRPr="00DD76FE" w:rsidRDefault="00DD40A2" w:rsidP="00DD76FE">
            <w:pPr>
              <w:pStyle w:val="BodyText"/>
              <w:spacing w:after="0"/>
              <w:rPr>
                <w:b/>
                <w:highlight w:val="white"/>
              </w:rPr>
            </w:pPr>
            <w:r w:rsidRPr="00DD76FE">
              <w:rPr>
                <w:b/>
                <w:highlight w:val="white"/>
              </w:rPr>
              <w:t>Regla</w:t>
            </w:r>
          </w:p>
        </w:tc>
        <w:tc>
          <w:tcPr>
            <w:tcW w:w="2439" w:type="dxa"/>
          </w:tcPr>
          <w:p w14:paraId="38498149" w14:textId="77777777" w:rsidR="00DD40A2" w:rsidRPr="00DD76FE" w:rsidRDefault="00DD40A2" w:rsidP="00DD76FE">
            <w:pPr>
              <w:pStyle w:val="BodyText"/>
              <w:spacing w:after="0"/>
              <w:rPr>
                <w:b/>
                <w:highlight w:val="white"/>
              </w:rPr>
            </w:pPr>
            <w:r w:rsidRPr="00DD76FE">
              <w:rPr>
                <w:b/>
                <w:highlight w:val="white"/>
              </w:rPr>
              <w:t>Kenni</w:t>
            </w:r>
          </w:p>
        </w:tc>
        <w:tc>
          <w:tcPr>
            <w:tcW w:w="992" w:type="dxa"/>
          </w:tcPr>
          <w:p w14:paraId="76F1AFE6" w14:textId="77777777" w:rsidR="00DD40A2" w:rsidRPr="00DD76FE" w:rsidRDefault="00DD40A2" w:rsidP="00DD76FE">
            <w:pPr>
              <w:pStyle w:val="BodyText"/>
              <w:spacing w:after="0"/>
              <w:rPr>
                <w:b/>
                <w:highlight w:val="white"/>
              </w:rPr>
            </w:pPr>
            <w:r w:rsidRPr="00DD76FE">
              <w:rPr>
                <w:b/>
                <w:highlight w:val="white"/>
              </w:rPr>
              <w:t>Vægi</w:t>
            </w:r>
          </w:p>
        </w:tc>
      </w:tr>
      <w:tr w:rsidR="00DD40A2" w:rsidRPr="00702DEB" w14:paraId="4C0D4083" w14:textId="77777777" w:rsidTr="007111CD">
        <w:tc>
          <w:tcPr>
            <w:tcW w:w="6095" w:type="dxa"/>
          </w:tcPr>
          <w:p w14:paraId="671F07A4" w14:textId="77777777" w:rsidR="00DD40A2" w:rsidRPr="00702DEB" w:rsidRDefault="00DD40A2" w:rsidP="00702DEB">
            <w:pPr>
              <w:pStyle w:val="BodyText"/>
              <w:spacing w:after="0"/>
              <w:rPr>
                <w:highlight w:val="white"/>
              </w:rPr>
            </w:pPr>
            <w:r w:rsidRPr="00702DEB">
              <w:rPr>
                <w:highlight w:val="white"/>
              </w:rPr>
              <w:t xml:space="preserve">Virðisaukaskattnúmer skal byrja á </w:t>
            </w:r>
            <w:proofErr w:type="spellStart"/>
            <w:r w:rsidRPr="00702DEB">
              <w:rPr>
                <w:highlight w:val="white"/>
              </w:rPr>
              <w:t>landakóta</w:t>
            </w:r>
            <w:proofErr w:type="spellEnd"/>
            <w:r w:rsidRPr="00702DEB">
              <w:rPr>
                <w:highlight w:val="white"/>
              </w:rPr>
              <w:t xml:space="preserve"> þess lands þar sem númerið er skráð. </w:t>
            </w:r>
            <w:proofErr w:type="spellStart"/>
            <w:r w:rsidRPr="00702DEB">
              <w:rPr>
                <w:highlight w:val="white"/>
              </w:rPr>
              <w:t>Kótinn</w:t>
            </w:r>
            <w:proofErr w:type="spellEnd"/>
            <w:r w:rsidRPr="00702DEB">
              <w:rPr>
                <w:highlight w:val="white"/>
              </w:rPr>
              <w:t xml:space="preserve"> skal vera skv. </w:t>
            </w:r>
            <w:proofErr w:type="spellStart"/>
            <w:r w:rsidRPr="00702DEB">
              <w:rPr>
                <w:highlight w:val="white"/>
              </w:rPr>
              <w:t>kótatöflu</w:t>
            </w:r>
            <w:proofErr w:type="spellEnd"/>
            <w:r w:rsidRPr="00702DEB">
              <w:rPr>
                <w:highlight w:val="white"/>
              </w:rPr>
              <w:t xml:space="preserve"> ISO </w:t>
            </w:r>
            <w:proofErr w:type="spellStart"/>
            <w:r w:rsidRPr="00702DEB">
              <w:rPr>
                <w:highlight w:val="white"/>
              </w:rPr>
              <w:t>code</w:t>
            </w:r>
            <w:proofErr w:type="spellEnd"/>
            <w:r w:rsidRPr="00702DEB">
              <w:rPr>
                <w:highlight w:val="white"/>
              </w:rPr>
              <w:t xml:space="preserve"> ISO 3166-1 alpha-2</w:t>
            </w:r>
          </w:p>
        </w:tc>
        <w:tc>
          <w:tcPr>
            <w:tcW w:w="2439" w:type="dxa"/>
          </w:tcPr>
          <w:p w14:paraId="2C751784" w14:textId="77777777" w:rsidR="00DD40A2" w:rsidRPr="00702DEB" w:rsidRDefault="00DD40A2" w:rsidP="00702DEB">
            <w:pPr>
              <w:pStyle w:val="BodyText"/>
              <w:spacing w:after="0"/>
              <w:rPr>
                <w:highlight w:val="white"/>
              </w:rPr>
            </w:pPr>
            <w:r w:rsidRPr="00702DEB">
              <w:rPr>
                <w:highlight w:val="white"/>
              </w:rPr>
              <w:t>BR-CO-09</w:t>
            </w:r>
          </w:p>
        </w:tc>
        <w:tc>
          <w:tcPr>
            <w:tcW w:w="992" w:type="dxa"/>
          </w:tcPr>
          <w:p w14:paraId="2313DCE0" w14:textId="77777777" w:rsidR="00DD40A2" w:rsidRPr="00702DEB" w:rsidRDefault="00DD40A2" w:rsidP="00702DEB">
            <w:pPr>
              <w:pStyle w:val="BodyText"/>
              <w:spacing w:after="0"/>
              <w:rPr>
                <w:highlight w:val="white"/>
              </w:rPr>
            </w:pPr>
            <w:r w:rsidRPr="00702DEB">
              <w:rPr>
                <w:highlight w:val="white"/>
              </w:rPr>
              <w:t>fatal</w:t>
            </w:r>
          </w:p>
        </w:tc>
      </w:tr>
      <w:tr w:rsidR="00DD40A2" w:rsidRPr="00702DEB" w14:paraId="6750BACB" w14:textId="77777777" w:rsidTr="007111CD">
        <w:tc>
          <w:tcPr>
            <w:tcW w:w="6095" w:type="dxa"/>
          </w:tcPr>
          <w:p w14:paraId="3370B1D7" w14:textId="0F01E605" w:rsidR="00DD40A2" w:rsidRPr="00702DEB" w:rsidRDefault="00DD40A2" w:rsidP="00702DEB">
            <w:pPr>
              <w:pStyle w:val="BodyText"/>
              <w:spacing w:after="0"/>
              <w:rPr>
                <w:highlight w:val="white"/>
              </w:rPr>
            </w:pPr>
            <w:r w:rsidRPr="00702DEB">
              <w:rPr>
                <w:highlight w:val="white"/>
              </w:rPr>
              <w:t xml:space="preserve">Reikningur skal innihalda virðisaukaskattsnúmer </w:t>
            </w:r>
            <w:r w:rsidR="00F53028" w:rsidRPr="00702DEB">
              <w:rPr>
                <w:highlight w:val="white"/>
              </w:rPr>
              <w:t>kaupanda</w:t>
            </w:r>
            <w:r w:rsidRPr="00702DEB">
              <w:rPr>
                <w:highlight w:val="white"/>
              </w:rPr>
              <w:t xml:space="preserve"> í samræmi við reglur um virðisaukaskatt. </w:t>
            </w:r>
          </w:p>
        </w:tc>
        <w:tc>
          <w:tcPr>
            <w:tcW w:w="2439" w:type="dxa"/>
          </w:tcPr>
          <w:p w14:paraId="05634D31" w14:textId="49D8D38E" w:rsidR="00DD40A2" w:rsidRPr="00702DEB" w:rsidRDefault="00DD40A2" w:rsidP="00702DEB">
            <w:pPr>
              <w:pStyle w:val="BodyText"/>
              <w:spacing w:after="0"/>
              <w:rPr>
                <w:highlight w:val="white"/>
              </w:rPr>
            </w:pPr>
            <w:r w:rsidRPr="00702DEB">
              <w:rPr>
                <w:highlight w:val="white"/>
              </w:rPr>
              <w:t xml:space="preserve">Sjá grein </w:t>
            </w:r>
            <w:r w:rsidRPr="00702DEB">
              <w:rPr>
                <w:highlight w:val="white"/>
              </w:rPr>
              <w:fldChar w:fldCharType="begin"/>
            </w:r>
            <w:r w:rsidRPr="00702DEB">
              <w:rPr>
                <w:highlight w:val="white"/>
              </w:rPr>
              <w:instrText xml:space="preserve"> REF _Ref527133025 \r \h </w:instrText>
            </w:r>
            <w:r w:rsidR="00E745B5" w:rsidRPr="00702DEB">
              <w:rPr>
                <w:highlight w:val="white"/>
              </w:rPr>
              <w:instrText xml:space="preserve"> \* MERGEFORMAT </w:instrText>
            </w:r>
            <w:r w:rsidRPr="00702DEB">
              <w:rPr>
                <w:highlight w:val="white"/>
              </w:rPr>
            </w:r>
            <w:r w:rsidRPr="00702DEB">
              <w:rPr>
                <w:highlight w:val="white"/>
              </w:rPr>
              <w:fldChar w:fldCharType="separate"/>
            </w:r>
            <w:r w:rsidR="00CC5E64">
              <w:rPr>
                <w:highlight w:val="white"/>
              </w:rPr>
              <w:t xml:space="preserve">3.2.7 </w:t>
            </w:r>
            <w:r w:rsidRPr="00702DEB">
              <w:rPr>
                <w:highlight w:val="white"/>
              </w:rPr>
              <w:fldChar w:fldCharType="end"/>
            </w:r>
          </w:p>
        </w:tc>
        <w:tc>
          <w:tcPr>
            <w:tcW w:w="992" w:type="dxa"/>
          </w:tcPr>
          <w:p w14:paraId="4D94FA3C" w14:textId="77777777" w:rsidR="00DD40A2" w:rsidRPr="00702DEB" w:rsidRDefault="00DD40A2" w:rsidP="00702DEB">
            <w:pPr>
              <w:pStyle w:val="BodyText"/>
              <w:spacing w:after="0"/>
              <w:rPr>
                <w:highlight w:val="white"/>
              </w:rPr>
            </w:pPr>
            <w:r w:rsidRPr="00702DEB">
              <w:rPr>
                <w:highlight w:val="white"/>
              </w:rPr>
              <w:t>fatal</w:t>
            </w:r>
          </w:p>
        </w:tc>
      </w:tr>
    </w:tbl>
    <w:p w14:paraId="07756EE8" w14:textId="16D2955A" w:rsidR="006E087B" w:rsidRDefault="006E087B" w:rsidP="005F41D3">
      <w:pPr>
        <w:pStyle w:val="Heading4"/>
        <w:rPr>
          <w:highlight w:val="white"/>
        </w:rPr>
      </w:pPr>
      <w:r w:rsidRPr="00D26E2F">
        <w:rPr>
          <w:highlight w:val="white"/>
        </w:rPr>
        <w:t>Tengiliður</w:t>
      </w:r>
    </w:p>
    <w:p w14:paraId="66BB2362" w14:textId="77777777" w:rsidR="008860A5" w:rsidRPr="00884036" w:rsidRDefault="008860A5" w:rsidP="008860A5">
      <w:pPr>
        <w:pStyle w:val="Heading4"/>
      </w:pPr>
      <w:r w:rsidRPr="006429ED">
        <w:t>Tengiliður</w:t>
      </w:r>
      <w:r>
        <w:t xml:space="preserve"> seljanda</w:t>
      </w:r>
    </w:p>
    <w:p w14:paraId="34496621" w14:textId="6DF19669" w:rsidR="008860A5" w:rsidRDefault="008860A5" w:rsidP="008860A5">
      <w:pPr>
        <w:pStyle w:val="BodyText"/>
        <w:rPr>
          <w:highlight w:val="white"/>
        </w:rPr>
      </w:pPr>
      <w:r w:rsidRPr="00D26E2F">
        <w:rPr>
          <w:highlight w:val="white"/>
        </w:rPr>
        <w:t>Upplýsingar um tengilið seljanda, símanúmer og tölvupóstfang.</w:t>
      </w:r>
      <w:r>
        <w:rPr>
          <w:highlight w:val="white"/>
        </w:rPr>
        <w:t xml:space="preserve"> Þetta er sá aðili sem kaupandi má hafa samband við varðandi málefni er varða reikninginn.</w:t>
      </w:r>
    </w:p>
    <w:p w14:paraId="68243A45" w14:textId="20143A96" w:rsidR="00400797" w:rsidDel="00706D8A" w:rsidRDefault="00400797" w:rsidP="008860A5">
      <w:pPr>
        <w:pStyle w:val="BodyText"/>
        <w:rPr>
          <w:del w:id="496" w:author="Georg Birgisson" w:date="2021-10-12T09:56:00Z"/>
          <w:highlight w:val="white"/>
        </w:rPr>
      </w:pPr>
    </w:p>
    <w:p w14:paraId="5E70C18A" w14:textId="43183FD2" w:rsidR="006D4A9F" w:rsidDel="00706D8A" w:rsidRDefault="006D4A9F" w:rsidP="008860A5">
      <w:pPr>
        <w:pStyle w:val="BodyText"/>
        <w:rPr>
          <w:del w:id="497" w:author="Georg Birgisson" w:date="2021-10-12T09:56:00Z"/>
          <w:highlight w:val="white"/>
        </w:rPr>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41"/>
        <w:gridCol w:w="1842"/>
        <w:gridCol w:w="851"/>
        <w:gridCol w:w="992"/>
      </w:tblGrid>
      <w:tr w:rsidR="008860A5" w:rsidRPr="00491DE5" w14:paraId="4F3DEF81" w14:textId="77777777" w:rsidTr="007111CD">
        <w:tc>
          <w:tcPr>
            <w:tcW w:w="5841" w:type="dxa"/>
          </w:tcPr>
          <w:p w14:paraId="7EDFDFAB" w14:textId="77777777" w:rsidR="008860A5" w:rsidRPr="00491DE5"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842" w:type="dxa"/>
          </w:tcPr>
          <w:p w14:paraId="6D94A199" w14:textId="77777777" w:rsidR="008860A5" w:rsidRPr="00B171D4"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7A085BCC" w14:textId="77777777" w:rsidR="008860A5" w:rsidRPr="00B171D4"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Tíðni</w:t>
            </w:r>
          </w:p>
        </w:tc>
        <w:tc>
          <w:tcPr>
            <w:tcW w:w="992" w:type="dxa"/>
          </w:tcPr>
          <w:p w14:paraId="2DB68CA2" w14:textId="77777777" w:rsidR="008860A5" w:rsidRPr="00B171D4"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Númer</w:t>
            </w:r>
          </w:p>
        </w:tc>
      </w:tr>
      <w:tr w:rsidR="008860A5" w:rsidRPr="001318A2" w14:paraId="2A50E156" w14:textId="77777777" w:rsidTr="007111CD">
        <w:tc>
          <w:tcPr>
            <w:tcW w:w="5841" w:type="dxa"/>
          </w:tcPr>
          <w:p w14:paraId="1619FABD" w14:textId="77777777" w:rsidR="008860A5" w:rsidRPr="001318A2"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cac:Contact</w:t>
            </w:r>
            <w:proofErr w:type="spellEnd"/>
            <w:r w:rsidRPr="001318A2">
              <w:rPr>
                <w:rFonts w:ascii="Courier New" w:hAnsi="Courier New" w:cs="Courier New"/>
                <w:color w:val="0000FF"/>
                <w:sz w:val="16"/>
                <w:szCs w:val="16"/>
                <w:highlight w:val="white"/>
              </w:rPr>
              <w:t>&gt;</w:t>
            </w:r>
          </w:p>
        </w:tc>
        <w:tc>
          <w:tcPr>
            <w:tcW w:w="1842" w:type="dxa"/>
          </w:tcPr>
          <w:p w14:paraId="7DB4D416" w14:textId="77777777" w:rsidR="008860A5" w:rsidRPr="001318A2"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51" w:type="dxa"/>
          </w:tcPr>
          <w:p w14:paraId="1D394F5F" w14:textId="62E7C888" w:rsidR="008860A5" w:rsidRPr="001318A2" w:rsidRDefault="00F91938"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F91938">
              <w:rPr>
                <w:rFonts w:ascii="Courier New" w:hAnsi="Courier New" w:cs="Courier New"/>
                <w:color w:val="000000"/>
                <w:sz w:val="16"/>
                <w:szCs w:val="16"/>
              </w:rPr>
              <w:t>0..1</w:t>
            </w:r>
          </w:p>
        </w:tc>
        <w:tc>
          <w:tcPr>
            <w:tcW w:w="992" w:type="dxa"/>
          </w:tcPr>
          <w:p w14:paraId="3AA6C142" w14:textId="77777777" w:rsidR="008860A5" w:rsidRPr="001318A2"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r>
      <w:tr w:rsidR="008860A5" w:rsidRPr="001318A2" w14:paraId="50B6C15A" w14:textId="77777777" w:rsidTr="007111CD">
        <w:tc>
          <w:tcPr>
            <w:tcW w:w="5841" w:type="dxa"/>
          </w:tcPr>
          <w:p w14:paraId="7BE16A58" w14:textId="700D412F" w:rsidR="008860A5" w:rsidRPr="001318A2"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cbc:</w:t>
            </w:r>
            <w:r>
              <w:rPr>
                <w:rFonts w:ascii="Courier New" w:hAnsi="Courier New" w:cs="Courier New"/>
                <w:color w:val="800000"/>
                <w:sz w:val="16"/>
                <w:szCs w:val="16"/>
                <w:highlight w:val="white"/>
              </w:rPr>
              <w:t>Name</w:t>
            </w:r>
            <w:proofErr w:type="spellEnd"/>
            <w:r w:rsidRPr="001318A2">
              <w:rPr>
                <w:rFonts w:ascii="Courier New" w:hAnsi="Courier New" w:cs="Courier New"/>
                <w:color w:val="0000FF"/>
                <w:sz w:val="16"/>
                <w:szCs w:val="16"/>
                <w:highlight w:val="white"/>
              </w:rPr>
              <w:t>&gt;</w:t>
            </w:r>
            <w:proofErr w:type="spellStart"/>
            <w:r w:rsidR="00E745B5" w:rsidRPr="00706D8A">
              <w:rPr>
                <w:rFonts w:ascii="Courier New" w:hAnsi="Courier New" w:cs="Courier New"/>
                <w:bCs/>
                <w:color w:val="000000"/>
                <w:sz w:val="16"/>
                <w:szCs w:val="16"/>
                <w:highlight w:val="white"/>
                <w:rPrChange w:id="498" w:author="Georg Birgisson" w:date="2021-10-12T09:56:00Z">
                  <w:rPr>
                    <w:rFonts w:ascii="Courier New" w:hAnsi="Courier New" w:cs="Courier New"/>
                    <w:b/>
                    <w:color w:val="000000"/>
                    <w:sz w:val="16"/>
                    <w:szCs w:val="16"/>
                    <w:highlight w:val="white"/>
                  </w:rPr>
                </w:rPrChange>
              </w:rPr>
              <w:t>Petur</w:t>
            </w:r>
            <w:proofErr w:type="spellEnd"/>
            <w:r w:rsidR="00E745B5" w:rsidRPr="00706D8A">
              <w:rPr>
                <w:rFonts w:ascii="Courier New" w:hAnsi="Courier New" w:cs="Courier New"/>
                <w:bCs/>
                <w:color w:val="000000"/>
                <w:sz w:val="16"/>
                <w:szCs w:val="16"/>
                <w:highlight w:val="white"/>
                <w:rPrChange w:id="499" w:author="Georg Birgisson" w:date="2021-10-12T09:56:00Z">
                  <w:rPr>
                    <w:rFonts w:ascii="Courier New" w:hAnsi="Courier New" w:cs="Courier New"/>
                    <w:b/>
                    <w:color w:val="000000"/>
                    <w:sz w:val="16"/>
                    <w:szCs w:val="16"/>
                    <w:highlight w:val="white"/>
                  </w:rPr>
                </w:rPrChange>
              </w:rPr>
              <w:t xml:space="preserve"> Pálsson</w:t>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cbc:</w:t>
            </w:r>
            <w:r>
              <w:rPr>
                <w:rFonts w:ascii="Courier New" w:hAnsi="Courier New" w:cs="Courier New"/>
                <w:color w:val="800000"/>
                <w:sz w:val="16"/>
                <w:szCs w:val="16"/>
                <w:highlight w:val="white"/>
              </w:rPr>
              <w:t>Name</w:t>
            </w:r>
            <w:proofErr w:type="spellEnd"/>
            <w:r w:rsidRPr="001318A2">
              <w:rPr>
                <w:rFonts w:ascii="Courier New" w:hAnsi="Courier New" w:cs="Courier New"/>
                <w:color w:val="0000FF"/>
                <w:sz w:val="16"/>
                <w:szCs w:val="16"/>
                <w:highlight w:val="white"/>
              </w:rPr>
              <w:t>&gt;</w:t>
            </w:r>
          </w:p>
        </w:tc>
        <w:tc>
          <w:tcPr>
            <w:tcW w:w="1842" w:type="dxa"/>
          </w:tcPr>
          <w:p w14:paraId="11B9A476" w14:textId="77777777" w:rsidR="008860A5" w:rsidRPr="005B759D"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Nafn tengiliðs</w:t>
            </w:r>
          </w:p>
        </w:tc>
        <w:tc>
          <w:tcPr>
            <w:tcW w:w="851" w:type="dxa"/>
          </w:tcPr>
          <w:p w14:paraId="19E70B53" w14:textId="77777777" w:rsidR="008860A5" w:rsidRPr="005B759D"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992" w:type="dxa"/>
          </w:tcPr>
          <w:p w14:paraId="4FAA3B6E" w14:textId="2F954BFF" w:rsidR="008860A5" w:rsidRPr="001318A2"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5B759D">
              <w:rPr>
                <w:rFonts w:ascii="Courier New" w:hAnsi="Courier New" w:cs="Courier New"/>
                <w:color w:val="000000"/>
                <w:sz w:val="16"/>
                <w:szCs w:val="16"/>
              </w:rPr>
              <w:t>BT-</w:t>
            </w:r>
            <w:r w:rsidR="00E745B5">
              <w:rPr>
                <w:rFonts w:ascii="Courier New" w:hAnsi="Courier New" w:cs="Courier New"/>
                <w:color w:val="000000"/>
                <w:sz w:val="16"/>
                <w:szCs w:val="16"/>
              </w:rPr>
              <w:t>56</w:t>
            </w:r>
          </w:p>
        </w:tc>
      </w:tr>
      <w:tr w:rsidR="008860A5" w:rsidRPr="001318A2" w14:paraId="1D0CAD2C" w14:textId="77777777" w:rsidTr="007111CD">
        <w:tc>
          <w:tcPr>
            <w:tcW w:w="5841" w:type="dxa"/>
          </w:tcPr>
          <w:p w14:paraId="0E248419" w14:textId="758341FC" w:rsidR="008860A5" w:rsidRPr="001318A2"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cbc:Telephone</w:t>
            </w:r>
            <w:proofErr w:type="spellEnd"/>
            <w:r w:rsidRPr="001318A2">
              <w:rPr>
                <w:rFonts w:ascii="Courier New" w:hAnsi="Courier New" w:cs="Courier New"/>
                <w:color w:val="0000FF"/>
                <w:sz w:val="16"/>
                <w:szCs w:val="16"/>
                <w:highlight w:val="white"/>
              </w:rPr>
              <w:t>&gt;</w:t>
            </w:r>
            <w:r w:rsidR="00E745B5" w:rsidRPr="00706D8A">
              <w:rPr>
                <w:rFonts w:ascii="Courier New" w:hAnsi="Courier New" w:cs="Courier New"/>
                <w:bCs/>
                <w:color w:val="000000"/>
                <w:sz w:val="16"/>
                <w:szCs w:val="16"/>
                <w:highlight w:val="white"/>
                <w:rPrChange w:id="500" w:author="Georg Birgisson" w:date="2021-10-12T09:56:00Z">
                  <w:rPr>
                    <w:rFonts w:ascii="Courier New" w:hAnsi="Courier New" w:cs="Courier New"/>
                    <w:b/>
                    <w:color w:val="000000"/>
                    <w:sz w:val="16"/>
                    <w:szCs w:val="16"/>
                    <w:highlight w:val="white"/>
                  </w:rPr>
                </w:rPrChange>
              </w:rPr>
              <w:t>5121230</w:t>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cbc:Telephone</w:t>
            </w:r>
            <w:proofErr w:type="spellEnd"/>
            <w:r w:rsidRPr="001318A2">
              <w:rPr>
                <w:rFonts w:ascii="Courier New" w:hAnsi="Courier New" w:cs="Courier New"/>
                <w:color w:val="0000FF"/>
                <w:sz w:val="16"/>
                <w:szCs w:val="16"/>
                <w:highlight w:val="white"/>
              </w:rPr>
              <w:t>&gt;</w:t>
            </w:r>
          </w:p>
        </w:tc>
        <w:tc>
          <w:tcPr>
            <w:tcW w:w="1842" w:type="dxa"/>
          </w:tcPr>
          <w:p w14:paraId="29EC63DD" w14:textId="77777777" w:rsidR="008860A5" w:rsidRPr="005B759D"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Sími tengiliðs</w:t>
            </w:r>
          </w:p>
        </w:tc>
        <w:tc>
          <w:tcPr>
            <w:tcW w:w="851" w:type="dxa"/>
          </w:tcPr>
          <w:p w14:paraId="6CBFD246" w14:textId="77777777" w:rsidR="008860A5" w:rsidRPr="005B759D"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992" w:type="dxa"/>
          </w:tcPr>
          <w:p w14:paraId="15F2C217" w14:textId="47712C15" w:rsidR="008860A5" w:rsidRPr="001318A2"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5B759D">
              <w:rPr>
                <w:rFonts w:ascii="Courier New" w:hAnsi="Courier New" w:cs="Courier New"/>
                <w:color w:val="000000"/>
                <w:sz w:val="16"/>
                <w:szCs w:val="16"/>
              </w:rPr>
              <w:t>BT-</w:t>
            </w:r>
            <w:r w:rsidR="00E745B5">
              <w:rPr>
                <w:rFonts w:ascii="Courier New" w:hAnsi="Courier New" w:cs="Courier New"/>
                <w:color w:val="000000"/>
                <w:sz w:val="16"/>
                <w:szCs w:val="16"/>
              </w:rPr>
              <w:t>57</w:t>
            </w:r>
          </w:p>
        </w:tc>
      </w:tr>
      <w:tr w:rsidR="008860A5" w:rsidRPr="001318A2" w14:paraId="164CDE8C" w14:textId="77777777" w:rsidTr="007111CD">
        <w:tc>
          <w:tcPr>
            <w:tcW w:w="5841" w:type="dxa"/>
          </w:tcPr>
          <w:p w14:paraId="0A5C2909" w14:textId="2461CDC6" w:rsidR="008860A5" w:rsidRPr="001318A2"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cbc:ElectronicMail</w:t>
            </w:r>
            <w:proofErr w:type="spellEnd"/>
            <w:r w:rsidRPr="001318A2">
              <w:rPr>
                <w:rFonts w:ascii="Courier New" w:hAnsi="Courier New" w:cs="Courier New"/>
                <w:color w:val="0000FF"/>
                <w:sz w:val="16"/>
                <w:szCs w:val="16"/>
                <w:highlight w:val="white"/>
              </w:rPr>
              <w:t>&gt;</w:t>
            </w:r>
            <w:del w:id="501" w:author="Georg Birgisson" w:date="2021-10-12T09:56:00Z">
              <w:r w:rsidRPr="00706D8A" w:rsidDel="00706D8A">
                <w:rPr>
                  <w:rFonts w:ascii="Courier New" w:hAnsi="Courier New" w:cs="Courier New"/>
                  <w:bCs/>
                  <w:color w:val="0000FF"/>
                  <w:sz w:val="16"/>
                  <w:szCs w:val="16"/>
                  <w:highlight w:val="white"/>
                  <w:rPrChange w:id="502" w:author="Georg Birgisson" w:date="2021-10-12T09:56:00Z">
                    <w:rPr>
                      <w:rFonts w:ascii="Courier New" w:hAnsi="Courier New" w:cs="Courier New"/>
                      <w:color w:val="0000FF"/>
                      <w:sz w:val="16"/>
                      <w:szCs w:val="16"/>
                      <w:highlight w:val="white"/>
                    </w:rPr>
                  </w:rPrChange>
                </w:rPr>
                <w:br/>
              </w:r>
              <w:r w:rsidRPr="00706D8A" w:rsidDel="00706D8A">
                <w:rPr>
                  <w:rFonts w:ascii="Courier New" w:hAnsi="Courier New" w:cs="Courier New"/>
                  <w:bCs/>
                  <w:color w:val="000000"/>
                  <w:sz w:val="16"/>
                  <w:szCs w:val="16"/>
                  <w:highlight w:val="white"/>
                  <w:rPrChange w:id="503" w:author="Georg Birgisson" w:date="2021-10-12T09:56:00Z">
                    <w:rPr>
                      <w:rFonts w:ascii="Courier New" w:hAnsi="Courier New" w:cs="Courier New"/>
                      <w:b/>
                      <w:color w:val="000000"/>
                      <w:sz w:val="16"/>
                      <w:szCs w:val="16"/>
                      <w:highlight w:val="white"/>
                    </w:rPr>
                  </w:rPrChange>
                </w:rPr>
                <w:delText xml:space="preserve">         </w:delText>
              </w:r>
            </w:del>
            <w:ins w:id="504" w:author="Georg Birgisson" w:date="2021-10-12T09:56:00Z">
              <w:r w:rsidR="00706D8A" w:rsidRPr="00706D8A">
                <w:rPr>
                  <w:rFonts w:ascii="Courier New" w:hAnsi="Courier New" w:cs="Courier New"/>
                  <w:bCs/>
                  <w:color w:val="000000"/>
                  <w:sz w:val="16"/>
                  <w:szCs w:val="16"/>
                  <w:highlight w:val="white"/>
                  <w:rPrChange w:id="505" w:author="Georg Birgisson" w:date="2021-10-12T09:56:00Z">
                    <w:rPr>
                      <w:rStyle w:val="Hyperlink"/>
                      <w:rFonts w:ascii="Courier New" w:hAnsi="Courier New" w:cs="Courier New"/>
                      <w:b/>
                      <w:sz w:val="16"/>
                      <w:szCs w:val="16"/>
                      <w:highlight w:val="white"/>
                    </w:rPr>
                  </w:rPrChange>
                </w:rPr>
                <w:t>petur@kaupfyrirtaekid.is</w:t>
              </w:r>
              <w:r w:rsidR="00706D8A" w:rsidRPr="00F95EF2">
                <w:rPr>
                  <w:rFonts w:ascii="Courier New" w:hAnsi="Courier New" w:cs="Courier New"/>
                  <w:color w:val="000000"/>
                  <w:sz w:val="16"/>
                  <w:szCs w:val="16"/>
                </w:rPr>
                <w:br/>
              </w:r>
              <w:r w:rsidR="00706D8A" w:rsidRPr="00F95EF2">
                <w:rPr>
                  <w:rFonts w:ascii="Courier New" w:hAnsi="Courier New" w:cs="Courier New"/>
                  <w:color w:val="0000FF"/>
                  <w:sz w:val="16"/>
                  <w:szCs w:val="16"/>
                </w:rPr>
                <w:t xml:space="preserve">   </w:t>
              </w:r>
            </w:ins>
            <w:del w:id="506" w:author="Georg Birgisson" w:date="2021-10-12T09:56:00Z">
              <w:r w:rsidR="00E745B5" w:rsidRPr="001318A2" w:rsidDel="00706D8A">
                <w:rPr>
                  <w:rFonts w:ascii="Courier New" w:hAnsi="Courier New" w:cs="Courier New"/>
                  <w:color w:val="0000FF"/>
                  <w:sz w:val="16"/>
                  <w:szCs w:val="16"/>
                  <w:highlight w:val="white"/>
                </w:rPr>
                <w:delText xml:space="preserve"> </w:delText>
              </w:r>
            </w:del>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cbc:ElectronicMail</w:t>
            </w:r>
            <w:proofErr w:type="spellEnd"/>
            <w:r w:rsidRPr="001318A2">
              <w:rPr>
                <w:rFonts w:ascii="Courier New" w:hAnsi="Courier New" w:cs="Courier New"/>
                <w:color w:val="0000FF"/>
                <w:sz w:val="16"/>
                <w:szCs w:val="16"/>
                <w:highlight w:val="white"/>
              </w:rPr>
              <w:t>&gt;</w:t>
            </w:r>
          </w:p>
        </w:tc>
        <w:tc>
          <w:tcPr>
            <w:tcW w:w="1842" w:type="dxa"/>
          </w:tcPr>
          <w:p w14:paraId="0C9EECA7" w14:textId="77777777" w:rsidR="008860A5" w:rsidRPr="005B759D"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Tölvupóstur tengiliðs</w:t>
            </w:r>
          </w:p>
        </w:tc>
        <w:tc>
          <w:tcPr>
            <w:tcW w:w="851" w:type="dxa"/>
          </w:tcPr>
          <w:p w14:paraId="47E986DA" w14:textId="77777777" w:rsidR="008860A5" w:rsidRPr="005B759D"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992" w:type="dxa"/>
          </w:tcPr>
          <w:p w14:paraId="64E73E46" w14:textId="5B6A0127" w:rsidR="008860A5" w:rsidRPr="001318A2"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5B759D">
              <w:rPr>
                <w:rFonts w:ascii="Courier New" w:hAnsi="Courier New" w:cs="Courier New"/>
                <w:color w:val="000000"/>
                <w:sz w:val="16"/>
                <w:szCs w:val="16"/>
              </w:rPr>
              <w:t>BT-</w:t>
            </w:r>
            <w:r w:rsidR="00E745B5">
              <w:rPr>
                <w:rFonts w:ascii="Courier New" w:hAnsi="Courier New" w:cs="Courier New"/>
                <w:color w:val="000000"/>
                <w:sz w:val="16"/>
                <w:szCs w:val="16"/>
              </w:rPr>
              <w:t>58</w:t>
            </w:r>
          </w:p>
        </w:tc>
      </w:tr>
      <w:tr w:rsidR="008860A5" w:rsidRPr="001318A2" w14:paraId="2DB3EB4B" w14:textId="77777777" w:rsidTr="007111CD">
        <w:tc>
          <w:tcPr>
            <w:tcW w:w="5841" w:type="dxa"/>
          </w:tcPr>
          <w:p w14:paraId="1E024F8B" w14:textId="77777777" w:rsidR="008860A5" w:rsidRPr="001318A2"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cac:Contact</w:t>
            </w:r>
            <w:proofErr w:type="spellEnd"/>
            <w:r w:rsidRPr="001318A2">
              <w:rPr>
                <w:rFonts w:ascii="Courier New" w:hAnsi="Courier New" w:cs="Courier New"/>
                <w:color w:val="0000FF"/>
                <w:sz w:val="16"/>
                <w:szCs w:val="16"/>
                <w:highlight w:val="white"/>
              </w:rPr>
              <w:t>&gt;</w:t>
            </w:r>
          </w:p>
        </w:tc>
        <w:tc>
          <w:tcPr>
            <w:tcW w:w="1842" w:type="dxa"/>
          </w:tcPr>
          <w:p w14:paraId="59B24131" w14:textId="77777777" w:rsidR="008860A5" w:rsidRPr="005B759D"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p>
        </w:tc>
        <w:tc>
          <w:tcPr>
            <w:tcW w:w="851" w:type="dxa"/>
          </w:tcPr>
          <w:p w14:paraId="267BC966" w14:textId="77777777" w:rsidR="008860A5" w:rsidRPr="005B759D"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p>
        </w:tc>
        <w:tc>
          <w:tcPr>
            <w:tcW w:w="992" w:type="dxa"/>
          </w:tcPr>
          <w:p w14:paraId="75EA044D" w14:textId="77777777" w:rsidR="008860A5" w:rsidRPr="005B759D"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p>
        </w:tc>
      </w:tr>
    </w:tbl>
    <w:p w14:paraId="6A5676AF" w14:textId="77777777" w:rsidR="008860A5" w:rsidRPr="00D26E2F" w:rsidRDefault="008860A5" w:rsidP="008860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p w14:paraId="6CF53D3F" w14:textId="43711FDF" w:rsidR="00C25C06" w:rsidRPr="00D26E2F" w:rsidRDefault="00B122AA" w:rsidP="005F41D3">
      <w:pPr>
        <w:pStyle w:val="Heading3"/>
      </w:pPr>
      <w:bookmarkStart w:id="507" w:name="_Ref527389531"/>
      <w:bookmarkStart w:id="508" w:name="_Toc84934976"/>
      <w:r>
        <w:t>Viðtakandi greiðslu</w:t>
      </w:r>
      <w:bookmarkEnd w:id="507"/>
      <w:bookmarkEnd w:id="508"/>
    </w:p>
    <w:p w14:paraId="3B3BF03D" w14:textId="616E2DAA" w:rsidR="00E113B1" w:rsidRPr="00FD30AC" w:rsidRDefault="00C25C06" w:rsidP="00E113B1">
      <w:pPr>
        <w:pStyle w:val="BodyText"/>
      </w:pPr>
      <w:r w:rsidRPr="00D26E2F">
        <w:t xml:space="preserve">Í þessum hluta reikningsins eru birtar upplýsingar um </w:t>
      </w:r>
      <w:r w:rsidR="00B122AA">
        <w:t xml:space="preserve">aðila sem er viðtakandi greiðslu reiknings og er þá jafnframt sá sem er eigandi þeirrar </w:t>
      </w:r>
      <w:proofErr w:type="spellStart"/>
      <w:r w:rsidR="00B122AA">
        <w:t>köfu</w:t>
      </w:r>
      <w:proofErr w:type="spellEnd"/>
      <w:r w:rsidR="00B122AA">
        <w:t xml:space="preserve"> sem er greidd eða bankareiknings sem greitt er inn á.</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41"/>
        <w:gridCol w:w="1842"/>
        <w:gridCol w:w="851"/>
        <w:gridCol w:w="992"/>
      </w:tblGrid>
      <w:tr w:rsidR="00B122AA" w:rsidRPr="00491DE5" w14:paraId="034F53B9" w14:textId="77777777" w:rsidTr="007111CD">
        <w:tc>
          <w:tcPr>
            <w:tcW w:w="5841" w:type="dxa"/>
          </w:tcPr>
          <w:p w14:paraId="6068E35C" w14:textId="77777777" w:rsidR="00B122AA" w:rsidRPr="00491DE5" w:rsidRDefault="00B122AA"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842" w:type="dxa"/>
          </w:tcPr>
          <w:p w14:paraId="32E72AD2" w14:textId="1265BCD1" w:rsidR="00B122AA" w:rsidRPr="00B171D4" w:rsidRDefault="00E113B1"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6962916E" w14:textId="77777777" w:rsidR="00B122AA" w:rsidRPr="00B171D4" w:rsidRDefault="00B122AA"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Tíðni</w:t>
            </w:r>
          </w:p>
        </w:tc>
        <w:tc>
          <w:tcPr>
            <w:tcW w:w="992" w:type="dxa"/>
          </w:tcPr>
          <w:p w14:paraId="05720C52" w14:textId="77777777" w:rsidR="00B122AA" w:rsidRPr="00B171D4" w:rsidRDefault="00B122AA"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Númer</w:t>
            </w:r>
          </w:p>
        </w:tc>
      </w:tr>
      <w:tr w:rsidR="00B122AA" w:rsidRPr="002C6F56" w14:paraId="1201EBD1" w14:textId="77777777" w:rsidTr="007111CD">
        <w:tc>
          <w:tcPr>
            <w:tcW w:w="5841" w:type="dxa"/>
          </w:tcPr>
          <w:p w14:paraId="5F5FAF76" w14:textId="6C4C8E2E" w:rsidR="00B122AA" w:rsidRPr="002C6F56" w:rsidRDefault="00B122AA"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2C6F56">
              <w:rPr>
                <w:rFonts w:ascii="Courier New" w:hAnsi="Courier New" w:cs="Courier New"/>
                <w:color w:val="0000FF"/>
                <w:sz w:val="16"/>
                <w:szCs w:val="16"/>
                <w:highlight w:val="white"/>
              </w:rPr>
              <w:t>&lt;</w:t>
            </w:r>
            <w:proofErr w:type="spellStart"/>
            <w:r w:rsidRPr="002C6F56">
              <w:rPr>
                <w:rFonts w:ascii="Courier New" w:hAnsi="Courier New" w:cs="Courier New"/>
                <w:color w:val="800000"/>
                <w:sz w:val="16"/>
                <w:szCs w:val="16"/>
                <w:highlight w:val="white"/>
              </w:rPr>
              <w:t>cac:P</w:t>
            </w:r>
            <w:r>
              <w:rPr>
                <w:rFonts w:ascii="Courier New" w:hAnsi="Courier New" w:cs="Courier New"/>
                <w:color w:val="800000"/>
                <w:sz w:val="16"/>
                <w:szCs w:val="16"/>
                <w:highlight w:val="white"/>
              </w:rPr>
              <w:t>ayeeParty</w:t>
            </w:r>
            <w:proofErr w:type="spellEnd"/>
            <w:r w:rsidRPr="002C6F56">
              <w:rPr>
                <w:rFonts w:ascii="Courier New" w:hAnsi="Courier New" w:cs="Courier New"/>
                <w:color w:val="0000FF"/>
                <w:sz w:val="16"/>
                <w:szCs w:val="16"/>
                <w:highlight w:val="white"/>
              </w:rPr>
              <w:t>&gt;</w:t>
            </w:r>
          </w:p>
        </w:tc>
        <w:tc>
          <w:tcPr>
            <w:tcW w:w="1842" w:type="dxa"/>
          </w:tcPr>
          <w:p w14:paraId="74DB3E52" w14:textId="77777777" w:rsidR="00B122AA" w:rsidRPr="00B171D4" w:rsidRDefault="00B122AA"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19F2C4AE" w14:textId="51D2BD7B" w:rsidR="00B122AA" w:rsidRPr="00B171D4" w:rsidRDefault="00F91938"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92" w:type="dxa"/>
          </w:tcPr>
          <w:p w14:paraId="1170087A" w14:textId="77777777" w:rsidR="00B122AA" w:rsidRPr="00B171D4" w:rsidRDefault="00B122AA"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E113B1" w:rsidRPr="001318A2" w14:paraId="2611CB7B" w14:textId="77777777" w:rsidTr="007111CD">
        <w:tc>
          <w:tcPr>
            <w:tcW w:w="5841" w:type="dxa"/>
          </w:tcPr>
          <w:p w14:paraId="6D6A6B51" w14:textId="613E531E" w:rsidR="00E113B1" w:rsidRPr="001318A2" w:rsidRDefault="00F91938"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00E113B1" w:rsidRPr="001318A2">
              <w:rPr>
                <w:rFonts w:ascii="Courier New" w:hAnsi="Courier New" w:cs="Courier New"/>
                <w:color w:val="0000FF"/>
                <w:sz w:val="16"/>
                <w:szCs w:val="16"/>
                <w:highlight w:val="white"/>
              </w:rPr>
              <w:t>&lt;</w:t>
            </w:r>
            <w:proofErr w:type="spellStart"/>
            <w:r w:rsidR="00E113B1" w:rsidRPr="001318A2">
              <w:rPr>
                <w:rFonts w:ascii="Courier New" w:hAnsi="Courier New" w:cs="Courier New"/>
                <w:color w:val="800000"/>
                <w:sz w:val="16"/>
                <w:szCs w:val="16"/>
                <w:highlight w:val="white"/>
              </w:rPr>
              <w:t>cac:PartyIdentification</w:t>
            </w:r>
            <w:proofErr w:type="spellEnd"/>
            <w:r w:rsidR="00E113B1" w:rsidRPr="001318A2">
              <w:rPr>
                <w:rFonts w:ascii="Courier New" w:hAnsi="Courier New" w:cs="Courier New"/>
                <w:color w:val="0000FF"/>
                <w:sz w:val="16"/>
                <w:szCs w:val="16"/>
                <w:highlight w:val="white"/>
              </w:rPr>
              <w:t>&gt;</w:t>
            </w:r>
          </w:p>
        </w:tc>
        <w:tc>
          <w:tcPr>
            <w:tcW w:w="1842" w:type="dxa"/>
          </w:tcPr>
          <w:p w14:paraId="26A3E795" w14:textId="77777777" w:rsidR="00E113B1" w:rsidRPr="001318A2" w:rsidRDefault="00E113B1"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p>
        </w:tc>
        <w:tc>
          <w:tcPr>
            <w:tcW w:w="851" w:type="dxa"/>
          </w:tcPr>
          <w:p w14:paraId="78F7FAFE" w14:textId="77777777" w:rsidR="00E113B1" w:rsidRPr="001318A2" w:rsidRDefault="00E113B1"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p>
        </w:tc>
        <w:tc>
          <w:tcPr>
            <w:tcW w:w="992" w:type="dxa"/>
          </w:tcPr>
          <w:p w14:paraId="5C64E77F" w14:textId="77777777" w:rsidR="00E113B1" w:rsidRPr="001318A2" w:rsidRDefault="00E113B1"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p>
        </w:tc>
      </w:tr>
      <w:tr w:rsidR="00E113B1" w:rsidRPr="001318A2" w14:paraId="76073875" w14:textId="77777777" w:rsidTr="007111CD">
        <w:tc>
          <w:tcPr>
            <w:tcW w:w="5841" w:type="dxa"/>
          </w:tcPr>
          <w:p w14:paraId="13B7E715" w14:textId="2F078189" w:rsidR="00E113B1" w:rsidRDefault="00F91938"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2060"/>
                <w:sz w:val="16"/>
                <w:szCs w:val="16"/>
              </w:rPr>
            </w:pPr>
            <w:r w:rsidRPr="001318A2">
              <w:rPr>
                <w:rFonts w:ascii="Courier New" w:hAnsi="Courier New" w:cs="Courier New"/>
                <w:color w:val="000000"/>
                <w:sz w:val="16"/>
                <w:szCs w:val="16"/>
                <w:highlight w:val="white"/>
              </w:rPr>
              <w:tab/>
            </w:r>
            <w:r w:rsidR="00E113B1" w:rsidRPr="001318A2">
              <w:rPr>
                <w:rFonts w:ascii="Courier New" w:hAnsi="Courier New" w:cs="Courier New"/>
                <w:color w:val="000000"/>
                <w:sz w:val="16"/>
                <w:szCs w:val="16"/>
                <w:highlight w:val="white"/>
              </w:rPr>
              <w:tab/>
            </w:r>
            <w:r w:rsidR="00E113B1" w:rsidRPr="001318A2">
              <w:rPr>
                <w:rFonts w:ascii="Courier New" w:hAnsi="Courier New" w:cs="Courier New"/>
                <w:color w:val="0000FF"/>
                <w:sz w:val="16"/>
                <w:szCs w:val="16"/>
                <w:highlight w:val="white"/>
              </w:rPr>
              <w:t>&lt;</w:t>
            </w:r>
            <w:proofErr w:type="spellStart"/>
            <w:r w:rsidR="00E113B1" w:rsidRPr="001318A2">
              <w:rPr>
                <w:rFonts w:ascii="Courier New" w:hAnsi="Courier New" w:cs="Courier New"/>
                <w:color w:val="800000"/>
                <w:sz w:val="16"/>
                <w:szCs w:val="16"/>
                <w:highlight w:val="white"/>
              </w:rPr>
              <w:t>cbc:ID</w:t>
            </w:r>
            <w:proofErr w:type="spellEnd"/>
            <w:r w:rsidR="00E113B1" w:rsidRPr="002C6F56">
              <w:rPr>
                <w:rFonts w:ascii="Courier New" w:hAnsi="Courier New" w:cs="Courier New"/>
                <w:color w:val="002060"/>
                <w:sz w:val="16"/>
                <w:szCs w:val="16"/>
              </w:rPr>
              <w:t xml:space="preserve"> </w:t>
            </w:r>
          </w:p>
          <w:p w14:paraId="1128C95A" w14:textId="75395E5B" w:rsidR="00E113B1" w:rsidRDefault="00E113B1"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r>
              <w:rPr>
                <w:rFonts w:ascii="Courier New" w:hAnsi="Courier New" w:cs="Courier New"/>
                <w:color w:val="002060"/>
                <w:sz w:val="16"/>
                <w:szCs w:val="16"/>
              </w:rPr>
              <w:t xml:space="preserve">         </w:t>
            </w:r>
            <w:r w:rsidR="00F91938">
              <w:rPr>
                <w:rFonts w:ascii="Courier New" w:hAnsi="Courier New" w:cs="Courier New"/>
                <w:color w:val="002060"/>
                <w:sz w:val="16"/>
                <w:szCs w:val="16"/>
              </w:rPr>
              <w:t xml:space="preserve">  </w:t>
            </w:r>
            <w:proofErr w:type="spellStart"/>
            <w:r w:rsidRPr="002C6F56">
              <w:rPr>
                <w:rFonts w:ascii="Courier New" w:hAnsi="Courier New" w:cs="Courier New"/>
                <w:color w:val="002060"/>
                <w:sz w:val="16"/>
                <w:szCs w:val="16"/>
              </w:rPr>
              <w:t>schemeID</w:t>
            </w:r>
            <w:proofErr w:type="spellEnd"/>
            <w:r w:rsidRPr="002C6F56">
              <w:rPr>
                <w:rFonts w:ascii="Courier New" w:hAnsi="Courier New" w:cs="Courier New"/>
                <w:color w:val="002060"/>
                <w:sz w:val="16"/>
                <w:szCs w:val="16"/>
              </w:rPr>
              <w:t>="</w:t>
            </w:r>
            <w:r w:rsidR="0049431C">
              <w:rPr>
                <w:rFonts w:ascii="Courier New" w:hAnsi="Courier New" w:cs="Courier New"/>
                <w:color w:val="002060"/>
                <w:sz w:val="16"/>
                <w:szCs w:val="16"/>
              </w:rPr>
              <w:t>0035</w:t>
            </w:r>
            <w:r w:rsidRPr="002C6F56">
              <w:rPr>
                <w:rFonts w:ascii="Courier New" w:hAnsi="Courier New" w:cs="Courier New"/>
                <w:color w:val="002060"/>
                <w:sz w:val="16"/>
                <w:szCs w:val="16"/>
              </w:rPr>
              <w:t>"</w:t>
            </w:r>
            <w:r w:rsidRPr="001318A2">
              <w:rPr>
                <w:rFonts w:ascii="Courier New" w:hAnsi="Courier New" w:cs="Courier New"/>
                <w:color w:val="0000FF"/>
                <w:sz w:val="16"/>
                <w:szCs w:val="16"/>
                <w:highlight w:val="white"/>
              </w:rPr>
              <w:t>&gt;</w:t>
            </w:r>
          </w:p>
          <w:p w14:paraId="64C1486D" w14:textId="672C52D9" w:rsidR="00E113B1" w:rsidRPr="001318A2" w:rsidRDefault="00E113B1"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sidRPr="00F95EF2">
              <w:rPr>
                <w:rFonts w:ascii="Courier New" w:hAnsi="Courier New" w:cs="Courier New"/>
                <w:color w:val="000000"/>
                <w:sz w:val="16"/>
                <w:szCs w:val="16"/>
              </w:rPr>
              <w:t xml:space="preserve">         </w:t>
            </w:r>
            <w:r w:rsidR="00F91938" w:rsidRPr="00F95EF2">
              <w:rPr>
                <w:rFonts w:ascii="Courier New" w:hAnsi="Courier New" w:cs="Courier New"/>
                <w:color w:val="000000"/>
                <w:sz w:val="16"/>
                <w:szCs w:val="16"/>
              </w:rPr>
              <w:t xml:space="preserve">  </w:t>
            </w:r>
            <w:r w:rsidRPr="00706D8A">
              <w:rPr>
                <w:rFonts w:ascii="Courier New" w:hAnsi="Courier New" w:cs="Courier New"/>
                <w:bCs/>
                <w:color w:val="000000"/>
                <w:sz w:val="16"/>
                <w:szCs w:val="16"/>
                <w:highlight w:val="white"/>
                <w:rPrChange w:id="509" w:author="Georg Birgisson" w:date="2021-10-12T09:57:00Z">
                  <w:rPr>
                    <w:rFonts w:ascii="Courier New" w:hAnsi="Courier New" w:cs="Courier New"/>
                    <w:b/>
                    <w:color w:val="000000"/>
                    <w:sz w:val="16"/>
                    <w:szCs w:val="16"/>
                    <w:highlight w:val="white"/>
                  </w:rPr>
                </w:rPrChange>
              </w:rPr>
              <w:t>Payee123</w:t>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cbc:ID</w:t>
            </w:r>
            <w:proofErr w:type="spellEnd"/>
            <w:r w:rsidRPr="001318A2">
              <w:rPr>
                <w:rFonts w:ascii="Courier New" w:hAnsi="Courier New" w:cs="Courier New"/>
                <w:color w:val="0000FF"/>
                <w:sz w:val="16"/>
                <w:szCs w:val="16"/>
                <w:highlight w:val="white"/>
              </w:rPr>
              <w:t>&gt;</w:t>
            </w:r>
          </w:p>
        </w:tc>
        <w:tc>
          <w:tcPr>
            <w:tcW w:w="1842" w:type="dxa"/>
          </w:tcPr>
          <w:p w14:paraId="6604696B" w14:textId="7B357257" w:rsidR="00E113B1" w:rsidRDefault="00FD30AC"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Númer viðtakanda</w:t>
            </w:r>
          </w:p>
          <w:p w14:paraId="524D1652" w14:textId="77777777" w:rsidR="00E113B1" w:rsidRDefault="00E113B1"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Tegund númers</w:t>
            </w:r>
          </w:p>
          <w:p w14:paraId="725E2991" w14:textId="11B3C5D0" w:rsidR="00E113B1" w:rsidRPr="001318A2" w:rsidRDefault="00E113B1"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Númer </w:t>
            </w:r>
            <w:r w:rsidR="00FD30AC">
              <w:rPr>
                <w:rFonts w:ascii="Courier New" w:hAnsi="Courier New" w:cs="Courier New"/>
                <w:color w:val="000000"/>
                <w:sz w:val="16"/>
                <w:szCs w:val="16"/>
                <w:highlight w:val="white"/>
              </w:rPr>
              <w:t>viðtakanda</w:t>
            </w:r>
          </w:p>
        </w:tc>
        <w:tc>
          <w:tcPr>
            <w:tcW w:w="851" w:type="dxa"/>
          </w:tcPr>
          <w:p w14:paraId="216DA174" w14:textId="77777777" w:rsidR="00E113B1" w:rsidRDefault="00E113B1"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p>
          <w:p w14:paraId="05D7A9B3" w14:textId="77777777" w:rsidR="00E113B1" w:rsidRDefault="00E113B1"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0..1</w:t>
            </w:r>
          </w:p>
          <w:p w14:paraId="3D95E13D" w14:textId="77777777" w:rsidR="00E113B1" w:rsidRPr="001318A2" w:rsidRDefault="00E113B1"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0..1</w:t>
            </w:r>
          </w:p>
        </w:tc>
        <w:tc>
          <w:tcPr>
            <w:tcW w:w="992" w:type="dxa"/>
          </w:tcPr>
          <w:p w14:paraId="39EEB741" w14:textId="77777777" w:rsidR="00E113B1" w:rsidRDefault="00E113B1"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p>
          <w:p w14:paraId="15F90724" w14:textId="08FB38A5" w:rsidR="00E113B1" w:rsidRDefault="00E113B1"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BT-60-1</w:t>
            </w:r>
          </w:p>
          <w:p w14:paraId="0D93B158" w14:textId="33D1B340" w:rsidR="00E113B1" w:rsidRPr="001318A2" w:rsidRDefault="00E113B1"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BT-60</w:t>
            </w:r>
          </w:p>
        </w:tc>
      </w:tr>
      <w:tr w:rsidR="00E113B1" w:rsidRPr="001318A2" w14:paraId="0F1DCDBD" w14:textId="77777777" w:rsidTr="007111CD">
        <w:tc>
          <w:tcPr>
            <w:tcW w:w="5841" w:type="dxa"/>
          </w:tcPr>
          <w:p w14:paraId="0E0DE940" w14:textId="4E01443A" w:rsidR="00E113B1" w:rsidRPr="001318A2" w:rsidRDefault="00F91938"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r w:rsidRPr="001318A2">
              <w:rPr>
                <w:rFonts w:ascii="Courier New" w:hAnsi="Courier New" w:cs="Courier New"/>
                <w:color w:val="000000"/>
                <w:sz w:val="16"/>
                <w:szCs w:val="16"/>
                <w:highlight w:val="white"/>
              </w:rPr>
              <w:tab/>
            </w:r>
            <w:r w:rsidR="00E113B1" w:rsidRPr="001318A2">
              <w:rPr>
                <w:rFonts w:ascii="Courier New" w:hAnsi="Courier New" w:cs="Courier New"/>
                <w:color w:val="0000FF"/>
                <w:sz w:val="16"/>
                <w:szCs w:val="16"/>
                <w:highlight w:val="white"/>
              </w:rPr>
              <w:t>&lt;/</w:t>
            </w:r>
            <w:proofErr w:type="spellStart"/>
            <w:r w:rsidR="00E113B1" w:rsidRPr="001318A2">
              <w:rPr>
                <w:rFonts w:ascii="Courier New" w:hAnsi="Courier New" w:cs="Courier New"/>
                <w:color w:val="800000"/>
                <w:sz w:val="16"/>
                <w:szCs w:val="16"/>
                <w:highlight w:val="white"/>
              </w:rPr>
              <w:t>cac:PartyIdentification</w:t>
            </w:r>
            <w:proofErr w:type="spellEnd"/>
            <w:r w:rsidR="00E113B1" w:rsidRPr="001318A2">
              <w:rPr>
                <w:rFonts w:ascii="Courier New" w:hAnsi="Courier New" w:cs="Courier New"/>
                <w:color w:val="0000FF"/>
                <w:sz w:val="16"/>
                <w:szCs w:val="16"/>
                <w:highlight w:val="white"/>
              </w:rPr>
              <w:t>&gt;</w:t>
            </w:r>
          </w:p>
        </w:tc>
        <w:tc>
          <w:tcPr>
            <w:tcW w:w="1842" w:type="dxa"/>
          </w:tcPr>
          <w:p w14:paraId="46BA02C2" w14:textId="77777777" w:rsidR="00E113B1" w:rsidRPr="001318A2" w:rsidRDefault="00E113B1"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p>
        </w:tc>
        <w:tc>
          <w:tcPr>
            <w:tcW w:w="851" w:type="dxa"/>
          </w:tcPr>
          <w:p w14:paraId="6908A364" w14:textId="77777777" w:rsidR="00E113B1" w:rsidRPr="001318A2" w:rsidRDefault="00E113B1"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p>
        </w:tc>
        <w:tc>
          <w:tcPr>
            <w:tcW w:w="992" w:type="dxa"/>
          </w:tcPr>
          <w:p w14:paraId="0B712825" w14:textId="77777777" w:rsidR="00E113B1" w:rsidRPr="001318A2" w:rsidRDefault="00E113B1"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p>
        </w:tc>
      </w:tr>
      <w:tr w:rsidR="00E113B1" w:rsidRPr="00926F03" w14:paraId="661291AC" w14:textId="77777777" w:rsidTr="007111CD">
        <w:tc>
          <w:tcPr>
            <w:tcW w:w="5841" w:type="dxa"/>
          </w:tcPr>
          <w:p w14:paraId="1B014FA8" w14:textId="77777777" w:rsidR="00E113B1" w:rsidRPr="00926F03" w:rsidRDefault="00E113B1" w:rsidP="007111CD">
            <w:pPr>
              <w:autoSpaceDE w:val="0"/>
              <w:autoSpaceDN w:val="0"/>
              <w:adjustRightInd w:val="0"/>
              <w:rPr>
                <w:rFonts w:ascii="Courier New" w:hAnsi="Courier New" w:cs="Courier New"/>
                <w:color w:val="000000"/>
                <w:sz w:val="16"/>
                <w:szCs w:val="16"/>
                <w:highlight w:val="white"/>
              </w:rPr>
            </w:pPr>
            <w:r w:rsidRPr="00926F03">
              <w:rPr>
                <w:rFonts w:ascii="Courier New" w:hAnsi="Courier New" w:cs="Courier New"/>
                <w:color w:val="000000"/>
                <w:sz w:val="16"/>
                <w:szCs w:val="16"/>
                <w:highlight w:val="white"/>
              </w:rPr>
              <w:tab/>
            </w:r>
            <w:r w:rsidRPr="00926F03">
              <w:rPr>
                <w:rFonts w:ascii="Courier New" w:hAnsi="Courier New" w:cs="Courier New"/>
                <w:color w:val="0000FF"/>
                <w:sz w:val="16"/>
                <w:szCs w:val="16"/>
                <w:highlight w:val="white"/>
              </w:rPr>
              <w:t>&lt;</w:t>
            </w:r>
            <w:proofErr w:type="spellStart"/>
            <w:r w:rsidRPr="00926F03">
              <w:rPr>
                <w:rFonts w:ascii="Courier New" w:hAnsi="Courier New" w:cs="Courier New"/>
                <w:color w:val="800000"/>
                <w:sz w:val="16"/>
                <w:szCs w:val="16"/>
                <w:highlight w:val="white"/>
              </w:rPr>
              <w:t>cac:PartyName</w:t>
            </w:r>
            <w:proofErr w:type="spellEnd"/>
            <w:r w:rsidRPr="00926F03">
              <w:rPr>
                <w:rFonts w:ascii="Courier New" w:hAnsi="Courier New" w:cs="Courier New"/>
                <w:color w:val="0000FF"/>
                <w:sz w:val="16"/>
                <w:szCs w:val="16"/>
                <w:highlight w:val="white"/>
              </w:rPr>
              <w:t>&gt;</w:t>
            </w:r>
          </w:p>
        </w:tc>
        <w:tc>
          <w:tcPr>
            <w:tcW w:w="1842" w:type="dxa"/>
          </w:tcPr>
          <w:p w14:paraId="1C59ACD6" w14:textId="77777777" w:rsidR="00E113B1" w:rsidRPr="00B171D4" w:rsidRDefault="00E113B1"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37484830" w14:textId="77777777" w:rsidR="00E113B1" w:rsidRPr="00B171D4" w:rsidRDefault="00E113B1"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92" w:type="dxa"/>
          </w:tcPr>
          <w:p w14:paraId="6B0626FC" w14:textId="77777777" w:rsidR="00E113B1" w:rsidRPr="00B171D4" w:rsidRDefault="00E113B1"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E113B1" w:rsidRPr="00926F03" w14:paraId="717E235D" w14:textId="77777777" w:rsidTr="007111CD">
        <w:tc>
          <w:tcPr>
            <w:tcW w:w="5841" w:type="dxa"/>
          </w:tcPr>
          <w:p w14:paraId="716B64B3" w14:textId="77777777" w:rsidR="00E113B1" w:rsidRPr="00926F03" w:rsidRDefault="00E113B1" w:rsidP="007111CD">
            <w:pPr>
              <w:autoSpaceDE w:val="0"/>
              <w:autoSpaceDN w:val="0"/>
              <w:adjustRightInd w:val="0"/>
              <w:rPr>
                <w:rFonts w:ascii="Courier New" w:hAnsi="Courier New" w:cs="Courier New"/>
                <w:color w:val="000000"/>
                <w:sz w:val="16"/>
                <w:szCs w:val="16"/>
                <w:highlight w:val="white"/>
              </w:rPr>
            </w:pPr>
            <w:r w:rsidRPr="00926F03">
              <w:rPr>
                <w:rFonts w:ascii="Courier New" w:hAnsi="Courier New" w:cs="Courier New"/>
                <w:color w:val="000000"/>
                <w:sz w:val="16"/>
                <w:szCs w:val="16"/>
                <w:highlight w:val="white"/>
              </w:rPr>
              <w:tab/>
            </w:r>
            <w:r>
              <w:rPr>
                <w:rFonts w:ascii="Courier New" w:hAnsi="Courier New" w:cs="Courier New"/>
                <w:color w:val="000000"/>
                <w:sz w:val="16"/>
                <w:szCs w:val="16"/>
                <w:highlight w:val="white"/>
              </w:rPr>
              <w:t xml:space="preserve">   </w:t>
            </w:r>
            <w:r w:rsidRPr="00926F03">
              <w:rPr>
                <w:rFonts w:ascii="Courier New" w:hAnsi="Courier New" w:cs="Courier New"/>
                <w:color w:val="0000FF"/>
                <w:sz w:val="16"/>
                <w:szCs w:val="16"/>
                <w:highlight w:val="white"/>
              </w:rPr>
              <w:t>&lt;</w:t>
            </w:r>
            <w:proofErr w:type="spellStart"/>
            <w:r w:rsidRPr="00926F03">
              <w:rPr>
                <w:rFonts w:ascii="Courier New" w:hAnsi="Courier New" w:cs="Courier New"/>
                <w:color w:val="800000"/>
                <w:sz w:val="16"/>
                <w:szCs w:val="16"/>
                <w:highlight w:val="white"/>
              </w:rPr>
              <w:t>cbc:Name</w:t>
            </w:r>
            <w:proofErr w:type="spellEnd"/>
            <w:r w:rsidRPr="00926F03">
              <w:rPr>
                <w:rFonts w:ascii="Courier New" w:hAnsi="Courier New" w:cs="Courier New"/>
                <w:color w:val="0000FF"/>
                <w:sz w:val="16"/>
                <w:szCs w:val="16"/>
                <w:highlight w:val="white"/>
              </w:rPr>
              <w:t>&gt;</w:t>
            </w:r>
            <w:proofErr w:type="spellStart"/>
            <w:r>
              <w:rPr>
                <w:rFonts w:ascii="Courier New" w:hAnsi="Courier New" w:cs="Courier New"/>
                <w:color w:val="000000"/>
                <w:sz w:val="16"/>
                <w:szCs w:val="16"/>
                <w:highlight w:val="white"/>
              </w:rPr>
              <w:t>Faktor</w:t>
            </w:r>
            <w:proofErr w:type="spellEnd"/>
            <w:r>
              <w:rPr>
                <w:rFonts w:ascii="Courier New" w:hAnsi="Courier New" w:cs="Courier New"/>
                <w:color w:val="000000"/>
                <w:sz w:val="16"/>
                <w:szCs w:val="16"/>
                <w:highlight w:val="white"/>
              </w:rPr>
              <w:t xml:space="preserve"> ehf.</w:t>
            </w:r>
            <w:r w:rsidRPr="00926F03">
              <w:rPr>
                <w:rFonts w:ascii="Courier New" w:hAnsi="Courier New" w:cs="Courier New"/>
                <w:color w:val="0000FF"/>
                <w:sz w:val="16"/>
                <w:szCs w:val="16"/>
                <w:highlight w:val="white"/>
              </w:rPr>
              <w:t>&lt;/</w:t>
            </w:r>
            <w:proofErr w:type="spellStart"/>
            <w:r w:rsidRPr="00926F03">
              <w:rPr>
                <w:rFonts w:ascii="Courier New" w:hAnsi="Courier New" w:cs="Courier New"/>
                <w:color w:val="800000"/>
                <w:sz w:val="16"/>
                <w:szCs w:val="16"/>
                <w:highlight w:val="white"/>
              </w:rPr>
              <w:t>cbc:Name</w:t>
            </w:r>
            <w:proofErr w:type="spellEnd"/>
            <w:r w:rsidRPr="00926F03">
              <w:rPr>
                <w:rFonts w:ascii="Courier New" w:hAnsi="Courier New" w:cs="Courier New"/>
                <w:color w:val="0000FF"/>
                <w:sz w:val="16"/>
                <w:szCs w:val="16"/>
                <w:highlight w:val="white"/>
              </w:rPr>
              <w:t>&gt;</w:t>
            </w:r>
          </w:p>
        </w:tc>
        <w:tc>
          <w:tcPr>
            <w:tcW w:w="1842" w:type="dxa"/>
          </w:tcPr>
          <w:p w14:paraId="4003127A" w14:textId="499367F2" w:rsidR="00E113B1" w:rsidRPr="00B171D4" w:rsidRDefault="00E113B1"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Heiti viðtakanda</w:t>
            </w:r>
          </w:p>
        </w:tc>
        <w:tc>
          <w:tcPr>
            <w:tcW w:w="851" w:type="dxa"/>
          </w:tcPr>
          <w:p w14:paraId="50E89814" w14:textId="73F09389" w:rsidR="00E113B1" w:rsidRPr="00B171D4" w:rsidRDefault="00F91938"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w:t>
            </w:r>
            <w:r w:rsidR="00E113B1" w:rsidRPr="00B171D4">
              <w:rPr>
                <w:rFonts w:ascii="Courier New" w:hAnsi="Courier New" w:cs="Courier New"/>
                <w:sz w:val="16"/>
                <w:szCs w:val="16"/>
                <w:highlight w:val="white"/>
              </w:rPr>
              <w:t>..1</w:t>
            </w:r>
          </w:p>
        </w:tc>
        <w:tc>
          <w:tcPr>
            <w:tcW w:w="992" w:type="dxa"/>
          </w:tcPr>
          <w:p w14:paraId="061F153B" w14:textId="7830A970" w:rsidR="00E113B1" w:rsidRPr="00B171D4" w:rsidRDefault="00E113B1"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B171D4">
              <w:rPr>
                <w:rFonts w:ascii="Courier New" w:hAnsi="Courier New" w:cs="Courier New"/>
                <w:sz w:val="16"/>
                <w:szCs w:val="16"/>
                <w:highlight w:val="white"/>
              </w:rPr>
              <w:t>BT-</w:t>
            </w:r>
            <w:r w:rsidR="00FD30AC">
              <w:rPr>
                <w:rFonts w:ascii="Courier New" w:hAnsi="Courier New" w:cs="Courier New"/>
                <w:sz w:val="16"/>
                <w:szCs w:val="16"/>
                <w:highlight w:val="white"/>
              </w:rPr>
              <w:t>59</w:t>
            </w:r>
          </w:p>
        </w:tc>
      </w:tr>
      <w:tr w:rsidR="00E113B1" w:rsidRPr="00926F03" w14:paraId="5B3DEC60" w14:textId="77777777" w:rsidTr="007111CD">
        <w:tc>
          <w:tcPr>
            <w:tcW w:w="5841" w:type="dxa"/>
          </w:tcPr>
          <w:p w14:paraId="0F1FAA10" w14:textId="77777777" w:rsidR="00E113B1" w:rsidRPr="00926F03" w:rsidRDefault="00E113B1" w:rsidP="007111CD">
            <w:pPr>
              <w:autoSpaceDE w:val="0"/>
              <w:autoSpaceDN w:val="0"/>
              <w:adjustRightInd w:val="0"/>
              <w:rPr>
                <w:rFonts w:ascii="Courier New" w:hAnsi="Courier New" w:cs="Courier New"/>
                <w:color w:val="000000"/>
                <w:sz w:val="16"/>
                <w:szCs w:val="16"/>
                <w:highlight w:val="white"/>
              </w:rPr>
            </w:pPr>
            <w:r w:rsidRPr="00926F03">
              <w:rPr>
                <w:rFonts w:ascii="Courier New" w:hAnsi="Courier New" w:cs="Courier New"/>
                <w:color w:val="000000"/>
                <w:sz w:val="16"/>
                <w:szCs w:val="16"/>
                <w:highlight w:val="white"/>
              </w:rPr>
              <w:tab/>
            </w:r>
            <w:r w:rsidRPr="00926F03">
              <w:rPr>
                <w:rFonts w:ascii="Courier New" w:hAnsi="Courier New" w:cs="Courier New"/>
                <w:color w:val="0000FF"/>
                <w:sz w:val="16"/>
                <w:szCs w:val="16"/>
                <w:highlight w:val="white"/>
              </w:rPr>
              <w:t>&lt;/</w:t>
            </w:r>
            <w:proofErr w:type="spellStart"/>
            <w:r w:rsidRPr="00926F03">
              <w:rPr>
                <w:rFonts w:ascii="Courier New" w:hAnsi="Courier New" w:cs="Courier New"/>
                <w:color w:val="800000"/>
                <w:sz w:val="16"/>
                <w:szCs w:val="16"/>
                <w:highlight w:val="white"/>
              </w:rPr>
              <w:t>cac:PartyName</w:t>
            </w:r>
            <w:proofErr w:type="spellEnd"/>
            <w:r w:rsidRPr="00926F03">
              <w:rPr>
                <w:rFonts w:ascii="Courier New" w:hAnsi="Courier New" w:cs="Courier New"/>
                <w:color w:val="0000FF"/>
                <w:sz w:val="16"/>
                <w:szCs w:val="16"/>
                <w:highlight w:val="white"/>
              </w:rPr>
              <w:t>&gt;</w:t>
            </w:r>
          </w:p>
        </w:tc>
        <w:tc>
          <w:tcPr>
            <w:tcW w:w="1842" w:type="dxa"/>
          </w:tcPr>
          <w:p w14:paraId="4CCBE447" w14:textId="77777777" w:rsidR="00E113B1" w:rsidRPr="00B171D4" w:rsidRDefault="00E113B1"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45016809" w14:textId="77777777" w:rsidR="00E113B1" w:rsidRPr="00B171D4" w:rsidRDefault="00E113B1"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92" w:type="dxa"/>
          </w:tcPr>
          <w:p w14:paraId="6200FEDA" w14:textId="77777777" w:rsidR="00E113B1" w:rsidRPr="00B171D4" w:rsidRDefault="00E113B1"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122AA" w:rsidRPr="002C6F56" w14:paraId="74792E50" w14:textId="77777777" w:rsidTr="007111CD">
        <w:tc>
          <w:tcPr>
            <w:tcW w:w="5841" w:type="dxa"/>
          </w:tcPr>
          <w:p w14:paraId="154BA0F3" w14:textId="06D31A93" w:rsidR="00B122AA" w:rsidRPr="002C6F56" w:rsidRDefault="00F91938"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26F03">
              <w:rPr>
                <w:rFonts w:ascii="Courier New" w:hAnsi="Courier New" w:cs="Courier New"/>
                <w:color w:val="000000"/>
                <w:sz w:val="16"/>
                <w:szCs w:val="16"/>
                <w:highlight w:val="white"/>
              </w:rPr>
              <w:tab/>
            </w:r>
            <w:r w:rsidR="00B122AA" w:rsidRPr="002C6F56">
              <w:rPr>
                <w:rFonts w:ascii="Courier New" w:hAnsi="Courier New" w:cs="Courier New"/>
                <w:color w:val="0000FF"/>
                <w:sz w:val="16"/>
                <w:szCs w:val="16"/>
                <w:highlight w:val="white"/>
              </w:rPr>
              <w:t>&lt;</w:t>
            </w:r>
            <w:proofErr w:type="spellStart"/>
            <w:r w:rsidR="00B122AA" w:rsidRPr="002C6F56">
              <w:rPr>
                <w:rFonts w:ascii="Courier New" w:hAnsi="Courier New" w:cs="Courier New"/>
                <w:color w:val="800000"/>
                <w:sz w:val="16"/>
                <w:szCs w:val="16"/>
                <w:highlight w:val="white"/>
              </w:rPr>
              <w:t>cac:PartyLegalEntity</w:t>
            </w:r>
            <w:proofErr w:type="spellEnd"/>
            <w:r w:rsidR="00B122AA" w:rsidRPr="002C6F56">
              <w:rPr>
                <w:rFonts w:ascii="Courier New" w:hAnsi="Courier New" w:cs="Courier New"/>
                <w:color w:val="0000FF"/>
                <w:sz w:val="16"/>
                <w:szCs w:val="16"/>
                <w:highlight w:val="white"/>
              </w:rPr>
              <w:t>&gt;</w:t>
            </w:r>
          </w:p>
        </w:tc>
        <w:tc>
          <w:tcPr>
            <w:tcW w:w="1842" w:type="dxa"/>
          </w:tcPr>
          <w:p w14:paraId="116A3B5C" w14:textId="77777777" w:rsidR="00B122AA" w:rsidRPr="00B171D4" w:rsidRDefault="00B122AA"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337401ED" w14:textId="2C5A8ACE" w:rsidR="00B122AA" w:rsidRPr="00B171D4" w:rsidRDefault="00F91938"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92" w:type="dxa"/>
          </w:tcPr>
          <w:p w14:paraId="047AC235" w14:textId="77777777" w:rsidR="00B122AA" w:rsidRPr="00B171D4" w:rsidRDefault="00B122AA"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122AA" w:rsidRPr="002C6F56" w14:paraId="2222E42B" w14:textId="77777777" w:rsidTr="007111CD">
        <w:tc>
          <w:tcPr>
            <w:tcW w:w="5841" w:type="dxa"/>
          </w:tcPr>
          <w:p w14:paraId="7DE3DE72" w14:textId="2D44EA91" w:rsidR="00B122AA" w:rsidRDefault="00F91938"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800000"/>
                <w:sz w:val="16"/>
                <w:szCs w:val="16"/>
                <w:highlight w:val="white"/>
              </w:rPr>
            </w:pPr>
            <w:r w:rsidRPr="00926F03">
              <w:rPr>
                <w:rFonts w:ascii="Courier New" w:hAnsi="Courier New" w:cs="Courier New"/>
                <w:color w:val="000000"/>
                <w:sz w:val="16"/>
                <w:szCs w:val="16"/>
                <w:highlight w:val="white"/>
              </w:rPr>
              <w:tab/>
            </w:r>
            <w:r w:rsidRPr="00926F03">
              <w:rPr>
                <w:rFonts w:ascii="Courier New" w:hAnsi="Courier New" w:cs="Courier New"/>
                <w:color w:val="000000"/>
                <w:sz w:val="16"/>
                <w:szCs w:val="16"/>
                <w:highlight w:val="white"/>
              </w:rPr>
              <w:tab/>
            </w:r>
            <w:r w:rsidR="00B122AA" w:rsidRPr="002C6F56">
              <w:rPr>
                <w:rFonts w:ascii="Courier New" w:hAnsi="Courier New" w:cs="Courier New"/>
                <w:color w:val="0000FF"/>
                <w:sz w:val="16"/>
                <w:szCs w:val="16"/>
                <w:highlight w:val="white"/>
              </w:rPr>
              <w:t>&lt;</w:t>
            </w:r>
            <w:proofErr w:type="spellStart"/>
            <w:r w:rsidR="00B122AA" w:rsidRPr="002C6F56">
              <w:rPr>
                <w:rFonts w:ascii="Courier New" w:hAnsi="Courier New" w:cs="Courier New"/>
                <w:color w:val="800000"/>
                <w:sz w:val="16"/>
                <w:szCs w:val="16"/>
                <w:highlight w:val="white"/>
              </w:rPr>
              <w:t>cbc:CompanyID</w:t>
            </w:r>
            <w:proofErr w:type="spellEnd"/>
          </w:p>
          <w:p w14:paraId="29D9C5BC" w14:textId="089C2930" w:rsidR="00B122AA" w:rsidRPr="002C6F56" w:rsidRDefault="00B122AA"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800000"/>
                <w:sz w:val="16"/>
                <w:szCs w:val="16"/>
              </w:rPr>
              <w:t xml:space="preserve">          </w:t>
            </w:r>
            <w:r w:rsidR="00F91938">
              <w:rPr>
                <w:rFonts w:ascii="Courier New" w:hAnsi="Courier New" w:cs="Courier New"/>
                <w:color w:val="800000"/>
                <w:sz w:val="16"/>
                <w:szCs w:val="16"/>
              </w:rPr>
              <w:t xml:space="preserve"> </w:t>
            </w:r>
            <w:proofErr w:type="spellStart"/>
            <w:r w:rsidRPr="002C6F56">
              <w:rPr>
                <w:rFonts w:ascii="Courier New" w:hAnsi="Courier New" w:cs="Courier New"/>
                <w:color w:val="002060"/>
                <w:sz w:val="16"/>
                <w:szCs w:val="16"/>
              </w:rPr>
              <w:t>schemeID</w:t>
            </w:r>
            <w:proofErr w:type="spellEnd"/>
            <w:r w:rsidRPr="002C6F56">
              <w:rPr>
                <w:rFonts w:ascii="Courier New" w:hAnsi="Courier New" w:cs="Courier New"/>
                <w:color w:val="002060"/>
                <w:sz w:val="16"/>
                <w:szCs w:val="16"/>
              </w:rPr>
              <w:t>="</w:t>
            </w:r>
            <w:r w:rsidR="0015709A">
              <w:rPr>
                <w:rFonts w:ascii="Courier New" w:hAnsi="Courier New" w:cs="Courier New"/>
                <w:color w:val="002060"/>
                <w:sz w:val="16"/>
                <w:szCs w:val="16"/>
              </w:rPr>
              <w:t>0196</w:t>
            </w:r>
            <w:r w:rsidRPr="002C6F56">
              <w:rPr>
                <w:rFonts w:ascii="Courier New" w:hAnsi="Courier New" w:cs="Courier New"/>
                <w:color w:val="002060"/>
                <w:sz w:val="16"/>
                <w:szCs w:val="16"/>
              </w:rPr>
              <w:t>"</w:t>
            </w:r>
            <w:r w:rsidRPr="002C6F56">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t xml:space="preserve">           </w:t>
            </w:r>
            <w:r w:rsidR="005C0D87">
              <w:rPr>
                <w:rFonts w:ascii="Courier New" w:hAnsi="Courier New" w:cs="Courier New"/>
                <w:color w:val="000000"/>
                <w:sz w:val="16"/>
                <w:szCs w:val="16"/>
                <w:highlight w:val="white"/>
              </w:rPr>
              <w:t>5507983699</w:t>
            </w:r>
            <w:r w:rsidRPr="002C6F56">
              <w:rPr>
                <w:rFonts w:ascii="Courier New" w:hAnsi="Courier New" w:cs="Courier New"/>
                <w:color w:val="0000FF"/>
                <w:sz w:val="16"/>
                <w:szCs w:val="16"/>
                <w:highlight w:val="white"/>
              </w:rPr>
              <w:t>&lt;/</w:t>
            </w:r>
            <w:proofErr w:type="spellStart"/>
            <w:r w:rsidRPr="002C6F56">
              <w:rPr>
                <w:rFonts w:ascii="Courier New" w:hAnsi="Courier New" w:cs="Courier New"/>
                <w:color w:val="800000"/>
                <w:sz w:val="16"/>
                <w:szCs w:val="16"/>
                <w:highlight w:val="white"/>
              </w:rPr>
              <w:t>cbc:CompanyID</w:t>
            </w:r>
            <w:proofErr w:type="spellEnd"/>
            <w:r w:rsidRPr="002C6F56">
              <w:rPr>
                <w:rFonts w:ascii="Courier New" w:hAnsi="Courier New" w:cs="Courier New"/>
                <w:color w:val="0000FF"/>
                <w:sz w:val="16"/>
                <w:szCs w:val="16"/>
                <w:highlight w:val="white"/>
              </w:rPr>
              <w:t>&gt;</w:t>
            </w:r>
          </w:p>
        </w:tc>
        <w:tc>
          <w:tcPr>
            <w:tcW w:w="1842" w:type="dxa"/>
          </w:tcPr>
          <w:p w14:paraId="22837CC3" w14:textId="77777777" w:rsidR="00B122AA" w:rsidRPr="00B171D4" w:rsidRDefault="00B122AA"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B171D4">
              <w:rPr>
                <w:rFonts w:ascii="Courier New" w:hAnsi="Courier New" w:cs="Courier New"/>
                <w:sz w:val="16"/>
                <w:szCs w:val="16"/>
              </w:rPr>
              <w:br/>
            </w:r>
            <w:proofErr w:type="spellStart"/>
            <w:r w:rsidRPr="00B171D4">
              <w:rPr>
                <w:rFonts w:ascii="Courier New" w:hAnsi="Courier New" w:cs="Courier New"/>
                <w:sz w:val="16"/>
                <w:szCs w:val="16"/>
              </w:rPr>
              <w:t>Kóti</w:t>
            </w:r>
            <w:proofErr w:type="spellEnd"/>
            <w:r w:rsidRPr="00B171D4">
              <w:rPr>
                <w:rFonts w:ascii="Courier New" w:hAnsi="Courier New" w:cs="Courier New"/>
                <w:sz w:val="16"/>
                <w:szCs w:val="16"/>
              </w:rPr>
              <w:t xml:space="preserve"> auðkennis</w:t>
            </w:r>
            <w:r w:rsidRPr="00B171D4">
              <w:rPr>
                <w:rFonts w:ascii="Courier New" w:hAnsi="Courier New" w:cs="Courier New"/>
                <w:sz w:val="16"/>
                <w:szCs w:val="16"/>
              </w:rPr>
              <w:br/>
              <w:t>Kennitala</w:t>
            </w:r>
          </w:p>
        </w:tc>
        <w:tc>
          <w:tcPr>
            <w:tcW w:w="851" w:type="dxa"/>
          </w:tcPr>
          <w:p w14:paraId="295618E9" w14:textId="77777777" w:rsidR="00B122AA" w:rsidRPr="00B171D4" w:rsidRDefault="00B122AA"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p>
          <w:p w14:paraId="670674D7" w14:textId="3E0799C3" w:rsidR="00B122AA" w:rsidRPr="00B171D4" w:rsidRDefault="00FD30AC"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0</w:t>
            </w:r>
            <w:r w:rsidR="00B122AA" w:rsidRPr="00B171D4">
              <w:rPr>
                <w:rFonts w:ascii="Courier New" w:hAnsi="Courier New" w:cs="Courier New"/>
                <w:sz w:val="16"/>
                <w:szCs w:val="16"/>
              </w:rPr>
              <w:t>..1</w:t>
            </w:r>
          </w:p>
          <w:p w14:paraId="7DBD3FE8" w14:textId="18E0AA0E" w:rsidR="00B122AA" w:rsidRPr="00B171D4" w:rsidRDefault="00F91938"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1</w:t>
            </w:r>
            <w:r w:rsidR="00B122AA" w:rsidRPr="00B171D4">
              <w:rPr>
                <w:rFonts w:ascii="Courier New" w:hAnsi="Courier New" w:cs="Courier New"/>
                <w:sz w:val="16"/>
                <w:szCs w:val="16"/>
              </w:rPr>
              <w:t>..1</w:t>
            </w:r>
          </w:p>
        </w:tc>
        <w:tc>
          <w:tcPr>
            <w:tcW w:w="992" w:type="dxa"/>
          </w:tcPr>
          <w:p w14:paraId="6049A562" w14:textId="77777777" w:rsidR="00B122AA" w:rsidRPr="00B171D4" w:rsidRDefault="00B122AA"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p>
          <w:p w14:paraId="045A956B" w14:textId="539D9AC8" w:rsidR="00B122AA" w:rsidRPr="00B171D4" w:rsidRDefault="00B122AA"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B171D4">
              <w:rPr>
                <w:rFonts w:ascii="Courier New" w:hAnsi="Courier New" w:cs="Courier New"/>
                <w:sz w:val="16"/>
                <w:szCs w:val="16"/>
              </w:rPr>
              <w:t>BT-</w:t>
            </w:r>
            <w:r w:rsidR="00FD30AC">
              <w:rPr>
                <w:rFonts w:ascii="Courier New" w:hAnsi="Courier New" w:cs="Courier New"/>
                <w:sz w:val="16"/>
                <w:szCs w:val="16"/>
              </w:rPr>
              <w:t>61</w:t>
            </w:r>
            <w:r w:rsidRPr="00B171D4">
              <w:rPr>
                <w:rFonts w:ascii="Courier New" w:hAnsi="Courier New" w:cs="Courier New"/>
                <w:sz w:val="16"/>
                <w:szCs w:val="16"/>
              </w:rPr>
              <w:t>-1</w:t>
            </w:r>
            <w:r w:rsidRPr="00B171D4">
              <w:rPr>
                <w:rFonts w:ascii="Courier New" w:hAnsi="Courier New" w:cs="Courier New"/>
                <w:sz w:val="16"/>
                <w:szCs w:val="16"/>
              </w:rPr>
              <w:br/>
              <w:t>BT-</w:t>
            </w:r>
            <w:r w:rsidR="00FD30AC">
              <w:rPr>
                <w:rFonts w:ascii="Courier New" w:hAnsi="Courier New" w:cs="Courier New"/>
                <w:sz w:val="16"/>
                <w:szCs w:val="16"/>
              </w:rPr>
              <w:t>61</w:t>
            </w:r>
          </w:p>
        </w:tc>
      </w:tr>
      <w:tr w:rsidR="00B122AA" w:rsidRPr="002C6F56" w14:paraId="02D13103" w14:textId="77777777" w:rsidTr="007111CD">
        <w:tc>
          <w:tcPr>
            <w:tcW w:w="5841" w:type="dxa"/>
          </w:tcPr>
          <w:p w14:paraId="087994EA" w14:textId="389ED954" w:rsidR="00B122AA" w:rsidRPr="002C6F56" w:rsidRDefault="00F91938"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926F03">
              <w:rPr>
                <w:rFonts w:ascii="Courier New" w:hAnsi="Courier New" w:cs="Courier New"/>
                <w:color w:val="000000"/>
                <w:sz w:val="16"/>
                <w:szCs w:val="16"/>
                <w:highlight w:val="white"/>
              </w:rPr>
              <w:tab/>
            </w:r>
            <w:r w:rsidR="00B122AA" w:rsidRPr="002C6F56">
              <w:rPr>
                <w:rFonts w:ascii="Courier New" w:hAnsi="Courier New" w:cs="Courier New"/>
                <w:color w:val="0000FF"/>
                <w:sz w:val="16"/>
                <w:szCs w:val="16"/>
                <w:highlight w:val="white"/>
              </w:rPr>
              <w:t>&lt;/</w:t>
            </w:r>
            <w:proofErr w:type="spellStart"/>
            <w:r w:rsidR="00B122AA" w:rsidRPr="002C6F56">
              <w:rPr>
                <w:rFonts w:ascii="Courier New" w:hAnsi="Courier New" w:cs="Courier New"/>
                <w:color w:val="800000"/>
                <w:sz w:val="16"/>
                <w:szCs w:val="16"/>
                <w:highlight w:val="white"/>
              </w:rPr>
              <w:t>cac:PartyLegalEntity</w:t>
            </w:r>
            <w:proofErr w:type="spellEnd"/>
            <w:r w:rsidR="00B122AA" w:rsidRPr="002C6F56">
              <w:rPr>
                <w:rFonts w:ascii="Courier New" w:hAnsi="Courier New" w:cs="Courier New"/>
                <w:color w:val="0000FF"/>
                <w:sz w:val="16"/>
                <w:szCs w:val="16"/>
                <w:highlight w:val="white"/>
              </w:rPr>
              <w:t>&gt;</w:t>
            </w:r>
          </w:p>
        </w:tc>
        <w:tc>
          <w:tcPr>
            <w:tcW w:w="1842" w:type="dxa"/>
          </w:tcPr>
          <w:p w14:paraId="3B52985E" w14:textId="77777777" w:rsidR="00B122AA" w:rsidRPr="00B171D4" w:rsidRDefault="00B122AA"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6AAC334D" w14:textId="77777777" w:rsidR="00B122AA" w:rsidRPr="00B171D4" w:rsidRDefault="00B122AA"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92" w:type="dxa"/>
          </w:tcPr>
          <w:p w14:paraId="6B38F30D" w14:textId="77777777" w:rsidR="00B122AA" w:rsidRPr="00B171D4" w:rsidRDefault="00B122AA"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0913C163" w14:textId="77777777" w:rsidR="00B122AA" w:rsidRPr="00D26E2F" w:rsidRDefault="00B122AA" w:rsidP="00B122A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B122AA" w:rsidRPr="00DD76FE" w14:paraId="6E55AB83" w14:textId="77777777" w:rsidTr="007111CD">
        <w:tc>
          <w:tcPr>
            <w:tcW w:w="6095" w:type="dxa"/>
          </w:tcPr>
          <w:p w14:paraId="55EEA949" w14:textId="77777777" w:rsidR="00B122AA" w:rsidRPr="00DD76FE" w:rsidRDefault="00B122AA" w:rsidP="00DD76FE">
            <w:pPr>
              <w:pStyle w:val="BodyText"/>
              <w:spacing w:after="0"/>
              <w:rPr>
                <w:b/>
                <w:highlight w:val="white"/>
              </w:rPr>
            </w:pPr>
            <w:r w:rsidRPr="00DD76FE">
              <w:rPr>
                <w:b/>
                <w:highlight w:val="white"/>
              </w:rPr>
              <w:t>Regla</w:t>
            </w:r>
          </w:p>
        </w:tc>
        <w:tc>
          <w:tcPr>
            <w:tcW w:w="2439" w:type="dxa"/>
          </w:tcPr>
          <w:p w14:paraId="3FE149CF" w14:textId="77777777" w:rsidR="00B122AA" w:rsidRPr="00DD76FE" w:rsidRDefault="00B122AA" w:rsidP="00DD76FE">
            <w:pPr>
              <w:pStyle w:val="BodyText"/>
              <w:spacing w:after="0"/>
              <w:rPr>
                <w:b/>
                <w:highlight w:val="white"/>
              </w:rPr>
            </w:pPr>
            <w:r w:rsidRPr="00DD76FE">
              <w:rPr>
                <w:b/>
                <w:highlight w:val="white"/>
              </w:rPr>
              <w:t>Kenni</w:t>
            </w:r>
          </w:p>
        </w:tc>
        <w:tc>
          <w:tcPr>
            <w:tcW w:w="992" w:type="dxa"/>
          </w:tcPr>
          <w:p w14:paraId="40D96071" w14:textId="77777777" w:rsidR="00B122AA" w:rsidRPr="00DD76FE" w:rsidRDefault="00B122AA" w:rsidP="00DD76FE">
            <w:pPr>
              <w:pStyle w:val="BodyText"/>
              <w:spacing w:after="0"/>
              <w:rPr>
                <w:b/>
                <w:highlight w:val="white"/>
              </w:rPr>
            </w:pPr>
            <w:r w:rsidRPr="00DD76FE">
              <w:rPr>
                <w:b/>
                <w:highlight w:val="white"/>
              </w:rPr>
              <w:t>Vægi</w:t>
            </w:r>
          </w:p>
        </w:tc>
      </w:tr>
      <w:tr w:rsidR="00B122AA" w:rsidRPr="00702DEB" w14:paraId="6FFAC8A4" w14:textId="77777777" w:rsidTr="007111CD">
        <w:tc>
          <w:tcPr>
            <w:tcW w:w="6095" w:type="dxa"/>
          </w:tcPr>
          <w:p w14:paraId="67A19FF9" w14:textId="1DB74021" w:rsidR="00B122AA" w:rsidRPr="00702DEB" w:rsidRDefault="00FD30AC" w:rsidP="00702DEB">
            <w:pPr>
              <w:pStyle w:val="BodyText"/>
              <w:spacing w:after="0"/>
              <w:rPr>
                <w:highlight w:val="white"/>
              </w:rPr>
            </w:pPr>
            <w:r w:rsidRPr="00702DEB">
              <w:rPr>
                <w:highlight w:val="white"/>
              </w:rPr>
              <w:t xml:space="preserve">Nafn viðtakanda greiðslu (BT-59) skal koma fram ef hann er annar en greiðandi (BT-27). </w:t>
            </w:r>
          </w:p>
        </w:tc>
        <w:tc>
          <w:tcPr>
            <w:tcW w:w="2439" w:type="dxa"/>
          </w:tcPr>
          <w:p w14:paraId="3E82F623" w14:textId="60B31CB5" w:rsidR="00B122AA" w:rsidRPr="00702DEB" w:rsidRDefault="00B122AA" w:rsidP="00702DEB">
            <w:pPr>
              <w:pStyle w:val="BodyText"/>
              <w:spacing w:after="0"/>
              <w:rPr>
                <w:highlight w:val="white"/>
              </w:rPr>
            </w:pPr>
            <w:r w:rsidRPr="00702DEB">
              <w:rPr>
                <w:highlight w:val="white"/>
              </w:rPr>
              <w:t>BR-</w:t>
            </w:r>
            <w:r w:rsidR="00FD30AC" w:rsidRPr="00702DEB">
              <w:rPr>
                <w:highlight w:val="white"/>
              </w:rPr>
              <w:t>17</w:t>
            </w:r>
          </w:p>
        </w:tc>
        <w:tc>
          <w:tcPr>
            <w:tcW w:w="992" w:type="dxa"/>
          </w:tcPr>
          <w:p w14:paraId="41297F05" w14:textId="77777777" w:rsidR="00B122AA" w:rsidRPr="00702DEB" w:rsidRDefault="00B122AA" w:rsidP="00702DEB">
            <w:pPr>
              <w:pStyle w:val="BodyText"/>
              <w:spacing w:after="0"/>
              <w:rPr>
                <w:highlight w:val="white"/>
              </w:rPr>
            </w:pPr>
            <w:r w:rsidRPr="00702DEB">
              <w:rPr>
                <w:highlight w:val="white"/>
              </w:rPr>
              <w:t>fatal</w:t>
            </w:r>
          </w:p>
        </w:tc>
      </w:tr>
    </w:tbl>
    <w:p w14:paraId="194497E1" w14:textId="02B5AB84" w:rsidR="004F1B7A" w:rsidRDefault="00CB298E" w:rsidP="005F41D3">
      <w:pPr>
        <w:pStyle w:val="Heading3"/>
      </w:pPr>
      <w:bookmarkStart w:id="510" w:name="_Toc313372039"/>
      <w:bookmarkStart w:id="511" w:name="_Toc84934977"/>
      <w:r>
        <w:t>Skattafulltrúi</w:t>
      </w:r>
      <w:bookmarkEnd w:id="511"/>
    </w:p>
    <w:p w14:paraId="0E819BEE" w14:textId="63CD4CF3" w:rsidR="00CB298E" w:rsidRPr="00CB298E" w:rsidRDefault="00CB298E" w:rsidP="00CB298E">
      <w:pPr>
        <w:pStyle w:val="BodyText"/>
      </w:pPr>
      <w:r>
        <w:t>Í sumum löndum Evrópu þurfa erlendir seljendur að hafa fulltrúa í landi kaupanda sem sér um viðeigandi skattauppgjör í landi kaupanda</w:t>
      </w:r>
      <w:r w:rsidR="00B21C4A">
        <w:t>, sértaklega á það við um virðisaukaskatt. Þessar upplýsingar eru einungis settar inn hjá íslenskum útflytjendum ef um slíkar útfærslur er að ræða í samningum þeirra við kaupanda.</w:t>
      </w:r>
    </w:p>
    <w:p w14:paraId="51718D93" w14:textId="19A39E3F" w:rsidR="00CB298E" w:rsidRDefault="00CB298E" w:rsidP="00CB298E">
      <w:pPr>
        <w:pStyle w:val="Heading4"/>
      </w:pPr>
      <w:r>
        <w:t>Nafn og VSK númer</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56"/>
        <w:gridCol w:w="2144"/>
        <w:gridCol w:w="832"/>
        <w:gridCol w:w="894"/>
      </w:tblGrid>
      <w:tr w:rsidR="00CB298E" w:rsidRPr="00491DE5" w14:paraId="5DC958DF" w14:textId="77777777" w:rsidTr="00C2481E">
        <w:tc>
          <w:tcPr>
            <w:tcW w:w="5656" w:type="dxa"/>
          </w:tcPr>
          <w:p w14:paraId="2907CC19" w14:textId="77777777" w:rsidR="00CB298E" w:rsidRPr="00491DE5"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2144" w:type="dxa"/>
          </w:tcPr>
          <w:p w14:paraId="2B2DB6A5" w14:textId="77777777" w:rsidR="00CB298E" w:rsidRPr="00B171D4"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32" w:type="dxa"/>
          </w:tcPr>
          <w:p w14:paraId="13C4B06F" w14:textId="77777777" w:rsidR="00CB298E" w:rsidRPr="00B171D4"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Tíðni</w:t>
            </w:r>
          </w:p>
        </w:tc>
        <w:tc>
          <w:tcPr>
            <w:tcW w:w="894" w:type="dxa"/>
          </w:tcPr>
          <w:p w14:paraId="7BB159A7" w14:textId="77777777" w:rsidR="00CB298E" w:rsidRPr="00B171D4"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Númer</w:t>
            </w:r>
          </w:p>
        </w:tc>
      </w:tr>
      <w:tr w:rsidR="00CB298E" w:rsidRPr="002C6F56" w14:paraId="57762990" w14:textId="77777777" w:rsidTr="00C2481E">
        <w:tc>
          <w:tcPr>
            <w:tcW w:w="5656" w:type="dxa"/>
          </w:tcPr>
          <w:p w14:paraId="106350EF" w14:textId="17D91E92" w:rsidR="00CB298E" w:rsidRPr="002C6F56"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2C6F56">
              <w:rPr>
                <w:rFonts w:ascii="Courier New" w:hAnsi="Courier New" w:cs="Courier New"/>
                <w:color w:val="0000FF"/>
                <w:sz w:val="16"/>
                <w:szCs w:val="16"/>
                <w:highlight w:val="white"/>
              </w:rPr>
              <w:t>&lt;</w:t>
            </w:r>
            <w:proofErr w:type="spellStart"/>
            <w:r w:rsidRPr="002C6F56">
              <w:rPr>
                <w:rFonts w:ascii="Courier New" w:hAnsi="Courier New" w:cs="Courier New"/>
                <w:color w:val="800000"/>
                <w:sz w:val="16"/>
                <w:szCs w:val="16"/>
                <w:highlight w:val="white"/>
              </w:rPr>
              <w:t>cac:</w:t>
            </w:r>
            <w:r>
              <w:rPr>
                <w:rFonts w:ascii="Courier New" w:hAnsi="Courier New" w:cs="Courier New"/>
                <w:color w:val="800000"/>
                <w:sz w:val="16"/>
                <w:szCs w:val="16"/>
                <w:highlight w:val="white"/>
              </w:rPr>
              <w:t>TaxRepresentativeParty</w:t>
            </w:r>
            <w:proofErr w:type="spellEnd"/>
            <w:r w:rsidRPr="002C6F56">
              <w:rPr>
                <w:rFonts w:ascii="Courier New" w:hAnsi="Courier New" w:cs="Courier New"/>
                <w:color w:val="0000FF"/>
                <w:sz w:val="16"/>
                <w:szCs w:val="16"/>
                <w:highlight w:val="white"/>
              </w:rPr>
              <w:t>&gt;</w:t>
            </w:r>
          </w:p>
        </w:tc>
        <w:tc>
          <w:tcPr>
            <w:tcW w:w="2144" w:type="dxa"/>
          </w:tcPr>
          <w:p w14:paraId="4D24A635" w14:textId="77777777" w:rsidR="00CB298E" w:rsidRPr="00B171D4"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32" w:type="dxa"/>
          </w:tcPr>
          <w:p w14:paraId="120920BD" w14:textId="32134825" w:rsidR="00CB298E" w:rsidRPr="00B171D4" w:rsidRDefault="00F91938"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894" w:type="dxa"/>
          </w:tcPr>
          <w:p w14:paraId="0339B234" w14:textId="77777777" w:rsidR="00CB298E" w:rsidRPr="00B171D4"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CB298E" w:rsidRPr="00926F03" w14:paraId="1619EB03" w14:textId="77777777" w:rsidTr="00C2481E">
        <w:tc>
          <w:tcPr>
            <w:tcW w:w="5656" w:type="dxa"/>
          </w:tcPr>
          <w:p w14:paraId="61C20155" w14:textId="77777777" w:rsidR="00CB298E" w:rsidRPr="00926F03" w:rsidRDefault="00CB298E" w:rsidP="007111CD">
            <w:pPr>
              <w:autoSpaceDE w:val="0"/>
              <w:autoSpaceDN w:val="0"/>
              <w:adjustRightInd w:val="0"/>
              <w:rPr>
                <w:rFonts w:ascii="Courier New" w:hAnsi="Courier New" w:cs="Courier New"/>
                <w:color w:val="000000"/>
                <w:sz w:val="16"/>
                <w:szCs w:val="16"/>
                <w:highlight w:val="white"/>
              </w:rPr>
            </w:pPr>
            <w:r w:rsidRPr="00926F03">
              <w:rPr>
                <w:rFonts w:ascii="Courier New" w:hAnsi="Courier New" w:cs="Courier New"/>
                <w:color w:val="000000"/>
                <w:sz w:val="16"/>
                <w:szCs w:val="16"/>
                <w:highlight w:val="white"/>
              </w:rPr>
              <w:tab/>
            </w:r>
            <w:r w:rsidRPr="00926F03">
              <w:rPr>
                <w:rFonts w:ascii="Courier New" w:hAnsi="Courier New" w:cs="Courier New"/>
                <w:color w:val="0000FF"/>
                <w:sz w:val="16"/>
                <w:szCs w:val="16"/>
                <w:highlight w:val="white"/>
              </w:rPr>
              <w:t>&lt;</w:t>
            </w:r>
            <w:proofErr w:type="spellStart"/>
            <w:r w:rsidRPr="00926F03">
              <w:rPr>
                <w:rFonts w:ascii="Courier New" w:hAnsi="Courier New" w:cs="Courier New"/>
                <w:color w:val="800000"/>
                <w:sz w:val="16"/>
                <w:szCs w:val="16"/>
                <w:highlight w:val="white"/>
              </w:rPr>
              <w:t>cac:PartyName</w:t>
            </w:r>
            <w:proofErr w:type="spellEnd"/>
            <w:r w:rsidRPr="00926F03">
              <w:rPr>
                <w:rFonts w:ascii="Courier New" w:hAnsi="Courier New" w:cs="Courier New"/>
                <w:color w:val="0000FF"/>
                <w:sz w:val="16"/>
                <w:szCs w:val="16"/>
                <w:highlight w:val="white"/>
              </w:rPr>
              <w:t>&gt;</w:t>
            </w:r>
          </w:p>
        </w:tc>
        <w:tc>
          <w:tcPr>
            <w:tcW w:w="2144" w:type="dxa"/>
          </w:tcPr>
          <w:p w14:paraId="6ABA15F5" w14:textId="77777777" w:rsidR="00CB298E" w:rsidRPr="00B171D4"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32" w:type="dxa"/>
          </w:tcPr>
          <w:p w14:paraId="7FE95069" w14:textId="77777777" w:rsidR="00CB298E" w:rsidRPr="00B171D4"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94" w:type="dxa"/>
          </w:tcPr>
          <w:p w14:paraId="34BEC860" w14:textId="77777777" w:rsidR="00CB298E" w:rsidRPr="00B171D4"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CB298E" w:rsidRPr="00926F03" w14:paraId="72817474" w14:textId="77777777" w:rsidTr="00C2481E">
        <w:tc>
          <w:tcPr>
            <w:tcW w:w="5656" w:type="dxa"/>
          </w:tcPr>
          <w:p w14:paraId="7B598749" w14:textId="17A61D91" w:rsidR="00CB298E" w:rsidRPr="00926F03" w:rsidRDefault="00CB298E" w:rsidP="007111CD">
            <w:pPr>
              <w:autoSpaceDE w:val="0"/>
              <w:autoSpaceDN w:val="0"/>
              <w:adjustRightInd w:val="0"/>
              <w:rPr>
                <w:rFonts w:ascii="Courier New" w:hAnsi="Courier New" w:cs="Courier New"/>
                <w:color w:val="000000"/>
                <w:sz w:val="16"/>
                <w:szCs w:val="16"/>
                <w:highlight w:val="white"/>
              </w:rPr>
            </w:pPr>
            <w:r w:rsidRPr="00926F03">
              <w:rPr>
                <w:rFonts w:ascii="Courier New" w:hAnsi="Courier New" w:cs="Courier New"/>
                <w:color w:val="000000"/>
                <w:sz w:val="16"/>
                <w:szCs w:val="16"/>
                <w:highlight w:val="white"/>
              </w:rPr>
              <w:tab/>
            </w:r>
            <w:r>
              <w:rPr>
                <w:rFonts w:ascii="Courier New" w:hAnsi="Courier New" w:cs="Courier New"/>
                <w:color w:val="000000"/>
                <w:sz w:val="16"/>
                <w:szCs w:val="16"/>
                <w:highlight w:val="white"/>
              </w:rPr>
              <w:t xml:space="preserve">   </w:t>
            </w:r>
            <w:r w:rsidRPr="00926F03">
              <w:rPr>
                <w:rFonts w:ascii="Courier New" w:hAnsi="Courier New" w:cs="Courier New"/>
                <w:color w:val="0000FF"/>
                <w:sz w:val="16"/>
                <w:szCs w:val="16"/>
                <w:highlight w:val="white"/>
              </w:rPr>
              <w:t>&lt;</w:t>
            </w:r>
            <w:proofErr w:type="spellStart"/>
            <w:r w:rsidRPr="00926F03">
              <w:rPr>
                <w:rFonts w:ascii="Courier New" w:hAnsi="Courier New" w:cs="Courier New"/>
                <w:color w:val="800000"/>
                <w:sz w:val="16"/>
                <w:szCs w:val="16"/>
                <w:highlight w:val="white"/>
              </w:rPr>
              <w:t>cbc:Name</w:t>
            </w:r>
            <w:proofErr w:type="spellEnd"/>
            <w:r w:rsidRPr="00926F03">
              <w:rPr>
                <w:rFonts w:ascii="Courier New" w:hAnsi="Courier New" w:cs="Courier New"/>
                <w:color w:val="0000FF"/>
                <w:sz w:val="16"/>
                <w:szCs w:val="16"/>
                <w:highlight w:val="white"/>
              </w:rPr>
              <w:t>&gt;</w:t>
            </w:r>
            <w:proofErr w:type="spellStart"/>
            <w:r w:rsidR="00B21C4A">
              <w:rPr>
                <w:rFonts w:ascii="Courier New" w:hAnsi="Courier New" w:cs="Courier New"/>
                <w:color w:val="000000"/>
                <w:sz w:val="16"/>
                <w:szCs w:val="16"/>
                <w:highlight w:val="white"/>
              </w:rPr>
              <w:t>TaxRepresentative</w:t>
            </w:r>
            <w:proofErr w:type="spellEnd"/>
            <w:r w:rsidR="00B21C4A">
              <w:rPr>
                <w:rFonts w:ascii="Courier New" w:hAnsi="Courier New" w:cs="Courier New"/>
                <w:color w:val="000000"/>
                <w:sz w:val="16"/>
                <w:szCs w:val="16"/>
                <w:highlight w:val="white"/>
              </w:rPr>
              <w:t xml:space="preserve"> </w:t>
            </w:r>
            <w:proofErr w:type="spellStart"/>
            <w:r w:rsidR="00B21C4A">
              <w:rPr>
                <w:rFonts w:ascii="Courier New" w:hAnsi="Courier New" w:cs="Courier New"/>
                <w:color w:val="000000"/>
                <w:sz w:val="16"/>
                <w:szCs w:val="16"/>
                <w:highlight w:val="white"/>
              </w:rPr>
              <w:t>name</w:t>
            </w:r>
            <w:proofErr w:type="spellEnd"/>
            <w:r w:rsidRPr="00926F03">
              <w:rPr>
                <w:rFonts w:ascii="Courier New" w:hAnsi="Courier New" w:cs="Courier New"/>
                <w:color w:val="0000FF"/>
                <w:sz w:val="16"/>
                <w:szCs w:val="16"/>
                <w:highlight w:val="white"/>
              </w:rPr>
              <w:t>&lt;/</w:t>
            </w:r>
            <w:proofErr w:type="spellStart"/>
            <w:r w:rsidRPr="00926F03">
              <w:rPr>
                <w:rFonts w:ascii="Courier New" w:hAnsi="Courier New" w:cs="Courier New"/>
                <w:color w:val="800000"/>
                <w:sz w:val="16"/>
                <w:szCs w:val="16"/>
                <w:highlight w:val="white"/>
              </w:rPr>
              <w:t>cbc:Name</w:t>
            </w:r>
            <w:proofErr w:type="spellEnd"/>
            <w:r w:rsidRPr="00926F03">
              <w:rPr>
                <w:rFonts w:ascii="Courier New" w:hAnsi="Courier New" w:cs="Courier New"/>
                <w:color w:val="0000FF"/>
                <w:sz w:val="16"/>
                <w:szCs w:val="16"/>
                <w:highlight w:val="white"/>
              </w:rPr>
              <w:t>&gt;</w:t>
            </w:r>
          </w:p>
        </w:tc>
        <w:tc>
          <w:tcPr>
            <w:tcW w:w="2144" w:type="dxa"/>
          </w:tcPr>
          <w:p w14:paraId="34A7FA60" w14:textId="35E08E08" w:rsidR="00CB298E" w:rsidRPr="00B171D4"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Heiti Skattfulltrúa</w:t>
            </w:r>
          </w:p>
        </w:tc>
        <w:tc>
          <w:tcPr>
            <w:tcW w:w="832" w:type="dxa"/>
          </w:tcPr>
          <w:p w14:paraId="2B3CFC49" w14:textId="4D778826" w:rsidR="00CB298E" w:rsidRPr="00B171D4" w:rsidRDefault="00F91938"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w:t>
            </w:r>
            <w:r w:rsidR="00CB298E" w:rsidRPr="00B171D4">
              <w:rPr>
                <w:rFonts w:ascii="Courier New" w:hAnsi="Courier New" w:cs="Courier New"/>
                <w:sz w:val="16"/>
                <w:szCs w:val="16"/>
                <w:highlight w:val="white"/>
              </w:rPr>
              <w:t>..1</w:t>
            </w:r>
          </w:p>
        </w:tc>
        <w:tc>
          <w:tcPr>
            <w:tcW w:w="894" w:type="dxa"/>
          </w:tcPr>
          <w:p w14:paraId="5DA733F7" w14:textId="4B48D599" w:rsidR="00CB298E" w:rsidRPr="00B171D4"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B171D4">
              <w:rPr>
                <w:rFonts w:ascii="Courier New" w:hAnsi="Courier New" w:cs="Courier New"/>
                <w:sz w:val="16"/>
                <w:szCs w:val="16"/>
                <w:highlight w:val="white"/>
              </w:rPr>
              <w:t>BT-</w:t>
            </w:r>
            <w:r>
              <w:rPr>
                <w:rFonts w:ascii="Courier New" w:hAnsi="Courier New" w:cs="Courier New"/>
                <w:sz w:val="16"/>
                <w:szCs w:val="16"/>
                <w:highlight w:val="white"/>
              </w:rPr>
              <w:t>62</w:t>
            </w:r>
          </w:p>
        </w:tc>
      </w:tr>
      <w:tr w:rsidR="00CB298E" w:rsidRPr="00926F03" w14:paraId="3BCE9A80" w14:textId="77777777" w:rsidTr="00C2481E">
        <w:tc>
          <w:tcPr>
            <w:tcW w:w="5656" w:type="dxa"/>
          </w:tcPr>
          <w:p w14:paraId="6B5D6B4B" w14:textId="77777777" w:rsidR="00CB298E" w:rsidRPr="00926F03" w:rsidRDefault="00CB298E" w:rsidP="007111CD">
            <w:pPr>
              <w:autoSpaceDE w:val="0"/>
              <w:autoSpaceDN w:val="0"/>
              <w:adjustRightInd w:val="0"/>
              <w:rPr>
                <w:rFonts w:ascii="Courier New" w:hAnsi="Courier New" w:cs="Courier New"/>
                <w:color w:val="000000"/>
                <w:sz w:val="16"/>
                <w:szCs w:val="16"/>
                <w:highlight w:val="white"/>
              </w:rPr>
            </w:pPr>
            <w:r w:rsidRPr="00926F03">
              <w:rPr>
                <w:rFonts w:ascii="Courier New" w:hAnsi="Courier New" w:cs="Courier New"/>
                <w:color w:val="000000"/>
                <w:sz w:val="16"/>
                <w:szCs w:val="16"/>
                <w:highlight w:val="white"/>
              </w:rPr>
              <w:tab/>
            </w:r>
            <w:r w:rsidRPr="00926F03">
              <w:rPr>
                <w:rFonts w:ascii="Courier New" w:hAnsi="Courier New" w:cs="Courier New"/>
                <w:color w:val="0000FF"/>
                <w:sz w:val="16"/>
                <w:szCs w:val="16"/>
                <w:highlight w:val="white"/>
              </w:rPr>
              <w:t>&lt;/</w:t>
            </w:r>
            <w:proofErr w:type="spellStart"/>
            <w:r w:rsidRPr="00926F03">
              <w:rPr>
                <w:rFonts w:ascii="Courier New" w:hAnsi="Courier New" w:cs="Courier New"/>
                <w:color w:val="800000"/>
                <w:sz w:val="16"/>
                <w:szCs w:val="16"/>
                <w:highlight w:val="white"/>
              </w:rPr>
              <w:t>cac:PartyName</w:t>
            </w:r>
            <w:proofErr w:type="spellEnd"/>
            <w:r w:rsidRPr="00926F03">
              <w:rPr>
                <w:rFonts w:ascii="Courier New" w:hAnsi="Courier New" w:cs="Courier New"/>
                <w:color w:val="0000FF"/>
                <w:sz w:val="16"/>
                <w:szCs w:val="16"/>
                <w:highlight w:val="white"/>
              </w:rPr>
              <w:t>&gt;</w:t>
            </w:r>
          </w:p>
        </w:tc>
        <w:tc>
          <w:tcPr>
            <w:tcW w:w="2144" w:type="dxa"/>
          </w:tcPr>
          <w:p w14:paraId="79E9FE79" w14:textId="77777777" w:rsidR="00CB298E" w:rsidRPr="00B171D4"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32" w:type="dxa"/>
          </w:tcPr>
          <w:p w14:paraId="20D46D42" w14:textId="77777777" w:rsidR="00CB298E" w:rsidRPr="00B171D4"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94" w:type="dxa"/>
          </w:tcPr>
          <w:p w14:paraId="107035DA" w14:textId="77777777" w:rsidR="00CB298E" w:rsidRPr="00B171D4"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CB298E" w:rsidRPr="009B7E77" w14:paraId="122C1EDA" w14:textId="77777777" w:rsidTr="00C2481E">
        <w:tc>
          <w:tcPr>
            <w:tcW w:w="5656" w:type="dxa"/>
          </w:tcPr>
          <w:p w14:paraId="4DF66F59" w14:textId="3004055C" w:rsidR="00CB298E" w:rsidRPr="009B7E77" w:rsidRDefault="00C2481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00CB298E" w:rsidRPr="009B7E77">
              <w:rPr>
                <w:rFonts w:ascii="Courier New" w:hAnsi="Courier New" w:cs="Courier New"/>
                <w:color w:val="0000FF"/>
                <w:sz w:val="16"/>
                <w:szCs w:val="16"/>
                <w:highlight w:val="white"/>
              </w:rPr>
              <w:t>&lt;</w:t>
            </w:r>
            <w:proofErr w:type="spellStart"/>
            <w:r w:rsidR="00CB298E" w:rsidRPr="009B7E77">
              <w:rPr>
                <w:rFonts w:ascii="Courier New" w:hAnsi="Courier New" w:cs="Courier New"/>
                <w:color w:val="800000"/>
                <w:sz w:val="16"/>
                <w:szCs w:val="16"/>
                <w:highlight w:val="white"/>
              </w:rPr>
              <w:t>cac:PostalAddress</w:t>
            </w:r>
            <w:proofErr w:type="spellEnd"/>
            <w:r w:rsidR="00CB298E" w:rsidRPr="009B7E77">
              <w:rPr>
                <w:rFonts w:ascii="Courier New" w:hAnsi="Courier New" w:cs="Courier New"/>
                <w:color w:val="0000FF"/>
                <w:sz w:val="16"/>
                <w:szCs w:val="16"/>
                <w:highlight w:val="white"/>
              </w:rPr>
              <w:t>&gt;</w:t>
            </w:r>
          </w:p>
        </w:tc>
        <w:tc>
          <w:tcPr>
            <w:tcW w:w="2144" w:type="dxa"/>
          </w:tcPr>
          <w:p w14:paraId="021A8DAA"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32" w:type="dxa"/>
          </w:tcPr>
          <w:p w14:paraId="4FB96E8D"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C2481E">
              <w:rPr>
                <w:rFonts w:ascii="Courier New" w:hAnsi="Courier New" w:cs="Courier New"/>
                <w:color w:val="000000"/>
                <w:sz w:val="16"/>
                <w:szCs w:val="16"/>
              </w:rPr>
              <w:t>1..1</w:t>
            </w:r>
          </w:p>
        </w:tc>
        <w:tc>
          <w:tcPr>
            <w:tcW w:w="894" w:type="dxa"/>
          </w:tcPr>
          <w:p w14:paraId="17D2EF1E"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r>
      <w:tr w:rsidR="00CB298E" w:rsidRPr="009B7E77" w14:paraId="33204B12" w14:textId="77777777" w:rsidTr="00C2481E">
        <w:tc>
          <w:tcPr>
            <w:tcW w:w="5656" w:type="dxa"/>
          </w:tcPr>
          <w:p w14:paraId="41A85994" w14:textId="33483FB8" w:rsidR="00CB298E" w:rsidRPr="009B7E77" w:rsidRDefault="00C2481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00CB298E" w:rsidRPr="009B7E77">
              <w:rPr>
                <w:rFonts w:ascii="Courier New" w:hAnsi="Courier New" w:cs="Courier New"/>
                <w:color w:val="000000"/>
                <w:sz w:val="16"/>
                <w:szCs w:val="16"/>
                <w:highlight w:val="white"/>
              </w:rPr>
              <w:tab/>
            </w:r>
            <w:r w:rsidR="00CB298E" w:rsidRPr="009B7E77">
              <w:rPr>
                <w:rFonts w:ascii="Courier New" w:hAnsi="Courier New" w:cs="Courier New"/>
                <w:color w:val="0000FF"/>
                <w:sz w:val="16"/>
                <w:szCs w:val="16"/>
                <w:highlight w:val="white"/>
              </w:rPr>
              <w:t>&lt;</w:t>
            </w:r>
            <w:proofErr w:type="spellStart"/>
            <w:r w:rsidR="00CB298E" w:rsidRPr="009B7E77">
              <w:rPr>
                <w:rFonts w:ascii="Courier New" w:hAnsi="Courier New" w:cs="Courier New"/>
                <w:color w:val="800000"/>
                <w:sz w:val="16"/>
                <w:szCs w:val="16"/>
                <w:highlight w:val="white"/>
              </w:rPr>
              <w:t>cbc:StreetName</w:t>
            </w:r>
            <w:proofErr w:type="spellEnd"/>
            <w:r w:rsidR="00CB298E" w:rsidRPr="009B7E77">
              <w:rPr>
                <w:rFonts w:ascii="Courier New" w:hAnsi="Courier New" w:cs="Courier New"/>
                <w:color w:val="0000FF"/>
                <w:sz w:val="16"/>
                <w:szCs w:val="16"/>
                <w:highlight w:val="white"/>
              </w:rPr>
              <w:t>&gt;</w:t>
            </w:r>
            <w:r w:rsidR="005C0D87">
              <w:rPr>
                <w:rFonts w:ascii="Courier New" w:hAnsi="Courier New" w:cs="Courier New"/>
                <w:color w:val="000000"/>
                <w:sz w:val="16"/>
                <w:szCs w:val="16"/>
                <w:highlight w:val="white"/>
              </w:rPr>
              <w:t>Strandgötu 99</w:t>
            </w:r>
            <w:r w:rsidR="00CB298E" w:rsidRPr="009B7E77">
              <w:rPr>
                <w:rFonts w:ascii="Courier New" w:hAnsi="Courier New" w:cs="Courier New"/>
                <w:color w:val="0000FF"/>
                <w:sz w:val="16"/>
                <w:szCs w:val="16"/>
                <w:highlight w:val="white"/>
              </w:rPr>
              <w:t>&lt;/</w:t>
            </w:r>
            <w:proofErr w:type="spellStart"/>
            <w:r w:rsidR="00CB298E" w:rsidRPr="009B7E77">
              <w:rPr>
                <w:rFonts w:ascii="Courier New" w:hAnsi="Courier New" w:cs="Courier New"/>
                <w:color w:val="800000"/>
                <w:sz w:val="16"/>
                <w:szCs w:val="16"/>
                <w:highlight w:val="white"/>
              </w:rPr>
              <w:t>cbc:StreetName</w:t>
            </w:r>
            <w:proofErr w:type="spellEnd"/>
            <w:r w:rsidR="00CB298E" w:rsidRPr="009B7E77">
              <w:rPr>
                <w:rFonts w:ascii="Courier New" w:hAnsi="Courier New" w:cs="Courier New"/>
                <w:color w:val="0000FF"/>
                <w:sz w:val="16"/>
                <w:szCs w:val="16"/>
                <w:highlight w:val="white"/>
              </w:rPr>
              <w:t>&gt;</w:t>
            </w:r>
          </w:p>
        </w:tc>
        <w:tc>
          <w:tcPr>
            <w:tcW w:w="2144" w:type="dxa"/>
          </w:tcPr>
          <w:p w14:paraId="72814812"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Götuheiti og númer</w:t>
            </w:r>
          </w:p>
        </w:tc>
        <w:tc>
          <w:tcPr>
            <w:tcW w:w="832" w:type="dxa"/>
          </w:tcPr>
          <w:p w14:paraId="64B6DB6A"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1..1</w:t>
            </w:r>
          </w:p>
        </w:tc>
        <w:tc>
          <w:tcPr>
            <w:tcW w:w="894" w:type="dxa"/>
          </w:tcPr>
          <w:p w14:paraId="560C5B88" w14:textId="5E45C1FD"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w:t>
            </w:r>
            <w:r w:rsidR="00B21C4A">
              <w:rPr>
                <w:rFonts w:ascii="Courier New" w:hAnsi="Courier New" w:cs="Courier New"/>
                <w:color w:val="000000"/>
                <w:sz w:val="16"/>
                <w:szCs w:val="16"/>
              </w:rPr>
              <w:t>64</w:t>
            </w:r>
          </w:p>
        </w:tc>
      </w:tr>
      <w:tr w:rsidR="00CB298E" w:rsidRPr="009B7E77" w14:paraId="7AFDD54C" w14:textId="77777777" w:rsidTr="00C2481E">
        <w:tc>
          <w:tcPr>
            <w:tcW w:w="5656" w:type="dxa"/>
          </w:tcPr>
          <w:p w14:paraId="78ECC322" w14:textId="4BAB7E55" w:rsidR="00CB298E" w:rsidRPr="009B7E77" w:rsidRDefault="00C2481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00CB298E" w:rsidRPr="009B7E77">
              <w:rPr>
                <w:rFonts w:ascii="Courier New" w:hAnsi="Courier New" w:cs="Courier New"/>
                <w:color w:val="000000"/>
                <w:sz w:val="16"/>
                <w:szCs w:val="16"/>
                <w:highlight w:val="white"/>
              </w:rPr>
              <w:tab/>
            </w:r>
            <w:r w:rsidR="00CB298E" w:rsidRPr="009B7E77">
              <w:rPr>
                <w:rFonts w:ascii="Courier New" w:hAnsi="Courier New" w:cs="Courier New"/>
                <w:color w:val="0000FF"/>
                <w:sz w:val="16"/>
                <w:szCs w:val="16"/>
                <w:highlight w:val="white"/>
              </w:rPr>
              <w:t>&lt;</w:t>
            </w:r>
            <w:proofErr w:type="spellStart"/>
            <w:r w:rsidR="00CB298E" w:rsidRPr="009B7E77">
              <w:rPr>
                <w:rFonts w:ascii="Courier New" w:hAnsi="Courier New" w:cs="Courier New"/>
                <w:color w:val="800000"/>
                <w:sz w:val="16"/>
                <w:szCs w:val="16"/>
                <w:highlight w:val="white"/>
              </w:rPr>
              <w:t>cbc:</w:t>
            </w:r>
            <w:r w:rsidR="00CB298E" w:rsidRPr="009B7E77">
              <w:rPr>
                <w:rFonts w:ascii="Courier New" w:hAnsi="Courier New" w:cs="Courier New"/>
                <w:color w:val="800000"/>
                <w:sz w:val="16"/>
                <w:szCs w:val="16"/>
                <w:highlight w:val="white"/>
                <w:lang w:eastAsia="is-IS"/>
              </w:rPr>
              <w:t>AdditionalStreetName</w:t>
            </w:r>
            <w:proofErr w:type="spellEnd"/>
            <w:r w:rsidR="00CB298E" w:rsidRPr="009B7E77">
              <w:rPr>
                <w:rFonts w:ascii="Courier New" w:hAnsi="Courier New" w:cs="Courier New"/>
                <w:color w:val="0000FF"/>
                <w:sz w:val="16"/>
                <w:szCs w:val="16"/>
                <w:highlight w:val="white"/>
              </w:rPr>
              <w:t>&gt;</w:t>
            </w:r>
            <w:del w:id="512" w:author="Georg Birgisson" w:date="2021-10-12T10:01:00Z">
              <w:r w:rsidR="00CB298E" w:rsidDel="00AB6641">
                <w:rPr>
                  <w:rFonts w:ascii="Courier New" w:hAnsi="Courier New" w:cs="Courier New"/>
                  <w:color w:val="0000FF"/>
                  <w:sz w:val="16"/>
                  <w:szCs w:val="16"/>
                  <w:highlight w:val="white"/>
                </w:rPr>
                <w:br/>
                <w:delText xml:space="preserve">                </w:delText>
              </w:r>
            </w:del>
            <w:r w:rsidR="005C0D87">
              <w:rPr>
                <w:rFonts w:ascii="Courier New" w:hAnsi="Courier New" w:cs="Courier New"/>
                <w:color w:val="000000"/>
                <w:sz w:val="16"/>
                <w:szCs w:val="16"/>
                <w:highlight w:val="white"/>
              </w:rPr>
              <w:t>Jarðhæð</w:t>
            </w:r>
            <w:ins w:id="513" w:author="Georg Birgisson" w:date="2021-10-12T10:01:00Z">
              <w:r w:rsidR="00AB6641">
                <w:rPr>
                  <w:rFonts w:ascii="Courier New" w:hAnsi="Courier New" w:cs="Courier New"/>
                  <w:color w:val="000000"/>
                  <w:sz w:val="16"/>
                  <w:szCs w:val="16"/>
                  <w:highlight w:val="white"/>
                </w:rPr>
                <w:br/>
              </w:r>
              <w:r w:rsidR="00AB6641">
                <w:rPr>
                  <w:rFonts w:ascii="Courier New" w:hAnsi="Courier New" w:cs="Courier New"/>
                  <w:color w:val="0000FF"/>
                  <w:sz w:val="16"/>
                  <w:szCs w:val="16"/>
                  <w:highlight w:val="white"/>
                </w:rPr>
                <w:t xml:space="preserve">      </w:t>
              </w:r>
            </w:ins>
            <w:r w:rsidR="00CB298E" w:rsidRPr="009B7E77">
              <w:rPr>
                <w:rFonts w:ascii="Courier New" w:hAnsi="Courier New" w:cs="Courier New"/>
                <w:color w:val="0000FF"/>
                <w:sz w:val="16"/>
                <w:szCs w:val="16"/>
                <w:highlight w:val="white"/>
              </w:rPr>
              <w:t>&lt;/</w:t>
            </w:r>
            <w:proofErr w:type="spellStart"/>
            <w:r w:rsidR="00CB298E" w:rsidRPr="009B7E77">
              <w:rPr>
                <w:rFonts w:ascii="Courier New" w:hAnsi="Courier New" w:cs="Courier New"/>
                <w:color w:val="800000"/>
                <w:sz w:val="16"/>
                <w:szCs w:val="16"/>
                <w:highlight w:val="white"/>
              </w:rPr>
              <w:t>cbc:</w:t>
            </w:r>
            <w:r w:rsidR="00CB298E" w:rsidRPr="009B7E77">
              <w:rPr>
                <w:rFonts w:ascii="Courier New" w:hAnsi="Courier New" w:cs="Courier New"/>
                <w:color w:val="800000"/>
                <w:sz w:val="16"/>
                <w:szCs w:val="16"/>
                <w:highlight w:val="white"/>
                <w:lang w:eastAsia="is-IS"/>
              </w:rPr>
              <w:t>AdditionalStreetName</w:t>
            </w:r>
            <w:proofErr w:type="spellEnd"/>
            <w:r w:rsidR="00CB298E" w:rsidRPr="009B7E77">
              <w:rPr>
                <w:rFonts w:ascii="Courier New" w:hAnsi="Courier New" w:cs="Courier New"/>
                <w:color w:val="0000FF"/>
                <w:sz w:val="16"/>
                <w:szCs w:val="16"/>
                <w:highlight w:val="white"/>
              </w:rPr>
              <w:t>&gt;</w:t>
            </w:r>
          </w:p>
        </w:tc>
        <w:tc>
          <w:tcPr>
            <w:tcW w:w="2144" w:type="dxa"/>
          </w:tcPr>
          <w:p w14:paraId="2E06E823"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Heimilisfang lína2</w:t>
            </w:r>
          </w:p>
        </w:tc>
        <w:tc>
          <w:tcPr>
            <w:tcW w:w="832" w:type="dxa"/>
          </w:tcPr>
          <w:p w14:paraId="5A04590F"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894" w:type="dxa"/>
          </w:tcPr>
          <w:p w14:paraId="73D98630" w14:textId="565A9408"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w:t>
            </w:r>
            <w:r w:rsidR="00B21C4A">
              <w:rPr>
                <w:rFonts w:ascii="Courier New" w:hAnsi="Courier New" w:cs="Courier New"/>
                <w:color w:val="000000"/>
                <w:sz w:val="16"/>
                <w:szCs w:val="16"/>
              </w:rPr>
              <w:t>65</w:t>
            </w:r>
          </w:p>
        </w:tc>
      </w:tr>
      <w:tr w:rsidR="00CB298E" w:rsidRPr="009B7E77" w14:paraId="412ED014" w14:textId="77777777" w:rsidTr="00C2481E">
        <w:tc>
          <w:tcPr>
            <w:tcW w:w="5656" w:type="dxa"/>
          </w:tcPr>
          <w:p w14:paraId="76ECBA2B" w14:textId="0DA0F328" w:rsidR="00CB298E" w:rsidRPr="009B7E77" w:rsidRDefault="00C2481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00CB298E" w:rsidRPr="009B7E77">
              <w:rPr>
                <w:rFonts w:ascii="Courier New" w:hAnsi="Courier New" w:cs="Courier New"/>
                <w:color w:val="000000"/>
                <w:sz w:val="16"/>
                <w:szCs w:val="16"/>
                <w:highlight w:val="white"/>
              </w:rPr>
              <w:tab/>
            </w:r>
            <w:r w:rsidR="00CB298E" w:rsidRPr="009B7E77">
              <w:rPr>
                <w:rFonts w:ascii="Courier New" w:hAnsi="Courier New" w:cs="Courier New"/>
                <w:color w:val="0000FF"/>
                <w:sz w:val="16"/>
                <w:szCs w:val="16"/>
                <w:highlight w:val="white"/>
              </w:rPr>
              <w:t>&lt;</w:t>
            </w:r>
            <w:proofErr w:type="spellStart"/>
            <w:r w:rsidR="00CB298E" w:rsidRPr="009B7E77">
              <w:rPr>
                <w:rFonts w:ascii="Courier New" w:hAnsi="Courier New" w:cs="Courier New"/>
                <w:color w:val="800000"/>
                <w:sz w:val="16"/>
                <w:szCs w:val="16"/>
                <w:highlight w:val="white"/>
              </w:rPr>
              <w:t>cbc:CityName</w:t>
            </w:r>
            <w:proofErr w:type="spellEnd"/>
            <w:r w:rsidR="00CB298E" w:rsidRPr="009B7E77">
              <w:rPr>
                <w:rFonts w:ascii="Courier New" w:hAnsi="Courier New" w:cs="Courier New"/>
                <w:color w:val="0000FF"/>
                <w:sz w:val="16"/>
                <w:szCs w:val="16"/>
                <w:highlight w:val="white"/>
              </w:rPr>
              <w:t>&gt;</w:t>
            </w:r>
            <w:r w:rsidR="005C0D87">
              <w:rPr>
                <w:rFonts w:ascii="Courier New" w:hAnsi="Courier New" w:cs="Courier New"/>
                <w:color w:val="000000"/>
                <w:sz w:val="16"/>
                <w:szCs w:val="16"/>
                <w:highlight w:val="white"/>
              </w:rPr>
              <w:t>Hafnarfirði</w:t>
            </w:r>
            <w:r w:rsidR="00CB298E" w:rsidRPr="009B7E77">
              <w:rPr>
                <w:rFonts w:ascii="Courier New" w:hAnsi="Courier New" w:cs="Courier New"/>
                <w:color w:val="0000FF"/>
                <w:sz w:val="16"/>
                <w:szCs w:val="16"/>
                <w:highlight w:val="white"/>
              </w:rPr>
              <w:t>&lt;/</w:t>
            </w:r>
            <w:proofErr w:type="spellStart"/>
            <w:r w:rsidR="00CB298E" w:rsidRPr="009B7E77">
              <w:rPr>
                <w:rFonts w:ascii="Courier New" w:hAnsi="Courier New" w:cs="Courier New"/>
                <w:color w:val="800000"/>
                <w:sz w:val="16"/>
                <w:szCs w:val="16"/>
                <w:highlight w:val="white"/>
              </w:rPr>
              <w:t>cbc:CityName</w:t>
            </w:r>
            <w:proofErr w:type="spellEnd"/>
            <w:r w:rsidR="00CB298E" w:rsidRPr="009B7E77">
              <w:rPr>
                <w:rFonts w:ascii="Courier New" w:hAnsi="Courier New" w:cs="Courier New"/>
                <w:color w:val="0000FF"/>
                <w:sz w:val="16"/>
                <w:szCs w:val="16"/>
                <w:highlight w:val="white"/>
              </w:rPr>
              <w:t>&gt;</w:t>
            </w:r>
          </w:p>
        </w:tc>
        <w:tc>
          <w:tcPr>
            <w:tcW w:w="2144" w:type="dxa"/>
          </w:tcPr>
          <w:p w14:paraId="72AF03AC"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Staður</w:t>
            </w:r>
          </w:p>
        </w:tc>
        <w:tc>
          <w:tcPr>
            <w:tcW w:w="832" w:type="dxa"/>
          </w:tcPr>
          <w:p w14:paraId="3F2CC7A8"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1..1</w:t>
            </w:r>
          </w:p>
        </w:tc>
        <w:tc>
          <w:tcPr>
            <w:tcW w:w="894" w:type="dxa"/>
          </w:tcPr>
          <w:p w14:paraId="33F460B5" w14:textId="12208AC1"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w:t>
            </w:r>
            <w:r w:rsidR="00B21C4A">
              <w:rPr>
                <w:rFonts w:ascii="Courier New" w:hAnsi="Courier New" w:cs="Courier New"/>
                <w:color w:val="000000"/>
                <w:sz w:val="16"/>
                <w:szCs w:val="16"/>
              </w:rPr>
              <w:t>66</w:t>
            </w:r>
          </w:p>
        </w:tc>
      </w:tr>
      <w:tr w:rsidR="00CB298E" w:rsidRPr="009B7E77" w14:paraId="301BD59B" w14:textId="77777777" w:rsidTr="00C2481E">
        <w:tc>
          <w:tcPr>
            <w:tcW w:w="5656" w:type="dxa"/>
          </w:tcPr>
          <w:p w14:paraId="3BF15E51" w14:textId="6B17AA62" w:rsidR="00CB298E" w:rsidRPr="009B7E77" w:rsidRDefault="00C2481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00CB298E" w:rsidRPr="009B7E77">
              <w:rPr>
                <w:rFonts w:ascii="Courier New" w:hAnsi="Courier New" w:cs="Courier New"/>
                <w:color w:val="000000"/>
                <w:sz w:val="16"/>
                <w:szCs w:val="16"/>
                <w:highlight w:val="white"/>
              </w:rPr>
              <w:tab/>
            </w:r>
            <w:r w:rsidR="00CB298E" w:rsidRPr="009B7E77">
              <w:rPr>
                <w:rFonts w:ascii="Courier New" w:hAnsi="Courier New" w:cs="Courier New"/>
                <w:color w:val="0000FF"/>
                <w:sz w:val="16"/>
                <w:szCs w:val="16"/>
                <w:highlight w:val="white"/>
              </w:rPr>
              <w:t>&lt;</w:t>
            </w:r>
            <w:proofErr w:type="spellStart"/>
            <w:r w:rsidR="00CB298E" w:rsidRPr="009B7E77">
              <w:rPr>
                <w:rFonts w:ascii="Courier New" w:hAnsi="Courier New" w:cs="Courier New"/>
                <w:color w:val="800000"/>
                <w:sz w:val="16"/>
                <w:szCs w:val="16"/>
                <w:highlight w:val="white"/>
              </w:rPr>
              <w:t>cbc:PostalZone</w:t>
            </w:r>
            <w:proofErr w:type="spellEnd"/>
            <w:r w:rsidR="00CB298E" w:rsidRPr="009B7E77">
              <w:rPr>
                <w:rFonts w:ascii="Courier New" w:hAnsi="Courier New" w:cs="Courier New"/>
                <w:color w:val="0000FF"/>
                <w:sz w:val="16"/>
                <w:szCs w:val="16"/>
                <w:highlight w:val="white"/>
              </w:rPr>
              <w:t>&gt;</w:t>
            </w:r>
            <w:r w:rsidR="005C0D87">
              <w:rPr>
                <w:rFonts w:ascii="Courier New" w:hAnsi="Courier New" w:cs="Courier New"/>
                <w:color w:val="000000"/>
                <w:sz w:val="16"/>
                <w:szCs w:val="16"/>
                <w:highlight w:val="white"/>
              </w:rPr>
              <w:t>220</w:t>
            </w:r>
            <w:r w:rsidR="00CB298E" w:rsidRPr="009B7E77">
              <w:rPr>
                <w:rFonts w:ascii="Courier New" w:hAnsi="Courier New" w:cs="Courier New"/>
                <w:color w:val="0000FF"/>
                <w:sz w:val="16"/>
                <w:szCs w:val="16"/>
                <w:highlight w:val="white"/>
              </w:rPr>
              <w:t>&lt;/</w:t>
            </w:r>
            <w:proofErr w:type="spellStart"/>
            <w:r w:rsidR="00CB298E" w:rsidRPr="009B7E77">
              <w:rPr>
                <w:rFonts w:ascii="Courier New" w:hAnsi="Courier New" w:cs="Courier New"/>
                <w:color w:val="800000"/>
                <w:sz w:val="16"/>
                <w:szCs w:val="16"/>
                <w:highlight w:val="white"/>
              </w:rPr>
              <w:t>cbc:PostalZone</w:t>
            </w:r>
            <w:proofErr w:type="spellEnd"/>
            <w:r w:rsidR="00CB298E" w:rsidRPr="009B7E77">
              <w:rPr>
                <w:rFonts w:ascii="Courier New" w:hAnsi="Courier New" w:cs="Courier New"/>
                <w:color w:val="0000FF"/>
                <w:sz w:val="16"/>
                <w:szCs w:val="16"/>
                <w:highlight w:val="white"/>
              </w:rPr>
              <w:t>&gt;</w:t>
            </w:r>
          </w:p>
        </w:tc>
        <w:tc>
          <w:tcPr>
            <w:tcW w:w="2144" w:type="dxa"/>
          </w:tcPr>
          <w:p w14:paraId="35BC151B"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Póstnúmer</w:t>
            </w:r>
          </w:p>
        </w:tc>
        <w:tc>
          <w:tcPr>
            <w:tcW w:w="832" w:type="dxa"/>
          </w:tcPr>
          <w:p w14:paraId="0B8271D2"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894" w:type="dxa"/>
          </w:tcPr>
          <w:p w14:paraId="265543EE" w14:textId="55C48AEB"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w:t>
            </w:r>
            <w:r w:rsidR="00B21C4A">
              <w:rPr>
                <w:rFonts w:ascii="Courier New" w:hAnsi="Courier New" w:cs="Courier New"/>
                <w:color w:val="000000"/>
                <w:sz w:val="16"/>
                <w:szCs w:val="16"/>
              </w:rPr>
              <w:t>67</w:t>
            </w:r>
          </w:p>
        </w:tc>
      </w:tr>
      <w:tr w:rsidR="00CB298E" w:rsidRPr="009B7E77" w14:paraId="792CAA79" w14:textId="77777777" w:rsidTr="00C2481E">
        <w:tc>
          <w:tcPr>
            <w:tcW w:w="5656" w:type="dxa"/>
          </w:tcPr>
          <w:p w14:paraId="36DE7479" w14:textId="4F31E412" w:rsidR="00CB298E" w:rsidRPr="009B7E77" w:rsidRDefault="00C2481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00"/>
                <w:sz w:val="16"/>
                <w:szCs w:val="16"/>
                <w:highlight w:val="white"/>
              </w:rPr>
              <w:tab/>
            </w:r>
            <w:r w:rsidR="00CB298E" w:rsidRPr="009B7E77">
              <w:rPr>
                <w:rFonts w:ascii="Courier New" w:hAnsi="Courier New" w:cs="Courier New"/>
                <w:color w:val="0000FF"/>
                <w:sz w:val="16"/>
                <w:szCs w:val="16"/>
                <w:highlight w:val="white"/>
              </w:rPr>
              <w:t>&lt;</w:t>
            </w:r>
            <w:proofErr w:type="spellStart"/>
            <w:r w:rsidR="00CB298E" w:rsidRPr="009B7E77">
              <w:rPr>
                <w:rFonts w:ascii="Courier New" w:hAnsi="Courier New" w:cs="Courier New"/>
                <w:color w:val="800000"/>
                <w:sz w:val="16"/>
                <w:szCs w:val="16"/>
                <w:highlight w:val="white"/>
              </w:rPr>
              <w:t>cbc:CountrySubentity</w:t>
            </w:r>
            <w:proofErr w:type="spellEnd"/>
            <w:r w:rsidR="00CB298E" w:rsidRPr="009B7E77">
              <w:rPr>
                <w:rFonts w:ascii="Courier New" w:hAnsi="Courier New" w:cs="Courier New"/>
                <w:color w:val="0000FF"/>
                <w:sz w:val="16"/>
                <w:szCs w:val="16"/>
                <w:highlight w:val="white"/>
              </w:rPr>
              <w:t>&gt;</w:t>
            </w:r>
            <w:del w:id="514" w:author="Georg Birgisson" w:date="2021-10-12T10:01:00Z">
              <w:r w:rsidDel="00AB6641">
                <w:rPr>
                  <w:rFonts w:ascii="Courier New" w:hAnsi="Courier New" w:cs="Courier New"/>
                  <w:color w:val="0000FF"/>
                  <w:sz w:val="16"/>
                  <w:szCs w:val="16"/>
                  <w:highlight w:val="white"/>
                </w:rPr>
                <w:br/>
              </w:r>
              <w:r w:rsidDel="00AB6641">
                <w:rPr>
                  <w:rFonts w:ascii="Courier New" w:hAnsi="Courier New" w:cs="Courier New"/>
                  <w:color w:val="000000"/>
                  <w:sz w:val="16"/>
                  <w:szCs w:val="16"/>
                  <w:highlight w:val="white"/>
                </w:rPr>
                <w:delText xml:space="preserve">        </w:delText>
              </w:r>
            </w:del>
            <w:del w:id="515" w:author="Georg Birgisson" w:date="2021-10-12T10:02:00Z">
              <w:r w:rsidDel="00AB6641">
                <w:rPr>
                  <w:rFonts w:ascii="Courier New" w:hAnsi="Courier New" w:cs="Courier New"/>
                  <w:color w:val="000000"/>
                  <w:sz w:val="16"/>
                  <w:szCs w:val="16"/>
                  <w:highlight w:val="white"/>
                </w:rPr>
                <w:delText xml:space="preserve">   </w:delText>
              </w:r>
            </w:del>
            <w:r w:rsidR="006C19DE">
              <w:rPr>
                <w:rFonts w:ascii="Courier New" w:hAnsi="Courier New" w:cs="Courier New"/>
                <w:color w:val="000000"/>
                <w:sz w:val="16"/>
                <w:szCs w:val="16"/>
                <w:highlight w:val="white"/>
              </w:rPr>
              <w:t>Suðvesturland</w:t>
            </w:r>
            <w:ins w:id="516" w:author="Georg Birgisson" w:date="2021-10-12T10:01:00Z">
              <w:r w:rsidR="00AB6641">
                <w:rPr>
                  <w:rFonts w:ascii="Courier New" w:hAnsi="Courier New" w:cs="Courier New"/>
                  <w:color w:val="000000"/>
                  <w:sz w:val="16"/>
                  <w:szCs w:val="16"/>
                  <w:highlight w:val="white"/>
                </w:rPr>
                <w:br/>
              </w:r>
              <w:r w:rsidR="00AB6641">
                <w:rPr>
                  <w:rFonts w:ascii="Courier New" w:hAnsi="Courier New" w:cs="Courier New"/>
                  <w:color w:val="0000FF"/>
                  <w:sz w:val="16"/>
                  <w:szCs w:val="16"/>
                  <w:highlight w:val="white"/>
                </w:rPr>
                <w:t xml:space="preserve">      </w:t>
              </w:r>
            </w:ins>
            <w:r w:rsidR="00CB298E" w:rsidRPr="009B7E77">
              <w:rPr>
                <w:rFonts w:ascii="Courier New" w:hAnsi="Courier New" w:cs="Courier New"/>
                <w:color w:val="0000FF"/>
                <w:sz w:val="16"/>
                <w:szCs w:val="16"/>
                <w:highlight w:val="white"/>
              </w:rPr>
              <w:t>&lt;/</w:t>
            </w:r>
            <w:proofErr w:type="spellStart"/>
            <w:r w:rsidR="00CB298E" w:rsidRPr="009B7E77">
              <w:rPr>
                <w:rFonts w:ascii="Courier New" w:hAnsi="Courier New" w:cs="Courier New"/>
                <w:color w:val="800000"/>
                <w:sz w:val="16"/>
                <w:szCs w:val="16"/>
                <w:highlight w:val="white"/>
              </w:rPr>
              <w:t>cbc:CountrySubentity</w:t>
            </w:r>
            <w:proofErr w:type="spellEnd"/>
            <w:r w:rsidR="00CB298E" w:rsidRPr="009B7E77">
              <w:rPr>
                <w:rFonts w:ascii="Courier New" w:hAnsi="Courier New" w:cs="Courier New"/>
                <w:color w:val="0000FF"/>
                <w:sz w:val="16"/>
                <w:szCs w:val="16"/>
                <w:highlight w:val="white"/>
              </w:rPr>
              <w:t>&gt;</w:t>
            </w:r>
          </w:p>
        </w:tc>
        <w:tc>
          <w:tcPr>
            <w:tcW w:w="2144" w:type="dxa"/>
          </w:tcPr>
          <w:p w14:paraId="0F2725A5"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Svæði</w:t>
            </w:r>
          </w:p>
        </w:tc>
        <w:tc>
          <w:tcPr>
            <w:tcW w:w="832" w:type="dxa"/>
          </w:tcPr>
          <w:p w14:paraId="6BDBDCB1"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894" w:type="dxa"/>
          </w:tcPr>
          <w:p w14:paraId="6CAE6384" w14:textId="2F85C953"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w:t>
            </w:r>
            <w:r w:rsidR="00B21C4A">
              <w:rPr>
                <w:rFonts w:ascii="Courier New" w:hAnsi="Courier New" w:cs="Courier New"/>
                <w:color w:val="000000"/>
                <w:sz w:val="16"/>
                <w:szCs w:val="16"/>
              </w:rPr>
              <w:t>68</w:t>
            </w:r>
          </w:p>
        </w:tc>
      </w:tr>
      <w:tr w:rsidR="00CB298E" w:rsidRPr="009B7E77" w14:paraId="79075280" w14:textId="77777777" w:rsidTr="00C2481E">
        <w:tc>
          <w:tcPr>
            <w:tcW w:w="5656" w:type="dxa"/>
          </w:tcPr>
          <w:p w14:paraId="4194D6F9" w14:textId="748DD2E5" w:rsidR="00CB298E" w:rsidRPr="009B7E77" w:rsidRDefault="00C2481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00CB298E" w:rsidRPr="009B7E77">
              <w:rPr>
                <w:rFonts w:ascii="Courier New" w:hAnsi="Courier New" w:cs="Courier New"/>
                <w:color w:val="000000"/>
                <w:sz w:val="16"/>
                <w:szCs w:val="16"/>
                <w:highlight w:val="white"/>
              </w:rPr>
              <w:tab/>
            </w:r>
            <w:r w:rsidR="00CB298E" w:rsidRPr="009B7E77">
              <w:rPr>
                <w:rFonts w:ascii="Courier New" w:hAnsi="Courier New" w:cs="Courier New"/>
                <w:color w:val="0000FF"/>
                <w:sz w:val="16"/>
                <w:szCs w:val="16"/>
                <w:highlight w:val="white"/>
              </w:rPr>
              <w:t>&lt;</w:t>
            </w:r>
            <w:proofErr w:type="spellStart"/>
            <w:r w:rsidR="00CB298E" w:rsidRPr="009B7E77">
              <w:rPr>
                <w:rFonts w:ascii="Courier New" w:hAnsi="Courier New" w:cs="Courier New"/>
                <w:color w:val="800000"/>
                <w:sz w:val="16"/>
                <w:szCs w:val="16"/>
                <w:highlight w:val="white"/>
              </w:rPr>
              <w:t>c</w:t>
            </w:r>
            <w:r w:rsidR="00100CC9">
              <w:rPr>
                <w:rFonts w:ascii="Courier New" w:hAnsi="Courier New" w:cs="Courier New"/>
                <w:color w:val="800000"/>
                <w:sz w:val="16"/>
                <w:szCs w:val="16"/>
                <w:highlight w:val="white"/>
              </w:rPr>
              <w:t>a</w:t>
            </w:r>
            <w:r w:rsidR="00CB298E" w:rsidRPr="009B7E77">
              <w:rPr>
                <w:rFonts w:ascii="Courier New" w:hAnsi="Courier New" w:cs="Courier New"/>
                <w:color w:val="800000"/>
                <w:sz w:val="16"/>
                <w:szCs w:val="16"/>
                <w:highlight w:val="white"/>
              </w:rPr>
              <w:t>c:AddressLine</w:t>
            </w:r>
            <w:proofErr w:type="spellEnd"/>
            <w:r w:rsidR="00CB298E" w:rsidRPr="009B7E77">
              <w:rPr>
                <w:rFonts w:ascii="Courier New" w:hAnsi="Courier New" w:cs="Courier New"/>
                <w:color w:val="0000FF"/>
                <w:sz w:val="16"/>
                <w:szCs w:val="16"/>
                <w:highlight w:val="white"/>
              </w:rPr>
              <w:t>&gt;</w:t>
            </w:r>
          </w:p>
        </w:tc>
        <w:tc>
          <w:tcPr>
            <w:tcW w:w="2144" w:type="dxa"/>
          </w:tcPr>
          <w:p w14:paraId="0607E168"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32" w:type="dxa"/>
          </w:tcPr>
          <w:p w14:paraId="775F092D"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94" w:type="dxa"/>
          </w:tcPr>
          <w:p w14:paraId="13EFFE9C"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CB298E" w:rsidRPr="009B7E77" w14:paraId="6273A9BA" w14:textId="77777777" w:rsidTr="00C2481E">
        <w:tc>
          <w:tcPr>
            <w:tcW w:w="5656" w:type="dxa"/>
          </w:tcPr>
          <w:p w14:paraId="28F502AB" w14:textId="4CB975C4" w:rsidR="00CB298E" w:rsidRPr="009B7E77" w:rsidRDefault="00C2481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00CB298E" w:rsidRPr="009B7E77">
              <w:rPr>
                <w:rFonts w:ascii="Courier New" w:hAnsi="Courier New" w:cs="Courier New"/>
                <w:color w:val="000000"/>
                <w:sz w:val="16"/>
                <w:szCs w:val="16"/>
                <w:highlight w:val="white"/>
              </w:rPr>
              <w:tab/>
            </w:r>
            <w:r w:rsidR="00CB298E" w:rsidRPr="009B7E77">
              <w:rPr>
                <w:rFonts w:ascii="Courier New" w:hAnsi="Courier New" w:cs="Courier New"/>
                <w:color w:val="000000"/>
                <w:sz w:val="16"/>
                <w:szCs w:val="16"/>
                <w:highlight w:val="white"/>
              </w:rPr>
              <w:tab/>
            </w:r>
            <w:r w:rsidR="00CB298E" w:rsidRPr="009B7E77">
              <w:rPr>
                <w:rFonts w:ascii="Courier New" w:hAnsi="Courier New" w:cs="Courier New"/>
                <w:color w:val="0000FF"/>
                <w:sz w:val="16"/>
                <w:szCs w:val="16"/>
                <w:highlight w:val="white"/>
              </w:rPr>
              <w:t>&lt;</w:t>
            </w:r>
            <w:proofErr w:type="spellStart"/>
            <w:r w:rsidR="00CB298E" w:rsidRPr="009B7E77">
              <w:rPr>
                <w:rFonts w:ascii="Courier New" w:hAnsi="Courier New" w:cs="Courier New"/>
                <w:color w:val="800000"/>
                <w:sz w:val="16"/>
                <w:szCs w:val="16"/>
                <w:highlight w:val="white"/>
              </w:rPr>
              <w:t>cbc:Line</w:t>
            </w:r>
            <w:proofErr w:type="spellEnd"/>
            <w:r w:rsidR="00CB298E" w:rsidRPr="009B7E77">
              <w:rPr>
                <w:rFonts w:ascii="Courier New" w:hAnsi="Courier New" w:cs="Courier New"/>
                <w:color w:val="0000FF"/>
                <w:sz w:val="16"/>
                <w:szCs w:val="16"/>
                <w:highlight w:val="white"/>
              </w:rPr>
              <w:t>&gt;</w:t>
            </w:r>
            <w:r w:rsidR="006C19DE">
              <w:rPr>
                <w:rFonts w:ascii="Courier New" w:hAnsi="Courier New" w:cs="Courier New"/>
                <w:color w:val="000000"/>
                <w:sz w:val="16"/>
                <w:szCs w:val="16"/>
                <w:highlight w:val="white"/>
              </w:rPr>
              <w:t>Skattþjónustudeild</w:t>
            </w:r>
            <w:r w:rsidR="00CB298E" w:rsidRPr="009B7E77">
              <w:rPr>
                <w:rFonts w:ascii="Courier New" w:hAnsi="Courier New" w:cs="Courier New"/>
                <w:color w:val="0000FF"/>
                <w:sz w:val="16"/>
                <w:szCs w:val="16"/>
                <w:highlight w:val="white"/>
              </w:rPr>
              <w:t>&lt;/</w:t>
            </w:r>
            <w:proofErr w:type="spellStart"/>
            <w:r w:rsidR="00CB298E" w:rsidRPr="009B7E77">
              <w:rPr>
                <w:rFonts w:ascii="Courier New" w:hAnsi="Courier New" w:cs="Courier New"/>
                <w:color w:val="800000"/>
                <w:sz w:val="16"/>
                <w:szCs w:val="16"/>
                <w:highlight w:val="white"/>
              </w:rPr>
              <w:t>cbc:Line</w:t>
            </w:r>
            <w:proofErr w:type="spellEnd"/>
            <w:r w:rsidR="00CB298E" w:rsidRPr="009B7E77">
              <w:rPr>
                <w:rFonts w:ascii="Courier New" w:hAnsi="Courier New" w:cs="Courier New"/>
                <w:color w:val="0000FF"/>
                <w:sz w:val="16"/>
                <w:szCs w:val="16"/>
                <w:highlight w:val="white"/>
              </w:rPr>
              <w:t>&gt;</w:t>
            </w:r>
          </w:p>
        </w:tc>
        <w:tc>
          <w:tcPr>
            <w:tcW w:w="2144" w:type="dxa"/>
          </w:tcPr>
          <w:p w14:paraId="5A7431DC"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Heimilisfang lína3</w:t>
            </w:r>
          </w:p>
        </w:tc>
        <w:tc>
          <w:tcPr>
            <w:tcW w:w="832" w:type="dxa"/>
          </w:tcPr>
          <w:p w14:paraId="36A9B9A9"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894" w:type="dxa"/>
          </w:tcPr>
          <w:p w14:paraId="28446216" w14:textId="40D07623"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BT-16</w:t>
            </w:r>
            <w:r w:rsidR="00B21C4A">
              <w:rPr>
                <w:rFonts w:ascii="Courier New" w:hAnsi="Courier New" w:cs="Courier New"/>
                <w:color w:val="000000"/>
                <w:sz w:val="16"/>
                <w:szCs w:val="16"/>
              </w:rPr>
              <w:t>4</w:t>
            </w:r>
          </w:p>
        </w:tc>
      </w:tr>
      <w:tr w:rsidR="00CB298E" w:rsidRPr="009B7E77" w14:paraId="0D53DFCD" w14:textId="77777777" w:rsidTr="00C2481E">
        <w:tc>
          <w:tcPr>
            <w:tcW w:w="5656" w:type="dxa"/>
          </w:tcPr>
          <w:p w14:paraId="0A432635" w14:textId="63B3E618" w:rsidR="00CB298E" w:rsidRPr="009B7E77" w:rsidRDefault="00C2481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00CB298E" w:rsidRPr="009B7E77">
              <w:rPr>
                <w:rFonts w:ascii="Courier New" w:hAnsi="Courier New" w:cs="Courier New"/>
                <w:color w:val="000000"/>
                <w:sz w:val="16"/>
                <w:szCs w:val="16"/>
                <w:highlight w:val="white"/>
              </w:rPr>
              <w:tab/>
            </w:r>
            <w:r w:rsidR="00CB298E" w:rsidRPr="009B7E77">
              <w:rPr>
                <w:rFonts w:ascii="Courier New" w:hAnsi="Courier New" w:cs="Courier New"/>
                <w:color w:val="0000FF"/>
                <w:sz w:val="16"/>
                <w:szCs w:val="16"/>
                <w:highlight w:val="white"/>
              </w:rPr>
              <w:t>&lt;/</w:t>
            </w:r>
            <w:proofErr w:type="spellStart"/>
            <w:r w:rsidR="00CB298E" w:rsidRPr="009B7E77">
              <w:rPr>
                <w:rFonts w:ascii="Courier New" w:hAnsi="Courier New" w:cs="Courier New"/>
                <w:color w:val="800000"/>
                <w:sz w:val="16"/>
                <w:szCs w:val="16"/>
                <w:highlight w:val="white"/>
              </w:rPr>
              <w:t>c</w:t>
            </w:r>
            <w:r w:rsidR="00100CC9">
              <w:rPr>
                <w:rFonts w:ascii="Courier New" w:hAnsi="Courier New" w:cs="Courier New"/>
                <w:color w:val="800000"/>
                <w:sz w:val="16"/>
                <w:szCs w:val="16"/>
                <w:highlight w:val="white"/>
              </w:rPr>
              <w:t>a</w:t>
            </w:r>
            <w:r w:rsidR="00CB298E" w:rsidRPr="009B7E77">
              <w:rPr>
                <w:rFonts w:ascii="Courier New" w:hAnsi="Courier New" w:cs="Courier New"/>
                <w:color w:val="800000"/>
                <w:sz w:val="16"/>
                <w:szCs w:val="16"/>
                <w:highlight w:val="white"/>
              </w:rPr>
              <w:t>c:AddressLine</w:t>
            </w:r>
            <w:proofErr w:type="spellEnd"/>
            <w:r w:rsidR="00CB298E" w:rsidRPr="009B7E77">
              <w:rPr>
                <w:rFonts w:ascii="Courier New" w:hAnsi="Courier New" w:cs="Courier New"/>
                <w:color w:val="0000FF"/>
                <w:sz w:val="16"/>
                <w:szCs w:val="16"/>
                <w:highlight w:val="white"/>
              </w:rPr>
              <w:t>&gt;</w:t>
            </w:r>
          </w:p>
        </w:tc>
        <w:tc>
          <w:tcPr>
            <w:tcW w:w="2144" w:type="dxa"/>
          </w:tcPr>
          <w:p w14:paraId="4D1D665E"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32" w:type="dxa"/>
          </w:tcPr>
          <w:p w14:paraId="7BECF6F1"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94" w:type="dxa"/>
          </w:tcPr>
          <w:p w14:paraId="4CCA70BD"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CB298E" w:rsidRPr="009B7E77" w14:paraId="1A809777" w14:textId="77777777" w:rsidTr="00C2481E">
        <w:tc>
          <w:tcPr>
            <w:tcW w:w="5656" w:type="dxa"/>
          </w:tcPr>
          <w:p w14:paraId="65BD667B" w14:textId="59FB947B" w:rsidR="00CB298E" w:rsidRPr="009B7E77" w:rsidRDefault="00C2481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00CB298E" w:rsidRPr="009B7E77">
              <w:rPr>
                <w:rFonts w:ascii="Courier New" w:hAnsi="Courier New" w:cs="Courier New"/>
                <w:color w:val="000000"/>
                <w:sz w:val="16"/>
                <w:szCs w:val="16"/>
                <w:highlight w:val="white"/>
              </w:rPr>
              <w:tab/>
            </w:r>
            <w:r w:rsidR="00CB298E" w:rsidRPr="009B7E77">
              <w:rPr>
                <w:rFonts w:ascii="Courier New" w:hAnsi="Courier New" w:cs="Courier New"/>
                <w:color w:val="0000FF"/>
                <w:sz w:val="16"/>
                <w:szCs w:val="16"/>
                <w:highlight w:val="white"/>
              </w:rPr>
              <w:t>&lt;</w:t>
            </w:r>
            <w:proofErr w:type="spellStart"/>
            <w:r w:rsidR="00CB298E" w:rsidRPr="009B7E77">
              <w:rPr>
                <w:rFonts w:ascii="Courier New" w:hAnsi="Courier New" w:cs="Courier New"/>
                <w:color w:val="800000"/>
                <w:sz w:val="16"/>
                <w:szCs w:val="16"/>
                <w:highlight w:val="white"/>
              </w:rPr>
              <w:t>cac:Country</w:t>
            </w:r>
            <w:proofErr w:type="spellEnd"/>
            <w:r w:rsidR="00CB298E" w:rsidRPr="009B7E77">
              <w:rPr>
                <w:rFonts w:ascii="Courier New" w:hAnsi="Courier New" w:cs="Courier New"/>
                <w:color w:val="0000FF"/>
                <w:sz w:val="16"/>
                <w:szCs w:val="16"/>
                <w:highlight w:val="white"/>
              </w:rPr>
              <w:t>&gt;</w:t>
            </w:r>
          </w:p>
        </w:tc>
        <w:tc>
          <w:tcPr>
            <w:tcW w:w="2144" w:type="dxa"/>
          </w:tcPr>
          <w:p w14:paraId="2E116090"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32" w:type="dxa"/>
          </w:tcPr>
          <w:p w14:paraId="6BB25305"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94" w:type="dxa"/>
          </w:tcPr>
          <w:p w14:paraId="3327D76F"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CB298E" w:rsidRPr="009B7E77" w14:paraId="5F8FCA96" w14:textId="77777777" w:rsidTr="00C2481E">
        <w:tc>
          <w:tcPr>
            <w:tcW w:w="5656" w:type="dxa"/>
          </w:tcPr>
          <w:p w14:paraId="523F7769" w14:textId="1B165E1B" w:rsidR="00CB298E" w:rsidRPr="009B7E77" w:rsidRDefault="00C2481E"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00CB298E" w:rsidRPr="009B7E77">
              <w:rPr>
                <w:rFonts w:ascii="Courier New" w:hAnsi="Courier New" w:cs="Courier New"/>
                <w:color w:val="000000"/>
                <w:sz w:val="16"/>
                <w:szCs w:val="16"/>
                <w:highlight w:val="white"/>
              </w:rPr>
              <w:tab/>
            </w:r>
            <w:r w:rsidR="00CB298E" w:rsidRPr="009B7E77">
              <w:rPr>
                <w:rFonts w:ascii="Courier New" w:hAnsi="Courier New" w:cs="Courier New"/>
                <w:color w:val="000000"/>
                <w:sz w:val="16"/>
                <w:szCs w:val="16"/>
                <w:highlight w:val="white"/>
              </w:rPr>
              <w:tab/>
            </w:r>
            <w:r w:rsidR="00CB298E" w:rsidRPr="009B7E77">
              <w:rPr>
                <w:rFonts w:ascii="Courier New" w:hAnsi="Courier New" w:cs="Courier New"/>
                <w:color w:val="0000FF"/>
                <w:sz w:val="16"/>
                <w:szCs w:val="16"/>
                <w:highlight w:val="white"/>
              </w:rPr>
              <w:t>&lt;</w:t>
            </w:r>
            <w:proofErr w:type="spellStart"/>
            <w:r w:rsidR="00CB298E" w:rsidRPr="009B7E77">
              <w:rPr>
                <w:rFonts w:ascii="Courier New" w:hAnsi="Courier New" w:cs="Courier New"/>
                <w:color w:val="800000"/>
                <w:sz w:val="16"/>
                <w:szCs w:val="16"/>
                <w:highlight w:val="white"/>
              </w:rPr>
              <w:t>cbc:IdentificationCode</w:t>
            </w:r>
            <w:proofErr w:type="spellEnd"/>
            <w:r w:rsidR="00CB298E" w:rsidRPr="009B7E77">
              <w:rPr>
                <w:rFonts w:ascii="Courier New" w:hAnsi="Courier New" w:cs="Courier New"/>
                <w:color w:val="0000FF"/>
                <w:sz w:val="16"/>
                <w:szCs w:val="16"/>
                <w:highlight w:val="white"/>
              </w:rPr>
              <w:t>&gt;</w:t>
            </w:r>
            <w:del w:id="517" w:author="Georg Birgisson" w:date="2021-10-12T10:01:00Z">
              <w:r w:rsidDel="00AB6641">
                <w:rPr>
                  <w:rFonts w:ascii="Courier New" w:hAnsi="Courier New" w:cs="Courier New"/>
                  <w:color w:val="0000FF"/>
                  <w:sz w:val="16"/>
                  <w:szCs w:val="16"/>
                  <w:highlight w:val="white"/>
                </w:rPr>
                <w:br/>
                <w:delText xml:space="preserve">              </w:delText>
              </w:r>
            </w:del>
            <w:r w:rsidR="006C19DE">
              <w:rPr>
                <w:rFonts w:ascii="Courier New" w:hAnsi="Courier New" w:cs="Courier New"/>
                <w:color w:val="000000"/>
                <w:sz w:val="16"/>
                <w:szCs w:val="16"/>
                <w:highlight w:val="white"/>
              </w:rPr>
              <w:t>IS</w:t>
            </w:r>
            <w:ins w:id="518" w:author="Georg Birgisson" w:date="2021-10-12T10:01:00Z">
              <w:r w:rsidR="00AB6641">
                <w:rPr>
                  <w:rFonts w:ascii="Courier New" w:hAnsi="Courier New" w:cs="Courier New"/>
                  <w:color w:val="000000"/>
                  <w:sz w:val="16"/>
                  <w:szCs w:val="16"/>
                  <w:highlight w:val="white"/>
                </w:rPr>
                <w:br/>
              </w:r>
              <w:r w:rsidR="00AB6641">
                <w:rPr>
                  <w:rFonts w:ascii="Courier New" w:hAnsi="Courier New" w:cs="Courier New"/>
                  <w:color w:val="0000FF"/>
                  <w:sz w:val="16"/>
                  <w:szCs w:val="16"/>
                  <w:highlight w:val="white"/>
                </w:rPr>
                <w:t xml:space="preserve">         </w:t>
              </w:r>
            </w:ins>
            <w:r w:rsidR="00CB298E" w:rsidRPr="009B7E77">
              <w:rPr>
                <w:rFonts w:ascii="Courier New" w:hAnsi="Courier New" w:cs="Courier New"/>
                <w:color w:val="0000FF"/>
                <w:sz w:val="16"/>
                <w:szCs w:val="16"/>
                <w:highlight w:val="white"/>
              </w:rPr>
              <w:t>&lt;/</w:t>
            </w:r>
            <w:proofErr w:type="spellStart"/>
            <w:r w:rsidR="00CB298E" w:rsidRPr="009B7E77">
              <w:rPr>
                <w:rFonts w:ascii="Courier New" w:hAnsi="Courier New" w:cs="Courier New"/>
                <w:color w:val="800000"/>
                <w:sz w:val="16"/>
                <w:szCs w:val="16"/>
                <w:highlight w:val="white"/>
              </w:rPr>
              <w:t>cbc:IdentificationCode</w:t>
            </w:r>
            <w:proofErr w:type="spellEnd"/>
            <w:r w:rsidR="00CB298E" w:rsidRPr="009B7E77">
              <w:rPr>
                <w:rFonts w:ascii="Courier New" w:hAnsi="Courier New" w:cs="Courier New"/>
                <w:color w:val="0000FF"/>
                <w:sz w:val="16"/>
                <w:szCs w:val="16"/>
                <w:highlight w:val="white"/>
              </w:rPr>
              <w:t>&gt;</w:t>
            </w:r>
          </w:p>
        </w:tc>
        <w:tc>
          <w:tcPr>
            <w:tcW w:w="2144" w:type="dxa"/>
          </w:tcPr>
          <w:p w14:paraId="67D4E669" w14:textId="77777777" w:rsidR="00CB298E" w:rsidRPr="009B7E77" w:rsidRDefault="00CB298E"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Land</w:t>
            </w:r>
          </w:p>
        </w:tc>
        <w:tc>
          <w:tcPr>
            <w:tcW w:w="832" w:type="dxa"/>
          </w:tcPr>
          <w:p w14:paraId="6D98403B" w14:textId="77777777" w:rsidR="00CB298E" w:rsidRPr="009B7E77" w:rsidRDefault="00CB298E"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1..1</w:t>
            </w:r>
          </w:p>
        </w:tc>
        <w:tc>
          <w:tcPr>
            <w:tcW w:w="894" w:type="dxa"/>
          </w:tcPr>
          <w:p w14:paraId="04E4FB78" w14:textId="34C1C53B" w:rsidR="00CB298E" w:rsidRPr="009B7E77" w:rsidRDefault="00CB298E"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w:t>
            </w:r>
            <w:r w:rsidR="00B21C4A">
              <w:rPr>
                <w:rFonts w:ascii="Courier New" w:hAnsi="Courier New" w:cs="Courier New"/>
                <w:color w:val="000000"/>
                <w:sz w:val="16"/>
                <w:szCs w:val="16"/>
              </w:rPr>
              <w:t>69</w:t>
            </w:r>
          </w:p>
        </w:tc>
      </w:tr>
      <w:tr w:rsidR="00CB298E" w:rsidRPr="009B7E77" w14:paraId="7701CFFE" w14:textId="77777777" w:rsidTr="00C2481E">
        <w:tc>
          <w:tcPr>
            <w:tcW w:w="5656" w:type="dxa"/>
          </w:tcPr>
          <w:p w14:paraId="2A5BCBD6" w14:textId="6CA817EE" w:rsidR="00CB298E" w:rsidRPr="009B7E77" w:rsidRDefault="00C2481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00CB298E" w:rsidRPr="009B7E77">
              <w:rPr>
                <w:rFonts w:ascii="Courier New" w:hAnsi="Courier New" w:cs="Courier New"/>
                <w:color w:val="000000"/>
                <w:sz w:val="16"/>
                <w:szCs w:val="16"/>
                <w:highlight w:val="white"/>
              </w:rPr>
              <w:tab/>
            </w:r>
            <w:r w:rsidR="00CB298E" w:rsidRPr="009B7E77">
              <w:rPr>
                <w:rFonts w:ascii="Courier New" w:hAnsi="Courier New" w:cs="Courier New"/>
                <w:color w:val="0000FF"/>
                <w:sz w:val="16"/>
                <w:szCs w:val="16"/>
                <w:highlight w:val="white"/>
              </w:rPr>
              <w:t>&lt;/</w:t>
            </w:r>
            <w:proofErr w:type="spellStart"/>
            <w:r w:rsidR="00CB298E" w:rsidRPr="009B7E77">
              <w:rPr>
                <w:rFonts w:ascii="Courier New" w:hAnsi="Courier New" w:cs="Courier New"/>
                <w:color w:val="800000"/>
                <w:sz w:val="16"/>
                <w:szCs w:val="16"/>
                <w:highlight w:val="white"/>
              </w:rPr>
              <w:t>cac:Country</w:t>
            </w:r>
            <w:proofErr w:type="spellEnd"/>
            <w:r w:rsidR="00CB298E" w:rsidRPr="009B7E77">
              <w:rPr>
                <w:rFonts w:ascii="Courier New" w:hAnsi="Courier New" w:cs="Courier New"/>
                <w:color w:val="0000FF"/>
                <w:sz w:val="16"/>
                <w:szCs w:val="16"/>
                <w:highlight w:val="white"/>
              </w:rPr>
              <w:t>&gt;</w:t>
            </w:r>
          </w:p>
        </w:tc>
        <w:tc>
          <w:tcPr>
            <w:tcW w:w="2144" w:type="dxa"/>
          </w:tcPr>
          <w:p w14:paraId="1EA7A770"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32" w:type="dxa"/>
          </w:tcPr>
          <w:p w14:paraId="20CF2D3C"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94" w:type="dxa"/>
          </w:tcPr>
          <w:p w14:paraId="47071D74"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5C0D87" w:rsidRPr="009B7E77" w14:paraId="4D4839B8" w14:textId="77777777" w:rsidTr="00EB3E2E">
        <w:tc>
          <w:tcPr>
            <w:tcW w:w="5656" w:type="dxa"/>
          </w:tcPr>
          <w:p w14:paraId="7C6C3165" w14:textId="77777777" w:rsidR="005C0D87" w:rsidRPr="009B7E77"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cac:PostalAddress</w:t>
            </w:r>
            <w:proofErr w:type="spellEnd"/>
            <w:r w:rsidRPr="009B7E77">
              <w:rPr>
                <w:rFonts w:ascii="Courier New" w:hAnsi="Courier New" w:cs="Courier New"/>
                <w:color w:val="0000FF"/>
                <w:sz w:val="16"/>
                <w:szCs w:val="16"/>
                <w:highlight w:val="white"/>
              </w:rPr>
              <w:t>&gt;</w:t>
            </w:r>
          </w:p>
        </w:tc>
        <w:tc>
          <w:tcPr>
            <w:tcW w:w="2144" w:type="dxa"/>
          </w:tcPr>
          <w:p w14:paraId="5DAFEEB2" w14:textId="77777777" w:rsidR="005C0D87" w:rsidRPr="009B7E77"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32" w:type="dxa"/>
          </w:tcPr>
          <w:p w14:paraId="4164F802" w14:textId="77777777" w:rsidR="005C0D87" w:rsidRPr="009B7E77"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94" w:type="dxa"/>
          </w:tcPr>
          <w:p w14:paraId="598B3A4B" w14:textId="77777777" w:rsidR="005C0D87" w:rsidRPr="009B7E77"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r>
      <w:tr w:rsidR="005C0D87" w:rsidRPr="001318A2" w14:paraId="079A0057" w14:textId="77777777" w:rsidTr="00EB3E2E">
        <w:tc>
          <w:tcPr>
            <w:tcW w:w="5656" w:type="dxa"/>
          </w:tcPr>
          <w:p w14:paraId="6E6D416F"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26F03">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cac:PartyTaxScheme</w:t>
            </w:r>
            <w:proofErr w:type="spellEnd"/>
            <w:r w:rsidRPr="001318A2">
              <w:rPr>
                <w:rFonts w:ascii="Courier New" w:hAnsi="Courier New" w:cs="Courier New"/>
                <w:color w:val="0000FF"/>
                <w:sz w:val="16"/>
                <w:szCs w:val="16"/>
                <w:highlight w:val="white"/>
              </w:rPr>
              <w:t>&gt;</w:t>
            </w:r>
          </w:p>
        </w:tc>
        <w:tc>
          <w:tcPr>
            <w:tcW w:w="2144" w:type="dxa"/>
          </w:tcPr>
          <w:p w14:paraId="70742047"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32" w:type="dxa"/>
          </w:tcPr>
          <w:p w14:paraId="320745CB"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F91938">
              <w:rPr>
                <w:rFonts w:ascii="Courier New" w:hAnsi="Courier New" w:cs="Courier New"/>
                <w:color w:val="000000"/>
                <w:sz w:val="16"/>
                <w:szCs w:val="16"/>
              </w:rPr>
              <w:t>0..1</w:t>
            </w:r>
          </w:p>
        </w:tc>
        <w:tc>
          <w:tcPr>
            <w:tcW w:w="894" w:type="dxa"/>
          </w:tcPr>
          <w:p w14:paraId="5C0D5C47"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r>
      <w:tr w:rsidR="005C0D87" w:rsidRPr="001318A2" w14:paraId="0D944882" w14:textId="77777777" w:rsidTr="00EB3E2E">
        <w:tc>
          <w:tcPr>
            <w:tcW w:w="5656" w:type="dxa"/>
          </w:tcPr>
          <w:p w14:paraId="3A0BB657" w14:textId="58923A3C"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lastRenderedPageBreak/>
              <w:tab/>
            </w:r>
            <w:r w:rsidRPr="00926F03">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cbc:CompanyID</w:t>
            </w:r>
            <w:proofErr w:type="spellEnd"/>
            <w:r w:rsidRPr="001318A2">
              <w:rPr>
                <w:rFonts w:ascii="Courier New" w:hAnsi="Courier New" w:cs="Courier New"/>
                <w:color w:val="0000FF"/>
                <w:sz w:val="16"/>
                <w:szCs w:val="16"/>
                <w:highlight w:val="white"/>
              </w:rPr>
              <w:t>&gt;</w:t>
            </w:r>
            <w:r w:rsidR="006C19DE" w:rsidRPr="00AB6641">
              <w:rPr>
                <w:rFonts w:ascii="Courier New" w:hAnsi="Courier New" w:cs="Courier New"/>
                <w:bCs/>
                <w:color w:val="000000"/>
                <w:sz w:val="16"/>
                <w:szCs w:val="16"/>
                <w:highlight w:val="white"/>
                <w:rPrChange w:id="519" w:author="Georg Birgisson" w:date="2021-10-12T10:00:00Z">
                  <w:rPr>
                    <w:rFonts w:ascii="Courier New" w:hAnsi="Courier New" w:cs="Courier New"/>
                    <w:b/>
                    <w:color w:val="000000"/>
                    <w:sz w:val="16"/>
                    <w:szCs w:val="16"/>
                    <w:highlight w:val="white"/>
                  </w:rPr>
                </w:rPrChange>
              </w:rPr>
              <w:t>IS98746</w:t>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cbc:CompanyID</w:t>
            </w:r>
            <w:proofErr w:type="spellEnd"/>
            <w:r w:rsidRPr="001318A2">
              <w:rPr>
                <w:rFonts w:ascii="Courier New" w:hAnsi="Courier New" w:cs="Courier New"/>
                <w:color w:val="0000FF"/>
                <w:sz w:val="16"/>
                <w:szCs w:val="16"/>
                <w:highlight w:val="white"/>
              </w:rPr>
              <w:t>&gt;</w:t>
            </w:r>
          </w:p>
        </w:tc>
        <w:tc>
          <w:tcPr>
            <w:tcW w:w="2144" w:type="dxa"/>
          </w:tcPr>
          <w:p w14:paraId="6E5EEBF0" w14:textId="77777777" w:rsidR="005C0D87" w:rsidRPr="00665FC6"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Virðisaukaskattnúmer</w:t>
            </w:r>
          </w:p>
        </w:tc>
        <w:tc>
          <w:tcPr>
            <w:tcW w:w="832" w:type="dxa"/>
          </w:tcPr>
          <w:p w14:paraId="4A8E4934" w14:textId="77777777" w:rsidR="005C0D87" w:rsidRPr="00665FC6"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894" w:type="dxa"/>
          </w:tcPr>
          <w:p w14:paraId="4F9B22D6"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665FC6">
              <w:rPr>
                <w:rFonts w:ascii="Courier New" w:hAnsi="Courier New" w:cs="Courier New"/>
                <w:color w:val="000000"/>
                <w:sz w:val="16"/>
                <w:szCs w:val="16"/>
              </w:rPr>
              <w:t>BT-</w:t>
            </w:r>
            <w:r>
              <w:rPr>
                <w:rFonts w:ascii="Courier New" w:hAnsi="Courier New" w:cs="Courier New"/>
                <w:color w:val="000000"/>
                <w:sz w:val="16"/>
                <w:szCs w:val="16"/>
              </w:rPr>
              <w:t>63</w:t>
            </w:r>
          </w:p>
        </w:tc>
      </w:tr>
      <w:tr w:rsidR="005C0D87" w:rsidRPr="001318A2" w14:paraId="7A93FD4B" w14:textId="77777777" w:rsidTr="00EB3E2E">
        <w:tc>
          <w:tcPr>
            <w:tcW w:w="5656" w:type="dxa"/>
          </w:tcPr>
          <w:p w14:paraId="0CAE51C3"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926F03">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cac:TaxScheme</w:t>
            </w:r>
            <w:proofErr w:type="spellEnd"/>
            <w:r w:rsidRPr="001318A2">
              <w:rPr>
                <w:rFonts w:ascii="Courier New" w:hAnsi="Courier New" w:cs="Courier New"/>
                <w:color w:val="0000FF"/>
                <w:sz w:val="16"/>
                <w:szCs w:val="16"/>
                <w:highlight w:val="white"/>
              </w:rPr>
              <w:t>&gt;</w:t>
            </w:r>
          </w:p>
        </w:tc>
        <w:tc>
          <w:tcPr>
            <w:tcW w:w="2144" w:type="dxa"/>
          </w:tcPr>
          <w:p w14:paraId="1683519A"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32" w:type="dxa"/>
          </w:tcPr>
          <w:p w14:paraId="46DE376B"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1..1</w:t>
            </w:r>
          </w:p>
        </w:tc>
        <w:tc>
          <w:tcPr>
            <w:tcW w:w="894" w:type="dxa"/>
          </w:tcPr>
          <w:p w14:paraId="5600DFBB"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5C0D87" w:rsidRPr="001318A2" w14:paraId="78CAD330" w14:textId="77777777" w:rsidTr="00EB3E2E">
        <w:tc>
          <w:tcPr>
            <w:tcW w:w="5656" w:type="dxa"/>
          </w:tcPr>
          <w:p w14:paraId="1A6929D3"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00"/>
                <w:sz w:val="16"/>
                <w:szCs w:val="16"/>
                <w:highlight w:val="white"/>
              </w:rPr>
              <w:tab/>
            </w:r>
            <w:r w:rsidRPr="00926F03">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cbc:ID</w:t>
            </w:r>
            <w:proofErr w:type="spellEnd"/>
            <w:r w:rsidRPr="001318A2">
              <w:rPr>
                <w:rFonts w:ascii="Courier New" w:hAnsi="Courier New" w:cs="Courier New"/>
                <w:color w:val="0000FF"/>
                <w:sz w:val="16"/>
                <w:szCs w:val="16"/>
                <w:highlight w:val="white"/>
              </w:rPr>
              <w:t>&gt;</w:t>
            </w:r>
            <w:r w:rsidRPr="00AB6641">
              <w:rPr>
                <w:rFonts w:ascii="Courier New" w:hAnsi="Courier New" w:cs="Courier New"/>
                <w:bCs/>
                <w:color w:val="000000"/>
                <w:sz w:val="16"/>
                <w:szCs w:val="16"/>
                <w:highlight w:val="white"/>
                <w:rPrChange w:id="520" w:author="Georg Birgisson" w:date="2021-10-12T10:00:00Z">
                  <w:rPr>
                    <w:rFonts w:ascii="Courier New" w:hAnsi="Courier New" w:cs="Courier New"/>
                    <w:b/>
                    <w:color w:val="000000"/>
                    <w:sz w:val="16"/>
                    <w:szCs w:val="16"/>
                    <w:highlight w:val="white"/>
                  </w:rPr>
                </w:rPrChange>
              </w:rPr>
              <w:t>VAT</w:t>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cbc:ID</w:t>
            </w:r>
            <w:proofErr w:type="spellEnd"/>
            <w:r w:rsidRPr="001318A2">
              <w:rPr>
                <w:rFonts w:ascii="Courier New" w:hAnsi="Courier New" w:cs="Courier New"/>
                <w:color w:val="0000FF"/>
                <w:sz w:val="16"/>
                <w:szCs w:val="16"/>
                <w:highlight w:val="white"/>
              </w:rPr>
              <w:t>&gt;</w:t>
            </w:r>
          </w:p>
        </w:tc>
        <w:tc>
          <w:tcPr>
            <w:tcW w:w="2144" w:type="dxa"/>
          </w:tcPr>
          <w:p w14:paraId="4F7635A1"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Tegundarkóti</w:t>
            </w:r>
            <w:proofErr w:type="spellEnd"/>
            <w:r>
              <w:rPr>
                <w:rFonts w:ascii="Courier New" w:hAnsi="Courier New" w:cs="Courier New"/>
                <w:color w:val="000000"/>
                <w:sz w:val="16"/>
                <w:szCs w:val="16"/>
                <w:highlight w:val="white"/>
              </w:rPr>
              <w:t xml:space="preserve"> skatts</w:t>
            </w:r>
          </w:p>
        </w:tc>
        <w:tc>
          <w:tcPr>
            <w:tcW w:w="832" w:type="dxa"/>
          </w:tcPr>
          <w:p w14:paraId="04F44140"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1..1</w:t>
            </w:r>
          </w:p>
        </w:tc>
        <w:tc>
          <w:tcPr>
            <w:tcW w:w="894" w:type="dxa"/>
          </w:tcPr>
          <w:p w14:paraId="2977ECF9"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5C0D87" w:rsidRPr="001318A2" w14:paraId="6B70642A" w14:textId="77777777" w:rsidTr="00EB3E2E">
        <w:tc>
          <w:tcPr>
            <w:tcW w:w="5656" w:type="dxa"/>
          </w:tcPr>
          <w:p w14:paraId="1814C443"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926F03">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cac:TaxScheme</w:t>
            </w:r>
            <w:proofErr w:type="spellEnd"/>
            <w:r w:rsidRPr="001318A2">
              <w:rPr>
                <w:rFonts w:ascii="Courier New" w:hAnsi="Courier New" w:cs="Courier New"/>
                <w:color w:val="0000FF"/>
                <w:sz w:val="16"/>
                <w:szCs w:val="16"/>
                <w:highlight w:val="white"/>
              </w:rPr>
              <w:t>&gt;</w:t>
            </w:r>
          </w:p>
        </w:tc>
        <w:tc>
          <w:tcPr>
            <w:tcW w:w="2144" w:type="dxa"/>
          </w:tcPr>
          <w:p w14:paraId="6FBA0080"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32" w:type="dxa"/>
          </w:tcPr>
          <w:p w14:paraId="4DB21740"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94" w:type="dxa"/>
          </w:tcPr>
          <w:p w14:paraId="4432C9B1"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5C0D87" w:rsidRPr="001318A2" w14:paraId="1742F1C1" w14:textId="77777777" w:rsidTr="00EB3E2E">
        <w:tc>
          <w:tcPr>
            <w:tcW w:w="5656" w:type="dxa"/>
          </w:tcPr>
          <w:p w14:paraId="51BF896E"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926F03">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cac:PartyTaxScheme</w:t>
            </w:r>
            <w:proofErr w:type="spellEnd"/>
            <w:r w:rsidRPr="001318A2">
              <w:rPr>
                <w:rFonts w:ascii="Courier New" w:hAnsi="Courier New" w:cs="Courier New"/>
                <w:color w:val="0000FF"/>
                <w:sz w:val="16"/>
                <w:szCs w:val="16"/>
                <w:highlight w:val="white"/>
              </w:rPr>
              <w:t>&gt;</w:t>
            </w:r>
          </w:p>
        </w:tc>
        <w:tc>
          <w:tcPr>
            <w:tcW w:w="2144" w:type="dxa"/>
          </w:tcPr>
          <w:p w14:paraId="3C0829A3"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32" w:type="dxa"/>
          </w:tcPr>
          <w:p w14:paraId="2032228A"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94" w:type="dxa"/>
          </w:tcPr>
          <w:p w14:paraId="3E63D72F"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r>
    </w:tbl>
    <w:p w14:paraId="594451E9" w14:textId="06835960" w:rsidR="00CB298E" w:rsidRDefault="00CB298E" w:rsidP="00CB298E">
      <w:pPr>
        <w:pStyle w:val="BodyText"/>
        <w:rPr>
          <w:highlight w:val="white"/>
        </w:rPr>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DA2BBC" w:rsidRPr="00DD76FE" w14:paraId="087E46D9" w14:textId="77777777" w:rsidTr="007111CD">
        <w:tc>
          <w:tcPr>
            <w:tcW w:w="6095" w:type="dxa"/>
          </w:tcPr>
          <w:p w14:paraId="6C00C5BB" w14:textId="77777777" w:rsidR="00DA2BBC" w:rsidRPr="00DD76FE" w:rsidRDefault="00DA2BBC" w:rsidP="00DD76FE">
            <w:pPr>
              <w:pStyle w:val="BodyText"/>
              <w:spacing w:after="0"/>
              <w:rPr>
                <w:b/>
                <w:highlight w:val="white"/>
              </w:rPr>
            </w:pPr>
            <w:r w:rsidRPr="00DD76FE">
              <w:rPr>
                <w:b/>
                <w:highlight w:val="white"/>
              </w:rPr>
              <w:t>Regla</w:t>
            </w:r>
          </w:p>
        </w:tc>
        <w:tc>
          <w:tcPr>
            <w:tcW w:w="2439" w:type="dxa"/>
          </w:tcPr>
          <w:p w14:paraId="74AE75DD" w14:textId="77777777" w:rsidR="00DA2BBC" w:rsidRPr="00DD76FE" w:rsidRDefault="00DA2BBC" w:rsidP="00DD76FE">
            <w:pPr>
              <w:pStyle w:val="BodyText"/>
              <w:spacing w:after="0"/>
              <w:rPr>
                <w:b/>
                <w:highlight w:val="white"/>
              </w:rPr>
            </w:pPr>
            <w:r w:rsidRPr="00DD76FE">
              <w:rPr>
                <w:b/>
                <w:highlight w:val="white"/>
              </w:rPr>
              <w:t>Kenni</w:t>
            </w:r>
          </w:p>
        </w:tc>
        <w:tc>
          <w:tcPr>
            <w:tcW w:w="992" w:type="dxa"/>
          </w:tcPr>
          <w:p w14:paraId="63ECA4E1" w14:textId="77777777" w:rsidR="00DA2BBC" w:rsidRPr="00DD76FE" w:rsidRDefault="00DA2BBC" w:rsidP="00DD76FE">
            <w:pPr>
              <w:pStyle w:val="BodyText"/>
              <w:spacing w:after="0"/>
              <w:rPr>
                <w:b/>
                <w:highlight w:val="white"/>
              </w:rPr>
            </w:pPr>
            <w:r w:rsidRPr="00DD76FE">
              <w:rPr>
                <w:b/>
                <w:highlight w:val="white"/>
              </w:rPr>
              <w:t>Vægi</w:t>
            </w:r>
          </w:p>
        </w:tc>
      </w:tr>
      <w:tr w:rsidR="00C2481E" w:rsidRPr="00702DEB" w14:paraId="67B75437" w14:textId="77777777" w:rsidTr="00B36349">
        <w:tc>
          <w:tcPr>
            <w:tcW w:w="6095" w:type="dxa"/>
            <w:tcBorders>
              <w:top w:val="single" w:sz="4" w:space="0" w:color="000000"/>
              <w:left w:val="single" w:sz="4" w:space="0" w:color="000000"/>
              <w:bottom w:val="single" w:sz="4" w:space="0" w:color="000000"/>
              <w:right w:val="single" w:sz="4" w:space="0" w:color="000000"/>
            </w:tcBorders>
          </w:tcPr>
          <w:p w14:paraId="1C8BBA95" w14:textId="77777777" w:rsidR="00C2481E" w:rsidRPr="00702DEB" w:rsidRDefault="00C2481E" w:rsidP="00702DEB">
            <w:pPr>
              <w:pStyle w:val="BodyText"/>
              <w:spacing w:after="0"/>
              <w:rPr>
                <w:highlight w:val="white"/>
              </w:rPr>
            </w:pPr>
            <w:r w:rsidRPr="00702DEB">
              <w:rPr>
                <w:highlight w:val="white"/>
              </w:rPr>
              <w:t>Ef reikningur inniheldur upplýsingar um skattafulltrúa þá skal nafn hans koma fram.</w:t>
            </w:r>
          </w:p>
        </w:tc>
        <w:tc>
          <w:tcPr>
            <w:tcW w:w="2439" w:type="dxa"/>
            <w:tcBorders>
              <w:top w:val="single" w:sz="4" w:space="0" w:color="000000"/>
              <w:left w:val="single" w:sz="4" w:space="0" w:color="000000"/>
              <w:bottom w:val="single" w:sz="4" w:space="0" w:color="000000"/>
              <w:right w:val="single" w:sz="4" w:space="0" w:color="000000"/>
            </w:tcBorders>
          </w:tcPr>
          <w:p w14:paraId="3781A213" w14:textId="77777777" w:rsidR="00C2481E" w:rsidRPr="00702DEB" w:rsidRDefault="00C2481E" w:rsidP="00702DEB">
            <w:pPr>
              <w:pStyle w:val="BodyText"/>
              <w:spacing w:after="0"/>
              <w:rPr>
                <w:highlight w:val="white"/>
              </w:rPr>
            </w:pPr>
            <w:r w:rsidRPr="00702DEB">
              <w:rPr>
                <w:highlight w:val="white"/>
              </w:rPr>
              <w:t>BR-18</w:t>
            </w:r>
          </w:p>
        </w:tc>
        <w:tc>
          <w:tcPr>
            <w:tcW w:w="992" w:type="dxa"/>
            <w:tcBorders>
              <w:top w:val="single" w:sz="4" w:space="0" w:color="000000"/>
              <w:left w:val="single" w:sz="4" w:space="0" w:color="000000"/>
              <w:bottom w:val="single" w:sz="4" w:space="0" w:color="000000"/>
              <w:right w:val="single" w:sz="4" w:space="0" w:color="000000"/>
            </w:tcBorders>
          </w:tcPr>
          <w:p w14:paraId="0333725F" w14:textId="77777777" w:rsidR="00C2481E" w:rsidRPr="00702DEB" w:rsidRDefault="00C2481E" w:rsidP="00702DEB">
            <w:pPr>
              <w:pStyle w:val="BodyText"/>
              <w:spacing w:after="0"/>
              <w:rPr>
                <w:highlight w:val="white"/>
              </w:rPr>
            </w:pPr>
            <w:r w:rsidRPr="00702DEB">
              <w:rPr>
                <w:highlight w:val="white"/>
              </w:rPr>
              <w:t>fatal</w:t>
            </w:r>
          </w:p>
        </w:tc>
      </w:tr>
      <w:tr w:rsidR="00C2481E" w:rsidRPr="00702DEB" w14:paraId="486CA624" w14:textId="77777777" w:rsidTr="00B36349">
        <w:tc>
          <w:tcPr>
            <w:tcW w:w="6095" w:type="dxa"/>
            <w:tcBorders>
              <w:top w:val="single" w:sz="4" w:space="0" w:color="000000"/>
              <w:left w:val="single" w:sz="4" w:space="0" w:color="000000"/>
              <w:bottom w:val="single" w:sz="4" w:space="0" w:color="000000"/>
              <w:right w:val="single" w:sz="4" w:space="0" w:color="000000"/>
            </w:tcBorders>
          </w:tcPr>
          <w:p w14:paraId="7F26BA8A" w14:textId="77777777" w:rsidR="00C2481E" w:rsidRPr="00702DEB" w:rsidRDefault="00C2481E" w:rsidP="00702DEB">
            <w:pPr>
              <w:pStyle w:val="BodyText"/>
              <w:spacing w:after="0"/>
              <w:rPr>
                <w:highlight w:val="white"/>
              </w:rPr>
            </w:pPr>
            <w:r w:rsidRPr="00702DEB">
              <w:rPr>
                <w:highlight w:val="white"/>
              </w:rPr>
              <w:t xml:space="preserve">Reikningur skal innihalda virðisaukaskattsnúmer kaupanda í samræmi við reglur um virðisaukaskatt. </w:t>
            </w:r>
          </w:p>
        </w:tc>
        <w:tc>
          <w:tcPr>
            <w:tcW w:w="2439" w:type="dxa"/>
            <w:tcBorders>
              <w:top w:val="single" w:sz="4" w:space="0" w:color="000000"/>
              <w:left w:val="single" w:sz="4" w:space="0" w:color="000000"/>
              <w:bottom w:val="single" w:sz="4" w:space="0" w:color="000000"/>
              <w:right w:val="single" w:sz="4" w:space="0" w:color="000000"/>
            </w:tcBorders>
          </w:tcPr>
          <w:p w14:paraId="0BCF3AF2" w14:textId="05C3B460" w:rsidR="00C2481E" w:rsidRPr="00702DEB" w:rsidRDefault="00C2481E" w:rsidP="00702DEB">
            <w:pPr>
              <w:pStyle w:val="BodyText"/>
              <w:spacing w:after="0"/>
              <w:rPr>
                <w:highlight w:val="white"/>
              </w:rPr>
            </w:pPr>
            <w:r w:rsidRPr="00702DEB">
              <w:rPr>
                <w:highlight w:val="white"/>
              </w:rPr>
              <w:t xml:space="preserve">Sjá grein </w:t>
            </w:r>
            <w:r w:rsidRPr="00702DEB">
              <w:rPr>
                <w:highlight w:val="white"/>
              </w:rPr>
              <w:fldChar w:fldCharType="begin"/>
            </w:r>
            <w:r w:rsidRPr="00702DEB">
              <w:rPr>
                <w:highlight w:val="white"/>
              </w:rPr>
              <w:instrText xml:space="preserve"> REF _Ref527133025 \r \h  \* MERGEFORMAT </w:instrText>
            </w:r>
            <w:r w:rsidRPr="00702DEB">
              <w:rPr>
                <w:highlight w:val="white"/>
              </w:rPr>
            </w:r>
            <w:r w:rsidRPr="00702DEB">
              <w:rPr>
                <w:highlight w:val="white"/>
              </w:rPr>
              <w:fldChar w:fldCharType="separate"/>
            </w:r>
            <w:r w:rsidR="00CC5E64">
              <w:rPr>
                <w:highlight w:val="white"/>
              </w:rPr>
              <w:t xml:space="preserve">3.2.7 </w:t>
            </w:r>
            <w:r w:rsidRPr="00702DEB">
              <w:rPr>
                <w:highlight w:val="white"/>
              </w:rPr>
              <w:fldChar w:fldCharType="end"/>
            </w:r>
          </w:p>
        </w:tc>
        <w:tc>
          <w:tcPr>
            <w:tcW w:w="992" w:type="dxa"/>
            <w:tcBorders>
              <w:top w:val="single" w:sz="4" w:space="0" w:color="000000"/>
              <w:left w:val="single" w:sz="4" w:space="0" w:color="000000"/>
              <w:bottom w:val="single" w:sz="4" w:space="0" w:color="000000"/>
              <w:right w:val="single" w:sz="4" w:space="0" w:color="000000"/>
            </w:tcBorders>
          </w:tcPr>
          <w:p w14:paraId="2814FE4D" w14:textId="77777777" w:rsidR="00C2481E" w:rsidRPr="00702DEB" w:rsidRDefault="00C2481E" w:rsidP="00702DEB">
            <w:pPr>
              <w:pStyle w:val="BodyText"/>
              <w:spacing w:after="0"/>
              <w:rPr>
                <w:highlight w:val="white"/>
              </w:rPr>
            </w:pPr>
            <w:r w:rsidRPr="00702DEB">
              <w:rPr>
                <w:highlight w:val="white"/>
              </w:rPr>
              <w:t>fatal</w:t>
            </w:r>
          </w:p>
        </w:tc>
      </w:tr>
      <w:tr w:rsidR="00DA2BBC" w:rsidRPr="00702DEB" w14:paraId="2BE7F03B" w14:textId="77777777" w:rsidTr="007111CD">
        <w:tc>
          <w:tcPr>
            <w:tcW w:w="6095" w:type="dxa"/>
          </w:tcPr>
          <w:p w14:paraId="6F70B704" w14:textId="1042798F" w:rsidR="00DA2BBC" w:rsidRPr="00702DEB" w:rsidRDefault="00DA2BBC" w:rsidP="00702DEB">
            <w:pPr>
              <w:pStyle w:val="BodyText"/>
              <w:spacing w:after="0"/>
              <w:rPr>
                <w:highlight w:val="white"/>
              </w:rPr>
            </w:pPr>
            <w:r w:rsidRPr="00702DEB">
              <w:rPr>
                <w:highlight w:val="white"/>
              </w:rPr>
              <w:t>Ef reikningur inniheldur upplýsingar um skattafulltrúa þá skal heimilisfang hans koma fram.</w:t>
            </w:r>
          </w:p>
        </w:tc>
        <w:tc>
          <w:tcPr>
            <w:tcW w:w="2439" w:type="dxa"/>
          </w:tcPr>
          <w:p w14:paraId="5229F988" w14:textId="7BA05B9B" w:rsidR="00DA2BBC" w:rsidRPr="00702DEB" w:rsidRDefault="00DA2BBC" w:rsidP="00702DEB">
            <w:pPr>
              <w:pStyle w:val="BodyText"/>
              <w:spacing w:after="0"/>
              <w:rPr>
                <w:highlight w:val="white"/>
              </w:rPr>
            </w:pPr>
            <w:r w:rsidRPr="00702DEB">
              <w:rPr>
                <w:highlight w:val="white"/>
              </w:rPr>
              <w:t>BR-19</w:t>
            </w:r>
          </w:p>
        </w:tc>
        <w:tc>
          <w:tcPr>
            <w:tcW w:w="992" w:type="dxa"/>
          </w:tcPr>
          <w:p w14:paraId="2F56B198" w14:textId="77777777" w:rsidR="00DA2BBC" w:rsidRPr="00702DEB" w:rsidRDefault="00DA2BBC" w:rsidP="00702DEB">
            <w:pPr>
              <w:pStyle w:val="BodyText"/>
              <w:spacing w:after="0"/>
              <w:rPr>
                <w:highlight w:val="white"/>
              </w:rPr>
            </w:pPr>
            <w:r w:rsidRPr="00702DEB">
              <w:rPr>
                <w:highlight w:val="white"/>
              </w:rPr>
              <w:t>fatal</w:t>
            </w:r>
          </w:p>
        </w:tc>
      </w:tr>
      <w:tr w:rsidR="00DA2BBC" w:rsidRPr="00702DEB" w14:paraId="7B4A432A" w14:textId="77777777" w:rsidTr="007111CD">
        <w:tc>
          <w:tcPr>
            <w:tcW w:w="6095" w:type="dxa"/>
          </w:tcPr>
          <w:p w14:paraId="1D0AE415" w14:textId="66B136BE" w:rsidR="00DA2BBC" w:rsidRPr="00702DEB" w:rsidRDefault="00DA2BBC" w:rsidP="00702DEB">
            <w:pPr>
              <w:pStyle w:val="BodyText"/>
              <w:spacing w:after="0"/>
              <w:rPr>
                <w:highlight w:val="white"/>
              </w:rPr>
            </w:pPr>
            <w:r w:rsidRPr="00702DEB">
              <w:rPr>
                <w:highlight w:val="white"/>
              </w:rPr>
              <w:t xml:space="preserve">Heimilisfang skattfulltrúa skal innihalda </w:t>
            </w:r>
            <w:proofErr w:type="spellStart"/>
            <w:r w:rsidRPr="00702DEB">
              <w:rPr>
                <w:highlight w:val="white"/>
              </w:rPr>
              <w:t>kóta</w:t>
            </w:r>
            <w:proofErr w:type="spellEnd"/>
            <w:r w:rsidRPr="00702DEB">
              <w:rPr>
                <w:highlight w:val="white"/>
              </w:rPr>
              <w:t xml:space="preserve"> lands.</w:t>
            </w:r>
          </w:p>
        </w:tc>
        <w:tc>
          <w:tcPr>
            <w:tcW w:w="2439" w:type="dxa"/>
          </w:tcPr>
          <w:p w14:paraId="45DCAC5B" w14:textId="348F61B9" w:rsidR="00DA2BBC" w:rsidRPr="00702DEB" w:rsidRDefault="00DA2BBC" w:rsidP="00702DEB">
            <w:pPr>
              <w:pStyle w:val="BodyText"/>
              <w:spacing w:after="0"/>
              <w:rPr>
                <w:highlight w:val="white"/>
              </w:rPr>
            </w:pPr>
            <w:r w:rsidRPr="00702DEB">
              <w:rPr>
                <w:highlight w:val="white"/>
              </w:rPr>
              <w:t>BR-20</w:t>
            </w:r>
          </w:p>
        </w:tc>
        <w:tc>
          <w:tcPr>
            <w:tcW w:w="992" w:type="dxa"/>
          </w:tcPr>
          <w:p w14:paraId="3DCCF7C6" w14:textId="31BC3411" w:rsidR="00DA2BBC" w:rsidRPr="00702DEB" w:rsidRDefault="00DA2BBC" w:rsidP="00702DEB">
            <w:pPr>
              <w:pStyle w:val="BodyText"/>
              <w:spacing w:after="0"/>
              <w:rPr>
                <w:highlight w:val="white"/>
              </w:rPr>
            </w:pPr>
            <w:r w:rsidRPr="00702DEB">
              <w:rPr>
                <w:highlight w:val="white"/>
              </w:rPr>
              <w:t>fatal</w:t>
            </w:r>
          </w:p>
        </w:tc>
      </w:tr>
      <w:tr w:rsidR="00DA2BBC" w:rsidRPr="00702DEB" w14:paraId="77D9360B" w14:textId="77777777" w:rsidTr="007111CD">
        <w:tc>
          <w:tcPr>
            <w:tcW w:w="6095" w:type="dxa"/>
          </w:tcPr>
          <w:p w14:paraId="43619AFE" w14:textId="63904DE2" w:rsidR="00DA2BBC" w:rsidRPr="00702DEB" w:rsidRDefault="00DA2BBC" w:rsidP="00702DEB">
            <w:pPr>
              <w:pStyle w:val="BodyText"/>
              <w:spacing w:after="0"/>
              <w:rPr>
                <w:highlight w:val="white"/>
              </w:rPr>
            </w:pPr>
            <w:proofErr w:type="spellStart"/>
            <w:r w:rsidRPr="00702DEB">
              <w:rPr>
                <w:highlight w:val="white"/>
              </w:rPr>
              <w:t>Landakóti</w:t>
            </w:r>
            <w:proofErr w:type="spellEnd"/>
            <w:r w:rsidRPr="00702DEB">
              <w:rPr>
                <w:highlight w:val="white"/>
              </w:rPr>
              <w:t xml:space="preserve"> skal vera samkvæmt ISO </w:t>
            </w:r>
            <w:proofErr w:type="spellStart"/>
            <w:r w:rsidRPr="00702DEB">
              <w:rPr>
                <w:highlight w:val="white"/>
              </w:rPr>
              <w:t>code</w:t>
            </w:r>
            <w:proofErr w:type="spellEnd"/>
            <w:r w:rsidRPr="00702DEB">
              <w:rPr>
                <w:highlight w:val="white"/>
              </w:rPr>
              <w:t xml:space="preserve"> list 3166-1</w:t>
            </w:r>
          </w:p>
        </w:tc>
        <w:tc>
          <w:tcPr>
            <w:tcW w:w="2439" w:type="dxa"/>
          </w:tcPr>
          <w:p w14:paraId="1283D5AC" w14:textId="15406C88" w:rsidR="00DA2BBC" w:rsidRPr="00702DEB" w:rsidRDefault="00DA2BBC" w:rsidP="00702DEB">
            <w:pPr>
              <w:pStyle w:val="BodyText"/>
              <w:spacing w:after="0"/>
              <w:rPr>
                <w:highlight w:val="white"/>
              </w:rPr>
            </w:pPr>
            <w:r w:rsidRPr="00702DEB">
              <w:rPr>
                <w:highlight w:val="white"/>
              </w:rPr>
              <w:t>BR-CL-14</w:t>
            </w:r>
          </w:p>
        </w:tc>
        <w:tc>
          <w:tcPr>
            <w:tcW w:w="992" w:type="dxa"/>
          </w:tcPr>
          <w:p w14:paraId="66A8E154" w14:textId="10FE59FA" w:rsidR="00DA2BBC" w:rsidRPr="00702DEB" w:rsidRDefault="00DA2BBC" w:rsidP="00702DEB">
            <w:pPr>
              <w:pStyle w:val="BodyText"/>
              <w:spacing w:after="0"/>
              <w:rPr>
                <w:highlight w:val="white"/>
              </w:rPr>
            </w:pPr>
            <w:r w:rsidRPr="00702DEB">
              <w:rPr>
                <w:highlight w:val="white"/>
              </w:rPr>
              <w:t>fatal</w:t>
            </w:r>
          </w:p>
        </w:tc>
      </w:tr>
      <w:tr w:rsidR="00DA2BBC" w:rsidRPr="00702DEB" w14:paraId="1FA099B2" w14:textId="77777777" w:rsidTr="007111CD">
        <w:tc>
          <w:tcPr>
            <w:tcW w:w="6095" w:type="dxa"/>
          </w:tcPr>
          <w:p w14:paraId="5C9B70C5" w14:textId="1621817B" w:rsidR="00DA2BBC" w:rsidRPr="00702DEB" w:rsidRDefault="00DA2BBC" w:rsidP="00702DEB">
            <w:pPr>
              <w:pStyle w:val="BodyText"/>
              <w:spacing w:after="0"/>
              <w:rPr>
                <w:highlight w:val="white"/>
              </w:rPr>
            </w:pPr>
            <w:r w:rsidRPr="00702DEB">
              <w:rPr>
                <w:highlight w:val="white"/>
              </w:rPr>
              <w:t>Ef reikningur inniheldur upplýsingar um skattafulltrúa þá skal virðisaukaskattsnúmer hans koma fram.</w:t>
            </w:r>
          </w:p>
        </w:tc>
        <w:tc>
          <w:tcPr>
            <w:tcW w:w="2439" w:type="dxa"/>
          </w:tcPr>
          <w:p w14:paraId="536677CE" w14:textId="77777777" w:rsidR="00DA2BBC" w:rsidRPr="00702DEB" w:rsidRDefault="00DA2BBC" w:rsidP="00702DEB">
            <w:pPr>
              <w:pStyle w:val="BodyText"/>
              <w:spacing w:after="0"/>
              <w:rPr>
                <w:highlight w:val="white"/>
              </w:rPr>
            </w:pPr>
            <w:r w:rsidRPr="00702DEB">
              <w:rPr>
                <w:highlight w:val="white"/>
              </w:rPr>
              <w:t>BR-56</w:t>
            </w:r>
          </w:p>
          <w:p w14:paraId="52421FBD" w14:textId="2962EE8E" w:rsidR="00DA2BBC" w:rsidRPr="00702DEB" w:rsidRDefault="00DA2BBC" w:rsidP="00702DEB">
            <w:pPr>
              <w:pStyle w:val="BodyText"/>
              <w:spacing w:after="0"/>
              <w:rPr>
                <w:highlight w:val="white"/>
              </w:rPr>
            </w:pPr>
          </w:p>
        </w:tc>
        <w:tc>
          <w:tcPr>
            <w:tcW w:w="992" w:type="dxa"/>
          </w:tcPr>
          <w:p w14:paraId="4DC87E42" w14:textId="2B0DE666" w:rsidR="00DA2BBC" w:rsidRPr="00702DEB" w:rsidRDefault="00DA2BBC" w:rsidP="00702DEB">
            <w:pPr>
              <w:pStyle w:val="BodyText"/>
              <w:spacing w:after="0"/>
              <w:rPr>
                <w:highlight w:val="white"/>
              </w:rPr>
            </w:pPr>
            <w:r w:rsidRPr="00702DEB">
              <w:rPr>
                <w:highlight w:val="white"/>
              </w:rPr>
              <w:t>fatal</w:t>
            </w:r>
          </w:p>
        </w:tc>
      </w:tr>
    </w:tbl>
    <w:p w14:paraId="4A2EECD7" w14:textId="6DDCD0C3" w:rsidR="00B815FD" w:rsidRDefault="00B815FD" w:rsidP="005F41D3">
      <w:pPr>
        <w:pStyle w:val="Heading3"/>
      </w:pPr>
      <w:bookmarkStart w:id="521" w:name="_Toc84934978"/>
      <w:r>
        <w:t>Afhending vöru</w:t>
      </w:r>
      <w:bookmarkEnd w:id="521"/>
    </w:p>
    <w:p w14:paraId="73BE5E28" w14:textId="08D0942A" w:rsidR="00D23187" w:rsidRDefault="00DD699C" w:rsidP="00D23187">
      <w:pPr>
        <w:pStyle w:val="BodyText"/>
      </w:pPr>
      <w:r>
        <w:t xml:space="preserve">Hvað varðar úrvinnslu reiknings þá telst heimilisfang kaupanda vera afhendingarstaður þeirra vöru eða þjónustu sem verið er að reikningsfæra, nema annað sé tekið fram í þessum hluta </w:t>
      </w:r>
      <w:proofErr w:type="spellStart"/>
      <w:r>
        <w:t>reikningins</w:t>
      </w:r>
      <w:proofErr w:type="spellEnd"/>
      <w:r>
        <w:t xml:space="preserve"> eða í öðrum gögnum. Upplýsingar um afhendingarstað geta nýst í samþykktarferli kaupanda. Þær geta einnig skipt máli við uppgjör skatta í milliríkjaviðskiptum auk mögulegra annarra tilvika. Ekki er ástæða til að nota þennan hluta </w:t>
      </w:r>
      <w:proofErr w:type="spellStart"/>
      <w:r>
        <w:t>reikningins</w:t>
      </w:r>
      <w:proofErr w:type="spellEnd"/>
      <w:r>
        <w:t xml:space="preserve"> ef afhendingarstaður er heimisfang kaupanda.</w:t>
      </w:r>
    </w:p>
    <w:p w14:paraId="44D0B698" w14:textId="3F56BA39" w:rsidR="0049431C" w:rsidRPr="00D23187" w:rsidRDefault="00570794" w:rsidP="00D23187">
      <w:pPr>
        <w:pStyle w:val="BodyText"/>
      </w:pPr>
      <w:r>
        <w:t xml:space="preserve">Ef auðkenni afhendingarstaðar er notað er hægt að tilgreina úr hvaða númerakerfi það er með því að nota </w:t>
      </w:r>
      <w:proofErr w:type="spellStart"/>
      <w:r>
        <w:t>schemeID</w:t>
      </w:r>
      <w:proofErr w:type="spellEnd"/>
      <w:r>
        <w:t xml:space="preserve"> sem </w:t>
      </w:r>
      <w:proofErr w:type="spellStart"/>
      <w:r>
        <w:t>kóta</w:t>
      </w:r>
      <w:proofErr w:type="spellEnd"/>
      <w:r>
        <w:t xml:space="preserve"> úr ICD </w:t>
      </w:r>
      <w:proofErr w:type="spellStart"/>
      <w:r>
        <w:t>kótalista</w:t>
      </w:r>
      <w:proofErr w:type="spellEnd"/>
      <w:r>
        <w:t xml:space="preserve">. Ef númerakerfið er ekki skráð í þann </w:t>
      </w:r>
      <w:proofErr w:type="spellStart"/>
      <w:r>
        <w:t>kótalista</w:t>
      </w:r>
      <w:proofErr w:type="spellEnd"/>
      <w:r>
        <w:t xml:space="preserve"> skal sleppa </w:t>
      </w:r>
      <w:proofErr w:type="spellStart"/>
      <w:r>
        <w:t>schemeID</w:t>
      </w:r>
      <w:proofErr w:type="spellEnd"/>
      <w:r>
        <w:t>.</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57"/>
        <w:gridCol w:w="1849"/>
        <w:gridCol w:w="843"/>
        <w:gridCol w:w="977"/>
      </w:tblGrid>
      <w:tr w:rsidR="00D23187" w:rsidRPr="00491DE5" w14:paraId="1B8CE615" w14:textId="77777777" w:rsidTr="004038C7">
        <w:tc>
          <w:tcPr>
            <w:tcW w:w="5857" w:type="dxa"/>
          </w:tcPr>
          <w:p w14:paraId="3C1A9537" w14:textId="77777777" w:rsidR="00D23187" w:rsidRPr="00491DE5"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849" w:type="dxa"/>
          </w:tcPr>
          <w:p w14:paraId="62DB3838" w14:textId="76E74703"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038C7">
              <w:rPr>
                <w:rFonts w:ascii="Courier New" w:hAnsi="Courier New" w:cs="Courier New"/>
                <w:b/>
                <w:sz w:val="16"/>
                <w:szCs w:val="16"/>
                <w:highlight w:val="white"/>
              </w:rPr>
              <w:t>Lýsing</w:t>
            </w:r>
          </w:p>
        </w:tc>
        <w:tc>
          <w:tcPr>
            <w:tcW w:w="843" w:type="dxa"/>
          </w:tcPr>
          <w:p w14:paraId="0F08A300"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24039B">
              <w:rPr>
                <w:rFonts w:ascii="Courier New" w:hAnsi="Courier New" w:cs="Courier New"/>
                <w:b/>
                <w:sz w:val="16"/>
                <w:szCs w:val="16"/>
                <w:highlight w:val="white"/>
              </w:rPr>
              <w:t>Tíðni</w:t>
            </w:r>
          </w:p>
        </w:tc>
        <w:tc>
          <w:tcPr>
            <w:tcW w:w="977" w:type="dxa"/>
          </w:tcPr>
          <w:p w14:paraId="5961E4A1"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24039B">
              <w:rPr>
                <w:rFonts w:ascii="Courier New" w:hAnsi="Courier New" w:cs="Courier New"/>
                <w:b/>
                <w:sz w:val="16"/>
                <w:szCs w:val="16"/>
                <w:highlight w:val="white"/>
              </w:rPr>
              <w:t>Númer</w:t>
            </w:r>
          </w:p>
        </w:tc>
      </w:tr>
      <w:tr w:rsidR="00D23187" w:rsidRPr="009B7E77" w14:paraId="7DF5821C" w14:textId="77777777" w:rsidTr="004038C7">
        <w:tc>
          <w:tcPr>
            <w:tcW w:w="5857" w:type="dxa"/>
          </w:tcPr>
          <w:p w14:paraId="07637532" w14:textId="1D234F5D" w:rsidR="00D23187" w:rsidRPr="009B7E7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cac:</w:t>
            </w:r>
            <w:r w:rsidRPr="00D23187">
              <w:rPr>
                <w:rFonts w:ascii="Courier New" w:hAnsi="Courier New" w:cs="Courier New"/>
                <w:color w:val="800000"/>
                <w:sz w:val="16"/>
                <w:szCs w:val="16"/>
                <w:highlight w:val="white"/>
              </w:rPr>
              <w:t>Delivery</w:t>
            </w:r>
            <w:proofErr w:type="spellEnd"/>
            <w:r w:rsidRPr="009B7E77">
              <w:rPr>
                <w:rFonts w:ascii="Courier New" w:hAnsi="Courier New" w:cs="Courier New"/>
                <w:color w:val="0000FF"/>
                <w:sz w:val="16"/>
                <w:szCs w:val="16"/>
                <w:highlight w:val="white"/>
              </w:rPr>
              <w:t>&gt;</w:t>
            </w:r>
          </w:p>
        </w:tc>
        <w:tc>
          <w:tcPr>
            <w:tcW w:w="1849" w:type="dxa"/>
          </w:tcPr>
          <w:p w14:paraId="0D93B02C" w14:textId="77777777"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43" w:type="dxa"/>
          </w:tcPr>
          <w:p w14:paraId="75DA3384" w14:textId="4CC6EB90" w:rsidR="00D23187" w:rsidRPr="0024039B" w:rsidRDefault="00C30CFD"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77" w:type="dxa"/>
          </w:tcPr>
          <w:p w14:paraId="4EF73D3F"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4038C7" w:rsidRPr="004038C7" w14:paraId="33259614" w14:textId="77777777" w:rsidTr="004038C7">
        <w:tc>
          <w:tcPr>
            <w:tcW w:w="5857" w:type="dxa"/>
          </w:tcPr>
          <w:p w14:paraId="09721F2B" w14:textId="6BA0FD88" w:rsidR="004038C7" w:rsidRPr="004038C7" w:rsidRDefault="004038C7" w:rsidP="007111CD">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4038C7">
              <w:rPr>
                <w:rFonts w:ascii="Courier New" w:hAnsi="Courier New" w:cs="Courier New"/>
                <w:color w:val="0000FF"/>
                <w:sz w:val="16"/>
                <w:szCs w:val="16"/>
                <w:highlight w:val="white"/>
              </w:rPr>
              <w:t>&lt;</w:t>
            </w:r>
            <w:proofErr w:type="spellStart"/>
            <w:r w:rsidRPr="004038C7">
              <w:rPr>
                <w:rFonts w:ascii="Courier New" w:hAnsi="Courier New" w:cs="Courier New"/>
                <w:color w:val="800000"/>
                <w:sz w:val="16"/>
                <w:szCs w:val="16"/>
                <w:highlight w:val="white"/>
              </w:rPr>
              <w:t>cac:DeliveryParty</w:t>
            </w:r>
            <w:proofErr w:type="spellEnd"/>
            <w:r w:rsidRPr="004038C7">
              <w:rPr>
                <w:rFonts w:ascii="Courier New" w:hAnsi="Courier New" w:cs="Courier New"/>
                <w:color w:val="0000FF"/>
                <w:sz w:val="16"/>
                <w:szCs w:val="16"/>
                <w:highlight w:val="white"/>
              </w:rPr>
              <w:t>&gt;</w:t>
            </w:r>
          </w:p>
        </w:tc>
        <w:tc>
          <w:tcPr>
            <w:tcW w:w="1849" w:type="dxa"/>
          </w:tcPr>
          <w:p w14:paraId="7A2265EC" w14:textId="77777777" w:rsidR="004038C7" w:rsidRPr="004038C7" w:rsidRDefault="004038C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43" w:type="dxa"/>
          </w:tcPr>
          <w:p w14:paraId="14ACFC82" w14:textId="77777777" w:rsidR="004038C7" w:rsidRPr="0024039B" w:rsidRDefault="004038C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77" w:type="dxa"/>
          </w:tcPr>
          <w:p w14:paraId="4B5FBEC0" w14:textId="77777777" w:rsidR="004038C7" w:rsidRPr="0024039B" w:rsidRDefault="004038C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4038C7" w:rsidRPr="004038C7" w14:paraId="35C30C2A" w14:textId="77777777" w:rsidTr="004038C7">
        <w:tc>
          <w:tcPr>
            <w:tcW w:w="5857" w:type="dxa"/>
          </w:tcPr>
          <w:p w14:paraId="43FB5E4C" w14:textId="5B662752" w:rsidR="004038C7" w:rsidRPr="004038C7" w:rsidRDefault="004038C7" w:rsidP="007111CD">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4038C7">
              <w:rPr>
                <w:rFonts w:ascii="Courier New" w:hAnsi="Courier New" w:cs="Courier New"/>
                <w:color w:val="0000FF"/>
                <w:sz w:val="16"/>
                <w:szCs w:val="16"/>
                <w:highlight w:val="white"/>
              </w:rPr>
              <w:t>&lt;</w:t>
            </w:r>
            <w:proofErr w:type="spellStart"/>
            <w:r w:rsidRPr="004038C7">
              <w:rPr>
                <w:rFonts w:ascii="Courier New" w:hAnsi="Courier New" w:cs="Courier New"/>
                <w:color w:val="800000"/>
                <w:sz w:val="16"/>
                <w:szCs w:val="16"/>
                <w:highlight w:val="white"/>
              </w:rPr>
              <w:t>cac:PartyName</w:t>
            </w:r>
            <w:proofErr w:type="spellEnd"/>
            <w:r w:rsidRPr="004038C7">
              <w:rPr>
                <w:rFonts w:ascii="Courier New" w:hAnsi="Courier New" w:cs="Courier New"/>
                <w:color w:val="0000FF"/>
                <w:sz w:val="16"/>
                <w:szCs w:val="16"/>
                <w:highlight w:val="white"/>
              </w:rPr>
              <w:t>&gt;</w:t>
            </w:r>
          </w:p>
        </w:tc>
        <w:tc>
          <w:tcPr>
            <w:tcW w:w="1849" w:type="dxa"/>
          </w:tcPr>
          <w:p w14:paraId="1D5D6C11" w14:textId="77777777" w:rsidR="004038C7" w:rsidRPr="004038C7" w:rsidRDefault="004038C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43" w:type="dxa"/>
          </w:tcPr>
          <w:p w14:paraId="24079594" w14:textId="77777777" w:rsidR="004038C7" w:rsidRPr="0024039B" w:rsidRDefault="004038C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77" w:type="dxa"/>
          </w:tcPr>
          <w:p w14:paraId="52021A98" w14:textId="77777777" w:rsidR="004038C7" w:rsidRPr="0024039B" w:rsidRDefault="004038C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4038C7" w:rsidRPr="004038C7" w14:paraId="23659280" w14:textId="77777777" w:rsidTr="004038C7">
        <w:tc>
          <w:tcPr>
            <w:tcW w:w="5857" w:type="dxa"/>
          </w:tcPr>
          <w:p w14:paraId="16B68406" w14:textId="69302F03" w:rsidR="004038C7" w:rsidRPr="004038C7" w:rsidRDefault="004038C7" w:rsidP="007111CD">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4038C7">
              <w:rPr>
                <w:rFonts w:ascii="Courier New" w:hAnsi="Courier New" w:cs="Courier New"/>
                <w:color w:val="0000FF"/>
                <w:sz w:val="16"/>
                <w:szCs w:val="16"/>
                <w:highlight w:val="white"/>
              </w:rPr>
              <w:t>&lt;</w:t>
            </w:r>
            <w:proofErr w:type="spellStart"/>
            <w:r w:rsidRPr="004038C7">
              <w:rPr>
                <w:rFonts w:ascii="Courier New" w:hAnsi="Courier New" w:cs="Courier New"/>
                <w:color w:val="800000"/>
                <w:sz w:val="16"/>
                <w:szCs w:val="16"/>
                <w:highlight w:val="white"/>
              </w:rPr>
              <w:t>cbc:Name</w:t>
            </w:r>
            <w:proofErr w:type="spellEnd"/>
            <w:r w:rsidRPr="004038C7">
              <w:rPr>
                <w:rFonts w:ascii="Courier New" w:hAnsi="Courier New" w:cs="Courier New"/>
                <w:color w:val="0000FF"/>
                <w:sz w:val="16"/>
                <w:szCs w:val="16"/>
                <w:highlight w:val="white"/>
              </w:rPr>
              <w:t>&gt;</w:t>
            </w:r>
            <w:r w:rsidRPr="004038C7">
              <w:rPr>
                <w:rFonts w:ascii="Courier New" w:hAnsi="Courier New" w:cs="Courier New"/>
                <w:color w:val="000000"/>
                <w:sz w:val="16"/>
                <w:szCs w:val="16"/>
                <w:highlight w:val="white"/>
              </w:rPr>
              <w:t>Akstursþjónustan ehf.</w:t>
            </w:r>
            <w:r w:rsidRPr="004038C7">
              <w:rPr>
                <w:rFonts w:ascii="Courier New" w:hAnsi="Courier New" w:cs="Courier New"/>
                <w:color w:val="0000FF"/>
                <w:sz w:val="16"/>
                <w:szCs w:val="16"/>
                <w:highlight w:val="white"/>
              </w:rPr>
              <w:t>&lt;/</w:t>
            </w:r>
            <w:proofErr w:type="spellStart"/>
            <w:r w:rsidRPr="004038C7">
              <w:rPr>
                <w:rFonts w:ascii="Courier New" w:hAnsi="Courier New" w:cs="Courier New"/>
                <w:color w:val="800000"/>
                <w:sz w:val="16"/>
                <w:szCs w:val="16"/>
                <w:highlight w:val="white"/>
              </w:rPr>
              <w:t>cbc:Name</w:t>
            </w:r>
            <w:proofErr w:type="spellEnd"/>
            <w:r w:rsidRPr="004038C7">
              <w:rPr>
                <w:rFonts w:ascii="Courier New" w:hAnsi="Courier New" w:cs="Courier New"/>
                <w:color w:val="0000FF"/>
                <w:sz w:val="16"/>
                <w:szCs w:val="16"/>
                <w:highlight w:val="white"/>
              </w:rPr>
              <w:t>&gt;</w:t>
            </w:r>
          </w:p>
        </w:tc>
        <w:tc>
          <w:tcPr>
            <w:tcW w:w="1849" w:type="dxa"/>
          </w:tcPr>
          <w:p w14:paraId="72F388B5" w14:textId="026F56E8" w:rsidR="004038C7" w:rsidRPr="004038C7" w:rsidRDefault="0024039B"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Viðtakandi</w:t>
            </w:r>
          </w:p>
        </w:tc>
        <w:tc>
          <w:tcPr>
            <w:tcW w:w="843" w:type="dxa"/>
          </w:tcPr>
          <w:p w14:paraId="03D0803E" w14:textId="77777777" w:rsidR="004038C7" w:rsidRPr="0024039B" w:rsidRDefault="004038C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24039B">
              <w:rPr>
                <w:rFonts w:ascii="Courier New" w:hAnsi="Courier New" w:cs="Courier New"/>
                <w:sz w:val="16"/>
                <w:szCs w:val="16"/>
                <w:highlight w:val="white"/>
              </w:rPr>
              <w:t>0..1</w:t>
            </w:r>
          </w:p>
        </w:tc>
        <w:tc>
          <w:tcPr>
            <w:tcW w:w="977" w:type="dxa"/>
          </w:tcPr>
          <w:p w14:paraId="70D480FE" w14:textId="23958FC4" w:rsidR="004038C7" w:rsidRPr="0024039B" w:rsidRDefault="004038C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24039B">
              <w:rPr>
                <w:rFonts w:ascii="Courier New" w:hAnsi="Courier New" w:cs="Courier New"/>
                <w:sz w:val="16"/>
                <w:szCs w:val="16"/>
                <w:highlight w:val="white"/>
              </w:rPr>
              <w:t>BT-</w:t>
            </w:r>
            <w:r w:rsidR="0024039B" w:rsidRPr="0024039B">
              <w:rPr>
                <w:rFonts w:ascii="Courier New" w:hAnsi="Courier New" w:cs="Courier New"/>
                <w:sz w:val="16"/>
                <w:szCs w:val="16"/>
                <w:highlight w:val="white"/>
              </w:rPr>
              <w:t>70</w:t>
            </w:r>
          </w:p>
        </w:tc>
      </w:tr>
      <w:tr w:rsidR="004038C7" w:rsidRPr="004038C7" w14:paraId="15730B2A" w14:textId="77777777" w:rsidTr="004038C7">
        <w:tc>
          <w:tcPr>
            <w:tcW w:w="5857" w:type="dxa"/>
          </w:tcPr>
          <w:p w14:paraId="0AB206A7" w14:textId="773AF120" w:rsidR="004038C7" w:rsidRPr="004038C7" w:rsidRDefault="004038C7" w:rsidP="007111CD">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4038C7">
              <w:rPr>
                <w:rFonts w:ascii="Courier New" w:hAnsi="Courier New" w:cs="Courier New"/>
                <w:color w:val="0000FF"/>
                <w:sz w:val="16"/>
                <w:szCs w:val="16"/>
                <w:highlight w:val="white"/>
              </w:rPr>
              <w:t>&lt;/</w:t>
            </w:r>
            <w:proofErr w:type="spellStart"/>
            <w:r w:rsidRPr="004038C7">
              <w:rPr>
                <w:rFonts w:ascii="Courier New" w:hAnsi="Courier New" w:cs="Courier New"/>
                <w:color w:val="800000"/>
                <w:sz w:val="16"/>
                <w:szCs w:val="16"/>
                <w:highlight w:val="white"/>
              </w:rPr>
              <w:t>cac:PartyName</w:t>
            </w:r>
            <w:proofErr w:type="spellEnd"/>
            <w:r w:rsidRPr="004038C7">
              <w:rPr>
                <w:rFonts w:ascii="Courier New" w:hAnsi="Courier New" w:cs="Courier New"/>
                <w:color w:val="0000FF"/>
                <w:sz w:val="16"/>
                <w:szCs w:val="16"/>
                <w:highlight w:val="white"/>
              </w:rPr>
              <w:t>&gt;</w:t>
            </w:r>
          </w:p>
        </w:tc>
        <w:tc>
          <w:tcPr>
            <w:tcW w:w="1849" w:type="dxa"/>
          </w:tcPr>
          <w:p w14:paraId="6AB5F973" w14:textId="77777777" w:rsidR="004038C7" w:rsidRPr="004038C7" w:rsidRDefault="004038C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43" w:type="dxa"/>
          </w:tcPr>
          <w:p w14:paraId="622FA73D" w14:textId="77777777" w:rsidR="004038C7" w:rsidRPr="0024039B" w:rsidRDefault="004038C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77" w:type="dxa"/>
          </w:tcPr>
          <w:p w14:paraId="592FAFAB" w14:textId="77777777" w:rsidR="004038C7" w:rsidRPr="0024039B" w:rsidRDefault="004038C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4038C7" w:rsidRPr="004038C7" w14:paraId="2047C0E3" w14:textId="77777777" w:rsidTr="004038C7">
        <w:tc>
          <w:tcPr>
            <w:tcW w:w="5857" w:type="dxa"/>
          </w:tcPr>
          <w:p w14:paraId="79800E24" w14:textId="2CB3CC26" w:rsidR="004038C7" w:rsidRPr="004038C7" w:rsidRDefault="004038C7" w:rsidP="007111CD">
            <w:pPr>
              <w:pStyle w:val="BodyText"/>
              <w:spacing w:after="0"/>
              <w:rPr>
                <w:rFonts w:ascii="Courier New" w:hAnsi="Courier New" w:cs="Courier New"/>
                <w:color w:val="0000FF"/>
                <w:sz w:val="16"/>
                <w:szCs w:val="16"/>
                <w:highlight w:val="white"/>
              </w:rPr>
            </w:pPr>
            <w:r>
              <w:rPr>
                <w:rFonts w:ascii="Courier New" w:hAnsi="Courier New" w:cs="Courier New"/>
                <w:color w:val="0000FF"/>
                <w:sz w:val="16"/>
                <w:szCs w:val="16"/>
                <w:highlight w:val="white"/>
              </w:rPr>
              <w:t xml:space="preserve">   </w:t>
            </w:r>
            <w:r w:rsidRPr="004038C7">
              <w:rPr>
                <w:rFonts w:ascii="Courier New" w:hAnsi="Courier New" w:cs="Courier New"/>
                <w:color w:val="0000FF"/>
                <w:sz w:val="16"/>
                <w:szCs w:val="16"/>
                <w:highlight w:val="white"/>
              </w:rPr>
              <w:t>&lt;/</w:t>
            </w:r>
            <w:proofErr w:type="spellStart"/>
            <w:r w:rsidRPr="004038C7">
              <w:rPr>
                <w:rFonts w:ascii="Courier New" w:hAnsi="Courier New" w:cs="Courier New"/>
                <w:color w:val="800000"/>
                <w:sz w:val="16"/>
                <w:szCs w:val="16"/>
                <w:highlight w:val="white"/>
              </w:rPr>
              <w:t>cac:DeliveryParty</w:t>
            </w:r>
            <w:proofErr w:type="spellEnd"/>
            <w:r w:rsidRPr="004038C7">
              <w:rPr>
                <w:rFonts w:ascii="Courier New" w:hAnsi="Courier New" w:cs="Courier New"/>
                <w:color w:val="0000FF"/>
                <w:sz w:val="16"/>
                <w:szCs w:val="16"/>
                <w:highlight w:val="white"/>
              </w:rPr>
              <w:t>&gt;</w:t>
            </w:r>
          </w:p>
        </w:tc>
        <w:tc>
          <w:tcPr>
            <w:tcW w:w="1849" w:type="dxa"/>
          </w:tcPr>
          <w:p w14:paraId="40AB6AA6" w14:textId="77777777" w:rsidR="004038C7" w:rsidRPr="004038C7" w:rsidRDefault="004038C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43" w:type="dxa"/>
          </w:tcPr>
          <w:p w14:paraId="0B27279E" w14:textId="77777777" w:rsidR="004038C7" w:rsidRPr="0024039B" w:rsidRDefault="004038C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77" w:type="dxa"/>
          </w:tcPr>
          <w:p w14:paraId="78278C8C" w14:textId="77777777" w:rsidR="004038C7" w:rsidRPr="0024039B" w:rsidRDefault="004038C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D23187" w:rsidRPr="009B7E77" w14:paraId="4AD3C831" w14:textId="77777777" w:rsidTr="004038C7">
        <w:tc>
          <w:tcPr>
            <w:tcW w:w="5857" w:type="dxa"/>
          </w:tcPr>
          <w:p w14:paraId="591C92C1" w14:textId="60B6303D" w:rsidR="00D23187" w:rsidDel="007E4AE8" w:rsidRDefault="00D23187" w:rsidP="00652AD7">
            <w:pPr>
              <w:tabs>
                <w:tab w:val="left" w:pos="284"/>
                <w:tab w:val="left" w:pos="567"/>
                <w:tab w:val="left" w:pos="851"/>
                <w:tab w:val="left" w:pos="1134"/>
                <w:tab w:val="left" w:pos="1418"/>
                <w:tab w:val="left" w:pos="1701"/>
              </w:tabs>
              <w:autoSpaceDE w:val="0"/>
              <w:autoSpaceDN w:val="0"/>
              <w:adjustRightInd w:val="0"/>
              <w:rPr>
                <w:del w:id="522" w:author="Georg Birgisson" w:date="2021-10-12T10:02:00Z"/>
                <w:rFonts w:ascii="Courier New" w:hAnsi="Courier New" w:cs="Courier New"/>
                <w:color w:val="0000FF"/>
                <w:sz w:val="16"/>
                <w:szCs w:val="16"/>
                <w:highlight w:val="white"/>
              </w:rPr>
            </w:pPr>
            <w:r>
              <w:rPr>
                <w:rFonts w:ascii="Courier New" w:hAnsi="Courier New" w:cs="Courier New"/>
                <w:color w:val="0000FF"/>
                <w:sz w:val="16"/>
                <w:szCs w:val="16"/>
                <w:highlight w:val="white"/>
              </w:rPr>
              <w:t xml:space="preserve">   </w:t>
            </w:r>
            <w:r w:rsidRPr="00D23187">
              <w:rPr>
                <w:rFonts w:ascii="Courier New" w:hAnsi="Courier New" w:cs="Courier New"/>
                <w:color w:val="0000FF"/>
                <w:sz w:val="16"/>
                <w:szCs w:val="16"/>
                <w:highlight w:val="white"/>
              </w:rPr>
              <w:t>&lt;</w:t>
            </w:r>
            <w:proofErr w:type="spellStart"/>
            <w:r w:rsidRPr="00D23187">
              <w:rPr>
                <w:rFonts w:ascii="Courier New" w:hAnsi="Courier New" w:cs="Courier New"/>
                <w:color w:val="800000"/>
                <w:sz w:val="16"/>
                <w:szCs w:val="16"/>
                <w:highlight w:val="white"/>
              </w:rPr>
              <w:t>cbc:ActualDeliveryDate</w:t>
            </w:r>
            <w:proofErr w:type="spellEnd"/>
            <w:r w:rsidRPr="00D23187">
              <w:rPr>
                <w:rFonts w:ascii="Courier New" w:hAnsi="Courier New" w:cs="Courier New"/>
                <w:color w:val="0000FF"/>
                <w:sz w:val="16"/>
                <w:szCs w:val="16"/>
                <w:highlight w:val="white"/>
              </w:rPr>
              <w:t>&gt;</w:t>
            </w:r>
          </w:p>
          <w:p w14:paraId="4DB56784" w14:textId="2C030203" w:rsidR="00D23187" w:rsidRPr="009B7E77" w:rsidRDefault="00D23187" w:rsidP="004372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del w:id="523" w:author="Georg Birgisson" w:date="2021-10-12T10:02:00Z">
              <w:r w:rsidDel="007E4AE8">
                <w:rPr>
                  <w:rFonts w:ascii="Courier New" w:hAnsi="Courier New" w:cs="Courier New"/>
                  <w:color w:val="000000"/>
                  <w:sz w:val="16"/>
                  <w:szCs w:val="16"/>
                  <w:highlight w:val="white"/>
                </w:rPr>
                <w:delText xml:space="preserve">        </w:delText>
              </w:r>
            </w:del>
            <w:r w:rsidRPr="00D23187">
              <w:rPr>
                <w:rFonts w:ascii="Courier New" w:hAnsi="Courier New" w:cs="Courier New"/>
                <w:color w:val="000000"/>
                <w:sz w:val="16"/>
                <w:szCs w:val="16"/>
                <w:highlight w:val="white"/>
              </w:rPr>
              <w:t>2010-08-31</w:t>
            </w:r>
            <w:ins w:id="524" w:author="Georg Birgisson" w:date="2021-10-12T10:02:00Z">
              <w:r w:rsidR="007E4AE8">
                <w:rPr>
                  <w:rFonts w:ascii="Courier New" w:hAnsi="Courier New" w:cs="Courier New"/>
                  <w:color w:val="000000"/>
                  <w:sz w:val="16"/>
                  <w:szCs w:val="16"/>
                  <w:highlight w:val="white"/>
                </w:rPr>
                <w:br/>
              </w:r>
              <w:r w:rsidR="007E4AE8">
                <w:rPr>
                  <w:rFonts w:ascii="Courier New" w:hAnsi="Courier New" w:cs="Courier New"/>
                  <w:color w:val="0000FF"/>
                  <w:sz w:val="16"/>
                  <w:szCs w:val="16"/>
                  <w:highlight w:val="white"/>
                </w:rPr>
                <w:t xml:space="preserve">   </w:t>
              </w:r>
            </w:ins>
            <w:r w:rsidRPr="00D23187">
              <w:rPr>
                <w:rFonts w:ascii="Courier New" w:hAnsi="Courier New" w:cs="Courier New"/>
                <w:color w:val="0000FF"/>
                <w:sz w:val="16"/>
                <w:szCs w:val="16"/>
                <w:highlight w:val="white"/>
              </w:rPr>
              <w:t>&lt;/</w:t>
            </w:r>
            <w:proofErr w:type="spellStart"/>
            <w:r w:rsidRPr="00D23187">
              <w:rPr>
                <w:rFonts w:ascii="Courier New" w:hAnsi="Courier New" w:cs="Courier New"/>
                <w:color w:val="800000"/>
                <w:sz w:val="16"/>
                <w:szCs w:val="16"/>
                <w:highlight w:val="white"/>
              </w:rPr>
              <w:t>cbc:ActualDeliveryDate</w:t>
            </w:r>
            <w:proofErr w:type="spellEnd"/>
            <w:r w:rsidRPr="00D23187">
              <w:rPr>
                <w:rFonts w:ascii="Courier New" w:hAnsi="Courier New" w:cs="Courier New"/>
                <w:color w:val="0000FF"/>
                <w:sz w:val="16"/>
                <w:szCs w:val="16"/>
                <w:highlight w:val="white"/>
              </w:rPr>
              <w:t>&gt;</w:t>
            </w:r>
          </w:p>
        </w:tc>
        <w:tc>
          <w:tcPr>
            <w:tcW w:w="1849" w:type="dxa"/>
          </w:tcPr>
          <w:p w14:paraId="435102AD" w14:textId="17900B95"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4038C7">
              <w:rPr>
                <w:rFonts w:ascii="Courier New" w:hAnsi="Courier New" w:cs="Courier New"/>
                <w:sz w:val="16"/>
                <w:szCs w:val="16"/>
              </w:rPr>
              <w:t>Af</w:t>
            </w:r>
            <w:r w:rsidR="004038C7" w:rsidRPr="004038C7">
              <w:rPr>
                <w:rFonts w:ascii="Courier New" w:hAnsi="Courier New" w:cs="Courier New"/>
                <w:sz w:val="16"/>
                <w:szCs w:val="16"/>
              </w:rPr>
              <w:t>h</w:t>
            </w:r>
            <w:r w:rsidRPr="004038C7">
              <w:rPr>
                <w:rFonts w:ascii="Courier New" w:hAnsi="Courier New" w:cs="Courier New"/>
                <w:sz w:val="16"/>
                <w:szCs w:val="16"/>
              </w:rPr>
              <w:t>endingardagur</w:t>
            </w:r>
          </w:p>
        </w:tc>
        <w:tc>
          <w:tcPr>
            <w:tcW w:w="843" w:type="dxa"/>
          </w:tcPr>
          <w:p w14:paraId="15E08AE1" w14:textId="2DA5DCFC"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24039B">
              <w:rPr>
                <w:rFonts w:ascii="Courier New" w:hAnsi="Courier New" w:cs="Courier New"/>
                <w:sz w:val="16"/>
                <w:szCs w:val="16"/>
              </w:rPr>
              <w:t>0..1</w:t>
            </w:r>
          </w:p>
        </w:tc>
        <w:tc>
          <w:tcPr>
            <w:tcW w:w="977" w:type="dxa"/>
          </w:tcPr>
          <w:p w14:paraId="623CA005" w14:textId="544D811D"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24039B">
              <w:rPr>
                <w:rFonts w:ascii="Courier New" w:hAnsi="Courier New" w:cs="Courier New"/>
                <w:sz w:val="16"/>
                <w:szCs w:val="16"/>
              </w:rPr>
              <w:t>BT-72</w:t>
            </w:r>
          </w:p>
        </w:tc>
      </w:tr>
      <w:tr w:rsidR="00D23187" w:rsidRPr="009B7E77" w14:paraId="5564E962" w14:textId="77777777" w:rsidTr="004038C7">
        <w:tc>
          <w:tcPr>
            <w:tcW w:w="5857" w:type="dxa"/>
          </w:tcPr>
          <w:p w14:paraId="39B3DA9D" w14:textId="02440E4B" w:rsidR="00D23187" w:rsidRPr="009B7E7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D23187">
              <w:rPr>
                <w:rFonts w:ascii="Courier New" w:hAnsi="Courier New" w:cs="Courier New"/>
                <w:color w:val="0000FF"/>
                <w:sz w:val="16"/>
                <w:szCs w:val="16"/>
                <w:highlight w:val="white"/>
              </w:rPr>
              <w:t>&lt;</w:t>
            </w:r>
            <w:proofErr w:type="spellStart"/>
            <w:r w:rsidRPr="00D23187">
              <w:rPr>
                <w:rFonts w:ascii="Courier New" w:hAnsi="Courier New" w:cs="Courier New"/>
                <w:color w:val="800000"/>
                <w:sz w:val="16"/>
                <w:szCs w:val="16"/>
                <w:highlight w:val="white"/>
              </w:rPr>
              <w:t>cac:DeliveryLocation</w:t>
            </w:r>
            <w:proofErr w:type="spellEnd"/>
            <w:r w:rsidRPr="00D23187">
              <w:rPr>
                <w:rFonts w:ascii="Courier New" w:hAnsi="Courier New" w:cs="Courier New"/>
                <w:color w:val="0000FF"/>
                <w:sz w:val="16"/>
                <w:szCs w:val="16"/>
                <w:highlight w:val="white"/>
              </w:rPr>
              <w:t>&gt;</w:t>
            </w:r>
          </w:p>
        </w:tc>
        <w:tc>
          <w:tcPr>
            <w:tcW w:w="1849" w:type="dxa"/>
          </w:tcPr>
          <w:p w14:paraId="43D69892" w14:textId="43470B79" w:rsidR="00D23187" w:rsidRPr="004038C7" w:rsidRDefault="004038C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4038C7">
              <w:rPr>
                <w:rFonts w:ascii="Courier New" w:hAnsi="Courier New" w:cs="Courier New"/>
                <w:sz w:val="16"/>
                <w:szCs w:val="16"/>
              </w:rPr>
              <w:t>Afhendingarstaður</w:t>
            </w:r>
          </w:p>
        </w:tc>
        <w:tc>
          <w:tcPr>
            <w:tcW w:w="843" w:type="dxa"/>
          </w:tcPr>
          <w:p w14:paraId="1AA7E338" w14:textId="16636B35" w:rsidR="00D23187" w:rsidRPr="0024039B" w:rsidRDefault="00C2481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0..1</w:t>
            </w:r>
          </w:p>
        </w:tc>
        <w:tc>
          <w:tcPr>
            <w:tcW w:w="977" w:type="dxa"/>
          </w:tcPr>
          <w:p w14:paraId="35C4AE71"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p>
        </w:tc>
      </w:tr>
      <w:tr w:rsidR="00D23187" w:rsidRPr="00D23187" w14:paraId="257212EE" w14:textId="77777777" w:rsidTr="004038C7">
        <w:tc>
          <w:tcPr>
            <w:tcW w:w="5857" w:type="dxa"/>
          </w:tcPr>
          <w:p w14:paraId="7349C974" w14:textId="3DECFC42" w:rsidR="00D23187" w:rsidRPr="00D2318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D23187">
              <w:rPr>
                <w:rFonts w:ascii="Courier New" w:hAnsi="Courier New" w:cs="Courier New"/>
                <w:color w:val="0000FF"/>
                <w:sz w:val="16"/>
                <w:szCs w:val="16"/>
                <w:highlight w:val="white"/>
              </w:rPr>
              <w:t>&lt;</w:t>
            </w:r>
            <w:proofErr w:type="spellStart"/>
            <w:r w:rsidRPr="00D23187">
              <w:rPr>
                <w:rFonts w:ascii="Courier New" w:hAnsi="Courier New" w:cs="Courier New"/>
                <w:color w:val="800000"/>
                <w:sz w:val="16"/>
                <w:szCs w:val="16"/>
                <w:highlight w:val="white"/>
              </w:rPr>
              <w:t>cbc:ID</w:t>
            </w:r>
            <w:proofErr w:type="spellEnd"/>
            <w:r w:rsidRPr="00DA2C43">
              <w:rPr>
                <w:rFonts w:ascii="Courier New" w:hAnsi="Courier New" w:cs="Courier New"/>
                <w:sz w:val="16"/>
                <w:szCs w:val="16"/>
              </w:rPr>
              <w:t xml:space="preserve"> </w:t>
            </w:r>
            <w:del w:id="525" w:author="Georg Birgisson" w:date="2021-10-12T10:02:00Z">
              <w:r w:rsidRPr="007E4AE8" w:rsidDel="007E4AE8">
                <w:rPr>
                  <w:rFonts w:ascii="Courier New" w:hAnsi="Courier New" w:cs="Courier New"/>
                  <w:color w:val="002060"/>
                  <w:sz w:val="16"/>
                  <w:szCs w:val="16"/>
                  <w:rPrChange w:id="526" w:author="Georg Birgisson" w:date="2021-10-12T10:02:00Z">
                    <w:rPr>
                      <w:rFonts w:ascii="Courier New" w:hAnsi="Courier New" w:cs="Courier New"/>
                      <w:color w:val="FF0000"/>
                      <w:sz w:val="16"/>
                      <w:szCs w:val="16"/>
                      <w:highlight w:val="white"/>
                    </w:rPr>
                  </w:rPrChange>
                </w:rPr>
                <w:br/>
                <w:delText xml:space="preserve">        </w:delText>
              </w:r>
            </w:del>
            <w:proofErr w:type="spellStart"/>
            <w:r w:rsidRPr="007E4AE8">
              <w:rPr>
                <w:rFonts w:ascii="Courier New" w:hAnsi="Courier New" w:cs="Courier New"/>
                <w:color w:val="002060"/>
                <w:sz w:val="16"/>
                <w:szCs w:val="16"/>
                <w:rPrChange w:id="527" w:author="Georg Birgisson" w:date="2021-10-12T10:02:00Z">
                  <w:rPr>
                    <w:rFonts w:ascii="Courier New" w:hAnsi="Courier New" w:cs="Courier New"/>
                    <w:color w:val="FF0000"/>
                    <w:sz w:val="16"/>
                    <w:szCs w:val="16"/>
                    <w:highlight w:val="white"/>
                  </w:rPr>
                </w:rPrChange>
              </w:rPr>
              <w:t>schemeID</w:t>
            </w:r>
            <w:proofErr w:type="spellEnd"/>
            <w:r w:rsidRPr="00D23187">
              <w:rPr>
                <w:rFonts w:ascii="Courier New" w:hAnsi="Courier New" w:cs="Courier New"/>
                <w:color w:val="0000FF"/>
                <w:sz w:val="16"/>
                <w:szCs w:val="16"/>
                <w:highlight w:val="white"/>
              </w:rPr>
              <w:t>="</w:t>
            </w:r>
            <w:r w:rsidR="0049431C">
              <w:rPr>
                <w:rFonts w:ascii="Courier New" w:hAnsi="Courier New" w:cs="Courier New"/>
                <w:color w:val="000000"/>
                <w:sz w:val="16"/>
                <w:szCs w:val="16"/>
                <w:highlight w:val="white"/>
              </w:rPr>
              <w:t>0035</w:t>
            </w:r>
            <w:r w:rsidRPr="00D23187">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t xml:space="preserve">   </w:t>
            </w:r>
            <w:del w:id="528" w:author="Georg Birgisson" w:date="2021-10-12T10:03:00Z">
              <w:r w:rsidDel="007E4AE8">
                <w:rPr>
                  <w:rFonts w:ascii="Courier New" w:hAnsi="Courier New" w:cs="Courier New"/>
                  <w:color w:val="0000FF"/>
                  <w:sz w:val="16"/>
                  <w:szCs w:val="16"/>
                  <w:highlight w:val="white"/>
                </w:rPr>
                <w:delText xml:space="preserve"> </w:delText>
              </w:r>
            </w:del>
            <w:del w:id="529" w:author="Georg Birgisson" w:date="2021-10-12T10:02:00Z">
              <w:r w:rsidDel="007E4AE8">
                <w:rPr>
                  <w:rFonts w:ascii="Courier New" w:hAnsi="Courier New" w:cs="Courier New"/>
                  <w:color w:val="0000FF"/>
                  <w:sz w:val="16"/>
                  <w:szCs w:val="16"/>
                  <w:highlight w:val="white"/>
                </w:rPr>
                <w:delText xml:space="preserve">    </w:delText>
              </w:r>
            </w:del>
            <w:r w:rsidRPr="00D23187">
              <w:rPr>
                <w:rFonts w:ascii="Courier New" w:hAnsi="Courier New" w:cs="Courier New"/>
                <w:color w:val="000000"/>
                <w:sz w:val="16"/>
                <w:szCs w:val="16"/>
                <w:highlight w:val="white"/>
              </w:rPr>
              <w:t>6754238987648</w:t>
            </w:r>
            <w:r w:rsidRPr="00D23187">
              <w:rPr>
                <w:rFonts w:ascii="Courier New" w:hAnsi="Courier New" w:cs="Courier New"/>
                <w:color w:val="0000FF"/>
                <w:sz w:val="16"/>
                <w:szCs w:val="16"/>
                <w:highlight w:val="white"/>
              </w:rPr>
              <w:t>&lt;/</w:t>
            </w:r>
            <w:proofErr w:type="spellStart"/>
            <w:r w:rsidRPr="00D23187">
              <w:rPr>
                <w:rFonts w:ascii="Courier New" w:hAnsi="Courier New" w:cs="Courier New"/>
                <w:color w:val="800000"/>
                <w:sz w:val="16"/>
                <w:szCs w:val="16"/>
                <w:highlight w:val="white"/>
              </w:rPr>
              <w:t>cbc:ID</w:t>
            </w:r>
            <w:proofErr w:type="spellEnd"/>
            <w:r w:rsidRPr="00D23187">
              <w:rPr>
                <w:rFonts w:ascii="Courier New" w:hAnsi="Courier New" w:cs="Courier New"/>
                <w:color w:val="0000FF"/>
                <w:sz w:val="16"/>
                <w:szCs w:val="16"/>
                <w:highlight w:val="white"/>
              </w:rPr>
              <w:t>&gt;</w:t>
            </w:r>
          </w:p>
        </w:tc>
        <w:tc>
          <w:tcPr>
            <w:tcW w:w="1849" w:type="dxa"/>
          </w:tcPr>
          <w:p w14:paraId="5DA3B74F" w14:textId="1BA83607" w:rsidR="00D23187" w:rsidRPr="004038C7" w:rsidDel="007E4AE8" w:rsidRDefault="00D23187" w:rsidP="007111CD">
            <w:pPr>
              <w:tabs>
                <w:tab w:val="left" w:pos="284"/>
                <w:tab w:val="left" w:pos="567"/>
                <w:tab w:val="left" w:pos="851"/>
                <w:tab w:val="left" w:pos="1134"/>
                <w:tab w:val="left" w:pos="1418"/>
                <w:tab w:val="left" w:pos="1701"/>
              </w:tabs>
              <w:autoSpaceDE w:val="0"/>
              <w:autoSpaceDN w:val="0"/>
              <w:adjustRightInd w:val="0"/>
              <w:rPr>
                <w:del w:id="530" w:author="Georg Birgisson" w:date="2021-10-12T10:03:00Z"/>
                <w:rFonts w:ascii="Courier New" w:hAnsi="Courier New" w:cs="Courier New"/>
                <w:sz w:val="16"/>
                <w:szCs w:val="16"/>
              </w:rPr>
            </w:pPr>
          </w:p>
          <w:p w14:paraId="353E14A0" w14:textId="1E22E0DE"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4038C7">
              <w:rPr>
                <w:rFonts w:ascii="Courier New" w:hAnsi="Courier New" w:cs="Courier New"/>
                <w:sz w:val="16"/>
                <w:szCs w:val="16"/>
              </w:rPr>
              <w:t xml:space="preserve">Tegund </w:t>
            </w:r>
            <w:proofErr w:type="spellStart"/>
            <w:r w:rsidRPr="004038C7">
              <w:rPr>
                <w:rFonts w:ascii="Courier New" w:hAnsi="Courier New" w:cs="Courier New"/>
                <w:sz w:val="16"/>
                <w:szCs w:val="16"/>
              </w:rPr>
              <w:t>kennis</w:t>
            </w:r>
            <w:proofErr w:type="spellEnd"/>
          </w:p>
          <w:p w14:paraId="70C252F6" w14:textId="0F61C7E3"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4038C7">
              <w:rPr>
                <w:rFonts w:ascii="Courier New" w:hAnsi="Courier New" w:cs="Courier New"/>
                <w:sz w:val="16"/>
                <w:szCs w:val="16"/>
              </w:rPr>
              <w:t>Kenni staðar</w:t>
            </w:r>
          </w:p>
        </w:tc>
        <w:tc>
          <w:tcPr>
            <w:tcW w:w="843" w:type="dxa"/>
          </w:tcPr>
          <w:p w14:paraId="5A7E2572" w14:textId="1F2D6151" w:rsidR="00D23187" w:rsidRPr="0024039B" w:rsidDel="007E4AE8" w:rsidRDefault="00D23187" w:rsidP="007111CD">
            <w:pPr>
              <w:tabs>
                <w:tab w:val="left" w:pos="284"/>
                <w:tab w:val="left" w:pos="567"/>
                <w:tab w:val="left" w:pos="851"/>
                <w:tab w:val="left" w:pos="1134"/>
                <w:tab w:val="left" w:pos="1418"/>
                <w:tab w:val="left" w:pos="1701"/>
              </w:tabs>
              <w:autoSpaceDE w:val="0"/>
              <w:autoSpaceDN w:val="0"/>
              <w:adjustRightInd w:val="0"/>
              <w:rPr>
                <w:del w:id="531" w:author="Georg Birgisson" w:date="2021-10-12T10:03:00Z"/>
                <w:rFonts w:ascii="Courier New" w:hAnsi="Courier New" w:cs="Courier New"/>
                <w:sz w:val="16"/>
                <w:szCs w:val="16"/>
              </w:rPr>
            </w:pPr>
          </w:p>
          <w:p w14:paraId="3130DF40" w14:textId="14A8F771"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24039B">
              <w:rPr>
                <w:rFonts w:ascii="Courier New" w:hAnsi="Courier New" w:cs="Courier New"/>
                <w:sz w:val="16"/>
                <w:szCs w:val="16"/>
              </w:rPr>
              <w:t>0..1</w:t>
            </w:r>
          </w:p>
          <w:p w14:paraId="69F58FE4" w14:textId="346F698C"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24039B">
              <w:rPr>
                <w:rFonts w:ascii="Courier New" w:hAnsi="Courier New" w:cs="Courier New"/>
                <w:sz w:val="16"/>
                <w:szCs w:val="16"/>
              </w:rPr>
              <w:t>0..1</w:t>
            </w:r>
          </w:p>
        </w:tc>
        <w:tc>
          <w:tcPr>
            <w:tcW w:w="977" w:type="dxa"/>
          </w:tcPr>
          <w:p w14:paraId="1E7F4CFB" w14:textId="2AFB31CD" w:rsidR="00D23187" w:rsidRPr="0024039B" w:rsidDel="007E4AE8" w:rsidRDefault="00D23187" w:rsidP="007111CD">
            <w:pPr>
              <w:tabs>
                <w:tab w:val="left" w:pos="284"/>
                <w:tab w:val="left" w:pos="567"/>
                <w:tab w:val="left" w:pos="851"/>
                <w:tab w:val="left" w:pos="1134"/>
                <w:tab w:val="left" w:pos="1418"/>
                <w:tab w:val="left" w:pos="1701"/>
              </w:tabs>
              <w:autoSpaceDE w:val="0"/>
              <w:autoSpaceDN w:val="0"/>
              <w:adjustRightInd w:val="0"/>
              <w:rPr>
                <w:del w:id="532" w:author="Georg Birgisson" w:date="2021-10-12T10:03:00Z"/>
                <w:rFonts w:ascii="Courier New" w:hAnsi="Courier New" w:cs="Courier New"/>
                <w:sz w:val="16"/>
                <w:szCs w:val="16"/>
              </w:rPr>
            </w:pPr>
          </w:p>
          <w:p w14:paraId="1639371C" w14:textId="173640A5"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24039B">
              <w:rPr>
                <w:rFonts w:ascii="Courier New" w:hAnsi="Courier New" w:cs="Courier New"/>
                <w:sz w:val="16"/>
                <w:szCs w:val="16"/>
              </w:rPr>
              <w:t>BT-71-1</w:t>
            </w:r>
          </w:p>
          <w:p w14:paraId="0C9E06A8" w14:textId="14B8F26F"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24039B">
              <w:rPr>
                <w:rFonts w:ascii="Courier New" w:hAnsi="Courier New" w:cs="Courier New"/>
                <w:sz w:val="16"/>
                <w:szCs w:val="16"/>
              </w:rPr>
              <w:t>BT-71</w:t>
            </w:r>
          </w:p>
        </w:tc>
      </w:tr>
      <w:tr w:rsidR="00D23187" w:rsidRPr="009B7E77" w14:paraId="38307F28" w14:textId="77777777" w:rsidTr="004038C7">
        <w:tc>
          <w:tcPr>
            <w:tcW w:w="5857" w:type="dxa"/>
          </w:tcPr>
          <w:p w14:paraId="0D67FB7F" w14:textId="34E1AA8D" w:rsidR="00D23187" w:rsidRPr="009B7E7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r w:rsidRPr="00D23187">
              <w:rPr>
                <w:rFonts w:ascii="Courier New" w:hAnsi="Courier New" w:cs="Courier New"/>
                <w:color w:val="0000FF"/>
                <w:sz w:val="16"/>
                <w:szCs w:val="16"/>
                <w:highlight w:val="white"/>
              </w:rPr>
              <w:t>&lt;</w:t>
            </w:r>
            <w:proofErr w:type="spellStart"/>
            <w:r w:rsidRPr="00D23187">
              <w:rPr>
                <w:rFonts w:ascii="Courier New" w:hAnsi="Courier New" w:cs="Courier New"/>
                <w:color w:val="800000"/>
                <w:sz w:val="16"/>
                <w:szCs w:val="16"/>
                <w:highlight w:val="white"/>
              </w:rPr>
              <w:t>cac:Address</w:t>
            </w:r>
            <w:proofErr w:type="spellEnd"/>
            <w:r w:rsidRPr="00D23187">
              <w:rPr>
                <w:rFonts w:ascii="Courier New" w:hAnsi="Courier New" w:cs="Courier New"/>
                <w:color w:val="0000FF"/>
                <w:sz w:val="16"/>
                <w:szCs w:val="16"/>
                <w:highlight w:val="white"/>
              </w:rPr>
              <w:t>&gt;</w:t>
            </w:r>
          </w:p>
        </w:tc>
        <w:tc>
          <w:tcPr>
            <w:tcW w:w="1849" w:type="dxa"/>
          </w:tcPr>
          <w:p w14:paraId="6927ED02" w14:textId="77777777"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p>
        </w:tc>
        <w:tc>
          <w:tcPr>
            <w:tcW w:w="843" w:type="dxa"/>
          </w:tcPr>
          <w:p w14:paraId="3BBC5692" w14:textId="595288D3" w:rsidR="00D23187" w:rsidRPr="0024039B" w:rsidRDefault="00123A93"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0..1</w:t>
            </w:r>
          </w:p>
        </w:tc>
        <w:tc>
          <w:tcPr>
            <w:tcW w:w="977" w:type="dxa"/>
          </w:tcPr>
          <w:p w14:paraId="4351E7A5"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p>
        </w:tc>
      </w:tr>
      <w:tr w:rsidR="00D23187" w:rsidRPr="009B7E77" w14:paraId="704B7EA4" w14:textId="77777777" w:rsidTr="004038C7">
        <w:tc>
          <w:tcPr>
            <w:tcW w:w="5857" w:type="dxa"/>
          </w:tcPr>
          <w:p w14:paraId="4E8D5F69" w14:textId="22032CBA" w:rsidR="00D23187" w:rsidRPr="009B7E7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Pr>
                <w:rFonts w:ascii="Courier New" w:hAnsi="Courier New" w:cs="Courier New"/>
                <w:color w:val="000000"/>
                <w:sz w:val="16"/>
                <w:szCs w:val="16"/>
                <w:highlight w:val="white"/>
              </w:rPr>
              <w:t xml:space="preserve">   </w:t>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cbc:StreetName</w:t>
            </w:r>
            <w:proofErr w:type="spellEnd"/>
            <w:r w:rsidRPr="009B7E77">
              <w:rPr>
                <w:rFonts w:ascii="Courier New" w:hAnsi="Courier New" w:cs="Courier New"/>
                <w:color w:val="0000FF"/>
                <w:sz w:val="16"/>
                <w:szCs w:val="16"/>
                <w:highlight w:val="white"/>
              </w:rPr>
              <w:t>&gt;</w:t>
            </w:r>
            <w:r w:rsidRPr="00D23187">
              <w:rPr>
                <w:rFonts w:ascii="Courier New" w:hAnsi="Courier New" w:cs="Courier New"/>
                <w:color w:val="000000"/>
                <w:sz w:val="16"/>
                <w:szCs w:val="16"/>
                <w:highlight w:val="white"/>
              </w:rPr>
              <w:t>Öndvegisvegur 12</w:t>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cbc:StreetName</w:t>
            </w:r>
            <w:proofErr w:type="spellEnd"/>
            <w:r w:rsidRPr="009B7E77">
              <w:rPr>
                <w:rFonts w:ascii="Courier New" w:hAnsi="Courier New" w:cs="Courier New"/>
                <w:color w:val="0000FF"/>
                <w:sz w:val="16"/>
                <w:szCs w:val="16"/>
                <w:highlight w:val="white"/>
              </w:rPr>
              <w:t>&gt;</w:t>
            </w:r>
          </w:p>
        </w:tc>
        <w:tc>
          <w:tcPr>
            <w:tcW w:w="1849" w:type="dxa"/>
          </w:tcPr>
          <w:p w14:paraId="20922713" w14:textId="77777777"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4038C7">
              <w:rPr>
                <w:rFonts w:ascii="Courier New" w:hAnsi="Courier New" w:cs="Courier New"/>
                <w:sz w:val="16"/>
                <w:szCs w:val="16"/>
              </w:rPr>
              <w:t>Götuheiti og númer</w:t>
            </w:r>
          </w:p>
        </w:tc>
        <w:tc>
          <w:tcPr>
            <w:tcW w:w="843" w:type="dxa"/>
          </w:tcPr>
          <w:p w14:paraId="21F1B4E8" w14:textId="017B7802" w:rsidR="00D23187" w:rsidRPr="0024039B" w:rsidRDefault="00123A93"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1</w:t>
            </w:r>
            <w:r w:rsidR="00D23187" w:rsidRPr="0024039B">
              <w:rPr>
                <w:rFonts w:ascii="Courier New" w:hAnsi="Courier New" w:cs="Courier New"/>
                <w:sz w:val="16"/>
                <w:szCs w:val="16"/>
              </w:rPr>
              <w:t>..1</w:t>
            </w:r>
          </w:p>
        </w:tc>
        <w:tc>
          <w:tcPr>
            <w:tcW w:w="977" w:type="dxa"/>
          </w:tcPr>
          <w:p w14:paraId="50B5FA2D" w14:textId="2D0DBBCE"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24039B">
              <w:rPr>
                <w:rFonts w:ascii="Courier New" w:hAnsi="Courier New" w:cs="Courier New"/>
                <w:sz w:val="16"/>
                <w:szCs w:val="16"/>
              </w:rPr>
              <w:t>BT-75</w:t>
            </w:r>
          </w:p>
        </w:tc>
      </w:tr>
      <w:tr w:rsidR="00D23187" w:rsidRPr="009B7E77" w14:paraId="4A27ECD8" w14:textId="77777777" w:rsidTr="004038C7">
        <w:tc>
          <w:tcPr>
            <w:tcW w:w="5857" w:type="dxa"/>
          </w:tcPr>
          <w:p w14:paraId="1B4641CE" w14:textId="30302F13" w:rsidR="00D23187" w:rsidRPr="009B7E7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Pr>
                <w:rFonts w:ascii="Courier New" w:hAnsi="Courier New" w:cs="Courier New"/>
                <w:color w:val="000000"/>
                <w:sz w:val="16"/>
                <w:szCs w:val="16"/>
                <w:highlight w:val="white"/>
              </w:rPr>
              <w:t xml:space="preserve">   </w:t>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w:t>
            </w:r>
            <w:r w:rsidRPr="009B7E77">
              <w:rPr>
                <w:rFonts w:ascii="Courier New" w:hAnsi="Courier New" w:cs="Courier New"/>
                <w:color w:val="800000"/>
                <w:sz w:val="16"/>
                <w:szCs w:val="16"/>
                <w:highlight w:val="white"/>
                <w:lang w:eastAsia="is-IS"/>
              </w:rPr>
              <w:t>AdditionalStreetName</w:t>
            </w:r>
            <w:proofErr w:type="spellEnd"/>
            <w:r w:rsidRPr="009B7E77">
              <w:rPr>
                <w:rFonts w:ascii="Courier New" w:hAnsi="Courier New" w:cs="Courier New"/>
                <w:color w:val="0000FF"/>
                <w:sz w:val="16"/>
                <w:szCs w:val="16"/>
                <w:highlight w:val="white"/>
              </w:rPr>
              <w:t>&gt;</w:t>
            </w:r>
            <w:del w:id="533" w:author="Georg Birgisson" w:date="2021-10-12T10:03:00Z">
              <w:r w:rsidDel="007E4AE8">
                <w:rPr>
                  <w:rFonts w:ascii="Courier New" w:hAnsi="Courier New" w:cs="Courier New"/>
                  <w:color w:val="0000FF"/>
                  <w:sz w:val="16"/>
                  <w:szCs w:val="16"/>
                  <w:highlight w:val="white"/>
                </w:rPr>
                <w:br/>
                <w:delText xml:space="preserve">           </w:delText>
              </w:r>
            </w:del>
            <w:r w:rsidRPr="00D23187">
              <w:rPr>
                <w:rFonts w:ascii="Courier New" w:hAnsi="Courier New" w:cs="Courier New"/>
                <w:color w:val="000000"/>
                <w:sz w:val="16"/>
                <w:szCs w:val="16"/>
                <w:highlight w:val="white"/>
              </w:rPr>
              <w:t>Hjá stóra húsinu</w:t>
            </w:r>
            <w:ins w:id="534" w:author="Georg Birgisson" w:date="2021-10-12T10:03:00Z">
              <w:r w:rsidR="007E4AE8">
                <w:rPr>
                  <w:rFonts w:ascii="Courier New" w:hAnsi="Courier New" w:cs="Courier New"/>
                  <w:color w:val="000000"/>
                  <w:sz w:val="16"/>
                  <w:szCs w:val="16"/>
                  <w:highlight w:val="white"/>
                </w:rPr>
                <w:br/>
              </w:r>
              <w:r w:rsidR="007E4AE8">
                <w:rPr>
                  <w:rFonts w:ascii="Courier New" w:hAnsi="Courier New" w:cs="Courier New"/>
                  <w:color w:val="0000FF"/>
                  <w:sz w:val="16"/>
                  <w:szCs w:val="16"/>
                  <w:highlight w:val="white"/>
                </w:rPr>
                <w:t xml:space="preserve">      </w:t>
              </w:r>
            </w:ins>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w:t>
            </w:r>
            <w:r w:rsidRPr="009B7E77">
              <w:rPr>
                <w:rFonts w:ascii="Courier New" w:hAnsi="Courier New" w:cs="Courier New"/>
                <w:color w:val="800000"/>
                <w:sz w:val="16"/>
                <w:szCs w:val="16"/>
                <w:highlight w:val="white"/>
                <w:lang w:eastAsia="is-IS"/>
              </w:rPr>
              <w:t>AdditionalStreetName</w:t>
            </w:r>
            <w:proofErr w:type="spellEnd"/>
            <w:r w:rsidRPr="009B7E77">
              <w:rPr>
                <w:rFonts w:ascii="Courier New" w:hAnsi="Courier New" w:cs="Courier New"/>
                <w:color w:val="0000FF"/>
                <w:sz w:val="16"/>
                <w:szCs w:val="16"/>
                <w:highlight w:val="white"/>
              </w:rPr>
              <w:t>&gt;</w:t>
            </w:r>
          </w:p>
        </w:tc>
        <w:tc>
          <w:tcPr>
            <w:tcW w:w="1849" w:type="dxa"/>
          </w:tcPr>
          <w:p w14:paraId="715748C9" w14:textId="77777777"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4038C7">
              <w:rPr>
                <w:rFonts w:ascii="Courier New" w:hAnsi="Courier New" w:cs="Courier New"/>
                <w:sz w:val="16"/>
                <w:szCs w:val="16"/>
              </w:rPr>
              <w:t>Heimilisfang lína2</w:t>
            </w:r>
          </w:p>
        </w:tc>
        <w:tc>
          <w:tcPr>
            <w:tcW w:w="843" w:type="dxa"/>
          </w:tcPr>
          <w:p w14:paraId="3C9035C4"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24039B">
              <w:rPr>
                <w:rFonts w:ascii="Courier New" w:hAnsi="Courier New" w:cs="Courier New"/>
                <w:sz w:val="16"/>
                <w:szCs w:val="16"/>
              </w:rPr>
              <w:t>0..1</w:t>
            </w:r>
          </w:p>
        </w:tc>
        <w:tc>
          <w:tcPr>
            <w:tcW w:w="977" w:type="dxa"/>
          </w:tcPr>
          <w:p w14:paraId="036B65AA" w14:textId="57A49A2D"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24039B">
              <w:rPr>
                <w:rFonts w:ascii="Courier New" w:hAnsi="Courier New" w:cs="Courier New"/>
                <w:sz w:val="16"/>
                <w:szCs w:val="16"/>
              </w:rPr>
              <w:t>BT-76</w:t>
            </w:r>
          </w:p>
        </w:tc>
      </w:tr>
      <w:tr w:rsidR="00D23187" w:rsidRPr="009B7E77" w14:paraId="3A289941" w14:textId="77777777" w:rsidTr="004038C7">
        <w:tc>
          <w:tcPr>
            <w:tcW w:w="5857" w:type="dxa"/>
          </w:tcPr>
          <w:p w14:paraId="78B5FC3F" w14:textId="2D2CDB2E" w:rsidR="00D23187" w:rsidRPr="009B7E7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Pr>
                <w:rFonts w:ascii="Courier New" w:hAnsi="Courier New" w:cs="Courier New"/>
                <w:color w:val="000000"/>
                <w:sz w:val="16"/>
                <w:szCs w:val="16"/>
                <w:highlight w:val="white"/>
              </w:rPr>
              <w:t xml:space="preserve">   </w:t>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cbc:CityName</w:t>
            </w:r>
            <w:proofErr w:type="spellEnd"/>
            <w:r w:rsidRPr="009B7E77">
              <w:rPr>
                <w:rFonts w:ascii="Courier New" w:hAnsi="Courier New" w:cs="Courier New"/>
                <w:color w:val="0000FF"/>
                <w:sz w:val="16"/>
                <w:szCs w:val="16"/>
                <w:highlight w:val="white"/>
              </w:rPr>
              <w:t>&gt;</w:t>
            </w:r>
            <w:r w:rsidRPr="00D23187">
              <w:rPr>
                <w:rFonts w:ascii="Courier New" w:hAnsi="Courier New" w:cs="Courier New"/>
                <w:color w:val="000000"/>
                <w:sz w:val="16"/>
                <w:szCs w:val="16"/>
                <w:highlight w:val="white"/>
              </w:rPr>
              <w:t>Egilsstaðir</w:t>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cbc:CityName</w:t>
            </w:r>
            <w:proofErr w:type="spellEnd"/>
            <w:r w:rsidRPr="009B7E77">
              <w:rPr>
                <w:rFonts w:ascii="Courier New" w:hAnsi="Courier New" w:cs="Courier New"/>
                <w:color w:val="0000FF"/>
                <w:sz w:val="16"/>
                <w:szCs w:val="16"/>
                <w:highlight w:val="white"/>
              </w:rPr>
              <w:t>&gt;</w:t>
            </w:r>
          </w:p>
        </w:tc>
        <w:tc>
          <w:tcPr>
            <w:tcW w:w="1849" w:type="dxa"/>
          </w:tcPr>
          <w:p w14:paraId="789AFEA9" w14:textId="77777777"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4038C7">
              <w:rPr>
                <w:rFonts w:ascii="Courier New" w:hAnsi="Courier New" w:cs="Courier New"/>
                <w:sz w:val="16"/>
                <w:szCs w:val="16"/>
              </w:rPr>
              <w:t>Staður</w:t>
            </w:r>
          </w:p>
        </w:tc>
        <w:tc>
          <w:tcPr>
            <w:tcW w:w="843" w:type="dxa"/>
          </w:tcPr>
          <w:p w14:paraId="6D288A4F" w14:textId="452A059A" w:rsidR="00D23187" w:rsidRPr="0024039B" w:rsidRDefault="0024039B"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0</w:t>
            </w:r>
            <w:r w:rsidR="00D23187" w:rsidRPr="0024039B">
              <w:rPr>
                <w:rFonts w:ascii="Courier New" w:hAnsi="Courier New" w:cs="Courier New"/>
                <w:sz w:val="16"/>
                <w:szCs w:val="16"/>
              </w:rPr>
              <w:t>..1</w:t>
            </w:r>
          </w:p>
        </w:tc>
        <w:tc>
          <w:tcPr>
            <w:tcW w:w="977" w:type="dxa"/>
          </w:tcPr>
          <w:p w14:paraId="474EEEB6" w14:textId="5CD54943"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24039B">
              <w:rPr>
                <w:rFonts w:ascii="Courier New" w:hAnsi="Courier New" w:cs="Courier New"/>
                <w:sz w:val="16"/>
                <w:szCs w:val="16"/>
              </w:rPr>
              <w:t>BT-77</w:t>
            </w:r>
          </w:p>
        </w:tc>
      </w:tr>
      <w:tr w:rsidR="00D23187" w:rsidRPr="009B7E77" w14:paraId="162834B5" w14:textId="77777777" w:rsidTr="004038C7">
        <w:tc>
          <w:tcPr>
            <w:tcW w:w="5857" w:type="dxa"/>
          </w:tcPr>
          <w:p w14:paraId="428C23FC" w14:textId="2BA7B6F9" w:rsidR="00D23187" w:rsidRPr="009B7E7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Pr>
                <w:rFonts w:ascii="Courier New" w:hAnsi="Courier New" w:cs="Courier New"/>
                <w:color w:val="000000"/>
                <w:sz w:val="16"/>
                <w:szCs w:val="16"/>
                <w:highlight w:val="white"/>
              </w:rPr>
              <w:t xml:space="preserve">   </w:t>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cbc:PostalZone</w:t>
            </w:r>
            <w:proofErr w:type="spellEnd"/>
            <w:r w:rsidRPr="009B7E77">
              <w:rPr>
                <w:rFonts w:ascii="Courier New" w:hAnsi="Courier New" w:cs="Courier New"/>
                <w:color w:val="0000FF"/>
                <w:sz w:val="16"/>
                <w:szCs w:val="16"/>
                <w:highlight w:val="white"/>
              </w:rPr>
              <w:t>&gt;</w:t>
            </w:r>
            <w:r>
              <w:rPr>
                <w:rFonts w:ascii="Courier New" w:hAnsi="Courier New" w:cs="Courier New"/>
                <w:color w:val="000000"/>
                <w:sz w:val="16"/>
                <w:szCs w:val="16"/>
                <w:highlight w:val="white"/>
              </w:rPr>
              <w:t>700</w:t>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cbc:PostalZone</w:t>
            </w:r>
            <w:proofErr w:type="spellEnd"/>
            <w:r w:rsidRPr="009B7E77">
              <w:rPr>
                <w:rFonts w:ascii="Courier New" w:hAnsi="Courier New" w:cs="Courier New"/>
                <w:color w:val="0000FF"/>
                <w:sz w:val="16"/>
                <w:szCs w:val="16"/>
                <w:highlight w:val="white"/>
              </w:rPr>
              <w:t>&gt;</w:t>
            </w:r>
          </w:p>
        </w:tc>
        <w:tc>
          <w:tcPr>
            <w:tcW w:w="1849" w:type="dxa"/>
          </w:tcPr>
          <w:p w14:paraId="154D5E6E" w14:textId="77777777"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4038C7">
              <w:rPr>
                <w:rFonts w:ascii="Courier New" w:hAnsi="Courier New" w:cs="Courier New"/>
                <w:sz w:val="16"/>
                <w:szCs w:val="16"/>
              </w:rPr>
              <w:t>Póstnúmer</w:t>
            </w:r>
          </w:p>
        </w:tc>
        <w:tc>
          <w:tcPr>
            <w:tcW w:w="843" w:type="dxa"/>
          </w:tcPr>
          <w:p w14:paraId="542C5A4E" w14:textId="0E41A827" w:rsidR="00D23187" w:rsidRPr="0024039B" w:rsidRDefault="00123A93"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1</w:t>
            </w:r>
            <w:r w:rsidR="00D23187" w:rsidRPr="0024039B">
              <w:rPr>
                <w:rFonts w:ascii="Courier New" w:hAnsi="Courier New" w:cs="Courier New"/>
                <w:sz w:val="16"/>
                <w:szCs w:val="16"/>
              </w:rPr>
              <w:t>..1</w:t>
            </w:r>
          </w:p>
        </w:tc>
        <w:tc>
          <w:tcPr>
            <w:tcW w:w="977" w:type="dxa"/>
          </w:tcPr>
          <w:p w14:paraId="449152F4" w14:textId="3F45A278"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24039B">
              <w:rPr>
                <w:rFonts w:ascii="Courier New" w:hAnsi="Courier New" w:cs="Courier New"/>
                <w:sz w:val="16"/>
                <w:szCs w:val="16"/>
              </w:rPr>
              <w:t>BT-78</w:t>
            </w:r>
          </w:p>
        </w:tc>
      </w:tr>
      <w:tr w:rsidR="00D23187" w:rsidRPr="009B7E77" w14:paraId="26EBA799" w14:textId="77777777" w:rsidTr="004038C7">
        <w:tc>
          <w:tcPr>
            <w:tcW w:w="5857" w:type="dxa"/>
          </w:tcPr>
          <w:p w14:paraId="7CF3B455" w14:textId="224D91BE" w:rsidR="00D23187" w:rsidDel="007E4AE8" w:rsidRDefault="00D23187" w:rsidP="00652AD7">
            <w:pPr>
              <w:tabs>
                <w:tab w:val="left" w:pos="284"/>
                <w:tab w:val="left" w:pos="567"/>
                <w:tab w:val="left" w:pos="851"/>
                <w:tab w:val="left" w:pos="1134"/>
                <w:tab w:val="left" w:pos="1418"/>
                <w:tab w:val="left" w:pos="1701"/>
              </w:tabs>
              <w:autoSpaceDE w:val="0"/>
              <w:autoSpaceDN w:val="0"/>
              <w:adjustRightInd w:val="0"/>
              <w:rPr>
                <w:del w:id="535" w:author="Georg Birgisson" w:date="2021-10-12T10:03:00Z"/>
                <w:rFonts w:ascii="Courier New" w:hAnsi="Courier New" w:cs="Courier New"/>
                <w:color w:val="0000FF"/>
                <w:sz w:val="16"/>
                <w:szCs w:val="16"/>
                <w:highlight w:val="white"/>
              </w:rPr>
            </w:pPr>
            <w:r w:rsidRPr="009B7E77">
              <w:rPr>
                <w:rFonts w:ascii="Courier New" w:hAnsi="Courier New" w:cs="Courier New"/>
                <w:color w:val="000000"/>
                <w:sz w:val="16"/>
                <w:szCs w:val="16"/>
                <w:highlight w:val="white"/>
              </w:rPr>
              <w:tab/>
            </w:r>
            <w:r>
              <w:rPr>
                <w:rFonts w:ascii="Courier New" w:hAnsi="Courier New" w:cs="Courier New"/>
                <w:color w:val="000000"/>
                <w:sz w:val="16"/>
                <w:szCs w:val="16"/>
                <w:highlight w:val="white"/>
              </w:rPr>
              <w:t xml:space="preserve">   </w:t>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cbc:CountrySubentity</w:t>
            </w:r>
            <w:proofErr w:type="spellEnd"/>
            <w:r w:rsidRPr="009B7E77">
              <w:rPr>
                <w:rFonts w:ascii="Courier New" w:hAnsi="Courier New" w:cs="Courier New"/>
                <w:color w:val="0000FF"/>
                <w:sz w:val="16"/>
                <w:szCs w:val="16"/>
                <w:highlight w:val="white"/>
              </w:rPr>
              <w:t>&gt;</w:t>
            </w:r>
          </w:p>
          <w:p w14:paraId="1F7AC3F8" w14:textId="5AAB44D1" w:rsidR="00D23187" w:rsidRPr="009B7E77" w:rsidRDefault="00D23187" w:rsidP="004372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del w:id="536" w:author="Georg Birgisson" w:date="2021-10-12T10:03:00Z">
              <w:r w:rsidDel="007E4AE8">
                <w:rPr>
                  <w:rFonts w:ascii="Courier New" w:hAnsi="Courier New" w:cs="Courier New"/>
                  <w:color w:val="000000"/>
                  <w:sz w:val="16"/>
                  <w:szCs w:val="16"/>
                  <w:highlight w:val="white"/>
                </w:rPr>
                <w:delText xml:space="preserve">           </w:delText>
              </w:r>
            </w:del>
            <w:r w:rsidRPr="00D23187">
              <w:rPr>
                <w:rFonts w:ascii="Courier New" w:hAnsi="Courier New" w:cs="Courier New"/>
                <w:color w:val="000000"/>
                <w:sz w:val="16"/>
                <w:szCs w:val="16"/>
                <w:highlight w:val="white"/>
              </w:rPr>
              <w:t>Fjarðabyggð</w:t>
            </w:r>
            <w:ins w:id="537" w:author="Georg Birgisson" w:date="2021-10-12T10:03:00Z">
              <w:r w:rsidR="007E4AE8">
                <w:rPr>
                  <w:rFonts w:ascii="Courier New" w:hAnsi="Courier New" w:cs="Courier New"/>
                  <w:color w:val="000000"/>
                  <w:sz w:val="16"/>
                  <w:szCs w:val="16"/>
                  <w:highlight w:val="white"/>
                </w:rPr>
                <w:br/>
              </w:r>
              <w:r w:rsidR="007E4AE8">
                <w:rPr>
                  <w:rFonts w:ascii="Courier New" w:hAnsi="Courier New" w:cs="Courier New"/>
                  <w:color w:val="0000FF"/>
                  <w:sz w:val="16"/>
                  <w:szCs w:val="16"/>
                  <w:highlight w:val="white"/>
                </w:rPr>
                <w:t xml:space="preserve">      </w:t>
              </w:r>
            </w:ins>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cbc:CountrySubentity</w:t>
            </w:r>
            <w:proofErr w:type="spellEnd"/>
            <w:r w:rsidRPr="009B7E77">
              <w:rPr>
                <w:rFonts w:ascii="Courier New" w:hAnsi="Courier New" w:cs="Courier New"/>
                <w:color w:val="0000FF"/>
                <w:sz w:val="16"/>
                <w:szCs w:val="16"/>
                <w:highlight w:val="white"/>
              </w:rPr>
              <w:t>&gt;</w:t>
            </w:r>
          </w:p>
        </w:tc>
        <w:tc>
          <w:tcPr>
            <w:tcW w:w="1849" w:type="dxa"/>
          </w:tcPr>
          <w:p w14:paraId="43BCCE1F" w14:textId="77777777"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4038C7">
              <w:rPr>
                <w:rFonts w:ascii="Courier New" w:hAnsi="Courier New" w:cs="Courier New"/>
                <w:sz w:val="16"/>
                <w:szCs w:val="16"/>
              </w:rPr>
              <w:t>Svæði</w:t>
            </w:r>
          </w:p>
        </w:tc>
        <w:tc>
          <w:tcPr>
            <w:tcW w:w="843" w:type="dxa"/>
          </w:tcPr>
          <w:p w14:paraId="3D3C4A9C"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24039B">
              <w:rPr>
                <w:rFonts w:ascii="Courier New" w:hAnsi="Courier New" w:cs="Courier New"/>
                <w:sz w:val="16"/>
                <w:szCs w:val="16"/>
              </w:rPr>
              <w:t>0..1</w:t>
            </w:r>
          </w:p>
        </w:tc>
        <w:tc>
          <w:tcPr>
            <w:tcW w:w="977" w:type="dxa"/>
          </w:tcPr>
          <w:p w14:paraId="4D072A39" w14:textId="0E44F4D5"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24039B">
              <w:rPr>
                <w:rFonts w:ascii="Courier New" w:hAnsi="Courier New" w:cs="Courier New"/>
                <w:sz w:val="16"/>
                <w:szCs w:val="16"/>
              </w:rPr>
              <w:t>BT-79</w:t>
            </w:r>
          </w:p>
        </w:tc>
      </w:tr>
      <w:tr w:rsidR="00D23187" w:rsidRPr="009B7E77" w14:paraId="28939D4E" w14:textId="77777777" w:rsidTr="004038C7">
        <w:tc>
          <w:tcPr>
            <w:tcW w:w="5857" w:type="dxa"/>
          </w:tcPr>
          <w:p w14:paraId="398958B9" w14:textId="199B7FFF" w:rsidR="00D23187" w:rsidRPr="009B7E7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Pr>
                <w:rFonts w:ascii="Courier New" w:hAnsi="Courier New" w:cs="Courier New"/>
                <w:color w:val="000000"/>
                <w:sz w:val="16"/>
                <w:szCs w:val="16"/>
                <w:highlight w:val="white"/>
              </w:rPr>
              <w:t xml:space="preserve">   </w:t>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w:t>
            </w:r>
            <w:r w:rsidR="00100CC9">
              <w:rPr>
                <w:rFonts w:ascii="Courier New" w:hAnsi="Courier New" w:cs="Courier New"/>
                <w:color w:val="800000"/>
                <w:sz w:val="16"/>
                <w:szCs w:val="16"/>
                <w:highlight w:val="white"/>
              </w:rPr>
              <w:t>a</w:t>
            </w:r>
            <w:r w:rsidRPr="009B7E77">
              <w:rPr>
                <w:rFonts w:ascii="Courier New" w:hAnsi="Courier New" w:cs="Courier New"/>
                <w:color w:val="800000"/>
                <w:sz w:val="16"/>
                <w:szCs w:val="16"/>
                <w:highlight w:val="white"/>
              </w:rPr>
              <w:t>c:AddressLine</w:t>
            </w:r>
            <w:proofErr w:type="spellEnd"/>
            <w:r w:rsidRPr="009B7E77">
              <w:rPr>
                <w:rFonts w:ascii="Courier New" w:hAnsi="Courier New" w:cs="Courier New"/>
                <w:color w:val="0000FF"/>
                <w:sz w:val="16"/>
                <w:szCs w:val="16"/>
                <w:highlight w:val="white"/>
              </w:rPr>
              <w:t>&gt;</w:t>
            </w:r>
          </w:p>
        </w:tc>
        <w:tc>
          <w:tcPr>
            <w:tcW w:w="1849" w:type="dxa"/>
          </w:tcPr>
          <w:p w14:paraId="651D7743" w14:textId="77777777"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43" w:type="dxa"/>
          </w:tcPr>
          <w:p w14:paraId="36753F2D"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77" w:type="dxa"/>
          </w:tcPr>
          <w:p w14:paraId="4B056229"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D23187" w:rsidRPr="009B7E77" w14:paraId="1E505C59" w14:textId="77777777" w:rsidTr="004038C7">
        <w:tc>
          <w:tcPr>
            <w:tcW w:w="5857" w:type="dxa"/>
          </w:tcPr>
          <w:p w14:paraId="42068E14" w14:textId="73C8478B" w:rsidR="00D23187" w:rsidRPr="009B7E7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00"/>
                <w:sz w:val="16"/>
                <w:szCs w:val="16"/>
                <w:highlight w:val="white"/>
              </w:rPr>
              <w:tab/>
            </w:r>
            <w:r>
              <w:rPr>
                <w:rFonts w:ascii="Courier New" w:hAnsi="Courier New" w:cs="Courier New"/>
                <w:color w:val="000000"/>
                <w:sz w:val="16"/>
                <w:szCs w:val="16"/>
                <w:highlight w:val="white"/>
              </w:rPr>
              <w:t xml:space="preserve">   </w:t>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cbc:Line</w:t>
            </w:r>
            <w:proofErr w:type="spellEnd"/>
            <w:r w:rsidRPr="009B7E77">
              <w:rPr>
                <w:rFonts w:ascii="Courier New" w:hAnsi="Courier New" w:cs="Courier New"/>
                <w:color w:val="0000FF"/>
                <w:sz w:val="16"/>
                <w:szCs w:val="16"/>
                <w:highlight w:val="white"/>
              </w:rPr>
              <w:t>&gt;</w:t>
            </w:r>
            <w:r w:rsidRPr="00D23187">
              <w:rPr>
                <w:rFonts w:ascii="Courier New" w:hAnsi="Courier New" w:cs="Courier New"/>
                <w:color w:val="000000"/>
                <w:sz w:val="16"/>
                <w:szCs w:val="16"/>
                <w:highlight w:val="white"/>
              </w:rPr>
              <w:t>Móttökudeild</w:t>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cbc:Line</w:t>
            </w:r>
            <w:proofErr w:type="spellEnd"/>
            <w:r w:rsidRPr="009B7E77">
              <w:rPr>
                <w:rFonts w:ascii="Courier New" w:hAnsi="Courier New" w:cs="Courier New"/>
                <w:color w:val="0000FF"/>
                <w:sz w:val="16"/>
                <w:szCs w:val="16"/>
                <w:highlight w:val="white"/>
              </w:rPr>
              <w:t>&gt;</w:t>
            </w:r>
          </w:p>
        </w:tc>
        <w:tc>
          <w:tcPr>
            <w:tcW w:w="1849" w:type="dxa"/>
          </w:tcPr>
          <w:p w14:paraId="10857FD1" w14:textId="77777777"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4038C7">
              <w:rPr>
                <w:rFonts w:ascii="Courier New" w:hAnsi="Courier New" w:cs="Courier New"/>
                <w:sz w:val="16"/>
                <w:szCs w:val="16"/>
              </w:rPr>
              <w:t>Heimilisfang lína3</w:t>
            </w:r>
          </w:p>
        </w:tc>
        <w:tc>
          <w:tcPr>
            <w:tcW w:w="843" w:type="dxa"/>
          </w:tcPr>
          <w:p w14:paraId="6C8533A3"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24039B">
              <w:rPr>
                <w:rFonts w:ascii="Courier New" w:hAnsi="Courier New" w:cs="Courier New"/>
                <w:sz w:val="16"/>
                <w:szCs w:val="16"/>
              </w:rPr>
              <w:t>0..1</w:t>
            </w:r>
          </w:p>
        </w:tc>
        <w:tc>
          <w:tcPr>
            <w:tcW w:w="977" w:type="dxa"/>
          </w:tcPr>
          <w:p w14:paraId="4D1AF5B1" w14:textId="4457C3A0"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24039B">
              <w:rPr>
                <w:rFonts w:ascii="Courier New" w:hAnsi="Courier New" w:cs="Courier New"/>
                <w:sz w:val="16"/>
                <w:szCs w:val="16"/>
              </w:rPr>
              <w:t>BT-165</w:t>
            </w:r>
          </w:p>
        </w:tc>
      </w:tr>
      <w:tr w:rsidR="00D23187" w:rsidRPr="009B7E77" w14:paraId="06039953" w14:textId="77777777" w:rsidTr="004038C7">
        <w:tc>
          <w:tcPr>
            <w:tcW w:w="5857" w:type="dxa"/>
          </w:tcPr>
          <w:p w14:paraId="0BF37C08" w14:textId="34EF1A28" w:rsidR="00D23187" w:rsidRPr="009B7E7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Pr>
                <w:rFonts w:ascii="Courier New" w:hAnsi="Courier New" w:cs="Courier New"/>
                <w:color w:val="000000"/>
                <w:sz w:val="16"/>
                <w:szCs w:val="16"/>
                <w:highlight w:val="white"/>
              </w:rPr>
              <w:t xml:space="preserve">   </w:t>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w:t>
            </w:r>
            <w:r w:rsidR="00100CC9">
              <w:rPr>
                <w:rFonts w:ascii="Courier New" w:hAnsi="Courier New" w:cs="Courier New"/>
                <w:color w:val="800000"/>
                <w:sz w:val="16"/>
                <w:szCs w:val="16"/>
                <w:highlight w:val="white"/>
              </w:rPr>
              <w:t>a</w:t>
            </w:r>
            <w:r w:rsidRPr="009B7E77">
              <w:rPr>
                <w:rFonts w:ascii="Courier New" w:hAnsi="Courier New" w:cs="Courier New"/>
                <w:color w:val="800000"/>
                <w:sz w:val="16"/>
                <w:szCs w:val="16"/>
                <w:highlight w:val="white"/>
              </w:rPr>
              <w:t>c:AddressLine</w:t>
            </w:r>
            <w:proofErr w:type="spellEnd"/>
            <w:r w:rsidRPr="009B7E77">
              <w:rPr>
                <w:rFonts w:ascii="Courier New" w:hAnsi="Courier New" w:cs="Courier New"/>
                <w:color w:val="0000FF"/>
                <w:sz w:val="16"/>
                <w:szCs w:val="16"/>
                <w:highlight w:val="white"/>
              </w:rPr>
              <w:t>&gt;</w:t>
            </w:r>
          </w:p>
        </w:tc>
        <w:tc>
          <w:tcPr>
            <w:tcW w:w="1849" w:type="dxa"/>
          </w:tcPr>
          <w:p w14:paraId="16E9ED24" w14:textId="77777777"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43" w:type="dxa"/>
          </w:tcPr>
          <w:p w14:paraId="273B3454"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77" w:type="dxa"/>
          </w:tcPr>
          <w:p w14:paraId="2553417A"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D23187" w:rsidRPr="009B7E77" w14:paraId="345A0E36" w14:textId="77777777" w:rsidTr="004038C7">
        <w:tc>
          <w:tcPr>
            <w:tcW w:w="5857" w:type="dxa"/>
          </w:tcPr>
          <w:p w14:paraId="531DBAE0" w14:textId="558B65EE" w:rsidR="00D23187" w:rsidRPr="009B7E7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Pr>
                <w:rFonts w:ascii="Courier New" w:hAnsi="Courier New" w:cs="Courier New"/>
                <w:color w:val="000000"/>
                <w:sz w:val="16"/>
                <w:szCs w:val="16"/>
                <w:highlight w:val="white"/>
              </w:rPr>
              <w:t xml:space="preserve">   </w:t>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cac:Country</w:t>
            </w:r>
            <w:proofErr w:type="spellEnd"/>
            <w:r w:rsidRPr="009B7E77">
              <w:rPr>
                <w:rFonts w:ascii="Courier New" w:hAnsi="Courier New" w:cs="Courier New"/>
                <w:color w:val="0000FF"/>
                <w:sz w:val="16"/>
                <w:szCs w:val="16"/>
                <w:highlight w:val="white"/>
              </w:rPr>
              <w:t>&gt;</w:t>
            </w:r>
          </w:p>
        </w:tc>
        <w:tc>
          <w:tcPr>
            <w:tcW w:w="1849" w:type="dxa"/>
          </w:tcPr>
          <w:p w14:paraId="36970648" w14:textId="77777777"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43" w:type="dxa"/>
          </w:tcPr>
          <w:p w14:paraId="5AD8C901" w14:textId="1E55E4AB" w:rsidR="00D23187" w:rsidRPr="0024039B" w:rsidRDefault="00C2481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77" w:type="dxa"/>
          </w:tcPr>
          <w:p w14:paraId="49A404D4"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D23187" w:rsidRPr="009B7E77" w14:paraId="4BF47371" w14:textId="77777777" w:rsidTr="004038C7">
        <w:tc>
          <w:tcPr>
            <w:tcW w:w="5857" w:type="dxa"/>
          </w:tcPr>
          <w:p w14:paraId="7DDFF53F" w14:textId="45BC24D5" w:rsidR="00D23187" w:rsidRPr="009B7E77" w:rsidRDefault="00D23187"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00"/>
                <w:sz w:val="16"/>
                <w:szCs w:val="16"/>
                <w:highlight w:val="white"/>
              </w:rPr>
              <w:tab/>
            </w:r>
            <w:r>
              <w:rPr>
                <w:rFonts w:ascii="Courier New" w:hAnsi="Courier New" w:cs="Courier New"/>
                <w:color w:val="000000"/>
                <w:sz w:val="16"/>
                <w:szCs w:val="16"/>
                <w:highlight w:val="white"/>
              </w:rPr>
              <w:t xml:space="preserve">   </w:t>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cbc:IdentificationCode</w:t>
            </w:r>
            <w:proofErr w:type="spellEnd"/>
            <w:r w:rsidRPr="009B7E77">
              <w:rPr>
                <w:rFonts w:ascii="Courier New" w:hAnsi="Courier New" w:cs="Courier New"/>
                <w:color w:val="0000FF"/>
                <w:sz w:val="16"/>
                <w:szCs w:val="16"/>
                <w:highlight w:val="white"/>
              </w:rPr>
              <w:t>&gt;</w:t>
            </w:r>
            <w:del w:id="538" w:author="Georg Birgisson" w:date="2021-10-12T10:03:00Z">
              <w:r w:rsidDel="007E4AE8">
                <w:rPr>
                  <w:rFonts w:ascii="Courier New" w:hAnsi="Courier New" w:cs="Courier New"/>
                  <w:color w:val="0000FF"/>
                  <w:sz w:val="16"/>
                  <w:szCs w:val="16"/>
                  <w:highlight w:val="white"/>
                </w:rPr>
                <w:br/>
              </w:r>
              <w:r w:rsidDel="007E4AE8">
                <w:rPr>
                  <w:rFonts w:ascii="Courier New" w:hAnsi="Courier New" w:cs="Courier New"/>
                  <w:color w:val="000000"/>
                  <w:sz w:val="16"/>
                  <w:szCs w:val="16"/>
                  <w:highlight w:val="white"/>
                </w:rPr>
                <w:delText xml:space="preserve">              </w:delText>
              </w:r>
            </w:del>
            <w:r>
              <w:rPr>
                <w:rFonts w:ascii="Courier New" w:hAnsi="Courier New" w:cs="Courier New"/>
                <w:color w:val="000000"/>
                <w:sz w:val="16"/>
                <w:szCs w:val="16"/>
                <w:highlight w:val="white"/>
              </w:rPr>
              <w:t>IS</w:t>
            </w:r>
            <w:ins w:id="539" w:author="Georg Birgisson" w:date="2021-10-12T10:03:00Z">
              <w:r w:rsidR="007E4AE8">
                <w:rPr>
                  <w:rFonts w:ascii="Courier New" w:hAnsi="Courier New" w:cs="Courier New"/>
                  <w:color w:val="000000"/>
                  <w:sz w:val="16"/>
                  <w:szCs w:val="16"/>
                  <w:highlight w:val="white"/>
                </w:rPr>
                <w:br/>
              </w:r>
              <w:r w:rsidR="007E4AE8">
                <w:rPr>
                  <w:rFonts w:ascii="Courier New" w:hAnsi="Courier New" w:cs="Courier New"/>
                  <w:color w:val="0000FF"/>
                  <w:sz w:val="16"/>
                  <w:szCs w:val="16"/>
                  <w:highlight w:val="white"/>
                </w:rPr>
                <w:t xml:space="preserve">         </w:t>
              </w:r>
            </w:ins>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cbc:IdentificationCode</w:t>
            </w:r>
            <w:proofErr w:type="spellEnd"/>
            <w:r w:rsidRPr="009B7E77">
              <w:rPr>
                <w:rFonts w:ascii="Courier New" w:hAnsi="Courier New" w:cs="Courier New"/>
                <w:color w:val="0000FF"/>
                <w:sz w:val="16"/>
                <w:szCs w:val="16"/>
                <w:highlight w:val="white"/>
              </w:rPr>
              <w:t>&gt;</w:t>
            </w:r>
          </w:p>
        </w:tc>
        <w:tc>
          <w:tcPr>
            <w:tcW w:w="1849" w:type="dxa"/>
          </w:tcPr>
          <w:p w14:paraId="13D0649B" w14:textId="77777777" w:rsidR="00D23187" w:rsidRPr="004038C7" w:rsidRDefault="00D23187" w:rsidP="007111CD">
            <w:pPr>
              <w:tabs>
                <w:tab w:val="left" w:pos="284"/>
                <w:tab w:val="left" w:pos="567"/>
                <w:tab w:val="left" w:pos="851"/>
                <w:tab w:val="left" w:pos="1134"/>
                <w:tab w:val="left" w:pos="1418"/>
              </w:tabs>
              <w:autoSpaceDE w:val="0"/>
              <w:autoSpaceDN w:val="0"/>
              <w:adjustRightInd w:val="0"/>
              <w:rPr>
                <w:rFonts w:ascii="Courier New" w:hAnsi="Courier New" w:cs="Courier New"/>
                <w:sz w:val="16"/>
                <w:szCs w:val="16"/>
              </w:rPr>
            </w:pPr>
            <w:r w:rsidRPr="004038C7">
              <w:rPr>
                <w:rFonts w:ascii="Courier New" w:hAnsi="Courier New" w:cs="Courier New"/>
                <w:sz w:val="16"/>
                <w:szCs w:val="16"/>
              </w:rPr>
              <w:t>Land</w:t>
            </w:r>
          </w:p>
        </w:tc>
        <w:tc>
          <w:tcPr>
            <w:tcW w:w="843" w:type="dxa"/>
          </w:tcPr>
          <w:p w14:paraId="3CB04562" w14:textId="224BACF7" w:rsidR="00D23187" w:rsidRPr="0024039B" w:rsidRDefault="00811937" w:rsidP="007111CD">
            <w:pPr>
              <w:tabs>
                <w:tab w:val="left" w:pos="284"/>
                <w:tab w:val="left" w:pos="567"/>
                <w:tab w:val="left" w:pos="851"/>
                <w:tab w:val="left" w:pos="1134"/>
                <w:tab w:val="left" w:pos="1418"/>
              </w:tabs>
              <w:autoSpaceDE w:val="0"/>
              <w:autoSpaceDN w:val="0"/>
              <w:adjustRightInd w:val="0"/>
              <w:rPr>
                <w:rFonts w:ascii="Courier New" w:hAnsi="Courier New" w:cs="Courier New"/>
                <w:sz w:val="16"/>
                <w:szCs w:val="16"/>
              </w:rPr>
            </w:pPr>
            <w:r>
              <w:rPr>
                <w:rFonts w:ascii="Courier New" w:hAnsi="Courier New" w:cs="Courier New"/>
                <w:sz w:val="16"/>
                <w:szCs w:val="16"/>
              </w:rPr>
              <w:t>1</w:t>
            </w:r>
            <w:r w:rsidR="00D23187" w:rsidRPr="0024039B">
              <w:rPr>
                <w:rFonts w:ascii="Courier New" w:hAnsi="Courier New" w:cs="Courier New"/>
                <w:sz w:val="16"/>
                <w:szCs w:val="16"/>
              </w:rPr>
              <w:t>..1</w:t>
            </w:r>
          </w:p>
        </w:tc>
        <w:tc>
          <w:tcPr>
            <w:tcW w:w="977" w:type="dxa"/>
          </w:tcPr>
          <w:p w14:paraId="5162877C" w14:textId="65F893B3" w:rsidR="00D23187" w:rsidRPr="0024039B" w:rsidRDefault="00D23187" w:rsidP="007111CD">
            <w:pPr>
              <w:tabs>
                <w:tab w:val="left" w:pos="284"/>
                <w:tab w:val="left" w:pos="567"/>
                <w:tab w:val="left" w:pos="851"/>
                <w:tab w:val="left" w:pos="1134"/>
                <w:tab w:val="left" w:pos="1418"/>
              </w:tabs>
              <w:autoSpaceDE w:val="0"/>
              <w:autoSpaceDN w:val="0"/>
              <w:adjustRightInd w:val="0"/>
              <w:rPr>
                <w:rFonts w:ascii="Courier New" w:hAnsi="Courier New" w:cs="Courier New"/>
                <w:sz w:val="16"/>
                <w:szCs w:val="16"/>
                <w:highlight w:val="white"/>
              </w:rPr>
            </w:pPr>
            <w:r w:rsidRPr="0024039B">
              <w:rPr>
                <w:rFonts w:ascii="Courier New" w:hAnsi="Courier New" w:cs="Courier New"/>
                <w:sz w:val="16"/>
                <w:szCs w:val="16"/>
              </w:rPr>
              <w:t>BT-80</w:t>
            </w:r>
          </w:p>
        </w:tc>
      </w:tr>
      <w:tr w:rsidR="00D23187" w:rsidRPr="009B7E77" w14:paraId="4F697018" w14:textId="77777777" w:rsidTr="004038C7">
        <w:tc>
          <w:tcPr>
            <w:tcW w:w="5857" w:type="dxa"/>
          </w:tcPr>
          <w:p w14:paraId="7BFD9641" w14:textId="5F832DFC" w:rsidR="00D23187" w:rsidRPr="009B7E7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Pr>
                <w:rFonts w:ascii="Courier New" w:hAnsi="Courier New" w:cs="Courier New"/>
                <w:color w:val="000000"/>
                <w:sz w:val="16"/>
                <w:szCs w:val="16"/>
                <w:highlight w:val="white"/>
              </w:rPr>
              <w:t xml:space="preserve">   </w:t>
            </w:r>
            <w:r w:rsidRPr="009B7E77">
              <w:rPr>
                <w:rFonts w:ascii="Courier New" w:hAnsi="Courier New" w:cs="Courier New"/>
                <w:color w:val="0000FF"/>
                <w:sz w:val="16"/>
                <w:szCs w:val="16"/>
                <w:highlight w:val="white"/>
              </w:rPr>
              <w:t>&lt;/</w:t>
            </w:r>
            <w:proofErr w:type="spellStart"/>
            <w:r w:rsidRPr="009B7E77">
              <w:rPr>
                <w:rFonts w:ascii="Courier New" w:hAnsi="Courier New" w:cs="Courier New"/>
                <w:color w:val="800000"/>
                <w:sz w:val="16"/>
                <w:szCs w:val="16"/>
                <w:highlight w:val="white"/>
              </w:rPr>
              <w:t>cac:Country</w:t>
            </w:r>
            <w:proofErr w:type="spellEnd"/>
            <w:r w:rsidRPr="009B7E77">
              <w:rPr>
                <w:rFonts w:ascii="Courier New" w:hAnsi="Courier New" w:cs="Courier New"/>
                <w:color w:val="0000FF"/>
                <w:sz w:val="16"/>
                <w:szCs w:val="16"/>
                <w:highlight w:val="white"/>
              </w:rPr>
              <w:t>&gt;</w:t>
            </w:r>
          </w:p>
        </w:tc>
        <w:tc>
          <w:tcPr>
            <w:tcW w:w="1849" w:type="dxa"/>
          </w:tcPr>
          <w:p w14:paraId="4A7A4482" w14:textId="77777777"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43" w:type="dxa"/>
          </w:tcPr>
          <w:p w14:paraId="4FA303AC"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77" w:type="dxa"/>
          </w:tcPr>
          <w:p w14:paraId="3BD0AC29"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D23187" w:rsidRPr="009B7E77" w14:paraId="2E5EC7AF" w14:textId="77777777" w:rsidTr="004038C7">
        <w:tc>
          <w:tcPr>
            <w:tcW w:w="5857" w:type="dxa"/>
          </w:tcPr>
          <w:p w14:paraId="576034B6" w14:textId="1CA08A85" w:rsidR="00D23187" w:rsidRPr="00D23187" w:rsidRDefault="00D23187" w:rsidP="00D23187">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D23187">
              <w:rPr>
                <w:rFonts w:ascii="Courier New" w:hAnsi="Courier New" w:cs="Courier New"/>
                <w:color w:val="0000FF"/>
                <w:sz w:val="16"/>
                <w:szCs w:val="16"/>
                <w:highlight w:val="white"/>
              </w:rPr>
              <w:t>&lt;/</w:t>
            </w:r>
            <w:proofErr w:type="spellStart"/>
            <w:r w:rsidRPr="00D23187">
              <w:rPr>
                <w:rFonts w:ascii="Courier New" w:hAnsi="Courier New" w:cs="Courier New"/>
                <w:color w:val="800000"/>
                <w:sz w:val="16"/>
                <w:szCs w:val="16"/>
                <w:highlight w:val="white"/>
              </w:rPr>
              <w:t>cac:Address</w:t>
            </w:r>
            <w:proofErr w:type="spellEnd"/>
            <w:r w:rsidRPr="00D23187">
              <w:rPr>
                <w:rFonts w:ascii="Courier New" w:hAnsi="Courier New" w:cs="Courier New"/>
                <w:color w:val="0000FF"/>
                <w:sz w:val="16"/>
                <w:szCs w:val="16"/>
                <w:highlight w:val="white"/>
              </w:rPr>
              <w:t>&gt;</w:t>
            </w:r>
          </w:p>
        </w:tc>
        <w:tc>
          <w:tcPr>
            <w:tcW w:w="1849" w:type="dxa"/>
          </w:tcPr>
          <w:p w14:paraId="20D321A1" w14:textId="77777777"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43" w:type="dxa"/>
          </w:tcPr>
          <w:p w14:paraId="5EBDEC76"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77" w:type="dxa"/>
          </w:tcPr>
          <w:p w14:paraId="372555F1"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D23187" w:rsidRPr="009B7E77" w14:paraId="74C1151D" w14:textId="77777777" w:rsidTr="004038C7">
        <w:tc>
          <w:tcPr>
            <w:tcW w:w="5857" w:type="dxa"/>
          </w:tcPr>
          <w:p w14:paraId="7A8E0AD4" w14:textId="2763E748" w:rsidR="00D23187" w:rsidRPr="00D23187" w:rsidRDefault="00D23187" w:rsidP="00D23187">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lastRenderedPageBreak/>
              <w:t xml:space="preserve">   </w:t>
            </w:r>
            <w:r w:rsidRPr="00D23187">
              <w:rPr>
                <w:rFonts w:ascii="Courier New" w:hAnsi="Courier New" w:cs="Courier New"/>
                <w:color w:val="0000FF"/>
                <w:sz w:val="16"/>
                <w:szCs w:val="16"/>
                <w:highlight w:val="white"/>
              </w:rPr>
              <w:t>&lt;/</w:t>
            </w:r>
            <w:proofErr w:type="spellStart"/>
            <w:r w:rsidRPr="00D23187">
              <w:rPr>
                <w:rFonts w:ascii="Courier New" w:hAnsi="Courier New" w:cs="Courier New"/>
                <w:color w:val="800000"/>
                <w:sz w:val="16"/>
                <w:szCs w:val="16"/>
                <w:highlight w:val="white"/>
              </w:rPr>
              <w:t>cac:DeliveryLocation</w:t>
            </w:r>
            <w:proofErr w:type="spellEnd"/>
            <w:r w:rsidRPr="00D23187">
              <w:rPr>
                <w:rFonts w:ascii="Courier New" w:hAnsi="Courier New" w:cs="Courier New"/>
                <w:color w:val="0000FF"/>
                <w:sz w:val="16"/>
                <w:szCs w:val="16"/>
                <w:highlight w:val="white"/>
              </w:rPr>
              <w:t>&gt;</w:t>
            </w:r>
          </w:p>
        </w:tc>
        <w:tc>
          <w:tcPr>
            <w:tcW w:w="1849" w:type="dxa"/>
          </w:tcPr>
          <w:p w14:paraId="36426DBD" w14:textId="77777777"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43" w:type="dxa"/>
          </w:tcPr>
          <w:p w14:paraId="2D78B5EA"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77" w:type="dxa"/>
          </w:tcPr>
          <w:p w14:paraId="0AE7AC13"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D23187" w:rsidRPr="009B7E77" w14:paraId="57338869" w14:textId="77777777" w:rsidTr="004038C7">
        <w:tc>
          <w:tcPr>
            <w:tcW w:w="5857" w:type="dxa"/>
          </w:tcPr>
          <w:p w14:paraId="1AFE2256" w14:textId="4BA843FA" w:rsidR="00D23187" w:rsidRPr="009B7E77" w:rsidRDefault="00D23187" w:rsidP="00D23187">
            <w:pPr>
              <w:pStyle w:val="BodyText"/>
              <w:spacing w:after="0"/>
              <w:rPr>
                <w:rFonts w:ascii="Courier New" w:hAnsi="Courier New" w:cs="Courier New"/>
                <w:color w:val="0000FF"/>
                <w:sz w:val="16"/>
                <w:szCs w:val="16"/>
                <w:highlight w:val="white"/>
              </w:rPr>
            </w:pPr>
            <w:r w:rsidRPr="00D23187">
              <w:rPr>
                <w:rFonts w:ascii="Courier New" w:hAnsi="Courier New" w:cs="Courier New"/>
                <w:color w:val="0000FF"/>
                <w:sz w:val="16"/>
                <w:szCs w:val="16"/>
                <w:highlight w:val="white"/>
              </w:rPr>
              <w:t>&lt;/</w:t>
            </w:r>
            <w:proofErr w:type="spellStart"/>
            <w:r w:rsidRPr="00D23187">
              <w:rPr>
                <w:rFonts w:ascii="Courier New" w:hAnsi="Courier New" w:cs="Courier New"/>
                <w:color w:val="800000"/>
                <w:sz w:val="16"/>
                <w:szCs w:val="16"/>
                <w:highlight w:val="white"/>
              </w:rPr>
              <w:t>cac:Delivery</w:t>
            </w:r>
            <w:proofErr w:type="spellEnd"/>
            <w:r w:rsidRPr="00D23187">
              <w:rPr>
                <w:rFonts w:ascii="Courier New" w:hAnsi="Courier New" w:cs="Courier New"/>
                <w:color w:val="0000FF"/>
                <w:sz w:val="16"/>
                <w:szCs w:val="16"/>
                <w:highlight w:val="white"/>
              </w:rPr>
              <w:t>&gt;</w:t>
            </w:r>
          </w:p>
        </w:tc>
        <w:tc>
          <w:tcPr>
            <w:tcW w:w="1849" w:type="dxa"/>
          </w:tcPr>
          <w:p w14:paraId="2277FA03" w14:textId="77777777" w:rsidR="00D23187" w:rsidRPr="004038C7" w:rsidRDefault="00D23187" w:rsidP="00D23187">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43" w:type="dxa"/>
          </w:tcPr>
          <w:p w14:paraId="6FBF047A" w14:textId="77777777" w:rsidR="00D23187" w:rsidRPr="0024039B" w:rsidRDefault="00D23187" w:rsidP="00D23187">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77" w:type="dxa"/>
          </w:tcPr>
          <w:p w14:paraId="0E1BAFCA" w14:textId="77777777" w:rsidR="00D23187" w:rsidRPr="0024039B" w:rsidRDefault="00D23187" w:rsidP="00D23187">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4D7BFF55" w14:textId="090F55CF" w:rsidR="0024039B" w:rsidRDefault="0024039B" w:rsidP="0024039B">
      <w:pPr>
        <w:pStyle w:val="BodyText"/>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24039B" w:rsidRPr="00DD76FE" w14:paraId="3B276F66" w14:textId="77777777" w:rsidTr="007111CD">
        <w:tc>
          <w:tcPr>
            <w:tcW w:w="6095" w:type="dxa"/>
          </w:tcPr>
          <w:p w14:paraId="4EDEADA5" w14:textId="77777777" w:rsidR="0024039B" w:rsidRPr="00DD76FE" w:rsidRDefault="0024039B" w:rsidP="00DD76FE">
            <w:pPr>
              <w:pStyle w:val="BodyText"/>
              <w:spacing w:after="0"/>
              <w:rPr>
                <w:b/>
                <w:highlight w:val="white"/>
              </w:rPr>
            </w:pPr>
            <w:r w:rsidRPr="00DD76FE">
              <w:rPr>
                <w:b/>
                <w:highlight w:val="white"/>
              </w:rPr>
              <w:t>Regla</w:t>
            </w:r>
          </w:p>
        </w:tc>
        <w:tc>
          <w:tcPr>
            <w:tcW w:w="2439" w:type="dxa"/>
          </w:tcPr>
          <w:p w14:paraId="4FB860CB" w14:textId="77777777" w:rsidR="0024039B" w:rsidRPr="00DD76FE" w:rsidRDefault="0024039B" w:rsidP="00DD76FE">
            <w:pPr>
              <w:pStyle w:val="BodyText"/>
              <w:spacing w:after="0"/>
              <w:rPr>
                <w:b/>
                <w:highlight w:val="white"/>
              </w:rPr>
            </w:pPr>
            <w:r w:rsidRPr="00DD76FE">
              <w:rPr>
                <w:b/>
                <w:highlight w:val="white"/>
              </w:rPr>
              <w:t>Kenni</w:t>
            </w:r>
          </w:p>
        </w:tc>
        <w:tc>
          <w:tcPr>
            <w:tcW w:w="992" w:type="dxa"/>
          </w:tcPr>
          <w:p w14:paraId="6F661B05" w14:textId="77777777" w:rsidR="0024039B" w:rsidRPr="00DD76FE" w:rsidRDefault="0024039B" w:rsidP="00DD76FE">
            <w:pPr>
              <w:pStyle w:val="BodyText"/>
              <w:spacing w:after="0"/>
              <w:rPr>
                <w:b/>
                <w:highlight w:val="white"/>
              </w:rPr>
            </w:pPr>
            <w:r w:rsidRPr="00DD76FE">
              <w:rPr>
                <w:b/>
                <w:highlight w:val="white"/>
              </w:rPr>
              <w:t>Vægi</w:t>
            </w:r>
          </w:p>
        </w:tc>
      </w:tr>
      <w:tr w:rsidR="0024039B" w:rsidRPr="00702DEB" w14:paraId="47745F45" w14:textId="77777777" w:rsidTr="007111CD">
        <w:tc>
          <w:tcPr>
            <w:tcW w:w="6095" w:type="dxa"/>
          </w:tcPr>
          <w:p w14:paraId="72E97B23" w14:textId="1D89C065" w:rsidR="0024039B" w:rsidRPr="00702DEB" w:rsidRDefault="0024039B" w:rsidP="00702DEB">
            <w:pPr>
              <w:pStyle w:val="BodyText"/>
              <w:spacing w:after="0"/>
              <w:rPr>
                <w:highlight w:val="white"/>
              </w:rPr>
            </w:pPr>
            <w:r w:rsidRPr="00702DEB">
              <w:rPr>
                <w:highlight w:val="white"/>
              </w:rPr>
              <w:t xml:space="preserve">Afhendingarstaður skal innihalda </w:t>
            </w:r>
            <w:proofErr w:type="spellStart"/>
            <w:r w:rsidRPr="00702DEB">
              <w:rPr>
                <w:highlight w:val="white"/>
              </w:rPr>
              <w:t>kóta</w:t>
            </w:r>
            <w:proofErr w:type="spellEnd"/>
            <w:r w:rsidRPr="00702DEB">
              <w:rPr>
                <w:highlight w:val="white"/>
              </w:rPr>
              <w:t xml:space="preserve"> afhendingarlands (BT-80)</w:t>
            </w:r>
          </w:p>
        </w:tc>
        <w:tc>
          <w:tcPr>
            <w:tcW w:w="2439" w:type="dxa"/>
          </w:tcPr>
          <w:p w14:paraId="0225DAD1" w14:textId="56D8AB1E" w:rsidR="0024039B" w:rsidRPr="00702DEB" w:rsidRDefault="0024039B" w:rsidP="00702DEB">
            <w:pPr>
              <w:pStyle w:val="BodyText"/>
              <w:spacing w:after="0"/>
              <w:rPr>
                <w:highlight w:val="white"/>
              </w:rPr>
            </w:pPr>
            <w:r w:rsidRPr="00702DEB">
              <w:rPr>
                <w:highlight w:val="white"/>
              </w:rPr>
              <w:t>BR-57</w:t>
            </w:r>
          </w:p>
        </w:tc>
        <w:tc>
          <w:tcPr>
            <w:tcW w:w="992" w:type="dxa"/>
          </w:tcPr>
          <w:p w14:paraId="01482306" w14:textId="77777777" w:rsidR="0024039B" w:rsidRPr="00702DEB" w:rsidRDefault="0024039B" w:rsidP="00702DEB">
            <w:pPr>
              <w:pStyle w:val="BodyText"/>
              <w:spacing w:after="0"/>
              <w:rPr>
                <w:highlight w:val="white"/>
              </w:rPr>
            </w:pPr>
            <w:r w:rsidRPr="00702DEB">
              <w:rPr>
                <w:highlight w:val="white"/>
              </w:rPr>
              <w:t>fatal</w:t>
            </w:r>
          </w:p>
        </w:tc>
      </w:tr>
      <w:tr w:rsidR="00464472" w:rsidRPr="00702DEB" w14:paraId="31F1263B" w14:textId="77777777" w:rsidTr="007111CD">
        <w:tc>
          <w:tcPr>
            <w:tcW w:w="6095" w:type="dxa"/>
          </w:tcPr>
          <w:p w14:paraId="01656883" w14:textId="6BABB226" w:rsidR="00464472" w:rsidRPr="00702DEB" w:rsidRDefault="00464472" w:rsidP="00702DEB">
            <w:pPr>
              <w:pStyle w:val="BodyText"/>
              <w:spacing w:after="0"/>
              <w:rPr>
                <w:highlight w:val="white"/>
              </w:rPr>
            </w:pPr>
            <w:r w:rsidRPr="00702DEB">
              <w:rPr>
                <w:highlight w:val="white"/>
              </w:rPr>
              <w:t xml:space="preserve">Ef reikningur inniheldur </w:t>
            </w:r>
            <w:proofErr w:type="spellStart"/>
            <w:r w:rsidRPr="00702DEB">
              <w:rPr>
                <w:highlight w:val="white"/>
              </w:rPr>
              <w:t>virðisaukaskattskóta</w:t>
            </w:r>
            <w:proofErr w:type="spellEnd"/>
            <w:r w:rsidRPr="00702DEB">
              <w:rPr>
                <w:highlight w:val="white"/>
              </w:rPr>
              <w:t xml:space="preserve"> IC í sundurliðun (BT-118) þá skal afhendingarland (BT-80) koma fram í reikningi.</w:t>
            </w:r>
          </w:p>
        </w:tc>
        <w:tc>
          <w:tcPr>
            <w:tcW w:w="2439" w:type="dxa"/>
          </w:tcPr>
          <w:p w14:paraId="2A67290E" w14:textId="77777777" w:rsidR="00464472" w:rsidRPr="00702DEB" w:rsidRDefault="00464472" w:rsidP="00702DEB">
            <w:pPr>
              <w:pStyle w:val="BodyText"/>
              <w:spacing w:after="0"/>
              <w:rPr>
                <w:highlight w:val="white"/>
              </w:rPr>
            </w:pPr>
            <w:r w:rsidRPr="00702DEB">
              <w:rPr>
                <w:highlight w:val="white"/>
              </w:rPr>
              <w:t>BR-IC-12</w:t>
            </w:r>
          </w:p>
        </w:tc>
        <w:tc>
          <w:tcPr>
            <w:tcW w:w="992" w:type="dxa"/>
          </w:tcPr>
          <w:p w14:paraId="529ED228" w14:textId="77777777" w:rsidR="00464472" w:rsidRPr="00702DEB" w:rsidRDefault="00464472" w:rsidP="00702DEB">
            <w:pPr>
              <w:pStyle w:val="BodyText"/>
              <w:spacing w:after="0"/>
              <w:rPr>
                <w:highlight w:val="white"/>
              </w:rPr>
            </w:pPr>
            <w:r w:rsidRPr="00702DEB">
              <w:rPr>
                <w:highlight w:val="white"/>
              </w:rPr>
              <w:t>fatal</w:t>
            </w:r>
          </w:p>
        </w:tc>
      </w:tr>
      <w:tr w:rsidR="0024039B" w:rsidRPr="00702DEB" w14:paraId="10ACADD7" w14:textId="77777777" w:rsidTr="007111CD">
        <w:tc>
          <w:tcPr>
            <w:tcW w:w="6095" w:type="dxa"/>
          </w:tcPr>
          <w:p w14:paraId="22E2B354" w14:textId="782BCE18" w:rsidR="0024039B" w:rsidRPr="00702DEB" w:rsidRDefault="0024039B" w:rsidP="00702DEB">
            <w:pPr>
              <w:pStyle w:val="BodyText"/>
              <w:spacing w:after="0"/>
              <w:rPr>
                <w:highlight w:val="white"/>
              </w:rPr>
            </w:pPr>
            <w:proofErr w:type="spellStart"/>
            <w:r w:rsidRPr="00702DEB">
              <w:rPr>
                <w:highlight w:val="white"/>
              </w:rPr>
              <w:t>Landkóti</w:t>
            </w:r>
            <w:proofErr w:type="spellEnd"/>
            <w:r w:rsidRPr="00702DEB">
              <w:rPr>
                <w:highlight w:val="white"/>
              </w:rPr>
              <w:t xml:space="preserve"> afhen</w:t>
            </w:r>
            <w:r w:rsidR="00B41FB6" w:rsidRPr="00702DEB">
              <w:rPr>
                <w:highlight w:val="white"/>
              </w:rPr>
              <w:t>d</w:t>
            </w:r>
            <w:r w:rsidRPr="00702DEB">
              <w:rPr>
                <w:highlight w:val="white"/>
              </w:rPr>
              <w:t xml:space="preserve">ingarlands skal vera skv. </w:t>
            </w:r>
            <w:proofErr w:type="spellStart"/>
            <w:r w:rsidRPr="00702DEB">
              <w:rPr>
                <w:highlight w:val="white"/>
              </w:rPr>
              <w:t>kót</w:t>
            </w:r>
            <w:r w:rsidR="00B41FB6" w:rsidRPr="00702DEB">
              <w:rPr>
                <w:highlight w:val="white"/>
              </w:rPr>
              <w:t>a</w:t>
            </w:r>
            <w:r w:rsidRPr="00702DEB">
              <w:rPr>
                <w:highlight w:val="white"/>
              </w:rPr>
              <w:t>lista</w:t>
            </w:r>
            <w:proofErr w:type="spellEnd"/>
            <w:r w:rsidRPr="00702DEB">
              <w:rPr>
                <w:highlight w:val="white"/>
              </w:rPr>
              <w:t xml:space="preserve"> ISO </w:t>
            </w:r>
            <w:proofErr w:type="spellStart"/>
            <w:r w:rsidRPr="00702DEB">
              <w:rPr>
                <w:highlight w:val="white"/>
              </w:rPr>
              <w:t>code</w:t>
            </w:r>
            <w:proofErr w:type="spellEnd"/>
            <w:r w:rsidRPr="00702DEB">
              <w:rPr>
                <w:highlight w:val="white"/>
              </w:rPr>
              <w:t xml:space="preserve"> list 3166-1</w:t>
            </w:r>
          </w:p>
        </w:tc>
        <w:tc>
          <w:tcPr>
            <w:tcW w:w="2439" w:type="dxa"/>
          </w:tcPr>
          <w:p w14:paraId="6E065AF4" w14:textId="174C68AF" w:rsidR="0024039B" w:rsidRPr="00702DEB" w:rsidRDefault="0024039B" w:rsidP="00702DEB">
            <w:pPr>
              <w:pStyle w:val="BodyText"/>
              <w:spacing w:after="0"/>
              <w:rPr>
                <w:highlight w:val="white"/>
              </w:rPr>
            </w:pPr>
            <w:r w:rsidRPr="00702DEB">
              <w:rPr>
                <w:highlight w:val="white"/>
              </w:rPr>
              <w:t>BR-CL-14</w:t>
            </w:r>
          </w:p>
        </w:tc>
        <w:tc>
          <w:tcPr>
            <w:tcW w:w="992" w:type="dxa"/>
          </w:tcPr>
          <w:p w14:paraId="04DC40C0" w14:textId="1A39B8B1" w:rsidR="0024039B" w:rsidRPr="00702DEB" w:rsidRDefault="0024039B" w:rsidP="00702DEB">
            <w:pPr>
              <w:pStyle w:val="BodyText"/>
              <w:spacing w:after="0"/>
              <w:rPr>
                <w:highlight w:val="white"/>
              </w:rPr>
            </w:pPr>
            <w:r w:rsidRPr="00702DEB">
              <w:rPr>
                <w:highlight w:val="white"/>
              </w:rPr>
              <w:t>fatal</w:t>
            </w:r>
          </w:p>
        </w:tc>
      </w:tr>
    </w:tbl>
    <w:p w14:paraId="000C4C81" w14:textId="701B12C2" w:rsidR="00285326" w:rsidRPr="00D26E2F" w:rsidRDefault="00285326" w:rsidP="005F41D3">
      <w:pPr>
        <w:pStyle w:val="Heading3"/>
      </w:pPr>
      <w:bookmarkStart w:id="540" w:name="_Ref527389615"/>
      <w:bookmarkStart w:id="541" w:name="_Toc84934979"/>
      <w:r w:rsidRPr="00D26E2F">
        <w:t>Greiðsluupplýsingar</w:t>
      </w:r>
      <w:bookmarkEnd w:id="492"/>
      <w:bookmarkEnd w:id="510"/>
      <w:bookmarkEnd w:id="540"/>
      <w:bookmarkEnd w:id="541"/>
    </w:p>
    <w:p w14:paraId="6260353E" w14:textId="779C831B" w:rsidR="00576DA9" w:rsidRDefault="00035A9A" w:rsidP="00AB6E8B">
      <w:pPr>
        <w:pStyle w:val="BodyText"/>
      </w:pPr>
      <w:r w:rsidRPr="00D26E2F">
        <w:t xml:space="preserve">Greiðsluupplýsingar eru settar í reikning til að upplýsa </w:t>
      </w:r>
      <w:r w:rsidR="00F477F2">
        <w:t>greiðanda</w:t>
      </w:r>
      <w:r w:rsidR="00F477F2" w:rsidRPr="00D26E2F">
        <w:t xml:space="preserve"> </w:t>
      </w:r>
      <w:r w:rsidRPr="00D26E2F">
        <w:t xml:space="preserve">um hvernig hann </w:t>
      </w:r>
      <w:r w:rsidR="00613214">
        <w:t>getur gert</w:t>
      </w:r>
      <w:r w:rsidR="00EC353A">
        <w:t xml:space="preserve"> skil á reikning</w:t>
      </w:r>
      <w:r w:rsidR="00921317">
        <w:t>n</w:t>
      </w:r>
      <w:r w:rsidR="00EC353A">
        <w:t>um</w:t>
      </w:r>
      <w:r w:rsidR="00397866">
        <w:t>.</w:t>
      </w:r>
      <w:r w:rsidRPr="00D26E2F">
        <w:t xml:space="preserve"> </w:t>
      </w:r>
      <w:r w:rsidR="00EC353A">
        <w:t xml:space="preserve">Þetta er gert í tveimur þrepum. Fyrst </w:t>
      </w:r>
      <w:r w:rsidR="00B606B0">
        <w:t>tilgreinir</w:t>
      </w:r>
      <w:r w:rsidR="00EC353A">
        <w:t xml:space="preserve"> seljandi á hvaða máta</w:t>
      </w:r>
      <w:r w:rsidR="00B606B0">
        <w:t xml:space="preserve"> </w:t>
      </w:r>
      <w:r w:rsidR="00EC353A">
        <w:t>ganga skuli frá greiðslu</w:t>
      </w:r>
      <w:r w:rsidR="00B606B0">
        <w:t>, s.</w:t>
      </w:r>
      <w:r w:rsidR="00F831EC">
        <w:t>s. með greiðsluseðli, millifærs</w:t>
      </w:r>
      <w:r w:rsidR="00B606B0">
        <w:t>lu o</w:t>
      </w:r>
      <w:r w:rsidR="00BE025A">
        <w:t>.</w:t>
      </w:r>
      <w:r w:rsidR="00B606B0">
        <w:t>s</w:t>
      </w:r>
      <w:r w:rsidR="00BE025A">
        <w:t>.</w:t>
      </w:r>
      <w:r w:rsidR="00B606B0">
        <w:t>frv. Því er svo</w:t>
      </w:r>
      <w:r w:rsidR="00EC353A">
        <w:t xml:space="preserve"> fylgt eftir með </w:t>
      </w:r>
      <w:r w:rsidR="00B606B0">
        <w:t>nánari</w:t>
      </w:r>
      <w:r w:rsidR="00EC353A">
        <w:t xml:space="preserve"> </w:t>
      </w:r>
      <w:r w:rsidR="00F831EC">
        <w:t>greiðslu</w:t>
      </w:r>
      <w:r w:rsidR="00EC353A">
        <w:t xml:space="preserve">upplýsingum </w:t>
      </w:r>
      <w:r w:rsidR="00B606B0">
        <w:t>sem eiga við</w:t>
      </w:r>
      <w:r w:rsidR="00EC353A">
        <w:t xml:space="preserve"> þann greiðslumáta sem tilgreindur er. </w:t>
      </w:r>
      <w:r w:rsidR="00C53E17">
        <w:t xml:space="preserve">Upplýsingar í rafrænum reikningi miðast við að gera greiðanda mögulegt að bóka greiðslu reiknings í fjárhag, auðvelda afstemmingu greiðslna og að útbúa greiðslufyrirmæli til fjármálastofnunnar. Ekki er gert ráð fyrir að reikningurinn sjálfur virki sem slík greiðslufyrirmæli og skal leita til viðkomandi fjármálastofnunnar um upplýsingar um gerð </w:t>
      </w:r>
      <w:del w:id="542" w:author="Georg Birgisson" w:date="2021-10-12T10:06:00Z">
        <w:r w:rsidR="00C53E17" w:rsidDel="007E4AE8">
          <w:delText>slíkra greiðslufyrirmæla</w:delText>
        </w:r>
      </w:del>
      <w:ins w:id="543" w:author="Georg Birgisson" w:date="2021-10-12T10:06:00Z">
        <w:r w:rsidR="007E4AE8">
          <w:t>þeirra</w:t>
        </w:r>
      </w:ins>
      <w:r w:rsidR="00C53E17">
        <w:t xml:space="preserve">. </w:t>
      </w:r>
    </w:p>
    <w:p w14:paraId="72DFB2B9" w14:textId="43E391D6" w:rsidR="00285326" w:rsidRDefault="00035A9A" w:rsidP="00AB6E8B">
      <w:pPr>
        <w:pStyle w:val="BodyText"/>
      </w:pPr>
      <w:r w:rsidRPr="00D26E2F">
        <w:t xml:space="preserve">Í </w:t>
      </w:r>
      <w:r w:rsidR="00576DA9">
        <w:t>rafrænum reikningi</w:t>
      </w:r>
      <w:r w:rsidRPr="00D26E2F">
        <w:t xml:space="preserve"> er gert ráð fyrir </w:t>
      </w:r>
      <w:r w:rsidR="00EC353A">
        <w:t>að seljandi tilgreini einn</w:t>
      </w:r>
      <w:r w:rsidR="00FD1624">
        <w:t xml:space="preserve"> greiðslumáta</w:t>
      </w:r>
      <w:r w:rsidRPr="00D26E2F">
        <w:t xml:space="preserve"> </w:t>
      </w:r>
      <w:r w:rsidR="00EC353A">
        <w:t>en þ</w:t>
      </w:r>
      <w:r w:rsidR="00FD1624">
        <w:t xml:space="preserve">eir </w:t>
      </w:r>
      <w:r w:rsidR="001E4A79">
        <w:t>sem helst eru notað</w:t>
      </w:r>
      <w:r w:rsidR="00FD1624">
        <w:t>i</w:t>
      </w:r>
      <w:r w:rsidR="001E4A79">
        <w:t xml:space="preserve">r á </w:t>
      </w:r>
      <w:r w:rsidR="00691531">
        <w:t>Íslandi</w:t>
      </w:r>
      <w:r w:rsidR="001E4A79">
        <w:t xml:space="preserve"> eru</w:t>
      </w:r>
      <w:r w:rsidR="00B606B0">
        <w:t xml:space="preserve"> eftirfarandi og er </w:t>
      </w:r>
      <w:r w:rsidR="00BE025A">
        <w:t>hverjum og einum nánar</w:t>
      </w:r>
      <w:r w:rsidR="00B606B0">
        <w:t xml:space="preserve"> lýst í </w:t>
      </w:r>
      <w:r w:rsidR="00921317">
        <w:t xml:space="preserve">greinum </w:t>
      </w:r>
      <w:r w:rsidR="00B606B0">
        <w:t>hér á eftir</w:t>
      </w:r>
      <w:r w:rsidR="00691531">
        <w:t>:</w:t>
      </w:r>
    </w:p>
    <w:tbl>
      <w:tblPr>
        <w:tblW w:w="414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4"/>
        <w:gridCol w:w="1156"/>
      </w:tblGrid>
      <w:tr w:rsidR="007D5A74" w:rsidRPr="00DD76FE" w14:paraId="5D85A02B" w14:textId="5F335292" w:rsidTr="007D5A74">
        <w:tc>
          <w:tcPr>
            <w:tcW w:w="2984" w:type="dxa"/>
            <w:shd w:val="clear" w:color="auto" w:fill="auto"/>
          </w:tcPr>
          <w:p w14:paraId="249404B7" w14:textId="77777777" w:rsidR="007D5A74" w:rsidRPr="00DD76FE" w:rsidRDefault="007D5A74" w:rsidP="007D5A74">
            <w:pPr>
              <w:pStyle w:val="TableText"/>
              <w:rPr>
                <w:rFonts w:ascii="FreeUniversal" w:hAnsi="FreeUniversal"/>
                <w:b/>
                <w:szCs w:val="18"/>
              </w:rPr>
            </w:pPr>
            <w:r w:rsidRPr="00DD76FE">
              <w:rPr>
                <w:rFonts w:ascii="FreeUniversal" w:hAnsi="FreeUniversal"/>
                <w:b/>
                <w:szCs w:val="18"/>
              </w:rPr>
              <w:t>Lýsing</w:t>
            </w:r>
          </w:p>
        </w:tc>
        <w:tc>
          <w:tcPr>
            <w:tcW w:w="1156" w:type="dxa"/>
          </w:tcPr>
          <w:p w14:paraId="4EF38241" w14:textId="30C1736A" w:rsidR="007D5A74" w:rsidRPr="00DD76FE" w:rsidRDefault="007D5A74" w:rsidP="007D5A74">
            <w:pPr>
              <w:pStyle w:val="TableText"/>
              <w:rPr>
                <w:rFonts w:ascii="FreeUniversal" w:hAnsi="FreeUniversal"/>
                <w:b/>
                <w:szCs w:val="18"/>
              </w:rPr>
            </w:pPr>
            <w:proofErr w:type="spellStart"/>
            <w:r w:rsidRPr="00DD76FE">
              <w:rPr>
                <w:rFonts w:ascii="FreeUniversal" w:hAnsi="FreeUniversal"/>
                <w:b/>
                <w:szCs w:val="18"/>
              </w:rPr>
              <w:t>Kóti</w:t>
            </w:r>
            <w:proofErr w:type="spellEnd"/>
          </w:p>
        </w:tc>
      </w:tr>
      <w:tr w:rsidR="007D5A74" w:rsidRPr="00D31F1D" w14:paraId="0DE69871" w14:textId="6ED8E1EF" w:rsidTr="007D5A74">
        <w:tc>
          <w:tcPr>
            <w:tcW w:w="2984" w:type="dxa"/>
          </w:tcPr>
          <w:p w14:paraId="4592056A" w14:textId="5EA408BC" w:rsidR="007D5A74" w:rsidRPr="00D31F1D" w:rsidRDefault="007D5A74" w:rsidP="007D5A74">
            <w:pPr>
              <w:pStyle w:val="TableText"/>
              <w:rPr>
                <w:rFonts w:ascii="FreeUniversal" w:hAnsi="FreeUniversal"/>
                <w:szCs w:val="18"/>
              </w:rPr>
            </w:pPr>
            <w:r w:rsidRPr="00D31F1D">
              <w:rPr>
                <w:rFonts w:ascii="FreeUniversal" w:hAnsi="FreeUniversal"/>
                <w:szCs w:val="18"/>
              </w:rPr>
              <w:t>Krafa (greiðsluseðill)</w:t>
            </w:r>
          </w:p>
        </w:tc>
        <w:tc>
          <w:tcPr>
            <w:tcW w:w="1156" w:type="dxa"/>
          </w:tcPr>
          <w:p w14:paraId="1160845D" w14:textId="0875653B" w:rsidR="007D5A74" w:rsidRPr="00D31F1D" w:rsidRDefault="007D5A74" w:rsidP="007D5A74">
            <w:pPr>
              <w:pStyle w:val="TableText"/>
              <w:rPr>
                <w:rFonts w:ascii="FreeUniversal" w:hAnsi="FreeUniversal"/>
                <w:szCs w:val="18"/>
              </w:rPr>
            </w:pPr>
            <w:r w:rsidRPr="00D31F1D">
              <w:rPr>
                <w:rFonts w:ascii="FreeUniversal" w:hAnsi="FreeUniversal"/>
                <w:szCs w:val="18"/>
              </w:rPr>
              <w:t>9</w:t>
            </w:r>
          </w:p>
        </w:tc>
      </w:tr>
      <w:tr w:rsidR="007D5A74" w:rsidRPr="00D31F1D" w14:paraId="4E94E459" w14:textId="3EC2A50C" w:rsidTr="007D5A74">
        <w:tc>
          <w:tcPr>
            <w:tcW w:w="2984" w:type="dxa"/>
          </w:tcPr>
          <w:p w14:paraId="69507492" w14:textId="26DFEE2F" w:rsidR="007D5A74" w:rsidRPr="00D31F1D" w:rsidRDefault="007D5A74" w:rsidP="007D5A74">
            <w:pPr>
              <w:pStyle w:val="TableText"/>
              <w:rPr>
                <w:rFonts w:ascii="FreeUniversal" w:hAnsi="FreeUniversal"/>
                <w:szCs w:val="18"/>
              </w:rPr>
            </w:pPr>
            <w:r w:rsidRPr="00D31F1D">
              <w:rPr>
                <w:rFonts w:ascii="FreeUniversal" w:hAnsi="FreeUniversal"/>
                <w:szCs w:val="18"/>
              </w:rPr>
              <w:t>Millifærsla RB</w:t>
            </w:r>
          </w:p>
        </w:tc>
        <w:tc>
          <w:tcPr>
            <w:tcW w:w="1156" w:type="dxa"/>
          </w:tcPr>
          <w:p w14:paraId="4C429F37" w14:textId="1AB932FF" w:rsidR="007D5A74" w:rsidRPr="00D31F1D" w:rsidRDefault="007D5A74" w:rsidP="007D5A74">
            <w:pPr>
              <w:pStyle w:val="TableText"/>
              <w:rPr>
                <w:rFonts w:ascii="FreeUniversal" w:hAnsi="FreeUniversal"/>
                <w:szCs w:val="18"/>
              </w:rPr>
            </w:pPr>
            <w:r w:rsidRPr="00D31F1D">
              <w:rPr>
                <w:rFonts w:ascii="FreeUniversal" w:hAnsi="FreeUniversal"/>
                <w:szCs w:val="18"/>
              </w:rPr>
              <w:t>42</w:t>
            </w:r>
          </w:p>
        </w:tc>
      </w:tr>
      <w:tr w:rsidR="007D5A74" w:rsidRPr="00D31F1D" w14:paraId="5D6B3CCC" w14:textId="32E2E35D" w:rsidTr="007D5A74">
        <w:tc>
          <w:tcPr>
            <w:tcW w:w="2984" w:type="dxa"/>
          </w:tcPr>
          <w:p w14:paraId="1236DA8E" w14:textId="2A6AFBAF" w:rsidR="007D5A74" w:rsidRPr="00D31F1D" w:rsidRDefault="007D5A74" w:rsidP="007D5A74">
            <w:pPr>
              <w:pStyle w:val="TableText"/>
              <w:rPr>
                <w:rFonts w:ascii="FreeUniversal" w:hAnsi="FreeUniversal"/>
                <w:szCs w:val="18"/>
              </w:rPr>
            </w:pPr>
            <w:r w:rsidRPr="00D31F1D">
              <w:rPr>
                <w:rFonts w:ascii="FreeUniversal" w:hAnsi="FreeUniversal"/>
                <w:szCs w:val="18"/>
              </w:rPr>
              <w:t>Millifærsla með SEPA</w:t>
            </w:r>
          </w:p>
        </w:tc>
        <w:tc>
          <w:tcPr>
            <w:tcW w:w="1156" w:type="dxa"/>
          </w:tcPr>
          <w:p w14:paraId="45392D38" w14:textId="4DE61AB5" w:rsidR="007D5A74" w:rsidRPr="00D31F1D" w:rsidRDefault="007D5A74" w:rsidP="007D5A74">
            <w:pPr>
              <w:pStyle w:val="TableText"/>
              <w:rPr>
                <w:rFonts w:ascii="FreeUniversal" w:hAnsi="FreeUniversal"/>
                <w:szCs w:val="18"/>
              </w:rPr>
            </w:pPr>
            <w:r w:rsidRPr="00D31F1D">
              <w:rPr>
                <w:rFonts w:ascii="FreeUniversal" w:hAnsi="FreeUniversal"/>
                <w:szCs w:val="18"/>
              </w:rPr>
              <w:t>58</w:t>
            </w:r>
          </w:p>
        </w:tc>
      </w:tr>
      <w:tr w:rsidR="007D5A74" w:rsidRPr="00D31F1D" w14:paraId="7D436791" w14:textId="3D888D4B" w:rsidTr="007D5A74">
        <w:tc>
          <w:tcPr>
            <w:tcW w:w="2984" w:type="dxa"/>
          </w:tcPr>
          <w:p w14:paraId="33F29B7A" w14:textId="5101B731" w:rsidR="007D5A74" w:rsidRPr="00D31F1D" w:rsidRDefault="007D5A74" w:rsidP="007D5A74">
            <w:pPr>
              <w:pStyle w:val="TableText"/>
              <w:rPr>
                <w:rFonts w:ascii="FreeUniversal" w:hAnsi="FreeUniversal"/>
                <w:szCs w:val="18"/>
              </w:rPr>
            </w:pPr>
            <w:r w:rsidRPr="00D31F1D">
              <w:rPr>
                <w:rFonts w:ascii="FreeUniversal" w:hAnsi="FreeUniversal"/>
                <w:szCs w:val="18"/>
              </w:rPr>
              <w:t>Millifærsla SWIFT</w:t>
            </w:r>
          </w:p>
        </w:tc>
        <w:tc>
          <w:tcPr>
            <w:tcW w:w="1156" w:type="dxa"/>
          </w:tcPr>
          <w:p w14:paraId="3AA148D1" w14:textId="0F9B62D4" w:rsidR="007D5A74" w:rsidRPr="00D31F1D" w:rsidRDefault="007D5A74" w:rsidP="007D5A74">
            <w:pPr>
              <w:pStyle w:val="TableText"/>
              <w:rPr>
                <w:rFonts w:ascii="FreeUniversal" w:hAnsi="FreeUniversal"/>
                <w:szCs w:val="18"/>
              </w:rPr>
            </w:pPr>
            <w:r w:rsidRPr="00D31F1D">
              <w:rPr>
                <w:rFonts w:ascii="FreeUniversal" w:hAnsi="FreeUniversal"/>
                <w:szCs w:val="18"/>
              </w:rPr>
              <w:t>30</w:t>
            </w:r>
          </w:p>
        </w:tc>
      </w:tr>
      <w:tr w:rsidR="007D5A74" w:rsidRPr="00D31F1D" w14:paraId="038F1F31" w14:textId="58735A35" w:rsidTr="007D5A74">
        <w:tc>
          <w:tcPr>
            <w:tcW w:w="2984" w:type="dxa"/>
          </w:tcPr>
          <w:p w14:paraId="11B5B937" w14:textId="48B9888E" w:rsidR="007D5A74" w:rsidRPr="00D31F1D" w:rsidRDefault="007D5A74" w:rsidP="007D5A74">
            <w:pPr>
              <w:pStyle w:val="TableText"/>
              <w:rPr>
                <w:rFonts w:ascii="FreeUniversal" w:hAnsi="FreeUniversal"/>
                <w:szCs w:val="18"/>
              </w:rPr>
            </w:pPr>
            <w:r w:rsidRPr="00D31F1D">
              <w:rPr>
                <w:rFonts w:ascii="FreeUniversal" w:hAnsi="FreeUniversal"/>
                <w:szCs w:val="18"/>
              </w:rPr>
              <w:t>Greiðslukort</w:t>
            </w:r>
          </w:p>
        </w:tc>
        <w:tc>
          <w:tcPr>
            <w:tcW w:w="1156" w:type="dxa"/>
          </w:tcPr>
          <w:p w14:paraId="5C588CC0" w14:textId="572B2705" w:rsidR="007D5A74" w:rsidRPr="00D31F1D" w:rsidRDefault="007D5A74" w:rsidP="007D5A74">
            <w:pPr>
              <w:pStyle w:val="TableText"/>
              <w:rPr>
                <w:rFonts w:ascii="FreeUniversal" w:hAnsi="FreeUniversal"/>
                <w:szCs w:val="18"/>
              </w:rPr>
            </w:pPr>
            <w:r w:rsidRPr="00D31F1D">
              <w:rPr>
                <w:rFonts w:ascii="FreeUniversal" w:hAnsi="FreeUniversal"/>
                <w:szCs w:val="18"/>
              </w:rPr>
              <w:t>48</w:t>
            </w:r>
          </w:p>
        </w:tc>
      </w:tr>
      <w:tr w:rsidR="007D5A74" w:rsidRPr="00D31F1D" w14:paraId="2C890038" w14:textId="4C1C985C" w:rsidTr="007D5A74">
        <w:tc>
          <w:tcPr>
            <w:tcW w:w="2984" w:type="dxa"/>
          </w:tcPr>
          <w:p w14:paraId="023B0059" w14:textId="3C79EDC3" w:rsidR="007D5A74" w:rsidRPr="00D31F1D" w:rsidRDefault="007D5A74" w:rsidP="007D5A74">
            <w:pPr>
              <w:pStyle w:val="TableText"/>
              <w:rPr>
                <w:rFonts w:ascii="FreeUniversal" w:hAnsi="FreeUniversal"/>
                <w:szCs w:val="18"/>
              </w:rPr>
            </w:pPr>
            <w:r w:rsidRPr="00D31F1D">
              <w:rPr>
                <w:rFonts w:ascii="FreeUniversal" w:hAnsi="FreeUniversal"/>
                <w:szCs w:val="18"/>
              </w:rPr>
              <w:t>Samkvæmt samning</w:t>
            </w:r>
          </w:p>
        </w:tc>
        <w:tc>
          <w:tcPr>
            <w:tcW w:w="1156" w:type="dxa"/>
          </w:tcPr>
          <w:p w14:paraId="000DEFDF" w14:textId="2D84DA03" w:rsidR="007D5A74" w:rsidRPr="00D31F1D" w:rsidRDefault="007D5A74" w:rsidP="007D5A74">
            <w:pPr>
              <w:pStyle w:val="TableText"/>
              <w:rPr>
                <w:rFonts w:ascii="FreeUniversal" w:hAnsi="FreeUniversal"/>
                <w:szCs w:val="18"/>
              </w:rPr>
            </w:pPr>
            <w:r w:rsidRPr="00D31F1D">
              <w:rPr>
                <w:rFonts w:ascii="FreeUniversal" w:hAnsi="FreeUniversal"/>
                <w:szCs w:val="18"/>
              </w:rPr>
              <w:t>57</w:t>
            </w:r>
          </w:p>
        </w:tc>
      </w:tr>
      <w:tr w:rsidR="007D5A74" w:rsidRPr="00D31F1D" w14:paraId="6B6B82FC" w14:textId="31B7E773" w:rsidTr="007D5A74">
        <w:tc>
          <w:tcPr>
            <w:tcW w:w="2984" w:type="dxa"/>
          </w:tcPr>
          <w:p w14:paraId="32E73867" w14:textId="7C59B0E4" w:rsidR="007D5A74" w:rsidRPr="00D31F1D" w:rsidRDefault="007D5A74" w:rsidP="007D5A74">
            <w:pPr>
              <w:pStyle w:val="TableText"/>
              <w:rPr>
                <w:rFonts w:ascii="FreeUniversal" w:hAnsi="FreeUniversal"/>
                <w:szCs w:val="18"/>
              </w:rPr>
            </w:pPr>
            <w:r w:rsidRPr="00D31F1D">
              <w:rPr>
                <w:rFonts w:ascii="FreeUniversal" w:hAnsi="FreeUniversal"/>
                <w:szCs w:val="18"/>
              </w:rPr>
              <w:t>Ótilgreint</w:t>
            </w:r>
          </w:p>
        </w:tc>
        <w:tc>
          <w:tcPr>
            <w:tcW w:w="1156" w:type="dxa"/>
          </w:tcPr>
          <w:p w14:paraId="7736EB69" w14:textId="5CAC6DD8" w:rsidR="007D5A74" w:rsidRPr="00D31F1D" w:rsidRDefault="007D5A74" w:rsidP="007D5A74">
            <w:pPr>
              <w:pStyle w:val="TableText"/>
              <w:rPr>
                <w:rFonts w:ascii="FreeUniversal" w:hAnsi="FreeUniversal"/>
                <w:szCs w:val="18"/>
              </w:rPr>
            </w:pPr>
            <w:r w:rsidRPr="00D31F1D">
              <w:rPr>
                <w:rFonts w:ascii="FreeUniversal" w:hAnsi="FreeUniversal"/>
                <w:szCs w:val="18"/>
              </w:rPr>
              <w:t>1</w:t>
            </w:r>
          </w:p>
        </w:tc>
      </w:tr>
      <w:tr w:rsidR="007D5A74" w:rsidRPr="00D31F1D" w14:paraId="52401FB6" w14:textId="10F2114F" w:rsidTr="007D5A74">
        <w:tc>
          <w:tcPr>
            <w:tcW w:w="2984" w:type="dxa"/>
          </w:tcPr>
          <w:p w14:paraId="3682C804" w14:textId="17503E14" w:rsidR="007D5A74" w:rsidRPr="00D31F1D" w:rsidRDefault="007D5A74" w:rsidP="007D5A74">
            <w:pPr>
              <w:pStyle w:val="TableText"/>
              <w:rPr>
                <w:rFonts w:ascii="FreeUniversal" w:hAnsi="FreeUniversal"/>
                <w:szCs w:val="18"/>
              </w:rPr>
            </w:pPr>
            <w:r w:rsidRPr="00D31F1D">
              <w:rPr>
                <w:rFonts w:ascii="FreeUniversal" w:hAnsi="FreeUniversal"/>
                <w:szCs w:val="18"/>
              </w:rPr>
              <w:t>Staðgreitt</w:t>
            </w:r>
          </w:p>
        </w:tc>
        <w:tc>
          <w:tcPr>
            <w:tcW w:w="1156" w:type="dxa"/>
          </w:tcPr>
          <w:p w14:paraId="318EC869" w14:textId="5DFEDF9E" w:rsidR="007D5A74" w:rsidRPr="00D31F1D" w:rsidRDefault="007D5A74" w:rsidP="007D5A74">
            <w:pPr>
              <w:pStyle w:val="TableText"/>
              <w:rPr>
                <w:rFonts w:ascii="FreeUniversal" w:hAnsi="FreeUniversal"/>
                <w:szCs w:val="18"/>
              </w:rPr>
            </w:pPr>
            <w:r w:rsidRPr="00D31F1D">
              <w:rPr>
                <w:rFonts w:ascii="FreeUniversal" w:hAnsi="FreeUniversal"/>
                <w:szCs w:val="18"/>
              </w:rPr>
              <w:t>10</w:t>
            </w:r>
          </w:p>
        </w:tc>
      </w:tr>
      <w:tr w:rsidR="007D5A74" w:rsidRPr="00D31F1D" w14:paraId="14E5D554" w14:textId="4DAB2D46" w:rsidTr="007D5A74">
        <w:tc>
          <w:tcPr>
            <w:tcW w:w="2984" w:type="dxa"/>
          </w:tcPr>
          <w:p w14:paraId="4F5898AC" w14:textId="62F0A827" w:rsidR="007D5A74" w:rsidRPr="00D31F1D" w:rsidRDefault="007D5A74" w:rsidP="007D5A74">
            <w:pPr>
              <w:pStyle w:val="TableText"/>
              <w:rPr>
                <w:rFonts w:ascii="FreeUniversal" w:hAnsi="FreeUniversal"/>
                <w:szCs w:val="18"/>
              </w:rPr>
            </w:pPr>
            <w:r w:rsidRPr="00D31F1D">
              <w:rPr>
                <w:rFonts w:ascii="FreeUniversal" w:hAnsi="FreeUniversal"/>
                <w:szCs w:val="18"/>
              </w:rPr>
              <w:t xml:space="preserve">SEPA </w:t>
            </w:r>
            <w:proofErr w:type="spellStart"/>
            <w:r w:rsidRPr="00D31F1D">
              <w:rPr>
                <w:rFonts w:ascii="FreeUniversal" w:hAnsi="FreeUniversal"/>
                <w:szCs w:val="18"/>
              </w:rPr>
              <w:t>direct</w:t>
            </w:r>
            <w:proofErr w:type="spellEnd"/>
            <w:r w:rsidRPr="00D31F1D">
              <w:rPr>
                <w:rFonts w:ascii="FreeUniversal" w:hAnsi="FreeUniversal"/>
                <w:szCs w:val="18"/>
              </w:rPr>
              <w:t xml:space="preserve"> </w:t>
            </w:r>
            <w:proofErr w:type="spellStart"/>
            <w:r w:rsidRPr="00D31F1D">
              <w:rPr>
                <w:rFonts w:ascii="FreeUniversal" w:hAnsi="FreeUniversal"/>
                <w:szCs w:val="18"/>
              </w:rPr>
              <w:t>debit</w:t>
            </w:r>
            <w:proofErr w:type="spellEnd"/>
          </w:p>
        </w:tc>
        <w:tc>
          <w:tcPr>
            <w:tcW w:w="1156" w:type="dxa"/>
          </w:tcPr>
          <w:p w14:paraId="3AF4BB0F" w14:textId="15D59CAC" w:rsidR="007D5A74" w:rsidRPr="00D31F1D" w:rsidRDefault="007D5A74" w:rsidP="007D5A74">
            <w:pPr>
              <w:pStyle w:val="TableText"/>
              <w:rPr>
                <w:rFonts w:ascii="FreeUniversal" w:hAnsi="FreeUniversal"/>
                <w:szCs w:val="18"/>
              </w:rPr>
            </w:pPr>
            <w:r w:rsidRPr="00D31F1D">
              <w:rPr>
                <w:rFonts w:ascii="FreeUniversal" w:hAnsi="FreeUniversal"/>
                <w:szCs w:val="18"/>
              </w:rPr>
              <w:t>59</w:t>
            </w:r>
          </w:p>
        </w:tc>
      </w:tr>
    </w:tbl>
    <w:p w14:paraId="39C7094E" w14:textId="456FCC37" w:rsidR="00BA3480" w:rsidRDefault="00BA3480" w:rsidP="00AB6E8B">
      <w:pPr>
        <w:pStyle w:val="BodyText"/>
      </w:pPr>
      <w:proofErr w:type="spellStart"/>
      <w:r>
        <w:t>Kótinn</w:t>
      </w:r>
      <w:proofErr w:type="spellEnd"/>
      <w:r>
        <w:t xml:space="preserve"> </w:t>
      </w:r>
      <w:proofErr w:type="spellStart"/>
      <w:r>
        <w:t>PaymentMeansCode</w:t>
      </w:r>
      <w:proofErr w:type="spellEnd"/>
      <w:r>
        <w:t xml:space="preserve"> </w:t>
      </w:r>
      <w:r w:rsidR="00C53E17">
        <w:t xml:space="preserve">tilgreinir </w:t>
      </w:r>
      <w:r>
        <w:t xml:space="preserve">hvaða </w:t>
      </w:r>
      <w:r w:rsidR="003C42B9">
        <w:t xml:space="preserve">greiðslumáta </w:t>
      </w:r>
      <w:r>
        <w:t>er</w:t>
      </w:r>
      <w:r w:rsidR="00FD1624">
        <w:t xml:space="preserve"> um</w:t>
      </w:r>
      <w:r>
        <w:t xml:space="preserve"> að ræða og stýrir því hvernig unnið er úr klasanum og upplýsingarnar birtar.</w:t>
      </w:r>
    </w:p>
    <w:p w14:paraId="5A337D5B" w14:textId="149E5D6F" w:rsidR="007D0A1A" w:rsidRDefault="00117E94" w:rsidP="007F06A5">
      <w:pPr>
        <w:pStyle w:val="BodyText"/>
      </w:pPr>
      <w:bookmarkStart w:id="544" w:name="_Hlk532306901"/>
      <w:r w:rsidRPr="00D26E2F">
        <w:t>Greiðslu</w:t>
      </w:r>
      <w:r>
        <w:t>upplýsingar</w:t>
      </w:r>
      <w:r w:rsidRPr="00D26E2F">
        <w:t xml:space="preserve"> </w:t>
      </w:r>
      <w:r w:rsidR="00422039" w:rsidRPr="00D26E2F">
        <w:t>reiknings innihalda eftirfarandi breytur</w:t>
      </w:r>
      <w:r w:rsidR="00EB1E85" w:rsidRPr="00D26E2F">
        <w:t xml:space="preserve"> sem notaðar eru á mismunandi hátt eftir því hvaða greiðslumáta óskað </w:t>
      </w:r>
      <w:r w:rsidR="003C4056" w:rsidRPr="00D26E2F">
        <w:t xml:space="preserve">er </w:t>
      </w:r>
      <w:r w:rsidR="00EB1E85" w:rsidRPr="00D26E2F">
        <w:t>eftir.</w:t>
      </w:r>
      <w:r w:rsidR="007171A2">
        <w:t xml:space="preserve"> Einstaka greiðslumáta</w:t>
      </w:r>
      <w:r w:rsidR="007171A2" w:rsidRPr="00D26E2F">
        <w:t xml:space="preserve"> er </w:t>
      </w:r>
      <w:r w:rsidR="0030430E">
        <w:t xml:space="preserve">síðan </w:t>
      </w:r>
      <w:r w:rsidR="007171A2" w:rsidRPr="00D26E2F">
        <w:t xml:space="preserve">nánar lýst í eftirfarandi </w:t>
      </w:r>
      <w:r w:rsidR="007171A2">
        <w:t>greinum</w:t>
      </w:r>
      <w:r w:rsidR="0030430E">
        <w:t xml:space="preserve"> og hvernig einstaka upplýsingar eru notaðar</w:t>
      </w:r>
      <w:r w:rsidR="007171A2">
        <w:t>.</w:t>
      </w:r>
      <w:r w:rsidR="0030430E">
        <w:t xml:space="preserve"> Ekki eru allar mögulegar upplýsingar nýttar í þeim tilvikum sem lýst er</w:t>
      </w:r>
      <w:r w:rsidR="0058303B">
        <w:t xml:space="preserve"> en útgefendur reikninga geta þó nýtt þær eftir þörfum og þurfa að gera ráð fyrir að fá þær frá birgjum.</w:t>
      </w:r>
    </w:p>
    <w:p w14:paraId="5EBC42E4" w14:textId="77777777" w:rsidR="007D0A1A" w:rsidRPr="007171A2" w:rsidRDefault="007D0A1A" w:rsidP="007171A2">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bl>
      <w:tblPr>
        <w:tblW w:w="10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545" w:author="Georg Birgisson" w:date="2021-10-12T10:07:00Z">
          <w:tblPr>
            <w:tblW w:w="10028" w:type="dxa"/>
            <w:tblLook w:val="04A0" w:firstRow="1" w:lastRow="0" w:firstColumn="1" w:lastColumn="0" w:noHBand="0" w:noVBand="1"/>
          </w:tblPr>
        </w:tblPrChange>
      </w:tblPr>
      <w:tblGrid>
        <w:gridCol w:w="1951"/>
        <w:gridCol w:w="709"/>
        <w:gridCol w:w="3260"/>
        <w:gridCol w:w="4108"/>
        <w:tblGridChange w:id="546">
          <w:tblGrid>
            <w:gridCol w:w="1951"/>
            <w:gridCol w:w="709"/>
            <w:gridCol w:w="3260"/>
            <w:gridCol w:w="4108"/>
          </w:tblGrid>
        </w:tblGridChange>
      </w:tblGrid>
      <w:tr w:rsidR="00C0240E" w:rsidRPr="001B6AE1" w14:paraId="0FF8C78F" w14:textId="77777777" w:rsidTr="00CC5E64">
        <w:tc>
          <w:tcPr>
            <w:tcW w:w="1951" w:type="dxa"/>
            <w:tcPrChange w:id="547" w:author="Georg Birgisson" w:date="2021-10-12T10:07:00Z">
              <w:tcPr>
                <w:tcW w:w="1951" w:type="dxa"/>
              </w:tcPr>
            </w:tcPrChange>
          </w:tcPr>
          <w:p w14:paraId="4FA0ADD0"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b/>
                <w:sz w:val="16"/>
                <w:szCs w:val="16"/>
              </w:rPr>
            </w:pPr>
            <w:r w:rsidRPr="001B6AE1">
              <w:rPr>
                <w:rFonts w:ascii="Courier New" w:hAnsi="Courier New" w:cs="Courier New"/>
                <w:b/>
                <w:sz w:val="16"/>
                <w:szCs w:val="16"/>
              </w:rPr>
              <w:t>Hugtak</w:t>
            </w:r>
          </w:p>
        </w:tc>
        <w:tc>
          <w:tcPr>
            <w:tcW w:w="709" w:type="dxa"/>
            <w:tcPrChange w:id="548" w:author="Georg Birgisson" w:date="2021-10-12T10:07:00Z">
              <w:tcPr>
                <w:tcW w:w="709" w:type="dxa"/>
              </w:tcPr>
            </w:tcPrChange>
          </w:tcPr>
          <w:p w14:paraId="6238DCE7"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b/>
                <w:sz w:val="16"/>
                <w:szCs w:val="16"/>
              </w:rPr>
            </w:pPr>
            <w:r w:rsidRPr="001B6AE1">
              <w:rPr>
                <w:rFonts w:ascii="Courier New" w:hAnsi="Courier New" w:cs="Courier New"/>
                <w:b/>
                <w:sz w:val="16"/>
                <w:szCs w:val="16"/>
              </w:rPr>
              <w:t>Kenni</w:t>
            </w:r>
          </w:p>
        </w:tc>
        <w:tc>
          <w:tcPr>
            <w:tcW w:w="3260" w:type="dxa"/>
            <w:tcPrChange w:id="549" w:author="Georg Birgisson" w:date="2021-10-12T10:07:00Z">
              <w:tcPr>
                <w:tcW w:w="3260" w:type="dxa"/>
              </w:tcPr>
            </w:tcPrChange>
          </w:tcPr>
          <w:p w14:paraId="3A7F69AD"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b/>
                <w:sz w:val="16"/>
                <w:szCs w:val="16"/>
              </w:rPr>
            </w:pPr>
            <w:r w:rsidRPr="001B6AE1">
              <w:rPr>
                <w:rFonts w:ascii="Courier New" w:hAnsi="Courier New" w:cs="Courier New"/>
                <w:b/>
                <w:sz w:val="16"/>
                <w:szCs w:val="16"/>
              </w:rPr>
              <w:t>Lýsing</w:t>
            </w:r>
          </w:p>
        </w:tc>
        <w:tc>
          <w:tcPr>
            <w:tcW w:w="4108" w:type="dxa"/>
            <w:tcPrChange w:id="550" w:author="Georg Birgisson" w:date="2021-10-12T10:07:00Z">
              <w:tcPr>
                <w:tcW w:w="4108" w:type="dxa"/>
              </w:tcPr>
            </w:tcPrChange>
          </w:tcPr>
          <w:p w14:paraId="4505F0EF"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b/>
                <w:sz w:val="16"/>
                <w:szCs w:val="16"/>
                <w:highlight w:val="white"/>
              </w:rPr>
            </w:pPr>
            <w:r w:rsidRPr="001B6AE1">
              <w:rPr>
                <w:rFonts w:ascii="Courier New" w:hAnsi="Courier New" w:cs="Courier New"/>
                <w:b/>
                <w:sz w:val="16"/>
                <w:szCs w:val="16"/>
                <w:highlight w:val="white"/>
              </w:rPr>
              <w:t>Tag (UBL)</w:t>
            </w:r>
          </w:p>
        </w:tc>
      </w:tr>
      <w:tr w:rsidR="00C0240E" w:rsidRPr="00A42CD8" w14:paraId="13029740" w14:textId="77777777" w:rsidTr="00CC5E64">
        <w:tc>
          <w:tcPr>
            <w:tcW w:w="1951" w:type="dxa"/>
            <w:tcPrChange w:id="551" w:author="Georg Birgisson" w:date="2021-10-12T10:07:00Z">
              <w:tcPr>
                <w:tcW w:w="1951" w:type="dxa"/>
              </w:tcPr>
            </w:tcPrChange>
          </w:tcPr>
          <w:p w14:paraId="560C7E68"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p>
        </w:tc>
        <w:tc>
          <w:tcPr>
            <w:tcW w:w="709" w:type="dxa"/>
            <w:tcPrChange w:id="552" w:author="Georg Birgisson" w:date="2021-10-12T10:07:00Z">
              <w:tcPr>
                <w:tcW w:w="709" w:type="dxa"/>
              </w:tcPr>
            </w:tcPrChange>
          </w:tcPr>
          <w:p w14:paraId="385A443B"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p>
        </w:tc>
        <w:tc>
          <w:tcPr>
            <w:tcW w:w="3260" w:type="dxa"/>
            <w:tcPrChange w:id="553" w:author="Georg Birgisson" w:date="2021-10-12T10:07:00Z">
              <w:tcPr>
                <w:tcW w:w="3260" w:type="dxa"/>
              </w:tcPr>
            </w:tcPrChange>
          </w:tcPr>
          <w:p w14:paraId="79F86D36"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p>
        </w:tc>
        <w:tc>
          <w:tcPr>
            <w:tcW w:w="4108" w:type="dxa"/>
            <w:tcPrChange w:id="554" w:author="Georg Birgisson" w:date="2021-10-12T10:07:00Z">
              <w:tcPr>
                <w:tcW w:w="4108" w:type="dxa"/>
              </w:tcPr>
            </w:tcPrChange>
          </w:tcPr>
          <w:p w14:paraId="4A82B265" w14:textId="77777777" w:rsidR="00C0240E" w:rsidRPr="00C53E17" w:rsidRDefault="00C0240E" w:rsidP="00E53D43">
            <w:pPr>
              <w:tabs>
                <w:tab w:val="left" w:pos="284"/>
                <w:tab w:val="left" w:pos="567"/>
                <w:tab w:val="left" w:pos="851"/>
                <w:tab w:val="left" w:pos="1134"/>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&lt;</w:t>
            </w:r>
            <w:proofErr w:type="spellStart"/>
            <w:r w:rsidRPr="00C53E17">
              <w:rPr>
                <w:rFonts w:ascii="Courier New" w:hAnsi="Courier New" w:cs="Courier New"/>
                <w:color w:val="800000"/>
                <w:sz w:val="16"/>
                <w:szCs w:val="16"/>
                <w:highlight w:val="white"/>
              </w:rPr>
              <w:t>cbc:PaymentMeans</w:t>
            </w:r>
            <w:proofErr w:type="spellEnd"/>
            <w:r w:rsidRPr="00C53E17">
              <w:rPr>
                <w:rFonts w:ascii="Courier New" w:hAnsi="Courier New" w:cs="Courier New"/>
                <w:color w:val="0000FF"/>
                <w:sz w:val="16"/>
                <w:szCs w:val="16"/>
                <w:highlight w:val="white"/>
              </w:rPr>
              <w:t>&gt;</w:t>
            </w:r>
          </w:p>
        </w:tc>
      </w:tr>
      <w:tr w:rsidR="00C0240E" w:rsidRPr="00A42CD8" w14:paraId="700EAFFF" w14:textId="77777777" w:rsidTr="00CC5E64">
        <w:tc>
          <w:tcPr>
            <w:tcW w:w="1951" w:type="dxa"/>
            <w:tcPrChange w:id="555" w:author="Georg Birgisson" w:date="2021-10-12T10:07:00Z">
              <w:tcPr>
                <w:tcW w:w="1951" w:type="dxa"/>
              </w:tcPr>
            </w:tcPrChange>
          </w:tcPr>
          <w:p w14:paraId="65711B75"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proofErr w:type="spellStart"/>
            <w:r w:rsidRPr="001B6AE1">
              <w:rPr>
                <w:rFonts w:ascii="Courier New" w:hAnsi="Courier New" w:cs="Courier New"/>
                <w:sz w:val="16"/>
                <w:szCs w:val="16"/>
              </w:rPr>
              <w:t>Kóti</w:t>
            </w:r>
            <w:proofErr w:type="spellEnd"/>
            <w:r w:rsidRPr="001B6AE1">
              <w:rPr>
                <w:rFonts w:ascii="Courier New" w:hAnsi="Courier New" w:cs="Courier New"/>
                <w:sz w:val="16"/>
                <w:szCs w:val="16"/>
              </w:rPr>
              <w:t xml:space="preserve"> greiðslumáta</w:t>
            </w:r>
          </w:p>
        </w:tc>
        <w:tc>
          <w:tcPr>
            <w:tcW w:w="709" w:type="dxa"/>
            <w:tcPrChange w:id="556" w:author="Georg Birgisson" w:date="2021-10-12T10:07:00Z">
              <w:tcPr>
                <w:tcW w:w="709" w:type="dxa"/>
              </w:tcPr>
            </w:tcPrChange>
          </w:tcPr>
          <w:p w14:paraId="3F3753F6"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BT-81</w:t>
            </w:r>
          </w:p>
        </w:tc>
        <w:tc>
          <w:tcPr>
            <w:tcW w:w="3260" w:type="dxa"/>
            <w:tcPrChange w:id="557" w:author="Georg Birgisson" w:date="2021-10-12T10:07:00Z">
              <w:tcPr>
                <w:tcW w:w="3260" w:type="dxa"/>
              </w:tcPr>
            </w:tcPrChange>
          </w:tcPr>
          <w:p w14:paraId="489CD2E4" w14:textId="35F2DB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proofErr w:type="spellStart"/>
            <w:r w:rsidRPr="001B6AE1">
              <w:rPr>
                <w:rFonts w:ascii="Courier New" w:hAnsi="Courier New" w:cs="Courier New"/>
                <w:sz w:val="16"/>
                <w:szCs w:val="16"/>
              </w:rPr>
              <w:t>Kóti</w:t>
            </w:r>
            <w:proofErr w:type="spellEnd"/>
            <w:r w:rsidRPr="001B6AE1">
              <w:rPr>
                <w:rFonts w:ascii="Courier New" w:hAnsi="Courier New" w:cs="Courier New"/>
                <w:sz w:val="16"/>
                <w:szCs w:val="16"/>
              </w:rPr>
              <w:t xml:space="preserve"> sem skilgreinir greiðslumáta reiknings. Sjá lista yfir </w:t>
            </w:r>
            <w:proofErr w:type="spellStart"/>
            <w:r w:rsidRPr="001B6AE1">
              <w:rPr>
                <w:rFonts w:ascii="Courier New" w:hAnsi="Courier New" w:cs="Courier New"/>
                <w:sz w:val="16"/>
                <w:szCs w:val="16"/>
              </w:rPr>
              <w:t>kóta</w:t>
            </w:r>
            <w:proofErr w:type="spellEnd"/>
            <w:r w:rsidRPr="001B6AE1">
              <w:rPr>
                <w:rFonts w:ascii="Courier New" w:hAnsi="Courier New" w:cs="Courier New"/>
                <w:sz w:val="16"/>
                <w:szCs w:val="16"/>
              </w:rPr>
              <w:t xml:space="preserve"> í kafla</w:t>
            </w:r>
            <w:r w:rsidR="00917768">
              <w:rPr>
                <w:rFonts w:ascii="Courier New" w:hAnsi="Courier New" w:cs="Courier New"/>
                <w:sz w:val="16"/>
                <w:szCs w:val="16"/>
              </w:rPr>
              <w:t xml:space="preserve"> 5.1.</w:t>
            </w:r>
          </w:p>
        </w:tc>
        <w:tc>
          <w:tcPr>
            <w:tcW w:w="4108" w:type="dxa"/>
            <w:tcPrChange w:id="558" w:author="Georg Birgisson" w:date="2021-10-12T10:07:00Z">
              <w:tcPr>
                <w:tcW w:w="4108" w:type="dxa"/>
              </w:tcPr>
            </w:tcPrChange>
          </w:tcPr>
          <w:p w14:paraId="43535C74" w14:textId="77777777" w:rsidR="00C0240E" w:rsidRPr="00C53E17" w:rsidRDefault="00C0240E" w:rsidP="00E53D43">
            <w:pPr>
              <w:tabs>
                <w:tab w:val="left" w:pos="284"/>
                <w:tab w:val="left" w:pos="567"/>
                <w:tab w:val="left" w:pos="851"/>
                <w:tab w:val="left" w:pos="1134"/>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 xml:space="preserve">   &lt;</w:t>
            </w:r>
            <w:proofErr w:type="spellStart"/>
            <w:r w:rsidRPr="00C53E17">
              <w:rPr>
                <w:rFonts w:ascii="Courier New" w:hAnsi="Courier New" w:cs="Courier New"/>
                <w:color w:val="800000"/>
                <w:sz w:val="16"/>
                <w:szCs w:val="16"/>
                <w:highlight w:val="white"/>
              </w:rPr>
              <w:t>cbc:PaymentMeansCode</w:t>
            </w:r>
            <w:proofErr w:type="spellEnd"/>
            <w:r w:rsidRPr="00C53E17">
              <w:rPr>
                <w:rFonts w:ascii="Courier New" w:hAnsi="Courier New" w:cs="Courier New"/>
                <w:color w:val="0000FF"/>
                <w:sz w:val="16"/>
                <w:szCs w:val="16"/>
                <w:highlight w:val="white"/>
              </w:rPr>
              <w:t>&gt;</w:t>
            </w:r>
          </w:p>
        </w:tc>
      </w:tr>
      <w:bookmarkEnd w:id="544"/>
      <w:tr w:rsidR="00C0240E" w:rsidRPr="00A42CD8" w14:paraId="7A375D53" w14:textId="77777777" w:rsidTr="00CC5E64">
        <w:tc>
          <w:tcPr>
            <w:tcW w:w="1951" w:type="dxa"/>
            <w:tcPrChange w:id="559" w:author="Georg Birgisson" w:date="2021-10-12T10:07:00Z">
              <w:tcPr>
                <w:tcW w:w="1951" w:type="dxa"/>
              </w:tcPr>
            </w:tcPrChange>
          </w:tcPr>
          <w:p w14:paraId="7E82AC04"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Nafn greiðslumáta</w:t>
            </w:r>
          </w:p>
        </w:tc>
        <w:tc>
          <w:tcPr>
            <w:tcW w:w="709" w:type="dxa"/>
            <w:tcPrChange w:id="560" w:author="Georg Birgisson" w:date="2021-10-12T10:07:00Z">
              <w:tcPr>
                <w:tcW w:w="709" w:type="dxa"/>
              </w:tcPr>
            </w:tcPrChange>
          </w:tcPr>
          <w:p w14:paraId="760E0252"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BT-82</w:t>
            </w:r>
          </w:p>
        </w:tc>
        <w:tc>
          <w:tcPr>
            <w:tcW w:w="3260" w:type="dxa"/>
            <w:tcPrChange w:id="561" w:author="Georg Birgisson" w:date="2021-10-12T10:07:00Z">
              <w:tcPr>
                <w:tcW w:w="3260" w:type="dxa"/>
              </w:tcPr>
            </w:tcPrChange>
          </w:tcPr>
          <w:p w14:paraId="127C0126" w14:textId="2D396692"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Textalýsing á greiðslu leið. T.d. Millifærsla RB</w:t>
            </w:r>
          </w:p>
        </w:tc>
        <w:tc>
          <w:tcPr>
            <w:tcW w:w="4108" w:type="dxa"/>
            <w:tcPrChange w:id="562" w:author="Georg Birgisson" w:date="2021-10-12T10:07:00Z">
              <w:tcPr>
                <w:tcW w:w="4108" w:type="dxa"/>
              </w:tcPr>
            </w:tcPrChange>
          </w:tcPr>
          <w:p w14:paraId="3A44BDEF" w14:textId="77777777" w:rsidR="00C0240E" w:rsidRPr="00C53E17" w:rsidRDefault="00C0240E" w:rsidP="00E53D43">
            <w:pPr>
              <w:tabs>
                <w:tab w:val="left" w:pos="284"/>
                <w:tab w:val="left" w:pos="567"/>
                <w:tab w:val="left" w:pos="851"/>
                <w:tab w:val="left" w:pos="1134"/>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 xml:space="preserve">      @</w:t>
            </w:r>
            <w:r w:rsidRPr="00C53E17">
              <w:rPr>
                <w:rFonts w:ascii="Courier New" w:hAnsi="Courier New" w:cs="Courier New"/>
                <w:color w:val="800000"/>
                <w:sz w:val="16"/>
                <w:szCs w:val="16"/>
                <w:highlight w:val="white"/>
              </w:rPr>
              <w:t>Name</w:t>
            </w:r>
          </w:p>
        </w:tc>
      </w:tr>
      <w:tr w:rsidR="00C0240E" w:rsidRPr="00A42CD8" w14:paraId="2A6B0844" w14:textId="77777777" w:rsidTr="00CC5E64">
        <w:tc>
          <w:tcPr>
            <w:tcW w:w="1951" w:type="dxa"/>
            <w:tcPrChange w:id="563" w:author="Georg Birgisson" w:date="2021-10-12T10:07:00Z">
              <w:tcPr>
                <w:tcW w:w="1951" w:type="dxa"/>
              </w:tcPr>
            </w:tcPrChange>
          </w:tcPr>
          <w:p w14:paraId="390441BF"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proofErr w:type="spellStart"/>
            <w:r w:rsidRPr="001B6AE1">
              <w:rPr>
                <w:rFonts w:ascii="Courier New" w:hAnsi="Courier New" w:cs="Courier New"/>
                <w:sz w:val="16"/>
                <w:szCs w:val="16"/>
              </w:rPr>
              <w:t>Tilv</w:t>
            </w:r>
            <w:proofErr w:type="spellEnd"/>
            <w:r w:rsidRPr="001B6AE1">
              <w:rPr>
                <w:rFonts w:ascii="Courier New" w:hAnsi="Courier New" w:cs="Courier New"/>
                <w:sz w:val="16"/>
                <w:szCs w:val="16"/>
              </w:rPr>
              <w:t xml:space="preserve"> greiðslu</w:t>
            </w:r>
          </w:p>
        </w:tc>
        <w:tc>
          <w:tcPr>
            <w:tcW w:w="709" w:type="dxa"/>
            <w:tcPrChange w:id="564" w:author="Georg Birgisson" w:date="2021-10-12T10:07:00Z">
              <w:tcPr>
                <w:tcW w:w="709" w:type="dxa"/>
              </w:tcPr>
            </w:tcPrChange>
          </w:tcPr>
          <w:p w14:paraId="735B1B51"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BT-83</w:t>
            </w:r>
          </w:p>
        </w:tc>
        <w:tc>
          <w:tcPr>
            <w:tcW w:w="3260" w:type="dxa"/>
            <w:tcPrChange w:id="565" w:author="Georg Birgisson" w:date="2021-10-12T10:07:00Z">
              <w:tcPr>
                <w:tcW w:w="3260" w:type="dxa"/>
              </w:tcPr>
            </w:tcPrChange>
          </w:tcPr>
          <w:p w14:paraId="0933F7F4" w14:textId="244F9A4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 xml:space="preserve">Greiðslutilvísun sem seljandi setur í þeim tilgangi að greiðandi láti hana fylgja greiðslunni (heitir mismunandi nöfnum hjá bönkum, t.d. </w:t>
            </w:r>
            <w:r w:rsidRPr="001B6AE1">
              <w:rPr>
                <w:rFonts w:ascii="Courier New" w:hAnsi="Courier New" w:cs="Courier New"/>
                <w:sz w:val="16"/>
                <w:szCs w:val="16"/>
              </w:rPr>
              <w:lastRenderedPageBreak/>
              <w:t>Seðilnúmer/Tilvísun/Stutt Skýring)</w:t>
            </w:r>
          </w:p>
        </w:tc>
        <w:tc>
          <w:tcPr>
            <w:tcW w:w="4108" w:type="dxa"/>
            <w:tcPrChange w:id="566" w:author="Georg Birgisson" w:date="2021-10-12T10:07:00Z">
              <w:tcPr>
                <w:tcW w:w="4108" w:type="dxa"/>
              </w:tcPr>
            </w:tcPrChange>
          </w:tcPr>
          <w:p w14:paraId="29BBF321" w14:textId="77777777" w:rsidR="00C0240E" w:rsidRPr="00C53E17" w:rsidRDefault="00C0240E" w:rsidP="00E53D43">
            <w:pPr>
              <w:tabs>
                <w:tab w:val="left" w:pos="284"/>
                <w:tab w:val="left" w:pos="567"/>
                <w:tab w:val="left" w:pos="851"/>
                <w:tab w:val="left" w:pos="1134"/>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lastRenderedPageBreak/>
              <w:t xml:space="preserve">   &lt;</w:t>
            </w:r>
            <w:proofErr w:type="spellStart"/>
            <w:r w:rsidRPr="00C53E17">
              <w:rPr>
                <w:rFonts w:ascii="Courier New" w:hAnsi="Courier New" w:cs="Courier New"/>
                <w:color w:val="800000"/>
                <w:sz w:val="16"/>
                <w:szCs w:val="16"/>
                <w:highlight w:val="white"/>
              </w:rPr>
              <w:t>cbc:</w:t>
            </w:r>
            <w:r w:rsidRPr="00C53E17">
              <w:rPr>
                <w:rFonts w:ascii="Courier New" w:hAnsi="Courier New" w:cs="Courier New"/>
                <w:color w:val="800000"/>
                <w:sz w:val="16"/>
                <w:szCs w:val="16"/>
              </w:rPr>
              <w:t>PaymentID</w:t>
            </w:r>
            <w:proofErr w:type="spellEnd"/>
            <w:r w:rsidRPr="00C53E17">
              <w:rPr>
                <w:rFonts w:ascii="Courier New" w:hAnsi="Courier New" w:cs="Courier New"/>
                <w:color w:val="0000FF"/>
                <w:sz w:val="16"/>
                <w:szCs w:val="16"/>
                <w:highlight w:val="white"/>
              </w:rPr>
              <w:t>&gt;</w:t>
            </w:r>
          </w:p>
        </w:tc>
      </w:tr>
      <w:tr w:rsidR="00C0240E" w:rsidRPr="00A42CD8" w14:paraId="18D1BFBD" w14:textId="77777777" w:rsidTr="00CC5E64">
        <w:tc>
          <w:tcPr>
            <w:tcW w:w="1951" w:type="dxa"/>
            <w:tcPrChange w:id="567" w:author="Georg Birgisson" w:date="2021-10-12T10:07:00Z">
              <w:tcPr>
                <w:tcW w:w="1951" w:type="dxa"/>
              </w:tcPr>
            </w:tcPrChange>
          </w:tcPr>
          <w:p w14:paraId="3D5008E9"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Reikningsnúmer</w:t>
            </w:r>
          </w:p>
        </w:tc>
        <w:tc>
          <w:tcPr>
            <w:tcW w:w="709" w:type="dxa"/>
            <w:tcPrChange w:id="568" w:author="Georg Birgisson" w:date="2021-10-12T10:07:00Z">
              <w:tcPr>
                <w:tcW w:w="709" w:type="dxa"/>
              </w:tcPr>
            </w:tcPrChange>
          </w:tcPr>
          <w:p w14:paraId="4272BA6C"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BT-84</w:t>
            </w:r>
          </w:p>
        </w:tc>
        <w:tc>
          <w:tcPr>
            <w:tcW w:w="3260" w:type="dxa"/>
            <w:tcPrChange w:id="569" w:author="Georg Birgisson" w:date="2021-10-12T10:07:00Z">
              <w:tcPr>
                <w:tcW w:w="3260" w:type="dxa"/>
              </w:tcPr>
            </w:tcPrChange>
          </w:tcPr>
          <w:p w14:paraId="46668AAA" w14:textId="64A815A2"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Reikningsnúmer nema þegar um er að ræða kröfu, þá er þetta kröfunúmerið.</w:t>
            </w:r>
          </w:p>
        </w:tc>
        <w:tc>
          <w:tcPr>
            <w:tcW w:w="4108" w:type="dxa"/>
            <w:tcPrChange w:id="570" w:author="Georg Birgisson" w:date="2021-10-12T10:07:00Z">
              <w:tcPr>
                <w:tcW w:w="4108" w:type="dxa"/>
              </w:tcPr>
            </w:tcPrChange>
          </w:tcPr>
          <w:p w14:paraId="66E275E5" w14:textId="77777777" w:rsidR="00C0240E" w:rsidRPr="00C53E17" w:rsidRDefault="00C0240E" w:rsidP="00E53D43">
            <w:pPr>
              <w:tabs>
                <w:tab w:val="left" w:pos="284"/>
                <w:tab w:val="left" w:pos="567"/>
                <w:tab w:val="left" w:pos="851"/>
                <w:tab w:val="left" w:pos="1134"/>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 xml:space="preserve">      &lt;</w:t>
            </w:r>
            <w:proofErr w:type="spellStart"/>
            <w:r w:rsidRPr="00C53E17">
              <w:rPr>
                <w:rFonts w:ascii="Courier New" w:hAnsi="Courier New" w:cs="Courier New"/>
                <w:color w:val="800000"/>
                <w:sz w:val="16"/>
                <w:szCs w:val="16"/>
                <w:highlight w:val="white"/>
              </w:rPr>
              <w:t>cbc:</w:t>
            </w:r>
            <w:r w:rsidRPr="00C53E17">
              <w:rPr>
                <w:rFonts w:ascii="Courier New" w:hAnsi="Courier New" w:cs="Courier New"/>
                <w:color w:val="800000"/>
                <w:sz w:val="16"/>
                <w:szCs w:val="16"/>
              </w:rPr>
              <w:t>ID</w:t>
            </w:r>
            <w:proofErr w:type="spellEnd"/>
            <w:r w:rsidRPr="00C53E17">
              <w:rPr>
                <w:rFonts w:ascii="Courier New" w:hAnsi="Courier New" w:cs="Courier New"/>
                <w:color w:val="0000FF"/>
                <w:sz w:val="16"/>
                <w:szCs w:val="16"/>
                <w:highlight w:val="white"/>
              </w:rPr>
              <w:t>&gt;</w:t>
            </w:r>
          </w:p>
        </w:tc>
      </w:tr>
      <w:tr w:rsidR="00C0240E" w:rsidRPr="00A42CD8" w14:paraId="284FB4AD" w14:textId="77777777" w:rsidTr="00CC5E64">
        <w:tc>
          <w:tcPr>
            <w:tcW w:w="1951" w:type="dxa"/>
            <w:tcPrChange w:id="571" w:author="Georg Birgisson" w:date="2021-10-12T10:07:00Z">
              <w:tcPr>
                <w:tcW w:w="1951" w:type="dxa"/>
              </w:tcPr>
            </w:tcPrChange>
          </w:tcPr>
          <w:p w14:paraId="41B57E91"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Heiti reiknings</w:t>
            </w:r>
          </w:p>
        </w:tc>
        <w:tc>
          <w:tcPr>
            <w:tcW w:w="709" w:type="dxa"/>
            <w:tcPrChange w:id="572" w:author="Georg Birgisson" w:date="2021-10-12T10:07:00Z">
              <w:tcPr>
                <w:tcW w:w="709" w:type="dxa"/>
              </w:tcPr>
            </w:tcPrChange>
          </w:tcPr>
          <w:p w14:paraId="6AC55066"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BT-85</w:t>
            </w:r>
          </w:p>
        </w:tc>
        <w:tc>
          <w:tcPr>
            <w:tcW w:w="3260" w:type="dxa"/>
            <w:tcPrChange w:id="573" w:author="Georg Birgisson" w:date="2021-10-12T10:07:00Z">
              <w:tcPr>
                <w:tcW w:w="3260" w:type="dxa"/>
              </w:tcPr>
            </w:tcPrChange>
          </w:tcPr>
          <w:p w14:paraId="2EAA3D16" w14:textId="2B35E742" w:rsidR="00C0240E" w:rsidRPr="001B6AE1" w:rsidRDefault="00505B79"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Pr>
                <w:rFonts w:ascii="Courier New" w:hAnsi="Courier New" w:cs="Courier New"/>
                <w:sz w:val="16"/>
                <w:szCs w:val="16"/>
              </w:rPr>
              <w:t>Nafn bankareiknings</w:t>
            </w:r>
          </w:p>
        </w:tc>
        <w:tc>
          <w:tcPr>
            <w:tcW w:w="4108" w:type="dxa"/>
            <w:tcPrChange w:id="574" w:author="Georg Birgisson" w:date="2021-10-12T10:07:00Z">
              <w:tcPr>
                <w:tcW w:w="4108" w:type="dxa"/>
              </w:tcPr>
            </w:tcPrChange>
          </w:tcPr>
          <w:p w14:paraId="53F63B59" w14:textId="77777777" w:rsidR="00C0240E" w:rsidRPr="00C53E17" w:rsidRDefault="00C0240E" w:rsidP="00E53D43">
            <w:pPr>
              <w:tabs>
                <w:tab w:val="left" w:pos="284"/>
                <w:tab w:val="left" w:pos="567"/>
                <w:tab w:val="left" w:pos="851"/>
                <w:tab w:val="left" w:pos="1134"/>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 xml:space="preserve">      &lt;</w:t>
            </w:r>
            <w:proofErr w:type="spellStart"/>
            <w:r w:rsidRPr="00C53E17">
              <w:rPr>
                <w:rFonts w:ascii="Courier New" w:hAnsi="Courier New" w:cs="Courier New"/>
                <w:color w:val="800000"/>
                <w:sz w:val="16"/>
                <w:szCs w:val="16"/>
              </w:rPr>
              <w:t>cbc:Name</w:t>
            </w:r>
            <w:proofErr w:type="spellEnd"/>
            <w:r w:rsidRPr="00C53E17">
              <w:rPr>
                <w:rFonts w:ascii="Courier New" w:hAnsi="Courier New" w:cs="Courier New"/>
                <w:color w:val="0000FF"/>
                <w:sz w:val="16"/>
                <w:szCs w:val="16"/>
                <w:highlight w:val="white"/>
              </w:rPr>
              <w:t>&gt;</w:t>
            </w:r>
          </w:p>
        </w:tc>
      </w:tr>
      <w:tr w:rsidR="00C0240E" w:rsidRPr="00A42CD8" w14:paraId="2E83A2E4" w14:textId="77777777" w:rsidTr="00CC5E64">
        <w:tc>
          <w:tcPr>
            <w:tcW w:w="1951" w:type="dxa"/>
            <w:tcPrChange w:id="575" w:author="Georg Birgisson" w:date="2021-10-12T10:07:00Z">
              <w:tcPr>
                <w:tcW w:w="1951" w:type="dxa"/>
              </w:tcPr>
            </w:tcPrChange>
          </w:tcPr>
          <w:p w14:paraId="14D3278B"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p>
        </w:tc>
        <w:tc>
          <w:tcPr>
            <w:tcW w:w="709" w:type="dxa"/>
            <w:tcPrChange w:id="576" w:author="Georg Birgisson" w:date="2021-10-12T10:07:00Z">
              <w:tcPr>
                <w:tcW w:w="709" w:type="dxa"/>
              </w:tcPr>
            </w:tcPrChange>
          </w:tcPr>
          <w:p w14:paraId="03A0B90C"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p>
        </w:tc>
        <w:tc>
          <w:tcPr>
            <w:tcW w:w="3260" w:type="dxa"/>
            <w:tcPrChange w:id="577" w:author="Georg Birgisson" w:date="2021-10-12T10:07:00Z">
              <w:tcPr>
                <w:tcW w:w="3260" w:type="dxa"/>
              </w:tcPr>
            </w:tcPrChange>
          </w:tcPr>
          <w:p w14:paraId="47E7A1A7"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p>
        </w:tc>
        <w:tc>
          <w:tcPr>
            <w:tcW w:w="4108" w:type="dxa"/>
            <w:tcPrChange w:id="578" w:author="Georg Birgisson" w:date="2021-10-12T10:07:00Z">
              <w:tcPr>
                <w:tcW w:w="4108" w:type="dxa"/>
              </w:tcPr>
            </w:tcPrChange>
          </w:tcPr>
          <w:p w14:paraId="1C316886" w14:textId="77777777" w:rsidR="00C0240E" w:rsidRPr="00C53E17" w:rsidRDefault="00C0240E" w:rsidP="00E53D43">
            <w:pPr>
              <w:tabs>
                <w:tab w:val="left" w:pos="284"/>
                <w:tab w:val="left" w:pos="567"/>
                <w:tab w:val="left" w:pos="851"/>
                <w:tab w:val="left" w:pos="1134"/>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 xml:space="preserve">      &lt;</w:t>
            </w:r>
            <w:proofErr w:type="spellStart"/>
            <w:r w:rsidRPr="00C53E17">
              <w:rPr>
                <w:rFonts w:ascii="Courier New" w:hAnsi="Courier New" w:cs="Courier New"/>
                <w:color w:val="800000"/>
                <w:sz w:val="16"/>
                <w:szCs w:val="16"/>
              </w:rPr>
              <w:t>cac:FinancialInstitutionBranch</w:t>
            </w:r>
            <w:proofErr w:type="spellEnd"/>
            <w:r w:rsidRPr="00C53E17">
              <w:rPr>
                <w:rFonts w:ascii="Courier New" w:hAnsi="Courier New" w:cs="Courier New"/>
                <w:color w:val="0000FF"/>
                <w:sz w:val="16"/>
                <w:szCs w:val="16"/>
                <w:highlight w:val="white"/>
              </w:rPr>
              <w:t>&gt;</w:t>
            </w:r>
          </w:p>
        </w:tc>
      </w:tr>
      <w:tr w:rsidR="00C0240E" w:rsidRPr="00C0240E" w14:paraId="621337A6" w14:textId="77777777" w:rsidTr="00CC5E64">
        <w:tc>
          <w:tcPr>
            <w:tcW w:w="1951" w:type="dxa"/>
            <w:tcPrChange w:id="579" w:author="Georg Birgisson" w:date="2021-10-12T10:07:00Z">
              <w:tcPr>
                <w:tcW w:w="1951" w:type="dxa"/>
              </w:tcPr>
            </w:tcPrChange>
          </w:tcPr>
          <w:p w14:paraId="0B0CBFE0"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Bankanúmer</w:t>
            </w:r>
          </w:p>
        </w:tc>
        <w:tc>
          <w:tcPr>
            <w:tcW w:w="709" w:type="dxa"/>
            <w:tcPrChange w:id="580" w:author="Georg Birgisson" w:date="2021-10-12T10:07:00Z">
              <w:tcPr>
                <w:tcW w:w="709" w:type="dxa"/>
              </w:tcPr>
            </w:tcPrChange>
          </w:tcPr>
          <w:p w14:paraId="0329ACF3"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BT-86</w:t>
            </w:r>
          </w:p>
        </w:tc>
        <w:tc>
          <w:tcPr>
            <w:tcW w:w="3260" w:type="dxa"/>
            <w:tcPrChange w:id="581" w:author="Georg Birgisson" w:date="2021-10-12T10:07:00Z">
              <w:tcPr>
                <w:tcW w:w="3260" w:type="dxa"/>
              </w:tcPr>
            </w:tcPrChange>
          </w:tcPr>
          <w:p w14:paraId="70DC9F12" w14:textId="1EF8743C"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Kenni útibús (bankaútibú).</w:t>
            </w:r>
          </w:p>
        </w:tc>
        <w:tc>
          <w:tcPr>
            <w:tcW w:w="4108" w:type="dxa"/>
            <w:tcPrChange w:id="582" w:author="Georg Birgisson" w:date="2021-10-12T10:07:00Z">
              <w:tcPr>
                <w:tcW w:w="4108" w:type="dxa"/>
              </w:tcPr>
            </w:tcPrChange>
          </w:tcPr>
          <w:p w14:paraId="5ACF699B" w14:textId="77777777" w:rsidR="00C0240E" w:rsidRPr="00C53E17" w:rsidRDefault="00C0240E" w:rsidP="00E53D43">
            <w:pPr>
              <w:tabs>
                <w:tab w:val="left" w:pos="284"/>
                <w:tab w:val="left" w:pos="567"/>
                <w:tab w:val="left" w:pos="851"/>
                <w:tab w:val="left" w:pos="1134"/>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 xml:space="preserve">         &lt;</w:t>
            </w:r>
            <w:proofErr w:type="spellStart"/>
            <w:r w:rsidRPr="00C53E17">
              <w:rPr>
                <w:rFonts w:ascii="Courier New" w:hAnsi="Courier New" w:cs="Courier New"/>
                <w:color w:val="800000"/>
                <w:sz w:val="16"/>
                <w:szCs w:val="16"/>
                <w:highlight w:val="white"/>
              </w:rPr>
              <w:t>cbc:</w:t>
            </w:r>
            <w:r w:rsidRPr="00C53E17">
              <w:rPr>
                <w:rFonts w:ascii="Courier New" w:hAnsi="Courier New" w:cs="Courier New"/>
                <w:color w:val="800000"/>
                <w:sz w:val="16"/>
                <w:szCs w:val="16"/>
              </w:rPr>
              <w:t>ID</w:t>
            </w:r>
            <w:proofErr w:type="spellEnd"/>
            <w:r w:rsidRPr="00C53E17">
              <w:rPr>
                <w:rFonts w:ascii="Courier New" w:hAnsi="Courier New" w:cs="Courier New"/>
                <w:color w:val="0000FF"/>
                <w:sz w:val="16"/>
                <w:szCs w:val="16"/>
                <w:highlight w:val="white"/>
              </w:rPr>
              <w:t>&gt;</w:t>
            </w:r>
          </w:p>
        </w:tc>
      </w:tr>
      <w:tr w:rsidR="00C0240E" w:rsidRPr="00A42CD8" w14:paraId="1CF68B0F" w14:textId="77777777" w:rsidTr="00CC5E64">
        <w:tc>
          <w:tcPr>
            <w:tcW w:w="1951" w:type="dxa"/>
            <w:tcPrChange w:id="583" w:author="Georg Birgisson" w:date="2021-10-12T10:07:00Z">
              <w:tcPr>
                <w:tcW w:w="1951" w:type="dxa"/>
              </w:tcPr>
            </w:tcPrChange>
          </w:tcPr>
          <w:p w14:paraId="164ABB11"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p>
        </w:tc>
        <w:tc>
          <w:tcPr>
            <w:tcW w:w="709" w:type="dxa"/>
            <w:tcPrChange w:id="584" w:author="Georg Birgisson" w:date="2021-10-12T10:07:00Z">
              <w:tcPr>
                <w:tcW w:w="709" w:type="dxa"/>
              </w:tcPr>
            </w:tcPrChange>
          </w:tcPr>
          <w:p w14:paraId="4BF733E5"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p>
        </w:tc>
        <w:tc>
          <w:tcPr>
            <w:tcW w:w="3260" w:type="dxa"/>
            <w:tcPrChange w:id="585" w:author="Georg Birgisson" w:date="2021-10-12T10:07:00Z">
              <w:tcPr>
                <w:tcW w:w="3260" w:type="dxa"/>
              </w:tcPr>
            </w:tcPrChange>
          </w:tcPr>
          <w:p w14:paraId="658EC549"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p>
        </w:tc>
        <w:tc>
          <w:tcPr>
            <w:tcW w:w="4108" w:type="dxa"/>
            <w:tcPrChange w:id="586" w:author="Georg Birgisson" w:date="2021-10-12T10:07:00Z">
              <w:tcPr>
                <w:tcW w:w="4108" w:type="dxa"/>
              </w:tcPr>
            </w:tcPrChange>
          </w:tcPr>
          <w:p w14:paraId="31336D58" w14:textId="77777777" w:rsidR="00C0240E" w:rsidRPr="00C53E17" w:rsidRDefault="00C0240E" w:rsidP="00E53D43">
            <w:pPr>
              <w:tabs>
                <w:tab w:val="left" w:pos="284"/>
                <w:tab w:val="left" w:pos="567"/>
                <w:tab w:val="left" w:pos="851"/>
                <w:tab w:val="left" w:pos="1134"/>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 xml:space="preserve">   &lt;</w:t>
            </w:r>
            <w:proofErr w:type="spellStart"/>
            <w:r w:rsidRPr="00C53E17">
              <w:rPr>
                <w:rFonts w:ascii="Courier New" w:hAnsi="Courier New" w:cs="Courier New"/>
                <w:color w:val="800000"/>
                <w:sz w:val="16"/>
                <w:szCs w:val="16"/>
                <w:highlight w:val="white"/>
              </w:rPr>
              <w:t>cac:</w:t>
            </w:r>
            <w:r w:rsidRPr="00C53E17">
              <w:rPr>
                <w:rFonts w:ascii="Courier New" w:hAnsi="Courier New" w:cs="Courier New"/>
                <w:color w:val="800000"/>
                <w:sz w:val="16"/>
                <w:szCs w:val="16"/>
              </w:rPr>
              <w:t>CardAccount</w:t>
            </w:r>
            <w:proofErr w:type="spellEnd"/>
            <w:r w:rsidRPr="00C53E17">
              <w:rPr>
                <w:rFonts w:ascii="Courier New" w:hAnsi="Courier New" w:cs="Courier New"/>
                <w:color w:val="0000FF"/>
                <w:sz w:val="16"/>
                <w:szCs w:val="16"/>
                <w:highlight w:val="white"/>
              </w:rPr>
              <w:t>&gt;</w:t>
            </w:r>
          </w:p>
        </w:tc>
      </w:tr>
      <w:tr w:rsidR="00C0240E" w:rsidRPr="00A42CD8" w14:paraId="5E51D94C" w14:textId="77777777" w:rsidTr="00CC5E64">
        <w:tc>
          <w:tcPr>
            <w:tcW w:w="1951" w:type="dxa"/>
            <w:tcPrChange w:id="587" w:author="Georg Birgisson" w:date="2021-10-12T10:07:00Z">
              <w:tcPr>
                <w:tcW w:w="1951" w:type="dxa"/>
              </w:tcPr>
            </w:tcPrChange>
          </w:tcPr>
          <w:p w14:paraId="394179DE"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Kortanúmer</w:t>
            </w:r>
          </w:p>
        </w:tc>
        <w:tc>
          <w:tcPr>
            <w:tcW w:w="709" w:type="dxa"/>
            <w:tcPrChange w:id="588" w:author="Georg Birgisson" w:date="2021-10-12T10:07:00Z">
              <w:tcPr>
                <w:tcW w:w="709" w:type="dxa"/>
              </w:tcPr>
            </w:tcPrChange>
          </w:tcPr>
          <w:p w14:paraId="1FED1510"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BT-87</w:t>
            </w:r>
          </w:p>
        </w:tc>
        <w:tc>
          <w:tcPr>
            <w:tcW w:w="3260" w:type="dxa"/>
            <w:tcPrChange w:id="589" w:author="Georg Birgisson" w:date="2021-10-12T10:07:00Z">
              <w:tcPr>
                <w:tcW w:w="3260" w:type="dxa"/>
              </w:tcPr>
            </w:tcPrChange>
          </w:tcPr>
          <w:p w14:paraId="654DD15D" w14:textId="0F6EB6F8"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Númer greiðslukorts</w:t>
            </w:r>
          </w:p>
        </w:tc>
        <w:tc>
          <w:tcPr>
            <w:tcW w:w="4108" w:type="dxa"/>
            <w:tcPrChange w:id="590" w:author="Georg Birgisson" w:date="2021-10-12T10:07:00Z">
              <w:tcPr>
                <w:tcW w:w="4108" w:type="dxa"/>
              </w:tcPr>
            </w:tcPrChange>
          </w:tcPr>
          <w:p w14:paraId="7565D2B8" w14:textId="77777777" w:rsidR="00C0240E" w:rsidRPr="00C53E17" w:rsidRDefault="00C0240E" w:rsidP="00E53D43">
            <w:pPr>
              <w:tabs>
                <w:tab w:val="left" w:pos="284"/>
                <w:tab w:val="left" w:pos="567"/>
                <w:tab w:val="left" w:pos="851"/>
                <w:tab w:val="left" w:pos="1134"/>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 xml:space="preserve">      &lt;</w:t>
            </w:r>
            <w:proofErr w:type="spellStart"/>
            <w:r w:rsidRPr="00C53E17">
              <w:rPr>
                <w:rFonts w:ascii="Courier New" w:hAnsi="Courier New" w:cs="Courier New"/>
                <w:color w:val="800000"/>
                <w:sz w:val="16"/>
                <w:szCs w:val="16"/>
              </w:rPr>
              <w:t>cbc:PrimaryAccountNumberID</w:t>
            </w:r>
            <w:proofErr w:type="spellEnd"/>
            <w:r w:rsidRPr="00C53E17">
              <w:rPr>
                <w:rFonts w:ascii="Courier New" w:hAnsi="Courier New" w:cs="Courier New"/>
                <w:color w:val="0000FF"/>
                <w:sz w:val="16"/>
                <w:szCs w:val="16"/>
                <w:highlight w:val="white"/>
              </w:rPr>
              <w:t>&gt;</w:t>
            </w:r>
          </w:p>
        </w:tc>
      </w:tr>
      <w:tr w:rsidR="00C0240E" w:rsidRPr="00A42CD8" w14:paraId="7CA53D2C" w14:textId="77777777" w:rsidTr="00CC5E64">
        <w:tc>
          <w:tcPr>
            <w:tcW w:w="1951" w:type="dxa"/>
            <w:tcPrChange w:id="591" w:author="Georg Birgisson" w:date="2021-10-12T10:07:00Z">
              <w:tcPr>
                <w:tcW w:w="1951" w:type="dxa"/>
              </w:tcPr>
            </w:tcPrChange>
          </w:tcPr>
          <w:p w14:paraId="7946837D"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Korthafi</w:t>
            </w:r>
          </w:p>
        </w:tc>
        <w:tc>
          <w:tcPr>
            <w:tcW w:w="709" w:type="dxa"/>
            <w:tcPrChange w:id="592" w:author="Georg Birgisson" w:date="2021-10-12T10:07:00Z">
              <w:tcPr>
                <w:tcW w:w="709" w:type="dxa"/>
              </w:tcPr>
            </w:tcPrChange>
          </w:tcPr>
          <w:p w14:paraId="212F4DAB"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BT-88</w:t>
            </w:r>
          </w:p>
        </w:tc>
        <w:tc>
          <w:tcPr>
            <w:tcW w:w="3260" w:type="dxa"/>
            <w:tcPrChange w:id="593" w:author="Georg Birgisson" w:date="2021-10-12T10:07:00Z">
              <w:tcPr>
                <w:tcW w:w="3260" w:type="dxa"/>
              </w:tcPr>
            </w:tcPrChange>
          </w:tcPr>
          <w:p w14:paraId="2EC36B52" w14:textId="68FF70D3"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Nafn korthafa</w:t>
            </w:r>
          </w:p>
        </w:tc>
        <w:tc>
          <w:tcPr>
            <w:tcW w:w="4108" w:type="dxa"/>
            <w:tcPrChange w:id="594" w:author="Georg Birgisson" w:date="2021-10-12T10:07:00Z">
              <w:tcPr>
                <w:tcW w:w="4108" w:type="dxa"/>
              </w:tcPr>
            </w:tcPrChange>
          </w:tcPr>
          <w:p w14:paraId="19F8E63C" w14:textId="77777777" w:rsidR="00C0240E" w:rsidRPr="00C53E17" w:rsidRDefault="00C0240E" w:rsidP="00E53D43">
            <w:pPr>
              <w:tabs>
                <w:tab w:val="left" w:pos="284"/>
                <w:tab w:val="left" w:pos="567"/>
                <w:tab w:val="left" w:pos="851"/>
                <w:tab w:val="left" w:pos="1134"/>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 xml:space="preserve">      &lt;</w:t>
            </w:r>
            <w:proofErr w:type="spellStart"/>
            <w:r w:rsidRPr="00C53E17">
              <w:rPr>
                <w:rFonts w:ascii="Courier New" w:hAnsi="Courier New" w:cs="Courier New"/>
                <w:color w:val="800000"/>
                <w:sz w:val="16"/>
                <w:szCs w:val="16"/>
              </w:rPr>
              <w:t>cbc:HolderName</w:t>
            </w:r>
            <w:proofErr w:type="spellEnd"/>
            <w:r w:rsidRPr="00C53E17">
              <w:rPr>
                <w:rFonts w:ascii="Courier New" w:hAnsi="Courier New" w:cs="Courier New"/>
                <w:color w:val="0000FF"/>
                <w:sz w:val="16"/>
                <w:szCs w:val="16"/>
                <w:highlight w:val="white"/>
              </w:rPr>
              <w:t>&gt;</w:t>
            </w:r>
          </w:p>
        </w:tc>
      </w:tr>
      <w:tr w:rsidR="00C0240E" w:rsidRPr="00A42CD8" w14:paraId="7FCC3FE8" w14:textId="77777777" w:rsidTr="00CC5E64">
        <w:tc>
          <w:tcPr>
            <w:tcW w:w="1951" w:type="dxa"/>
            <w:tcPrChange w:id="595" w:author="Georg Birgisson" w:date="2021-10-12T10:07:00Z">
              <w:tcPr>
                <w:tcW w:w="1951" w:type="dxa"/>
              </w:tcPr>
            </w:tcPrChange>
          </w:tcPr>
          <w:p w14:paraId="6A28B5B8"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p>
        </w:tc>
        <w:tc>
          <w:tcPr>
            <w:tcW w:w="709" w:type="dxa"/>
            <w:tcPrChange w:id="596" w:author="Georg Birgisson" w:date="2021-10-12T10:07:00Z">
              <w:tcPr>
                <w:tcW w:w="709" w:type="dxa"/>
              </w:tcPr>
            </w:tcPrChange>
          </w:tcPr>
          <w:p w14:paraId="36D0540C"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p>
        </w:tc>
        <w:tc>
          <w:tcPr>
            <w:tcW w:w="3260" w:type="dxa"/>
            <w:tcPrChange w:id="597" w:author="Georg Birgisson" w:date="2021-10-12T10:07:00Z">
              <w:tcPr>
                <w:tcW w:w="3260" w:type="dxa"/>
              </w:tcPr>
            </w:tcPrChange>
          </w:tcPr>
          <w:p w14:paraId="71352207"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p>
        </w:tc>
        <w:tc>
          <w:tcPr>
            <w:tcW w:w="4108" w:type="dxa"/>
            <w:tcPrChange w:id="598" w:author="Georg Birgisson" w:date="2021-10-12T10:07:00Z">
              <w:tcPr>
                <w:tcW w:w="4108" w:type="dxa"/>
              </w:tcPr>
            </w:tcPrChange>
          </w:tcPr>
          <w:p w14:paraId="1E67664C" w14:textId="77777777" w:rsidR="00C0240E" w:rsidRPr="00C53E17" w:rsidRDefault="00C0240E" w:rsidP="00E53D43">
            <w:pPr>
              <w:tabs>
                <w:tab w:val="left" w:pos="284"/>
                <w:tab w:val="left" w:pos="567"/>
                <w:tab w:val="left" w:pos="851"/>
                <w:tab w:val="left" w:pos="1134"/>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 xml:space="preserve">   &lt;</w:t>
            </w:r>
            <w:proofErr w:type="spellStart"/>
            <w:r w:rsidRPr="00C53E17">
              <w:rPr>
                <w:rFonts w:ascii="Courier New" w:hAnsi="Courier New" w:cs="Courier New"/>
                <w:color w:val="800000"/>
                <w:sz w:val="16"/>
                <w:szCs w:val="16"/>
              </w:rPr>
              <w:t>cac:PaymentMandate</w:t>
            </w:r>
            <w:proofErr w:type="spellEnd"/>
            <w:r w:rsidRPr="00C53E17">
              <w:rPr>
                <w:rFonts w:ascii="Courier New" w:hAnsi="Courier New" w:cs="Courier New"/>
                <w:color w:val="0000FF"/>
                <w:sz w:val="16"/>
                <w:szCs w:val="16"/>
                <w:highlight w:val="white"/>
              </w:rPr>
              <w:t>&gt;</w:t>
            </w:r>
          </w:p>
        </w:tc>
      </w:tr>
      <w:tr w:rsidR="00C0240E" w:rsidRPr="00A42CD8" w14:paraId="228C02E1" w14:textId="77777777" w:rsidTr="00CC5E64">
        <w:tc>
          <w:tcPr>
            <w:tcW w:w="1951" w:type="dxa"/>
            <w:tcPrChange w:id="599" w:author="Georg Birgisson" w:date="2021-10-12T10:07:00Z">
              <w:tcPr>
                <w:tcW w:w="1951" w:type="dxa"/>
              </w:tcPr>
            </w:tcPrChange>
          </w:tcPr>
          <w:p w14:paraId="59BCA05D"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Greiðsluheimild</w:t>
            </w:r>
          </w:p>
        </w:tc>
        <w:tc>
          <w:tcPr>
            <w:tcW w:w="709" w:type="dxa"/>
            <w:tcPrChange w:id="600" w:author="Georg Birgisson" w:date="2021-10-12T10:07:00Z">
              <w:tcPr>
                <w:tcW w:w="709" w:type="dxa"/>
              </w:tcPr>
            </w:tcPrChange>
          </w:tcPr>
          <w:p w14:paraId="3460FE01"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BT-89</w:t>
            </w:r>
          </w:p>
        </w:tc>
        <w:tc>
          <w:tcPr>
            <w:tcW w:w="3260" w:type="dxa"/>
            <w:tcPrChange w:id="601" w:author="Georg Birgisson" w:date="2021-10-12T10:07:00Z">
              <w:tcPr>
                <w:tcW w:w="3260" w:type="dxa"/>
              </w:tcPr>
            </w:tcPrChange>
          </w:tcPr>
          <w:p w14:paraId="07FD4DA0" w14:textId="05E4029D" w:rsidR="00C0240E" w:rsidRPr="001B6AE1" w:rsidRDefault="001B6AE1"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Heimild fyrir beingreiðslur, </w:t>
            </w:r>
            <w:proofErr w:type="spellStart"/>
            <w:r>
              <w:rPr>
                <w:rFonts w:ascii="Courier New" w:hAnsi="Courier New" w:cs="Courier New"/>
                <w:sz w:val="16"/>
                <w:szCs w:val="16"/>
              </w:rPr>
              <w:t>direct</w:t>
            </w:r>
            <w:proofErr w:type="spellEnd"/>
            <w:r>
              <w:rPr>
                <w:rFonts w:ascii="Courier New" w:hAnsi="Courier New" w:cs="Courier New"/>
                <w:sz w:val="16"/>
                <w:szCs w:val="16"/>
              </w:rPr>
              <w:t xml:space="preserve"> </w:t>
            </w:r>
            <w:proofErr w:type="spellStart"/>
            <w:r>
              <w:rPr>
                <w:rFonts w:ascii="Courier New" w:hAnsi="Courier New" w:cs="Courier New"/>
                <w:sz w:val="16"/>
                <w:szCs w:val="16"/>
              </w:rPr>
              <w:t>debit</w:t>
            </w:r>
            <w:proofErr w:type="spellEnd"/>
            <w:r>
              <w:rPr>
                <w:rFonts w:ascii="Courier New" w:hAnsi="Courier New" w:cs="Courier New"/>
                <w:sz w:val="16"/>
                <w:szCs w:val="16"/>
              </w:rPr>
              <w:t>.</w:t>
            </w:r>
          </w:p>
        </w:tc>
        <w:tc>
          <w:tcPr>
            <w:tcW w:w="4108" w:type="dxa"/>
            <w:tcPrChange w:id="602" w:author="Georg Birgisson" w:date="2021-10-12T10:07:00Z">
              <w:tcPr>
                <w:tcW w:w="4108" w:type="dxa"/>
              </w:tcPr>
            </w:tcPrChange>
          </w:tcPr>
          <w:p w14:paraId="1B979DC3" w14:textId="77777777" w:rsidR="00C0240E" w:rsidRPr="00C53E17" w:rsidRDefault="00C0240E" w:rsidP="00E53D43">
            <w:pPr>
              <w:tabs>
                <w:tab w:val="left" w:pos="284"/>
                <w:tab w:val="left" w:pos="567"/>
                <w:tab w:val="left" w:pos="851"/>
                <w:tab w:val="left" w:pos="1134"/>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 xml:space="preserve">      &lt;</w:t>
            </w:r>
            <w:proofErr w:type="spellStart"/>
            <w:r w:rsidRPr="00C53E17">
              <w:rPr>
                <w:rFonts w:ascii="Courier New" w:hAnsi="Courier New" w:cs="Courier New"/>
                <w:color w:val="800000"/>
                <w:sz w:val="16"/>
                <w:szCs w:val="16"/>
              </w:rPr>
              <w:t>cbc:ID</w:t>
            </w:r>
            <w:proofErr w:type="spellEnd"/>
            <w:r w:rsidRPr="00C53E17">
              <w:rPr>
                <w:rFonts w:ascii="Courier New" w:hAnsi="Courier New" w:cs="Courier New"/>
                <w:color w:val="0000FF"/>
                <w:sz w:val="16"/>
                <w:szCs w:val="16"/>
                <w:highlight w:val="white"/>
              </w:rPr>
              <w:t>&gt;</w:t>
            </w:r>
          </w:p>
        </w:tc>
      </w:tr>
      <w:tr w:rsidR="00C0240E" w:rsidRPr="00A42CD8" w14:paraId="7BFDAED6" w14:textId="77777777" w:rsidTr="00CC5E64">
        <w:tc>
          <w:tcPr>
            <w:tcW w:w="1951" w:type="dxa"/>
            <w:tcPrChange w:id="603" w:author="Georg Birgisson" w:date="2021-10-12T10:07:00Z">
              <w:tcPr>
                <w:tcW w:w="1951" w:type="dxa"/>
              </w:tcPr>
            </w:tcPrChange>
          </w:tcPr>
          <w:p w14:paraId="70573EB0"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p>
        </w:tc>
        <w:tc>
          <w:tcPr>
            <w:tcW w:w="709" w:type="dxa"/>
            <w:tcPrChange w:id="604" w:author="Georg Birgisson" w:date="2021-10-12T10:07:00Z">
              <w:tcPr>
                <w:tcW w:w="709" w:type="dxa"/>
              </w:tcPr>
            </w:tcPrChange>
          </w:tcPr>
          <w:p w14:paraId="5E0CD4AE"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p>
        </w:tc>
        <w:tc>
          <w:tcPr>
            <w:tcW w:w="3260" w:type="dxa"/>
            <w:tcPrChange w:id="605" w:author="Georg Birgisson" w:date="2021-10-12T10:07:00Z">
              <w:tcPr>
                <w:tcW w:w="3260" w:type="dxa"/>
              </w:tcPr>
            </w:tcPrChange>
          </w:tcPr>
          <w:p w14:paraId="2D480309"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p>
        </w:tc>
        <w:tc>
          <w:tcPr>
            <w:tcW w:w="4108" w:type="dxa"/>
            <w:tcPrChange w:id="606" w:author="Georg Birgisson" w:date="2021-10-12T10:07:00Z">
              <w:tcPr>
                <w:tcW w:w="4108" w:type="dxa"/>
              </w:tcPr>
            </w:tcPrChange>
          </w:tcPr>
          <w:p w14:paraId="3EA9325B" w14:textId="77777777" w:rsidR="00C0240E" w:rsidRPr="00C53E17" w:rsidRDefault="00C0240E" w:rsidP="00E53D43">
            <w:pPr>
              <w:tabs>
                <w:tab w:val="left" w:pos="284"/>
                <w:tab w:val="left" w:pos="567"/>
                <w:tab w:val="left" w:pos="851"/>
                <w:tab w:val="left" w:pos="1134"/>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 xml:space="preserve">      &lt;</w:t>
            </w:r>
            <w:proofErr w:type="spellStart"/>
            <w:r w:rsidRPr="00C53E17">
              <w:rPr>
                <w:rFonts w:ascii="Courier New" w:hAnsi="Courier New" w:cs="Courier New"/>
                <w:color w:val="800000"/>
                <w:sz w:val="16"/>
                <w:szCs w:val="16"/>
              </w:rPr>
              <w:t>cac:PayerFinancialAccount</w:t>
            </w:r>
            <w:proofErr w:type="spellEnd"/>
            <w:r w:rsidRPr="00C53E17">
              <w:rPr>
                <w:rFonts w:ascii="Courier New" w:hAnsi="Courier New" w:cs="Courier New"/>
                <w:color w:val="0000FF"/>
                <w:sz w:val="16"/>
                <w:szCs w:val="16"/>
                <w:highlight w:val="white"/>
              </w:rPr>
              <w:t>&gt;</w:t>
            </w:r>
          </w:p>
        </w:tc>
      </w:tr>
      <w:tr w:rsidR="00C0240E" w:rsidRPr="00A42CD8" w14:paraId="3E6C1404" w14:textId="77777777" w:rsidTr="00CC5E64">
        <w:tc>
          <w:tcPr>
            <w:tcW w:w="1951" w:type="dxa"/>
            <w:tcPrChange w:id="607" w:author="Georg Birgisson" w:date="2021-10-12T10:07:00Z">
              <w:tcPr>
                <w:tcW w:w="1951" w:type="dxa"/>
              </w:tcPr>
            </w:tcPrChange>
          </w:tcPr>
          <w:p w14:paraId="4E294984"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Greiðslureikningur</w:t>
            </w:r>
          </w:p>
        </w:tc>
        <w:tc>
          <w:tcPr>
            <w:tcW w:w="709" w:type="dxa"/>
            <w:tcPrChange w:id="608" w:author="Georg Birgisson" w:date="2021-10-12T10:07:00Z">
              <w:tcPr>
                <w:tcW w:w="709" w:type="dxa"/>
              </w:tcPr>
            </w:tcPrChange>
          </w:tcPr>
          <w:p w14:paraId="20F63DDF"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BT-91</w:t>
            </w:r>
          </w:p>
        </w:tc>
        <w:tc>
          <w:tcPr>
            <w:tcW w:w="3260" w:type="dxa"/>
            <w:tcPrChange w:id="609" w:author="Georg Birgisson" w:date="2021-10-12T10:07:00Z">
              <w:tcPr>
                <w:tcW w:w="3260" w:type="dxa"/>
              </w:tcPr>
            </w:tcPrChange>
          </w:tcPr>
          <w:p w14:paraId="21B06396" w14:textId="7F8BF201" w:rsidR="00C0240E" w:rsidRPr="001B6AE1" w:rsidRDefault="001B6AE1"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Númer </w:t>
            </w:r>
            <w:proofErr w:type="spellStart"/>
            <w:r w:rsidR="00505B79">
              <w:rPr>
                <w:rFonts w:ascii="Courier New" w:hAnsi="Courier New" w:cs="Courier New"/>
                <w:sz w:val="16"/>
                <w:szCs w:val="16"/>
              </w:rPr>
              <w:t>skuldf</w:t>
            </w:r>
            <w:r w:rsidR="00505B79">
              <w:rPr>
                <w:rFonts w:ascii="Courier New" w:hAnsi="Courier New" w:cs="Courier New"/>
                <w:sz w:val="16"/>
                <w:szCs w:val="16"/>
                <w:lang w:val="en-GB"/>
              </w:rPr>
              <w:t>ærslu</w:t>
            </w:r>
            <w:proofErr w:type="spellEnd"/>
            <w:r>
              <w:rPr>
                <w:rFonts w:ascii="Courier New" w:hAnsi="Courier New" w:cs="Courier New"/>
                <w:sz w:val="16"/>
                <w:szCs w:val="16"/>
              </w:rPr>
              <w:t>reiknings.</w:t>
            </w:r>
          </w:p>
        </w:tc>
        <w:tc>
          <w:tcPr>
            <w:tcW w:w="4108" w:type="dxa"/>
            <w:tcPrChange w:id="610" w:author="Georg Birgisson" w:date="2021-10-12T10:07:00Z">
              <w:tcPr>
                <w:tcW w:w="4108" w:type="dxa"/>
              </w:tcPr>
            </w:tcPrChange>
          </w:tcPr>
          <w:p w14:paraId="06E94797" w14:textId="77777777" w:rsidR="00C0240E" w:rsidRPr="00C53E17" w:rsidRDefault="00C0240E" w:rsidP="00E53D43">
            <w:pPr>
              <w:tabs>
                <w:tab w:val="left" w:pos="284"/>
                <w:tab w:val="left" w:pos="567"/>
                <w:tab w:val="left" w:pos="851"/>
                <w:tab w:val="left" w:pos="1134"/>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 xml:space="preserve">         &lt;</w:t>
            </w:r>
            <w:proofErr w:type="spellStart"/>
            <w:r w:rsidRPr="00C53E17">
              <w:rPr>
                <w:rFonts w:ascii="Courier New" w:hAnsi="Courier New" w:cs="Courier New"/>
                <w:color w:val="800000"/>
                <w:sz w:val="16"/>
                <w:szCs w:val="16"/>
              </w:rPr>
              <w:t>cbc:ID</w:t>
            </w:r>
            <w:proofErr w:type="spellEnd"/>
            <w:r w:rsidRPr="00C53E17">
              <w:rPr>
                <w:rFonts w:ascii="Courier New" w:hAnsi="Courier New" w:cs="Courier New"/>
                <w:color w:val="0000FF"/>
                <w:sz w:val="16"/>
                <w:szCs w:val="16"/>
                <w:highlight w:val="white"/>
              </w:rPr>
              <w:t>&gt;</w:t>
            </w:r>
          </w:p>
        </w:tc>
      </w:tr>
    </w:tbl>
    <w:p w14:paraId="6CC54A37" w14:textId="4D4C4E8A" w:rsidR="00435CEB" w:rsidRDefault="00435CEB" w:rsidP="00435CEB">
      <w:pPr>
        <w:pStyle w:val="BodyText"/>
      </w:pPr>
      <w:proofErr w:type="spellStart"/>
      <w:r>
        <w:t>Eftirfrandi</w:t>
      </w:r>
      <w:proofErr w:type="spellEnd"/>
      <w:r>
        <w:t xml:space="preserve"> reglur eiga við alla greiðslumáta</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435CEB" w:rsidRPr="00DD76FE" w14:paraId="66C94223" w14:textId="77777777" w:rsidTr="0061615A">
        <w:tc>
          <w:tcPr>
            <w:tcW w:w="6095" w:type="dxa"/>
          </w:tcPr>
          <w:p w14:paraId="1D5C056F" w14:textId="77777777" w:rsidR="00435CEB" w:rsidRPr="00DD76FE" w:rsidRDefault="00435CEB" w:rsidP="00702DEB">
            <w:pPr>
              <w:pStyle w:val="BodyText"/>
              <w:spacing w:after="0"/>
              <w:rPr>
                <w:b/>
                <w:highlight w:val="white"/>
              </w:rPr>
            </w:pPr>
            <w:r w:rsidRPr="00DD76FE">
              <w:rPr>
                <w:b/>
                <w:highlight w:val="white"/>
              </w:rPr>
              <w:t>Regla</w:t>
            </w:r>
          </w:p>
        </w:tc>
        <w:tc>
          <w:tcPr>
            <w:tcW w:w="2439" w:type="dxa"/>
          </w:tcPr>
          <w:p w14:paraId="6E492752" w14:textId="77777777" w:rsidR="00435CEB" w:rsidRPr="00DD76FE" w:rsidRDefault="00435CEB" w:rsidP="00702DEB">
            <w:pPr>
              <w:pStyle w:val="BodyText"/>
              <w:spacing w:after="0"/>
              <w:rPr>
                <w:b/>
                <w:highlight w:val="white"/>
              </w:rPr>
            </w:pPr>
            <w:r w:rsidRPr="00DD76FE">
              <w:rPr>
                <w:b/>
                <w:highlight w:val="white"/>
              </w:rPr>
              <w:t>Kenni</w:t>
            </w:r>
          </w:p>
        </w:tc>
        <w:tc>
          <w:tcPr>
            <w:tcW w:w="992" w:type="dxa"/>
          </w:tcPr>
          <w:p w14:paraId="0776773E" w14:textId="77777777" w:rsidR="00435CEB" w:rsidRPr="00DD76FE" w:rsidRDefault="00435CEB" w:rsidP="00702DEB">
            <w:pPr>
              <w:pStyle w:val="BodyText"/>
              <w:spacing w:after="0"/>
              <w:rPr>
                <w:b/>
                <w:highlight w:val="white"/>
              </w:rPr>
            </w:pPr>
            <w:r w:rsidRPr="00DD76FE">
              <w:rPr>
                <w:b/>
                <w:highlight w:val="white"/>
              </w:rPr>
              <w:t>Vægi</w:t>
            </w:r>
          </w:p>
        </w:tc>
      </w:tr>
      <w:tr w:rsidR="00435CEB" w:rsidRPr="00702DEB" w14:paraId="49317AB7" w14:textId="77777777" w:rsidTr="0061615A">
        <w:tc>
          <w:tcPr>
            <w:tcW w:w="6095" w:type="dxa"/>
          </w:tcPr>
          <w:p w14:paraId="51FB36E5" w14:textId="77777777" w:rsidR="00435CEB" w:rsidRPr="00702DEB" w:rsidRDefault="00435CEB" w:rsidP="00702DEB">
            <w:pPr>
              <w:pStyle w:val="BodyText"/>
              <w:spacing w:after="0"/>
              <w:rPr>
                <w:highlight w:val="white"/>
              </w:rPr>
            </w:pPr>
            <w:r w:rsidRPr="00702DEB">
              <w:rPr>
                <w:highlight w:val="white"/>
              </w:rPr>
              <w:t xml:space="preserve">Í greiðsluupplýsingum skal alltaf koma fram </w:t>
            </w:r>
            <w:proofErr w:type="spellStart"/>
            <w:r w:rsidRPr="00702DEB">
              <w:rPr>
                <w:highlight w:val="white"/>
              </w:rPr>
              <w:t>kóti</w:t>
            </w:r>
            <w:proofErr w:type="spellEnd"/>
            <w:r w:rsidRPr="00702DEB">
              <w:rPr>
                <w:highlight w:val="white"/>
              </w:rPr>
              <w:t xml:space="preserve"> greiðsluskilmála (BT-81).</w:t>
            </w:r>
          </w:p>
        </w:tc>
        <w:tc>
          <w:tcPr>
            <w:tcW w:w="2439" w:type="dxa"/>
          </w:tcPr>
          <w:p w14:paraId="2D75C489" w14:textId="77777777" w:rsidR="00435CEB" w:rsidRPr="00702DEB" w:rsidRDefault="00435CEB" w:rsidP="00702DEB">
            <w:pPr>
              <w:pStyle w:val="BodyText"/>
              <w:spacing w:after="0"/>
              <w:rPr>
                <w:highlight w:val="white"/>
              </w:rPr>
            </w:pPr>
            <w:r w:rsidRPr="00702DEB">
              <w:rPr>
                <w:highlight w:val="white"/>
              </w:rPr>
              <w:t>BR-49</w:t>
            </w:r>
          </w:p>
        </w:tc>
        <w:tc>
          <w:tcPr>
            <w:tcW w:w="992" w:type="dxa"/>
          </w:tcPr>
          <w:p w14:paraId="1A019157" w14:textId="77777777" w:rsidR="00435CEB" w:rsidRPr="00702DEB" w:rsidRDefault="00435CEB" w:rsidP="00702DEB">
            <w:pPr>
              <w:pStyle w:val="BodyText"/>
              <w:spacing w:after="0"/>
              <w:rPr>
                <w:highlight w:val="white"/>
              </w:rPr>
            </w:pPr>
            <w:r w:rsidRPr="00702DEB">
              <w:rPr>
                <w:highlight w:val="white"/>
              </w:rPr>
              <w:t>fatal</w:t>
            </w:r>
          </w:p>
        </w:tc>
      </w:tr>
      <w:tr w:rsidR="00435CEB" w:rsidRPr="00702DEB" w14:paraId="47F520E9" w14:textId="77777777" w:rsidTr="0061615A">
        <w:tc>
          <w:tcPr>
            <w:tcW w:w="6095" w:type="dxa"/>
          </w:tcPr>
          <w:p w14:paraId="0A3D9C98" w14:textId="77777777" w:rsidR="00435CEB" w:rsidRPr="00702DEB" w:rsidRDefault="00435CEB" w:rsidP="00702DEB">
            <w:pPr>
              <w:pStyle w:val="BodyText"/>
              <w:spacing w:after="0"/>
              <w:rPr>
                <w:highlight w:val="white"/>
              </w:rPr>
            </w:pPr>
            <w:proofErr w:type="spellStart"/>
            <w:r w:rsidRPr="00702DEB">
              <w:rPr>
                <w:highlight w:val="white"/>
              </w:rPr>
              <w:t>Kóti</w:t>
            </w:r>
            <w:proofErr w:type="spellEnd"/>
            <w:r w:rsidRPr="00702DEB">
              <w:rPr>
                <w:highlight w:val="white"/>
              </w:rPr>
              <w:t xml:space="preserve"> greiðsluskilmála (BT-81) skal vera úr </w:t>
            </w:r>
            <w:proofErr w:type="spellStart"/>
            <w:r w:rsidRPr="00702DEB">
              <w:rPr>
                <w:highlight w:val="white"/>
              </w:rPr>
              <w:t>kótalista</w:t>
            </w:r>
            <w:proofErr w:type="spellEnd"/>
            <w:r w:rsidRPr="00702DEB">
              <w:rPr>
                <w:highlight w:val="white"/>
              </w:rPr>
              <w:t xml:space="preserve"> UNCL4461 </w:t>
            </w:r>
            <w:proofErr w:type="spellStart"/>
            <w:r w:rsidRPr="00702DEB">
              <w:rPr>
                <w:highlight w:val="white"/>
              </w:rPr>
              <w:t>code</w:t>
            </w:r>
            <w:proofErr w:type="spellEnd"/>
            <w:r w:rsidRPr="00702DEB">
              <w:rPr>
                <w:highlight w:val="white"/>
              </w:rPr>
              <w:t xml:space="preserve"> list</w:t>
            </w:r>
          </w:p>
        </w:tc>
        <w:tc>
          <w:tcPr>
            <w:tcW w:w="2439" w:type="dxa"/>
          </w:tcPr>
          <w:p w14:paraId="78AD2C16" w14:textId="77777777" w:rsidR="00435CEB" w:rsidRPr="00702DEB" w:rsidRDefault="00435CEB" w:rsidP="00702DEB">
            <w:pPr>
              <w:pStyle w:val="BodyText"/>
              <w:spacing w:after="0"/>
              <w:rPr>
                <w:highlight w:val="white"/>
              </w:rPr>
            </w:pPr>
            <w:r w:rsidRPr="00702DEB">
              <w:rPr>
                <w:highlight w:val="white"/>
              </w:rPr>
              <w:t>BR-CL-16</w:t>
            </w:r>
          </w:p>
        </w:tc>
        <w:tc>
          <w:tcPr>
            <w:tcW w:w="992" w:type="dxa"/>
          </w:tcPr>
          <w:p w14:paraId="26814307" w14:textId="374A7049" w:rsidR="00435CEB" w:rsidRPr="00702DEB" w:rsidRDefault="00435CEB" w:rsidP="00702DEB">
            <w:pPr>
              <w:pStyle w:val="BodyText"/>
              <w:spacing w:after="0"/>
              <w:rPr>
                <w:highlight w:val="white"/>
              </w:rPr>
            </w:pPr>
            <w:r w:rsidRPr="00702DEB">
              <w:rPr>
                <w:highlight w:val="white"/>
              </w:rPr>
              <w:t>fatal</w:t>
            </w:r>
          </w:p>
        </w:tc>
      </w:tr>
    </w:tbl>
    <w:p w14:paraId="7D02222F" w14:textId="6FE985F7" w:rsidR="00955852" w:rsidRPr="00D26E2F" w:rsidRDefault="00035A9A" w:rsidP="005F41D3">
      <w:pPr>
        <w:pStyle w:val="Heading4"/>
      </w:pPr>
      <w:r w:rsidRPr="00D26E2F">
        <w:t>Krafa</w:t>
      </w:r>
      <w:r w:rsidR="00955852" w:rsidRPr="00D26E2F">
        <w:t xml:space="preserve"> (greiðsluseðill)</w:t>
      </w:r>
    </w:p>
    <w:p w14:paraId="55E65DB5" w14:textId="5A0950CD" w:rsidR="006C74D2" w:rsidRDefault="00BE025A" w:rsidP="00AB6E8B">
      <w:pPr>
        <w:pStyle w:val="BodyText"/>
      </w:pPr>
      <w:r>
        <w:t xml:space="preserve">Seljandi stofnar kröfu á kaupanda byggða </w:t>
      </w:r>
      <w:r w:rsidR="00773E45" w:rsidRPr="00D26E2F">
        <w:t xml:space="preserve">á </w:t>
      </w:r>
      <w:r w:rsidR="007318C0">
        <w:t xml:space="preserve">einum </w:t>
      </w:r>
      <w:r w:rsidR="00773E45" w:rsidRPr="00D26E2F">
        <w:t>útgefnum reikning</w:t>
      </w:r>
      <w:r w:rsidR="00881021">
        <w:t>i</w:t>
      </w:r>
      <w:r w:rsidR="00773E45" w:rsidRPr="00D26E2F">
        <w:t xml:space="preserve"> </w:t>
      </w:r>
      <w:r w:rsidR="00035A9A" w:rsidRPr="00D26E2F">
        <w:t xml:space="preserve">í innheimtuþjónustu viðskiptabanka síns og fer fram á að kaupandi greiði þessa kröfu. </w:t>
      </w:r>
      <w:r w:rsidR="007318C0">
        <w:t xml:space="preserve">Stofnun kröfunnar er sérstök aðgerð og er ekki framkvæmd með rafræna reikningnum sjálfum. Upplýsingar um kröfuna má síðan setja inn í reikninginn þannig að greiðandinn geti fundið og greitt kröfuna. </w:t>
      </w:r>
      <w:r w:rsidR="00035A9A" w:rsidRPr="00D26E2F">
        <w:t>Mikilvægt er að hafa í huga að krafan og reikningurinn er</w:t>
      </w:r>
      <w:r w:rsidR="00DD1F11">
        <w:t>u</w:t>
      </w:r>
      <w:r w:rsidR="00035A9A" w:rsidRPr="00D26E2F">
        <w:t xml:space="preserve"> ekki það sama heldur </w:t>
      </w:r>
      <w:r w:rsidR="007318C0">
        <w:t>er</w:t>
      </w:r>
      <w:r w:rsidR="00035A9A" w:rsidRPr="00D26E2F">
        <w:t xml:space="preserve"> reikningurinn forsenda kröfunnar. </w:t>
      </w:r>
      <w:r w:rsidR="00DD1F11">
        <w:t>Rafræni</w:t>
      </w:r>
      <w:r w:rsidR="00D313A5" w:rsidRPr="00D26E2F">
        <w:t xml:space="preserve"> reikningurinn er því ekki krafan sjálf (greiðsluseðill) heldur </w:t>
      </w:r>
      <w:r w:rsidR="00930716" w:rsidRPr="00D26E2F">
        <w:t xml:space="preserve">inniheldur </w:t>
      </w:r>
      <w:r w:rsidR="00D313A5" w:rsidRPr="00D26E2F">
        <w:t>hann</w:t>
      </w:r>
      <w:r w:rsidR="00930716" w:rsidRPr="00D26E2F">
        <w:t xml:space="preserve"> eftirfarandi upplýsingar sem gera greiðandanum kleift að </w:t>
      </w:r>
      <w:r w:rsidR="007171A2">
        <w:t>finna</w:t>
      </w:r>
      <w:r w:rsidR="00D313A5" w:rsidRPr="00D26E2F">
        <w:t xml:space="preserve"> kröfuna í bankakerfinu, fletta henni upp og g</w:t>
      </w:r>
      <w:r w:rsidR="00930716" w:rsidRPr="00D26E2F">
        <w:t>reiða hana.</w:t>
      </w:r>
    </w:p>
    <w:p w14:paraId="3F6FB761" w14:textId="1E4EA92A" w:rsidR="00C0240E" w:rsidRDefault="007318C0" w:rsidP="00AB6E8B">
      <w:pPr>
        <w:pStyle w:val="BodyText"/>
      </w:pPr>
      <w:bookmarkStart w:id="611" w:name="_Hlk516414558"/>
      <w:r>
        <w:t xml:space="preserve">Rafrænan reikning samkvæmt þessari tækniforskrift </w:t>
      </w:r>
      <w:r w:rsidR="00075A94">
        <w:t xml:space="preserve">miðast við að það sé ein krafa á móti einum reikningi og </w:t>
      </w:r>
      <w:r>
        <w:t xml:space="preserve">er </w:t>
      </w:r>
      <w:r w:rsidR="00075A94">
        <w:t xml:space="preserve">einungis </w:t>
      </w:r>
      <w:r>
        <w:t>hægt a</w:t>
      </w:r>
      <w:r w:rsidR="00773043">
        <w:t>ð</w:t>
      </w:r>
      <w:r>
        <w:t xml:space="preserve"> nota þegar eftirfarandi forsendur eru uppfylltar:</w:t>
      </w:r>
    </w:p>
    <w:p w14:paraId="4D77BDA4" w14:textId="341922CE" w:rsidR="007318C0" w:rsidRDefault="007318C0" w:rsidP="007318C0">
      <w:pPr>
        <w:pStyle w:val="BodyText"/>
        <w:numPr>
          <w:ilvl w:val="0"/>
          <w:numId w:val="44"/>
        </w:numPr>
      </w:pPr>
      <w:r>
        <w:t>Upphæð kröfunnar er sú sama og upphæð reiknings.</w:t>
      </w:r>
    </w:p>
    <w:p w14:paraId="43590856" w14:textId="2CCFF738" w:rsidR="007318C0" w:rsidRDefault="007318C0" w:rsidP="007318C0">
      <w:pPr>
        <w:pStyle w:val="BodyText"/>
        <w:numPr>
          <w:ilvl w:val="0"/>
          <w:numId w:val="44"/>
        </w:numPr>
      </w:pPr>
      <w:r>
        <w:t>Gjalddagi kröfu er sá sami og gjalddagi reiknings.</w:t>
      </w:r>
    </w:p>
    <w:p w14:paraId="414BDA03" w14:textId="1B7310E2" w:rsidR="007318C0" w:rsidRDefault="00AC783C" w:rsidP="007318C0">
      <w:pPr>
        <w:pStyle w:val="BodyText"/>
        <w:numPr>
          <w:ilvl w:val="0"/>
          <w:numId w:val="44"/>
        </w:numPr>
      </w:pPr>
      <w:r>
        <w:t>Kennitala greiðanda</w:t>
      </w:r>
      <w:r w:rsidR="007318C0">
        <w:t xml:space="preserve"> kröfu er annaðhvort </w:t>
      </w:r>
      <w:r>
        <w:t>kennitala kaupanda eða fráviks greiðanda reiknings.</w:t>
      </w:r>
    </w:p>
    <w:p w14:paraId="675621F3" w14:textId="77777777" w:rsidR="007171A2" w:rsidRDefault="00AC783C" w:rsidP="007171A2">
      <w:pPr>
        <w:pStyle w:val="BodyText"/>
      </w:pPr>
      <w:r>
        <w:t>Ef um er að ræða annað samband milli reiknings og greiðslukröfu þá er gert ráð fyrir að það byggi á viðskipta</w:t>
      </w:r>
      <w:r w:rsidR="00B650FD">
        <w:t>samning</w:t>
      </w:r>
      <w:r w:rsidR="00075A94">
        <w:t>i</w:t>
      </w:r>
      <w:r>
        <w:t xml:space="preserve"> milli kaupanda og seljanda. Þá skal greiðslumáti í rafrænum reikningi settur sem </w:t>
      </w:r>
      <w:proofErr w:type="spellStart"/>
      <w:r w:rsidR="00B650FD">
        <w:t>kóti</w:t>
      </w:r>
      <w:proofErr w:type="spellEnd"/>
      <w:r w:rsidR="00B650FD">
        <w:t xml:space="preserve"> 57, </w:t>
      </w:r>
      <w:r>
        <w:t>„Samkvæmt</w:t>
      </w:r>
      <w:r w:rsidR="00B650FD">
        <w:t xml:space="preserve"> samningi“. Þetta á t.d. við þegar um er að ræða mánaðarviðskipti. Þá byggir greiðslukrafan </w:t>
      </w:r>
      <w:r w:rsidR="00075A94">
        <w:t xml:space="preserve">yfirleitt </w:t>
      </w:r>
      <w:r w:rsidR="00B650FD">
        <w:t xml:space="preserve">á yfirliti yfir viðskipti mánaðarins en ekki </w:t>
      </w:r>
      <w:r w:rsidR="00075A94">
        <w:t xml:space="preserve">á </w:t>
      </w:r>
      <w:r w:rsidR="00B650FD">
        <w:t>einstaka reikningum. Þetta getur einnig átt við þegar einungis hluti af upphæð reiknings er innheimt með greiðslukröfu, t.d. ef greiðslu er skipt.</w:t>
      </w:r>
    </w:p>
    <w:p w14:paraId="6F16A945" w14:textId="5B273291" w:rsidR="007171A2" w:rsidRDefault="007171A2" w:rsidP="007171A2">
      <w:pPr>
        <w:pStyle w:val="BodyText"/>
      </w:pPr>
      <w:r>
        <w:t xml:space="preserve">Númer kröfu, útibú og höfuðbók skal gefið upp í </w:t>
      </w:r>
      <w:r w:rsidR="00887075">
        <w:t>samfelldum</w:t>
      </w:r>
      <w:r>
        <w:t xml:space="preserve"> 12 stafa streng á eftirfarandi hátt:</w:t>
      </w:r>
    </w:p>
    <w:p w14:paraId="1CA7BC70" w14:textId="0512D7FD" w:rsidR="007171A2" w:rsidRDefault="007171A2" w:rsidP="00DD76FE">
      <w:pPr>
        <w:pStyle w:val="BodyText"/>
      </w:pPr>
      <w:proofErr w:type="spellStart"/>
      <w:r>
        <w:t>bbbbhhnnnnnnnnnn</w:t>
      </w:r>
      <w:proofErr w:type="spellEnd"/>
      <w:r>
        <w:t xml:space="preserve">, </w:t>
      </w:r>
      <w:r>
        <w:br/>
        <w:t>Sem dæmi er strengurinn fyrir kröfu nr. 1 í Seðlabanka Íslands skrifaður sem 000166000001</w:t>
      </w:r>
    </w:p>
    <w:p w14:paraId="3B64CA12" w14:textId="77777777" w:rsidR="007171A2" w:rsidRDefault="007171A2" w:rsidP="007171A2">
      <w:pPr>
        <w:pStyle w:val="BodyText"/>
      </w:pPr>
      <w:r>
        <w:t>Þar sem:</w:t>
      </w:r>
    </w:p>
    <w:p w14:paraId="24A8E11E" w14:textId="77777777" w:rsidR="007171A2" w:rsidRDefault="007171A2" w:rsidP="00DD76FE">
      <w:pPr>
        <w:pStyle w:val="BodyText"/>
        <w:ind w:left="284"/>
      </w:pPr>
      <w:proofErr w:type="spellStart"/>
      <w:r>
        <w:t>bbbb</w:t>
      </w:r>
      <w:proofErr w:type="spellEnd"/>
      <w:r>
        <w:t xml:space="preserve"> – númer bankaútibús þar sem krafan var stofnuð, 4 </w:t>
      </w:r>
      <w:proofErr w:type="spellStart"/>
      <w:r>
        <w:t>tölstafir</w:t>
      </w:r>
      <w:proofErr w:type="spellEnd"/>
      <w:r>
        <w:t>.</w:t>
      </w:r>
    </w:p>
    <w:p w14:paraId="7DD107CC" w14:textId="43193EB0" w:rsidR="007171A2" w:rsidRDefault="007171A2" w:rsidP="00DD76FE">
      <w:pPr>
        <w:pStyle w:val="BodyText"/>
        <w:ind w:left="284"/>
      </w:pPr>
      <w:proofErr w:type="spellStart"/>
      <w:r>
        <w:t>hh</w:t>
      </w:r>
      <w:proofErr w:type="spellEnd"/>
      <w:r>
        <w:t xml:space="preserve"> – höfuðbók, 2 tölustafir, alltaf 66.</w:t>
      </w:r>
    </w:p>
    <w:p w14:paraId="57251D63" w14:textId="0392B78A" w:rsidR="007171A2" w:rsidRDefault="007171A2" w:rsidP="00DD76FE">
      <w:pPr>
        <w:pStyle w:val="BodyText"/>
        <w:ind w:left="284"/>
      </w:pPr>
      <w:proofErr w:type="spellStart"/>
      <w:r>
        <w:t>nnnnnn</w:t>
      </w:r>
      <w:proofErr w:type="spellEnd"/>
      <w:r>
        <w:t xml:space="preserve"> – númer kröfunnar, 6 tölustafir</w:t>
      </w:r>
    </w:p>
    <w:p w14:paraId="5355AFD5" w14:textId="3BE9CEBF" w:rsidR="00B650FD" w:rsidRDefault="00B650FD" w:rsidP="00AC783C">
      <w:pPr>
        <w:pStyle w:val="BodyText"/>
      </w:pPr>
      <w:bookmarkStart w:id="612" w:name="_Hlk532307276"/>
      <w:r>
        <w:lastRenderedPageBreak/>
        <w:t>Ef seljandi innheimtir seðilgjald þá þarf það vera inni í upphæð reikningsins til að upphæð kröfu sé jöfn upphæð reiknings.</w:t>
      </w:r>
      <w:r w:rsidR="007171A2">
        <w:t xml:space="preserve"> Til að það gangi upp í útreikningi samtölu og að viðeigandi virðisaukaskattur sé reiknaður af gjaldinu </w:t>
      </w:r>
      <w:r w:rsidR="00773043">
        <w:t xml:space="preserve">þarf </w:t>
      </w:r>
      <w:r w:rsidR="007171A2">
        <w:t xml:space="preserve">það að koma inn sem reikningslína með </w:t>
      </w:r>
      <w:r w:rsidR="00395EBE">
        <w:t>viðeigandi upplýsingum um virðisaukaskatt</w:t>
      </w:r>
    </w:p>
    <w:bookmarkEnd w:id="612"/>
    <w:p w14:paraId="74D7AF9C" w14:textId="7DF7B75D" w:rsidR="00B650FD" w:rsidRDefault="00B650FD">
      <w:pPr>
        <w:pStyle w:val="BodyText"/>
      </w:pPr>
      <w:r>
        <w:t xml:space="preserve">Greiðslufyrirmæli í rafrænum </w:t>
      </w:r>
      <w:r w:rsidR="00075A94">
        <w:t xml:space="preserve">reikningi </w:t>
      </w:r>
      <w:r>
        <w:t xml:space="preserve">styðja ekki við formbundnar upplýsingar um vexti eða </w:t>
      </w:r>
      <w:proofErr w:type="spellStart"/>
      <w:r>
        <w:t>greiðsluaflætti</w:t>
      </w:r>
      <w:proofErr w:type="spellEnd"/>
      <w:r>
        <w:t xml:space="preserve">. Slík kjör geta </w:t>
      </w:r>
      <w:r w:rsidR="00075A94">
        <w:t xml:space="preserve">samt sem áður </w:t>
      </w:r>
      <w:r>
        <w:t xml:space="preserve">verið hluti af </w:t>
      </w:r>
      <w:r w:rsidR="00075A94">
        <w:t>uppsetningu kröfunnar í banka og virkjast þá við greiðslu. Hægt er að setja textalýsingu á slíkum kjörum í svæði fyrir greiðslukjör í rafrænum reikningi.</w:t>
      </w:r>
    </w:p>
    <w:p w14:paraId="23425BA1" w14:textId="0DE1B727" w:rsidR="007171A2" w:rsidRDefault="007171A2">
      <w:pPr>
        <w:pStyle w:val="BodyText"/>
      </w:pPr>
      <w:r>
        <w:t>Upplýsingar um greiðslukröfu eru settar inn í eftirfarandi svæði</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51"/>
        <w:gridCol w:w="952"/>
      </w:tblGrid>
      <w:tr w:rsidR="007171A2" w:rsidRPr="00491DE5" w14:paraId="0B00BC22" w14:textId="77777777" w:rsidTr="007111CD">
        <w:tc>
          <w:tcPr>
            <w:tcW w:w="5699" w:type="dxa"/>
          </w:tcPr>
          <w:p w14:paraId="792143D0" w14:textId="77777777" w:rsidR="007171A2" w:rsidRPr="00491DE5" w:rsidRDefault="007171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0C3370DD" w14:textId="5FB7AF83" w:rsidR="007171A2" w:rsidRPr="0044755C" w:rsidRDefault="00BB5173"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2C7D7553" w14:textId="77777777" w:rsidR="007171A2" w:rsidRPr="0044755C" w:rsidRDefault="007171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952" w:type="dxa"/>
          </w:tcPr>
          <w:p w14:paraId="640ABCFA" w14:textId="77777777" w:rsidR="007171A2" w:rsidRPr="0044755C" w:rsidRDefault="007171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887075" w:rsidRPr="00BB5173" w14:paraId="65C9C7DB" w14:textId="77777777" w:rsidTr="0061615A">
        <w:tc>
          <w:tcPr>
            <w:tcW w:w="5699" w:type="dxa"/>
          </w:tcPr>
          <w:p w14:paraId="56910818" w14:textId="1B64552D" w:rsidR="00887075" w:rsidRPr="00BB5173" w:rsidRDefault="00887075"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&lt;</w:t>
            </w:r>
            <w:proofErr w:type="spellStart"/>
            <w:r w:rsidRPr="00C53E17">
              <w:rPr>
                <w:rFonts w:ascii="Courier New" w:hAnsi="Courier New" w:cs="Courier New"/>
                <w:color w:val="800000"/>
                <w:sz w:val="16"/>
                <w:szCs w:val="16"/>
                <w:highlight w:val="white"/>
              </w:rPr>
              <w:t>cbc:PaymentMeans</w:t>
            </w:r>
            <w:proofErr w:type="spellEnd"/>
            <w:r w:rsidRPr="00C53E17">
              <w:rPr>
                <w:rFonts w:ascii="Courier New" w:hAnsi="Courier New" w:cs="Courier New"/>
                <w:color w:val="0000FF"/>
                <w:sz w:val="16"/>
                <w:szCs w:val="16"/>
                <w:highlight w:val="white"/>
              </w:rPr>
              <w:t>&gt;</w:t>
            </w:r>
          </w:p>
        </w:tc>
        <w:tc>
          <w:tcPr>
            <w:tcW w:w="1984" w:type="dxa"/>
          </w:tcPr>
          <w:p w14:paraId="14F07203" w14:textId="77777777" w:rsidR="00887075" w:rsidRPr="00BB5173" w:rsidRDefault="00887075"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6752A924" w14:textId="56E6ACCB" w:rsidR="00887075" w:rsidRPr="00BB5173" w:rsidRDefault="007D5A74"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0..n</w:t>
            </w:r>
          </w:p>
        </w:tc>
        <w:tc>
          <w:tcPr>
            <w:tcW w:w="952" w:type="dxa"/>
          </w:tcPr>
          <w:p w14:paraId="692FB1ED" w14:textId="77777777" w:rsidR="00887075" w:rsidRPr="00BB5173" w:rsidRDefault="00887075"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43099" w:rsidRPr="00682CDA" w14:paraId="32842CEC" w14:textId="77777777" w:rsidTr="00B43099">
        <w:tc>
          <w:tcPr>
            <w:tcW w:w="5699" w:type="dxa"/>
          </w:tcPr>
          <w:p w14:paraId="110BFEE7" w14:textId="6F92ED33" w:rsidR="00B43099" w:rsidRPr="00682CDA" w:rsidRDefault="00B43099" w:rsidP="0061615A">
            <w:pPr>
              <w:autoSpaceDE w:val="0"/>
              <w:autoSpaceDN w:val="0"/>
              <w:adjustRightInd w:val="0"/>
              <w:rPr>
                <w:rFonts w:ascii="Courier New" w:hAnsi="Courier New" w:cs="Courier New"/>
                <w:color w:val="0000FF"/>
                <w:sz w:val="16"/>
                <w:szCs w:val="16"/>
                <w:highlight w:val="white"/>
              </w:rPr>
            </w:pPr>
            <w:r w:rsidRPr="00682CDA">
              <w:rPr>
                <w:rFonts w:ascii="Courier New" w:hAnsi="Courier New" w:cs="Courier New"/>
                <w:color w:val="000000"/>
                <w:sz w:val="16"/>
                <w:szCs w:val="16"/>
                <w:highlight w:val="white"/>
              </w:rPr>
              <w:t xml:space="preserve">   </w:t>
            </w:r>
            <w:r w:rsidRPr="00682CDA">
              <w:rPr>
                <w:rFonts w:ascii="Courier New" w:hAnsi="Courier New" w:cs="Courier New"/>
                <w:color w:val="0000FF"/>
                <w:sz w:val="16"/>
                <w:szCs w:val="16"/>
                <w:highlight w:val="white"/>
              </w:rPr>
              <w:t>&lt;</w:t>
            </w:r>
            <w:proofErr w:type="spellStart"/>
            <w:r w:rsidRPr="00682CDA">
              <w:rPr>
                <w:rFonts w:ascii="Courier New" w:hAnsi="Courier New" w:cs="Courier New"/>
                <w:color w:val="800000"/>
                <w:sz w:val="16"/>
                <w:szCs w:val="16"/>
                <w:highlight w:val="white"/>
              </w:rPr>
              <w:t>cbc:PaymentMeansCode</w:t>
            </w:r>
            <w:proofErr w:type="spellEnd"/>
            <w:ins w:id="613" w:author="Georg Birgisson" w:date="2021-10-12T10:09:00Z">
              <w:r w:rsidR="00CC5E64">
                <w:rPr>
                  <w:rFonts w:ascii="Courier New" w:hAnsi="Courier New" w:cs="Courier New"/>
                  <w:color w:val="800000"/>
                  <w:sz w:val="16"/>
                  <w:szCs w:val="16"/>
                  <w:highlight w:val="white"/>
                </w:rPr>
                <w:t xml:space="preserve"> </w:t>
              </w:r>
            </w:ins>
            <w:del w:id="614" w:author="Georg Birgisson" w:date="2021-10-12T10:09:00Z">
              <w:r w:rsidDel="00CC5E64">
                <w:rPr>
                  <w:rFonts w:ascii="Courier New" w:hAnsi="Courier New" w:cs="Courier New"/>
                  <w:color w:val="800000"/>
                  <w:sz w:val="16"/>
                  <w:szCs w:val="16"/>
                  <w:highlight w:val="white"/>
                </w:rPr>
                <w:br/>
                <w:delText xml:space="preserve">       </w:delText>
              </w:r>
              <w:r w:rsidRPr="00682CDA" w:rsidDel="00CC5E64">
                <w:rPr>
                  <w:rFonts w:ascii="Courier New" w:hAnsi="Courier New" w:cs="Courier New"/>
                  <w:color w:val="FF0000"/>
                  <w:sz w:val="16"/>
                  <w:szCs w:val="16"/>
                  <w:highlight w:val="white"/>
                </w:rPr>
                <w:delText xml:space="preserve"> </w:delText>
              </w:r>
            </w:del>
            <w:proofErr w:type="spellStart"/>
            <w:r w:rsidRPr="00CC5E64">
              <w:rPr>
                <w:rFonts w:ascii="Courier New" w:hAnsi="Courier New" w:cs="Courier New"/>
                <w:color w:val="002060"/>
                <w:sz w:val="16"/>
                <w:szCs w:val="16"/>
                <w:rPrChange w:id="615" w:author="Georg Birgisson" w:date="2021-10-12T10:09:00Z">
                  <w:rPr>
                    <w:rFonts w:ascii="Courier New" w:hAnsi="Courier New" w:cs="Courier New"/>
                    <w:color w:val="FF0000"/>
                    <w:sz w:val="16"/>
                    <w:szCs w:val="16"/>
                    <w:highlight w:val="white"/>
                  </w:rPr>
                </w:rPrChange>
              </w:rPr>
              <w:t>name</w:t>
            </w:r>
            <w:proofErr w:type="spellEnd"/>
            <w:r w:rsidRPr="00682CDA">
              <w:rPr>
                <w:rFonts w:ascii="Courier New" w:hAnsi="Courier New" w:cs="Courier New"/>
                <w:color w:val="0000FF"/>
                <w:sz w:val="16"/>
                <w:szCs w:val="16"/>
                <w:highlight w:val="white"/>
              </w:rPr>
              <w:t>="</w:t>
            </w:r>
            <w:r>
              <w:rPr>
                <w:rFonts w:ascii="Courier New" w:hAnsi="Courier New" w:cs="Courier New"/>
                <w:color w:val="000000"/>
                <w:sz w:val="16"/>
                <w:szCs w:val="16"/>
                <w:highlight w:val="white"/>
              </w:rPr>
              <w:t>Krafa</w:t>
            </w:r>
            <w:r w:rsidRPr="00682CDA">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t xml:space="preserve">   </w:t>
            </w:r>
            <w:del w:id="616" w:author="Georg Birgisson" w:date="2021-10-12T10:09:00Z">
              <w:r w:rsidDel="00CC5E64">
                <w:rPr>
                  <w:rFonts w:ascii="Courier New" w:hAnsi="Courier New" w:cs="Courier New"/>
                  <w:color w:val="0000FF"/>
                  <w:sz w:val="16"/>
                  <w:szCs w:val="16"/>
                  <w:highlight w:val="white"/>
                </w:rPr>
                <w:delText xml:space="preserve">     </w:delText>
              </w:r>
            </w:del>
            <w:r>
              <w:rPr>
                <w:rFonts w:ascii="Courier New" w:hAnsi="Courier New" w:cs="Courier New"/>
                <w:color w:val="000000"/>
                <w:sz w:val="16"/>
                <w:szCs w:val="16"/>
                <w:highlight w:val="white"/>
              </w:rPr>
              <w:t>9</w:t>
            </w:r>
            <w:r w:rsidRPr="00682CDA">
              <w:rPr>
                <w:rFonts w:ascii="Courier New" w:hAnsi="Courier New" w:cs="Courier New"/>
                <w:color w:val="0000FF"/>
                <w:sz w:val="16"/>
                <w:szCs w:val="16"/>
                <w:highlight w:val="white"/>
              </w:rPr>
              <w:t>&lt;/</w:t>
            </w:r>
            <w:proofErr w:type="spellStart"/>
            <w:r w:rsidRPr="00682CDA">
              <w:rPr>
                <w:rFonts w:ascii="Courier New" w:hAnsi="Courier New" w:cs="Courier New"/>
                <w:color w:val="800000"/>
                <w:sz w:val="16"/>
                <w:szCs w:val="16"/>
                <w:highlight w:val="white"/>
              </w:rPr>
              <w:t>cbc:PaymentMeansCode</w:t>
            </w:r>
            <w:proofErr w:type="spellEnd"/>
            <w:r w:rsidRPr="00682CDA">
              <w:rPr>
                <w:rFonts w:ascii="Courier New" w:hAnsi="Courier New" w:cs="Courier New"/>
                <w:color w:val="0000FF"/>
                <w:sz w:val="16"/>
                <w:szCs w:val="16"/>
                <w:highlight w:val="white"/>
              </w:rPr>
              <w:t>&gt;</w:t>
            </w:r>
          </w:p>
        </w:tc>
        <w:tc>
          <w:tcPr>
            <w:tcW w:w="1984" w:type="dxa"/>
          </w:tcPr>
          <w:p w14:paraId="143E9539" w14:textId="72A2AA3F" w:rsidR="00B43099" w:rsidDel="00CC5E64" w:rsidRDefault="00B43099" w:rsidP="0061615A">
            <w:pPr>
              <w:tabs>
                <w:tab w:val="left" w:pos="284"/>
                <w:tab w:val="left" w:pos="567"/>
                <w:tab w:val="left" w:pos="851"/>
                <w:tab w:val="left" w:pos="1134"/>
                <w:tab w:val="left" w:pos="1418"/>
                <w:tab w:val="left" w:pos="1701"/>
              </w:tabs>
              <w:autoSpaceDE w:val="0"/>
              <w:autoSpaceDN w:val="0"/>
              <w:adjustRightInd w:val="0"/>
              <w:rPr>
                <w:del w:id="617" w:author="Georg Birgisson" w:date="2021-10-12T10:09:00Z"/>
                <w:rFonts w:ascii="Courier New" w:hAnsi="Courier New" w:cs="Courier New"/>
                <w:sz w:val="16"/>
                <w:szCs w:val="16"/>
                <w:highlight w:val="white"/>
              </w:rPr>
            </w:pPr>
          </w:p>
          <w:p w14:paraId="3FEF731D"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Heiti greiðslumáta</w:t>
            </w:r>
          </w:p>
          <w:p w14:paraId="601FFD58"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roofErr w:type="spellStart"/>
            <w:r>
              <w:rPr>
                <w:rFonts w:ascii="Courier New" w:hAnsi="Courier New" w:cs="Courier New"/>
                <w:sz w:val="16"/>
                <w:szCs w:val="16"/>
                <w:highlight w:val="white"/>
              </w:rPr>
              <w:t>Kóti</w:t>
            </w:r>
            <w:proofErr w:type="spellEnd"/>
            <w:r>
              <w:rPr>
                <w:rFonts w:ascii="Courier New" w:hAnsi="Courier New" w:cs="Courier New"/>
                <w:sz w:val="16"/>
                <w:szCs w:val="16"/>
                <w:highlight w:val="white"/>
              </w:rPr>
              <w:t xml:space="preserve"> greiðslumáta</w:t>
            </w:r>
          </w:p>
        </w:tc>
        <w:tc>
          <w:tcPr>
            <w:tcW w:w="851" w:type="dxa"/>
          </w:tcPr>
          <w:p w14:paraId="464702B1" w14:textId="656A224E" w:rsidR="00B43099" w:rsidDel="00CC5E64" w:rsidRDefault="00B43099" w:rsidP="0061615A">
            <w:pPr>
              <w:tabs>
                <w:tab w:val="left" w:pos="284"/>
                <w:tab w:val="left" w:pos="567"/>
                <w:tab w:val="left" w:pos="851"/>
                <w:tab w:val="left" w:pos="1134"/>
                <w:tab w:val="left" w:pos="1418"/>
                <w:tab w:val="left" w:pos="1701"/>
              </w:tabs>
              <w:autoSpaceDE w:val="0"/>
              <w:autoSpaceDN w:val="0"/>
              <w:adjustRightInd w:val="0"/>
              <w:rPr>
                <w:del w:id="618" w:author="Georg Birgisson" w:date="2021-10-12T10:09:00Z"/>
                <w:rFonts w:ascii="Courier New" w:hAnsi="Courier New" w:cs="Courier New"/>
                <w:sz w:val="16"/>
                <w:szCs w:val="16"/>
                <w:highlight w:val="white"/>
              </w:rPr>
            </w:pPr>
          </w:p>
          <w:p w14:paraId="2D3F2575"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r>
              <w:rPr>
                <w:rFonts w:ascii="Courier New" w:hAnsi="Courier New" w:cs="Courier New"/>
                <w:sz w:val="16"/>
                <w:szCs w:val="16"/>
                <w:highlight w:val="white"/>
              </w:rPr>
              <w:br/>
              <w:t>1..1</w:t>
            </w:r>
          </w:p>
        </w:tc>
        <w:tc>
          <w:tcPr>
            <w:tcW w:w="952" w:type="dxa"/>
          </w:tcPr>
          <w:p w14:paraId="6A8CB538" w14:textId="33B2E813" w:rsidR="00B43099" w:rsidDel="00CC5E64" w:rsidRDefault="00B43099" w:rsidP="0061615A">
            <w:pPr>
              <w:tabs>
                <w:tab w:val="left" w:pos="284"/>
                <w:tab w:val="left" w:pos="567"/>
                <w:tab w:val="left" w:pos="851"/>
                <w:tab w:val="left" w:pos="1134"/>
                <w:tab w:val="left" w:pos="1418"/>
                <w:tab w:val="left" w:pos="1701"/>
              </w:tabs>
              <w:autoSpaceDE w:val="0"/>
              <w:autoSpaceDN w:val="0"/>
              <w:adjustRightInd w:val="0"/>
              <w:rPr>
                <w:del w:id="619" w:author="Georg Birgisson" w:date="2021-10-12T10:09:00Z"/>
                <w:rFonts w:ascii="Courier New" w:hAnsi="Courier New" w:cs="Courier New"/>
                <w:sz w:val="16"/>
                <w:szCs w:val="16"/>
                <w:highlight w:val="white"/>
              </w:rPr>
            </w:pPr>
          </w:p>
          <w:p w14:paraId="33111CA1"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BT-82</w:t>
            </w:r>
            <w:r>
              <w:rPr>
                <w:rFonts w:ascii="Courier New" w:hAnsi="Courier New" w:cs="Courier New"/>
                <w:sz w:val="16"/>
                <w:szCs w:val="16"/>
                <w:highlight w:val="white"/>
              </w:rPr>
              <w:br/>
              <w:t>BT-81</w:t>
            </w:r>
          </w:p>
        </w:tc>
      </w:tr>
      <w:tr w:rsidR="00BB5173" w:rsidRPr="00BB5173" w14:paraId="3958C7FF" w14:textId="77777777" w:rsidTr="007111CD">
        <w:tc>
          <w:tcPr>
            <w:tcW w:w="5699" w:type="dxa"/>
          </w:tcPr>
          <w:p w14:paraId="1C1D5D38" w14:textId="3D2B6AD0" w:rsidR="00BB5173" w:rsidRPr="00BB5173" w:rsidRDefault="00BB5173" w:rsidP="00BB5173">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Pr>
                <w:rFonts w:ascii="Courier New" w:hAnsi="Courier New" w:cs="Courier New"/>
                <w:color w:val="000000"/>
                <w:sz w:val="16"/>
                <w:szCs w:val="16"/>
                <w:highlight w:val="white"/>
              </w:rPr>
              <w:t xml:space="preserve">   </w:t>
            </w:r>
            <w:r w:rsidRPr="00BB5173">
              <w:rPr>
                <w:rFonts w:ascii="Courier New" w:hAnsi="Courier New" w:cs="Courier New"/>
                <w:color w:val="0000FF"/>
                <w:sz w:val="16"/>
                <w:szCs w:val="16"/>
                <w:highlight w:val="white"/>
              </w:rPr>
              <w:t>&lt;</w:t>
            </w:r>
            <w:proofErr w:type="spellStart"/>
            <w:r w:rsidRPr="00BB5173">
              <w:rPr>
                <w:rFonts w:ascii="Courier New" w:hAnsi="Courier New" w:cs="Courier New"/>
                <w:color w:val="800000"/>
                <w:sz w:val="16"/>
                <w:szCs w:val="16"/>
                <w:highlight w:val="white"/>
              </w:rPr>
              <w:t>cac:PayeeFinancialAccount</w:t>
            </w:r>
            <w:proofErr w:type="spellEnd"/>
            <w:r w:rsidRPr="00BB5173">
              <w:rPr>
                <w:rFonts w:ascii="Courier New" w:hAnsi="Courier New" w:cs="Courier New"/>
                <w:color w:val="0000FF"/>
                <w:sz w:val="16"/>
                <w:szCs w:val="16"/>
                <w:highlight w:val="white"/>
              </w:rPr>
              <w:t>&gt;</w:t>
            </w:r>
          </w:p>
        </w:tc>
        <w:tc>
          <w:tcPr>
            <w:tcW w:w="1984" w:type="dxa"/>
          </w:tcPr>
          <w:p w14:paraId="2D8DDDF9" w14:textId="77777777" w:rsidR="00BB5173" w:rsidRPr="00BB5173" w:rsidRDefault="00BB5173" w:rsidP="00BB5173">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36896EE0" w14:textId="0E3AAC7E" w:rsidR="00BB5173" w:rsidRPr="00BB5173" w:rsidRDefault="000A2A53" w:rsidP="00BB5173">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w:t>
            </w:r>
            <w:r w:rsidR="007D5A74">
              <w:rPr>
                <w:rFonts w:ascii="Courier New" w:hAnsi="Courier New" w:cs="Courier New"/>
                <w:sz w:val="16"/>
                <w:szCs w:val="16"/>
                <w:highlight w:val="white"/>
              </w:rPr>
              <w:t>..1</w:t>
            </w:r>
          </w:p>
        </w:tc>
        <w:tc>
          <w:tcPr>
            <w:tcW w:w="952" w:type="dxa"/>
          </w:tcPr>
          <w:p w14:paraId="516F63E9" w14:textId="77777777" w:rsidR="00BB5173" w:rsidRPr="00BB5173" w:rsidRDefault="00BB5173" w:rsidP="00BB5173">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B5173" w:rsidRPr="00BB5173" w14:paraId="63C94320" w14:textId="77777777" w:rsidTr="007111CD">
        <w:tc>
          <w:tcPr>
            <w:tcW w:w="5699" w:type="dxa"/>
          </w:tcPr>
          <w:p w14:paraId="05D2F7D6" w14:textId="337ADEC3" w:rsidR="00BB5173" w:rsidRPr="00BB5173" w:rsidRDefault="00BB5173" w:rsidP="00BB5173">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r w:rsidRPr="00BB5173">
              <w:rPr>
                <w:rFonts w:ascii="Courier New" w:hAnsi="Courier New" w:cs="Courier New"/>
                <w:color w:val="0000FF"/>
                <w:sz w:val="16"/>
                <w:szCs w:val="16"/>
                <w:highlight w:val="white"/>
              </w:rPr>
              <w:t>&lt;</w:t>
            </w:r>
            <w:proofErr w:type="spellStart"/>
            <w:r w:rsidRPr="00BB5173">
              <w:rPr>
                <w:rFonts w:ascii="Courier New" w:hAnsi="Courier New" w:cs="Courier New"/>
                <w:color w:val="800000"/>
                <w:sz w:val="16"/>
                <w:szCs w:val="16"/>
                <w:highlight w:val="white"/>
              </w:rPr>
              <w:t>cbc:ID</w:t>
            </w:r>
            <w:proofErr w:type="spellEnd"/>
            <w:r w:rsidRPr="00BB5173">
              <w:rPr>
                <w:rFonts w:ascii="Courier New" w:hAnsi="Courier New" w:cs="Courier New"/>
                <w:color w:val="0000FF"/>
                <w:sz w:val="16"/>
                <w:szCs w:val="16"/>
                <w:highlight w:val="white"/>
              </w:rPr>
              <w:t>&gt;</w:t>
            </w:r>
            <w:r w:rsidRPr="00BB5173">
              <w:rPr>
                <w:rFonts w:ascii="Courier New" w:hAnsi="Courier New" w:cs="Courier New"/>
                <w:color w:val="000000"/>
                <w:sz w:val="16"/>
                <w:szCs w:val="16"/>
              </w:rPr>
              <w:t>000166000001</w:t>
            </w:r>
            <w:r w:rsidRPr="00BB5173">
              <w:rPr>
                <w:rFonts w:ascii="Courier New" w:hAnsi="Courier New" w:cs="Courier New"/>
                <w:color w:val="0000FF"/>
                <w:sz w:val="16"/>
                <w:szCs w:val="16"/>
                <w:highlight w:val="white"/>
              </w:rPr>
              <w:t>&lt;/</w:t>
            </w:r>
            <w:proofErr w:type="spellStart"/>
            <w:r w:rsidRPr="00BB5173">
              <w:rPr>
                <w:rFonts w:ascii="Courier New" w:hAnsi="Courier New" w:cs="Courier New"/>
                <w:color w:val="800000"/>
                <w:sz w:val="16"/>
                <w:szCs w:val="16"/>
                <w:highlight w:val="white"/>
              </w:rPr>
              <w:t>cbc:ID</w:t>
            </w:r>
            <w:proofErr w:type="spellEnd"/>
            <w:r w:rsidRPr="00BB5173">
              <w:rPr>
                <w:rFonts w:ascii="Courier New" w:hAnsi="Courier New" w:cs="Courier New"/>
                <w:color w:val="0000FF"/>
                <w:sz w:val="16"/>
                <w:szCs w:val="16"/>
                <w:highlight w:val="white"/>
              </w:rPr>
              <w:t>&gt;</w:t>
            </w:r>
          </w:p>
        </w:tc>
        <w:tc>
          <w:tcPr>
            <w:tcW w:w="1984" w:type="dxa"/>
          </w:tcPr>
          <w:p w14:paraId="097A70DC" w14:textId="612F80BF" w:rsidR="00BB5173" w:rsidRPr="00BB5173" w:rsidRDefault="007111CD" w:rsidP="00BB5173">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Kröfustrengur</w:t>
            </w:r>
          </w:p>
        </w:tc>
        <w:tc>
          <w:tcPr>
            <w:tcW w:w="851" w:type="dxa"/>
          </w:tcPr>
          <w:p w14:paraId="39487087" w14:textId="76D754A0" w:rsidR="00BB5173" w:rsidRPr="00BB5173" w:rsidRDefault="000A2A53" w:rsidP="00BB5173">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w:t>
            </w:r>
            <w:r w:rsidR="00BB5173">
              <w:rPr>
                <w:rFonts w:ascii="Courier New" w:hAnsi="Courier New" w:cs="Courier New"/>
                <w:sz w:val="16"/>
                <w:szCs w:val="16"/>
                <w:highlight w:val="white"/>
              </w:rPr>
              <w:t>..1</w:t>
            </w:r>
          </w:p>
        </w:tc>
        <w:tc>
          <w:tcPr>
            <w:tcW w:w="952" w:type="dxa"/>
          </w:tcPr>
          <w:p w14:paraId="2B11C542" w14:textId="300ACDA2" w:rsidR="00BB5173" w:rsidRPr="00BB5173" w:rsidRDefault="00887075" w:rsidP="00BB5173">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w:t>
            </w:r>
            <w:r w:rsidR="009D22E8">
              <w:rPr>
                <w:rFonts w:ascii="Courier New" w:hAnsi="Courier New" w:cs="Courier New"/>
                <w:sz w:val="16"/>
                <w:szCs w:val="16"/>
                <w:highlight w:val="white"/>
              </w:rPr>
              <w:t>4</w:t>
            </w:r>
          </w:p>
        </w:tc>
      </w:tr>
      <w:tr w:rsidR="00BB5173" w:rsidRPr="00BB5173" w14:paraId="262F49C3" w14:textId="77777777" w:rsidTr="007111CD">
        <w:tc>
          <w:tcPr>
            <w:tcW w:w="5699" w:type="dxa"/>
          </w:tcPr>
          <w:p w14:paraId="735DACE4" w14:textId="643AEAED" w:rsidR="00BB5173" w:rsidRPr="00BB5173" w:rsidRDefault="00BB5173" w:rsidP="00BB5173">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Pr>
                <w:rFonts w:ascii="Courier New" w:hAnsi="Courier New" w:cs="Courier New"/>
                <w:color w:val="000000"/>
                <w:sz w:val="16"/>
                <w:szCs w:val="16"/>
                <w:highlight w:val="white"/>
              </w:rPr>
              <w:t xml:space="preserve">   </w:t>
            </w:r>
            <w:r w:rsidRPr="00BB5173">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proofErr w:type="spellStart"/>
            <w:r w:rsidRPr="00BB5173">
              <w:rPr>
                <w:rFonts w:ascii="Courier New" w:hAnsi="Courier New" w:cs="Courier New"/>
                <w:color w:val="800000"/>
                <w:sz w:val="16"/>
                <w:szCs w:val="16"/>
                <w:highlight w:val="white"/>
              </w:rPr>
              <w:t>cac:PayeeFinancialAccount</w:t>
            </w:r>
            <w:proofErr w:type="spellEnd"/>
            <w:r w:rsidRPr="00BB5173">
              <w:rPr>
                <w:rFonts w:ascii="Courier New" w:hAnsi="Courier New" w:cs="Courier New"/>
                <w:color w:val="0000FF"/>
                <w:sz w:val="16"/>
                <w:szCs w:val="16"/>
                <w:highlight w:val="white"/>
              </w:rPr>
              <w:t>&gt;</w:t>
            </w:r>
          </w:p>
        </w:tc>
        <w:tc>
          <w:tcPr>
            <w:tcW w:w="1984" w:type="dxa"/>
          </w:tcPr>
          <w:p w14:paraId="6BBEA5BA" w14:textId="77777777" w:rsidR="00BB5173" w:rsidRPr="00BB5173" w:rsidRDefault="00BB5173" w:rsidP="00BB5173">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0BE8BDE5" w14:textId="77777777" w:rsidR="00BB5173" w:rsidRPr="00BB5173" w:rsidRDefault="00BB5173" w:rsidP="00BB5173">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7AC9AE43" w14:textId="77777777" w:rsidR="00BB5173" w:rsidRPr="00BB5173" w:rsidRDefault="00BB5173" w:rsidP="00BB5173">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B5173" w:rsidRPr="00BB5173" w14:paraId="007792FE" w14:textId="77777777" w:rsidTr="007111CD">
        <w:tc>
          <w:tcPr>
            <w:tcW w:w="5699" w:type="dxa"/>
          </w:tcPr>
          <w:p w14:paraId="7944A0A6" w14:textId="5A8AC379" w:rsidR="00BB5173" w:rsidRPr="00BB5173" w:rsidRDefault="00BB5173" w:rsidP="00BB5173">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proofErr w:type="spellStart"/>
            <w:r w:rsidRPr="00C53E17">
              <w:rPr>
                <w:rFonts w:ascii="Courier New" w:hAnsi="Courier New" w:cs="Courier New"/>
                <w:color w:val="800000"/>
                <w:sz w:val="16"/>
                <w:szCs w:val="16"/>
                <w:highlight w:val="white"/>
              </w:rPr>
              <w:t>cbc:PaymentMeans</w:t>
            </w:r>
            <w:proofErr w:type="spellEnd"/>
            <w:r w:rsidRPr="00C53E17">
              <w:rPr>
                <w:rFonts w:ascii="Courier New" w:hAnsi="Courier New" w:cs="Courier New"/>
                <w:color w:val="0000FF"/>
                <w:sz w:val="16"/>
                <w:szCs w:val="16"/>
                <w:highlight w:val="white"/>
              </w:rPr>
              <w:t>&gt;</w:t>
            </w:r>
          </w:p>
        </w:tc>
        <w:tc>
          <w:tcPr>
            <w:tcW w:w="1984" w:type="dxa"/>
          </w:tcPr>
          <w:p w14:paraId="58D3FC62" w14:textId="77777777" w:rsidR="00BB5173" w:rsidRPr="00BB5173" w:rsidRDefault="00BB5173" w:rsidP="00BB5173">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57863403" w14:textId="77777777" w:rsidR="00BB5173" w:rsidRPr="00BB5173" w:rsidRDefault="00BB5173" w:rsidP="00BB5173">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52862CF5" w14:textId="77777777" w:rsidR="00BB5173" w:rsidRPr="00BB5173" w:rsidRDefault="00BB5173" w:rsidP="00BB5173">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43491015" w14:textId="2C0BBE90" w:rsidR="00185FA4" w:rsidRDefault="00185FA4" w:rsidP="00185FA4">
      <w:pPr>
        <w:pStyle w:val="BodyText"/>
      </w:pPr>
      <w:bookmarkStart w:id="620" w:name="_Hlk532309254"/>
      <w:bookmarkEnd w:id="611"/>
      <w:r>
        <w:t xml:space="preserve">Seljandi er kröfuhafi og er kennitala hans fengin úr upplýsingum um seljanda (BT-30) sjá grein 3.1.10.1 . Ef gefinn er upp viðtakandi greiðslu seljandi þá er </w:t>
      </w:r>
      <w:proofErr w:type="spellStart"/>
      <w:r>
        <w:t>telsta</w:t>
      </w:r>
      <w:proofErr w:type="spellEnd"/>
      <w:r>
        <w:t xml:space="preserve"> hann kröfuhafi og er kennitala kröfuhafa þá sótt í upplýsinga um viðtakanda greiðslu (BT-61) sjá grein 3.1.12 .</w:t>
      </w:r>
    </w:p>
    <w:bookmarkEnd w:id="620"/>
    <w:p w14:paraId="70D60A60" w14:textId="6D9D5ED0" w:rsidR="009C1DDA" w:rsidRDefault="009C1DDA" w:rsidP="009C1DDA">
      <w:pPr>
        <w:pStyle w:val="BodyText"/>
      </w:pPr>
      <w:r>
        <w:t>Seljandi er</w:t>
      </w:r>
      <w:r w:rsidRPr="002621C6">
        <w:t xml:space="preserve"> </w:t>
      </w:r>
      <w:r>
        <w:t>kröfuhafi og er k</w:t>
      </w:r>
      <w:r w:rsidRPr="00D26E2F">
        <w:t xml:space="preserve">ennitala </w:t>
      </w:r>
      <w:r>
        <w:t>hans fengin úr upplýsingum um seljanda (</w:t>
      </w:r>
      <w:r w:rsidRPr="007111CD">
        <w:t>BT-29)</w:t>
      </w:r>
      <w:r>
        <w:t xml:space="preserve"> sjá grein </w:t>
      </w:r>
      <w:r>
        <w:fldChar w:fldCharType="begin"/>
      </w:r>
      <w:r>
        <w:instrText xml:space="preserve"> REF _Ref527389446 \r \h </w:instrText>
      </w:r>
      <w:r>
        <w:fldChar w:fldCharType="separate"/>
      </w:r>
      <w:r w:rsidR="00CC5E64">
        <w:t xml:space="preserve">3.1.10.1 </w:t>
      </w:r>
      <w:r>
        <w:fldChar w:fldCharType="end"/>
      </w:r>
      <w:r>
        <w:t>.</w:t>
      </w:r>
      <w:r w:rsidRPr="007111CD">
        <w:t xml:space="preserve"> </w:t>
      </w:r>
      <w:r>
        <w:t>Ef gefinn er upp viðtakandi greiðslu seljandi þá er telst hann kröfuhafi og er kennitala</w:t>
      </w:r>
      <w:r w:rsidRPr="00D26E2F">
        <w:t xml:space="preserve"> </w:t>
      </w:r>
      <w:r>
        <w:t>kröfuhafa þá sótt í upplýsinga um viðtakanda greiðslu (</w:t>
      </w:r>
      <w:r w:rsidRPr="007111CD">
        <w:t>BT-</w:t>
      </w:r>
      <w:r>
        <w:t>61</w:t>
      </w:r>
      <w:r w:rsidRPr="007111CD">
        <w:t>)</w:t>
      </w:r>
      <w:r>
        <w:t xml:space="preserve"> sjá grein </w:t>
      </w:r>
      <w:r>
        <w:fldChar w:fldCharType="begin"/>
      </w:r>
      <w:r>
        <w:instrText xml:space="preserve"> REF _Ref527389531 \r \h </w:instrText>
      </w:r>
      <w:r>
        <w:fldChar w:fldCharType="separate"/>
      </w:r>
      <w:r w:rsidR="00CC5E64">
        <w:t xml:space="preserve">3.1.12 </w:t>
      </w:r>
      <w:r>
        <w:fldChar w:fldCharType="end"/>
      </w:r>
      <w:r>
        <w:t>.</w:t>
      </w:r>
    </w:p>
    <w:p w14:paraId="020A4AAF" w14:textId="66F77BB1" w:rsidR="007111CD" w:rsidRDefault="007111CD" w:rsidP="00AB6E8B">
      <w:pPr>
        <w:pStyle w:val="BodyText"/>
      </w:pPr>
      <w:r>
        <w:t xml:space="preserve">Gjalddagi kröfu er </w:t>
      </w:r>
      <w:r w:rsidR="00CA5D97">
        <w:t xml:space="preserve">gjalddagi reiknings. Sjá nánar upplýsingar um greiðsluskilmála í grein </w:t>
      </w:r>
      <w:r w:rsidR="00CA5D97">
        <w:fldChar w:fldCharType="begin"/>
      </w:r>
      <w:r w:rsidR="00CA5D97">
        <w:instrText xml:space="preserve"> REF _Ref527389615 \r \h </w:instrText>
      </w:r>
      <w:r w:rsidR="00CA5D97">
        <w:fldChar w:fldCharType="separate"/>
      </w:r>
      <w:r w:rsidR="00CC5E64">
        <w:t xml:space="preserve">3.1.15 </w:t>
      </w:r>
      <w:r w:rsidR="00CA5D97">
        <w:fldChar w:fldCharType="end"/>
      </w:r>
      <w:r w:rsidR="00CA5D97">
        <w:t>.</w:t>
      </w:r>
    </w:p>
    <w:p w14:paraId="12661917" w14:textId="766B00CA" w:rsidR="003F0F82" w:rsidRPr="00D26E2F" w:rsidRDefault="00246103" w:rsidP="00AB6E8B">
      <w:pPr>
        <w:pStyle w:val="BodyText"/>
      </w:pPr>
      <w:r>
        <w:t>O</w:t>
      </w:r>
      <w:r w:rsidR="00544D74" w:rsidRPr="00D26E2F">
        <w:t>fangreind</w:t>
      </w:r>
      <w:r w:rsidR="0030015F">
        <w:t>ar</w:t>
      </w:r>
      <w:r w:rsidR="00544D74" w:rsidRPr="00D26E2F">
        <w:t xml:space="preserve"> upplýsing</w:t>
      </w:r>
      <w:r w:rsidR="0030015F">
        <w:t>ar</w:t>
      </w:r>
      <w:r w:rsidR="00544D74" w:rsidRPr="00D26E2F">
        <w:t xml:space="preserve"> </w:t>
      </w:r>
      <w:r w:rsidR="00D313A5" w:rsidRPr="00D26E2F">
        <w:t xml:space="preserve">mynda greiðsluupplýsingar kröfu </w:t>
      </w:r>
      <w:r w:rsidR="003F0F82" w:rsidRPr="00D26E2F">
        <w:t>(greiðsluseðils</w:t>
      </w:r>
      <w:r w:rsidR="00544D74" w:rsidRPr="00D26E2F">
        <w:t>)</w:t>
      </w:r>
      <w:r w:rsidR="003F0F82" w:rsidRPr="00D26E2F">
        <w:t xml:space="preserve"> á eftirfarandi hátt.</w:t>
      </w:r>
      <w:r w:rsidR="00D313A5" w:rsidRPr="00D26E2F">
        <w:t xml:space="preserve"> </w:t>
      </w:r>
      <w:proofErr w:type="spellStart"/>
      <w:r w:rsidR="00D313A5" w:rsidRPr="00D26E2F">
        <w:t>Fl</w:t>
      </w:r>
      <w:proofErr w:type="spellEnd"/>
      <w:r w:rsidR="00D313A5" w:rsidRPr="00D26E2F">
        <w:t xml:space="preserve"> er </w:t>
      </w:r>
      <w:r w:rsidR="0030015F">
        <w:t xml:space="preserve">sett inn sem </w:t>
      </w:r>
      <w:r w:rsidR="00D313A5" w:rsidRPr="00D26E2F">
        <w:t xml:space="preserve">fasti </w:t>
      </w:r>
      <w:r w:rsidR="00544D74" w:rsidRPr="00D26E2F">
        <w:t>0</w:t>
      </w:r>
      <w:r w:rsidR="00D313A5" w:rsidRPr="00D26E2F">
        <w:t>3</w:t>
      </w:r>
      <w:r w:rsidR="0087216D">
        <w:t xml:space="preserve"> og ekki lesið beint úr skeytinu.</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1"/>
        <w:gridCol w:w="1536"/>
        <w:gridCol w:w="1387"/>
        <w:gridCol w:w="1946"/>
        <w:gridCol w:w="1112"/>
        <w:gridCol w:w="2094"/>
      </w:tblGrid>
      <w:tr w:rsidR="00ED6078" w:rsidRPr="00A808CA" w14:paraId="495736CF" w14:textId="77777777" w:rsidTr="00FE44E5">
        <w:tc>
          <w:tcPr>
            <w:tcW w:w="1418" w:type="dxa"/>
          </w:tcPr>
          <w:p w14:paraId="71DD4CD0" w14:textId="77777777" w:rsidR="00930716" w:rsidRPr="00A808CA" w:rsidRDefault="00930716" w:rsidP="00AB6E8B">
            <w:pPr>
              <w:rPr>
                <w:rFonts w:ascii="Courier New" w:hAnsi="Courier New" w:cs="Courier New"/>
                <w:b/>
                <w:bCs/>
                <w:sz w:val="16"/>
                <w:szCs w:val="16"/>
                <w:rPrChange w:id="621" w:author="Georg Birgisson" w:date="2021-10-12T10:12:00Z">
                  <w:rPr>
                    <w:rFonts w:ascii="Courier New" w:hAnsi="Courier New" w:cs="Courier New"/>
                    <w:sz w:val="18"/>
                  </w:rPr>
                </w:rPrChange>
              </w:rPr>
            </w:pPr>
            <w:r w:rsidRPr="00A808CA">
              <w:rPr>
                <w:rFonts w:ascii="Courier New" w:hAnsi="Courier New" w:cs="Courier New"/>
                <w:b/>
                <w:bCs/>
                <w:sz w:val="16"/>
                <w:szCs w:val="16"/>
                <w:rPrChange w:id="622" w:author="Georg Birgisson" w:date="2021-10-12T10:12:00Z">
                  <w:rPr>
                    <w:rFonts w:ascii="Courier New" w:hAnsi="Courier New" w:cs="Courier New"/>
                    <w:sz w:val="18"/>
                  </w:rPr>
                </w:rPrChange>
              </w:rPr>
              <w:t>Kenn</w:t>
            </w:r>
            <w:r w:rsidR="0018419B" w:rsidRPr="00A808CA">
              <w:rPr>
                <w:rFonts w:ascii="Courier New" w:hAnsi="Courier New" w:cs="Courier New"/>
                <w:b/>
                <w:bCs/>
                <w:sz w:val="16"/>
                <w:szCs w:val="16"/>
                <w:rPrChange w:id="623" w:author="Georg Birgisson" w:date="2021-10-12T10:12:00Z">
                  <w:rPr>
                    <w:rFonts w:ascii="Courier New" w:hAnsi="Courier New" w:cs="Courier New"/>
                    <w:sz w:val="18"/>
                  </w:rPr>
                </w:rPrChange>
              </w:rPr>
              <w:t>i</w:t>
            </w:r>
            <w:r w:rsidRPr="00A808CA">
              <w:rPr>
                <w:rFonts w:ascii="Courier New" w:hAnsi="Courier New" w:cs="Courier New"/>
                <w:b/>
                <w:bCs/>
                <w:sz w:val="16"/>
                <w:szCs w:val="16"/>
                <w:rPrChange w:id="624" w:author="Georg Birgisson" w:date="2021-10-12T10:12:00Z">
                  <w:rPr>
                    <w:rFonts w:ascii="Courier New" w:hAnsi="Courier New" w:cs="Courier New"/>
                    <w:sz w:val="18"/>
                  </w:rPr>
                </w:rPrChange>
              </w:rPr>
              <w:t xml:space="preserve">tala </w:t>
            </w:r>
          </w:p>
        </w:tc>
        <w:tc>
          <w:tcPr>
            <w:tcW w:w="1559" w:type="dxa"/>
          </w:tcPr>
          <w:p w14:paraId="51D8B003" w14:textId="77777777" w:rsidR="00930716" w:rsidRPr="00A808CA" w:rsidRDefault="00930716" w:rsidP="00AB6E8B">
            <w:pPr>
              <w:rPr>
                <w:rFonts w:ascii="Courier New" w:hAnsi="Courier New" w:cs="Courier New"/>
                <w:b/>
                <w:bCs/>
                <w:sz w:val="16"/>
                <w:szCs w:val="16"/>
                <w:rPrChange w:id="625" w:author="Georg Birgisson" w:date="2021-10-12T10:12:00Z">
                  <w:rPr>
                    <w:rFonts w:ascii="Courier New" w:hAnsi="Courier New" w:cs="Courier New"/>
                    <w:sz w:val="18"/>
                  </w:rPr>
                </w:rPrChange>
              </w:rPr>
            </w:pPr>
            <w:r w:rsidRPr="00A808CA">
              <w:rPr>
                <w:rFonts w:ascii="Courier New" w:hAnsi="Courier New" w:cs="Courier New"/>
                <w:b/>
                <w:bCs/>
                <w:sz w:val="16"/>
                <w:szCs w:val="16"/>
                <w:rPrChange w:id="626" w:author="Georg Birgisson" w:date="2021-10-12T10:12:00Z">
                  <w:rPr>
                    <w:rFonts w:ascii="Courier New" w:hAnsi="Courier New" w:cs="Courier New"/>
                    <w:sz w:val="18"/>
                  </w:rPr>
                </w:rPrChange>
              </w:rPr>
              <w:t>Númer kröfu</w:t>
            </w:r>
          </w:p>
        </w:tc>
        <w:tc>
          <w:tcPr>
            <w:tcW w:w="1417" w:type="dxa"/>
          </w:tcPr>
          <w:p w14:paraId="00E54506" w14:textId="032D3488" w:rsidR="00930716" w:rsidRPr="00A808CA" w:rsidRDefault="00930716" w:rsidP="00AB6E8B">
            <w:pPr>
              <w:rPr>
                <w:rFonts w:ascii="Courier New" w:hAnsi="Courier New" w:cs="Courier New"/>
                <w:b/>
                <w:bCs/>
                <w:sz w:val="16"/>
                <w:szCs w:val="16"/>
                <w:rPrChange w:id="627" w:author="Georg Birgisson" w:date="2021-10-12T10:12:00Z">
                  <w:rPr>
                    <w:rFonts w:ascii="Courier New" w:hAnsi="Courier New" w:cs="Courier New"/>
                    <w:sz w:val="18"/>
                  </w:rPr>
                </w:rPrChange>
              </w:rPr>
            </w:pPr>
            <w:proofErr w:type="spellStart"/>
            <w:r w:rsidRPr="00A808CA">
              <w:rPr>
                <w:rFonts w:ascii="Courier New" w:hAnsi="Courier New" w:cs="Courier New"/>
                <w:b/>
                <w:bCs/>
                <w:sz w:val="16"/>
                <w:szCs w:val="16"/>
                <w:rPrChange w:id="628" w:author="Georg Birgisson" w:date="2021-10-12T10:12:00Z">
                  <w:rPr>
                    <w:rFonts w:ascii="Courier New" w:hAnsi="Courier New" w:cs="Courier New"/>
                    <w:sz w:val="18"/>
                  </w:rPr>
                </w:rPrChange>
              </w:rPr>
              <w:t>Fl</w:t>
            </w:r>
            <w:proofErr w:type="spellEnd"/>
          </w:p>
        </w:tc>
        <w:tc>
          <w:tcPr>
            <w:tcW w:w="1985" w:type="dxa"/>
          </w:tcPr>
          <w:p w14:paraId="7695BA2A" w14:textId="77777777" w:rsidR="00930716" w:rsidRPr="00A808CA" w:rsidRDefault="00930716" w:rsidP="00AB6E8B">
            <w:pPr>
              <w:rPr>
                <w:rFonts w:ascii="Courier New" w:hAnsi="Courier New" w:cs="Courier New"/>
                <w:b/>
                <w:bCs/>
                <w:sz w:val="16"/>
                <w:szCs w:val="16"/>
                <w:rPrChange w:id="629" w:author="Georg Birgisson" w:date="2021-10-12T10:12:00Z">
                  <w:rPr>
                    <w:rFonts w:ascii="Courier New" w:hAnsi="Courier New" w:cs="Courier New"/>
                    <w:sz w:val="18"/>
                  </w:rPr>
                </w:rPrChange>
              </w:rPr>
            </w:pPr>
            <w:r w:rsidRPr="00A808CA">
              <w:rPr>
                <w:rFonts w:ascii="Courier New" w:hAnsi="Courier New" w:cs="Courier New"/>
                <w:b/>
                <w:bCs/>
                <w:sz w:val="16"/>
                <w:szCs w:val="16"/>
                <w:rPrChange w:id="630" w:author="Georg Birgisson" w:date="2021-10-12T10:12:00Z">
                  <w:rPr>
                    <w:rFonts w:ascii="Courier New" w:hAnsi="Courier New" w:cs="Courier New"/>
                    <w:sz w:val="18"/>
                  </w:rPr>
                </w:rPrChange>
              </w:rPr>
              <w:t>Banki</w:t>
            </w:r>
          </w:p>
        </w:tc>
        <w:tc>
          <w:tcPr>
            <w:tcW w:w="1134" w:type="dxa"/>
          </w:tcPr>
          <w:p w14:paraId="6913C5EE" w14:textId="77777777" w:rsidR="00930716" w:rsidRPr="00A808CA" w:rsidRDefault="00A8454F" w:rsidP="00AB6E8B">
            <w:pPr>
              <w:rPr>
                <w:rFonts w:ascii="Courier New" w:hAnsi="Courier New" w:cs="Courier New"/>
                <w:b/>
                <w:bCs/>
                <w:sz w:val="16"/>
                <w:szCs w:val="16"/>
                <w:rPrChange w:id="631" w:author="Georg Birgisson" w:date="2021-10-12T10:12:00Z">
                  <w:rPr>
                    <w:rFonts w:ascii="Courier New" w:hAnsi="Courier New" w:cs="Courier New"/>
                    <w:sz w:val="18"/>
                  </w:rPr>
                </w:rPrChange>
              </w:rPr>
            </w:pPr>
            <w:proofErr w:type="spellStart"/>
            <w:r w:rsidRPr="00A808CA">
              <w:rPr>
                <w:rFonts w:ascii="Courier New" w:hAnsi="Courier New" w:cs="Courier New"/>
                <w:b/>
                <w:bCs/>
                <w:sz w:val="16"/>
                <w:szCs w:val="16"/>
                <w:rPrChange w:id="632" w:author="Georg Birgisson" w:date="2021-10-12T10:12:00Z">
                  <w:rPr>
                    <w:rFonts w:ascii="Courier New" w:hAnsi="Courier New" w:cs="Courier New"/>
                    <w:sz w:val="18"/>
                  </w:rPr>
                </w:rPrChange>
              </w:rPr>
              <w:t>H</w:t>
            </w:r>
            <w:r w:rsidR="00930716" w:rsidRPr="00A808CA">
              <w:rPr>
                <w:rFonts w:ascii="Courier New" w:hAnsi="Courier New" w:cs="Courier New"/>
                <w:b/>
                <w:bCs/>
                <w:sz w:val="16"/>
                <w:szCs w:val="16"/>
                <w:rPrChange w:id="633" w:author="Georg Birgisson" w:date="2021-10-12T10:12:00Z">
                  <w:rPr>
                    <w:rFonts w:ascii="Courier New" w:hAnsi="Courier New" w:cs="Courier New"/>
                    <w:sz w:val="18"/>
                  </w:rPr>
                </w:rPrChange>
              </w:rPr>
              <w:t>b</w:t>
            </w:r>
            <w:proofErr w:type="spellEnd"/>
          </w:p>
        </w:tc>
        <w:tc>
          <w:tcPr>
            <w:tcW w:w="2126" w:type="dxa"/>
          </w:tcPr>
          <w:p w14:paraId="369D3DC3" w14:textId="77777777" w:rsidR="00930716" w:rsidRPr="00A808CA" w:rsidRDefault="00930716" w:rsidP="00AB6E8B">
            <w:pPr>
              <w:rPr>
                <w:rFonts w:ascii="Courier New" w:hAnsi="Courier New" w:cs="Courier New"/>
                <w:b/>
                <w:bCs/>
                <w:sz w:val="16"/>
                <w:szCs w:val="16"/>
                <w:rPrChange w:id="634" w:author="Georg Birgisson" w:date="2021-10-12T10:12:00Z">
                  <w:rPr>
                    <w:rFonts w:ascii="Courier New" w:hAnsi="Courier New" w:cs="Courier New"/>
                    <w:sz w:val="18"/>
                  </w:rPr>
                </w:rPrChange>
              </w:rPr>
            </w:pPr>
            <w:r w:rsidRPr="00A808CA">
              <w:rPr>
                <w:rFonts w:ascii="Courier New" w:hAnsi="Courier New" w:cs="Courier New"/>
                <w:b/>
                <w:bCs/>
                <w:sz w:val="16"/>
                <w:szCs w:val="16"/>
                <w:rPrChange w:id="635" w:author="Georg Birgisson" w:date="2021-10-12T10:12:00Z">
                  <w:rPr>
                    <w:rFonts w:ascii="Courier New" w:hAnsi="Courier New" w:cs="Courier New"/>
                    <w:sz w:val="18"/>
                  </w:rPr>
                </w:rPrChange>
              </w:rPr>
              <w:t>Gjalddagi</w:t>
            </w:r>
          </w:p>
        </w:tc>
      </w:tr>
      <w:tr w:rsidR="00ED6078" w:rsidRPr="00D26E2F" w14:paraId="4C14B075" w14:textId="77777777" w:rsidTr="00FE44E5">
        <w:tc>
          <w:tcPr>
            <w:tcW w:w="1418" w:type="dxa"/>
          </w:tcPr>
          <w:p w14:paraId="31DE7C4A" w14:textId="77777777" w:rsidR="00CC1A3C" w:rsidRPr="00D26E2F" w:rsidRDefault="008D4BC7" w:rsidP="00AB6E8B">
            <w:pPr>
              <w:rPr>
                <w:rFonts w:ascii="Courier New" w:hAnsi="Courier New" w:cs="Courier New"/>
                <w:color w:val="000000"/>
                <w:sz w:val="16"/>
                <w:szCs w:val="16"/>
                <w:highlight w:val="white"/>
              </w:rPr>
            </w:pPr>
            <w:r>
              <w:rPr>
                <w:rFonts w:ascii="Courier New" w:hAnsi="Courier New" w:cs="Courier New"/>
                <w:color w:val="000000"/>
                <w:sz w:val="16"/>
                <w:szCs w:val="16"/>
              </w:rPr>
              <w:t>6411982340</w:t>
            </w:r>
          </w:p>
        </w:tc>
        <w:tc>
          <w:tcPr>
            <w:tcW w:w="1559" w:type="dxa"/>
          </w:tcPr>
          <w:p w14:paraId="3F52FB99" w14:textId="70D0A675" w:rsidR="00CC1A3C" w:rsidRPr="00D26E2F" w:rsidRDefault="00854DB2" w:rsidP="00AB6E8B">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000001</w:t>
            </w:r>
          </w:p>
        </w:tc>
        <w:tc>
          <w:tcPr>
            <w:tcW w:w="1417" w:type="dxa"/>
          </w:tcPr>
          <w:p w14:paraId="6D8AF8D1" w14:textId="77777777" w:rsidR="00CC1A3C" w:rsidRPr="00D26E2F" w:rsidRDefault="00CC1A3C" w:rsidP="00AB6E8B">
            <w:pPr>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03</w:t>
            </w:r>
          </w:p>
        </w:tc>
        <w:tc>
          <w:tcPr>
            <w:tcW w:w="1985" w:type="dxa"/>
          </w:tcPr>
          <w:p w14:paraId="07785AC6" w14:textId="77777777" w:rsidR="00CC1A3C" w:rsidRPr="00D26E2F" w:rsidRDefault="00CC1A3C" w:rsidP="00AB6E8B">
            <w:pPr>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0001</w:t>
            </w:r>
          </w:p>
        </w:tc>
        <w:tc>
          <w:tcPr>
            <w:tcW w:w="1134" w:type="dxa"/>
          </w:tcPr>
          <w:p w14:paraId="2F3F0053" w14:textId="77777777" w:rsidR="00CC1A3C" w:rsidRPr="00D26E2F" w:rsidRDefault="00CC1A3C" w:rsidP="00AB6E8B">
            <w:pPr>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66</w:t>
            </w:r>
          </w:p>
        </w:tc>
        <w:tc>
          <w:tcPr>
            <w:tcW w:w="2126" w:type="dxa"/>
          </w:tcPr>
          <w:p w14:paraId="1EFC31F1" w14:textId="77777777" w:rsidR="00CC1A3C" w:rsidRPr="00D26E2F" w:rsidRDefault="0005720A" w:rsidP="00ED6078">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20</w:t>
            </w:r>
            <w:r w:rsidR="00E645DD">
              <w:rPr>
                <w:rFonts w:ascii="Courier New" w:hAnsi="Courier New" w:cs="Courier New"/>
                <w:color w:val="000000"/>
                <w:sz w:val="16"/>
                <w:szCs w:val="16"/>
                <w:highlight w:val="white"/>
              </w:rPr>
              <w:t>10</w:t>
            </w:r>
            <w:r w:rsidR="00E645DD">
              <w:rPr>
                <w:rFonts w:ascii="Courier New" w:hAnsi="Courier New" w:cs="Courier New"/>
                <w:color w:val="000000"/>
                <w:sz w:val="16"/>
                <w:szCs w:val="16"/>
              </w:rPr>
              <w:t>0920</w:t>
            </w:r>
          </w:p>
        </w:tc>
      </w:tr>
    </w:tbl>
    <w:p w14:paraId="758D6D1E" w14:textId="1A77B20F" w:rsidR="00F831EC" w:rsidRDefault="00F831EC" w:rsidP="00DD76FE">
      <w:pPr>
        <w:pStyle w:val="BodyText"/>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7D5A74" w:rsidRPr="00DD76FE" w14:paraId="52B2D366" w14:textId="77777777" w:rsidTr="00B36349">
        <w:tc>
          <w:tcPr>
            <w:tcW w:w="6095" w:type="dxa"/>
          </w:tcPr>
          <w:p w14:paraId="1C0040FF" w14:textId="77777777" w:rsidR="007D5A74" w:rsidRPr="00DD76FE" w:rsidRDefault="007D5A74" w:rsidP="00702DEB">
            <w:pPr>
              <w:pStyle w:val="BodyText"/>
              <w:spacing w:after="0"/>
              <w:rPr>
                <w:b/>
                <w:highlight w:val="white"/>
              </w:rPr>
            </w:pPr>
            <w:r w:rsidRPr="00DD76FE">
              <w:rPr>
                <w:b/>
                <w:highlight w:val="white"/>
              </w:rPr>
              <w:t>Regla</w:t>
            </w:r>
          </w:p>
        </w:tc>
        <w:tc>
          <w:tcPr>
            <w:tcW w:w="2439" w:type="dxa"/>
          </w:tcPr>
          <w:p w14:paraId="50CA374D" w14:textId="77777777" w:rsidR="007D5A74" w:rsidRPr="00DD76FE" w:rsidRDefault="007D5A74" w:rsidP="00702DEB">
            <w:pPr>
              <w:pStyle w:val="BodyText"/>
              <w:spacing w:after="0"/>
              <w:rPr>
                <w:b/>
                <w:highlight w:val="white"/>
              </w:rPr>
            </w:pPr>
            <w:r w:rsidRPr="00DD76FE">
              <w:rPr>
                <w:b/>
                <w:highlight w:val="white"/>
              </w:rPr>
              <w:t>Kenni</w:t>
            </w:r>
          </w:p>
        </w:tc>
        <w:tc>
          <w:tcPr>
            <w:tcW w:w="992" w:type="dxa"/>
          </w:tcPr>
          <w:p w14:paraId="78B85571" w14:textId="77777777" w:rsidR="007D5A74" w:rsidRPr="00DD76FE" w:rsidRDefault="007D5A74" w:rsidP="00702DEB">
            <w:pPr>
              <w:pStyle w:val="BodyText"/>
              <w:spacing w:after="0"/>
              <w:rPr>
                <w:b/>
                <w:highlight w:val="white"/>
              </w:rPr>
            </w:pPr>
            <w:r w:rsidRPr="00DD76FE">
              <w:rPr>
                <w:b/>
                <w:highlight w:val="white"/>
              </w:rPr>
              <w:t>Vægi</w:t>
            </w:r>
          </w:p>
        </w:tc>
      </w:tr>
      <w:tr w:rsidR="007D5A74" w:rsidRPr="00702DEB" w14:paraId="706A2076" w14:textId="77777777" w:rsidTr="00B36349">
        <w:tc>
          <w:tcPr>
            <w:tcW w:w="6095" w:type="dxa"/>
          </w:tcPr>
          <w:p w14:paraId="3164D9EE" w14:textId="1C8A3F66" w:rsidR="007D5A74" w:rsidRPr="00702DEB" w:rsidRDefault="005E5F62" w:rsidP="00702DEB">
            <w:pPr>
              <w:pStyle w:val="BodyText"/>
              <w:spacing w:after="0"/>
              <w:rPr>
                <w:highlight w:val="white"/>
              </w:rPr>
            </w:pPr>
            <w:r w:rsidRPr="00702DEB">
              <w:rPr>
                <w:highlight w:val="white"/>
              </w:rPr>
              <w:t>Ef seljandi er íslenskur og greiðslumáti (BT-81) er millifærsla (</w:t>
            </w:r>
            <w:proofErr w:type="spellStart"/>
            <w:r w:rsidRPr="00702DEB">
              <w:rPr>
                <w:highlight w:val="white"/>
              </w:rPr>
              <w:t>kóti</w:t>
            </w:r>
            <w:proofErr w:type="spellEnd"/>
            <w:r w:rsidRPr="00702DEB">
              <w:rPr>
                <w:highlight w:val="white"/>
              </w:rPr>
              <w:t xml:space="preserve"> 9) þá skal koma fram 12 stafa reikningnúmer (BT-84)</w:t>
            </w:r>
          </w:p>
        </w:tc>
        <w:tc>
          <w:tcPr>
            <w:tcW w:w="2439" w:type="dxa"/>
          </w:tcPr>
          <w:p w14:paraId="05094C31" w14:textId="17EFDCFE" w:rsidR="007D5A74" w:rsidRPr="00702DEB" w:rsidRDefault="007D5A74" w:rsidP="00702DEB">
            <w:pPr>
              <w:pStyle w:val="BodyText"/>
              <w:spacing w:after="0"/>
              <w:rPr>
                <w:highlight w:val="white"/>
              </w:rPr>
            </w:pPr>
            <w:r w:rsidRPr="00702DEB">
              <w:rPr>
                <w:highlight w:val="white"/>
              </w:rPr>
              <w:t>IS-R-R00</w:t>
            </w:r>
            <w:r w:rsidR="005E5F62" w:rsidRPr="00702DEB">
              <w:rPr>
                <w:highlight w:val="white"/>
              </w:rPr>
              <w:t>6</w:t>
            </w:r>
          </w:p>
        </w:tc>
        <w:tc>
          <w:tcPr>
            <w:tcW w:w="992" w:type="dxa"/>
          </w:tcPr>
          <w:p w14:paraId="50BCA747" w14:textId="77777777" w:rsidR="007D5A74" w:rsidRPr="00702DEB" w:rsidRDefault="007D5A74" w:rsidP="00702DEB">
            <w:pPr>
              <w:pStyle w:val="BodyText"/>
              <w:spacing w:after="0"/>
              <w:rPr>
                <w:highlight w:val="white"/>
              </w:rPr>
            </w:pPr>
            <w:r w:rsidRPr="00702DEB">
              <w:rPr>
                <w:highlight w:val="white"/>
              </w:rPr>
              <w:t>fatal</w:t>
            </w:r>
          </w:p>
        </w:tc>
      </w:tr>
    </w:tbl>
    <w:p w14:paraId="4DA0121B" w14:textId="77777777" w:rsidR="00955852" w:rsidRPr="00D26E2F" w:rsidRDefault="00035A9A" w:rsidP="005F41D3">
      <w:pPr>
        <w:pStyle w:val="Heading4"/>
      </w:pPr>
      <w:r w:rsidRPr="00D26E2F">
        <w:t>Millifærsla RB</w:t>
      </w:r>
    </w:p>
    <w:p w14:paraId="10E3798B" w14:textId="22DD710A" w:rsidR="00035A9A" w:rsidRDefault="00F831EC" w:rsidP="00AB6E8B">
      <w:pPr>
        <w:pStyle w:val="BodyText"/>
      </w:pPr>
      <w:r>
        <w:t>Seljandi</w:t>
      </w:r>
      <w:r w:rsidR="00035A9A" w:rsidRPr="00D26E2F">
        <w:t xml:space="preserve"> fer fram á að kaupandi greiði tilgreinda upphæð með millifærslu inn á reikning sinn eða annan reikning sem </w:t>
      </w:r>
      <w:r>
        <w:t>seljandi</w:t>
      </w:r>
      <w:r w:rsidR="00035A9A" w:rsidRPr="00D26E2F">
        <w:t xml:space="preserve"> ákveður. </w:t>
      </w:r>
      <w:r>
        <w:t>Seljandi</w:t>
      </w:r>
      <w:r w:rsidR="00035A9A" w:rsidRPr="00D26E2F">
        <w:t xml:space="preserve"> gerir ráð fyrir að kaupandi noti millifærslukerfi RB</w:t>
      </w:r>
      <w:r w:rsidR="00230F5C" w:rsidRPr="00D26E2F">
        <w:t xml:space="preserve"> (Reikni</w:t>
      </w:r>
      <w:r w:rsidR="007E37B2">
        <w:t>stof</w:t>
      </w:r>
      <w:r w:rsidR="0003454B">
        <w:t>u</w:t>
      </w:r>
      <w:r w:rsidR="00230F5C" w:rsidRPr="00D26E2F">
        <w:t xml:space="preserve"> </w:t>
      </w:r>
      <w:r w:rsidR="0018419B">
        <w:t>b</w:t>
      </w:r>
      <w:r w:rsidR="00230F5C" w:rsidRPr="00D26E2F">
        <w:t>ankanna)</w:t>
      </w:r>
      <w:r w:rsidR="00035A9A" w:rsidRPr="00D26E2F">
        <w:t xml:space="preserve"> og eru greiðsluupplýsingar miðaðar við þarfir þess</w:t>
      </w:r>
      <w:r w:rsidR="00544D74" w:rsidRPr="00D26E2F">
        <w:t xml:space="preserve"> kerfis</w:t>
      </w:r>
      <w:r w:rsidR="00035A9A" w:rsidRPr="00D26E2F">
        <w:t xml:space="preserve">. Þegar um er að ræða millifærslur á milli tveggja íslenskra bankareikninga (kaupanda og seljanda) </w:t>
      </w:r>
      <w:r w:rsidR="000024B5">
        <w:t>þá</w:t>
      </w:r>
      <w:r w:rsidR="00035A9A" w:rsidRPr="00D26E2F">
        <w:t xml:space="preserve"> er </w:t>
      </w:r>
      <w:r w:rsidR="0018419B">
        <w:t xml:space="preserve">greiðslukerfi </w:t>
      </w:r>
      <w:r w:rsidR="00230F5C" w:rsidRPr="00D26E2F">
        <w:t>RB ráðandi</w:t>
      </w:r>
      <w:r w:rsidR="000024B5">
        <w:t xml:space="preserve"> og er t.d. það kerfi sem er notað þegar </w:t>
      </w:r>
      <w:r w:rsidR="00230F5C" w:rsidRPr="00D26E2F">
        <w:t>gerðar eru millifærslur í gegnum netbanka eða beintengingar</w:t>
      </w:r>
      <w:r w:rsidR="00651014" w:rsidRPr="00D26E2F">
        <w:t xml:space="preserve"> við banka</w:t>
      </w:r>
      <w:r w:rsidR="00230F5C" w:rsidRPr="00D26E2F">
        <w:t>.</w:t>
      </w:r>
    </w:p>
    <w:p w14:paraId="244660A1" w14:textId="04B2DA47" w:rsidR="00552230" w:rsidRDefault="00552230" w:rsidP="00AB6E8B">
      <w:pPr>
        <w:pStyle w:val="BodyText"/>
      </w:pPr>
      <w:r>
        <w:t>Þegar greiðslufyrirkomulag reiknings er samkvæmt fyrirliggjandi samningi</w:t>
      </w:r>
      <w:r w:rsidR="00B93D42">
        <w:t xml:space="preserve"> þar sem fram koma reikningsupplýsingar þ</w:t>
      </w:r>
      <w:r>
        <w:t xml:space="preserve">á gilda þær. Í þeim tilvikum er heppilegra að setja greiðslumáta </w:t>
      </w:r>
      <w:r w:rsidR="00B93D42">
        <w:t xml:space="preserve">í rafrænum reikningi </w:t>
      </w:r>
      <w:r>
        <w:t>sem 57, „Samkvæmt samningi“.</w:t>
      </w:r>
    </w:p>
    <w:p w14:paraId="75ED246F" w14:textId="7D4226E8" w:rsidR="002B3F9F" w:rsidRDefault="002B3F9F" w:rsidP="00AB6E8B">
      <w:pPr>
        <w:pStyle w:val="BodyText"/>
      </w:pPr>
      <w:bookmarkStart w:id="636" w:name="_Hlk516414182"/>
      <w:r>
        <w:t xml:space="preserve">Númer bankareiknings skal gefið upp í </w:t>
      </w:r>
      <w:r w:rsidR="00887075">
        <w:t>samfelldum</w:t>
      </w:r>
      <w:r>
        <w:t xml:space="preserve"> </w:t>
      </w:r>
      <w:r w:rsidR="00887075">
        <w:t xml:space="preserve">12 stafa </w:t>
      </w:r>
      <w:r>
        <w:t>streng á eftirfarandi hátt</w:t>
      </w:r>
      <w:r w:rsidR="00887075">
        <w:t>:</w:t>
      </w:r>
    </w:p>
    <w:p w14:paraId="33D12CA5" w14:textId="09CBD2D3" w:rsidR="00887075" w:rsidRDefault="002B3F9F" w:rsidP="00DD76FE">
      <w:pPr>
        <w:pStyle w:val="BodyText"/>
      </w:pPr>
      <w:proofErr w:type="spellStart"/>
      <w:r>
        <w:t>bbbbhhnnnnnn</w:t>
      </w:r>
      <w:proofErr w:type="spellEnd"/>
    </w:p>
    <w:p w14:paraId="487690CA" w14:textId="0E6DB6B7" w:rsidR="002B3F9F" w:rsidRDefault="002B3F9F" w:rsidP="00AB6E8B">
      <w:pPr>
        <w:pStyle w:val="BodyText"/>
      </w:pPr>
      <w:r>
        <w:t>Þar sem:</w:t>
      </w:r>
    </w:p>
    <w:p w14:paraId="22073C6C" w14:textId="0251C1D2" w:rsidR="002B3F9F" w:rsidRDefault="002B3F9F" w:rsidP="00DD76FE">
      <w:pPr>
        <w:pStyle w:val="BodyText"/>
        <w:ind w:left="284"/>
      </w:pPr>
      <w:proofErr w:type="spellStart"/>
      <w:r>
        <w:t>bbbb</w:t>
      </w:r>
      <w:proofErr w:type="spellEnd"/>
      <w:r>
        <w:t xml:space="preserve"> – númer bankaútibús þar sem reikningurinn er, 4 </w:t>
      </w:r>
      <w:proofErr w:type="spellStart"/>
      <w:r>
        <w:t>tölstafir</w:t>
      </w:r>
      <w:proofErr w:type="spellEnd"/>
      <w:r>
        <w:t>.</w:t>
      </w:r>
    </w:p>
    <w:p w14:paraId="1A72C015" w14:textId="7014962F" w:rsidR="002B3F9F" w:rsidRDefault="002B3F9F" w:rsidP="00DD76FE">
      <w:pPr>
        <w:pStyle w:val="BodyText"/>
        <w:ind w:left="284"/>
      </w:pPr>
      <w:proofErr w:type="spellStart"/>
      <w:r>
        <w:t>hh</w:t>
      </w:r>
      <w:proofErr w:type="spellEnd"/>
      <w:r>
        <w:t xml:space="preserve"> – höfuðbók, 2 tölustafir.</w:t>
      </w:r>
    </w:p>
    <w:p w14:paraId="3A53682F" w14:textId="79330260" w:rsidR="002B3F9F" w:rsidRDefault="002B3F9F" w:rsidP="00DD76FE">
      <w:pPr>
        <w:pStyle w:val="BodyText"/>
        <w:ind w:left="284"/>
      </w:pPr>
      <w:proofErr w:type="spellStart"/>
      <w:r>
        <w:lastRenderedPageBreak/>
        <w:t>nnnnnnnnnn</w:t>
      </w:r>
      <w:proofErr w:type="spellEnd"/>
      <w:r>
        <w:t xml:space="preserve"> – númer reiknings, </w:t>
      </w:r>
      <w:r w:rsidR="00B93D42">
        <w:t>6</w:t>
      </w:r>
      <w:r>
        <w:t xml:space="preserve"> tölustafir</w:t>
      </w:r>
    </w:p>
    <w:p w14:paraId="4B340096" w14:textId="067E5B48" w:rsidR="002B3F9F" w:rsidRDefault="00887075" w:rsidP="00AB6E8B">
      <w:pPr>
        <w:pStyle w:val="BodyText"/>
      </w:pPr>
      <w:r>
        <w:t>Sem dæmi er tékkareikningur nr. 1 í Seðlabanka Íslands skrifað sem 000126000001</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51"/>
        <w:gridCol w:w="952"/>
      </w:tblGrid>
      <w:tr w:rsidR="00887075" w:rsidRPr="00491DE5" w14:paraId="25938545" w14:textId="77777777" w:rsidTr="0061615A">
        <w:tc>
          <w:tcPr>
            <w:tcW w:w="5699" w:type="dxa"/>
          </w:tcPr>
          <w:p w14:paraId="18EDBD36" w14:textId="77777777" w:rsidR="00887075" w:rsidRPr="00491DE5" w:rsidRDefault="00887075"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738087CC" w14:textId="77777777" w:rsidR="00887075" w:rsidRPr="0044755C" w:rsidRDefault="00887075"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24E68C61" w14:textId="77777777" w:rsidR="00887075" w:rsidRPr="0044755C" w:rsidRDefault="00887075"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952" w:type="dxa"/>
          </w:tcPr>
          <w:p w14:paraId="3BA4350A" w14:textId="77777777" w:rsidR="00887075" w:rsidRPr="0044755C" w:rsidRDefault="00887075"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887075" w:rsidRPr="00BB5173" w14:paraId="3AA4DC81" w14:textId="77777777" w:rsidTr="0061615A">
        <w:tc>
          <w:tcPr>
            <w:tcW w:w="5699" w:type="dxa"/>
          </w:tcPr>
          <w:p w14:paraId="276C6A3B" w14:textId="77777777" w:rsidR="00887075" w:rsidRPr="00BB5173" w:rsidRDefault="00887075"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&lt;</w:t>
            </w:r>
            <w:proofErr w:type="spellStart"/>
            <w:r w:rsidRPr="00C53E17">
              <w:rPr>
                <w:rFonts w:ascii="Courier New" w:hAnsi="Courier New" w:cs="Courier New"/>
                <w:color w:val="800000"/>
                <w:sz w:val="16"/>
                <w:szCs w:val="16"/>
                <w:highlight w:val="white"/>
              </w:rPr>
              <w:t>cbc:PaymentMeans</w:t>
            </w:r>
            <w:proofErr w:type="spellEnd"/>
            <w:r w:rsidRPr="00C53E17">
              <w:rPr>
                <w:rFonts w:ascii="Courier New" w:hAnsi="Courier New" w:cs="Courier New"/>
                <w:color w:val="0000FF"/>
                <w:sz w:val="16"/>
                <w:szCs w:val="16"/>
                <w:highlight w:val="white"/>
              </w:rPr>
              <w:t>&gt;</w:t>
            </w:r>
          </w:p>
        </w:tc>
        <w:tc>
          <w:tcPr>
            <w:tcW w:w="1984" w:type="dxa"/>
          </w:tcPr>
          <w:p w14:paraId="05341BD3" w14:textId="77777777" w:rsidR="00887075" w:rsidRPr="00BB5173" w:rsidRDefault="00887075"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3B1C1E95" w14:textId="7EDB2385" w:rsidR="00887075" w:rsidRPr="00BB5173" w:rsidRDefault="007D5A74"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0..n</w:t>
            </w:r>
          </w:p>
        </w:tc>
        <w:tc>
          <w:tcPr>
            <w:tcW w:w="952" w:type="dxa"/>
          </w:tcPr>
          <w:p w14:paraId="40CE050F" w14:textId="77777777" w:rsidR="00887075" w:rsidRPr="00BB5173" w:rsidRDefault="00887075"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43099" w:rsidRPr="00682CDA" w14:paraId="1C76B50A" w14:textId="77777777" w:rsidTr="00B43099">
        <w:tc>
          <w:tcPr>
            <w:tcW w:w="5699" w:type="dxa"/>
          </w:tcPr>
          <w:p w14:paraId="03D3636B" w14:textId="451CF718" w:rsidR="00B43099" w:rsidRPr="00682CDA" w:rsidRDefault="00B43099" w:rsidP="0061615A">
            <w:pPr>
              <w:autoSpaceDE w:val="0"/>
              <w:autoSpaceDN w:val="0"/>
              <w:adjustRightInd w:val="0"/>
              <w:rPr>
                <w:rFonts w:ascii="Courier New" w:hAnsi="Courier New" w:cs="Courier New"/>
                <w:color w:val="0000FF"/>
                <w:sz w:val="16"/>
                <w:szCs w:val="16"/>
                <w:highlight w:val="white"/>
              </w:rPr>
            </w:pPr>
            <w:r w:rsidRPr="00682CDA">
              <w:rPr>
                <w:rFonts w:ascii="Courier New" w:hAnsi="Courier New" w:cs="Courier New"/>
                <w:color w:val="000000"/>
                <w:sz w:val="16"/>
                <w:szCs w:val="16"/>
                <w:highlight w:val="white"/>
              </w:rPr>
              <w:t xml:space="preserve">   </w:t>
            </w:r>
            <w:r w:rsidRPr="00682CDA">
              <w:rPr>
                <w:rFonts w:ascii="Courier New" w:hAnsi="Courier New" w:cs="Courier New"/>
                <w:color w:val="0000FF"/>
                <w:sz w:val="16"/>
                <w:szCs w:val="16"/>
                <w:highlight w:val="white"/>
              </w:rPr>
              <w:t>&lt;</w:t>
            </w:r>
            <w:proofErr w:type="spellStart"/>
            <w:r w:rsidRPr="00682CDA">
              <w:rPr>
                <w:rFonts w:ascii="Courier New" w:hAnsi="Courier New" w:cs="Courier New"/>
                <w:color w:val="800000"/>
                <w:sz w:val="16"/>
                <w:szCs w:val="16"/>
                <w:highlight w:val="white"/>
              </w:rPr>
              <w:t>cbc:PaymentMeansCode</w:t>
            </w:r>
            <w:proofErr w:type="spellEnd"/>
            <w:ins w:id="637" w:author="Georg Birgisson" w:date="2021-10-12T10:12:00Z">
              <w:r w:rsidR="00A808CA">
                <w:rPr>
                  <w:rFonts w:ascii="Courier New" w:hAnsi="Courier New" w:cs="Courier New"/>
                  <w:color w:val="800000"/>
                  <w:sz w:val="16"/>
                  <w:szCs w:val="16"/>
                  <w:highlight w:val="white"/>
                </w:rPr>
                <w:t xml:space="preserve"> </w:t>
              </w:r>
            </w:ins>
            <w:del w:id="638" w:author="Georg Birgisson" w:date="2021-10-12T10:11:00Z">
              <w:r w:rsidDel="00A808CA">
                <w:rPr>
                  <w:rFonts w:ascii="Courier New" w:hAnsi="Courier New" w:cs="Courier New"/>
                  <w:color w:val="800000"/>
                  <w:sz w:val="16"/>
                  <w:szCs w:val="16"/>
                  <w:highlight w:val="white"/>
                </w:rPr>
                <w:br/>
                <w:delText xml:space="preserve">       </w:delText>
              </w:r>
              <w:r w:rsidRPr="00682CDA" w:rsidDel="00A808CA">
                <w:rPr>
                  <w:rFonts w:ascii="Courier New" w:hAnsi="Courier New" w:cs="Courier New"/>
                  <w:color w:val="FF0000"/>
                  <w:sz w:val="16"/>
                  <w:szCs w:val="16"/>
                  <w:highlight w:val="white"/>
                </w:rPr>
                <w:delText xml:space="preserve"> </w:delText>
              </w:r>
            </w:del>
            <w:proofErr w:type="spellStart"/>
            <w:r w:rsidRPr="00A808CA">
              <w:rPr>
                <w:rFonts w:ascii="Courier New" w:hAnsi="Courier New" w:cs="Courier New"/>
                <w:color w:val="002060"/>
                <w:sz w:val="16"/>
                <w:szCs w:val="16"/>
                <w:rPrChange w:id="639" w:author="Georg Birgisson" w:date="2021-10-12T10:11:00Z">
                  <w:rPr>
                    <w:rFonts w:ascii="Courier New" w:hAnsi="Courier New" w:cs="Courier New"/>
                    <w:color w:val="FF0000"/>
                    <w:sz w:val="16"/>
                    <w:szCs w:val="16"/>
                    <w:highlight w:val="white"/>
                  </w:rPr>
                </w:rPrChange>
              </w:rPr>
              <w:t>name</w:t>
            </w:r>
            <w:proofErr w:type="spellEnd"/>
            <w:r w:rsidRPr="00682CDA">
              <w:rPr>
                <w:rFonts w:ascii="Courier New" w:hAnsi="Courier New" w:cs="Courier New"/>
                <w:color w:val="0000FF"/>
                <w:sz w:val="16"/>
                <w:szCs w:val="16"/>
                <w:highlight w:val="white"/>
              </w:rPr>
              <w:t>="</w:t>
            </w:r>
            <w:r>
              <w:rPr>
                <w:rFonts w:ascii="Courier New" w:hAnsi="Courier New" w:cs="Courier New"/>
                <w:color w:val="000000"/>
                <w:sz w:val="16"/>
                <w:szCs w:val="16"/>
                <w:highlight w:val="white"/>
              </w:rPr>
              <w:t>Millifærsla</w:t>
            </w:r>
            <w:r w:rsidRPr="00682CDA">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t xml:space="preserve">   </w:t>
            </w:r>
            <w:del w:id="640" w:author="Georg Birgisson" w:date="2021-10-12T10:11:00Z">
              <w:r w:rsidDel="00A808CA">
                <w:rPr>
                  <w:rFonts w:ascii="Courier New" w:hAnsi="Courier New" w:cs="Courier New"/>
                  <w:color w:val="0000FF"/>
                  <w:sz w:val="16"/>
                  <w:szCs w:val="16"/>
                  <w:highlight w:val="white"/>
                </w:rPr>
                <w:delText xml:space="preserve">     </w:delText>
              </w:r>
            </w:del>
            <w:r>
              <w:rPr>
                <w:rFonts w:ascii="Courier New" w:hAnsi="Courier New" w:cs="Courier New"/>
                <w:color w:val="000000"/>
                <w:sz w:val="16"/>
                <w:szCs w:val="16"/>
                <w:highlight w:val="white"/>
              </w:rPr>
              <w:t>42</w:t>
            </w:r>
            <w:r w:rsidRPr="00682CDA">
              <w:rPr>
                <w:rFonts w:ascii="Courier New" w:hAnsi="Courier New" w:cs="Courier New"/>
                <w:color w:val="0000FF"/>
                <w:sz w:val="16"/>
                <w:szCs w:val="16"/>
                <w:highlight w:val="white"/>
              </w:rPr>
              <w:t>&lt;/</w:t>
            </w:r>
            <w:proofErr w:type="spellStart"/>
            <w:r w:rsidRPr="00682CDA">
              <w:rPr>
                <w:rFonts w:ascii="Courier New" w:hAnsi="Courier New" w:cs="Courier New"/>
                <w:color w:val="800000"/>
                <w:sz w:val="16"/>
                <w:szCs w:val="16"/>
                <w:highlight w:val="white"/>
              </w:rPr>
              <w:t>cbc:PaymentMeansCode</w:t>
            </w:r>
            <w:proofErr w:type="spellEnd"/>
            <w:r w:rsidRPr="00682CDA">
              <w:rPr>
                <w:rFonts w:ascii="Courier New" w:hAnsi="Courier New" w:cs="Courier New"/>
                <w:color w:val="0000FF"/>
                <w:sz w:val="16"/>
                <w:szCs w:val="16"/>
                <w:highlight w:val="white"/>
              </w:rPr>
              <w:t>&gt;</w:t>
            </w:r>
          </w:p>
        </w:tc>
        <w:tc>
          <w:tcPr>
            <w:tcW w:w="1984" w:type="dxa"/>
          </w:tcPr>
          <w:p w14:paraId="5F99AC14" w14:textId="4FC2C754" w:rsidR="00B43099" w:rsidDel="00A808CA" w:rsidRDefault="00B43099" w:rsidP="0061615A">
            <w:pPr>
              <w:tabs>
                <w:tab w:val="left" w:pos="284"/>
                <w:tab w:val="left" w:pos="567"/>
                <w:tab w:val="left" w:pos="851"/>
                <w:tab w:val="left" w:pos="1134"/>
                <w:tab w:val="left" w:pos="1418"/>
                <w:tab w:val="left" w:pos="1701"/>
              </w:tabs>
              <w:autoSpaceDE w:val="0"/>
              <w:autoSpaceDN w:val="0"/>
              <w:adjustRightInd w:val="0"/>
              <w:rPr>
                <w:del w:id="641" w:author="Georg Birgisson" w:date="2021-10-12T10:11:00Z"/>
                <w:rFonts w:ascii="Courier New" w:hAnsi="Courier New" w:cs="Courier New"/>
                <w:sz w:val="16"/>
                <w:szCs w:val="16"/>
                <w:highlight w:val="white"/>
              </w:rPr>
            </w:pPr>
          </w:p>
          <w:p w14:paraId="256B5B8D"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Heiti greiðslumáta</w:t>
            </w:r>
          </w:p>
          <w:p w14:paraId="22A3F35C"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roofErr w:type="spellStart"/>
            <w:r>
              <w:rPr>
                <w:rFonts w:ascii="Courier New" w:hAnsi="Courier New" w:cs="Courier New"/>
                <w:sz w:val="16"/>
                <w:szCs w:val="16"/>
                <w:highlight w:val="white"/>
              </w:rPr>
              <w:t>Kóti</w:t>
            </w:r>
            <w:proofErr w:type="spellEnd"/>
            <w:r>
              <w:rPr>
                <w:rFonts w:ascii="Courier New" w:hAnsi="Courier New" w:cs="Courier New"/>
                <w:sz w:val="16"/>
                <w:szCs w:val="16"/>
                <w:highlight w:val="white"/>
              </w:rPr>
              <w:t xml:space="preserve"> greiðslumáta</w:t>
            </w:r>
          </w:p>
        </w:tc>
        <w:tc>
          <w:tcPr>
            <w:tcW w:w="851" w:type="dxa"/>
          </w:tcPr>
          <w:p w14:paraId="06BBE0AD" w14:textId="7E65AFF6" w:rsidR="00B43099" w:rsidDel="00A808CA" w:rsidRDefault="00B43099" w:rsidP="0061615A">
            <w:pPr>
              <w:tabs>
                <w:tab w:val="left" w:pos="284"/>
                <w:tab w:val="left" w:pos="567"/>
                <w:tab w:val="left" w:pos="851"/>
                <w:tab w:val="left" w:pos="1134"/>
                <w:tab w:val="left" w:pos="1418"/>
                <w:tab w:val="left" w:pos="1701"/>
              </w:tabs>
              <w:autoSpaceDE w:val="0"/>
              <w:autoSpaceDN w:val="0"/>
              <w:adjustRightInd w:val="0"/>
              <w:rPr>
                <w:del w:id="642" w:author="Georg Birgisson" w:date="2021-10-12T10:11:00Z"/>
                <w:rFonts w:ascii="Courier New" w:hAnsi="Courier New" w:cs="Courier New"/>
                <w:sz w:val="16"/>
                <w:szCs w:val="16"/>
                <w:highlight w:val="white"/>
              </w:rPr>
            </w:pPr>
          </w:p>
          <w:p w14:paraId="70A6EE90"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r>
              <w:rPr>
                <w:rFonts w:ascii="Courier New" w:hAnsi="Courier New" w:cs="Courier New"/>
                <w:sz w:val="16"/>
                <w:szCs w:val="16"/>
                <w:highlight w:val="white"/>
              </w:rPr>
              <w:br/>
              <w:t>1..1</w:t>
            </w:r>
          </w:p>
        </w:tc>
        <w:tc>
          <w:tcPr>
            <w:tcW w:w="952" w:type="dxa"/>
          </w:tcPr>
          <w:p w14:paraId="4F1B0079" w14:textId="1E1C7764" w:rsidR="00B43099" w:rsidDel="00A808CA" w:rsidRDefault="00B43099" w:rsidP="0061615A">
            <w:pPr>
              <w:tabs>
                <w:tab w:val="left" w:pos="284"/>
                <w:tab w:val="left" w:pos="567"/>
                <w:tab w:val="left" w:pos="851"/>
                <w:tab w:val="left" w:pos="1134"/>
                <w:tab w:val="left" w:pos="1418"/>
                <w:tab w:val="left" w:pos="1701"/>
              </w:tabs>
              <w:autoSpaceDE w:val="0"/>
              <w:autoSpaceDN w:val="0"/>
              <w:adjustRightInd w:val="0"/>
              <w:rPr>
                <w:del w:id="643" w:author="Georg Birgisson" w:date="2021-10-12T10:11:00Z"/>
                <w:rFonts w:ascii="Courier New" w:hAnsi="Courier New" w:cs="Courier New"/>
                <w:sz w:val="16"/>
                <w:szCs w:val="16"/>
                <w:highlight w:val="white"/>
              </w:rPr>
            </w:pPr>
          </w:p>
          <w:p w14:paraId="59EE0D07"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BT-82</w:t>
            </w:r>
            <w:r>
              <w:rPr>
                <w:rFonts w:ascii="Courier New" w:hAnsi="Courier New" w:cs="Courier New"/>
                <w:sz w:val="16"/>
                <w:szCs w:val="16"/>
                <w:highlight w:val="white"/>
              </w:rPr>
              <w:br/>
              <w:t>BT-81</w:t>
            </w:r>
          </w:p>
        </w:tc>
      </w:tr>
      <w:tr w:rsidR="000A2A53" w:rsidRPr="007F06A5" w14:paraId="39AA486A" w14:textId="77777777" w:rsidTr="00B36349">
        <w:tc>
          <w:tcPr>
            <w:tcW w:w="5699" w:type="dxa"/>
          </w:tcPr>
          <w:p w14:paraId="315B8223" w14:textId="77777777" w:rsidR="000A2A53" w:rsidRPr="007F06A5" w:rsidRDefault="000A2A53" w:rsidP="00B36349">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Pr>
                <w:rFonts w:ascii="Courier New" w:hAnsi="Courier New" w:cs="Courier New"/>
                <w:color w:val="0000FF"/>
                <w:sz w:val="16"/>
                <w:szCs w:val="16"/>
                <w:highlight w:val="white"/>
              </w:rPr>
              <w:t xml:space="preserve">   </w:t>
            </w:r>
            <w:r w:rsidRPr="007F06A5">
              <w:rPr>
                <w:rFonts w:ascii="Courier New" w:hAnsi="Courier New" w:cs="Courier New"/>
                <w:color w:val="0000FF"/>
                <w:sz w:val="16"/>
                <w:szCs w:val="16"/>
                <w:highlight w:val="white"/>
              </w:rPr>
              <w:t>&lt;</w:t>
            </w:r>
            <w:proofErr w:type="spellStart"/>
            <w:r w:rsidRPr="007F06A5">
              <w:rPr>
                <w:rFonts w:ascii="Courier New" w:hAnsi="Courier New" w:cs="Courier New"/>
                <w:color w:val="800000"/>
                <w:sz w:val="16"/>
                <w:szCs w:val="16"/>
                <w:highlight w:val="white"/>
              </w:rPr>
              <w:t>cbc:PaymentID</w:t>
            </w:r>
            <w:proofErr w:type="spellEnd"/>
            <w:r w:rsidRPr="007F06A5">
              <w:rPr>
                <w:rFonts w:ascii="Courier New" w:hAnsi="Courier New" w:cs="Courier New"/>
                <w:color w:val="0000FF"/>
                <w:sz w:val="16"/>
                <w:szCs w:val="16"/>
                <w:highlight w:val="white"/>
              </w:rPr>
              <w:t>&gt;</w:t>
            </w:r>
            <w:r w:rsidRPr="007F06A5">
              <w:rPr>
                <w:rFonts w:ascii="Courier New" w:hAnsi="Courier New" w:cs="Courier New"/>
                <w:color w:val="000000"/>
                <w:sz w:val="16"/>
                <w:szCs w:val="16"/>
                <w:highlight w:val="white"/>
              </w:rPr>
              <w:t>gr12345</w:t>
            </w:r>
            <w:r w:rsidRPr="007F06A5">
              <w:rPr>
                <w:rFonts w:ascii="Courier New" w:hAnsi="Courier New" w:cs="Courier New"/>
                <w:color w:val="0000FF"/>
                <w:sz w:val="16"/>
                <w:szCs w:val="16"/>
                <w:highlight w:val="white"/>
              </w:rPr>
              <w:t>&lt;/</w:t>
            </w:r>
            <w:proofErr w:type="spellStart"/>
            <w:r w:rsidRPr="007F06A5">
              <w:rPr>
                <w:rFonts w:ascii="Courier New" w:hAnsi="Courier New" w:cs="Courier New"/>
                <w:color w:val="800000"/>
                <w:sz w:val="16"/>
                <w:szCs w:val="16"/>
                <w:highlight w:val="white"/>
              </w:rPr>
              <w:t>cbc:PaymentID</w:t>
            </w:r>
            <w:proofErr w:type="spellEnd"/>
            <w:r w:rsidRPr="007F06A5">
              <w:rPr>
                <w:rFonts w:ascii="Courier New" w:hAnsi="Courier New" w:cs="Courier New"/>
                <w:color w:val="0000FF"/>
                <w:sz w:val="16"/>
                <w:szCs w:val="16"/>
                <w:highlight w:val="white"/>
              </w:rPr>
              <w:t>&gt;</w:t>
            </w:r>
          </w:p>
        </w:tc>
        <w:tc>
          <w:tcPr>
            <w:tcW w:w="1984" w:type="dxa"/>
          </w:tcPr>
          <w:p w14:paraId="1E9C46B8" w14:textId="77777777" w:rsidR="000A2A53" w:rsidRPr="007F06A5" w:rsidRDefault="000A2A53" w:rsidP="00B36349">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roofErr w:type="spellStart"/>
            <w:r>
              <w:rPr>
                <w:rFonts w:ascii="Courier New" w:hAnsi="Courier New" w:cs="Courier New"/>
                <w:sz w:val="16"/>
                <w:szCs w:val="16"/>
                <w:highlight w:val="white"/>
              </w:rPr>
              <w:t>Tilvisun</w:t>
            </w:r>
            <w:proofErr w:type="spellEnd"/>
            <w:r>
              <w:rPr>
                <w:rFonts w:ascii="Courier New" w:hAnsi="Courier New" w:cs="Courier New"/>
                <w:sz w:val="16"/>
                <w:szCs w:val="16"/>
                <w:highlight w:val="white"/>
              </w:rPr>
              <w:t xml:space="preserve"> greiðslu</w:t>
            </w:r>
          </w:p>
        </w:tc>
        <w:tc>
          <w:tcPr>
            <w:tcW w:w="851" w:type="dxa"/>
          </w:tcPr>
          <w:p w14:paraId="6C51B7B0" w14:textId="77777777" w:rsidR="000A2A53" w:rsidRPr="007F06A5" w:rsidRDefault="000A2A53" w:rsidP="00B36349">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1600D9A5" w14:textId="77777777" w:rsidR="000A2A53" w:rsidRPr="007F06A5" w:rsidRDefault="000A2A53" w:rsidP="00B36349">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BT-83</w:t>
            </w:r>
          </w:p>
        </w:tc>
      </w:tr>
      <w:tr w:rsidR="00887075" w:rsidRPr="00BB5173" w14:paraId="56F556CC" w14:textId="77777777" w:rsidTr="0061615A">
        <w:tc>
          <w:tcPr>
            <w:tcW w:w="5699" w:type="dxa"/>
          </w:tcPr>
          <w:p w14:paraId="1DD1ED34" w14:textId="77777777" w:rsidR="00887075" w:rsidRPr="00BB5173" w:rsidRDefault="00887075" w:rsidP="008870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Pr>
                <w:rFonts w:ascii="Courier New" w:hAnsi="Courier New" w:cs="Courier New"/>
                <w:color w:val="000000"/>
                <w:sz w:val="16"/>
                <w:szCs w:val="16"/>
                <w:highlight w:val="white"/>
              </w:rPr>
              <w:t xml:space="preserve">   </w:t>
            </w:r>
            <w:r w:rsidRPr="00BB5173">
              <w:rPr>
                <w:rFonts w:ascii="Courier New" w:hAnsi="Courier New" w:cs="Courier New"/>
                <w:color w:val="0000FF"/>
                <w:sz w:val="16"/>
                <w:szCs w:val="16"/>
                <w:highlight w:val="white"/>
              </w:rPr>
              <w:t>&lt;</w:t>
            </w:r>
            <w:proofErr w:type="spellStart"/>
            <w:r w:rsidRPr="00BB5173">
              <w:rPr>
                <w:rFonts w:ascii="Courier New" w:hAnsi="Courier New" w:cs="Courier New"/>
                <w:color w:val="800000"/>
                <w:sz w:val="16"/>
                <w:szCs w:val="16"/>
                <w:highlight w:val="white"/>
              </w:rPr>
              <w:t>cac:PayeeFinancialAccount</w:t>
            </w:r>
            <w:proofErr w:type="spellEnd"/>
            <w:r w:rsidRPr="00BB5173">
              <w:rPr>
                <w:rFonts w:ascii="Courier New" w:hAnsi="Courier New" w:cs="Courier New"/>
                <w:color w:val="0000FF"/>
                <w:sz w:val="16"/>
                <w:szCs w:val="16"/>
                <w:highlight w:val="white"/>
              </w:rPr>
              <w:t>&gt;</w:t>
            </w:r>
          </w:p>
        </w:tc>
        <w:tc>
          <w:tcPr>
            <w:tcW w:w="1984" w:type="dxa"/>
          </w:tcPr>
          <w:p w14:paraId="1985B15F" w14:textId="77777777" w:rsidR="00887075" w:rsidRPr="00BB5173" w:rsidRDefault="00887075" w:rsidP="008870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38F235F2" w14:textId="20393108" w:rsidR="00887075" w:rsidRPr="00BB5173" w:rsidRDefault="000A2A53" w:rsidP="008870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52" w:type="dxa"/>
          </w:tcPr>
          <w:p w14:paraId="3F0C53BD" w14:textId="77777777" w:rsidR="00887075" w:rsidRPr="00BB5173" w:rsidRDefault="00887075" w:rsidP="008870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887075" w:rsidRPr="00BB5173" w14:paraId="3A5FC264" w14:textId="77777777" w:rsidTr="0061615A">
        <w:tc>
          <w:tcPr>
            <w:tcW w:w="5699" w:type="dxa"/>
          </w:tcPr>
          <w:p w14:paraId="1D0FA17C" w14:textId="77777777" w:rsidR="00887075" w:rsidRPr="00BB5173" w:rsidRDefault="00887075" w:rsidP="008870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r w:rsidRPr="00BB5173">
              <w:rPr>
                <w:rFonts w:ascii="Courier New" w:hAnsi="Courier New" w:cs="Courier New"/>
                <w:color w:val="0000FF"/>
                <w:sz w:val="16"/>
                <w:szCs w:val="16"/>
                <w:highlight w:val="white"/>
              </w:rPr>
              <w:t>&lt;</w:t>
            </w:r>
            <w:proofErr w:type="spellStart"/>
            <w:r w:rsidRPr="00BB5173">
              <w:rPr>
                <w:rFonts w:ascii="Courier New" w:hAnsi="Courier New" w:cs="Courier New"/>
                <w:color w:val="800000"/>
                <w:sz w:val="16"/>
                <w:szCs w:val="16"/>
                <w:highlight w:val="white"/>
              </w:rPr>
              <w:t>cbc:ID</w:t>
            </w:r>
            <w:proofErr w:type="spellEnd"/>
            <w:r w:rsidRPr="00BB5173">
              <w:rPr>
                <w:rFonts w:ascii="Courier New" w:hAnsi="Courier New" w:cs="Courier New"/>
                <w:color w:val="0000FF"/>
                <w:sz w:val="16"/>
                <w:szCs w:val="16"/>
                <w:highlight w:val="white"/>
              </w:rPr>
              <w:t>&gt;</w:t>
            </w:r>
            <w:r w:rsidRPr="00BB5173">
              <w:rPr>
                <w:rFonts w:ascii="Courier New" w:hAnsi="Courier New" w:cs="Courier New"/>
                <w:color w:val="000000"/>
                <w:sz w:val="16"/>
                <w:szCs w:val="16"/>
              </w:rPr>
              <w:t>000166000001</w:t>
            </w:r>
            <w:r w:rsidRPr="00BB5173">
              <w:rPr>
                <w:rFonts w:ascii="Courier New" w:hAnsi="Courier New" w:cs="Courier New"/>
                <w:color w:val="0000FF"/>
                <w:sz w:val="16"/>
                <w:szCs w:val="16"/>
                <w:highlight w:val="white"/>
              </w:rPr>
              <w:t>&lt;/</w:t>
            </w:r>
            <w:proofErr w:type="spellStart"/>
            <w:r w:rsidRPr="00BB5173">
              <w:rPr>
                <w:rFonts w:ascii="Courier New" w:hAnsi="Courier New" w:cs="Courier New"/>
                <w:color w:val="800000"/>
                <w:sz w:val="16"/>
                <w:szCs w:val="16"/>
                <w:highlight w:val="white"/>
              </w:rPr>
              <w:t>cbc:ID</w:t>
            </w:r>
            <w:proofErr w:type="spellEnd"/>
            <w:r w:rsidRPr="00BB5173">
              <w:rPr>
                <w:rFonts w:ascii="Courier New" w:hAnsi="Courier New" w:cs="Courier New"/>
                <w:color w:val="0000FF"/>
                <w:sz w:val="16"/>
                <w:szCs w:val="16"/>
                <w:highlight w:val="white"/>
              </w:rPr>
              <w:t>&gt;</w:t>
            </w:r>
          </w:p>
        </w:tc>
        <w:tc>
          <w:tcPr>
            <w:tcW w:w="1984" w:type="dxa"/>
          </w:tcPr>
          <w:p w14:paraId="7BB2CF8F" w14:textId="77777777" w:rsidR="00887075" w:rsidRPr="00BB5173" w:rsidRDefault="00887075" w:rsidP="008870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Kröfustrengur</w:t>
            </w:r>
          </w:p>
        </w:tc>
        <w:tc>
          <w:tcPr>
            <w:tcW w:w="851" w:type="dxa"/>
          </w:tcPr>
          <w:p w14:paraId="15D1A606" w14:textId="17C78117" w:rsidR="00887075" w:rsidRPr="00BB5173" w:rsidRDefault="000A2A53" w:rsidP="008870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w:t>
            </w:r>
            <w:r w:rsidR="00887075">
              <w:rPr>
                <w:rFonts w:ascii="Courier New" w:hAnsi="Courier New" w:cs="Courier New"/>
                <w:sz w:val="16"/>
                <w:szCs w:val="16"/>
                <w:highlight w:val="white"/>
              </w:rPr>
              <w:t>..1</w:t>
            </w:r>
          </w:p>
        </w:tc>
        <w:tc>
          <w:tcPr>
            <w:tcW w:w="952" w:type="dxa"/>
          </w:tcPr>
          <w:p w14:paraId="26DAFE6F" w14:textId="0F444B16" w:rsidR="00887075" w:rsidRPr="00BB5173" w:rsidRDefault="00887075" w:rsidP="008870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w:t>
            </w:r>
            <w:r w:rsidR="009D22E8">
              <w:rPr>
                <w:rFonts w:ascii="Courier New" w:hAnsi="Courier New" w:cs="Courier New"/>
                <w:sz w:val="16"/>
                <w:szCs w:val="16"/>
                <w:highlight w:val="white"/>
              </w:rPr>
              <w:t>4</w:t>
            </w:r>
          </w:p>
        </w:tc>
      </w:tr>
      <w:tr w:rsidR="00887075" w:rsidRPr="00BB5173" w14:paraId="3658569C" w14:textId="77777777" w:rsidTr="0061615A">
        <w:tc>
          <w:tcPr>
            <w:tcW w:w="5699" w:type="dxa"/>
          </w:tcPr>
          <w:p w14:paraId="06B1368C" w14:textId="77777777" w:rsidR="00887075" w:rsidRPr="00BB5173" w:rsidRDefault="00887075" w:rsidP="008870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Pr>
                <w:rFonts w:ascii="Courier New" w:hAnsi="Courier New" w:cs="Courier New"/>
                <w:color w:val="000000"/>
                <w:sz w:val="16"/>
                <w:szCs w:val="16"/>
                <w:highlight w:val="white"/>
              </w:rPr>
              <w:t xml:space="preserve">   </w:t>
            </w:r>
            <w:r w:rsidRPr="00BB5173">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proofErr w:type="spellStart"/>
            <w:r w:rsidRPr="00BB5173">
              <w:rPr>
                <w:rFonts w:ascii="Courier New" w:hAnsi="Courier New" w:cs="Courier New"/>
                <w:color w:val="800000"/>
                <w:sz w:val="16"/>
                <w:szCs w:val="16"/>
                <w:highlight w:val="white"/>
              </w:rPr>
              <w:t>cac:PayeeFinancialAccount</w:t>
            </w:r>
            <w:proofErr w:type="spellEnd"/>
            <w:r w:rsidRPr="00BB5173">
              <w:rPr>
                <w:rFonts w:ascii="Courier New" w:hAnsi="Courier New" w:cs="Courier New"/>
                <w:color w:val="0000FF"/>
                <w:sz w:val="16"/>
                <w:szCs w:val="16"/>
                <w:highlight w:val="white"/>
              </w:rPr>
              <w:t>&gt;</w:t>
            </w:r>
          </w:p>
        </w:tc>
        <w:tc>
          <w:tcPr>
            <w:tcW w:w="1984" w:type="dxa"/>
          </w:tcPr>
          <w:p w14:paraId="57863F85" w14:textId="77777777" w:rsidR="00887075" w:rsidRPr="00BB5173" w:rsidRDefault="00887075" w:rsidP="008870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543FC707" w14:textId="77777777" w:rsidR="00887075" w:rsidRPr="00BB5173" w:rsidRDefault="00887075" w:rsidP="008870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2DC33F18" w14:textId="77777777" w:rsidR="00887075" w:rsidRPr="00BB5173" w:rsidRDefault="00887075" w:rsidP="008870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887075" w:rsidRPr="00BB5173" w14:paraId="660840F8" w14:textId="77777777" w:rsidTr="0061615A">
        <w:tc>
          <w:tcPr>
            <w:tcW w:w="5699" w:type="dxa"/>
          </w:tcPr>
          <w:p w14:paraId="75FF5ECF" w14:textId="77777777" w:rsidR="00887075" w:rsidRPr="00BB5173" w:rsidRDefault="00887075" w:rsidP="008870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proofErr w:type="spellStart"/>
            <w:r w:rsidRPr="00C53E17">
              <w:rPr>
                <w:rFonts w:ascii="Courier New" w:hAnsi="Courier New" w:cs="Courier New"/>
                <w:color w:val="800000"/>
                <w:sz w:val="16"/>
                <w:szCs w:val="16"/>
                <w:highlight w:val="white"/>
              </w:rPr>
              <w:t>cbc:PaymentMeans</w:t>
            </w:r>
            <w:proofErr w:type="spellEnd"/>
            <w:r w:rsidRPr="00C53E17">
              <w:rPr>
                <w:rFonts w:ascii="Courier New" w:hAnsi="Courier New" w:cs="Courier New"/>
                <w:color w:val="0000FF"/>
                <w:sz w:val="16"/>
                <w:szCs w:val="16"/>
                <w:highlight w:val="white"/>
              </w:rPr>
              <w:t>&gt;</w:t>
            </w:r>
          </w:p>
        </w:tc>
        <w:tc>
          <w:tcPr>
            <w:tcW w:w="1984" w:type="dxa"/>
          </w:tcPr>
          <w:p w14:paraId="60E5179E" w14:textId="77777777" w:rsidR="00887075" w:rsidRPr="00BB5173" w:rsidRDefault="00887075" w:rsidP="008870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4FC8024E" w14:textId="77777777" w:rsidR="00887075" w:rsidRPr="00BB5173" w:rsidRDefault="00887075" w:rsidP="008870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470D587B" w14:textId="77777777" w:rsidR="00887075" w:rsidRPr="00BB5173" w:rsidRDefault="00887075" w:rsidP="008870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bookmarkEnd w:id="636"/>
    <w:p w14:paraId="363A4813" w14:textId="5A1B5258" w:rsidR="00887075" w:rsidRDefault="00887075" w:rsidP="00887075">
      <w:pPr>
        <w:pStyle w:val="BodyText"/>
      </w:pPr>
      <w:r>
        <w:t>Seljandi er</w:t>
      </w:r>
      <w:r w:rsidRPr="002621C6">
        <w:t xml:space="preserve"> </w:t>
      </w:r>
      <w:r>
        <w:t>reikningseigandi og er k</w:t>
      </w:r>
      <w:r w:rsidRPr="00D26E2F">
        <w:t xml:space="preserve">ennitala </w:t>
      </w:r>
      <w:r>
        <w:t>hans</w:t>
      </w:r>
      <w:r w:rsidR="003F7ACD">
        <w:t xml:space="preserve"> fengin</w:t>
      </w:r>
      <w:r>
        <w:t xml:space="preserve"> úr</w:t>
      </w:r>
      <w:r w:rsidR="00FF033F">
        <w:t xml:space="preserve"> </w:t>
      </w:r>
      <w:r>
        <w:t xml:space="preserve"> upplýsingum um seljanda (</w:t>
      </w:r>
      <w:r w:rsidRPr="007111CD">
        <w:t>BT-29)</w:t>
      </w:r>
      <w:r>
        <w:t xml:space="preserve"> sjá grein </w:t>
      </w:r>
      <w:r>
        <w:fldChar w:fldCharType="begin"/>
      </w:r>
      <w:r>
        <w:instrText xml:space="preserve"> REF _Ref527389446 \r \h </w:instrText>
      </w:r>
      <w:r>
        <w:fldChar w:fldCharType="separate"/>
      </w:r>
      <w:r w:rsidR="00CC5E64">
        <w:t xml:space="preserve">3.1.10.1 </w:t>
      </w:r>
      <w:r>
        <w:fldChar w:fldCharType="end"/>
      </w:r>
      <w:r>
        <w:t>.</w:t>
      </w:r>
      <w:r w:rsidRPr="007111CD">
        <w:t xml:space="preserve"> </w:t>
      </w:r>
      <w:r>
        <w:t xml:space="preserve">Ef gefinn er upp viðtakandi greiðslu </w:t>
      </w:r>
      <w:r w:rsidR="003F7ACD">
        <w:t xml:space="preserve">seljandi </w:t>
      </w:r>
      <w:r>
        <w:t>þá er hann reikningseigandi og er kennitala</w:t>
      </w:r>
      <w:r w:rsidRPr="00D26E2F">
        <w:t xml:space="preserve"> </w:t>
      </w:r>
      <w:r w:rsidR="003F7ACD">
        <w:t xml:space="preserve">reikningseiganda þá </w:t>
      </w:r>
      <w:r>
        <w:t>sótt í upplýsinga um viðtakanda greiðslu (</w:t>
      </w:r>
      <w:r w:rsidRPr="007111CD">
        <w:t>BT-</w:t>
      </w:r>
      <w:r w:rsidR="009C1DDA">
        <w:t>61</w:t>
      </w:r>
      <w:r w:rsidRPr="007111CD">
        <w:t>)</w:t>
      </w:r>
      <w:r>
        <w:t xml:space="preserve"> sjá grein </w:t>
      </w:r>
      <w:r>
        <w:fldChar w:fldCharType="begin"/>
      </w:r>
      <w:r>
        <w:instrText xml:space="preserve"> REF _Ref527389531 \r \h </w:instrText>
      </w:r>
      <w:r>
        <w:fldChar w:fldCharType="separate"/>
      </w:r>
      <w:r w:rsidR="00CC5E64">
        <w:t xml:space="preserve">3.1.12 </w:t>
      </w:r>
      <w:r>
        <w:fldChar w:fldCharType="end"/>
      </w:r>
      <w:r>
        <w:t>.</w:t>
      </w:r>
    </w:p>
    <w:p w14:paraId="36C4BC28" w14:textId="4A24DD16" w:rsidR="007F06A5" w:rsidRDefault="007F06A5" w:rsidP="00887075">
      <w:pPr>
        <w:pStyle w:val="BodyText"/>
      </w:pPr>
      <w:r>
        <w:t>Útgefandi reiknings getur sett inn í greiðslufyrirmæli tilvísunarnúmer. Komi það fyrir í reikningi þá er farið fram á að kaupandi láti það númer fylgja með greiðslufyrirmælum til banka þannig að það skili sér með greiðslunni til viðtakanda og auðveldar honum þannig að stemma af innborganir og reikninga.</w:t>
      </w:r>
    </w:p>
    <w:p w14:paraId="277362BC" w14:textId="77777777" w:rsidR="00435CEB" w:rsidRDefault="00435CEB" w:rsidP="00435CE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435CEB" w:rsidRPr="00DD76FE" w14:paraId="0ABB860A" w14:textId="77777777" w:rsidTr="0061615A">
        <w:tc>
          <w:tcPr>
            <w:tcW w:w="6095" w:type="dxa"/>
          </w:tcPr>
          <w:p w14:paraId="109F8923" w14:textId="77777777" w:rsidR="00435CEB" w:rsidRPr="00DD76FE" w:rsidRDefault="00435CEB" w:rsidP="00702DEB">
            <w:pPr>
              <w:pStyle w:val="BodyText"/>
              <w:spacing w:after="0"/>
              <w:rPr>
                <w:b/>
                <w:highlight w:val="white"/>
              </w:rPr>
            </w:pPr>
            <w:r w:rsidRPr="00DD76FE">
              <w:rPr>
                <w:b/>
                <w:highlight w:val="white"/>
              </w:rPr>
              <w:t>Regla</w:t>
            </w:r>
          </w:p>
        </w:tc>
        <w:tc>
          <w:tcPr>
            <w:tcW w:w="2439" w:type="dxa"/>
          </w:tcPr>
          <w:p w14:paraId="535CB817" w14:textId="77777777" w:rsidR="00435CEB" w:rsidRPr="00DD76FE" w:rsidRDefault="00435CEB" w:rsidP="00702DEB">
            <w:pPr>
              <w:pStyle w:val="BodyText"/>
              <w:spacing w:after="0"/>
              <w:rPr>
                <w:b/>
                <w:highlight w:val="white"/>
              </w:rPr>
            </w:pPr>
            <w:r w:rsidRPr="00DD76FE">
              <w:rPr>
                <w:b/>
                <w:highlight w:val="white"/>
              </w:rPr>
              <w:t>Kenni</w:t>
            </w:r>
          </w:p>
        </w:tc>
        <w:tc>
          <w:tcPr>
            <w:tcW w:w="992" w:type="dxa"/>
          </w:tcPr>
          <w:p w14:paraId="270F22EC" w14:textId="77777777" w:rsidR="00435CEB" w:rsidRPr="00DD76FE" w:rsidRDefault="00435CEB" w:rsidP="00702DEB">
            <w:pPr>
              <w:pStyle w:val="BodyText"/>
              <w:spacing w:after="0"/>
              <w:rPr>
                <w:b/>
                <w:highlight w:val="white"/>
              </w:rPr>
            </w:pPr>
            <w:r w:rsidRPr="00DD76FE">
              <w:rPr>
                <w:b/>
                <w:highlight w:val="white"/>
              </w:rPr>
              <w:t>Vægi</w:t>
            </w:r>
          </w:p>
        </w:tc>
      </w:tr>
      <w:tr w:rsidR="00435CEB" w:rsidRPr="00702DEB" w14:paraId="2226BDE3" w14:textId="77777777" w:rsidTr="0061615A">
        <w:tc>
          <w:tcPr>
            <w:tcW w:w="6095" w:type="dxa"/>
          </w:tcPr>
          <w:p w14:paraId="5711D9FD" w14:textId="77777777" w:rsidR="00435CEB" w:rsidRPr="00702DEB" w:rsidRDefault="00435CEB" w:rsidP="00702DEB">
            <w:pPr>
              <w:pStyle w:val="BodyText"/>
              <w:spacing w:after="0"/>
              <w:rPr>
                <w:highlight w:val="white"/>
              </w:rPr>
            </w:pPr>
            <w:r w:rsidRPr="00702DEB">
              <w:rPr>
                <w:highlight w:val="white"/>
              </w:rPr>
              <w:t>Númer bankareiknings (BT-84) skal koma fram ef greiðslumáti er millifærsla.</w:t>
            </w:r>
          </w:p>
        </w:tc>
        <w:tc>
          <w:tcPr>
            <w:tcW w:w="2439" w:type="dxa"/>
          </w:tcPr>
          <w:p w14:paraId="62E4AD21" w14:textId="77777777" w:rsidR="00435CEB" w:rsidRPr="00702DEB" w:rsidRDefault="00435CEB" w:rsidP="00702DEB">
            <w:pPr>
              <w:pStyle w:val="BodyText"/>
              <w:spacing w:after="0"/>
              <w:rPr>
                <w:highlight w:val="white"/>
              </w:rPr>
            </w:pPr>
            <w:r w:rsidRPr="00702DEB">
              <w:rPr>
                <w:highlight w:val="white"/>
              </w:rPr>
              <w:t>BR-50</w:t>
            </w:r>
          </w:p>
        </w:tc>
        <w:tc>
          <w:tcPr>
            <w:tcW w:w="992" w:type="dxa"/>
          </w:tcPr>
          <w:p w14:paraId="79D2AC3E" w14:textId="77777777" w:rsidR="00435CEB" w:rsidRPr="00702DEB" w:rsidRDefault="00435CEB" w:rsidP="00702DEB">
            <w:pPr>
              <w:pStyle w:val="BodyText"/>
              <w:spacing w:after="0"/>
              <w:rPr>
                <w:highlight w:val="white"/>
              </w:rPr>
            </w:pPr>
            <w:r w:rsidRPr="00702DEB">
              <w:rPr>
                <w:highlight w:val="white"/>
              </w:rPr>
              <w:t>fatal</w:t>
            </w:r>
          </w:p>
        </w:tc>
      </w:tr>
      <w:tr w:rsidR="000A2A53" w:rsidRPr="00702DEB" w14:paraId="008B7556" w14:textId="77777777" w:rsidTr="0061615A">
        <w:tc>
          <w:tcPr>
            <w:tcW w:w="6095" w:type="dxa"/>
          </w:tcPr>
          <w:p w14:paraId="6724875E" w14:textId="4041D7D8" w:rsidR="000A2A53" w:rsidRPr="00702DEB" w:rsidRDefault="005E5F62" w:rsidP="00702DEB">
            <w:pPr>
              <w:pStyle w:val="BodyText"/>
              <w:spacing w:after="0"/>
              <w:rPr>
                <w:highlight w:val="white"/>
              </w:rPr>
            </w:pPr>
            <w:r w:rsidRPr="00702DEB">
              <w:rPr>
                <w:highlight w:val="white"/>
              </w:rPr>
              <w:t>Ef seljandi er íslenskur og greiðslumáti (BT-81) er millifærsla (</w:t>
            </w:r>
            <w:proofErr w:type="spellStart"/>
            <w:r w:rsidRPr="00702DEB">
              <w:rPr>
                <w:highlight w:val="white"/>
              </w:rPr>
              <w:t>kóti</w:t>
            </w:r>
            <w:proofErr w:type="spellEnd"/>
            <w:r w:rsidRPr="00702DEB">
              <w:rPr>
                <w:highlight w:val="white"/>
              </w:rPr>
              <w:t xml:space="preserve"> 42) þá skal koma fram 12 stafa reikningnúmer (BT-84)</w:t>
            </w:r>
          </w:p>
        </w:tc>
        <w:tc>
          <w:tcPr>
            <w:tcW w:w="2439" w:type="dxa"/>
          </w:tcPr>
          <w:p w14:paraId="7F6A1C11" w14:textId="4F96306C" w:rsidR="000A2A53" w:rsidRPr="00702DEB" w:rsidRDefault="000A2A53" w:rsidP="00702DEB">
            <w:pPr>
              <w:pStyle w:val="BodyText"/>
              <w:spacing w:after="0"/>
              <w:rPr>
                <w:highlight w:val="white"/>
              </w:rPr>
            </w:pPr>
            <w:r w:rsidRPr="00702DEB">
              <w:rPr>
                <w:highlight w:val="white"/>
              </w:rPr>
              <w:t>IS-R-0</w:t>
            </w:r>
            <w:r w:rsidR="005E5F62" w:rsidRPr="00702DEB">
              <w:rPr>
                <w:highlight w:val="white"/>
              </w:rPr>
              <w:t>07</w:t>
            </w:r>
          </w:p>
        </w:tc>
        <w:tc>
          <w:tcPr>
            <w:tcW w:w="992" w:type="dxa"/>
          </w:tcPr>
          <w:p w14:paraId="24C3A486" w14:textId="063AF651" w:rsidR="000A2A53" w:rsidRPr="00702DEB" w:rsidRDefault="000A2A53" w:rsidP="00702DEB">
            <w:pPr>
              <w:pStyle w:val="BodyText"/>
              <w:spacing w:after="0"/>
              <w:rPr>
                <w:highlight w:val="white"/>
              </w:rPr>
            </w:pPr>
            <w:r w:rsidRPr="00702DEB">
              <w:rPr>
                <w:highlight w:val="white"/>
              </w:rPr>
              <w:t>fatal</w:t>
            </w:r>
          </w:p>
        </w:tc>
      </w:tr>
    </w:tbl>
    <w:p w14:paraId="05D017CE" w14:textId="77777777" w:rsidR="00435CEB" w:rsidRDefault="00435CEB" w:rsidP="00435CE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p w14:paraId="7BE4BA8B" w14:textId="77777777" w:rsidR="00716D2F" w:rsidRPr="00D26E2F" w:rsidRDefault="00716D2F" w:rsidP="005F41D3">
      <w:pPr>
        <w:pStyle w:val="Heading4"/>
      </w:pPr>
      <w:r w:rsidRPr="00D26E2F">
        <w:t xml:space="preserve">Millifærsla </w:t>
      </w:r>
      <w:r>
        <w:t>IBAN / SEPA</w:t>
      </w:r>
    </w:p>
    <w:p w14:paraId="186C8993" w14:textId="7273F7B7" w:rsidR="00682CDA" w:rsidRDefault="00716D2F" w:rsidP="00716D2F">
      <w:pPr>
        <w:pStyle w:val="BodyText"/>
      </w:pPr>
      <w:r>
        <w:t>Seljandi</w:t>
      </w:r>
      <w:r w:rsidRPr="00D26E2F">
        <w:t xml:space="preserve">  fer fram á að kaupandi greiði tilgreinda upphæð með millifærslu inn á reikning sinn eða annan reikning sem seljandi ákveður. Gert er ráð fyrir að kaupandi </w:t>
      </w:r>
      <w:r>
        <w:t xml:space="preserve">greiði reikninginn í samræmi við SEPA (Single European </w:t>
      </w:r>
      <w:proofErr w:type="spellStart"/>
      <w:r>
        <w:t>Payment</w:t>
      </w:r>
      <w:proofErr w:type="spellEnd"/>
      <w:r>
        <w:t xml:space="preserve"> </w:t>
      </w:r>
      <w:proofErr w:type="spellStart"/>
      <w:r>
        <w:t>Area</w:t>
      </w:r>
      <w:proofErr w:type="spellEnd"/>
      <w:r>
        <w:t>) greiðslu fyrirmæli þar sem byggt er á IBAN auðkenni reik</w:t>
      </w:r>
      <w:r w:rsidR="007301E9">
        <w:t>n</w:t>
      </w:r>
      <w:r>
        <w:t>ings</w:t>
      </w:r>
      <w:r w:rsidR="00682CDA">
        <w:t>.</w:t>
      </w:r>
    </w:p>
    <w:p w14:paraId="10D55CF6" w14:textId="491A7E4F" w:rsidR="00716D2F" w:rsidRDefault="00716D2F" w:rsidP="00716D2F">
      <w:pPr>
        <w:pStyle w:val="BodyText"/>
      </w:pPr>
      <w:r w:rsidRPr="00D26E2F">
        <w:t>Innan Íslands er þetta millifærslukerfi yfirleitt ekki not</w:t>
      </w:r>
      <w:r>
        <w:t>a</w:t>
      </w:r>
      <w:r w:rsidRPr="00D26E2F">
        <w:t>ð því RB millifærslukerfið er talið hagkvæmara.</w:t>
      </w:r>
      <w:r>
        <w:t xml:space="preserve"> Takmarkanir eru á því hvenær nota má SEPA, þar á meðal skal reikningur vera í Evrum. Þessi reikningsfyrirmæli geta hentað í viðskiptum við kaupendur og birgja í Evrópu.</w:t>
      </w:r>
      <w:r w:rsidRPr="00D26E2F">
        <w:t xml:space="preserve"> </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51"/>
        <w:gridCol w:w="952"/>
      </w:tblGrid>
      <w:tr w:rsidR="001B6AE1" w:rsidRPr="00491DE5" w14:paraId="57A86F36" w14:textId="77777777" w:rsidTr="0061615A">
        <w:tc>
          <w:tcPr>
            <w:tcW w:w="5699" w:type="dxa"/>
          </w:tcPr>
          <w:p w14:paraId="028C5529" w14:textId="77777777" w:rsidR="001B6AE1" w:rsidRPr="00491DE5"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5CABBB04" w14:textId="77777777" w:rsidR="001B6AE1" w:rsidRPr="0044755C"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43328057" w14:textId="77777777" w:rsidR="001B6AE1" w:rsidRPr="0044755C"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952" w:type="dxa"/>
          </w:tcPr>
          <w:p w14:paraId="03726C11" w14:textId="77777777" w:rsidR="001B6AE1" w:rsidRPr="0044755C"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1B6AE1" w:rsidRPr="00BB5173" w14:paraId="2D9E1A08" w14:textId="77777777" w:rsidTr="0061615A">
        <w:tc>
          <w:tcPr>
            <w:tcW w:w="5699" w:type="dxa"/>
          </w:tcPr>
          <w:p w14:paraId="73BF5CCE"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&lt;</w:t>
            </w:r>
            <w:proofErr w:type="spellStart"/>
            <w:r w:rsidRPr="00C53E17">
              <w:rPr>
                <w:rFonts w:ascii="Courier New" w:hAnsi="Courier New" w:cs="Courier New"/>
                <w:color w:val="800000"/>
                <w:sz w:val="16"/>
                <w:szCs w:val="16"/>
                <w:highlight w:val="white"/>
              </w:rPr>
              <w:t>cbc:PaymentMeans</w:t>
            </w:r>
            <w:proofErr w:type="spellEnd"/>
            <w:r w:rsidRPr="00C53E17">
              <w:rPr>
                <w:rFonts w:ascii="Courier New" w:hAnsi="Courier New" w:cs="Courier New"/>
                <w:color w:val="0000FF"/>
                <w:sz w:val="16"/>
                <w:szCs w:val="16"/>
                <w:highlight w:val="white"/>
              </w:rPr>
              <w:t>&gt;</w:t>
            </w:r>
          </w:p>
        </w:tc>
        <w:tc>
          <w:tcPr>
            <w:tcW w:w="1984" w:type="dxa"/>
          </w:tcPr>
          <w:p w14:paraId="0F584426"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483B1C47" w14:textId="1672C0ED" w:rsidR="001B6AE1" w:rsidRPr="00BB5173" w:rsidRDefault="000A2A53"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0..n</w:t>
            </w:r>
          </w:p>
        </w:tc>
        <w:tc>
          <w:tcPr>
            <w:tcW w:w="952" w:type="dxa"/>
          </w:tcPr>
          <w:p w14:paraId="1EB8ABA8"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43099" w:rsidRPr="00682CDA" w14:paraId="63EFDBE2" w14:textId="77777777" w:rsidTr="00B43099">
        <w:tc>
          <w:tcPr>
            <w:tcW w:w="5699" w:type="dxa"/>
          </w:tcPr>
          <w:p w14:paraId="1FB82930" w14:textId="3F7C4E51" w:rsidR="00B43099" w:rsidRPr="00682CDA" w:rsidRDefault="00B43099" w:rsidP="0061615A">
            <w:pPr>
              <w:autoSpaceDE w:val="0"/>
              <w:autoSpaceDN w:val="0"/>
              <w:adjustRightInd w:val="0"/>
              <w:rPr>
                <w:rFonts w:ascii="Courier New" w:hAnsi="Courier New" w:cs="Courier New"/>
                <w:color w:val="0000FF"/>
                <w:sz w:val="16"/>
                <w:szCs w:val="16"/>
                <w:highlight w:val="white"/>
              </w:rPr>
            </w:pPr>
            <w:r w:rsidRPr="00682CDA">
              <w:rPr>
                <w:rFonts w:ascii="Courier New" w:hAnsi="Courier New" w:cs="Courier New"/>
                <w:color w:val="000000"/>
                <w:sz w:val="16"/>
                <w:szCs w:val="16"/>
                <w:highlight w:val="white"/>
              </w:rPr>
              <w:t xml:space="preserve">   </w:t>
            </w:r>
            <w:r w:rsidRPr="00682CDA">
              <w:rPr>
                <w:rFonts w:ascii="Courier New" w:hAnsi="Courier New" w:cs="Courier New"/>
                <w:color w:val="0000FF"/>
                <w:sz w:val="16"/>
                <w:szCs w:val="16"/>
                <w:highlight w:val="white"/>
              </w:rPr>
              <w:t>&lt;</w:t>
            </w:r>
            <w:proofErr w:type="spellStart"/>
            <w:r w:rsidRPr="00682CDA">
              <w:rPr>
                <w:rFonts w:ascii="Courier New" w:hAnsi="Courier New" w:cs="Courier New"/>
                <w:color w:val="800000"/>
                <w:sz w:val="16"/>
                <w:szCs w:val="16"/>
                <w:highlight w:val="white"/>
              </w:rPr>
              <w:t>cbc:PaymentMeansCode</w:t>
            </w:r>
            <w:proofErr w:type="spellEnd"/>
            <w:ins w:id="644" w:author="Georg Birgisson" w:date="2021-10-12T10:12:00Z">
              <w:r w:rsidR="00A808CA">
                <w:rPr>
                  <w:rFonts w:ascii="Courier New" w:hAnsi="Courier New" w:cs="Courier New"/>
                  <w:color w:val="800000"/>
                  <w:sz w:val="16"/>
                  <w:szCs w:val="16"/>
                  <w:highlight w:val="white"/>
                </w:rPr>
                <w:t xml:space="preserve"> </w:t>
              </w:r>
            </w:ins>
            <w:del w:id="645" w:author="Georg Birgisson" w:date="2021-10-12T10:12:00Z">
              <w:r w:rsidDel="00A808CA">
                <w:rPr>
                  <w:rFonts w:ascii="Courier New" w:hAnsi="Courier New" w:cs="Courier New"/>
                  <w:color w:val="800000"/>
                  <w:sz w:val="16"/>
                  <w:szCs w:val="16"/>
                  <w:highlight w:val="white"/>
                </w:rPr>
                <w:br/>
                <w:delText xml:space="preserve">       </w:delText>
              </w:r>
              <w:r w:rsidRPr="00682CDA" w:rsidDel="00A808CA">
                <w:rPr>
                  <w:rFonts w:ascii="Courier New" w:hAnsi="Courier New" w:cs="Courier New"/>
                  <w:color w:val="FF0000"/>
                  <w:sz w:val="16"/>
                  <w:szCs w:val="16"/>
                  <w:highlight w:val="white"/>
                </w:rPr>
                <w:delText xml:space="preserve"> </w:delText>
              </w:r>
            </w:del>
            <w:proofErr w:type="spellStart"/>
            <w:r w:rsidRPr="00A808CA">
              <w:rPr>
                <w:rFonts w:ascii="Courier New" w:hAnsi="Courier New" w:cs="Courier New"/>
                <w:color w:val="002060"/>
                <w:sz w:val="16"/>
                <w:szCs w:val="16"/>
                <w:rPrChange w:id="646" w:author="Georg Birgisson" w:date="2021-10-12T10:12:00Z">
                  <w:rPr>
                    <w:rFonts w:ascii="Courier New" w:hAnsi="Courier New" w:cs="Courier New"/>
                    <w:color w:val="FF0000"/>
                    <w:sz w:val="16"/>
                    <w:szCs w:val="16"/>
                    <w:highlight w:val="white"/>
                  </w:rPr>
                </w:rPrChange>
              </w:rPr>
              <w:t>name</w:t>
            </w:r>
            <w:proofErr w:type="spellEnd"/>
            <w:r w:rsidRPr="00682CDA">
              <w:rPr>
                <w:rFonts w:ascii="Courier New" w:hAnsi="Courier New" w:cs="Courier New"/>
                <w:color w:val="0000FF"/>
                <w:sz w:val="16"/>
                <w:szCs w:val="16"/>
                <w:highlight w:val="white"/>
              </w:rPr>
              <w:t>="</w:t>
            </w:r>
            <w:r w:rsidR="00B84041">
              <w:rPr>
                <w:rFonts w:ascii="Courier New" w:hAnsi="Courier New" w:cs="Courier New"/>
                <w:color w:val="000000"/>
                <w:sz w:val="16"/>
                <w:szCs w:val="16"/>
                <w:highlight w:val="white"/>
              </w:rPr>
              <w:t>IBAN</w:t>
            </w:r>
            <w:r w:rsidRPr="00682CDA">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t xml:space="preserve">   </w:t>
            </w:r>
            <w:del w:id="647" w:author="Georg Birgisson" w:date="2021-10-12T10:12:00Z">
              <w:r w:rsidDel="00A808CA">
                <w:rPr>
                  <w:rFonts w:ascii="Courier New" w:hAnsi="Courier New" w:cs="Courier New"/>
                  <w:color w:val="0000FF"/>
                  <w:sz w:val="16"/>
                  <w:szCs w:val="16"/>
                  <w:highlight w:val="white"/>
                </w:rPr>
                <w:delText xml:space="preserve">     </w:delText>
              </w:r>
            </w:del>
            <w:r>
              <w:rPr>
                <w:rFonts w:ascii="Courier New" w:hAnsi="Courier New" w:cs="Courier New"/>
                <w:color w:val="000000"/>
                <w:sz w:val="16"/>
                <w:szCs w:val="16"/>
                <w:highlight w:val="white"/>
              </w:rPr>
              <w:t>58</w:t>
            </w:r>
            <w:r w:rsidRPr="00682CDA">
              <w:rPr>
                <w:rFonts w:ascii="Courier New" w:hAnsi="Courier New" w:cs="Courier New"/>
                <w:color w:val="0000FF"/>
                <w:sz w:val="16"/>
                <w:szCs w:val="16"/>
                <w:highlight w:val="white"/>
              </w:rPr>
              <w:t>&lt;/</w:t>
            </w:r>
            <w:proofErr w:type="spellStart"/>
            <w:r w:rsidRPr="00682CDA">
              <w:rPr>
                <w:rFonts w:ascii="Courier New" w:hAnsi="Courier New" w:cs="Courier New"/>
                <w:color w:val="800000"/>
                <w:sz w:val="16"/>
                <w:szCs w:val="16"/>
                <w:highlight w:val="white"/>
              </w:rPr>
              <w:t>cbc:PaymentMeansCode</w:t>
            </w:r>
            <w:proofErr w:type="spellEnd"/>
            <w:r w:rsidRPr="00682CDA">
              <w:rPr>
                <w:rFonts w:ascii="Courier New" w:hAnsi="Courier New" w:cs="Courier New"/>
                <w:color w:val="0000FF"/>
                <w:sz w:val="16"/>
                <w:szCs w:val="16"/>
                <w:highlight w:val="white"/>
              </w:rPr>
              <w:t>&gt;</w:t>
            </w:r>
          </w:p>
        </w:tc>
        <w:tc>
          <w:tcPr>
            <w:tcW w:w="1984" w:type="dxa"/>
          </w:tcPr>
          <w:p w14:paraId="7710E6AF" w14:textId="1ED558F6" w:rsidR="00B43099" w:rsidDel="00A808CA" w:rsidRDefault="00B43099" w:rsidP="0061615A">
            <w:pPr>
              <w:tabs>
                <w:tab w:val="left" w:pos="284"/>
                <w:tab w:val="left" w:pos="567"/>
                <w:tab w:val="left" w:pos="851"/>
                <w:tab w:val="left" w:pos="1134"/>
                <w:tab w:val="left" w:pos="1418"/>
                <w:tab w:val="left" w:pos="1701"/>
              </w:tabs>
              <w:autoSpaceDE w:val="0"/>
              <w:autoSpaceDN w:val="0"/>
              <w:adjustRightInd w:val="0"/>
              <w:rPr>
                <w:del w:id="648" w:author="Georg Birgisson" w:date="2021-10-12T10:12:00Z"/>
                <w:rFonts w:ascii="Courier New" w:hAnsi="Courier New" w:cs="Courier New"/>
                <w:sz w:val="16"/>
                <w:szCs w:val="16"/>
                <w:highlight w:val="white"/>
              </w:rPr>
            </w:pPr>
          </w:p>
          <w:p w14:paraId="5E6EB604"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Heiti greiðslumáta</w:t>
            </w:r>
          </w:p>
          <w:p w14:paraId="5849ADC4"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roofErr w:type="spellStart"/>
            <w:r>
              <w:rPr>
                <w:rFonts w:ascii="Courier New" w:hAnsi="Courier New" w:cs="Courier New"/>
                <w:sz w:val="16"/>
                <w:szCs w:val="16"/>
                <w:highlight w:val="white"/>
              </w:rPr>
              <w:t>Kóti</w:t>
            </w:r>
            <w:proofErr w:type="spellEnd"/>
            <w:r>
              <w:rPr>
                <w:rFonts w:ascii="Courier New" w:hAnsi="Courier New" w:cs="Courier New"/>
                <w:sz w:val="16"/>
                <w:szCs w:val="16"/>
                <w:highlight w:val="white"/>
              </w:rPr>
              <w:t xml:space="preserve"> greiðslumáta</w:t>
            </w:r>
          </w:p>
        </w:tc>
        <w:tc>
          <w:tcPr>
            <w:tcW w:w="851" w:type="dxa"/>
          </w:tcPr>
          <w:p w14:paraId="1D9C0AC7" w14:textId="79C29F8B" w:rsidR="00B43099" w:rsidDel="00A808CA" w:rsidRDefault="00B43099" w:rsidP="0061615A">
            <w:pPr>
              <w:tabs>
                <w:tab w:val="left" w:pos="284"/>
                <w:tab w:val="left" w:pos="567"/>
                <w:tab w:val="left" w:pos="851"/>
                <w:tab w:val="left" w:pos="1134"/>
                <w:tab w:val="left" w:pos="1418"/>
                <w:tab w:val="left" w:pos="1701"/>
              </w:tabs>
              <w:autoSpaceDE w:val="0"/>
              <w:autoSpaceDN w:val="0"/>
              <w:adjustRightInd w:val="0"/>
              <w:rPr>
                <w:del w:id="649" w:author="Georg Birgisson" w:date="2021-10-12T10:12:00Z"/>
                <w:rFonts w:ascii="Courier New" w:hAnsi="Courier New" w:cs="Courier New"/>
                <w:sz w:val="16"/>
                <w:szCs w:val="16"/>
                <w:highlight w:val="white"/>
              </w:rPr>
            </w:pPr>
          </w:p>
          <w:p w14:paraId="06562E37"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r>
              <w:rPr>
                <w:rFonts w:ascii="Courier New" w:hAnsi="Courier New" w:cs="Courier New"/>
                <w:sz w:val="16"/>
                <w:szCs w:val="16"/>
                <w:highlight w:val="white"/>
              </w:rPr>
              <w:br/>
              <w:t>1..1</w:t>
            </w:r>
          </w:p>
        </w:tc>
        <w:tc>
          <w:tcPr>
            <w:tcW w:w="952" w:type="dxa"/>
          </w:tcPr>
          <w:p w14:paraId="3337B71E" w14:textId="3A6F90F5" w:rsidR="00B43099" w:rsidDel="00A808CA" w:rsidRDefault="00B43099" w:rsidP="0061615A">
            <w:pPr>
              <w:tabs>
                <w:tab w:val="left" w:pos="284"/>
                <w:tab w:val="left" w:pos="567"/>
                <w:tab w:val="left" w:pos="851"/>
                <w:tab w:val="left" w:pos="1134"/>
                <w:tab w:val="left" w:pos="1418"/>
                <w:tab w:val="left" w:pos="1701"/>
              </w:tabs>
              <w:autoSpaceDE w:val="0"/>
              <w:autoSpaceDN w:val="0"/>
              <w:adjustRightInd w:val="0"/>
              <w:rPr>
                <w:del w:id="650" w:author="Georg Birgisson" w:date="2021-10-12T10:12:00Z"/>
                <w:rFonts w:ascii="Courier New" w:hAnsi="Courier New" w:cs="Courier New"/>
                <w:sz w:val="16"/>
                <w:szCs w:val="16"/>
                <w:highlight w:val="white"/>
              </w:rPr>
            </w:pPr>
          </w:p>
          <w:p w14:paraId="7B78CA25"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BT-82</w:t>
            </w:r>
            <w:r>
              <w:rPr>
                <w:rFonts w:ascii="Courier New" w:hAnsi="Courier New" w:cs="Courier New"/>
                <w:sz w:val="16"/>
                <w:szCs w:val="16"/>
                <w:highlight w:val="white"/>
              </w:rPr>
              <w:br/>
              <w:t>BT-81</w:t>
            </w:r>
          </w:p>
        </w:tc>
      </w:tr>
      <w:tr w:rsidR="001B6AE1" w:rsidRPr="00BB5173" w14:paraId="6795C060" w14:textId="77777777" w:rsidTr="0061615A">
        <w:tc>
          <w:tcPr>
            <w:tcW w:w="5699" w:type="dxa"/>
          </w:tcPr>
          <w:p w14:paraId="65A3268C"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Pr>
                <w:rFonts w:ascii="Courier New" w:hAnsi="Courier New" w:cs="Courier New"/>
                <w:color w:val="000000"/>
                <w:sz w:val="16"/>
                <w:szCs w:val="16"/>
                <w:highlight w:val="white"/>
              </w:rPr>
              <w:t xml:space="preserve">   </w:t>
            </w:r>
            <w:r w:rsidRPr="00BB5173">
              <w:rPr>
                <w:rFonts w:ascii="Courier New" w:hAnsi="Courier New" w:cs="Courier New"/>
                <w:color w:val="0000FF"/>
                <w:sz w:val="16"/>
                <w:szCs w:val="16"/>
                <w:highlight w:val="white"/>
              </w:rPr>
              <w:t>&lt;</w:t>
            </w:r>
            <w:proofErr w:type="spellStart"/>
            <w:r w:rsidRPr="00BB5173">
              <w:rPr>
                <w:rFonts w:ascii="Courier New" w:hAnsi="Courier New" w:cs="Courier New"/>
                <w:color w:val="800000"/>
                <w:sz w:val="16"/>
                <w:szCs w:val="16"/>
                <w:highlight w:val="white"/>
              </w:rPr>
              <w:t>cac:PayeeFinancialAccount</w:t>
            </w:r>
            <w:proofErr w:type="spellEnd"/>
            <w:r w:rsidRPr="00BB5173">
              <w:rPr>
                <w:rFonts w:ascii="Courier New" w:hAnsi="Courier New" w:cs="Courier New"/>
                <w:color w:val="0000FF"/>
                <w:sz w:val="16"/>
                <w:szCs w:val="16"/>
                <w:highlight w:val="white"/>
              </w:rPr>
              <w:t>&gt;</w:t>
            </w:r>
          </w:p>
        </w:tc>
        <w:tc>
          <w:tcPr>
            <w:tcW w:w="1984" w:type="dxa"/>
          </w:tcPr>
          <w:p w14:paraId="3F0ABFFF"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1A746C23" w14:textId="310A3551" w:rsidR="001B6AE1" w:rsidRPr="00BB5173" w:rsidRDefault="000A2A53"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52" w:type="dxa"/>
          </w:tcPr>
          <w:p w14:paraId="7F652DAA"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1B6AE1" w:rsidRPr="00BB5173" w14:paraId="634DC519" w14:textId="77777777" w:rsidTr="0061615A">
        <w:tc>
          <w:tcPr>
            <w:tcW w:w="5699" w:type="dxa"/>
          </w:tcPr>
          <w:p w14:paraId="7702192F" w14:textId="40E1663D"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r w:rsidRPr="00BB5173">
              <w:rPr>
                <w:rFonts w:ascii="Courier New" w:hAnsi="Courier New" w:cs="Courier New"/>
                <w:color w:val="0000FF"/>
                <w:sz w:val="16"/>
                <w:szCs w:val="16"/>
                <w:highlight w:val="white"/>
              </w:rPr>
              <w:t>&lt;</w:t>
            </w:r>
            <w:proofErr w:type="spellStart"/>
            <w:r w:rsidRPr="00BB5173">
              <w:rPr>
                <w:rFonts w:ascii="Courier New" w:hAnsi="Courier New" w:cs="Courier New"/>
                <w:color w:val="800000"/>
                <w:sz w:val="16"/>
                <w:szCs w:val="16"/>
                <w:highlight w:val="white"/>
              </w:rPr>
              <w:t>cbc:ID</w:t>
            </w:r>
            <w:proofErr w:type="spellEnd"/>
            <w:r w:rsidRPr="00BB5173">
              <w:rPr>
                <w:rFonts w:ascii="Courier New" w:hAnsi="Courier New" w:cs="Courier New"/>
                <w:color w:val="0000FF"/>
                <w:sz w:val="16"/>
                <w:szCs w:val="16"/>
                <w:highlight w:val="white"/>
              </w:rPr>
              <w:t>&gt;</w:t>
            </w:r>
            <w:r w:rsidR="00CC6987" w:rsidRPr="00A808CA">
              <w:rPr>
                <w:rFonts w:ascii="Courier New" w:hAnsi="Courier New" w:cs="Courier New"/>
                <w:bCs/>
                <w:color w:val="000000"/>
                <w:sz w:val="16"/>
                <w:szCs w:val="16"/>
                <w:highlight w:val="white"/>
                <w:rPrChange w:id="651" w:author="Georg Birgisson" w:date="2021-10-12T10:12:00Z">
                  <w:rPr>
                    <w:rFonts w:ascii="Courier New" w:hAnsi="Courier New" w:cs="Courier New"/>
                    <w:b/>
                    <w:color w:val="000000"/>
                    <w:sz w:val="16"/>
                    <w:szCs w:val="16"/>
                    <w:highlight w:val="white"/>
                  </w:rPr>
                </w:rPrChange>
              </w:rPr>
              <w:t>IS990001260000015203092370</w:t>
            </w:r>
            <w:r w:rsidRPr="00BB5173">
              <w:rPr>
                <w:rFonts w:ascii="Courier New" w:hAnsi="Courier New" w:cs="Courier New"/>
                <w:color w:val="0000FF"/>
                <w:sz w:val="16"/>
                <w:szCs w:val="16"/>
                <w:highlight w:val="white"/>
              </w:rPr>
              <w:t>&lt;/</w:t>
            </w:r>
            <w:proofErr w:type="spellStart"/>
            <w:r w:rsidRPr="00BB5173">
              <w:rPr>
                <w:rFonts w:ascii="Courier New" w:hAnsi="Courier New" w:cs="Courier New"/>
                <w:color w:val="800000"/>
                <w:sz w:val="16"/>
                <w:szCs w:val="16"/>
                <w:highlight w:val="white"/>
              </w:rPr>
              <w:t>cbc:ID</w:t>
            </w:r>
            <w:proofErr w:type="spellEnd"/>
            <w:r w:rsidRPr="00BB5173">
              <w:rPr>
                <w:rFonts w:ascii="Courier New" w:hAnsi="Courier New" w:cs="Courier New"/>
                <w:color w:val="0000FF"/>
                <w:sz w:val="16"/>
                <w:szCs w:val="16"/>
                <w:highlight w:val="white"/>
              </w:rPr>
              <w:t>&gt;</w:t>
            </w:r>
          </w:p>
        </w:tc>
        <w:tc>
          <w:tcPr>
            <w:tcW w:w="1984" w:type="dxa"/>
          </w:tcPr>
          <w:p w14:paraId="268D1903" w14:textId="51A8B638" w:rsidR="001B6AE1" w:rsidRPr="00BB5173" w:rsidRDefault="00CC6987"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D26E2F">
              <w:rPr>
                <w:rFonts w:ascii="Courier New" w:hAnsi="Courier New" w:cs="Courier New"/>
                <w:color w:val="000000"/>
                <w:sz w:val="16"/>
                <w:szCs w:val="16"/>
                <w:highlight w:val="white"/>
              </w:rPr>
              <w:t>IBAN númer</w:t>
            </w:r>
          </w:p>
        </w:tc>
        <w:tc>
          <w:tcPr>
            <w:tcW w:w="851" w:type="dxa"/>
          </w:tcPr>
          <w:p w14:paraId="0E05422A" w14:textId="3E39843D" w:rsidR="001B6AE1" w:rsidRPr="00BB5173" w:rsidRDefault="000A2A53"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w:t>
            </w:r>
            <w:r w:rsidR="001B6AE1">
              <w:rPr>
                <w:rFonts w:ascii="Courier New" w:hAnsi="Courier New" w:cs="Courier New"/>
                <w:sz w:val="16"/>
                <w:szCs w:val="16"/>
                <w:highlight w:val="white"/>
              </w:rPr>
              <w:t>..1</w:t>
            </w:r>
          </w:p>
        </w:tc>
        <w:tc>
          <w:tcPr>
            <w:tcW w:w="952" w:type="dxa"/>
          </w:tcPr>
          <w:p w14:paraId="7AC7EFF7" w14:textId="2AFC370B"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w:t>
            </w:r>
            <w:r w:rsidR="009D22E8">
              <w:rPr>
                <w:rFonts w:ascii="Courier New" w:hAnsi="Courier New" w:cs="Courier New"/>
                <w:sz w:val="16"/>
                <w:szCs w:val="16"/>
                <w:highlight w:val="white"/>
              </w:rPr>
              <w:t>4</w:t>
            </w:r>
          </w:p>
        </w:tc>
      </w:tr>
      <w:tr w:rsidR="001B6AE1" w:rsidRPr="00BB5173" w14:paraId="734417E6" w14:textId="77777777" w:rsidTr="0061615A">
        <w:tc>
          <w:tcPr>
            <w:tcW w:w="5699" w:type="dxa"/>
          </w:tcPr>
          <w:p w14:paraId="398F3F5A"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Pr>
                <w:rFonts w:ascii="Courier New" w:hAnsi="Courier New" w:cs="Courier New"/>
                <w:color w:val="000000"/>
                <w:sz w:val="16"/>
                <w:szCs w:val="16"/>
                <w:highlight w:val="white"/>
              </w:rPr>
              <w:t xml:space="preserve">   </w:t>
            </w:r>
            <w:r w:rsidRPr="00BB5173">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proofErr w:type="spellStart"/>
            <w:r w:rsidRPr="00BB5173">
              <w:rPr>
                <w:rFonts w:ascii="Courier New" w:hAnsi="Courier New" w:cs="Courier New"/>
                <w:color w:val="800000"/>
                <w:sz w:val="16"/>
                <w:szCs w:val="16"/>
                <w:highlight w:val="white"/>
              </w:rPr>
              <w:t>cac:PayeeFinancialAccount</w:t>
            </w:r>
            <w:proofErr w:type="spellEnd"/>
            <w:r w:rsidRPr="00BB5173">
              <w:rPr>
                <w:rFonts w:ascii="Courier New" w:hAnsi="Courier New" w:cs="Courier New"/>
                <w:color w:val="0000FF"/>
                <w:sz w:val="16"/>
                <w:szCs w:val="16"/>
                <w:highlight w:val="white"/>
              </w:rPr>
              <w:t>&gt;</w:t>
            </w:r>
          </w:p>
        </w:tc>
        <w:tc>
          <w:tcPr>
            <w:tcW w:w="1984" w:type="dxa"/>
          </w:tcPr>
          <w:p w14:paraId="477E2F6B"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4EEDFFE6"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1B7F0734"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1B6AE1" w:rsidRPr="00BB5173" w14:paraId="23A21C9F" w14:textId="77777777" w:rsidTr="0061615A">
        <w:tc>
          <w:tcPr>
            <w:tcW w:w="5699" w:type="dxa"/>
          </w:tcPr>
          <w:p w14:paraId="1655D3BC"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proofErr w:type="spellStart"/>
            <w:r w:rsidRPr="00C53E17">
              <w:rPr>
                <w:rFonts w:ascii="Courier New" w:hAnsi="Courier New" w:cs="Courier New"/>
                <w:color w:val="800000"/>
                <w:sz w:val="16"/>
                <w:szCs w:val="16"/>
                <w:highlight w:val="white"/>
              </w:rPr>
              <w:t>cbc:PaymentMeans</w:t>
            </w:r>
            <w:proofErr w:type="spellEnd"/>
            <w:r w:rsidRPr="00C53E17">
              <w:rPr>
                <w:rFonts w:ascii="Courier New" w:hAnsi="Courier New" w:cs="Courier New"/>
                <w:color w:val="0000FF"/>
                <w:sz w:val="16"/>
                <w:szCs w:val="16"/>
                <w:highlight w:val="white"/>
              </w:rPr>
              <w:t>&gt;</w:t>
            </w:r>
          </w:p>
        </w:tc>
        <w:tc>
          <w:tcPr>
            <w:tcW w:w="1984" w:type="dxa"/>
          </w:tcPr>
          <w:p w14:paraId="75A88C77"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5E21A1C5"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4B47FC2D"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4F7958EA" w14:textId="31E46F2E" w:rsidR="00435CEB" w:rsidRDefault="00435CEB" w:rsidP="00435CEB">
      <w:pPr>
        <w:pStyle w:val="BodyText"/>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435CEB" w:rsidRPr="00DD76FE" w14:paraId="02B2D370" w14:textId="77777777" w:rsidTr="00435CEB">
        <w:tc>
          <w:tcPr>
            <w:tcW w:w="6095" w:type="dxa"/>
            <w:tcBorders>
              <w:top w:val="single" w:sz="4" w:space="0" w:color="000000"/>
              <w:left w:val="single" w:sz="4" w:space="0" w:color="000000"/>
              <w:bottom w:val="single" w:sz="4" w:space="0" w:color="000000"/>
              <w:right w:val="single" w:sz="4" w:space="0" w:color="000000"/>
            </w:tcBorders>
          </w:tcPr>
          <w:p w14:paraId="58CD4602" w14:textId="77777777" w:rsidR="00435CEB" w:rsidRPr="00DD76FE" w:rsidRDefault="00435CEB" w:rsidP="00DD76FE">
            <w:pPr>
              <w:pStyle w:val="BodyText"/>
              <w:spacing w:after="0"/>
              <w:rPr>
                <w:b/>
                <w:highlight w:val="white"/>
              </w:rPr>
            </w:pPr>
            <w:r w:rsidRPr="00DD76FE">
              <w:rPr>
                <w:b/>
                <w:highlight w:val="white"/>
              </w:rPr>
              <w:t>Regla</w:t>
            </w:r>
          </w:p>
        </w:tc>
        <w:tc>
          <w:tcPr>
            <w:tcW w:w="2439" w:type="dxa"/>
            <w:tcBorders>
              <w:top w:val="single" w:sz="4" w:space="0" w:color="000000"/>
              <w:left w:val="single" w:sz="4" w:space="0" w:color="000000"/>
              <w:bottom w:val="single" w:sz="4" w:space="0" w:color="000000"/>
              <w:right w:val="single" w:sz="4" w:space="0" w:color="000000"/>
            </w:tcBorders>
          </w:tcPr>
          <w:p w14:paraId="5603A952" w14:textId="77777777" w:rsidR="00435CEB" w:rsidRPr="00DD76FE" w:rsidRDefault="00435CEB" w:rsidP="00DD76FE">
            <w:pPr>
              <w:pStyle w:val="BodyText"/>
              <w:spacing w:after="0"/>
              <w:rPr>
                <w:b/>
                <w:highlight w:val="white"/>
              </w:rPr>
            </w:pPr>
            <w:r w:rsidRPr="00DD76FE">
              <w:rPr>
                <w:b/>
                <w:highlight w:val="white"/>
              </w:rPr>
              <w:t>Kenni</w:t>
            </w:r>
          </w:p>
        </w:tc>
        <w:tc>
          <w:tcPr>
            <w:tcW w:w="992" w:type="dxa"/>
            <w:tcBorders>
              <w:top w:val="single" w:sz="4" w:space="0" w:color="000000"/>
              <w:left w:val="single" w:sz="4" w:space="0" w:color="000000"/>
              <w:bottom w:val="single" w:sz="4" w:space="0" w:color="000000"/>
              <w:right w:val="single" w:sz="4" w:space="0" w:color="000000"/>
            </w:tcBorders>
          </w:tcPr>
          <w:p w14:paraId="65838C86" w14:textId="77777777" w:rsidR="00435CEB" w:rsidRPr="00DD76FE" w:rsidRDefault="00435CEB" w:rsidP="00DD76FE">
            <w:pPr>
              <w:pStyle w:val="BodyText"/>
              <w:spacing w:after="0"/>
              <w:rPr>
                <w:b/>
                <w:highlight w:val="white"/>
              </w:rPr>
            </w:pPr>
            <w:r w:rsidRPr="00DD76FE">
              <w:rPr>
                <w:b/>
                <w:highlight w:val="white"/>
              </w:rPr>
              <w:t>Vægi</w:t>
            </w:r>
          </w:p>
        </w:tc>
      </w:tr>
      <w:tr w:rsidR="00435CEB" w:rsidRPr="00DD76FE" w14:paraId="246D4829" w14:textId="77777777" w:rsidTr="00435CEB">
        <w:tc>
          <w:tcPr>
            <w:tcW w:w="6095" w:type="dxa"/>
            <w:tcBorders>
              <w:top w:val="single" w:sz="4" w:space="0" w:color="000000"/>
              <w:left w:val="single" w:sz="4" w:space="0" w:color="000000"/>
              <w:bottom w:val="single" w:sz="4" w:space="0" w:color="000000"/>
              <w:right w:val="single" w:sz="4" w:space="0" w:color="000000"/>
            </w:tcBorders>
          </w:tcPr>
          <w:p w14:paraId="7AFB346E" w14:textId="77777777" w:rsidR="00435CEB" w:rsidRPr="00DD76FE" w:rsidRDefault="00435CEB" w:rsidP="00DD76FE">
            <w:pPr>
              <w:pStyle w:val="BodyText"/>
              <w:spacing w:after="0"/>
              <w:rPr>
                <w:highlight w:val="white"/>
              </w:rPr>
            </w:pPr>
            <w:r w:rsidRPr="00DD76FE">
              <w:rPr>
                <w:highlight w:val="white"/>
              </w:rPr>
              <w:t>Ef greiðslumáti (BT-81) er SEPA millifærsla, innlend millifærsla eða önnur alþjóðleg millifærsla þá skal númer bankareiknings (BT-84) koma fram.</w:t>
            </w:r>
          </w:p>
        </w:tc>
        <w:tc>
          <w:tcPr>
            <w:tcW w:w="2439" w:type="dxa"/>
            <w:tcBorders>
              <w:top w:val="single" w:sz="4" w:space="0" w:color="000000"/>
              <w:left w:val="single" w:sz="4" w:space="0" w:color="000000"/>
              <w:bottom w:val="single" w:sz="4" w:space="0" w:color="000000"/>
              <w:right w:val="single" w:sz="4" w:space="0" w:color="000000"/>
            </w:tcBorders>
          </w:tcPr>
          <w:p w14:paraId="12175FDE" w14:textId="77777777" w:rsidR="00435CEB" w:rsidRPr="00DD76FE" w:rsidRDefault="00435CEB" w:rsidP="00DD76FE">
            <w:pPr>
              <w:pStyle w:val="BodyText"/>
              <w:spacing w:after="0"/>
              <w:rPr>
                <w:highlight w:val="white"/>
              </w:rPr>
            </w:pPr>
            <w:r w:rsidRPr="00DD76FE">
              <w:rPr>
                <w:highlight w:val="white"/>
              </w:rPr>
              <w:t>BR-61</w:t>
            </w:r>
          </w:p>
        </w:tc>
        <w:tc>
          <w:tcPr>
            <w:tcW w:w="992" w:type="dxa"/>
            <w:tcBorders>
              <w:top w:val="single" w:sz="4" w:space="0" w:color="000000"/>
              <w:left w:val="single" w:sz="4" w:space="0" w:color="000000"/>
              <w:bottom w:val="single" w:sz="4" w:space="0" w:color="000000"/>
              <w:right w:val="single" w:sz="4" w:space="0" w:color="000000"/>
            </w:tcBorders>
          </w:tcPr>
          <w:p w14:paraId="25C57D86" w14:textId="77777777" w:rsidR="00435CEB" w:rsidRPr="00DD76FE" w:rsidRDefault="00435CEB" w:rsidP="00DD76FE">
            <w:pPr>
              <w:pStyle w:val="BodyText"/>
              <w:spacing w:after="0"/>
              <w:rPr>
                <w:highlight w:val="white"/>
              </w:rPr>
            </w:pPr>
            <w:r w:rsidRPr="00DD76FE">
              <w:rPr>
                <w:highlight w:val="white"/>
              </w:rPr>
              <w:t>fatal</w:t>
            </w:r>
          </w:p>
        </w:tc>
      </w:tr>
    </w:tbl>
    <w:p w14:paraId="6D848B49" w14:textId="58730450" w:rsidR="00955852" w:rsidRPr="00D26E2F" w:rsidRDefault="00035A9A" w:rsidP="005F41D3">
      <w:pPr>
        <w:pStyle w:val="Heading4"/>
      </w:pPr>
      <w:r w:rsidRPr="00D26E2F">
        <w:t>Millifærsla SWIFT</w:t>
      </w:r>
    </w:p>
    <w:p w14:paraId="10E07306" w14:textId="5398524F" w:rsidR="00035A9A" w:rsidRDefault="00D8298F" w:rsidP="00AB6E8B">
      <w:pPr>
        <w:pStyle w:val="BodyText"/>
      </w:pPr>
      <w:r>
        <w:t>Seljandi</w:t>
      </w:r>
      <w:r w:rsidR="00651014" w:rsidRPr="00D26E2F">
        <w:t xml:space="preserve"> </w:t>
      </w:r>
      <w:r w:rsidR="00035A9A" w:rsidRPr="00D26E2F">
        <w:t xml:space="preserve"> fer fram á að kaupandi greiði tilgreinda upphæð með millifærslu inn á reikning sinn eða anna</w:t>
      </w:r>
      <w:r w:rsidR="00826A24" w:rsidRPr="00D26E2F">
        <w:t>n reikning</w:t>
      </w:r>
      <w:r w:rsidR="00035A9A" w:rsidRPr="00D26E2F">
        <w:t xml:space="preserve"> sem seljan</w:t>
      </w:r>
      <w:r w:rsidR="00826A24" w:rsidRPr="00D26E2F">
        <w:t xml:space="preserve">di ákveður. </w:t>
      </w:r>
      <w:r w:rsidR="00651014" w:rsidRPr="00D26E2F">
        <w:t xml:space="preserve">Gert er </w:t>
      </w:r>
      <w:r w:rsidR="00035A9A" w:rsidRPr="00D26E2F">
        <w:t>ráð fyrir að kaupandi noti alþjóðlega SWIFT millifærslukerfið og eru greiðsluupplýsingar miðaðar við þarfir þess</w:t>
      </w:r>
      <w:r w:rsidR="00826A24" w:rsidRPr="00D26E2F">
        <w:t xml:space="preserve"> kerfis</w:t>
      </w:r>
      <w:r w:rsidR="00035A9A" w:rsidRPr="00D26E2F">
        <w:t xml:space="preserve">. </w:t>
      </w:r>
      <w:r w:rsidR="00651014" w:rsidRPr="00D26E2F">
        <w:t>Innan</w:t>
      </w:r>
      <w:r w:rsidR="00035A9A" w:rsidRPr="00D26E2F">
        <w:t xml:space="preserve"> Ísland</w:t>
      </w:r>
      <w:r w:rsidR="00651014" w:rsidRPr="00D26E2F">
        <w:t>s</w:t>
      </w:r>
      <w:r w:rsidR="00035A9A" w:rsidRPr="00D26E2F">
        <w:t xml:space="preserve"> er </w:t>
      </w:r>
      <w:r w:rsidR="00651014" w:rsidRPr="00D26E2F">
        <w:t>þetta millifærslukerfi</w:t>
      </w:r>
      <w:r w:rsidR="00035A9A" w:rsidRPr="00D26E2F">
        <w:t xml:space="preserve"> yfirleitt ekki not</w:t>
      </w:r>
      <w:r w:rsidR="00DD1F11">
        <w:t>a</w:t>
      </w:r>
      <w:r w:rsidR="00035A9A" w:rsidRPr="00D26E2F">
        <w:t xml:space="preserve">ð því RB millifærslukerfið </w:t>
      </w:r>
      <w:r w:rsidR="00651014" w:rsidRPr="00D26E2F">
        <w:t>er talið</w:t>
      </w:r>
      <w:r w:rsidR="00035A9A" w:rsidRPr="00D26E2F">
        <w:t xml:space="preserve"> hagkvæmara. </w:t>
      </w:r>
      <w:ins w:id="652" w:author="Georg Birgisson" w:date="2021-10-12T10:14:00Z">
        <w:r w:rsidR="00A808CA">
          <w:t>SWIFT er oft notað í millilandaviðskiptum.</w:t>
        </w:r>
      </w:ins>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51"/>
        <w:gridCol w:w="952"/>
      </w:tblGrid>
      <w:tr w:rsidR="001B6AE1" w:rsidRPr="00491DE5" w14:paraId="61CC9A7E" w14:textId="77777777" w:rsidTr="0061615A">
        <w:tc>
          <w:tcPr>
            <w:tcW w:w="5699" w:type="dxa"/>
          </w:tcPr>
          <w:p w14:paraId="5D903CFB" w14:textId="77777777" w:rsidR="001B6AE1" w:rsidRPr="00491DE5"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lastRenderedPageBreak/>
              <w:t>Tag</w:t>
            </w:r>
          </w:p>
        </w:tc>
        <w:tc>
          <w:tcPr>
            <w:tcW w:w="1984" w:type="dxa"/>
          </w:tcPr>
          <w:p w14:paraId="01804A85" w14:textId="77777777" w:rsidR="001B6AE1" w:rsidRPr="0044755C"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31B781EC" w14:textId="77777777" w:rsidR="001B6AE1" w:rsidRPr="0044755C"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952" w:type="dxa"/>
          </w:tcPr>
          <w:p w14:paraId="67FFF7A6" w14:textId="77777777" w:rsidR="001B6AE1" w:rsidRPr="0044755C"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1B6AE1" w:rsidRPr="00BB5173" w14:paraId="0B5D1D86" w14:textId="77777777" w:rsidTr="0061615A">
        <w:tc>
          <w:tcPr>
            <w:tcW w:w="5699" w:type="dxa"/>
          </w:tcPr>
          <w:p w14:paraId="014FCD9C"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&lt;</w:t>
            </w:r>
            <w:proofErr w:type="spellStart"/>
            <w:r w:rsidRPr="00C53E17">
              <w:rPr>
                <w:rFonts w:ascii="Courier New" w:hAnsi="Courier New" w:cs="Courier New"/>
                <w:color w:val="800000"/>
                <w:sz w:val="16"/>
                <w:szCs w:val="16"/>
                <w:highlight w:val="white"/>
              </w:rPr>
              <w:t>cbc:PaymentMeans</w:t>
            </w:r>
            <w:proofErr w:type="spellEnd"/>
            <w:r w:rsidRPr="00C53E17">
              <w:rPr>
                <w:rFonts w:ascii="Courier New" w:hAnsi="Courier New" w:cs="Courier New"/>
                <w:color w:val="0000FF"/>
                <w:sz w:val="16"/>
                <w:szCs w:val="16"/>
                <w:highlight w:val="white"/>
              </w:rPr>
              <w:t>&gt;</w:t>
            </w:r>
          </w:p>
        </w:tc>
        <w:tc>
          <w:tcPr>
            <w:tcW w:w="1984" w:type="dxa"/>
          </w:tcPr>
          <w:p w14:paraId="6D8F9A7B"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39266575" w14:textId="233446BA" w:rsidR="001B6AE1" w:rsidRPr="00BB5173" w:rsidRDefault="000A2A53"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0..n</w:t>
            </w:r>
          </w:p>
        </w:tc>
        <w:tc>
          <w:tcPr>
            <w:tcW w:w="952" w:type="dxa"/>
          </w:tcPr>
          <w:p w14:paraId="110F19CA"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43099" w:rsidRPr="00682CDA" w14:paraId="050010A2" w14:textId="77777777" w:rsidTr="0061615A">
        <w:tc>
          <w:tcPr>
            <w:tcW w:w="5699" w:type="dxa"/>
          </w:tcPr>
          <w:p w14:paraId="70F94DF7" w14:textId="2C96D1EF" w:rsidR="00B43099" w:rsidRPr="00682CDA" w:rsidRDefault="00B43099" w:rsidP="0061615A">
            <w:pPr>
              <w:autoSpaceDE w:val="0"/>
              <w:autoSpaceDN w:val="0"/>
              <w:adjustRightInd w:val="0"/>
              <w:rPr>
                <w:rFonts w:ascii="Courier New" w:hAnsi="Courier New" w:cs="Courier New"/>
                <w:color w:val="0000FF"/>
                <w:sz w:val="16"/>
                <w:szCs w:val="16"/>
                <w:highlight w:val="white"/>
              </w:rPr>
            </w:pPr>
            <w:r w:rsidRPr="00682CDA">
              <w:rPr>
                <w:rFonts w:ascii="Courier New" w:hAnsi="Courier New" w:cs="Courier New"/>
                <w:color w:val="000000"/>
                <w:sz w:val="16"/>
                <w:szCs w:val="16"/>
                <w:highlight w:val="white"/>
              </w:rPr>
              <w:t xml:space="preserve">   </w:t>
            </w:r>
            <w:r w:rsidRPr="00682CDA">
              <w:rPr>
                <w:rFonts w:ascii="Courier New" w:hAnsi="Courier New" w:cs="Courier New"/>
                <w:color w:val="0000FF"/>
                <w:sz w:val="16"/>
                <w:szCs w:val="16"/>
                <w:highlight w:val="white"/>
              </w:rPr>
              <w:t>&lt;</w:t>
            </w:r>
            <w:proofErr w:type="spellStart"/>
            <w:r w:rsidRPr="00682CDA">
              <w:rPr>
                <w:rFonts w:ascii="Courier New" w:hAnsi="Courier New" w:cs="Courier New"/>
                <w:color w:val="800000"/>
                <w:sz w:val="16"/>
                <w:szCs w:val="16"/>
                <w:highlight w:val="white"/>
              </w:rPr>
              <w:t>cbc:PaymentMeansCode</w:t>
            </w:r>
            <w:proofErr w:type="spellEnd"/>
            <w:del w:id="653" w:author="Georg Birgisson" w:date="2021-10-12T10:15:00Z">
              <w:r w:rsidDel="00A808CA">
                <w:rPr>
                  <w:rFonts w:ascii="Courier New" w:hAnsi="Courier New" w:cs="Courier New"/>
                  <w:color w:val="800000"/>
                  <w:sz w:val="16"/>
                  <w:szCs w:val="16"/>
                  <w:highlight w:val="white"/>
                </w:rPr>
                <w:br/>
              </w:r>
            </w:del>
            <w:del w:id="654" w:author="Georg Birgisson" w:date="2021-10-12T10:16:00Z">
              <w:r w:rsidDel="00A808CA">
                <w:rPr>
                  <w:rFonts w:ascii="Courier New" w:hAnsi="Courier New" w:cs="Courier New"/>
                  <w:color w:val="800000"/>
                  <w:sz w:val="16"/>
                  <w:szCs w:val="16"/>
                  <w:highlight w:val="white"/>
                </w:rPr>
                <w:delText xml:space="preserve">       </w:delText>
              </w:r>
            </w:del>
            <w:r w:rsidRPr="00DA2C43">
              <w:rPr>
                <w:rFonts w:ascii="Courier New" w:hAnsi="Courier New" w:cs="Courier New"/>
                <w:sz w:val="16"/>
                <w:szCs w:val="16"/>
              </w:rPr>
              <w:t xml:space="preserve"> </w:t>
            </w:r>
            <w:proofErr w:type="spellStart"/>
            <w:r w:rsidRPr="00A808CA">
              <w:rPr>
                <w:rFonts w:ascii="Courier New" w:hAnsi="Courier New" w:cs="Courier New"/>
                <w:color w:val="002060"/>
                <w:sz w:val="16"/>
                <w:szCs w:val="16"/>
                <w:rPrChange w:id="655" w:author="Georg Birgisson" w:date="2021-10-12T10:14:00Z">
                  <w:rPr>
                    <w:rFonts w:ascii="Courier New" w:hAnsi="Courier New" w:cs="Courier New"/>
                    <w:color w:val="FF0000"/>
                    <w:sz w:val="16"/>
                    <w:szCs w:val="16"/>
                    <w:highlight w:val="white"/>
                  </w:rPr>
                </w:rPrChange>
              </w:rPr>
              <w:t>name</w:t>
            </w:r>
            <w:proofErr w:type="spellEnd"/>
            <w:r w:rsidRPr="00682CDA">
              <w:rPr>
                <w:rFonts w:ascii="Courier New" w:hAnsi="Courier New" w:cs="Courier New"/>
                <w:color w:val="0000FF"/>
                <w:sz w:val="16"/>
                <w:szCs w:val="16"/>
                <w:highlight w:val="white"/>
              </w:rPr>
              <w:t>="</w:t>
            </w:r>
            <w:r>
              <w:rPr>
                <w:rFonts w:ascii="Courier New" w:hAnsi="Courier New" w:cs="Courier New"/>
                <w:color w:val="000000"/>
                <w:sz w:val="16"/>
                <w:szCs w:val="16"/>
                <w:highlight w:val="white"/>
              </w:rPr>
              <w:t>SWIFT</w:t>
            </w:r>
            <w:r w:rsidRPr="00682CDA">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t xml:space="preserve">   </w:t>
            </w:r>
            <w:del w:id="656" w:author="Georg Birgisson" w:date="2021-10-12T10:16:00Z">
              <w:r w:rsidDel="00A808CA">
                <w:rPr>
                  <w:rFonts w:ascii="Courier New" w:hAnsi="Courier New" w:cs="Courier New"/>
                  <w:color w:val="0000FF"/>
                  <w:sz w:val="16"/>
                  <w:szCs w:val="16"/>
                  <w:highlight w:val="white"/>
                </w:rPr>
                <w:delText xml:space="preserve">     </w:delText>
              </w:r>
            </w:del>
            <w:r>
              <w:rPr>
                <w:rFonts w:ascii="Courier New" w:hAnsi="Courier New" w:cs="Courier New"/>
                <w:color w:val="000000"/>
                <w:sz w:val="16"/>
                <w:szCs w:val="16"/>
                <w:highlight w:val="white"/>
              </w:rPr>
              <w:t>30</w:t>
            </w:r>
            <w:r w:rsidRPr="00682CDA">
              <w:rPr>
                <w:rFonts w:ascii="Courier New" w:hAnsi="Courier New" w:cs="Courier New"/>
                <w:color w:val="0000FF"/>
                <w:sz w:val="16"/>
                <w:szCs w:val="16"/>
                <w:highlight w:val="white"/>
              </w:rPr>
              <w:t>&lt;/</w:t>
            </w:r>
            <w:proofErr w:type="spellStart"/>
            <w:r w:rsidRPr="00682CDA">
              <w:rPr>
                <w:rFonts w:ascii="Courier New" w:hAnsi="Courier New" w:cs="Courier New"/>
                <w:color w:val="800000"/>
                <w:sz w:val="16"/>
                <w:szCs w:val="16"/>
                <w:highlight w:val="white"/>
              </w:rPr>
              <w:t>cbc:PaymentMeansCode</w:t>
            </w:r>
            <w:proofErr w:type="spellEnd"/>
            <w:r w:rsidRPr="00682CDA">
              <w:rPr>
                <w:rFonts w:ascii="Courier New" w:hAnsi="Courier New" w:cs="Courier New"/>
                <w:color w:val="0000FF"/>
                <w:sz w:val="16"/>
                <w:szCs w:val="16"/>
                <w:highlight w:val="white"/>
              </w:rPr>
              <w:t>&gt;</w:t>
            </w:r>
          </w:p>
        </w:tc>
        <w:tc>
          <w:tcPr>
            <w:tcW w:w="1984" w:type="dxa"/>
          </w:tcPr>
          <w:p w14:paraId="27310254" w14:textId="31007CC4" w:rsidR="00B43099" w:rsidDel="00A808CA" w:rsidRDefault="00B43099" w:rsidP="0061615A">
            <w:pPr>
              <w:tabs>
                <w:tab w:val="left" w:pos="284"/>
                <w:tab w:val="left" w:pos="567"/>
                <w:tab w:val="left" w:pos="851"/>
                <w:tab w:val="left" w:pos="1134"/>
                <w:tab w:val="left" w:pos="1418"/>
                <w:tab w:val="left" w:pos="1701"/>
              </w:tabs>
              <w:autoSpaceDE w:val="0"/>
              <w:autoSpaceDN w:val="0"/>
              <w:adjustRightInd w:val="0"/>
              <w:rPr>
                <w:del w:id="657" w:author="Georg Birgisson" w:date="2021-10-12T10:16:00Z"/>
                <w:rFonts w:ascii="Courier New" w:hAnsi="Courier New" w:cs="Courier New"/>
                <w:sz w:val="16"/>
                <w:szCs w:val="16"/>
                <w:highlight w:val="white"/>
              </w:rPr>
            </w:pPr>
          </w:p>
          <w:p w14:paraId="1E332543"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Heiti greiðslumáta</w:t>
            </w:r>
          </w:p>
          <w:p w14:paraId="2B293F87"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roofErr w:type="spellStart"/>
            <w:r>
              <w:rPr>
                <w:rFonts w:ascii="Courier New" w:hAnsi="Courier New" w:cs="Courier New"/>
                <w:sz w:val="16"/>
                <w:szCs w:val="16"/>
                <w:highlight w:val="white"/>
              </w:rPr>
              <w:t>Kóti</w:t>
            </w:r>
            <w:proofErr w:type="spellEnd"/>
            <w:r>
              <w:rPr>
                <w:rFonts w:ascii="Courier New" w:hAnsi="Courier New" w:cs="Courier New"/>
                <w:sz w:val="16"/>
                <w:szCs w:val="16"/>
                <w:highlight w:val="white"/>
              </w:rPr>
              <w:t xml:space="preserve"> greiðslumáta</w:t>
            </w:r>
          </w:p>
        </w:tc>
        <w:tc>
          <w:tcPr>
            <w:tcW w:w="851" w:type="dxa"/>
          </w:tcPr>
          <w:p w14:paraId="6876DCC1" w14:textId="7ABF34DB" w:rsidR="00B43099" w:rsidDel="00A808CA" w:rsidRDefault="00B43099" w:rsidP="0061615A">
            <w:pPr>
              <w:tabs>
                <w:tab w:val="left" w:pos="284"/>
                <w:tab w:val="left" w:pos="567"/>
                <w:tab w:val="left" w:pos="851"/>
                <w:tab w:val="left" w:pos="1134"/>
                <w:tab w:val="left" w:pos="1418"/>
                <w:tab w:val="left" w:pos="1701"/>
              </w:tabs>
              <w:autoSpaceDE w:val="0"/>
              <w:autoSpaceDN w:val="0"/>
              <w:adjustRightInd w:val="0"/>
              <w:rPr>
                <w:del w:id="658" w:author="Georg Birgisson" w:date="2021-10-12T10:16:00Z"/>
                <w:rFonts w:ascii="Courier New" w:hAnsi="Courier New" w:cs="Courier New"/>
                <w:sz w:val="16"/>
                <w:szCs w:val="16"/>
                <w:highlight w:val="white"/>
              </w:rPr>
            </w:pPr>
          </w:p>
          <w:p w14:paraId="32FFD997"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r>
              <w:rPr>
                <w:rFonts w:ascii="Courier New" w:hAnsi="Courier New" w:cs="Courier New"/>
                <w:sz w:val="16"/>
                <w:szCs w:val="16"/>
                <w:highlight w:val="white"/>
              </w:rPr>
              <w:br/>
              <w:t>1..1</w:t>
            </w:r>
          </w:p>
        </w:tc>
        <w:tc>
          <w:tcPr>
            <w:tcW w:w="952" w:type="dxa"/>
          </w:tcPr>
          <w:p w14:paraId="1C4B4AE7" w14:textId="145BA49B" w:rsidR="00B43099" w:rsidDel="00A808CA" w:rsidRDefault="00B43099" w:rsidP="0061615A">
            <w:pPr>
              <w:tabs>
                <w:tab w:val="left" w:pos="284"/>
                <w:tab w:val="left" w:pos="567"/>
                <w:tab w:val="left" w:pos="851"/>
                <w:tab w:val="left" w:pos="1134"/>
                <w:tab w:val="left" w:pos="1418"/>
                <w:tab w:val="left" w:pos="1701"/>
              </w:tabs>
              <w:autoSpaceDE w:val="0"/>
              <w:autoSpaceDN w:val="0"/>
              <w:adjustRightInd w:val="0"/>
              <w:rPr>
                <w:del w:id="659" w:author="Georg Birgisson" w:date="2021-10-12T10:16:00Z"/>
                <w:rFonts w:ascii="Courier New" w:hAnsi="Courier New" w:cs="Courier New"/>
                <w:sz w:val="16"/>
                <w:szCs w:val="16"/>
                <w:highlight w:val="white"/>
              </w:rPr>
            </w:pPr>
          </w:p>
          <w:p w14:paraId="0F85399E"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BT-82</w:t>
            </w:r>
            <w:r>
              <w:rPr>
                <w:rFonts w:ascii="Courier New" w:hAnsi="Courier New" w:cs="Courier New"/>
                <w:sz w:val="16"/>
                <w:szCs w:val="16"/>
                <w:highlight w:val="white"/>
              </w:rPr>
              <w:br/>
              <w:t>BT-81</w:t>
            </w:r>
          </w:p>
        </w:tc>
      </w:tr>
      <w:tr w:rsidR="001B6AE1" w:rsidRPr="00BB5173" w14:paraId="5981786E" w14:textId="77777777" w:rsidTr="0061615A">
        <w:tc>
          <w:tcPr>
            <w:tcW w:w="5699" w:type="dxa"/>
          </w:tcPr>
          <w:p w14:paraId="62690302"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Pr>
                <w:rFonts w:ascii="Courier New" w:hAnsi="Courier New" w:cs="Courier New"/>
                <w:color w:val="000000"/>
                <w:sz w:val="16"/>
                <w:szCs w:val="16"/>
                <w:highlight w:val="white"/>
              </w:rPr>
              <w:t xml:space="preserve">   </w:t>
            </w:r>
            <w:r w:rsidRPr="00BB5173">
              <w:rPr>
                <w:rFonts w:ascii="Courier New" w:hAnsi="Courier New" w:cs="Courier New"/>
                <w:color w:val="0000FF"/>
                <w:sz w:val="16"/>
                <w:szCs w:val="16"/>
                <w:highlight w:val="white"/>
              </w:rPr>
              <w:t>&lt;</w:t>
            </w:r>
            <w:proofErr w:type="spellStart"/>
            <w:r w:rsidRPr="00BB5173">
              <w:rPr>
                <w:rFonts w:ascii="Courier New" w:hAnsi="Courier New" w:cs="Courier New"/>
                <w:color w:val="800000"/>
                <w:sz w:val="16"/>
                <w:szCs w:val="16"/>
                <w:highlight w:val="white"/>
              </w:rPr>
              <w:t>cac:PayeeFinancialAccount</w:t>
            </w:r>
            <w:proofErr w:type="spellEnd"/>
            <w:r w:rsidRPr="00BB5173">
              <w:rPr>
                <w:rFonts w:ascii="Courier New" w:hAnsi="Courier New" w:cs="Courier New"/>
                <w:color w:val="0000FF"/>
                <w:sz w:val="16"/>
                <w:szCs w:val="16"/>
                <w:highlight w:val="white"/>
              </w:rPr>
              <w:t>&gt;</w:t>
            </w:r>
          </w:p>
        </w:tc>
        <w:tc>
          <w:tcPr>
            <w:tcW w:w="1984" w:type="dxa"/>
          </w:tcPr>
          <w:p w14:paraId="71A56161"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7095B787" w14:textId="18C3243E" w:rsidR="001B6AE1" w:rsidRPr="00BB5173" w:rsidRDefault="00B27BB6"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w:t>
            </w:r>
          </w:p>
        </w:tc>
        <w:tc>
          <w:tcPr>
            <w:tcW w:w="952" w:type="dxa"/>
          </w:tcPr>
          <w:p w14:paraId="3AAEA876"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1B6AE1" w:rsidRPr="00BB5173" w14:paraId="0F2D2AE3" w14:textId="77777777" w:rsidTr="0061615A">
        <w:tc>
          <w:tcPr>
            <w:tcW w:w="5699" w:type="dxa"/>
          </w:tcPr>
          <w:p w14:paraId="56F5EB54" w14:textId="0FCB7DA1"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r w:rsidRPr="00BB5173">
              <w:rPr>
                <w:rFonts w:ascii="Courier New" w:hAnsi="Courier New" w:cs="Courier New"/>
                <w:color w:val="0000FF"/>
                <w:sz w:val="16"/>
                <w:szCs w:val="16"/>
                <w:highlight w:val="white"/>
              </w:rPr>
              <w:t>&lt;</w:t>
            </w:r>
            <w:proofErr w:type="spellStart"/>
            <w:r w:rsidRPr="00BB5173">
              <w:rPr>
                <w:rFonts w:ascii="Courier New" w:hAnsi="Courier New" w:cs="Courier New"/>
                <w:color w:val="800000"/>
                <w:sz w:val="16"/>
                <w:szCs w:val="16"/>
                <w:highlight w:val="white"/>
              </w:rPr>
              <w:t>cbc:ID</w:t>
            </w:r>
            <w:proofErr w:type="spellEnd"/>
            <w:r w:rsidRPr="00BB5173">
              <w:rPr>
                <w:rFonts w:ascii="Courier New" w:hAnsi="Courier New" w:cs="Courier New"/>
                <w:color w:val="0000FF"/>
                <w:sz w:val="16"/>
                <w:szCs w:val="16"/>
                <w:highlight w:val="white"/>
              </w:rPr>
              <w:t>&gt;</w:t>
            </w:r>
            <w:r w:rsidRPr="00BB5173">
              <w:rPr>
                <w:rFonts w:ascii="Courier New" w:hAnsi="Courier New" w:cs="Courier New"/>
                <w:color w:val="000000"/>
                <w:sz w:val="16"/>
                <w:szCs w:val="16"/>
              </w:rPr>
              <w:t>0001</w:t>
            </w:r>
            <w:r w:rsidR="00B43099">
              <w:rPr>
                <w:rFonts w:ascii="Courier New" w:hAnsi="Courier New" w:cs="Courier New"/>
                <w:color w:val="000000"/>
                <w:sz w:val="16"/>
                <w:szCs w:val="16"/>
              </w:rPr>
              <w:t>2</w:t>
            </w:r>
            <w:r w:rsidRPr="00BB5173">
              <w:rPr>
                <w:rFonts w:ascii="Courier New" w:hAnsi="Courier New" w:cs="Courier New"/>
                <w:color w:val="000000"/>
                <w:sz w:val="16"/>
                <w:szCs w:val="16"/>
              </w:rPr>
              <w:t>6000001</w:t>
            </w:r>
            <w:r w:rsidRPr="00BB5173">
              <w:rPr>
                <w:rFonts w:ascii="Courier New" w:hAnsi="Courier New" w:cs="Courier New"/>
                <w:color w:val="0000FF"/>
                <w:sz w:val="16"/>
                <w:szCs w:val="16"/>
                <w:highlight w:val="white"/>
              </w:rPr>
              <w:t>&lt;/</w:t>
            </w:r>
            <w:proofErr w:type="spellStart"/>
            <w:r w:rsidRPr="00BB5173">
              <w:rPr>
                <w:rFonts w:ascii="Courier New" w:hAnsi="Courier New" w:cs="Courier New"/>
                <w:color w:val="800000"/>
                <w:sz w:val="16"/>
                <w:szCs w:val="16"/>
                <w:highlight w:val="white"/>
              </w:rPr>
              <w:t>cbc:ID</w:t>
            </w:r>
            <w:proofErr w:type="spellEnd"/>
            <w:r w:rsidRPr="00BB5173">
              <w:rPr>
                <w:rFonts w:ascii="Courier New" w:hAnsi="Courier New" w:cs="Courier New"/>
                <w:color w:val="0000FF"/>
                <w:sz w:val="16"/>
                <w:szCs w:val="16"/>
                <w:highlight w:val="white"/>
              </w:rPr>
              <w:t>&gt;</w:t>
            </w:r>
          </w:p>
        </w:tc>
        <w:tc>
          <w:tcPr>
            <w:tcW w:w="1984" w:type="dxa"/>
          </w:tcPr>
          <w:p w14:paraId="3351C76A" w14:textId="520D9F57" w:rsidR="001B6AE1" w:rsidRPr="00BB5173"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Númer reiknings</w:t>
            </w:r>
          </w:p>
        </w:tc>
        <w:tc>
          <w:tcPr>
            <w:tcW w:w="851" w:type="dxa"/>
          </w:tcPr>
          <w:p w14:paraId="635BF570" w14:textId="146C9CF8" w:rsidR="001B6AE1" w:rsidRPr="00BB5173" w:rsidRDefault="00B27BB6"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w:t>
            </w:r>
            <w:r w:rsidR="001B6AE1">
              <w:rPr>
                <w:rFonts w:ascii="Courier New" w:hAnsi="Courier New" w:cs="Courier New"/>
                <w:sz w:val="16"/>
                <w:szCs w:val="16"/>
                <w:highlight w:val="white"/>
              </w:rPr>
              <w:t>..1</w:t>
            </w:r>
          </w:p>
        </w:tc>
        <w:tc>
          <w:tcPr>
            <w:tcW w:w="952" w:type="dxa"/>
          </w:tcPr>
          <w:p w14:paraId="59E3B1E9" w14:textId="2BCBB4BC"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w:t>
            </w:r>
            <w:r w:rsidR="009D22E8">
              <w:rPr>
                <w:rFonts w:ascii="Courier New" w:hAnsi="Courier New" w:cs="Courier New"/>
                <w:sz w:val="16"/>
                <w:szCs w:val="16"/>
                <w:highlight w:val="white"/>
              </w:rPr>
              <w:t>4</w:t>
            </w:r>
          </w:p>
        </w:tc>
      </w:tr>
      <w:tr w:rsidR="00B43099" w:rsidRPr="00BB5173" w14:paraId="770F7CEE" w14:textId="77777777" w:rsidTr="0061615A">
        <w:tc>
          <w:tcPr>
            <w:tcW w:w="5699" w:type="dxa"/>
          </w:tcPr>
          <w:p w14:paraId="76D894E2" w14:textId="77777777" w:rsidR="00B43099" w:rsidRPr="00C53E17"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cac:FinancialInstitutionBranch</w:t>
            </w:r>
            <w:proofErr w:type="spellEnd"/>
            <w:r w:rsidRPr="00D26E2F">
              <w:rPr>
                <w:rFonts w:ascii="Courier New" w:hAnsi="Courier New" w:cs="Courier New"/>
                <w:color w:val="0000FF"/>
                <w:sz w:val="16"/>
                <w:szCs w:val="16"/>
                <w:highlight w:val="white"/>
              </w:rPr>
              <w:t>&gt;</w:t>
            </w:r>
          </w:p>
        </w:tc>
        <w:tc>
          <w:tcPr>
            <w:tcW w:w="1984" w:type="dxa"/>
          </w:tcPr>
          <w:p w14:paraId="6DD48B73" w14:textId="77777777" w:rsidR="00B43099" w:rsidRPr="00BB5173"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0DF6A39B" w14:textId="7FDC7392" w:rsidR="00B43099" w:rsidRPr="00BB5173" w:rsidRDefault="00B27BB6"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49EF2948" w14:textId="77777777" w:rsidR="00B43099" w:rsidRPr="00BB5173"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43099" w:rsidRPr="00BB5173" w14:paraId="56A74958" w14:textId="77777777" w:rsidTr="0061615A">
        <w:tc>
          <w:tcPr>
            <w:tcW w:w="5699" w:type="dxa"/>
          </w:tcPr>
          <w:p w14:paraId="2838A522" w14:textId="77777777" w:rsidR="00B43099" w:rsidRPr="00D26E2F"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cbc:ID</w:t>
            </w:r>
            <w:proofErr w:type="spellEnd"/>
            <w:r w:rsidRPr="00D26E2F">
              <w:rPr>
                <w:rFonts w:ascii="Courier New" w:hAnsi="Courier New" w:cs="Courier New"/>
                <w:color w:val="0000FF"/>
                <w:sz w:val="16"/>
                <w:szCs w:val="16"/>
                <w:highlight w:val="white"/>
              </w:rPr>
              <w:t>&gt;</w:t>
            </w:r>
            <w:r w:rsidRPr="00A808CA">
              <w:rPr>
                <w:rFonts w:ascii="Courier New" w:hAnsi="Courier New" w:cs="Courier New"/>
                <w:bCs/>
                <w:color w:val="000000"/>
                <w:sz w:val="16"/>
                <w:szCs w:val="16"/>
                <w:highlight w:val="white"/>
                <w:rPrChange w:id="660" w:author="Georg Birgisson" w:date="2021-10-12T10:16:00Z">
                  <w:rPr>
                    <w:rFonts w:ascii="Courier New" w:hAnsi="Courier New" w:cs="Courier New"/>
                    <w:b/>
                    <w:color w:val="000000"/>
                    <w:sz w:val="16"/>
                    <w:szCs w:val="16"/>
                    <w:highlight w:val="white"/>
                  </w:rPr>
                </w:rPrChange>
              </w:rPr>
              <w:t>SISLISRE</w:t>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cbc:ID</w:t>
            </w:r>
            <w:proofErr w:type="spellEnd"/>
            <w:r w:rsidRPr="00D26E2F">
              <w:rPr>
                <w:rFonts w:ascii="Courier New" w:hAnsi="Courier New" w:cs="Courier New"/>
                <w:color w:val="0000FF"/>
                <w:sz w:val="16"/>
                <w:szCs w:val="16"/>
                <w:highlight w:val="white"/>
              </w:rPr>
              <w:t>&gt;</w:t>
            </w:r>
          </w:p>
        </w:tc>
        <w:tc>
          <w:tcPr>
            <w:tcW w:w="1984" w:type="dxa"/>
          </w:tcPr>
          <w:p w14:paraId="2023C7C5" w14:textId="2A574A79" w:rsidR="00B43099" w:rsidRPr="00BB5173"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Bankanúmer</w:t>
            </w:r>
            <w:r>
              <w:rPr>
                <w:rFonts w:ascii="Courier New" w:hAnsi="Courier New" w:cs="Courier New"/>
                <w:sz w:val="16"/>
                <w:szCs w:val="16"/>
                <w:highlight w:val="white"/>
              </w:rPr>
              <w:br/>
              <w:t>(BIC, SWIFT númer)</w:t>
            </w:r>
          </w:p>
        </w:tc>
        <w:tc>
          <w:tcPr>
            <w:tcW w:w="851" w:type="dxa"/>
          </w:tcPr>
          <w:p w14:paraId="17B38FCF" w14:textId="18E35011" w:rsidR="00B43099" w:rsidRPr="00BB5173" w:rsidRDefault="00B27BB6"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5EA0B75D" w14:textId="2E0CD6E7" w:rsidR="00B43099" w:rsidRPr="00BB5173"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BT-86</w:t>
            </w:r>
          </w:p>
        </w:tc>
      </w:tr>
      <w:tr w:rsidR="00B43099" w:rsidRPr="00BB5173" w14:paraId="0286743D" w14:textId="77777777" w:rsidTr="0061615A">
        <w:tc>
          <w:tcPr>
            <w:tcW w:w="5699" w:type="dxa"/>
          </w:tcPr>
          <w:p w14:paraId="6AB597A6" w14:textId="77777777" w:rsidR="00B43099" w:rsidRPr="00D26E2F"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cac:FinancialInstitutionBranch</w:t>
            </w:r>
            <w:proofErr w:type="spellEnd"/>
            <w:r w:rsidRPr="00D26E2F">
              <w:rPr>
                <w:rFonts w:ascii="Courier New" w:hAnsi="Courier New" w:cs="Courier New"/>
                <w:color w:val="0000FF"/>
                <w:sz w:val="16"/>
                <w:szCs w:val="16"/>
                <w:highlight w:val="white"/>
              </w:rPr>
              <w:t>&gt;</w:t>
            </w:r>
          </w:p>
        </w:tc>
        <w:tc>
          <w:tcPr>
            <w:tcW w:w="1984" w:type="dxa"/>
          </w:tcPr>
          <w:p w14:paraId="53879D9C" w14:textId="77777777" w:rsidR="00B43099" w:rsidRPr="00BB5173"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14B64F81" w14:textId="77777777" w:rsidR="00B43099" w:rsidRPr="00BB5173"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3114B592" w14:textId="77777777" w:rsidR="00B43099" w:rsidRPr="00BB5173"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1B6AE1" w:rsidRPr="00BB5173" w14:paraId="409ECE3C" w14:textId="77777777" w:rsidTr="0061615A">
        <w:tc>
          <w:tcPr>
            <w:tcW w:w="5699" w:type="dxa"/>
          </w:tcPr>
          <w:p w14:paraId="52D307E0"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Pr>
                <w:rFonts w:ascii="Courier New" w:hAnsi="Courier New" w:cs="Courier New"/>
                <w:color w:val="000000"/>
                <w:sz w:val="16"/>
                <w:szCs w:val="16"/>
                <w:highlight w:val="white"/>
              </w:rPr>
              <w:t xml:space="preserve">   </w:t>
            </w:r>
            <w:r w:rsidRPr="00BB5173">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proofErr w:type="spellStart"/>
            <w:r w:rsidRPr="00BB5173">
              <w:rPr>
                <w:rFonts w:ascii="Courier New" w:hAnsi="Courier New" w:cs="Courier New"/>
                <w:color w:val="800000"/>
                <w:sz w:val="16"/>
                <w:szCs w:val="16"/>
                <w:highlight w:val="white"/>
              </w:rPr>
              <w:t>cac:PayeeFinancialAccount</w:t>
            </w:r>
            <w:proofErr w:type="spellEnd"/>
            <w:r w:rsidRPr="00BB5173">
              <w:rPr>
                <w:rFonts w:ascii="Courier New" w:hAnsi="Courier New" w:cs="Courier New"/>
                <w:color w:val="0000FF"/>
                <w:sz w:val="16"/>
                <w:szCs w:val="16"/>
                <w:highlight w:val="white"/>
              </w:rPr>
              <w:t>&gt;</w:t>
            </w:r>
          </w:p>
        </w:tc>
        <w:tc>
          <w:tcPr>
            <w:tcW w:w="1984" w:type="dxa"/>
          </w:tcPr>
          <w:p w14:paraId="04E20C2C"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6EF9A7C2"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7AA5AB05"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1B6AE1" w:rsidRPr="00BB5173" w14:paraId="63C464F5" w14:textId="77777777" w:rsidTr="0061615A">
        <w:tc>
          <w:tcPr>
            <w:tcW w:w="5699" w:type="dxa"/>
          </w:tcPr>
          <w:p w14:paraId="275AB189"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proofErr w:type="spellStart"/>
            <w:r w:rsidRPr="00C53E17">
              <w:rPr>
                <w:rFonts w:ascii="Courier New" w:hAnsi="Courier New" w:cs="Courier New"/>
                <w:color w:val="800000"/>
                <w:sz w:val="16"/>
                <w:szCs w:val="16"/>
                <w:highlight w:val="white"/>
              </w:rPr>
              <w:t>cbc:PaymentMeans</w:t>
            </w:r>
            <w:proofErr w:type="spellEnd"/>
            <w:r w:rsidRPr="00C53E17">
              <w:rPr>
                <w:rFonts w:ascii="Courier New" w:hAnsi="Courier New" w:cs="Courier New"/>
                <w:color w:val="0000FF"/>
                <w:sz w:val="16"/>
                <w:szCs w:val="16"/>
                <w:highlight w:val="white"/>
              </w:rPr>
              <w:t>&gt;</w:t>
            </w:r>
          </w:p>
        </w:tc>
        <w:tc>
          <w:tcPr>
            <w:tcW w:w="1984" w:type="dxa"/>
          </w:tcPr>
          <w:p w14:paraId="5D599129"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5022BB2B"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5F734253"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761868A9" w14:textId="65F31613" w:rsidR="00435CEB" w:rsidRDefault="00085C11" w:rsidP="00435CEB">
      <w:pPr>
        <w:pStyle w:val="BodyText"/>
        <w:rPr>
          <w:rFonts w:ascii="Courier New" w:hAnsi="Courier New" w:cs="Courier New"/>
          <w:color w:val="000000"/>
          <w:sz w:val="16"/>
          <w:szCs w:val="16"/>
          <w:highlight w:val="white"/>
        </w:rPr>
      </w:pPr>
      <w:r>
        <w:t>Sé um að ræða greiðsluupplýsingar þar sem greiða skal í gegnum SWIFT ke</w:t>
      </w:r>
      <w:r w:rsidR="007301E9">
        <w:t>r</w:t>
      </w:r>
      <w:r>
        <w:t>fið inn á íslenskan bankareikning skal gefa upp reikningsnúmer (útibú, höfuðbók, númer) a sama hátt og gert er fyrir RB millifærslur, sem dæmi 00012</w:t>
      </w:r>
      <w:r w:rsidR="00B43099">
        <w:t>6</w:t>
      </w:r>
      <w:r>
        <w:t xml:space="preserve">000001 fyrir tékkareikning </w:t>
      </w:r>
      <w:proofErr w:type="spellStart"/>
      <w:r>
        <w:t>nr</w:t>
      </w:r>
      <w:proofErr w:type="spellEnd"/>
      <w:r>
        <w:t xml:space="preserve"> 1 í Seðlabanka Íslands.</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435CEB" w:rsidRPr="00DD76FE" w14:paraId="64665A3E" w14:textId="77777777" w:rsidTr="0061615A">
        <w:tc>
          <w:tcPr>
            <w:tcW w:w="6095" w:type="dxa"/>
          </w:tcPr>
          <w:p w14:paraId="21742198" w14:textId="77777777" w:rsidR="00435CEB" w:rsidRPr="00DD76FE" w:rsidRDefault="00435CEB" w:rsidP="00702DEB">
            <w:pPr>
              <w:pStyle w:val="BodyText"/>
              <w:spacing w:after="0"/>
              <w:rPr>
                <w:b/>
                <w:highlight w:val="white"/>
              </w:rPr>
            </w:pPr>
            <w:r w:rsidRPr="00DD76FE">
              <w:rPr>
                <w:b/>
                <w:highlight w:val="white"/>
              </w:rPr>
              <w:t>Regla</w:t>
            </w:r>
          </w:p>
        </w:tc>
        <w:tc>
          <w:tcPr>
            <w:tcW w:w="2439" w:type="dxa"/>
          </w:tcPr>
          <w:p w14:paraId="7F399AE8" w14:textId="77777777" w:rsidR="00435CEB" w:rsidRPr="00DD76FE" w:rsidRDefault="00435CEB" w:rsidP="00702DEB">
            <w:pPr>
              <w:pStyle w:val="BodyText"/>
              <w:spacing w:after="0"/>
              <w:rPr>
                <w:b/>
                <w:highlight w:val="white"/>
              </w:rPr>
            </w:pPr>
            <w:r w:rsidRPr="00DD76FE">
              <w:rPr>
                <w:b/>
                <w:highlight w:val="white"/>
              </w:rPr>
              <w:t>Kenni</w:t>
            </w:r>
          </w:p>
        </w:tc>
        <w:tc>
          <w:tcPr>
            <w:tcW w:w="992" w:type="dxa"/>
          </w:tcPr>
          <w:p w14:paraId="5FF8BC8D" w14:textId="77777777" w:rsidR="00435CEB" w:rsidRPr="00DD76FE" w:rsidRDefault="00435CEB" w:rsidP="00702DEB">
            <w:pPr>
              <w:pStyle w:val="BodyText"/>
              <w:spacing w:after="0"/>
              <w:rPr>
                <w:b/>
                <w:highlight w:val="white"/>
              </w:rPr>
            </w:pPr>
            <w:r w:rsidRPr="00DD76FE">
              <w:rPr>
                <w:b/>
                <w:highlight w:val="white"/>
              </w:rPr>
              <w:t>Vægi</w:t>
            </w:r>
          </w:p>
        </w:tc>
      </w:tr>
      <w:tr w:rsidR="00435CEB" w:rsidRPr="00702DEB" w14:paraId="49432139" w14:textId="77777777" w:rsidTr="0061615A">
        <w:tc>
          <w:tcPr>
            <w:tcW w:w="6095" w:type="dxa"/>
          </w:tcPr>
          <w:p w14:paraId="45A0E160" w14:textId="77777777" w:rsidR="00435CEB" w:rsidRPr="00702DEB" w:rsidRDefault="00435CEB" w:rsidP="00702DEB">
            <w:pPr>
              <w:pStyle w:val="BodyText"/>
              <w:spacing w:after="0"/>
              <w:rPr>
                <w:highlight w:val="white"/>
              </w:rPr>
            </w:pPr>
            <w:r w:rsidRPr="00702DEB">
              <w:rPr>
                <w:highlight w:val="white"/>
              </w:rPr>
              <w:t>Númer bankareiknings (BT-84) skal koma fram ef greiðslumáti er millifærsla.</w:t>
            </w:r>
          </w:p>
        </w:tc>
        <w:tc>
          <w:tcPr>
            <w:tcW w:w="2439" w:type="dxa"/>
          </w:tcPr>
          <w:p w14:paraId="47F30C72" w14:textId="77777777" w:rsidR="00435CEB" w:rsidRPr="00702DEB" w:rsidRDefault="00435CEB" w:rsidP="00702DEB">
            <w:pPr>
              <w:pStyle w:val="BodyText"/>
              <w:spacing w:after="0"/>
              <w:rPr>
                <w:highlight w:val="white"/>
              </w:rPr>
            </w:pPr>
            <w:r w:rsidRPr="00702DEB">
              <w:rPr>
                <w:highlight w:val="white"/>
              </w:rPr>
              <w:t>BR-50</w:t>
            </w:r>
          </w:p>
        </w:tc>
        <w:tc>
          <w:tcPr>
            <w:tcW w:w="992" w:type="dxa"/>
          </w:tcPr>
          <w:p w14:paraId="523152D2" w14:textId="77777777" w:rsidR="00435CEB" w:rsidRPr="00702DEB" w:rsidRDefault="00435CEB" w:rsidP="00702DEB">
            <w:pPr>
              <w:pStyle w:val="BodyText"/>
              <w:spacing w:after="0"/>
              <w:rPr>
                <w:highlight w:val="white"/>
              </w:rPr>
            </w:pPr>
            <w:r w:rsidRPr="00702DEB">
              <w:rPr>
                <w:highlight w:val="white"/>
              </w:rPr>
              <w:t>fatal</w:t>
            </w:r>
          </w:p>
        </w:tc>
      </w:tr>
      <w:tr w:rsidR="00435CEB" w:rsidRPr="00702DEB" w14:paraId="5118CBCA" w14:textId="77777777" w:rsidTr="0061615A">
        <w:tc>
          <w:tcPr>
            <w:tcW w:w="6095" w:type="dxa"/>
          </w:tcPr>
          <w:p w14:paraId="5BC999E2" w14:textId="77777777" w:rsidR="00435CEB" w:rsidRPr="00702DEB" w:rsidRDefault="00435CEB" w:rsidP="00702DEB">
            <w:pPr>
              <w:pStyle w:val="BodyText"/>
              <w:spacing w:after="0"/>
              <w:rPr>
                <w:highlight w:val="white"/>
              </w:rPr>
            </w:pPr>
            <w:r w:rsidRPr="00702DEB">
              <w:rPr>
                <w:highlight w:val="white"/>
              </w:rPr>
              <w:t>Ef greiðslumáti (BT-81) er SEPA millifærsla, innlend millifærsla eða önnur alþjóðleg millifærsla þá skal númer bankareiknings (BT-84) koma fram.</w:t>
            </w:r>
          </w:p>
        </w:tc>
        <w:tc>
          <w:tcPr>
            <w:tcW w:w="2439" w:type="dxa"/>
          </w:tcPr>
          <w:p w14:paraId="6021576E" w14:textId="77777777" w:rsidR="00435CEB" w:rsidRPr="00702DEB" w:rsidRDefault="00435CEB" w:rsidP="00702DEB">
            <w:pPr>
              <w:pStyle w:val="BodyText"/>
              <w:spacing w:after="0"/>
              <w:rPr>
                <w:highlight w:val="white"/>
              </w:rPr>
            </w:pPr>
            <w:r w:rsidRPr="00702DEB">
              <w:rPr>
                <w:highlight w:val="white"/>
              </w:rPr>
              <w:t>BR-61</w:t>
            </w:r>
          </w:p>
        </w:tc>
        <w:tc>
          <w:tcPr>
            <w:tcW w:w="992" w:type="dxa"/>
          </w:tcPr>
          <w:p w14:paraId="7A23F91D" w14:textId="77777777" w:rsidR="00435CEB" w:rsidRPr="00702DEB" w:rsidRDefault="00435CEB" w:rsidP="00702DEB">
            <w:pPr>
              <w:pStyle w:val="BodyText"/>
              <w:spacing w:after="0"/>
              <w:rPr>
                <w:highlight w:val="white"/>
              </w:rPr>
            </w:pPr>
            <w:r w:rsidRPr="00702DEB">
              <w:rPr>
                <w:highlight w:val="white"/>
              </w:rPr>
              <w:t>fatal</w:t>
            </w:r>
          </w:p>
        </w:tc>
      </w:tr>
    </w:tbl>
    <w:p w14:paraId="11A7E092" w14:textId="3CE8A4BC" w:rsidR="00085C11" w:rsidRPr="00D26E2F" w:rsidRDefault="00085C11" w:rsidP="005F41D3">
      <w:pPr>
        <w:pStyle w:val="Heading4"/>
      </w:pPr>
      <w:r>
        <w:t>Greitt með greiðslukorti</w:t>
      </w:r>
    </w:p>
    <w:p w14:paraId="567871B2" w14:textId="4FFCD18A" w:rsidR="00716D2F" w:rsidRDefault="00085C11" w:rsidP="00AB6E8B">
      <w:pPr>
        <w:pStyle w:val="BodyText"/>
      </w:pPr>
      <w:r>
        <w:t xml:space="preserve">Þegar reikningur hefur verið greiddur með greiðslukorti, hvort sem um er að ræða kredit eða </w:t>
      </w:r>
      <w:proofErr w:type="spellStart"/>
      <w:r>
        <w:t>debit</w:t>
      </w:r>
      <w:proofErr w:type="spellEnd"/>
      <w:r>
        <w:t xml:space="preserve"> kort, þá getur seljandi sett inn í reikninginn upplýsingar um það kort sem var notað. Þessar upplýsingar geta auðveldað kaupandanum að bóka greiðsluna á rétta lykla í fjárhag og að stemma af reikninga og greiðslur. Einnig er mögulegt að nota þetta til að vísa í innkaupakort eða önnur viðskiptakort sem notuð eru til innkaupa.</w:t>
      </w:r>
    </w:p>
    <w:p w14:paraId="5E344A64" w14:textId="77777777" w:rsidR="00457386" w:rsidRDefault="0009249A" w:rsidP="00457386">
      <w:pPr>
        <w:pStyle w:val="BodyText"/>
      </w:pPr>
      <w:r>
        <w:t>Upplýsingar um greiðslukort í reikningi eru því upplýsingar um þann greiðslumáta sem hefur verið notað en ekki þann sem skal nota.</w:t>
      </w:r>
    </w:p>
    <w:p w14:paraId="6E28F9C3" w14:textId="241C6327" w:rsidR="00F00DA9" w:rsidRDefault="00457386" w:rsidP="00AB6E8B">
      <w:pPr>
        <w:pStyle w:val="BodyText"/>
      </w:pPr>
      <w:r>
        <w:t xml:space="preserve">Í samræmi við reglur kortafyrirtækja skal einungis setja 4 til 6 síðustu tölustafi kortanúmersins inn í </w:t>
      </w:r>
      <w:proofErr w:type="spellStart"/>
      <w:r>
        <w:t>greiðslupplýsingar</w:t>
      </w:r>
      <w:proofErr w:type="spellEnd"/>
      <w:r>
        <w:t xml:space="preserve"> enda er það yfirleitt nægilegt til að eigandi kortsins átti sig um hvaða kort er að ræða.</w:t>
      </w:r>
    </w:p>
    <w:p w14:paraId="7014850A" w14:textId="744535E0" w:rsidR="00B84041" w:rsidRDefault="00B84041" w:rsidP="00AB6E8B">
      <w:pPr>
        <w:pStyle w:val="BodyText"/>
      </w:pPr>
      <w:r>
        <w:t xml:space="preserve">Nota má nokkra mismunandi </w:t>
      </w:r>
      <w:proofErr w:type="spellStart"/>
      <w:r>
        <w:t>kóta</w:t>
      </w:r>
      <w:proofErr w:type="spellEnd"/>
      <w:r>
        <w:t xml:space="preserve"> eftir því hvers eðlis greiðslukortið er. </w:t>
      </w:r>
    </w:p>
    <w:p w14:paraId="62B9D3A5" w14:textId="71C73A56" w:rsidR="00B84041" w:rsidRDefault="00B84041" w:rsidP="00B84041">
      <w:pPr>
        <w:pStyle w:val="BodyText"/>
        <w:spacing w:after="0"/>
      </w:pPr>
      <w:r>
        <w:t xml:space="preserve">    48 - Innkaupakort</w:t>
      </w:r>
    </w:p>
    <w:p w14:paraId="2EDAAA9D" w14:textId="5F62946E" w:rsidR="00B84041" w:rsidRDefault="00B84041" w:rsidP="00B84041">
      <w:pPr>
        <w:pStyle w:val="BodyText"/>
        <w:spacing w:after="0"/>
      </w:pPr>
      <w:r>
        <w:t xml:space="preserve">    54 - Kreditkort</w:t>
      </w:r>
    </w:p>
    <w:p w14:paraId="1E30BD00" w14:textId="0542C1CB" w:rsidR="00B84041" w:rsidRDefault="00B84041" w:rsidP="00B84041">
      <w:pPr>
        <w:pStyle w:val="BodyText"/>
        <w:spacing w:after="0"/>
      </w:pPr>
      <w:r>
        <w:t xml:space="preserve">    55 – </w:t>
      </w:r>
      <w:proofErr w:type="spellStart"/>
      <w:r>
        <w:t>Debitkort</w:t>
      </w:r>
      <w:proofErr w:type="spellEnd"/>
    </w:p>
    <w:p w14:paraId="7B144051" w14:textId="77777777" w:rsidR="00B84041" w:rsidRDefault="00B84041" w:rsidP="00B84041">
      <w:pPr>
        <w:pStyle w:val="BodyText"/>
        <w:spacing w:after="0"/>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82"/>
        <w:gridCol w:w="1951"/>
        <w:gridCol w:w="757"/>
        <w:gridCol w:w="796"/>
      </w:tblGrid>
      <w:tr w:rsidR="001B6AE1" w:rsidRPr="00491DE5" w14:paraId="68723EA6" w14:textId="77777777" w:rsidTr="00457386">
        <w:tc>
          <w:tcPr>
            <w:tcW w:w="5982" w:type="dxa"/>
          </w:tcPr>
          <w:p w14:paraId="25552FD7" w14:textId="77777777" w:rsidR="001B6AE1" w:rsidRPr="00491DE5"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51" w:type="dxa"/>
          </w:tcPr>
          <w:p w14:paraId="50190B2B" w14:textId="77777777" w:rsidR="001B6AE1" w:rsidRPr="0044755C"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757" w:type="dxa"/>
          </w:tcPr>
          <w:p w14:paraId="6BCE5612" w14:textId="77777777" w:rsidR="001B6AE1" w:rsidRPr="0044755C"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796" w:type="dxa"/>
          </w:tcPr>
          <w:p w14:paraId="65C8EE7E" w14:textId="77777777" w:rsidR="001B6AE1" w:rsidRPr="0044755C"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682CDA" w:rsidRPr="00682CDA" w14:paraId="2C004FAE" w14:textId="77777777" w:rsidTr="00457386">
        <w:tc>
          <w:tcPr>
            <w:tcW w:w="5982" w:type="dxa"/>
          </w:tcPr>
          <w:p w14:paraId="2BE148FB" w14:textId="08B190EA" w:rsidR="00682CDA" w:rsidRPr="00457386" w:rsidRDefault="00682CDA" w:rsidP="00457386">
            <w:pPr>
              <w:autoSpaceDE w:val="0"/>
              <w:autoSpaceDN w:val="0"/>
              <w:adjustRightInd w:val="0"/>
              <w:rPr>
                <w:rFonts w:ascii="Courier New" w:hAnsi="Courier New" w:cs="Courier New"/>
                <w:color w:val="000000"/>
                <w:sz w:val="16"/>
                <w:szCs w:val="16"/>
                <w:highlight w:val="white"/>
              </w:rPr>
            </w:pPr>
            <w:r w:rsidRPr="00682CDA">
              <w:rPr>
                <w:rFonts w:ascii="Courier New" w:hAnsi="Courier New" w:cs="Courier New"/>
                <w:color w:val="0000FF"/>
                <w:sz w:val="16"/>
                <w:szCs w:val="16"/>
                <w:highlight w:val="white"/>
              </w:rPr>
              <w:t>&lt;</w:t>
            </w:r>
            <w:proofErr w:type="spellStart"/>
            <w:r w:rsidRPr="00682CDA">
              <w:rPr>
                <w:rFonts w:ascii="Courier New" w:hAnsi="Courier New" w:cs="Courier New"/>
                <w:color w:val="800000"/>
                <w:sz w:val="16"/>
                <w:szCs w:val="16"/>
                <w:highlight w:val="white"/>
              </w:rPr>
              <w:t>cac:PaymentMeans</w:t>
            </w:r>
            <w:proofErr w:type="spellEnd"/>
            <w:r w:rsidRPr="00682CDA">
              <w:rPr>
                <w:rFonts w:ascii="Courier New" w:hAnsi="Courier New" w:cs="Courier New"/>
                <w:color w:val="0000FF"/>
                <w:sz w:val="16"/>
                <w:szCs w:val="16"/>
                <w:highlight w:val="white"/>
              </w:rPr>
              <w:t>&gt;</w:t>
            </w:r>
          </w:p>
        </w:tc>
        <w:tc>
          <w:tcPr>
            <w:tcW w:w="1951" w:type="dxa"/>
          </w:tcPr>
          <w:p w14:paraId="7CB9967A" w14:textId="77777777" w:rsidR="00682CDA" w:rsidRPr="00682CDA"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57" w:type="dxa"/>
          </w:tcPr>
          <w:p w14:paraId="76CEC997" w14:textId="35BA62DA" w:rsidR="00682CDA" w:rsidRPr="00682CDA" w:rsidRDefault="00B4249B"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0..n</w:t>
            </w:r>
          </w:p>
        </w:tc>
        <w:tc>
          <w:tcPr>
            <w:tcW w:w="796" w:type="dxa"/>
          </w:tcPr>
          <w:p w14:paraId="7618AF0C" w14:textId="77777777" w:rsidR="00682CDA" w:rsidRPr="00682CDA"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682CDA" w:rsidRPr="00682CDA" w14:paraId="42B23D56" w14:textId="77777777" w:rsidTr="00457386">
        <w:tc>
          <w:tcPr>
            <w:tcW w:w="5982" w:type="dxa"/>
          </w:tcPr>
          <w:p w14:paraId="572DAD60" w14:textId="63223412" w:rsidR="00682CDA" w:rsidRPr="00682CDA" w:rsidRDefault="00682CDA" w:rsidP="00457386">
            <w:pPr>
              <w:autoSpaceDE w:val="0"/>
              <w:autoSpaceDN w:val="0"/>
              <w:adjustRightInd w:val="0"/>
              <w:rPr>
                <w:rFonts w:ascii="Courier New" w:hAnsi="Courier New" w:cs="Courier New"/>
                <w:color w:val="0000FF"/>
                <w:sz w:val="16"/>
                <w:szCs w:val="16"/>
                <w:highlight w:val="white"/>
              </w:rPr>
            </w:pPr>
            <w:r w:rsidRPr="00682CDA">
              <w:rPr>
                <w:rFonts w:ascii="Courier New" w:hAnsi="Courier New" w:cs="Courier New"/>
                <w:color w:val="000000"/>
                <w:sz w:val="16"/>
                <w:szCs w:val="16"/>
                <w:highlight w:val="white"/>
              </w:rPr>
              <w:t xml:space="preserve">   </w:t>
            </w:r>
            <w:r w:rsidRPr="00682CDA">
              <w:rPr>
                <w:rFonts w:ascii="Courier New" w:hAnsi="Courier New" w:cs="Courier New"/>
                <w:color w:val="0000FF"/>
                <w:sz w:val="16"/>
                <w:szCs w:val="16"/>
                <w:highlight w:val="white"/>
              </w:rPr>
              <w:t>&lt;</w:t>
            </w:r>
            <w:proofErr w:type="spellStart"/>
            <w:r w:rsidRPr="00682CDA">
              <w:rPr>
                <w:rFonts w:ascii="Courier New" w:hAnsi="Courier New" w:cs="Courier New"/>
                <w:color w:val="800000"/>
                <w:sz w:val="16"/>
                <w:szCs w:val="16"/>
                <w:highlight w:val="white"/>
              </w:rPr>
              <w:t>cbc:PaymentMeansCode</w:t>
            </w:r>
            <w:proofErr w:type="spellEnd"/>
            <w:del w:id="661" w:author="Georg Birgisson" w:date="2021-10-12T10:16:00Z">
              <w:r w:rsidR="00457386" w:rsidDel="00A808CA">
                <w:rPr>
                  <w:rFonts w:ascii="Courier New" w:hAnsi="Courier New" w:cs="Courier New"/>
                  <w:color w:val="800000"/>
                  <w:sz w:val="16"/>
                  <w:szCs w:val="16"/>
                  <w:highlight w:val="white"/>
                </w:rPr>
                <w:br/>
                <w:delText xml:space="preserve">       </w:delText>
              </w:r>
              <w:r w:rsidRPr="00682CDA" w:rsidDel="00A808CA">
                <w:rPr>
                  <w:rFonts w:ascii="Courier New" w:hAnsi="Courier New" w:cs="Courier New"/>
                  <w:color w:val="FF0000"/>
                  <w:sz w:val="16"/>
                  <w:szCs w:val="16"/>
                  <w:highlight w:val="white"/>
                </w:rPr>
                <w:delText xml:space="preserve"> </w:delText>
              </w:r>
            </w:del>
            <w:ins w:id="662" w:author="Georg Birgisson" w:date="2021-10-12T10:16:00Z">
              <w:r w:rsidR="00A808CA" w:rsidRPr="00DA2C43">
                <w:rPr>
                  <w:rFonts w:ascii="Courier New" w:hAnsi="Courier New" w:cs="Courier New"/>
                  <w:sz w:val="16"/>
                  <w:szCs w:val="16"/>
                </w:rPr>
                <w:t xml:space="preserve"> </w:t>
              </w:r>
            </w:ins>
            <w:proofErr w:type="spellStart"/>
            <w:r w:rsidRPr="00A808CA">
              <w:rPr>
                <w:rFonts w:ascii="Courier New" w:hAnsi="Courier New" w:cs="Courier New"/>
                <w:color w:val="002060"/>
                <w:sz w:val="16"/>
                <w:szCs w:val="16"/>
                <w:rPrChange w:id="663" w:author="Georg Birgisson" w:date="2021-10-12T10:15:00Z">
                  <w:rPr>
                    <w:rFonts w:ascii="Courier New" w:hAnsi="Courier New" w:cs="Courier New"/>
                    <w:color w:val="FF0000"/>
                    <w:sz w:val="16"/>
                    <w:szCs w:val="16"/>
                    <w:highlight w:val="white"/>
                  </w:rPr>
                </w:rPrChange>
              </w:rPr>
              <w:t>name</w:t>
            </w:r>
            <w:proofErr w:type="spellEnd"/>
            <w:r w:rsidRPr="00682CDA">
              <w:rPr>
                <w:rFonts w:ascii="Courier New" w:hAnsi="Courier New" w:cs="Courier New"/>
                <w:color w:val="0000FF"/>
                <w:sz w:val="16"/>
                <w:szCs w:val="16"/>
                <w:highlight w:val="white"/>
              </w:rPr>
              <w:t>="</w:t>
            </w:r>
            <w:r w:rsidR="00B84041">
              <w:rPr>
                <w:rFonts w:ascii="Courier New" w:hAnsi="Courier New" w:cs="Courier New"/>
                <w:color w:val="000000"/>
                <w:sz w:val="16"/>
                <w:szCs w:val="16"/>
                <w:highlight w:val="white"/>
              </w:rPr>
              <w:t>Kreditkort</w:t>
            </w:r>
            <w:r w:rsidRPr="00682CDA">
              <w:rPr>
                <w:rFonts w:ascii="Courier New" w:hAnsi="Courier New" w:cs="Courier New"/>
                <w:color w:val="0000FF"/>
                <w:sz w:val="16"/>
                <w:szCs w:val="16"/>
                <w:highlight w:val="white"/>
              </w:rPr>
              <w:t>"&gt;</w:t>
            </w:r>
            <w:r w:rsidR="00457386">
              <w:rPr>
                <w:rFonts w:ascii="Courier New" w:hAnsi="Courier New" w:cs="Courier New"/>
                <w:color w:val="0000FF"/>
                <w:sz w:val="16"/>
                <w:szCs w:val="16"/>
                <w:highlight w:val="white"/>
              </w:rPr>
              <w:br/>
              <w:t xml:space="preserve">   </w:t>
            </w:r>
            <w:del w:id="664" w:author="Georg Birgisson" w:date="2021-10-12T10:16:00Z">
              <w:r w:rsidR="00457386" w:rsidDel="00A808CA">
                <w:rPr>
                  <w:rFonts w:ascii="Courier New" w:hAnsi="Courier New" w:cs="Courier New"/>
                  <w:color w:val="0000FF"/>
                  <w:sz w:val="16"/>
                  <w:szCs w:val="16"/>
                  <w:highlight w:val="white"/>
                </w:rPr>
                <w:delText xml:space="preserve">     </w:delText>
              </w:r>
            </w:del>
            <w:r w:rsidR="00B84041">
              <w:rPr>
                <w:rFonts w:ascii="Courier New" w:hAnsi="Courier New" w:cs="Courier New"/>
                <w:color w:val="000000"/>
                <w:sz w:val="16"/>
                <w:szCs w:val="16"/>
                <w:highlight w:val="white"/>
              </w:rPr>
              <w:t>54</w:t>
            </w:r>
            <w:r w:rsidRPr="00682CDA">
              <w:rPr>
                <w:rFonts w:ascii="Courier New" w:hAnsi="Courier New" w:cs="Courier New"/>
                <w:color w:val="0000FF"/>
                <w:sz w:val="16"/>
                <w:szCs w:val="16"/>
                <w:highlight w:val="white"/>
              </w:rPr>
              <w:t>&lt;/</w:t>
            </w:r>
            <w:proofErr w:type="spellStart"/>
            <w:r w:rsidRPr="00682CDA">
              <w:rPr>
                <w:rFonts w:ascii="Courier New" w:hAnsi="Courier New" w:cs="Courier New"/>
                <w:color w:val="800000"/>
                <w:sz w:val="16"/>
                <w:szCs w:val="16"/>
                <w:highlight w:val="white"/>
              </w:rPr>
              <w:t>cbc:PaymentMeansCode</w:t>
            </w:r>
            <w:proofErr w:type="spellEnd"/>
            <w:r w:rsidRPr="00682CDA">
              <w:rPr>
                <w:rFonts w:ascii="Courier New" w:hAnsi="Courier New" w:cs="Courier New"/>
                <w:color w:val="0000FF"/>
                <w:sz w:val="16"/>
                <w:szCs w:val="16"/>
                <w:highlight w:val="white"/>
              </w:rPr>
              <w:t>&gt;</w:t>
            </w:r>
          </w:p>
        </w:tc>
        <w:tc>
          <w:tcPr>
            <w:tcW w:w="1951" w:type="dxa"/>
          </w:tcPr>
          <w:p w14:paraId="65DF6CFA" w14:textId="32348030" w:rsidR="00457386" w:rsidDel="00A808CA" w:rsidRDefault="00457386" w:rsidP="0061615A">
            <w:pPr>
              <w:tabs>
                <w:tab w:val="left" w:pos="284"/>
                <w:tab w:val="left" w:pos="567"/>
                <w:tab w:val="left" w:pos="851"/>
                <w:tab w:val="left" w:pos="1134"/>
                <w:tab w:val="left" w:pos="1418"/>
                <w:tab w:val="left" w:pos="1701"/>
              </w:tabs>
              <w:autoSpaceDE w:val="0"/>
              <w:autoSpaceDN w:val="0"/>
              <w:adjustRightInd w:val="0"/>
              <w:rPr>
                <w:del w:id="665" w:author="Georg Birgisson" w:date="2021-10-12T10:16:00Z"/>
                <w:rFonts w:ascii="Courier New" w:hAnsi="Courier New" w:cs="Courier New"/>
                <w:sz w:val="16"/>
                <w:szCs w:val="16"/>
                <w:highlight w:val="white"/>
              </w:rPr>
            </w:pPr>
          </w:p>
          <w:p w14:paraId="3515D868" w14:textId="77777777" w:rsidR="00457386" w:rsidRDefault="00457386"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Heiti greiðslumáta</w:t>
            </w:r>
          </w:p>
          <w:p w14:paraId="0E6114AB" w14:textId="2140269B" w:rsidR="00682CDA" w:rsidRPr="00682CDA" w:rsidRDefault="00457386"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roofErr w:type="spellStart"/>
            <w:r>
              <w:rPr>
                <w:rFonts w:ascii="Courier New" w:hAnsi="Courier New" w:cs="Courier New"/>
                <w:sz w:val="16"/>
                <w:szCs w:val="16"/>
                <w:highlight w:val="white"/>
              </w:rPr>
              <w:t>Kóti</w:t>
            </w:r>
            <w:proofErr w:type="spellEnd"/>
            <w:r>
              <w:rPr>
                <w:rFonts w:ascii="Courier New" w:hAnsi="Courier New" w:cs="Courier New"/>
                <w:sz w:val="16"/>
                <w:szCs w:val="16"/>
                <w:highlight w:val="white"/>
              </w:rPr>
              <w:t xml:space="preserve"> greiðslumáta</w:t>
            </w:r>
          </w:p>
        </w:tc>
        <w:tc>
          <w:tcPr>
            <w:tcW w:w="757" w:type="dxa"/>
          </w:tcPr>
          <w:p w14:paraId="0597B148" w14:textId="23268FA0" w:rsidR="00457386" w:rsidDel="00A808CA" w:rsidRDefault="00457386" w:rsidP="0061615A">
            <w:pPr>
              <w:tabs>
                <w:tab w:val="left" w:pos="284"/>
                <w:tab w:val="left" w:pos="567"/>
                <w:tab w:val="left" w:pos="851"/>
                <w:tab w:val="left" w:pos="1134"/>
                <w:tab w:val="left" w:pos="1418"/>
                <w:tab w:val="left" w:pos="1701"/>
              </w:tabs>
              <w:autoSpaceDE w:val="0"/>
              <w:autoSpaceDN w:val="0"/>
              <w:adjustRightInd w:val="0"/>
              <w:rPr>
                <w:del w:id="666" w:author="Georg Birgisson" w:date="2021-10-12T10:16:00Z"/>
                <w:rFonts w:ascii="Courier New" w:hAnsi="Courier New" w:cs="Courier New"/>
                <w:sz w:val="16"/>
                <w:szCs w:val="16"/>
                <w:highlight w:val="white"/>
              </w:rPr>
            </w:pPr>
          </w:p>
          <w:p w14:paraId="3D62A0F7" w14:textId="152A97EB" w:rsidR="00682CDA" w:rsidRPr="00682CDA" w:rsidRDefault="00CC6987"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w:t>
            </w:r>
            <w:r w:rsidR="00457386">
              <w:rPr>
                <w:rFonts w:ascii="Courier New" w:hAnsi="Courier New" w:cs="Courier New"/>
                <w:sz w:val="16"/>
                <w:szCs w:val="16"/>
                <w:highlight w:val="white"/>
              </w:rPr>
              <w:t>..1</w:t>
            </w:r>
            <w:r>
              <w:rPr>
                <w:rFonts w:ascii="Courier New" w:hAnsi="Courier New" w:cs="Courier New"/>
                <w:sz w:val="16"/>
                <w:szCs w:val="16"/>
                <w:highlight w:val="white"/>
              </w:rPr>
              <w:br/>
              <w:t>1..1</w:t>
            </w:r>
          </w:p>
        </w:tc>
        <w:tc>
          <w:tcPr>
            <w:tcW w:w="796" w:type="dxa"/>
          </w:tcPr>
          <w:p w14:paraId="5D6D5844" w14:textId="1960ACF7" w:rsidR="00457386" w:rsidDel="00A808CA" w:rsidRDefault="00457386" w:rsidP="0061615A">
            <w:pPr>
              <w:tabs>
                <w:tab w:val="left" w:pos="284"/>
                <w:tab w:val="left" w:pos="567"/>
                <w:tab w:val="left" w:pos="851"/>
                <w:tab w:val="left" w:pos="1134"/>
                <w:tab w:val="left" w:pos="1418"/>
                <w:tab w:val="left" w:pos="1701"/>
              </w:tabs>
              <w:autoSpaceDE w:val="0"/>
              <w:autoSpaceDN w:val="0"/>
              <w:adjustRightInd w:val="0"/>
              <w:rPr>
                <w:del w:id="667" w:author="Georg Birgisson" w:date="2021-10-12T10:16:00Z"/>
                <w:rFonts w:ascii="Courier New" w:hAnsi="Courier New" w:cs="Courier New"/>
                <w:sz w:val="16"/>
                <w:szCs w:val="16"/>
                <w:highlight w:val="white"/>
              </w:rPr>
            </w:pPr>
          </w:p>
          <w:p w14:paraId="0BC5EA17" w14:textId="5F6A81A1" w:rsidR="00682CDA" w:rsidRPr="00682CDA" w:rsidRDefault="00CC6987"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BT-82</w:t>
            </w:r>
            <w:r>
              <w:rPr>
                <w:rFonts w:ascii="Courier New" w:hAnsi="Courier New" w:cs="Courier New"/>
                <w:sz w:val="16"/>
                <w:szCs w:val="16"/>
                <w:highlight w:val="white"/>
              </w:rPr>
              <w:br/>
            </w:r>
            <w:r w:rsidR="00457386">
              <w:rPr>
                <w:rFonts w:ascii="Courier New" w:hAnsi="Courier New" w:cs="Courier New"/>
                <w:sz w:val="16"/>
                <w:szCs w:val="16"/>
                <w:highlight w:val="white"/>
              </w:rPr>
              <w:t>BT-81</w:t>
            </w:r>
          </w:p>
        </w:tc>
      </w:tr>
      <w:tr w:rsidR="00682CDA" w:rsidRPr="00682CDA" w14:paraId="0E482A9D" w14:textId="77777777" w:rsidTr="00457386">
        <w:tc>
          <w:tcPr>
            <w:tcW w:w="5982" w:type="dxa"/>
          </w:tcPr>
          <w:p w14:paraId="66BC4389" w14:textId="12F4D91D" w:rsidR="00682CDA" w:rsidRPr="00682CDA" w:rsidRDefault="00682CDA" w:rsidP="00682CDA">
            <w:pPr>
              <w:autoSpaceDE w:val="0"/>
              <w:autoSpaceDN w:val="0"/>
              <w:adjustRightInd w:val="0"/>
              <w:rPr>
                <w:rFonts w:ascii="Courier New" w:hAnsi="Courier New" w:cs="Courier New"/>
                <w:color w:val="0000FF"/>
                <w:sz w:val="16"/>
                <w:szCs w:val="16"/>
                <w:highlight w:val="white"/>
              </w:rPr>
            </w:pPr>
            <w:r w:rsidRPr="00682CDA">
              <w:rPr>
                <w:rFonts w:ascii="Courier New" w:hAnsi="Courier New" w:cs="Courier New"/>
                <w:color w:val="000000"/>
                <w:sz w:val="16"/>
                <w:szCs w:val="16"/>
                <w:highlight w:val="white"/>
              </w:rPr>
              <w:t xml:space="preserve">   </w:t>
            </w:r>
            <w:r w:rsidRPr="00682CDA">
              <w:rPr>
                <w:rFonts w:ascii="Courier New" w:hAnsi="Courier New" w:cs="Courier New"/>
                <w:color w:val="0000FF"/>
                <w:sz w:val="16"/>
                <w:szCs w:val="16"/>
                <w:highlight w:val="white"/>
              </w:rPr>
              <w:t>&lt;</w:t>
            </w:r>
            <w:proofErr w:type="spellStart"/>
            <w:r w:rsidRPr="00682CDA">
              <w:rPr>
                <w:rFonts w:ascii="Courier New" w:hAnsi="Courier New" w:cs="Courier New"/>
                <w:color w:val="800000"/>
                <w:sz w:val="16"/>
                <w:szCs w:val="16"/>
                <w:highlight w:val="white"/>
              </w:rPr>
              <w:t>cac:CardAccount</w:t>
            </w:r>
            <w:proofErr w:type="spellEnd"/>
            <w:r w:rsidRPr="00682CDA">
              <w:rPr>
                <w:rFonts w:ascii="Courier New" w:hAnsi="Courier New" w:cs="Courier New"/>
                <w:color w:val="0000FF"/>
                <w:sz w:val="16"/>
                <w:szCs w:val="16"/>
                <w:highlight w:val="white"/>
              </w:rPr>
              <w:t>&gt;</w:t>
            </w:r>
          </w:p>
        </w:tc>
        <w:tc>
          <w:tcPr>
            <w:tcW w:w="1951" w:type="dxa"/>
          </w:tcPr>
          <w:p w14:paraId="5F77DD8C" w14:textId="77777777" w:rsidR="00682CDA" w:rsidRPr="00682CDA"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57" w:type="dxa"/>
          </w:tcPr>
          <w:p w14:paraId="147B2A97" w14:textId="44A28199" w:rsidR="00682CDA" w:rsidRPr="00682CDA" w:rsidRDefault="00B4249B"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796" w:type="dxa"/>
          </w:tcPr>
          <w:p w14:paraId="541D9774" w14:textId="77777777" w:rsidR="00682CDA" w:rsidRPr="00682CDA"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682CDA" w:rsidRPr="00682CDA" w14:paraId="2850D954" w14:textId="77777777" w:rsidTr="00457386">
        <w:tc>
          <w:tcPr>
            <w:tcW w:w="5982" w:type="dxa"/>
          </w:tcPr>
          <w:p w14:paraId="21227E01" w14:textId="3E56E6A4" w:rsidR="00682CDA" w:rsidRPr="00682CDA" w:rsidRDefault="00457386" w:rsidP="00682CDA">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00682CDA" w:rsidRPr="00682CDA">
              <w:rPr>
                <w:rFonts w:ascii="Courier New" w:hAnsi="Courier New" w:cs="Courier New"/>
                <w:color w:val="0000FF"/>
                <w:sz w:val="16"/>
                <w:szCs w:val="16"/>
                <w:highlight w:val="white"/>
              </w:rPr>
              <w:t>&lt;</w:t>
            </w:r>
            <w:proofErr w:type="spellStart"/>
            <w:r w:rsidR="00682CDA" w:rsidRPr="00682CDA">
              <w:rPr>
                <w:rFonts w:ascii="Courier New" w:hAnsi="Courier New" w:cs="Courier New"/>
                <w:color w:val="800000"/>
                <w:sz w:val="16"/>
                <w:szCs w:val="16"/>
                <w:highlight w:val="white"/>
              </w:rPr>
              <w:t>cbc:PrimaryAccountNumberID</w:t>
            </w:r>
            <w:proofErr w:type="spellEnd"/>
            <w:r w:rsidR="00682CDA" w:rsidRPr="00682CDA">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r>
            <w:r>
              <w:rPr>
                <w:rFonts w:ascii="Courier New" w:hAnsi="Courier New" w:cs="Courier New"/>
                <w:color w:val="000000"/>
                <w:sz w:val="16"/>
                <w:szCs w:val="16"/>
                <w:highlight w:val="white"/>
              </w:rPr>
              <w:t xml:space="preserve">      </w:t>
            </w:r>
            <w:del w:id="668" w:author="Georg Birgisson" w:date="2021-10-12T10:16:00Z">
              <w:r w:rsidDel="00A808CA">
                <w:rPr>
                  <w:rFonts w:ascii="Courier New" w:hAnsi="Courier New" w:cs="Courier New"/>
                  <w:color w:val="000000"/>
                  <w:sz w:val="16"/>
                  <w:szCs w:val="16"/>
                  <w:highlight w:val="white"/>
                </w:rPr>
                <w:delText xml:space="preserve">     </w:delText>
              </w:r>
            </w:del>
            <w:r>
              <w:rPr>
                <w:rFonts w:ascii="Courier New" w:hAnsi="Courier New" w:cs="Courier New"/>
                <w:color w:val="000000"/>
                <w:sz w:val="16"/>
                <w:szCs w:val="16"/>
                <w:highlight w:val="white"/>
              </w:rPr>
              <w:t>123456</w:t>
            </w:r>
            <w:r w:rsidR="00682CDA" w:rsidRPr="00682CDA">
              <w:rPr>
                <w:rFonts w:ascii="Courier New" w:hAnsi="Courier New" w:cs="Courier New"/>
                <w:color w:val="0000FF"/>
                <w:sz w:val="16"/>
                <w:szCs w:val="16"/>
                <w:highlight w:val="white"/>
              </w:rPr>
              <w:t>&lt;/</w:t>
            </w:r>
            <w:proofErr w:type="spellStart"/>
            <w:r w:rsidR="00682CDA" w:rsidRPr="00682CDA">
              <w:rPr>
                <w:rFonts w:ascii="Courier New" w:hAnsi="Courier New" w:cs="Courier New"/>
                <w:color w:val="800000"/>
                <w:sz w:val="16"/>
                <w:szCs w:val="16"/>
                <w:highlight w:val="white"/>
              </w:rPr>
              <w:t>cbc:PrimaryAccountNumberID</w:t>
            </w:r>
            <w:proofErr w:type="spellEnd"/>
            <w:r w:rsidR="00682CDA" w:rsidRPr="00682CDA">
              <w:rPr>
                <w:rFonts w:ascii="Courier New" w:hAnsi="Courier New" w:cs="Courier New"/>
                <w:color w:val="0000FF"/>
                <w:sz w:val="16"/>
                <w:szCs w:val="16"/>
                <w:highlight w:val="white"/>
              </w:rPr>
              <w:t>&gt;</w:t>
            </w:r>
          </w:p>
        </w:tc>
        <w:tc>
          <w:tcPr>
            <w:tcW w:w="1951" w:type="dxa"/>
          </w:tcPr>
          <w:p w14:paraId="4348AE13" w14:textId="71B0FCFD" w:rsidR="00682CDA" w:rsidRPr="00682CDA" w:rsidRDefault="00457386"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4 til 6 síðust stafir númer.</w:t>
            </w:r>
          </w:p>
        </w:tc>
        <w:tc>
          <w:tcPr>
            <w:tcW w:w="757" w:type="dxa"/>
          </w:tcPr>
          <w:p w14:paraId="564AF434" w14:textId="4752CFEF" w:rsidR="00682CDA" w:rsidRPr="00682CDA" w:rsidRDefault="00457386"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796" w:type="dxa"/>
          </w:tcPr>
          <w:p w14:paraId="14875EE9" w14:textId="02C76C72" w:rsidR="00682CDA" w:rsidRPr="00682CDA" w:rsidRDefault="00457386"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BT-87</w:t>
            </w:r>
          </w:p>
        </w:tc>
      </w:tr>
      <w:tr w:rsidR="00682CDA" w:rsidRPr="00682CDA" w14:paraId="3097A4A1" w14:textId="77777777" w:rsidTr="00457386">
        <w:tc>
          <w:tcPr>
            <w:tcW w:w="5982" w:type="dxa"/>
          </w:tcPr>
          <w:p w14:paraId="3549202C" w14:textId="05858140" w:rsidR="00682CDA" w:rsidRPr="00682CDA" w:rsidRDefault="00682CDA" w:rsidP="00682CDA">
            <w:pPr>
              <w:autoSpaceDE w:val="0"/>
              <w:autoSpaceDN w:val="0"/>
              <w:adjustRightInd w:val="0"/>
              <w:rPr>
                <w:rFonts w:ascii="Courier New" w:hAnsi="Courier New" w:cs="Courier New"/>
                <w:color w:val="000000"/>
                <w:sz w:val="16"/>
                <w:szCs w:val="16"/>
                <w:highlight w:val="white"/>
              </w:rPr>
            </w:pPr>
            <w:r w:rsidRPr="00682CDA">
              <w:rPr>
                <w:rFonts w:ascii="Courier New" w:hAnsi="Courier New" w:cs="Courier New"/>
                <w:color w:val="000000"/>
                <w:sz w:val="16"/>
                <w:szCs w:val="16"/>
                <w:highlight w:val="white"/>
              </w:rPr>
              <w:t xml:space="preserve">      </w:t>
            </w:r>
            <w:r w:rsidRPr="00682CDA">
              <w:rPr>
                <w:rFonts w:ascii="Courier New" w:hAnsi="Courier New" w:cs="Courier New"/>
                <w:color w:val="0000FF"/>
                <w:sz w:val="16"/>
                <w:szCs w:val="16"/>
                <w:highlight w:val="white"/>
              </w:rPr>
              <w:t>&lt;</w:t>
            </w:r>
            <w:proofErr w:type="spellStart"/>
            <w:r w:rsidRPr="00682CDA">
              <w:rPr>
                <w:rFonts w:ascii="Courier New" w:hAnsi="Courier New" w:cs="Courier New"/>
                <w:color w:val="800000"/>
                <w:sz w:val="16"/>
                <w:szCs w:val="16"/>
                <w:highlight w:val="white"/>
              </w:rPr>
              <w:t>cbc:NetworkID</w:t>
            </w:r>
            <w:proofErr w:type="spellEnd"/>
            <w:r w:rsidRPr="00682CDA">
              <w:rPr>
                <w:rFonts w:ascii="Courier New" w:hAnsi="Courier New" w:cs="Courier New"/>
                <w:color w:val="0000FF"/>
                <w:sz w:val="16"/>
                <w:szCs w:val="16"/>
                <w:highlight w:val="white"/>
              </w:rPr>
              <w:t>&gt;</w:t>
            </w:r>
            <w:r w:rsidRPr="00682CDA">
              <w:rPr>
                <w:rFonts w:ascii="Courier New" w:hAnsi="Courier New" w:cs="Courier New"/>
                <w:color w:val="000000"/>
                <w:sz w:val="16"/>
                <w:szCs w:val="16"/>
                <w:highlight w:val="white"/>
              </w:rPr>
              <w:t>VISA</w:t>
            </w:r>
            <w:r w:rsidRPr="00682CDA">
              <w:rPr>
                <w:rFonts w:ascii="Courier New" w:hAnsi="Courier New" w:cs="Courier New"/>
                <w:color w:val="0000FF"/>
                <w:sz w:val="16"/>
                <w:szCs w:val="16"/>
                <w:highlight w:val="white"/>
              </w:rPr>
              <w:t>&lt;/</w:t>
            </w:r>
            <w:proofErr w:type="spellStart"/>
            <w:r w:rsidRPr="00682CDA">
              <w:rPr>
                <w:rFonts w:ascii="Courier New" w:hAnsi="Courier New" w:cs="Courier New"/>
                <w:color w:val="800000"/>
                <w:sz w:val="16"/>
                <w:szCs w:val="16"/>
                <w:highlight w:val="white"/>
              </w:rPr>
              <w:t>cbc:NetworkID</w:t>
            </w:r>
            <w:proofErr w:type="spellEnd"/>
            <w:r w:rsidRPr="00682CDA">
              <w:rPr>
                <w:rFonts w:ascii="Courier New" w:hAnsi="Courier New" w:cs="Courier New"/>
                <w:color w:val="0000FF"/>
                <w:sz w:val="16"/>
                <w:szCs w:val="16"/>
                <w:highlight w:val="white"/>
              </w:rPr>
              <w:t>&gt;</w:t>
            </w:r>
          </w:p>
        </w:tc>
        <w:tc>
          <w:tcPr>
            <w:tcW w:w="1951" w:type="dxa"/>
          </w:tcPr>
          <w:p w14:paraId="516414BF" w14:textId="29094EFD" w:rsidR="00682CDA" w:rsidRPr="00682CDA" w:rsidRDefault="00457386"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Heiti korts</w:t>
            </w:r>
          </w:p>
        </w:tc>
        <w:tc>
          <w:tcPr>
            <w:tcW w:w="757" w:type="dxa"/>
          </w:tcPr>
          <w:p w14:paraId="077CB849" w14:textId="49604EFF" w:rsidR="00682CDA" w:rsidRPr="00682CDA" w:rsidRDefault="00457386"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796" w:type="dxa"/>
          </w:tcPr>
          <w:p w14:paraId="56B67447" w14:textId="40B6790A" w:rsidR="00682CDA" w:rsidRPr="00682CDA"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682CDA" w:rsidRPr="00682CDA" w14:paraId="4B60DC17" w14:textId="77777777" w:rsidTr="00457386">
        <w:tc>
          <w:tcPr>
            <w:tcW w:w="5982" w:type="dxa"/>
          </w:tcPr>
          <w:p w14:paraId="0286043E" w14:textId="31A7883A" w:rsidR="00682CDA" w:rsidRPr="00682CDA" w:rsidRDefault="00682CDA" w:rsidP="00682CDA">
            <w:pPr>
              <w:autoSpaceDE w:val="0"/>
              <w:autoSpaceDN w:val="0"/>
              <w:adjustRightInd w:val="0"/>
              <w:rPr>
                <w:rFonts w:ascii="Courier New" w:hAnsi="Courier New" w:cs="Courier New"/>
                <w:color w:val="000000"/>
                <w:sz w:val="16"/>
                <w:szCs w:val="16"/>
                <w:highlight w:val="white"/>
              </w:rPr>
            </w:pPr>
            <w:r w:rsidRPr="00682CDA">
              <w:rPr>
                <w:rFonts w:ascii="Courier New" w:hAnsi="Courier New" w:cs="Courier New"/>
                <w:color w:val="000000"/>
                <w:sz w:val="16"/>
                <w:szCs w:val="16"/>
                <w:highlight w:val="white"/>
              </w:rPr>
              <w:t xml:space="preserve">      </w:t>
            </w:r>
            <w:r w:rsidRPr="00682CDA">
              <w:rPr>
                <w:rFonts w:ascii="Courier New" w:hAnsi="Courier New" w:cs="Courier New"/>
                <w:color w:val="0000FF"/>
                <w:sz w:val="16"/>
                <w:szCs w:val="16"/>
                <w:highlight w:val="white"/>
              </w:rPr>
              <w:t>&lt;</w:t>
            </w:r>
            <w:proofErr w:type="spellStart"/>
            <w:r w:rsidRPr="00682CDA">
              <w:rPr>
                <w:rFonts w:ascii="Courier New" w:hAnsi="Courier New" w:cs="Courier New"/>
                <w:color w:val="800000"/>
                <w:sz w:val="16"/>
                <w:szCs w:val="16"/>
                <w:highlight w:val="white"/>
              </w:rPr>
              <w:t>cbc:HolderName</w:t>
            </w:r>
            <w:proofErr w:type="spellEnd"/>
            <w:r w:rsidRPr="00682CDA">
              <w:rPr>
                <w:rFonts w:ascii="Courier New" w:hAnsi="Courier New" w:cs="Courier New"/>
                <w:color w:val="0000FF"/>
                <w:sz w:val="16"/>
                <w:szCs w:val="16"/>
                <w:highlight w:val="white"/>
              </w:rPr>
              <w:t>&gt;</w:t>
            </w:r>
            <w:r w:rsidR="00457386">
              <w:rPr>
                <w:rFonts w:ascii="Courier New" w:hAnsi="Courier New" w:cs="Courier New"/>
                <w:color w:val="000000"/>
                <w:sz w:val="16"/>
                <w:szCs w:val="16"/>
                <w:highlight w:val="white"/>
              </w:rPr>
              <w:t>Jóna Jónsdóttir</w:t>
            </w:r>
            <w:r w:rsidRPr="00682CDA">
              <w:rPr>
                <w:rFonts w:ascii="Courier New" w:hAnsi="Courier New" w:cs="Courier New"/>
                <w:color w:val="0000FF"/>
                <w:sz w:val="16"/>
                <w:szCs w:val="16"/>
                <w:highlight w:val="white"/>
              </w:rPr>
              <w:t>&lt;/</w:t>
            </w:r>
            <w:proofErr w:type="spellStart"/>
            <w:r w:rsidRPr="00682CDA">
              <w:rPr>
                <w:rFonts w:ascii="Courier New" w:hAnsi="Courier New" w:cs="Courier New"/>
                <w:color w:val="800000"/>
                <w:sz w:val="16"/>
                <w:szCs w:val="16"/>
                <w:highlight w:val="white"/>
              </w:rPr>
              <w:t>cbc:HolderName</w:t>
            </w:r>
            <w:proofErr w:type="spellEnd"/>
            <w:r w:rsidRPr="00682CDA">
              <w:rPr>
                <w:rFonts w:ascii="Courier New" w:hAnsi="Courier New" w:cs="Courier New"/>
                <w:color w:val="0000FF"/>
                <w:sz w:val="16"/>
                <w:szCs w:val="16"/>
                <w:highlight w:val="white"/>
              </w:rPr>
              <w:t>&gt;</w:t>
            </w:r>
          </w:p>
        </w:tc>
        <w:tc>
          <w:tcPr>
            <w:tcW w:w="1951" w:type="dxa"/>
          </w:tcPr>
          <w:p w14:paraId="6A5D773E" w14:textId="53466713" w:rsidR="00682CDA" w:rsidRPr="00682CDA" w:rsidRDefault="00457386"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Korthafi</w:t>
            </w:r>
          </w:p>
        </w:tc>
        <w:tc>
          <w:tcPr>
            <w:tcW w:w="757" w:type="dxa"/>
          </w:tcPr>
          <w:p w14:paraId="1EB472A0" w14:textId="427A960F" w:rsidR="00682CDA" w:rsidRPr="00682CDA" w:rsidRDefault="00457386"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796" w:type="dxa"/>
          </w:tcPr>
          <w:p w14:paraId="0B9E1A3A" w14:textId="4B6D71E0" w:rsidR="00682CDA" w:rsidRPr="00682CDA" w:rsidRDefault="00457386"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BT-88</w:t>
            </w:r>
          </w:p>
        </w:tc>
      </w:tr>
      <w:tr w:rsidR="00682CDA" w:rsidRPr="00682CDA" w14:paraId="77FF7C85" w14:textId="77777777" w:rsidTr="00457386">
        <w:tc>
          <w:tcPr>
            <w:tcW w:w="5982" w:type="dxa"/>
          </w:tcPr>
          <w:p w14:paraId="67277C00" w14:textId="5380949F" w:rsidR="00682CDA" w:rsidRPr="00682CDA" w:rsidRDefault="00682CDA" w:rsidP="00682CDA">
            <w:pPr>
              <w:autoSpaceDE w:val="0"/>
              <w:autoSpaceDN w:val="0"/>
              <w:adjustRightInd w:val="0"/>
              <w:rPr>
                <w:rFonts w:ascii="Courier New" w:hAnsi="Courier New" w:cs="Courier New"/>
                <w:color w:val="000000"/>
                <w:sz w:val="16"/>
                <w:szCs w:val="16"/>
                <w:highlight w:val="white"/>
              </w:rPr>
            </w:pPr>
            <w:r w:rsidRPr="00682CDA">
              <w:rPr>
                <w:rFonts w:ascii="Courier New" w:hAnsi="Courier New" w:cs="Courier New"/>
                <w:color w:val="000000"/>
                <w:sz w:val="16"/>
                <w:szCs w:val="16"/>
                <w:highlight w:val="white"/>
              </w:rPr>
              <w:t xml:space="preserve">   </w:t>
            </w:r>
            <w:r w:rsidRPr="00682CDA">
              <w:rPr>
                <w:rFonts w:ascii="Courier New" w:hAnsi="Courier New" w:cs="Courier New"/>
                <w:color w:val="0000FF"/>
                <w:sz w:val="16"/>
                <w:szCs w:val="16"/>
                <w:highlight w:val="white"/>
              </w:rPr>
              <w:t>&lt;/</w:t>
            </w:r>
            <w:proofErr w:type="spellStart"/>
            <w:r w:rsidRPr="00682CDA">
              <w:rPr>
                <w:rFonts w:ascii="Courier New" w:hAnsi="Courier New" w:cs="Courier New"/>
                <w:color w:val="800000"/>
                <w:sz w:val="16"/>
                <w:szCs w:val="16"/>
                <w:highlight w:val="white"/>
              </w:rPr>
              <w:t>cac:CardAccount</w:t>
            </w:r>
            <w:proofErr w:type="spellEnd"/>
            <w:r w:rsidRPr="00682CDA">
              <w:rPr>
                <w:rFonts w:ascii="Courier New" w:hAnsi="Courier New" w:cs="Courier New"/>
                <w:color w:val="0000FF"/>
                <w:sz w:val="16"/>
                <w:szCs w:val="16"/>
                <w:highlight w:val="white"/>
              </w:rPr>
              <w:t>&gt;</w:t>
            </w:r>
          </w:p>
        </w:tc>
        <w:tc>
          <w:tcPr>
            <w:tcW w:w="1951" w:type="dxa"/>
          </w:tcPr>
          <w:p w14:paraId="70CD07C7" w14:textId="77777777" w:rsidR="00682CDA" w:rsidRPr="00682CDA"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57" w:type="dxa"/>
          </w:tcPr>
          <w:p w14:paraId="04B06032" w14:textId="77777777" w:rsidR="00682CDA" w:rsidRPr="00682CDA"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96" w:type="dxa"/>
          </w:tcPr>
          <w:p w14:paraId="7D671E39" w14:textId="77777777" w:rsidR="00682CDA" w:rsidRPr="00682CDA"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682CDA" w:rsidRPr="00682CDA" w14:paraId="0C8414BB" w14:textId="77777777" w:rsidTr="00457386">
        <w:tc>
          <w:tcPr>
            <w:tcW w:w="5982" w:type="dxa"/>
          </w:tcPr>
          <w:p w14:paraId="59991A26" w14:textId="5747E9AC" w:rsidR="00682CDA" w:rsidRPr="00682CDA" w:rsidRDefault="00682CDA" w:rsidP="00682CDA">
            <w:pPr>
              <w:autoSpaceDE w:val="0"/>
              <w:autoSpaceDN w:val="0"/>
              <w:adjustRightInd w:val="0"/>
              <w:rPr>
                <w:rFonts w:ascii="Courier New" w:hAnsi="Courier New" w:cs="Courier New"/>
                <w:color w:val="0000FF"/>
                <w:sz w:val="16"/>
                <w:szCs w:val="16"/>
                <w:highlight w:val="white"/>
              </w:rPr>
            </w:pPr>
            <w:r w:rsidRPr="00682CDA">
              <w:rPr>
                <w:rFonts w:ascii="Courier New" w:hAnsi="Courier New" w:cs="Courier New"/>
                <w:color w:val="0000FF"/>
                <w:sz w:val="16"/>
                <w:szCs w:val="16"/>
                <w:highlight w:val="white"/>
              </w:rPr>
              <w:t>&lt;/</w:t>
            </w:r>
            <w:proofErr w:type="spellStart"/>
            <w:r w:rsidRPr="00682CDA">
              <w:rPr>
                <w:rFonts w:ascii="Courier New" w:hAnsi="Courier New" w:cs="Courier New"/>
                <w:color w:val="800000"/>
                <w:sz w:val="16"/>
                <w:szCs w:val="16"/>
                <w:highlight w:val="white"/>
              </w:rPr>
              <w:t>cac:PaymentMeans</w:t>
            </w:r>
            <w:proofErr w:type="spellEnd"/>
            <w:r w:rsidRPr="00682CDA">
              <w:rPr>
                <w:rFonts w:ascii="Courier New" w:hAnsi="Courier New" w:cs="Courier New"/>
                <w:color w:val="0000FF"/>
                <w:sz w:val="16"/>
                <w:szCs w:val="16"/>
                <w:highlight w:val="white"/>
              </w:rPr>
              <w:t>&gt;</w:t>
            </w:r>
          </w:p>
        </w:tc>
        <w:tc>
          <w:tcPr>
            <w:tcW w:w="1951" w:type="dxa"/>
          </w:tcPr>
          <w:p w14:paraId="618D141F" w14:textId="77777777" w:rsidR="00682CDA" w:rsidRPr="00682CDA"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57" w:type="dxa"/>
          </w:tcPr>
          <w:p w14:paraId="7C49CDD0" w14:textId="77777777" w:rsidR="00682CDA" w:rsidRPr="00682CDA"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96" w:type="dxa"/>
          </w:tcPr>
          <w:p w14:paraId="36699BA0" w14:textId="77777777" w:rsidR="00682CDA" w:rsidRPr="00682CDA"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3F414608" w14:textId="25FF5EEE" w:rsidR="00CC6987" w:rsidRDefault="00CC6987" w:rsidP="00CC6987">
      <w:pPr>
        <w:pStyle w:val="BodyText"/>
      </w:pPr>
      <w:proofErr w:type="spellStart"/>
      <w:r>
        <w:t>NetworkID</w:t>
      </w:r>
      <w:proofErr w:type="spellEnd"/>
      <w:r>
        <w:t xml:space="preserve"> þarf að koma fram vegna formkröfu UBL en er ekki skilgreind breyta í rafrænum reikningi.</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435CEB" w:rsidRPr="00DD76FE" w14:paraId="554AE860" w14:textId="77777777" w:rsidTr="0061615A">
        <w:tc>
          <w:tcPr>
            <w:tcW w:w="6095" w:type="dxa"/>
          </w:tcPr>
          <w:p w14:paraId="2DB02F3C" w14:textId="77777777" w:rsidR="00435CEB" w:rsidRPr="00DD76FE" w:rsidRDefault="00435CEB" w:rsidP="00702DEB">
            <w:pPr>
              <w:pStyle w:val="BodyText"/>
              <w:spacing w:after="0"/>
              <w:rPr>
                <w:b/>
                <w:highlight w:val="white"/>
              </w:rPr>
            </w:pPr>
            <w:r w:rsidRPr="00DD76FE">
              <w:rPr>
                <w:b/>
                <w:highlight w:val="white"/>
              </w:rPr>
              <w:t>Regla</w:t>
            </w:r>
          </w:p>
        </w:tc>
        <w:tc>
          <w:tcPr>
            <w:tcW w:w="2439" w:type="dxa"/>
          </w:tcPr>
          <w:p w14:paraId="5B10DB33" w14:textId="77777777" w:rsidR="00435CEB" w:rsidRPr="00DD76FE" w:rsidRDefault="00435CEB" w:rsidP="00702DEB">
            <w:pPr>
              <w:pStyle w:val="BodyText"/>
              <w:spacing w:after="0"/>
              <w:rPr>
                <w:b/>
                <w:highlight w:val="white"/>
              </w:rPr>
            </w:pPr>
            <w:r w:rsidRPr="00DD76FE">
              <w:rPr>
                <w:b/>
                <w:highlight w:val="white"/>
              </w:rPr>
              <w:t>Kenni</w:t>
            </w:r>
          </w:p>
        </w:tc>
        <w:tc>
          <w:tcPr>
            <w:tcW w:w="992" w:type="dxa"/>
          </w:tcPr>
          <w:p w14:paraId="30B61B87" w14:textId="77777777" w:rsidR="00435CEB" w:rsidRPr="00DD76FE" w:rsidRDefault="00435CEB" w:rsidP="00702DEB">
            <w:pPr>
              <w:pStyle w:val="BodyText"/>
              <w:spacing w:after="0"/>
              <w:rPr>
                <w:b/>
                <w:highlight w:val="white"/>
              </w:rPr>
            </w:pPr>
            <w:r w:rsidRPr="00DD76FE">
              <w:rPr>
                <w:b/>
                <w:highlight w:val="white"/>
              </w:rPr>
              <w:t>Vægi</w:t>
            </w:r>
          </w:p>
        </w:tc>
      </w:tr>
      <w:tr w:rsidR="00435CEB" w:rsidRPr="00702DEB" w14:paraId="0F1AC259" w14:textId="77777777" w:rsidTr="0061615A">
        <w:tc>
          <w:tcPr>
            <w:tcW w:w="6095" w:type="dxa"/>
          </w:tcPr>
          <w:p w14:paraId="35C19F04" w14:textId="77777777" w:rsidR="00435CEB" w:rsidRPr="00702DEB" w:rsidRDefault="00435CEB" w:rsidP="00702DEB">
            <w:pPr>
              <w:pStyle w:val="BodyText"/>
              <w:spacing w:after="0"/>
              <w:rPr>
                <w:highlight w:val="white"/>
              </w:rPr>
            </w:pPr>
            <w:r w:rsidRPr="00702DEB">
              <w:rPr>
                <w:highlight w:val="white"/>
              </w:rPr>
              <w:t>Hið minnsta 4 til 6 síðustu stafir kortanúmers (BT-87) skulu vera í reikningi ef greiðslumáti er kreditkort.</w:t>
            </w:r>
          </w:p>
        </w:tc>
        <w:tc>
          <w:tcPr>
            <w:tcW w:w="2439" w:type="dxa"/>
          </w:tcPr>
          <w:p w14:paraId="5FFE24C2" w14:textId="77777777" w:rsidR="00435CEB" w:rsidRPr="00702DEB" w:rsidRDefault="00435CEB" w:rsidP="00702DEB">
            <w:pPr>
              <w:pStyle w:val="BodyText"/>
              <w:spacing w:after="0"/>
              <w:rPr>
                <w:highlight w:val="white"/>
              </w:rPr>
            </w:pPr>
            <w:r w:rsidRPr="00702DEB">
              <w:rPr>
                <w:highlight w:val="white"/>
              </w:rPr>
              <w:t>BR-51</w:t>
            </w:r>
          </w:p>
        </w:tc>
        <w:tc>
          <w:tcPr>
            <w:tcW w:w="992" w:type="dxa"/>
          </w:tcPr>
          <w:p w14:paraId="33D50B2E" w14:textId="77777777" w:rsidR="00435CEB" w:rsidRPr="00702DEB" w:rsidRDefault="00435CEB" w:rsidP="00702DEB">
            <w:pPr>
              <w:pStyle w:val="BodyText"/>
              <w:spacing w:after="0"/>
              <w:rPr>
                <w:highlight w:val="white"/>
              </w:rPr>
            </w:pPr>
            <w:r w:rsidRPr="00702DEB">
              <w:rPr>
                <w:highlight w:val="white"/>
              </w:rPr>
              <w:t>fatal</w:t>
            </w:r>
          </w:p>
        </w:tc>
      </w:tr>
    </w:tbl>
    <w:p w14:paraId="35FE1424" w14:textId="13FBD5AF" w:rsidR="00955852" w:rsidRPr="00D26E2F" w:rsidRDefault="006A5D0D" w:rsidP="005F41D3">
      <w:pPr>
        <w:pStyle w:val="Heading4"/>
      </w:pPr>
      <w:r>
        <w:lastRenderedPageBreak/>
        <w:t>S</w:t>
      </w:r>
      <w:r w:rsidR="007B4CA4">
        <w:t xml:space="preserve">amkvæmt </w:t>
      </w:r>
      <w:r>
        <w:t>samningi</w:t>
      </w:r>
    </w:p>
    <w:p w14:paraId="0C7D6535" w14:textId="4C05902A" w:rsidR="003D3129" w:rsidRDefault="003D3129" w:rsidP="00AB6E8B">
      <w:pPr>
        <w:pStyle w:val="BodyText"/>
      </w:pPr>
      <w:r>
        <w:t>Þessi greiðslumáti á við þegar til staðar er eitthvert samkomulag eða skilmálar sem gilda u</w:t>
      </w:r>
      <w:r w:rsidR="007301E9">
        <w:t>m</w:t>
      </w:r>
      <w:r>
        <w:t xml:space="preserve"> uppgjör reikninga. Þetta geta ýmist verið beinir samningar, óformleg samkomulög eða almennir greiðsluskilmálar. Notkun </w:t>
      </w:r>
      <w:proofErr w:type="spellStart"/>
      <w:r>
        <w:t>kóta</w:t>
      </w:r>
      <w:proofErr w:type="spellEnd"/>
      <w:r>
        <w:t xml:space="preserve"> 57 fylgir ekki bein tilvísun í slíkan samning og þó svo að reikningurinn </w:t>
      </w:r>
      <w:r w:rsidR="00C44A13">
        <w:t xml:space="preserve">sjálfur </w:t>
      </w:r>
      <w:r>
        <w:t>vísi í samn</w:t>
      </w:r>
      <w:r w:rsidR="001F401C">
        <w:t xml:space="preserve">ingsnúmer þá þýðir </w:t>
      </w:r>
      <w:proofErr w:type="spellStart"/>
      <w:r w:rsidR="001F401C">
        <w:t>kóti</w:t>
      </w:r>
      <w:proofErr w:type="spellEnd"/>
      <w:r w:rsidR="001F401C">
        <w:t xml:space="preserve"> 57 ekki </w:t>
      </w:r>
      <w:r w:rsidR="00C44A13">
        <w:t xml:space="preserve">endilega </w:t>
      </w:r>
      <w:r w:rsidR="001F401C">
        <w:t>að greiðslufyrirkomulag skuli fara fram samkvæmt þeim samning sé til staðar annað samkomulag.</w:t>
      </w:r>
    </w:p>
    <w:p w14:paraId="4066C4AA" w14:textId="77777777" w:rsidR="003D3129" w:rsidRDefault="003D3129" w:rsidP="00AB6E8B">
      <w:pPr>
        <w:pStyle w:val="BodyText"/>
      </w:pPr>
      <w:r>
        <w:t>Þessi greiðslumáti, meðal annars, við í eftirfarandi tilvikum:</w:t>
      </w:r>
    </w:p>
    <w:p w14:paraId="6F578636" w14:textId="35776413" w:rsidR="00035A9A" w:rsidRDefault="003D3129" w:rsidP="001B6AE1">
      <w:pPr>
        <w:pStyle w:val="BodyText"/>
        <w:numPr>
          <w:ilvl w:val="0"/>
          <w:numId w:val="79"/>
        </w:numPr>
      </w:pPr>
      <w:bookmarkStart w:id="669" w:name="_Hlk532309403"/>
      <w:r>
        <w:t>Kaupandi er í mánaðarviðskiptum þar sem uppgjör byggir á mánaðaryfirlitum þar sem samanlög</w:t>
      </w:r>
      <w:r w:rsidR="007301E9">
        <w:t>ð</w:t>
      </w:r>
      <w:r>
        <w:t xml:space="preserve"> upphæð er greidd með greiðsluseðli eða millifærslu. Upplýsingar um greiðsluseðil eða reikningsnúmer koma þá fram í samningi eða í viðeigandi yfirlitum/kröfum og er utan ramma þessa rafræna reiknings. Mögulegt er að gera slík uppgjör rafræn með að nota tækniforskrift </w:t>
      </w:r>
      <w:r w:rsidR="00917768">
        <w:t xml:space="preserve"> TS 140</w:t>
      </w:r>
      <w:r w:rsidR="00185FA4">
        <w:t xml:space="preserve"> fyrir</w:t>
      </w:r>
      <w:r w:rsidR="008E0B75" w:rsidRPr="00D26E2F">
        <w:t xml:space="preserve"> </w:t>
      </w:r>
      <w:r w:rsidR="00917768">
        <w:t xml:space="preserve">Rafrænt viðskiptayfirlit </w:t>
      </w:r>
      <w:r w:rsidR="00D8298F">
        <w:t xml:space="preserve">(e. </w:t>
      </w:r>
      <w:proofErr w:type="spellStart"/>
      <w:r w:rsidR="00D8298F">
        <w:t>Statement</w:t>
      </w:r>
      <w:proofErr w:type="spellEnd"/>
      <w:r w:rsidR="00D8298F">
        <w:t>)</w:t>
      </w:r>
      <w:r w:rsidR="008E0B75" w:rsidRPr="00D26E2F">
        <w:t xml:space="preserve"> </w:t>
      </w:r>
      <w:r>
        <w:t>sem gefin hefur verið út af Staðlaráði Íslands.</w:t>
      </w:r>
    </w:p>
    <w:bookmarkEnd w:id="669"/>
    <w:p w14:paraId="5FA33303" w14:textId="04639B3F" w:rsidR="001B6AE1" w:rsidRDefault="003D3129" w:rsidP="001B6AE1">
      <w:pPr>
        <w:pStyle w:val="BodyText"/>
        <w:numPr>
          <w:ilvl w:val="0"/>
          <w:numId w:val="79"/>
        </w:numPr>
      </w:pPr>
      <w:r>
        <w:t>Þegar um er að ræða skiptingu reikninga, jöfnun á móti öðrum viðskiptum eða aðrir samningar um uppgjör.</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51"/>
        <w:gridCol w:w="952"/>
      </w:tblGrid>
      <w:tr w:rsidR="00682CDA" w:rsidRPr="00491DE5" w14:paraId="392790B4" w14:textId="77777777" w:rsidTr="0061615A">
        <w:tc>
          <w:tcPr>
            <w:tcW w:w="5699" w:type="dxa"/>
          </w:tcPr>
          <w:p w14:paraId="0D80A574" w14:textId="77777777" w:rsidR="00682CDA" w:rsidRPr="00491DE5"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1B57FC47" w14:textId="77777777" w:rsidR="00682CDA" w:rsidRPr="0044755C"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1975FEEC" w14:textId="77777777" w:rsidR="00682CDA" w:rsidRPr="0044755C"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952" w:type="dxa"/>
          </w:tcPr>
          <w:p w14:paraId="5EC15004" w14:textId="77777777" w:rsidR="00682CDA" w:rsidRPr="0044755C"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682CDA" w:rsidRPr="00BB5173" w14:paraId="32D65DB1" w14:textId="77777777" w:rsidTr="0061615A">
        <w:tc>
          <w:tcPr>
            <w:tcW w:w="5699" w:type="dxa"/>
          </w:tcPr>
          <w:p w14:paraId="3DE72EC5"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&lt;</w:t>
            </w:r>
            <w:proofErr w:type="spellStart"/>
            <w:r w:rsidRPr="00C53E17">
              <w:rPr>
                <w:rFonts w:ascii="Courier New" w:hAnsi="Courier New" w:cs="Courier New"/>
                <w:color w:val="800000"/>
                <w:sz w:val="16"/>
                <w:szCs w:val="16"/>
                <w:highlight w:val="white"/>
              </w:rPr>
              <w:t>cbc:PaymentMeans</w:t>
            </w:r>
            <w:proofErr w:type="spellEnd"/>
            <w:r w:rsidRPr="00C53E17">
              <w:rPr>
                <w:rFonts w:ascii="Courier New" w:hAnsi="Courier New" w:cs="Courier New"/>
                <w:color w:val="0000FF"/>
                <w:sz w:val="16"/>
                <w:szCs w:val="16"/>
                <w:highlight w:val="white"/>
              </w:rPr>
              <w:t>&gt;</w:t>
            </w:r>
          </w:p>
        </w:tc>
        <w:tc>
          <w:tcPr>
            <w:tcW w:w="1984" w:type="dxa"/>
          </w:tcPr>
          <w:p w14:paraId="68FA0C30"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5BB2785C" w14:textId="60E75ECB" w:rsidR="00682CDA" w:rsidRPr="00BB5173" w:rsidRDefault="00B4249B"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0..n</w:t>
            </w:r>
          </w:p>
        </w:tc>
        <w:tc>
          <w:tcPr>
            <w:tcW w:w="952" w:type="dxa"/>
          </w:tcPr>
          <w:p w14:paraId="68C042FA"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43099" w:rsidRPr="00682CDA" w14:paraId="52A492E1" w14:textId="77777777" w:rsidTr="00B43099">
        <w:tc>
          <w:tcPr>
            <w:tcW w:w="5699" w:type="dxa"/>
          </w:tcPr>
          <w:p w14:paraId="3C6F841E" w14:textId="3A4A05C0" w:rsidR="00B43099" w:rsidRPr="00682CDA" w:rsidRDefault="00B43099" w:rsidP="0061615A">
            <w:pPr>
              <w:autoSpaceDE w:val="0"/>
              <w:autoSpaceDN w:val="0"/>
              <w:adjustRightInd w:val="0"/>
              <w:rPr>
                <w:rFonts w:ascii="Courier New" w:hAnsi="Courier New" w:cs="Courier New"/>
                <w:color w:val="0000FF"/>
                <w:sz w:val="16"/>
                <w:szCs w:val="16"/>
                <w:highlight w:val="white"/>
              </w:rPr>
            </w:pPr>
            <w:r w:rsidRPr="00682CDA">
              <w:rPr>
                <w:rFonts w:ascii="Courier New" w:hAnsi="Courier New" w:cs="Courier New"/>
                <w:color w:val="000000"/>
                <w:sz w:val="16"/>
                <w:szCs w:val="16"/>
                <w:highlight w:val="white"/>
              </w:rPr>
              <w:t xml:space="preserve">   </w:t>
            </w:r>
            <w:r w:rsidRPr="00682CDA">
              <w:rPr>
                <w:rFonts w:ascii="Courier New" w:hAnsi="Courier New" w:cs="Courier New"/>
                <w:color w:val="0000FF"/>
                <w:sz w:val="16"/>
                <w:szCs w:val="16"/>
                <w:highlight w:val="white"/>
              </w:rPr>
              <w:t>&lt;</w:t>
            </w:r>
            <w:proofErr w:type="spellStart"/>
            <w:r w:rsidRPr="00682CDA">
              <w:rPr>
                <w:rFonts w:ascii="Courier New" w:hAnsi="Courier New" w:cs="Courier New"/>
                <w:color w:val="800000"/>
                <w:sz w:val="16"/>
                <w:szCs w:val="16"/>
                <w:highlight w:val="white"/>
              </w:rPr>
              <w:t>cbc:PaymentMeansCode</w:t>
            </w:r>
            <w:proofErr w:type="spellEnd"/>
            <w:ins w:id="670" w:author="Georg Birgisson" w:date="2021-10-12T10:16:00Z">
              <w:r w:rsidR="00A808CA">
                <w:rPr>
                  <w:rFonts w:ascii="Courier New" w:hAnsi="Courier New" w:cs="Courier New"/>
                  <w:color w:val="800000"/>
                  <w:sz w:val="16"/>
                  <w:szCs w:val="16"/>
                  <w:highlight w:val="white"/>
                </w:rPr>
                <w:t xml:space="preserve"> </w:t>
              </w:r>
            </w:ins>
            <w:del w:id="671" w:author="Georg Birgisson" w:date="2021-10-12T10:16:00Z">
              <w:r w:rsidDel="00A808CA">
                <w:rPr>
                  <w:rFonts w:ascii="Courier New" w:hAnsi="Courier New" w:cs="Courier New"/>
                  <w:color w:val="800000"/>
                  <w:sz w:val="16"/>
                  <w:szCs w:val="16"/>
                  <w:highlight w:val="white"/>
                </w:rPr>
                <w:br/>
                <w:delText xml:space="preserve">       </w:delText>
              </w:r>
              <w:r w:rsidRPr="00682CDA" w:rsidDel="00A808CA">
                <w:rPr>
                  <w:rFonts w:ascii="Courier New" w:hAnsi="Courier New" w:cs="Courier New"/>
                  <w:color w:val="FF0000"/>
                  <w:sz w:val="16"/>
                  <w:szCs w:val="16"/>
                  <w:highlight w:val="white"/>
                </w:rPr>
                <w:delText xml:space="preserve"> </w:delText>
              </w:r>
            </w:del>
            <w:proofErr w:type="spellStart"/>
            <w:r w:rsidRPr="00A808CA">
              <w:rPr>
                <w:rFonts w:ascii="Courier New" w:hAnsi="Courier New" w:cs="Courier New"/>
                <w:color w:val="002060"/>
                <w:sz w:val="16"/>
                <w:szCs w:val="16"/>
                <w:rPrChange w:id="672" w:author="Georg Birgisson" w:date="2021-10-12T10:15:00Z">
                  <w:rPr>
                    <w:rFonts w:ascii="Courier New" w:hAnsi="Courier New" w:cs="Courier New"/>
                    <w:color w:val="FF0000"/>
                    <w:sz w:val="16"/>
                    <w:szCs w:val="16"/>
                    <w:highlight w:val="white"/>
                  </w:rPr>
                </w:rPrChange>
              </w:rPr>
              <w:t>name</w:t>
            </w:r>
            <w:proofErr w:type="spellEnd"/>
            <w:r w:rsidRPr="00682CDA">
              <w:rPr>
                <w:rFonts w:ascii="Courier New" w:hAnsi="Courier New" w:cs="Courier New"/>
                <w:color w:val="0000FF"/>
                <w:sz w:val="16"/>
                <w:szCs w:val="16"/>
                <w:highlight w:val="white"/>
              </w:rPr>
              <w:t>="</w:t>
            </w:r>
            <w:r>
              <w:rPr>
                <w:rFonts w:ascii="Courier New" w:hAnsi="Courier New" w:cs="Courier New"/>
                <w:color w:val="000000"/>
                <w:sz w:val="16"/>
                <w:szCs w:val="16"/>
                <w:highlight w:val="white"/>
              </w:rPr>
              <w:t>Samkvæmt samningi</w:t>
            </w:r>
            <w:r w:rsidRPr="00682CDA">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t xml:space="preserve">   </w:t>
            </w:r>
            <w:del w:id="673" w:author="Georg Birgisson" w:date="2021-10-12T10:16:00Z">
              <w:r w:rsidDel="00A808CA">
                <w:rPr>
                  <w:rFonts w:ascii="Courier New" w:hAnsi="Courier New" w:cs="Courier New"/>
                  <w:color w:val="0000FF"/>
                  <w:sz w:val="16"/>
                  <w:szCs w:val="16"/>
                  <w:highlight w:val="white"/>
                </w:rPr>
                <w:delText xml:space="preserve">  </w:delText>
              </w:r>
            </w:del>
            <w:del w:id="674" w:author="Georg Birgisson" w:date="2021-10-12T10:17:00Z">
              <w:r w:rsidDel="00A808CA">
                <w:rPr>
                  <w:rFonts w:ascii="Courier New" w:hAnsi="Courier New" w:cs="Courier New"/>
                  <w:color w:val="0000FF"/>
                  <w:sz w:val="16"/>
                  <w:szCs w:val="16"/>
                  <w:highlight w:val="white"/>
                </w:rPr>
                <w:delText xml:space="preserve">   </w:delText>
              </w:r>
            </w:del>
            <w:r w:rsidRPr="00682CDA">
              <w:rPr>
                <w:rFonts w:ascii="Courier New" w:hAnsi="Courier New" w:cs="Courier New"/>
                <w:color w:val="000000"/>
                <w:sz w:val="16"/>
                <w:szCs w:val="16"/>
                <w:highlight w:val="white"/>
              </w:rPr>
              <w:t>5</w:t>
            </w:r>
            <w:r>
              <w:rPr>
                <w:rFonts w:ascii="Courier New" w:hAnsi="Courier New" w:cs="Courier New"/>
                <w:color w:val="000000"/>
                <w:sz w:val="16"/>
                <w:szCs w:val="16"/>
                <w:highlight w:val="white"/>
              </w:rPr>
              <w:t>7</w:t>
            </w:r>
            <w:r w:rsidRPr="00682CDA">
              <w:rPr>
                <w:rFonts w:ascii="Courier New" w:hAnsi="Courier New" w:cs="Courier New"/>
                <w:color w:val="0000FF"/>
                <w:sz w:val="16"/>
                <w:szCs w:val="16"/>
                <w:highlight w:val="white"/>
              </w:rPr>
              <w:t>&lt;/</w:t>
            </w:r>
            <w:proofErr w:type="spellStart"/>
            <w:r w:rsidRPr="00682CDA">
              <w:rPr>
                <w:rFonts w:ascii="Courier New" w:hAnsi="Courier New" w:cs="Courier New"/>
                <w:color w:val="800000"/>
                <w:sz w:val="16"/>
                <w:szCs w:val="16"/>
                <w:highlight w:val="white"/>
              </w:rPr>
              <w:t>cbc:PaymentMeansCode</w:t>
            </w:r>
            <w:proofErr w:type="spellEnd"/>
            <w:r w:rsidRPr="00682CDA">
              <w:rPr>
                <w:rFonts w:ascii="Courier New" w:hAnsi="Courier New" w:cs="Courier New"/>
                <w:color w:val="0000FF"/>
                <w:sz w:val="16"/>
                <w:szCs w:val="16"/>
                <w:highlight w:val="white"/>
              </w:rPr>
              <w:t>&gt;</w:t>
            </w:r>
          </w:p>
        </w:tc>
        <w:tc>
          <w:tcPr>
            <w:tcW w:w="1984" w:type="dxa"/>
          </w:tcPr>
          <w:p w14:paraId="1D2C4B04" w14:textId="44CB5ED5" w:rsidR="00B43099" w:rsidDel="00A808CA" w:rsidRDefault="00B43099" w:rsidP="0061615A">
            <w:pPr>
              <w:tabs>
                <w:tab w:val="left" w:pos="284"/>
                <w:tab w:val="left" w:pos="567"/>
                <w:tab w:val="left" w:pos="851"/>
                <w:tab w:val="left" w:pos="1134"/>
                <w:tab w:val="left" w:pos="1418"/>
                <w:tab w:val="left" w:pos="1701"/>
              </w:tabs>
              <w:autoSpaceDE w:val="0"/>
              <w:autoSpaceDN w:val="0"/>
              <w:adjustRightInd w:val="0"/>
              <w:rPr>
                <w:del w:id="675" w:author="Georg Birgisson" w:date="2021-10-12T10:17:00Z"/>
                <w:rFonts w:ascii="Courier New" w:hAnsi="Courier New" w:cs="Courier New"/>
                <w:sz w:val="16"/>
                <w:szCs w:val="16"/>
                <w:highlight w:val="white"/>
              </w:rPr>
            </w:pPr>
          </w:p>
          <w:p w14:paraId="4746A34E"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Heiti greiðslumáta</w:t>
            </w:r>
          </w:p>
          <w:p w14:paraId="7BF3D2C8"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roofErr w:type="spellStart"/>
            <w:r>
              <w:rPr>
                <w:rFonts w:ascii="Courier New" w:hAnsi="Courier New" w:cs="Courier New"/>
                <w:sz w:val="16"/>
                <w:szCs w:val="16"/>
                <w:highlight w:val="white"/>
              </w:rPr>
              <w:t>Kóti</w:t>
            </w:r>
            <w:proofErr w:type="spellEnd"/>
            <w:r>
              <w:rPr>
                <w:rFonts w:ascii="Courier New" w:hAnsi="Courier New" w:cs="Courier New"/>
                <w:sz w:val="16"/>
                <w:szCs w:val="16"/>
                <w:highlight w:val="white"/>
              </w:rPr>
              <w:t xml:space="preserve"> greiðslumáta</w:t>
            </w:r>
          </w:p>
        </w:tc>
        <w:tc>
          <w:tcPr>
            <w:tcW w:w="851" w:type="dxa"/>
          </w:tcPr>
          <w:p w14:paraId="53EA2EA1" w14:textId="4901E12D" w:rsidR="00B43099" w:rsidDel="00A808CA" w:rsidRDefault="00B43099" w:rsidP="0061615A">
            <w:pPr>
              <w:tabs>
                <w:tab w:val="left" w:pos="284"/>
                <w:tab w:val="left" w:pos="567"/>
                <w:tab w:val="left" w:pos="851"/>
                <w:tab w:val="left" w:pos="1134"/>
                <w:tab w:val="left" w:pos="1418"/>
                <w:tab w:val="left" w:pos="1701"/>
              </w:tabs>
              <w:autoSpaceDE w:val="0"/>
              <w:autoSpaceDN w:val="0"/>
              <w:adjustRightInd w:val="0"/>
              <w:rPr>
                <w:del w:id="676" w:author="Georg Birgisson" w:date="2021-10-12T10:17:00Z"/>
                <w:rFonts w:ascii="Courier New" w:hAnsi="Courier New" w:cs="Courier New"/>
                <w:sz w:val="16"/>
                <w:szCs w:val="16"/>
                <w:highlight w:val="white"/>
              </w:rPr>
            </w:pPr>
          </w:p>
          <w:p w14:paraId="5A0BA696"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r>
              <w:rPr>
                <w:rFonts w:ascii="Courier New" w:hAnsi="Courier New" w:cs="Courier New"/>
                <w:sz w:val="16"/>
                <w:szCs w:val="16"/>
                <w:highlight w:val="white"/>
              </w:rPr>
              <w:br/>
              <w:t>1..1</w:t>
            </w:r>
          </w:p>
        </w:tc>
        <w:tc>
          <w:tcPr>
            <w:tcW w:w="952" w:type="dxa"/>
          </w:tcPr>
          <w:p w14:paraId="0C02A901" w14:textId="68286658" w:rsidR="00B43099" w:rsidDel="00A808CA" w:rsidRDefault="00B43099" w:rsidP="0061615A">
            <w:pPr>
              <w:tabs>
                <w:tab w:val="left" w:pos="284"/>
                <w:tab w:val="left" w:pos="567"/>
                <w:tab w:val="left" w:pos="851"/>
                <w:tab w:val="left" w:pos="1134"/>
                <w:tab w:val="left" w:pos="1418"/>
                <w:tab w:val="left" w:pos="1701"/>
              </w:tabs>
              <w:autoSpaceDE w:val="0"/>
              <w:autoSpaceDN w:val="0"/>
              <w:adjustRightInd w:val="0"/>
              <w:rPr>
                <w:del w:id="677" w:author="Georg Birgisson" w:date="2021-10-12T10:17:00Z"/>
                <w:rFonts w:ascii="Courier New" w:hAnsi="Courier New" w:cs="Courier New"/>
                <w:sz w:val="16"/>
                <w:szCs w:val="16"/>
                <w:highlight w:val="white"/>
              </w:rPr>
            </w:pPr>
          </w:p>
          <w:p w14:paraId="5D1A3D0A"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BT-82</w:t>
            </w:r>
            <w:r>
              <w:rPr>
                <w:rFonts w:ascii="Courier New" w:hAnsi="Courier New" w:cs="Courier New"/>
                <w:sz w:val="16"/>
                <w:szCs w:val="16"/>
                <w:highlight w:val="white"/>
              </w:rPr>
              <w:br/>
              <w:t>BT-81</w:t>
            </w:r>
          </w:p>
        </w:tc>
      </w:tr>
      <w:tr w:rsidR="00682CDA" w:rsidRPr="00BB5173" w14:paraId="3AA97ED3" w14:textId="77777777" w:rsidTr="0061615A">
        <w:tc>
          <w:tcPr>
            <w:tcW w:w="5699" w:type="dxa"/>
          </w:tcPr>
          <w:p w14:paraId="5723F6CE"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proofErr w:type="spellStart"/>
            <w:r w:rsidRPr="00C53E17">
              <w:rPr>
                <w:rFonts w:ascii="Courier New" w:hAnsi="Courier New" w:cs="Courier New"/>
                <w:color w:val="800000"/>
                <w:sz w:val="16"/>
                <w:szCs w:val="16"/>
                <w:highlight w:val="white"/>
              </w:rPr>
              <w:t>cbc:PaymentMeans</w:t>
            </w:r>
            <w:proofErr w:type="spellEnd"/>
            <w:r w:rsidRPr="00C53E17">
              <w:rPr>
                <w:rFonts w:ascii="Courier New" w:hAnsi="Courier New" w:cs="Courier New"/>
                <w:color w:val="0000FF"/>
                <w:sz w:val="16"/>
                <w:szCs w:val="16"/>
                <w:highlight w:val="white"/>
              </w:rPr>
              <w:t>&gt;</w:t>
            </w:r>
          </w:p>
        </w:tc>
        <w:tc>
          <w:tcPr>
            <w:tcW w:w="1984" w:type="dxa"/>
          </w:tcPr>
          <w:p w14:paraId="19C0346D"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7DA7F4A3"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2F611683"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6D4A9F" w:rsidRPr="00BB5173" w14:paraId="0965B364" w14:textId="77777777" w:rsidTr="0061615A">
        <w:tc>
          <w:tcPr>
            <w:tcW w:w="5699" w:type="dxa"/>
          </w:tcPr>
          <w:p w14:paraId="5324BFBE" w14:textId="77777777" w:rsidR="006D4A9F" w:rsidRPr="00C53E17" w:rsidRDefault="006D4A9F"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1984" w:type="dxa"/>
          </w:tcPr>
          <w:p w14:paraId="43DCC29A" w14:textId="77777777" w:rsidR="006D4A9F" w:rsidRPr="00BB5173" w:rsidRDefault="006D4A9F"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07225AFA" w14:textId="77777777" w:rsidR="006D4A9F" w:rsidRPr="00BB5173" w:rsidRDefault="006D4A9F"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4C08D1CE" w14:textId="77777777" w:rsidR="006D4A9F" w:rsidRPr="00BB5173" w:rsidRDefault="006D4A9F"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04DC133B" w14:textId="1D97AE0B" w:rsidR="00955852" w:rsidRPr="00D26E2F" w:rsidRDefault="00035A9A" w:rsidP="006D4A9F">
      <w:pPr>
        <w:pStyle w:val="Heading4"/>
        <w:spacing w:before="360"/>
        <w:ind w:left="864" w:hanging="864"/>
      </w:pPr>
      <w:r w:rsidRPr="00D26E2F">
        <w:t>Ótilgreint</w:t>
      </w:r>
    </w:p>
    <w:p w14:paraId="09DA6DDE" w14:textId="664F7BFD" w:rsidR="00035A9A" w:rsidRDefault="006A5D0D" w:rsidP="00AB6E8B">
      <w:pPr>
        <w:pStyle w:val="BodyText"/>
      </w:pPr>
      <w:r>
        <w:t>Við</w:t>
      </w:r>
      <w:r w:rsidRPr="00D26E2F">
        <w:t xml:space="preserve"> </w:t>
      </w:r>
      <w:r w:rsidR="00230F5C" w:rsidRPr="00D26E2F">
        <w:t xml:space="preserve">útgáfu reikningsins </w:t>
      </w:r>
      <w:r w:rsidR="00422039" w:rsidRPr="00D26E2F">
        <w:t>tilgreinir</w:t>
      </w:r>
      <w:r w:rsidR="00230F5C" w:rsidRPr="00D26E2F">
        <w:t xml:space="preserve"> seljandi ekki hvernig greiðslu skuli háttað</w:t>
      </w:r>
      <w:r w:rsidR="00682CDA">
        <w:t xml:space="preserve">. </w:t>
      </w:r>
      <w:proofErr w:type="spellStart"/>
      <w:r w:rsidR="00682CDA">
        <w:t>Kóti</w:t>
      </w:r>
      <w:proofErr w:type="spellEnd"/>
      <w:r w:rsidR="00682CDA">
        <w:t xml:space="preserve"> greiðslumáta er þá settur sem 1</w:t>
      </w:r>
      <w:r w:rsidR="00230F5C" w:rsidRPr="00D26E2F">
        <w:t xml:space="preserve">. </w:t>
      </w:r>
      <w:r>
        <w:t xml:space="preserve">Þessi framsetning á helst við ef ekki liggur fyrir samningur um uppgjör þegar reikningur er gefinn út  en gert er ráð fyrir að greiðslumáti sé útfærður síðar. Sé þegar til staðar samkomulag um fyrirkomulag uppgjörs er réttara að nota </w:t>
      </w:r>
      <w:proofErr w:type="spellStart"/>
      <w:r>
        <w:t>kóta</w:t>
      </w:r>
      <w:proofErr w:type="spellEnd"/>
      <w:r>
        <w:t xml:space="preserve"> 57 „Samkvæmt samning“.</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51"/>
        <w:gridCol w:w="952"/>
      </w:tblGrid>
      <w:tr w:rsidR="00682CDA" w:rsidRPr="00491DE5" w14:paraId="3F4CBB61" w14:textId="77777777" w:rsidTr="0061615A">
        <w:tc>
          <w:tcPr>
            <w:tcW w:w="5699" w:type="dxa"/>
          </w:tcPr>
          <w:p w14:paraId="74F4F91A" w14:textId="77777777" w:rsidR="00682CDA" w:rsidRPr="00491DE5"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75054F1B" w14:textId="77777777" w:rsidR="00682CDA" w:rsidRPr="0044755C"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67B8B7F7" w14:textId="77777777" w:rsidR="00682CDA" w:rsidRPr="0044755C"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952" w:type="dxa"/>
          </w:tcPr>
          <w:p w14:paraId="347673FF" w14:textId="77777777" w:rsidR="00682CDA" w:rsidRPr="0044755C"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682CDA" w:rsidRPr="00BB5173" w14:paraId="2369DAD1" w14:textId="77777777" w:rsidTr="0061615A">
        <w:tc>
          <w:tcPr>
            <w:tcW w:w="5699" w:type="dxa"/>
          </w:tcPr>
          <w:p w14:paraId="7DBD457C"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&lt;</w:t>
            </w:r>
            <w:proofErr w:type="spellStart"/>
            <w:r w:rsidRPr="00C53E17">
              <w:rPr>
                <w:rFonts w:ascii="Courier New" w:hAnsi="Courier New" w:cs="Courier New"/>
                <w:color w:val="800000"/>
                <w:sz w:val="16"/>
                <w:szCs w:val="16"/>
                <w:highlight w:val="white"/>
              </w:rPr>
              <w:t>cbc:PaymentMeans</w:t>
            </w:r>
            <w:proofErr w:type="spellEnd"/>
            <w:r w:rsidRPr="00C53E17">
              <w:rPr>
                <w:rFonts w:ascii="Courier New" w:hAnsi="Courier New" w:cs="Courier New"/>
                <w:color w:val="0000FF"/>
                <w:sz w:val="16"/>
                <w:szCs w:val="16"/>
                <w:highlight w:val="white"/>
              </w:rPr>
              <w:t>&gt;</w:t>
            </w:r>
          </w:p>
        </w:tc>
        <w:tc>
          <w:tcPr>
            <w:tcW w:w="1984" w:type="dxa"/>
          </w:tcPr>
          <w:p w14:paraId="611FB0AA"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17C94519" w14:textId="301B77F3" w:rsidR="00682CDA" w:rsidRPr="00BB5173" w:rsidRDefault="00B4249B"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1F6C93AB"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43099" w:rsidRPr="00682CDA" w14:paraId="4280BCE5" w14:textId="77777777" w:rsidTr="00D0335C">
        <w:tc>
          <w:tcPr>
            <w:tcW w:w="5699" w:type="dxa"/>
          </w:tcPr>
          <w:p w14:paraId="0EA3B14F" w14:textId="7305E2ED" w:rsidR="00B43099" w:rsidRPr="00682CDA" w:rsidRDefault="00B43099" w:rsidP="0061615A">
            <w:pPr>
              <w:autoSpaceDE w:val="0"/>
              <w:autoSpaceDN w:val="0"/>
              <w:adjustRightInd w:val="0"/>
              <w:rPr>
                <w:rFonts w:ascii="Courier New" w:hAnsi="Courier New" w:cs="Courier New"/>
                <w:color w:val="0000FF"/>
                <w:sz w:val="16"/>
                <w:szCs w:val="16"/>
                <w:highlight w:val="white"/>
              </w:rPr>
            </w:pPr>
            <w:r w:rsidRPr="00682CDA">
              <w:rPr>
                <w:rFonts w:ascii="Courier New" w:hAnsi="Courier New" w:cs="Courier New"/>
                <w:color w:val="000000"/>
                <w:sz w:val="16"/>
                <w:szCs w:val="16"/>
                <w:highlight w:val="white"/>
              </w:rPr>
              <w:t xml:space="preserve">   </w:t>
            </w:r>
            <w:r w:rsidRPr="00682CDA">
              <w:rPr>
                <w:rFonts w:ascii="Courier New" w:hAnsi="Courier New" w:cs="Courier New"/>
                <w:color w:val="0000FF"/>
                <w:sz w:val="16"/>
                <w:szCs w:val="16"/>
                <w:highlight w:val="white"/>
              </w:rPr>
              <w:t>&lt;</w:t>
            </w:r>
            <w:proofErr w:type="spellStart"/>
            <w:r w:rsidRPr="00682CDA">
              <w:rPr>
                <w:rFonts w:ascii="Courier New" w:hAnsi="Courier New" w:cs="Courier New"/>
                <w:color w:val="800000"/>
                <w:sz w:val="16"/>
                <w:szCs w:val="16"/>
                <w:highlight w:val="white"/>
              </w:rPr>
              <w:t>cbc:PaymentMeansCode</w:t>
            </w:r>
            <w:proofErr w:type="spellEnd"/>
            <w:ins w:id="678" w:author="Georg Birgisson" w:date="2021-10-12T10:17:00Z">
              <w:r w:rsidR="00A808CA">
                <w:rPr>
                  <w:rFonts w:ascii="Courier New" w:hAnsi="Courier New" w:cs="Courier New"/>
                  <w:color w:val="800000"/>
                  <w:sz w:val="16"/>
                  <w:szCs w:val="16"/>
                  <w:highlight w:val="white"/>
                </w:rPr>
                <w:t xml:space="preserve"> </w:t>
              </w:r>
            </w:ins>
            <w:del w:id="679" w:author="Georg Birgisson" w:date="2021-10-12T10:17:00Z">
              <w:r w:rsidDel="00A808CA">
                <w:rPr>
                  <w:rFonts w:ascii="Courier New" w:hAnsi="Courier New" w:cs="Courier New"/>
                  <w:color w:val="800000"/>
                  <w:sz w:val="16"/>
                  <w:szCs w:val="16"/>
                  <w:highlight w:val="white"/>
                </w:rPr>
                <w:br/>
                <w:delText xml:space="preserve">       </w:delText>
              </w:r>
              <w:r w:rsidRPr="00682CDA" w:rsidDel="00A808CA">
                <w:rPr>
                  <w:rFonts w:ascii="Courier New" w:hAnsi="Courier New" w:cs="Courier New"/>
                  <w:color w:val="FF0000"/>
                  <w:sz w:val="16"/>
                  <w:szCs w:val="16"/>
                  <w:highlight w:val="white"/>
                </w:rPr>
                <w:delText xml:space="preserve"> </w:delText>
              </w:r>
            </w:del>
            <w:proofErr w:type="spellStart"/>
            <w:r w:rsidRPr="00A808CA">
              <w:rPr>
                <w:rFonts w:ascii="Courier New" w:hAnsi="Courier New" w:cs="Courier New"/>
                <w:color w:val="002060"/>
                <w:sz w:val="16"/>
                <w:szCs w:val="16"/>
                <w:rPrChange w:id="680" w:author="Georg Birgisson" w:date="2021-10-12T10:15:00Z">
                  <w:rPr>
                    <w:rFonts w:ascii="Courier New" w:hAnsi="Courier New" w:cs="Courier New"/>
                    <w:color w:val="FF0000"/>
                    <w:sz w:val="16"/>
                    <w:szCs w:val="16"/>
                    <w:highlight w:val="white"/>
                  </w:rPr>
                </w:rPrChange>
              </w:rPr>
              <w:t>name</w:t>
            </w:r>
            <w:proofErr w:type="spellEnd"/>
            <w:r w:rsidRPr="00682CDA">
              <w:rPr>
                <w:rFonts w:ascii="Courier New" w:hAnsi="Courier New" w:cs="Courier New"/>
                <w:color w:val="0000FF"/>
                <w:sz w:val="16"/>
                <w:szCs w:val="16"/>
                <w:highlight w:val="white"/>
              </w:rPr>
              <w:t>="</w:t>
            </w:r>
            <w:r>
              <w:rPr>
                <w:rFonts w:ascii="Courier New" w:hAnsi="Courier New" w:cs="Courier New"/>
                <w:color w:val="000000"/>
                <w:sz w:val="16"/>
                <w:szCs w:val="16"/>
                <w:highlight w:val="white"/>
              </w:rPr>
              <w:t>Ótilgreint</w:t>
            </w:r>
            <w:r w:rsidRPr="00682CDA">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t xml:space="preserve">   </w:t>
            </w:r>
            <w:del w:id="681" w:author="Georg Birgisson" w:date="2021-10-12T10:17:00Z">
              <w:r w:rsidDel="00A808CA">
                <w:rPr>
                  <w:rFonts w:ascii="Courier New" w:hAnsi="Courier New" w:cs="Courier New"/>
                  <w:color w:val="0000FF"/>
                  <w:sz w:val="16"/>
                  <w:szCs w:val="16"/>
                  <w:highlight w:val="white"/>
                </w:rPr>
                <w:delText xml:space="preserve">     </w:delText>
              </w:r>
            </w:del>
            <w:r w:rsidR="00D0335C">
              <w:rPr>
                <w:rFonts w:ascii="Courier New" w:hAnsi="Courier New" w:cs="Courier New"/>
                <w:color w:val="000000"/>
                <w:sz w:val="16"/>
                <w:szCs w:val="16"/>
                <w:highlight w:val="white"/>
              </w:rPr>
              <w:t>1</w:t>
            </w:r>
            <w:r w:rsidRPr="00682CDA">
              <w:rPr>
                <w:rFonts w:ascii="Courier New" w:hAnsi="Courier New" w:cs="Courier New"/>
                <w:color w:val="0000FF"/>
                <w:sz w:val="16"/>
                <w:szCs w:val="16"/>
                <w:highlight w:val="white"/>
              </w:rPr>
              <w:t>&lt;/</w:t>
            </w:r>
            <w:proofErr w:type="spellStart"/>
            <w:r w:rsidRPr="00682CDA">
              <w:rPr>
                <w:rFonts w:ascii="Courier New" w:hAnsi="Courier New" w:cs="Courier New"/>
                <w:color w:val="800000"/>
                <w:sz w:val="16"/>
                <w:szCs w:val="16"/>
                <w:highlight w:val="white"/>
              </w:rPr>
              <w:t>cbc:PaymentMeansCode</w:t>
            </w:r>
            <w:proofErr w:type="spellEnd"/>
            <w:r w:rsidRPr="00682CDA">
              <w:rPr>
                <w:rFonts w:ascii="Courier New" w:hAnsi="Courier New" w:cs="Courier New"/>
                <w:color w:val="0000FF"/>
                <w:sz w:val="16"/>
                <w:szCs w:val="16"/>
                <w:highlight w:val="white"/>
              </w:rPr>
              <w:t>&gt;</w:t>
            </w:r>
          </w:p>
        </w:tc>
        <w:tc>
          <w:tcPr>
            <w:tcW w:w="1984" w:type="dxa"/>
          </w:tcPr>
          <w:p w14:paraId="38D5E8EF" w14:textId="43DF9D7A" w:rsidR="00B43099" w:rsidDel="00A808CA" w:rsidRDefault="00B43099" w:rsidP="0061615A">
            <w:pPr>
              <w:tabs>
                <w:tab w:val="left" w:pos="284"/>
                <w:tab w:val="left" w:pos="567"/>
                <w:tab w:val="left" w:pos="851"/>
                <w:tab w:val="left" w:pos="1134"/>
                <w:tab w:val="left" w:pos="1418"/>
                <w:tab w:val="left" w:pos="1701"/>
              </w:tabs>
              <w:autoSpaceDE w:val="0"/>
              <w:autoSpaceDN w:val="0"/>
              <w:adjustRightInd w:val="0"/>
              <w:rPr>
                <w:del w:id="682" w:author="Georg Birgisson" w:date="2021-10-12T10:17:00Z"/>
                <w:rFonts w:ascii="Courier New" w:hAnsi="Courier New" w:cs="Courier New"/>
                <w:sz w:val="16"/>
                <w:szCs w:val="16"/>
                <w:highlight w:val="white"/>
              </w:rPr>
            </w:pPr>
          </w:p>
          <w:p w14:paraId="0155EC60"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Heiti greiðslumáta</w:t>
            </w:r>
          </w:p>
          <w:p w14:paraId="5859C04B"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roofErr w:type="spellStart"/>
            <w:r>
              <w:rPr>
                <w:rFonts w:ascii="Courier New" w:hAnsi="Courier New" w:cs="Courier New"/>
                <w:sz w:val="16"/>
                <w:szCs w:val="16"/>
                <w:highlight w:val="white"/>
              </w:rPr>
              <w:t>Kóti</w:t>
            </w:r>
            <w:proofErr w:type="spellEnd"/>
            <w:r>
              <w:rPr>
                <w:rFonts w:ascii="Courier New" w:hAnsi="Courier New" w:cs="Courier New"/>
                <w:sz w:val="16"/>
                <w:szCs w:val="16"/>
                <w:highlight w:val="white"/>
              </w:rPr>
              <w:t xml:space="preserve"> greiðslumáta</w:t>
            </w:r>
          </w:p>
        </w:tc>
        <w:tc>
          <w:tcPr>
            <w:tcW w:w="851" w:type="dxa"/>
          </w:tcPr>
          <w:p w14:paraId="0632D78A" w14:textId="74A92310" w:rsidR="00B43099" w:rsidDel="00A808CA" w:rsidRDefault="00B43099" w:rsidP="0061615A">
            <w:pPr>
              <w:tabs>
                <w:tab w:val="left" w:pos="284"/>
                <w:tab w:val="left" w:pos="567"/>
                <w:tab w:val="left" w:pos="851"/>
                <w:tab w:val="left" w:pos="1134"/>
                <w:tab w:val="left" w:pos="1418"/>
                <w:tab w:val="left" w:pos="1701"/>
              </w:tabs>
              <w:autoSpaceDE w:val="0"/>
              <w:autoSpaceDN w:val="0"/>
              <w:adjustRightInd w:val="0"/>
              <w:rPr>
                <w:del w:id="683" w:author="Georg Birgisson" w:date="2021-10-12T10:17:00Z"/>
                <w:rFonts w:ascii="Courier New" w:hAnsi="Courier New" w:cs="Courier New"/>
                <w:sz w:val="16"/>
                <w:szCs w:val="16"/>
                <w:highlight w:val="white"/>
              </w:rPr>
            </w:pPr>
          </w:p>
          <w:p w14:paraId="6783835A"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r>
              <w:rPr>
                <w:rFonts w:ascii="Courier New" w:hAnsi="Courier New" w:cs="Courier New"/>
                <w:sz w:val="16"/>
                <w:szCs w:val="16"/>
                <w:highlight w:val="white"/>
              </w:rPr>
              <w:br/>
              <w:t>1..1</w:t>
            </w:r>
          </w:p>
        </w:tc>
        <w:tc>
          <w:tcPr>
            <w:tcW w:w="952" w:type="dxa"/>
          </w:tcPr>
          <w:p w14:paraId="3B52F2B4" w14:textId="17B32389" w:rsidR="00B43099" w:rsidDel="00A808CA" w:rsidRDefault="00B43099" w:rsidP="0061615A">
            <w:pPr>
              <w:tabs>
                <w:tab w:val="left" w:pos="284"/>
                <w:tab w:val="left" w:pos="567"/>
                <w:tab w:val="left" w:pos="851"/>
                <w:tab w:val="left" w:pos="1134"/>
                <w:tab w:val="left" w:pos="1418"/>
                <w:tab w:val="left" w:pos="1701"/>
              </w:tabs>
              <w:autoSpaceDE w:val="0"/>
              <w:autoSpaceDN w:val="0"/>
              <w:adjustRightInd w:val="0"/>
              <w:rPr>
                <w:del w:id="684" w:author="Georg Birgisson" w:date="2021-10-12T10:17:00Z"/>
                <w:rFonts w:ascii="Courier New" w:hAnsi="Courier New" w:cs="Courier New"/>
                <w:sz w:val="16"/>
                <w:szCs w:val="16"/>
                <w:highlight w:val="white"/>
              </w:rPr>
            </w:pPr>
          </w:p>
          <w:p w14:paraId="7835C984"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BT-82</w:t>
            </w:r>
            <w:r>
              <w:rPr>
                <w:rFonts w:ascii="Courier New" w:hAnsi="Courier New" w:cs="Courier New"/>
                <w:sz w:val="16"/>
                <w:szCs w:val="16"/>
                <w:highlight w:val="white"/>
              </w:rPr>
              <w:br/>
              <w:t>BT-81</w:t>
            </w:r>
          </w:p>
        </w:tc>
      </w:tr>
      <w:tr w:rsidR="00682CDA" w:rsidRPr="00BB5173" w14:paraId="7A8BFD28" w14:textId="77777777" w:rsidTr="0061615A">
        <w:tc>
          <w:tcPr>
            <w:tcW w:w="5699" w:type="dxa"/>
          </w:tcPr>
          <w:p w14:paraId="564722FC"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proofErr w:type="spellStart"/>
            <w:r w:rsidRPr="00C53E17">
              <w:rPr>
                <w:rFonts w:ascii="Courier New" w:hAnsi="Courier New" w:cs="Courier New"/>
                <w:color w:val="800000"/>
                <w:sz w:val="16"/>
                <w:szCs w:val="16"/>
                <w:highlight w:val="white"/>
              </w:rPr>
              <w:t>cbc:PaymentMeans</w:t>
            </w:r>
            <w:proofErr w:type="spellEnd"/>
            <w:r w:rsidRPr="00C53E17">
              <w:rPr>
                <w:rFonts w:ascii="Courier New" w:hAnsi="Courier New" w:cs="Courier New"/>
                <w:color w:val="0000FF"/>
                <w:sz w:val="16"/>
                <w:szCs w:val="16"/>
                <w:highlight w:val="white"/>
              </w:rPr>
              <w:t>&gt;</w:t>
            </w:r>
          </w:p>
        </w:tc>
        <w:tc>
          <w:tcPr>
            <w:tcW w:w="1984" w:type="dxa"/>
          </w:tcPr>
          <w:p w14:paraId="02160840"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2247258A"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1E77F202"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3384B166" w14:textId="00547264" w:rsidR="00682CDA" w:rsidRPr="00682CDA" w:rsidRDefault="00035A9A" w:rsidP="00682CDA">
      <w:pPr>
        <w:pStyle w:val="Heading4"/>
      </w:pPr>
      <w:r w:rsidRPr="00D26E2F">
        <w:t>Staðgreitt</w:t>
      </w:r>
    </w:p>
    <w:p w14:paraId="394FFEBD" w14:textId="486DABA9" w:rsidR="00035A9A" w:rsidRDefault="00230F5C" w:rsidP="00AB6E8B">
      <w:pPr>
        <w:pStyle w:val="BodyText"/>
      </w:pPr>
      <w:r w:rsidRPr="00D26E2F">
        <w:t>Reikningur er greiddur strax við útgáfu hans og felur því ekki í sér kröfu um greiðslu</w:t>
      </w:r>
      <w:r w:rsidR="00682CDA">
        <w:t xml:space="preserve">. Í þeim tilvikum er </w:t>
      </w:r>
      <w:proofErr w:type="spellStart"/>
      <w:r w:rsidR="00682CDA">
        <w:t>kóti</w:t>
      </w:r>
      <w:proofErr w:type="spellEnd"/>
      <w:r w:rsidR="00682CDA">
        <w:t xml:space="preserve"> greiðslumáta 10 notaður.</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51"/>
        <w:gridCol w:w="952"/>
      </w:tblGrid>
      <w:tr w:rsidR="00682CDA" w:rsidRPr="00491DE5" w14:paraId="56F43D5B" w14:textId="77777777" w:rsidTr="0061615A">
        <w:tc>
          <w:tcPr>
            <w:tcW w:w="5699" w:type="dxa"/>
          </w:tcPr>
          <w:p w14:paraId="07BDF62C" w14:textId="77777777" w:rsidR="00682CDA" w:rsidRPr="00491DE5"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1D99B048" w14:textId="77777777" w:rsidR="00682CDA" w:rsidRPr="0044755C"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2C0C79C6" w14:textId="77777777" w:rsidR="00682CDA" w:rsidRPr="0044755C"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952" w:type="dxa"/>
          </w:tcPr>
          <w:p w14:paraId="75A85C92" w14:textId="77777777" w:rsidR="00682CDA" w:rsidRPr="0044755C"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682CDA" w:rsidRPr="00BB5173" w14:paraId="72E62241" w14:textId="77777777" w:rsidTr="0061615A">
        <w:tc>
          <w:tcPr>
            <w:tcW w:w="5699" w:type="dxa"/>
          </w:tcPr>
          <w:p w14:paraId="72E2B0AF"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&lt;</w:t>
            </w:r>
            <w:proofErr w:type="spellStart"/>
            <w:r w:rsidRPr="00C53E17">
              <w:rPr>
                <w:rFonts w:ascii="Courier New" w:hAnsi="Courier New" w:cs="Courier New"/>
                <w:color w:val="800000"/>
                <w:sz w:val="16"/>
                <w:szCs w:val="16"/>
                <w:highlight w:val="white"/>
              </w:rPr>
              <w:t>cbc:PaymentMeans</w:t>
            </w:r>
            <w:proofErr w:type="spellEnd"/>
            <w:r w:rsidRPr="00C53E17">
              <w:rPr>
                <w:rFonts w:ascii="Courier New" w:hAnsi="Courier New" w:cs="Courier New"/>
                <w:color w:val="0000FF"/>
                <w:sz w:val="16"/>
                <w:szCs w:val="16"/>
                <w:highlight w:val="white"/>
              </w:rPr>
              <w:t>&gt;</w:t>
            </w:r>
          </w:p>
        </w:tc>
        <w:tc>
          <w:tcPr>
            <w:tcW w:w="1984" w:type="dxa"/>
          </w:tcPr>
          <w:p w14:paraId="7DA1279A"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2A792CDE" w14:textId="3F73DC3F" w:rsidR="00682CDA" w:rsidRPr="00BB5173" w:rsidRDefault="00B4249B"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05BB061C"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43099" w:rsidRPr="00682CDA" w14:paraId="02F3D0A5" w14:textId="77777777" w:rsidTr="00D0335C">
        <w:tc>
          <w:tcPr>
            <w:tcW w:w="5699" w:type="dxa"/>
          </w:tcPr>
          <w:p w14:paraId="5FDB856A" w14:textId="7E4B24A5" w:rsidR="00B43099" w:rsidRPr="00682CDA" w:rsidRDefault="00B43099" w:rsidP="0061615A">
            <w:pPr>
              <w:autoSpaceDE w:val="0"/>
              <w:autoSpaceDN w:val="0"/>
              <w:adjustRightInd w:val="0"/>
              <w:rPr>
                <w:rFonts w:ascii="Courier New" w:hAnsi="Courier New" w:cs="Courier New"/>
                <w:color w:val="0000FF"/>
                <w:sz w:val="16"/>
                <w:szCs w:val="16"/>
                <w:highlight w:val="white"/>
              </w:rPr>
            </w:pPr>
            <w:r w:rsidRPr="00682CDA">
              <w:rPr>
                <w:rFonts w:ascii="Courier New" w:hAnsi="Courier New" w:cs="Courier New"/>
                <w:color w:val="000000"/>
                <w:sz w:val="16"/>
                <w:szCs w:val="16"/>
                <w:highlight w:val="white"/>
              </w:rPr>
              <w:t xml:space="preserve">   </w:t>
            </w:r>
            <w:r w:rsidRPr="00682CDA">
              <w:rPr>
                <w:rFonts w:ascii="Courier New" w:hAnsi="Courier New" w:cs="Courier New"/>
                <w:color w:val="0000FF"/>
                <w:sz w:val="16"/>
                <w:szCs w:val="16"/>
                <w:highlight w:val="white"/>
              </w:rPr>
              <w:t>&lt;</w:t>
            </w:r>
            <w:proofErr w:type="spellStart"/>
            <w:r w:rsidRPr="00682CDA">
              <w:rPr>
                <w:rFonts w:ascii="Courier New" w:hAnsi="Courier New" w:cs="Courier New"/>
                <w:color w:val="800000"/>
                <w:sz w:val="16"/>
                <w:szCs w:val="16"/>
                <w:highlight w:val="white"/>
              </w:rPr>
              <w:t>cbc:PaymentMeansCode</w:t>
            </w:r>
            <w:proofErr w:type="spellEnd"/>
            <w:ins w:id="685" w:author="Georg Birgisson" w:date="2021-10-12T10:17:00Z">
              <w:r w:rsidR="00A808CA">
                <w:rPr>
                  <w:rFonts w:ascii="Courier New" w:hAnsi="Courier New" w:cs="Courier New"/>
                  <w:color w:val="800000"/>
                  <w:sz w:val="16"/>
                  <w:szCs w:val="16"/>
                  <w:highlight w:val="white"/>
                </w:rPr>
                <w:t xml:space="preserve"> </w:t>
              </w:r>
            </w:ins>
            <w:del w:id="686" w:author="Georg Birgisson" w:date="2021-10-12T10:17:00Z">
              <w:r w:rsidDel="00A808CA">
                <w:rPr>
                  <w:rFonts w:ascii="Courier New" w:hAnsi="Courier New" w:cs="Courier New"/>
                  <w:color w:val="800000"/>
                  <w:sz w:val="16"/>
                  <w:szCs w:val="16"/>
                  <w:highlight w:val="white"/>
                </w:rPr>
                <w:br/>
                <w:delText xml:space="preserve">       </w:delText>
              </w:r>
              <w:r w:rsidRPr="00682CDA" w:rsidDel="00A808CA">
                <w:rPr>
                  <w:rFonts w:ascii="Courier New" w:hAnsi="Courier New" w:cs="Courier New"/>
                  <w:color w:val="FF0000"/>
                  <w:sz w:val="16"/>
                  <w:szCs w:val="16"/>
                  <w:highlight w:val="white"/>
                </w:rPr>
                <w:delText xml:space="preserve"> </w:delText>
              </w:r>
            </w:del>
            <w:proofErr w:type="spellStart"/>
            <w:r w:rsidRPr="00A808CA">
              <w:rPr>
                <w:rFonts w:ascii="Courier New" w:hAnsi="Courier New" w:cs="Courier New"/>
                <w:color w:val="002060"/>
                <w:sz w:val="16"/>
                <w:szCs w:val="16"/>
                <w:rPrChange w:id="687" w:author="Georg Birgisson" w:date="2021-10-12T10:15:00Z">
                  <w:rPr>
                    <w:rFonts w:ascii="Courier New" w:hAnsi="Courier New" w:cs="Courier New"/>
                    <w:color w:val="FF0000"/>
                    <w:sz w:val="16"/>
                    <w:szCs w:val="16"/>
                    <w:highlight w:val="white"/>
                  </w:rPr>
                </w:rPrChange>
              </w:rPr>
              <w:t>name</w:t>
            </w:r>
            <w:proofErr w:type="spellEnd"/>
            <w:r w:rsidRPr="00682CDA">
              <w:rPr>
                <w:rFonts w:ascii="Courier New" w:hAnsi="Courier New" w:cs="Courier New"/>
                <w:color w:val="0000FF"/>
                <w:sz w:val="16"/>
                <w:szCs w:val="16"/>
                <w:highlight w:val="white"/>
              </w:rPr>
              <w:t>="</w:t>
            </w:r>
            <w:r w:rsidR="00D0335C">
              <w:rPr>
                <w:rFonts w:ascii="Courier New" w:hAnsi="Courier New" w:cs="Courier New"/>
                <w:color w:val="000000"/>
                <w:sz w:val="16"/>
                <w:szCs w:val="16"/>
                <w:highlight w:val="white"/>
              </w:rPr>
              <w:t>Staðgreitt</w:t>
            </w:r>
            <w:r w:rsidRPr="00682CDA">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t xml:space="preserve">   </w:t>
            </w:r>
            <w:del w:id="688" w:author="Georg Birgisson" w:date="2021-10-12T10:17:00Z">
              <w:r w:rsidDel="00A808CA">
                <w:rPr>
                  <w:rFonts w:ascii="Courier New" w:hAnsi="Courier New" w:cs="Courier New"/>
                  <w:color w:val="0000FF"/>
                  <w:sz w:val="16"/>
                  <w:szCs w:val="16"/>
                  <w:highlight w:val="white"/>
                </w:rPr>
                <w:delText xml:space="preserve">     </w:delText>
              </w:r>
            </w:del>
            <w:r w:rsidR="00D0335C">
              <w:rPr>
                <w:rFonts w:ascii="Courier New" w:hAnsi="Courier New" w:cs="Courier New"/>
                <w:color w:val="000000"/>
                <w:sz w:val="16"/>
                <w:szCs w:val="16"/>
                <w:highlight w:val="white"/>
              </w:rPr>
              <w:t>10</w:t>
            </w:r>
            <w:r w:rsidRPr="00682CDA">
              <w:rPr>
                <w:rFonts w:ascii="Courier New" w:hAnsi="Courier New" w:cs="Courier New"/>
                <w:color w:val="0000FF"/>
                <w:sz w:val="16"/>
                <w:szCs w:val="16"/>
                <w:highlight w:val="white"/>
              </w:rPr>
              <w:t>&lt;/</w:t>
            </w:r>
            <w:proofErr w:type="spellStart"/>
            <w:r w:rsidRPr="00682CDA">
              <w:rPr>
                <w:rFonts w:ascii="Courier New" w:hAnsi="Courier New" w:cs="Courier New"/>
                <w:color w:val="800000"/>
                <w:sz w:val="16"/>
                <w:szCs w:val="16"/>
                <w:highlight w:val="white"/>
              </w:rPr>
              <w:t>cbc:PaymentMeansCode</w:t>
            </w:r>
            <w:proofErr w:type="spellEnd"/>
            <w:r w:rsidRPr="00682CDA">
              <w:rPr>
                <w:rFonts w:ascii="Courier New" w:hAnsi="Courier New" w:cs="Courier New"/>
                <w:color w:val="0000FF"/>
                <w:sz w:val="16"/>
                <w:szCs w:val="16"/>
                <w:highlight w:val="white"/>
              </w:rPr>
              <w:t>&gt;</w:t>
            </w:r>
          </w:p>
        </w:tc>
        <w:tc>
          <w:tcPr>
            <w:tcW w:w="1984" w:type="dxa"/>
          </w:tcPr>
          <w:p w14:paraId="039A26C0" w14:textId="23C9CF7F" w:rsidR="00B43099" w:rsidDel="00A808CA" w:rsidRDefault="00B43099" w:rsidP="0061615A">
            <w:pPr>
              <w:tabs>
                <w:tab w:val="left" w:pos="284"/>
                <w:tab w:val="left" w:pos="567"/>
                <w:tab w:val="left" w:pos="851"/>
                <w:tab w:val="left" w:pos="1134"/>
                <w:tab w:val="left" w:pos="1418"/>
                <w:tab w:val="left" w:pos="1701"/>
              </w:tabs>
              <w:autoSpaceDE w:val="0"/>
              <w:autoSpaceDN w:val="0"/>
              <w:adjustRightInd w:val="0"/>
              <w:rPr>
                <w:del w:id="689" w:author="Georg Birgisson" w:date="2021-10-12T10:17:00Z"/>
                <w:rFonts w:ascii="Courier New" w:hAnsi="Courier New" w:cs="Courier New"/>
                <w:sz w:val="16"/>
                <w:szCs w:val="16"/>
                <w:highlight w:val="white"/>
              </w:rPr>
            </w:pPr>
          </w:p>
          <w:p w14:paraId="4BCD5529"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Heiti greiðslumáta</w:t>
            </w:r>
          </w:p>
          <w:p w14:paraId="1F48F5B1"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roofErr w:type="spellStart"/>
            <w:r>
              <w:rPr>
                <w:rFonts w:ascii="Courier New" w:hAnsi="Courier New" w:cs="Courier New"/>
                <w:sz w:val="16"/>
                <w:szCs w:val="16"/>
                <w:highlight w:val="white"/>
              </w:rPr>
              <w:t>Kóti</w:t>
            </w:r>
            <w:proofErr w:type="spellEnd"/>
            <w:r>
              <w:rPr>
                <w:rFonts w:ascii="Courier New" w:hAnsi="Courier New" w:cs="Courier New"/>
                <w:sz w:val="16"/>
                <w:szCs w:val="16"/>
                <w:highlight w:val="white"/>
              </w:rPr>
              <w:t xml:space="preserve"> greiðslumáta</w:t>
            </w:r>
          </w:p>
        </w:tc>
        <w:tc>
          <w:tcPr>
            <w:tcW w:w="851" w:type="dxa"/>
          </w:tcPr>
          <w:p w14:paraId="4D063B13" w14:textId="1029F0DD" w:rsidR="00B43099" w:rsidDel="00A808CA" w:rsidRDefault="00B43099" w:rsidP="0061615A">
            <w:pPr>
              <w:tabs>
                <w:tab w:val="left" w:pos="284"/>
                <w:tab w:val="left" w:pos="567"/>
                <w:tab w:val="left" w:pos="851"/>
                <w:tab w:val="left" w:pos="1134"/>
                <w:tab w:val="left" w:pos="1418"/>
                <w:tab w:val="left" w:pos="1701"/>
              </w:tabs>
              <w:autoSpaceDE w:val="0"/>
              <w:autoSpaceDN w:val="0"/>
              <w:adjustRightInd w:val="0"/>
              <w:rPr>
                <w:del w:id="690" w:author="Georg Birgisson" w:date="2021-10-12T10:17:00Z"/>
                <w:rFonts w:ascii="Courier New" w:hAnsi="Courier New" w:cs="Courier New"/>
                <w:sz w:val="16"/>
                <w:szCs w:val="16"/>
                <w:highlight w:val="white"/>
              </w:rPr>
            </w:pPr>
          </w:p>
          <w:p w14:paraId="03153574"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r>
              <w:rPr>
                <w:rFonts w:ascii="Courier New" w:hAnsi="Courier New" w:cs="Courier New"/>
                <w:sz w:val="16"/>
                <w:szCs w:val="16"/>
                <w:highlight w:val="white"/>
              </w:rPr>
              <w:br/>
              <w:t>1..1</w:t>
            </w:r>
          </w:p>
        </w:tc>
        <w:tc>
          <w:tcPr>
            <w:tcW w:w="952" w:type="dxa"/>
          </w:tcPr>
          <w:p w14:paraId="5FB045AE" w14:textId="340A0AD4" w:rsidR="00B43099" w:rsidDel="00A808CA" w:rsidRDefault="00B43099" w:rsidP="0061615A">
            <w:pPr>
              <w:tabs>
                <w:tab w:val="left" w:pos="284"/>
                <w:tab w:val="left" w:pos="567"/>
                <w:tab w:val="left" w:pos="851"/>
                <w:tab w:val="left" w:pos="1134"/>
                <w:tab w:val="left" w:pos="1418"/>
                <w:tab w:val="left" w:pos="1701"/>
              </w:tabs>
              <w:autoSpaceDE w:val="0"/>
              <w:autoSpaceDN w:val="0"/>
              <w:adjustRightInd w:val="0"/>
              <w:rPr>
                <w:del w:id="691" w:author="Georg Birgisson" w:date="2021-10-12T10:17:00Z"/>
                <w:rFonts w:ascii="Courier New" w:hAnsi="Courier New" w:cs="Courier New"/>
                <w:sz w:val="16"/>
                <w:szCs w:val="16"/>
                <w:highlight w:val="white"/>
              </w:rPr>
            </w:pPr>
          </w:p>
          <w:p w14:paraId="086E1A4E"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BT-82</w:t>
            </w:r>
            <w:r>
              <w:rPr>
                <w:rFonts w:ascii="Courier New" w:hAnsi="Courier New" w:cs="Courier New"/>
                <w:sz w:val="16"/>
                <w:szCs w:val="16"/>
                <w:highlight w:val="white"/>
              </w:rPr>
              <w:br/>
              <w:t>BT-81</w:t>
            </w:r>
          </w:p>
        </w:tc>
      </w:tr>
      <w:tr w:rsidR="00682CDA" w:rsidRPr="00BB5173" w14:paraId="77063502" w14:textId="77777777" w:rsidTr="0061615A">
        <w:tc>
          <w:tcPr>
            <w:tcW w:w="5699" w:type="dxa"/>
          </w:tcPr>
          <w:p w14:paraId="78D79F45"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proofErr w:type="spellStart"/>
            <w:r w:rsidRPr="00C53E17">
              <w:rPr>
                <w:rFonts w:ascii="Courier New" w:hAnsi="Courier New" w:cs="Courier New"/>
                <w:color w:val="800000"/>
                <w:sz w:val="16"/>
                <w:szCs w:val="16"/>
                <w:highlight w:val="white"/>
              </w:rPr>
              <w:t>cbc:PaymentMeans</w:t>
            </w:r>
            <w:proofErr w:type="spellEnd"/>
            <w:r w:rsidRPr="00C53E17">
              <w:rPr>
                <w:rFonts w:ascii="Courier New" w:hAnsi="Courier New" w:cs="Courier New"/>
                <w:color w:val="0000FF"/>
                <w:sz w:val="16"/>
                <w:szCs w:val="16"/>
                <w:highlight w:val="white"/>
              </w:rPr>
              <w:t>&gt;</w:t>
            </w:r>
          </w:p>
        </w:tc>
        <w:tc>
          <w:tcPr>
            <w:tcW w:w="1984" w:type="dxa"/>
          </w:tcPr>
          <w:p w14:paraId="0306110E"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1AC90AA6"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2DAA3D80"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54CD6827" w14:textId="6C58C253" w:rsidR="000E4981" w:rsidRDefault="000E4981" w:rsidP="00AB6E8B">
      <w:pPr>
        <w:pStyle w:val="BodyText"/>
      </w:pPr>
      <w:bookmarkStart w:id="692" w:name="_Hlk532309588"/>
      <w:r>
        <w:t xml:space="preserve">Þegar um er að ræða staðgreidda eða fyrirframgreidda reikninga þá </w:t>
      </w:r>
      <w:r w:rsidR="00525B29">
        <w:t xml:space="preserve">á </w:t>
      </w:r>
      <w:r>
        <w:t xml:space="preserve">heildargreiðslan að koma fram í </w:t>
      </w:r>
      <w:proofErr w:type="spellStart"/>
      <w:r>
        <w:t>PrepaidAmount</w:t>
      </w:r>
      <w:proofErr w:type="spellEnd"/>
      <w:r>
        <w:t xml:space="preserve"> í </w:t>
      </w:r>
      <w:r w:rsidR="00525B29">
        <w:t>s</w:t>
      </w:r>
      <w:r>
        <w:t xml:space="preserve">amtölum reiknings og upphæð til greiðslu </w:t>
      </w:r>
      <w:r w:rsidR="00525B29">
        <w:t xml:space="preserve">er þá </w:t>
      </w:r>
      <w:r>
        <w:t xml:space="preserve">núll, sjá nánar </w:t>
      </w:r>
      <w:r w:rsidR="00607068">
        <w:t>grein</w:t>
      </w:r>
      <w:r w:rsidR="007627ED">
        <w:t xml:space="preserve"> </w:t>
      </w:r>
      <w:r w:rsidR="00185FA4">
        <w:fldChar w:fldCharType="begin"/>
      </w:r>
      <w:r w:rsidR="00185FA4">
        <w:instrText xml:space="preserve"> REF _Ref527450941 \r \h </w:instrText>
      </w:r>
      <w:r w:rsidR="00185FA4">
        <w:fldChar w:fldCharType="separate"/>
      </w:r>
      <w:r w:rsidR="00CC5E64">
        <w:t xml:space="preserve">3.1.19 </w:t>
      </w:r>
      <w:r w:rsidR="00185FA4">
        <w:fldChar w:fldCharType="end"/>
      </w:r>
      <w:r w:rsidR="00246103">
        <w:t>.</w:t>
      </w:r>
    </w:p>
    <w:p w14:paraId="21D8CEB3" w14:textId="77777777" w:rsidR="006D4A9F" w:rsidRDefault="006D4A9F" w:rsidP="00AB6E8B">
      <w:pPr>
        <w:pStyle w:val="BodyText"/>
      </w:pPr>
    </w:p>
    <w:bookmarkEnd w:id="692"/>
    <w:p w14:paraId="5181B120" w14:textId="2FDEAD9B" w:rsidR="005729CB" w:rsidRDefault="00191E99" w:rsidP="005F41D3">
      <w:pPr>
        <w:pStyle w:val="Heading4"/>
      </w:pPr>
      <w:r>
        <w:t xml:space="preserve">SEPA </w:t>
      </w:r>
      <w:r w:rsidR="005729CB">
        <w:t>direct debit</w:t>
      </w:r>
      <w:r w:rsidR="000072F7">
        <w:t xml:space="preserve"> (beingreiðslur)</w:t>
      </w:r>
    </w:p>
    <w:p w14:paraId="594257E7" w14:textId="48885580" w:rsidR="005729CB" w:rsidRDefault="005729CB" w:rsidP="005729CB">
      <w:pPr>
        <w:pStyle w:val="BodyText"/>
      </w:pPr>
      <w:r>
        <w:t xml:space="preserve">Í staðli um rafrænan reikning er stutt við beingreiðslur, </w:t>
      </w:r>
      <w:proofErr w:type="spellStart"/>
      <w:r>
        <w:t>direct</w:t>
      </w:r>
      <w:proofErr w:type="spellEnd"/>
      <w:r>
        <w:t xml:space="preserve"> </w:t>
      </w:r>
      <w:proofErr w:type="spellStart"/>
      <w:r>
        <w:t>debit</w:t>
      </w:r>
      <w:proofErr w:type="spellEnd"/>
      <w:r>
        <w:t xml:space="preserve">. Þetta er greiðsluþjónusta sem er algeng í Evrópu og felst í því að kaupandi veitir seljanda heimild til að senda beiðni um millifærslu á banka kaupanda sem þá framkvæmir millifærsluna út af reikningi kaupandi og inn á tilgreindan reikning seljanda án þess að kaupandi komi að þeirri millifærslu sérstaklega. Framkvæmdin byggist á því </w:t>
      </w:r>
      <w:r w:rsidR="00D21D13">
        <w:t xml:space="preserve">að kaupandi hafi áður sett upp </w:t>
      </w:r>
      <w:r w:rsidR="00D21D13">
        <w:lastRenderedPageBreak/>
        <w:t>heimild og takmarkanir í viðskiptabanka sínum sem heimilar tilgreindum seljanda að framkvæma slíkar millifærslu. Heimildin hefur ákveðið númer og jafnframt hefur sá seljandi sem má nýta heimildina ákveðið númer.</w:t>
      </w:r>
    </w:p>
    <w:p w14:paraId="7A81C9E6" w14:textId="33566509" w:rsidR="00682CDA" w:rsidRDefault="00D21D13" w:rsidP="005729CB">
      <w:pPr>
        <w:pStyle w:val="BodyText"/>
      </w:pPr>
      <w:r>
        <w:t xml:space="preserve">Þessi þjónusta gegnir </w:t>
      </w:r>
      <w:r w:rsidR="0090253A">
        <w:t>svipuðu hlutverki gag</w:t>
      </w:r>
      <w:r w:rsidR="00FF033F">
        <w:t>n</w:t>
      </w:r>
      <w:r w:rsidR="0090253A">
        <w:t xml:space="preserve">vart bankareikningum og íslenskar beingreiðslur virka á kreditkort en er að nokkru leiti ólík kröfupottum (greiðsluseðlum) því kaupandi </w:t>
      </w:r>
      <w:proofErr w:type="spellStart"/>
      <w:r w:rsidR="0090253A">
        <w:t>framkæmir</w:t>
      </w:r>
      <w:proofErr w:type="spellEnd"/>
      <w:r w:rsidR="0090253A">
        <w:t xml:space="preserve"> ekki einstaka greiðslur og ekki er um að ræða sjálfvirkni í vaxta og gjalda útreikningum.</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51"/>
        <w:gridCol w:w="952"/>
      </w:tblGrid>
      <w:tr w:rsidR="00682CDA" w:rsidRPr="00491DE5" w14:paraId="37F40A98" w14:textId="77777777" w:rsidTr="0061615A">
        <w:tc>
          <w:tcPr>
            <w:tcW w:w="5699" w:type="dxa"/>
          </w:tcPr>
          <w:p w14:paraId="195A64E9" w14:textId="77777777" w:rsidR="00682CDA" w:rsidRPr="00491DE5"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3BDDFC9C" w14:textId="77777777" w:rsidR="00682CDA" w:rsidRPr="0044755C"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4E30CED4" w14:textId="77777777" w:rsidR="00682CDA" w:rsidRPr="0044755C"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952" w:type="dxa"/>
          </w:tcPr>
          <w:p w14:paraId="417B72E8" w14:textId="77777777" w:rsidR="00682CDA" w:rsidRPr="0044755C"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682CDA" w:rsidRPr="00BB5173" w14:paraId="197EDD9E" w14:textId="77777777" w:rsidTr="0061615A">
        <w:tc>
          <w:tcPr>
            <w:tcW w:w="5699" w:type="dxa"/>
          </w:tcPr>
          <w:p w14:paraId="28473AAB"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&lt;</w:t>
            </w:r>
            <w:proofErr w:type="spellStart"/>
            <w:r w:rsidRPr="00C53E17">
              <w:rPr>
                <w:rFonts w:ascii="Courier New" w:hAnsi="Courier New" w:cs="Courier New"/>
                <w:color w:val="800000"/>
                <w:sz w:val="16"/>
                <w:szCs w:val="16"/>
                <w:highlight w:val="white"/>
              </w:rPr>
              <w:t>cbc:PaymentMeans</w:t>
            </w:r>
            <w:proofErr w:type="spellEnd"/>
            <w:r w:rsidRPr="00C53E17">
              <w:rPr>
                <w:rFonts w:ascii="Courier New" w:hAnsi="Courier New" w:cs="Courier New"/>
                <w:color w:val="0000FF"/>
                <w:sz w:val="16"/>
                <w:szCs w:val="16"/>
                <w:highlight w:val="white"/>
              </w:rPr>
              <w:t>&gt;</w:t>
            </w:r>
          </w:p>
        </w:tc>
        <w:tc>
          <w:tcPr>
            <w:tcW w:w="1984" w:type="dxa"/>
          </w:tcPr>
          <w:p w14:paraId="4FA2769B"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26ACF2E6" w14:textId="1C541F9D" w:rsidR="00682CDA" w:rsidRPr="00BB5173" w:rsidRDefault="00B4249B"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0..n</w:t>
            </w:r>
          </w:p>
        </w:tc>
        <w:tc>
          <w:tcPr>
            <w:tcW w:w="952" w:type="dxa"/>
          </w:tcPr>
          <w:p w14:paraId="53EF2C2F"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43099" w:rsidRPr="00682CDA" w14:paraId="578EE370" w14:textId="77777777" w:rsidTr="00B84041">
        <w:tc>
          <w:tcPr>
            <w:tcW w:w="5699" w:type="dxa"/>
          </w:tcPr>
          <w:p w14:paraId="5E980728" w14:textId="4124BB8A" w:rsidR="00B43099" w:rsidRPr="00682CDA" w:rsidRDefault="00B43099" w:rsidP="0061615A">
            <w:pPr>
              <w:autoSpaceDE w:val="0"/>
              <w:autoSpaceDN w:val="0"/>
              <w:adjustRightInd w:val="0"/>
              <w:rPr>
                <w:rFonts w:ascii="Courier New" w:hAnsi="Courier New" w:cs="Courier New"/>
                <w:color w:val="0000FF"/>
                <w:sz w:val="16"/>
                <w:szCs w:val="16"/>
                <w:highlight w:val="white"/>
              </w:rPr>
            </w:pPr>
            <w:r w:rsidRPr="00682CDA">
              <w:rPr>
                <w:rFonts w:ascii="Courier New" w:hAnsi="Courier New" w:cs="Courier New"/>
                <w:color w:val="000000"/>
                <w:sz w:val="16"/>
                <w:szCs w:val="16"/>
                <w:highlight w:val="white"/>
              </w:rPr>
              <w:t xml:space="preserve">   </w:t>
            </w:r>
            <w:r w:rsidRPr="00682CDA">
              <w:rPr>
                <w:rFonts w:ascii="Courier New" w:hAnsi="Courier New" w:cs="Courier New"/>
                <w:color w:val="0000FF"/>
                <w:sz w:val="16"/>
                <w:szCs w:val="16"/>
                <w:highlight w:val="white"/>
              </w:rPr>
              <w:t>&lt;</w:t>
            </w:r>
            <w:proofErr w:type="spellStart"/>
            <w:r w:rsidRPr="00682CDA">
              <w:rPr>
                <w:rFonts w:ascii="Courier New" w:hAnsi="Courier New" w:cs="Courier New"/>
                <w:color w:val="800000"/>
                <w:sz w:val="16"/>
                <w:szCs w:val="16"/>
                <w:highlight w:val="white"/>
              </w:rPr>
              <w:t>cbc:PaymentMeansCode</w:t>
            </w:r>
            <w:proofErr w:type="spellEnd"/>
            <w:del w:id="693" w:author="Georg Birgisson" w:date="2021-10-12T10:17:00Z">
              <w:r w:rsidDel="00A808CA">
                <w:rPr>
                  <w:rFonts w:ascii="Courier New" w:hAnsi="Courier New" w:cs="Courier New"/>
                  <w:color w:val="800000"/>
                  <w:sz w:val="16"/>
                  <w:szCs w:val="16"/>
                  <w:highlight w:val="white"/>
                </w:rPr>
                <w:br/>
                <w:delText xml:space="preserve">       </w:delText>
              </w:r>
            </w:del>
            <w:r w:rsidRPr="00DA2C43">
              <w:rPr>
                <w:rFonts w:ascii="Courier New" w:hAnsi="Courier New" w:cs="Courier New"/>
                <w:sz w:val="16"/>
                <w:szCs w:val="16"/>
              </w:rPr>
              <w:t xml:space="preserve"> </w:t>
            </w:r>
            <w:proofErr w:type="spellStart"/>
            <w:r w:rsidRPr="00A808CA">
              <w:rPr>
                <w:rFonts w:ascii="Courier New" w:hAnsi="Courier New" w:cs="Courier New"/>
                <w:color w:val="002060"/>
                <w:sz w:val="16"/>
                <w:szCs w:val="16"/>
                <w:rPrChange w:id="694" w:author="Georg Birgisson" w:date="2021-10-12T10:15:00Z">
                  <w:rPr>
                    <w:rFonts w:ascii="Courier New" w:hAnsi="Courier New" w:cs="Courier New"/>
                    <w:color w:val="FF0000"/>
                    <w:sz w:val="16"/>
                    <w:szCs w:val="16"/>
                    <w:highlight w:val="white"/>
                  </w:rPr>
                </w:rPrChange>
              </w:rPr>
              <w:t>name</w:t>
            </w:r>
            <w:proofErr w:type="spellEnd"/>
            <w:r w:rsidRPr="00682CDA">
              <w:rPr>
                <w:rFonts w:ascii="Courier New" w:hAnsi="Courier New" w:cs="Courier New"/>
                <w:color w:val="0000FF"/>
                <w:sz w:val="16"/>
                <w:szCs w:val="16"/>
                <w:highlight w:val="white"/>
              </w:rPr>
              <w:t>="</w:t>
            </w:r>
            <w:r w:rsidR="009D22E8">
              <w:rPr>
                <w:rFonts w:ascii="Courier New" w:hAnsi="Courier New" w:cs="Courier New"/>
                <w:color w:val="000000"/>
                <w:sz w:val="16"/>
                <w:szCs w:val="16"/>
                <w:highlight w:val="white"/>
              </w:rPr>
              <w:t xml:space="preserve">SEPA </w:t>
            </w:r>
            <w:proofErr w:type="spellStart"/>
            <w:r w:rsidR="009D22E8">
              <w:rPr>
                <w:rFonts w:ascii="Courier New" w:hAnsi="Courier New" w:cs="Courier New"/>
                <w:color w:val="000000"/>
                <w:sz w:val="16"/>
                <w:szCs w:val="16"/>
                <w:highlight w:val="white"/>
              </w:rPr>
              <w:t>direct</w:t>
            </w:r>
            <w:proofErr w:type="spellEnd"/>
            <w:r w:rsidR="009D22E8">
              <w:rPr>
                <w:rFonts w:ascii="Courier New" w:hAnsi="Courier New" w:cs="Courier New"/>
                <w:color w:val="000000"/>
                <w:sz w:val="16"/>
                <w:szCs w:val="16"/>
                <w:highlight w:val="white"/>
              </w:rPr>
              <w:t xml:space="preserve"> </w:t>
            </w:r>
            <w:proofErr w:type="spellStart"/>
            <w:r w:rsidR="009D22E8">
              <w:rPr>
                <w:rFonts w:ascii="Courier New" w:hAnsi="Courier New" w:cs="Courier New"/>
                <w:color w:val="000000"/>
                <w:sz w:val="16"/>
                <w:szCs w:val="16"/>
                <w:highlight w:val="white"/>
              </w:rPr>
              <w:t>debit</w:t>
            </w:r>
            <w:proofErr w:type="spellEnd"/>
            <w:r w:rsidRPr="00682CDA">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t xml:space="preserve">   </w:t>
            </w:r>
            <w:del w:id="695" w:author="Georg Birgisson" w:date="2021-10-12T10:17:00Z">
              <w:r w:rsidDel="00A808CA">
                <w:rPr>
                  <w:rFonts w:ascii="Courier New" w:hAnsi="Courier New" w:cs="Courier New"/>
                  <w:color w:val="0000FF"/>
                  <w:sz w:val="16"/>
                  <w:szCs w:val="16"/>
                  <w:highlight w:val="white"/>
                </w:rPr>
                <w:delText xml:space="preserve">     </w:delText>
              </w:r>
            </w:del>
            <w:r w:rsidR="00E80BB9">
              <w:rPr>
                <w:rFonts w:ascii="Courier New" w:hAnsi="Courier New" w:cs="Courier New"/>
                <w:color w:val="000000"/>
                <w:sz w:val="16"/>
                <w:szCs w:val="16"/>
                <w:highlight w:val="white"/>
              </w:rPr>
              <w:t>5</w:t>
            </w:r>
            <w:r w:rsidR="009D22E8">
              <w:rPr>
                <w:rFonts w:ascii="Courier New" w:hAnsi="Courier New" w:cs="Courier New"/>
                <w:color w:val="000000"/>
                <w:sz w:val="16"/>
                <w:szCs w:val="16"/>
                <w:highlight w:val="white"/>
              </w:rPr>
              <w:t>9</w:t>
            </w:r>
            <w:r w:rsidRPr="00682CDA">
              <w:rPr>
                <w:rFonts w:ascii="Courier New" w:hAnsi="Courier New" w:cs="Courier New"/>
                <w:color w:val="0000FF"/>
                <w:sz w:val="16"/>
                <w:szCs w:val="16"/>
                <w:highlight w:val="white"/>
              </w:rPr>
              <w:t>&lt;/</w:t>
            </w:r>
            <w:proofErr w:type="spellStart"/>
            <w:r w:rsidRPr="00682CDA">
              <w:rPr>
                <w:rFonts w:ascii="Courier New" w:hAnsi="Courier New" w:cs="Courier New"/>
                <w:color w:val="800000"/>
                <w:sz w:val="16"/>
                <w:szCs w:val="16"/>
                <w:highlight w:val="white"/>
              </w:rPr>
              <w:t>cbc:PaymentMeansCode</w:t>
            </w:r>
            <w:proofErr w:type="spellEnd"/>
            <w:r w:rsidRPr="00682CDA">
              <w:rPr>
                <w:rFonts w:ascii="Courier New" w:hAnsi="Courier New" w:cs="Courier New"/>
                <w:color w:val="0000FF"/>
                <w:sz w:val="16"/>
                <w:szCs w:val="16"/>
                <w:highlight w:val="white"/>
              </w:rPr>
              <w:t>&gt;</w:t>
            </w:r>
          </w:p>
        </w:tc>
        <w:tc>
          <w:tcPr>
            <w:tcW w:w="1984" w:type="dxa"/>
          </w:tcPr>
          <w:p w14:paraId="095772BD" w14:textId="393B7493" w:rsidR="00B43099" w:rsidDel="00A808CA" w:rsidRDefault="00B43099" w:rsidP="0061615A">
            <w:pPr>
              <w:tabs>
                <w:tab w:val="left" w:pos="284"/>
                <w:tab w:val="left" w:pos="567"/>
                <w:tab w:val="left" w:pos="851"/>
                <w:tab w:val="left" w:pos="1134"/>
                <w:tab w:val="left" w:pos="1418"/>
                <w:tab w:val="left" w:pos="1701"/>
              </w:tabs>
              <w:autoSpaceDE w:val="0"/>
              <w:autoSpaceDN w:val="0"/>
              <w:adjustRightInd w:val="0"/>
              <w:rPr>
                <w:del w:id="696" w:author="Georg Birgisson" w:date="2021-10-12T10:17:00Z"/>
                <w:rFonts w:ascii="Courier New" w:hAnsi="Courier New" w:cs="Courier New"/>
                <w:sz w:val="16"/>
                <w:szCs w:val="16"/>
                <w:highlight w:val="white"/>
              </w:rPr>
            </w:pPr>
          </w:p>
          <w:p w14:paraId="7AD961AC"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Heiti greiðslumáta</w:t>
            </w:r>
          </w:p>
          <w:p w14:paraId="0084F95A"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roofErr w:type="spellStart"/>
            <w:r>
              <w:rPr>
                <w:rFonts w:ascii="Courier New" w:hAnsi="Courier New" w:cs="Courier New"/>
                <w:sz w:val="16"/>
                <w:szCs w:val="16"/>
                <w:highlight w:val="white"/>
              </w:rPr>
              <w:t>Kóti</w:t>
            </w:r>
            <w:proofErr w:type="spellEnd"/>
            <w:r>
              <w:rPr>
                <w:rFonts w:ascii="Courier New" w:hAnsi="Courier New" w:cs="Courier New"/>
                <w:sz w:val="16"/>
                <w:szCs w:val="16"/>
                <w:highlight w:val="white"/>
              </w:rPr>
              <w:t xml:space="preserve"> greiðslumáta</w:t>
            </w:r>
          </w:p>
        </w:tc>
        <w:tc>
          <w:tcPr>
            <w:tcW w:w="851" w:type="dxa"/>
          </w:tcPr>
          <w:p w14:paraId="085E9A89" w14:textId="38F40445" w:rsidR="00B43099" w:rsidDel="00A808CA" w:rsidRDefault="00B43099" w:rsidP="0061615A">
            <w:pPr>
              <w:tabs>
                <w:tab w:val="left" w:pos="284"/>
                <w:tab w:val="left" w:pos="567"/>
                <w:tab w:val="left" w:pos="851"/>
                <w:tab w:val="left" w:pos="1134"/>
                <w:tab w:val="left" w:pos="1418"/>
                <w:tab w:val="left" w:pos="1701"/>
              </w:tabs>
              <w:autoSpaceDE w:val="0"/>
              <w:autoSpaceDN w:val="0"/>
              <w:adjustRightInd w:val="0"/>
              <w:rPr>
                <w:del w:id="697" w:author="Georg Birgisson" w:date="2021-10-12T10:17:00Z"/>
                <w:rFonts w:ascii="Courier New" w:hAnsi="Courier New" w:cs="Courier New"/>
                <w:sz w:val="16"/>
                <w:szCs w:val="16"/>
                <w:highlight w:val="white"/>
              </w:rPr>
            </w:pPr>
          </w:p>
          <w:p w14:paraId="305B2D06"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r>
              <w:rPr>
                <w:rFonts w:ascii="Courier New" w:hAnsi="Courier New" w:cs="Courier New"/>
                <w:sz w:val="16"/>
                <w:szCs w:val="16"/>
                <w:highlight w:val="white"/>
              </w:rPr>
              <w:br/>
              <w:t>1..1</w:t>
            </w:r>
          </w:p>
        </w:tc>
        <w:tc>
          <w:tcPr>
            <w:tcW w:w="952" w:type="dxa"/>
          </w:tcPr>
          <w:p w14:paraId="34DB0773" w14:textId="04548EE1" w:rsidR="00B43099" w:rsidDel="00A808CA" w:rsidRDefault="00B43099" w:rsidP="0061615A">
            <w:pPr>
              <w:tabs>
                <w:tab w:val="left" w:pos="284"/>
                <w:tab w:val="left" w:pos="567"/>
                <w:tab w:val="left" w:pos="851"/>
                <w:tab w:val="left" w:pos="1134"/>
                <w:tab w:val="left" w:pos="1418"/>
                <w:tab w:val="left" w:pos="1701"/>
              </w:tabs>
              <w:autoSpaceDE w:val="0"/>
              <w:autoSpaceDN w:val="0"/>
              <w:adjustRightInd w:val="0"/>
              <w:rPr>
                <w:del w:id="698" w:author="Georg Birgisson" w:date="2021-10-12T10:17:00Z"/>
                <w:rFonts w:ascii="Courier New" w:hAnsi="Courier New" w:cs="Courier New"/>
                <w:sz w:val="16"/>
                <w:szCs w:val="16"/>
                <w:highlight w:val="white"/>
              </w:rPr>
            </w:pPr>
          </w:p>
          <w:p w14:paraId="51B994D0"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BT-82</w:t>
            </w:r>
            <w:r>
              <w:rPr>
                <w:rFonts w:ascii="Courier New" w:hAnsi="Courier New" w:cs="Courier New"/>
                <w:sz w:val="16"/>
                <w:szCs w:val="16"/>
                <w:highlight w:val="white"/>
              </w:rPr>
              <w:br/>
              <w:t>BT-81</w:t>
            </w:r>
          </w:p>
        </w:tc>
      </w:tr>
      <w:tr w:rsidR="00B84041" w:rsidRPr="00BB5173" w14:paraId="0908FDB9" w14:textId="77777777" w:rsidTr="0061615A">
        <w:tc>
          <w:tcPr>
            <w:tcW w:w="5699" w:type="dxa"/>
          </w:tcPr>
          <w:p w14:paraId="1FE9DF04" w14:textId="40819DA8" w:rsidR="00B84041" w:rsidRPr="00B84041" w:rsidRDefault="00B4249B"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Pr>
                <w:rFonts w:ascii="Courier New" w:hAnsi="Courier New" w:cs="Courier New"/>
                <w:color w:val="0000FF"/>
                <w:sz w:val="16"/>
                <w:szCs w:val="16"/>
                <w:highlight w:val="white"/>
              </w:rPr>
              <w:t xml:space="preserve">   </w:t>
            </w:r>
            <w:r w:rsidR="00B84041" w:rsidRPr="00D26E2F">
              <w:rPr>
                <w:rFonts w:ascii="Courier New" w:hAnsi="Courier New" w:cs="Courier New"/>
                <w:color w:val="0000FF"/>
                <w:sz w:val="16"/>
                <w:szCs w:val="16"/>
                <w:highlight w:val="white"/>
              </w:rPr>
              <w:t>&lt;</w:t>
            </w:r>
            <w:proofErr w:type="spellStart"/>
            <w:r w:rsidR="00B84041" w:rsidRPr="0090253A">
              <w:rPr>
                <w:rFonts w:ascii="Courier New" w:hAnsi="Courier New" w:cs="Courier New"/>
                <w:color w:val="800000"/>
                <w:sz w:val="16"/>
                <w:szCs w:val="16"/>
              </w:rPr>
              <w:t>cac:PaymentMandate</w:t>
            </w:r>
            <w:proofErr w:type="spellEnd"/>
            <w:r w:rsidR="00B84041" w:rsidRPr="00D26E2F">
              <w:rPr>
                <w:rFonts w:ascii="Courier New" w:hAnsi="Courier New" w:cs="Courier New"/>
                <w:color w:val="0000FF"/>
                <w:sz w:val="16"/>
                <w:szCs w:val="16"/>
                <w:highlight w:val="white"/>
              </w:rPr>
              <w:t>&gt;</w:t>
            </w:r>
          </w:p>
        </w:tc>
        <w:tc>
          <w:tcPr>
            <w:tcW w:w="1984" w:type="dxa"/>
          </w:tcPr>
          <w:p w14:paraId="6A1D5CAA" w14:textId="77777777" w:rsidR="00B84041" w:rsidRPr="00BB5173" w:rsidRDefault="00B8404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0378D927" w14:textId="7637A260" w:rsidR="00B84041" w:rsidRPr="00BB5173" w:rsidRDefault="00B4249B"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52" w:type="dxa"/>
          </w:tcPr>
          <w:p w14:paraId="4E2F5627" w14:textId="77777777" w:rsidR="00B84041" w:rsidRPr="00BB5173" w:rsidRDefault="00B8404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84041" w:rsidRPr="00B84041" w14:paraId="2F5C529B" w14:textId="77777777" w:rsidTr="0061615A">
        <w:tc>
          <w:tcPr>
            <w:tcW w:w="5699" w:type="dxa"/>
          </w:tcPr>
          <w:p w14:paraId="38FA56BC" w14:textId="1F903018" w:rsidR="00B84041" w:rsidRPr="00B84041" w:rsidRDefault="00B4249B"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Pr>
                <w:rFonts w:ascii="Courier New" w:hAnsi="Courier New" w:cs="Courier New"/>
                <w:color w:val="0000FF"/>
                <w:sz w:val="16"/>
                <w:szCs w:val="16"/>
                <w:highlight w:val="white"/>
              </w:rPr>
              <w:t xml:space="preserve">      </w:t>
            </w:r>
            <w:r w:rsidR="00B84041" w:rsidRPr="00B84041">
              <w:rPr>
                <w:rFonts w:ascii="Courier New" w:hAnsi="Courier New" w:cs="Courier New"/>
                <w:color w:val="0000FF"/>
                <w:sz w:val="16"/>
                <w:szCs w:val="16"/>
                <w:highlight w:val="white"/>
              </w:rPr>
              <w:t>&lt;</w:t>
            </w:r>
            <w:proofErr w:type="spellStart"/>
            <w:r w:rsidR="00B84041" w:rsidRPr="00B84041">
              <w:rPr>
                <w:rFonts w:ascii="Courier New" w:hAnsi="Courier New" w:cs="Courier New"/>
                <w:color w:val="800000"/>
                <w:sz w:val="16"/>
                <w:szCs w:val="16"/>
                <w:highlight w:val="white"/>
              </w:rPr>
              <w:t>cbc:ID</w:t>
            </w:r>
            <w:proofErr w:type="spellEnd"/>
            <w:r w:rsidR="00B84041" w:rsidRPr="00B84041">
              <w:rPr>
                <w:rFonts w:ascii="Courier New" w:hAnsi="Courier New" w:cs="Courier New"/>
                <w:color w:val="0000FF"/>
                <w:sz w:val="16"/>
                <w:szCs w:val="16"/>
                <w:highlight w:val="white"/>
              </w:rPr>
              <w:t>&gt;</w:t>
            </w:r>
            <w:r w:rsidR="00B84041" w:rsidRPr="00B84041">
              <w:rPr>
                <w:rFonts w:ascii="Courier New" w:hAnsi="Courier New" w:cs="Courier New"/>
                <w:color w:val="000000"/>
                <w:sz w:val="16"/>
                <w:szCs w:val="16"/>
                <w:highlight w:val="white"/>
              </w:rPr>
              <w:t>123456</w:t>
            </w:r>
            <w:r w:rsidR="00B84041" w:rsidRPr="00B84041">
              <w:rPr>
                <w:rFonts w:ascii="Courier New" w:hAnsi="Courier New" w:cs="Courier New"/>
                <w:color w:val="0000FF"/>
                <w:sz w:val="16"/>
                <w:szCs w:val="16"/>
                <w:highlight w:val="white"/>
              </w:rPr>
              <w:t>&lt;/</w:t>
            </w:r>
            <w:proofErr w:type="spellStart"/>
            <w:r w:rsidR="00B84041" w:rsidRPr="00B84041">
              <w:rPr>
                <w:rFonts w:ascii="Courier New" w:hAnsi="Courier New" w:cs="Courier New"/>
                <w:color w:val="800000"/>
                <w:sz w:val="16"/>
                <w:szCs w:val="16"/>
                <w:highlight w:val="white"/>
              </w:rPr>
              <w:t>cbc:ID</w:t>
            </w:r>
            <w:proofErr w:type="spellEnd"/>
            <w:r w:rsidR="00B84041" w:rsidRPr="00B84041">
              <w:rPr>
                <w:rFonts w:ascii="Courier New" w:hAnsi="Courier New" w:cs="Courier New"/>
                <w:color w:val="0000FF"/>
                <w:sz w:val="16"/>
                <w:szCs w:val="16"/>
                <w:highlight w:val="white"/>
              </w:rPr>
              <w:t>&gt;</w:t>
            </w:r>
          </w:p>
        </w:tc>
        <w:tc>
          <w:tcPr>
            <w:tcW w:w="1984" w:type="dxa"/>
          </w:tcPr>
          <w:p w14:paraId="76DE2A6F" w14:textId="1708D24F" w:rsidR="00B84041" w:rsidRPr="00B84041" w:rsidRDefault="009D22E8"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Beingreiðslu heimild</w:t>
            </w:r>
          </w:p>
        </w:tc>
        <w:tc>
          <w:tcPr>
            <w:tcW w:w="851" w:type="dxa"/>
          </w:tcPr>
          <w:p w14:paraId="440ED0BF" w14:textId="57C6EC5F" w:rsidR="00B84041" w:rsidRPr="00B84041" w:rsidRDefault="009D22E8"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52" w:type="dxa"/>
          </w:tcPr>
          <w:p w14:paraId="076B02EF" w14:textId="70414505" w:rsidR="00B84041" w:rsidRPr="00B84041" w:rsidRDefault="009D22E8"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BT-89</w:t>
            </w:r>
          </w:p>
        </w:tc>
      </w:tr>
      <w:tr w:rsidR="00B4249B" w:rsidRPr="00BB5173" w14:paraId="13AB19D9" w14:textId="77777777" w:rsidTr="00B36349">
        <w:tc>
          <w:tcPr>
            <w:tcW w:w="5699" w:type="dxa"/>
          </w:tcPr>
          <w:p w14:paraId="02094539" w14:textId="260B4332" w:rsidR="00B4249B" w:rsidRPr="00B84041" w:rsidRDefault="00B4249B" w:rsidP="00B36349">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Pr>
                <w:rFonts w:ascii="Courier New" w:hAnsi="Courier New" w:cs="Courier New"/>
                <w:color w:val="0000FF"/>
                <w:sz w:val="16"/>
                <w:szCs w:val="16"/>
                <w:highlight w:val="white"/>
              </w:rPr>
              <w:t xml:space="preserve">   </w:t>
            </w:r>
            <w:r w:rsidRPr="00D26E2F">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proofErr w:type="spellStart"/>
            <w:r w:rsidRPr="0090253A">
              <w:rPr>
                <w:rFonts w:ascii="Courier New" w:hAnsi="Courier New" w:cs="Courier New"/>
                <w:color w:val="800000"/>
                <w:sz w:val="16"/>
                <w:szCs w:val="16"/>
              </w:rPr>
              <w:t>cac:PaymentMandate</w:t>
            </w:r>
            <w:proofErr w:type="spellEnd"/>
            <w:r w:rsidRPr="00D26E2F">
              <w:rPr>
                <w:rFonts w:ascii="Courier New" w:hAnsi="Courier New" w:cs="Courier New"/>
                <w:color w:val="0000FF"/>
                <w:sz w:val="16"/>
                <w:szCs w:val="16"/>
                <w:highlight w:val="white"/>
              </w:rPr>
              <w:t>&gt;</w:t>
            </w:r>
          </w:p>
        </w:tc>
        <w:tc>
          <w:tcPr>
            <w:tcW w:w="1984" w:type="dxa"/>
          </w:tcPr>
          <w:p w14:paraId="38B14FEF" w14:textId="77777777" w:rsidR="00B4249B" w:rsidRPr="00BB5173" w:rsidRDefault="00B4249B" w:rsidP="00B36349">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05544E76" w14:textId="77777777" w:rsidR="00B4249B" w:rsidRPr="00BB5173" w:rsidRDefault="00B4249B" w:rsidP="00B36349">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0E52A5B0" w14:textId="77777777" w:rsidR="00B4249B" w:rsidRPr="00BB5173" w:rsidRDefault="00B4249B" w:rsidP="00B36349">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84041" w:rsidRPr="00B84041" w14:paraId="7D1901EF" w14:textId="77777777" w:rsidTr="0061615A">
        <w:tc>
          <w:tcPr>
            <w:tcW w:w="5699" w:type="dxa"/>
          </w:tcPr>
          <w:p w14:paraId="03D9DE9A" w14:textId="6E0CFBFA" w:rsidR="00B84041" w:rsidRPr="00B84041" w:rsidRDefault="00B84041" w:rsidP="00B84041">
            <w:pPr>
              <w:autoSpaceDE w:val="0"/>
              <w:autoSpaceDN w:val="0"/>
              <w:adjustRightInd w:val="0"/>
              <w:rPr>
                <w:rFonts w:ascii="Courier New" w:hAnsi="Courier New" w:cs="Courier New"/>
                <w:color w:val="000000"/>
                <w:sz w:val="16"/>
                <w:szCs w:val="16"/>
                <w:highlight w:val="white"/>
              </w:rPr>
            </w:pPr>
            <w:r w:rsidRPr="00B84041">
              <w:rPr>
                <w:rFonts w:ascii="Courier New" w:hAnsi="Courier New" w:cs="Courier New"/>
                <w:color w:val="000000"/>
                <w:sz w:val="16"/>
                <w:szCs w:val="16"/>
                <w:highlight w:val="white"/>
              </w:rPr>
              <w:t xml:space="preserve">      </w:t>
            </w:r>
            <w:r w:rsidRPr="00B84041">
              <w:rPr>
                <w:rFonts w:ascii="Courier New" w:hAnsi="Courier New" w:cs="Courier New"/>
                <w:color w:val="0000FF"/>
                <w:sz w:val="16"/>
                <w:szCs w:val="16"/>
                <w:highlight w:val="white"/>
              </w:rPr>
              <w:t>&lt;</w:t>
            </w:r>
            <w:proofErr w:type="spellStart"/>
            <w:r w:rsidRPr="00B84041">
              <w:rPr>
                <w:rFonts w:ascii="Courier New" w:hAnsi="Courier New" w:cs="Courier New"/>
                <w:color w:val="800000"/>
                <w:sz w:val="16"/>
                <w:szCs w:val="16"/>
                <w:highlight w:val="white"/>
              </w:rPr>
              <w:t>cbc:PayerFinancialAccount</w:t>
            </w:r>
            <w:proofErr w:type="spellEnd"/>
            <w:r w:rsidRPr="00B84041">
              <w:rPr>
                <w:rFonts w:ascii="Courier New" w:hAnsi="Courier New" w:cs="Courier New"/>
                <w:color w:val="0000FF"/>
                <w:sz w:val="16"/>
                <w:szCs w:val="16"/>
                <w:highlight w:val="white"/>
              </w:rPr>
              <w:t>&gt;</w:t>
            </w:r>
          </w:p>
        </w:tc>
        <w:tc>
          <w:tcPr>
            <w:tcW w:w="1984" w:type="dxa"/>
          </w:tcPr>
          <w:p w14:paraId="583D68B3" w14:textId="77777777" w:rsidR="00B84041" w:rsidRPr="00B84041" w:rsidRDefault="00B8404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46E6820E" w14:textId="242E524E" w:rsidR="00B84041" w:rsidRPr="00B84041" w:rsidRDefault="00B4249B"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14182390" w14:textId="77777777" w:rsidR="00B84041" w:rsidRPr="00B84041" w:rsidRDefault="00B8404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84041" w:rsidRPr="00B84041" w14:paraId="72C8EABC" w14:textId="77777777" w:rsidTr="0061615A">
        <w:tc>
          <w:tcPr>
            <w:tcW w:w="5699" w:type="dxa"/>
          </w:tcPr>
          <w:p w14:paraId="624975AB" w14:textId="038DB2B2" w:rsidR="00B84041" w:rsidRPr="00B84041" w:rsidRDefault="00B84041" w:rsidP="00B84041">
            <w:pPr>
              <w:autoSpaceDE w:val="0"/>
              <w:autoSpaceDN w:val="0"/>
              <w:adjustRightInd w:val="0"/>
              <w:rPr>
                <w:rFonts w:ascii="Courier New" w:hAnsi="Courier New" w:cs="Courier New"/>
                <w:color w:val="000000"/>
                <w:sz w:val="16"/>
                <w:szCs w:val="16"/>
                <w:highlight w:val="white"/>
              </w:rPr>
            </w:pPr>
            <w:r w:rsidRPr="00B84041">
              <w:rPr>
                <w:rFonts w:ascii="Courier New" w:hAnsi="Courier New" w:cs="Courier New"/>
                <w:color w:val="000000"/>
                <w:sz w:val="16"/>
                <w:szCs w:val="16"/>
                <w:highlight w:val="white"/>
              </w:rPr>
              <w:t xml:space="preserve">         </w:t>
            </w:r>
            <w:r w:rsidRPr="00B84041">
              <w:rPr>
                <w:rFonts w:ascii="Courier New" w:hAnsi="Courier New" w:cs="Courier New"/>
                <w:color w:val="0000FF"/>
                <w:sz w:val="16"/>
                <w:szCs w:val="16"/>
                <w:highlight w:val="white"/>
              </w:rPr>
              <w:t>&lt;</w:t>
            </w:r>
            <w:proofErr w:type="spellStart"/>
            <w:r w:rsidRPr="00B84041">
              <w:rPr>
                <w:rFonts w:ascii="Courier New" w:hAnsi="Courier New" w:cs="Courier New"/>
                <w:color w:val="800000"/>
                <w:sz w:val="16"/>
                <w:szCs w:val="16"/>
                <w:highlight w:val="white"/>
              </w:rPr>
              <w:t>cbc:ID</w:t>
            </w:r>
            <w:proofErr w:type="spellEnd"/>
            <w:r w:rsidRPr="00B84041">
              <w:rPr>
                <w:rFonts w:ascii="Courier New" w:hAnsi="Courier New" w:cs="Courier New"/>
                <w:color w:val="0000FF"/>
                <w:sz w:val="16"/>
                <w:szCs w:val="16"/>
                <w:highlight w:val="white"/>
              </w:rPr>
              <w:t>&gt;</w:t>
            </w:r>
            <w:r w:rsidRPr="00B84041">
              <w:rPr>
                <w:rFonts w:ascii="Courier New" w:hAnsi="Courier New" w:cs="Courier New"/>
                <w:color w:val="000000"/>
                <w:sz w:val="16"/>
                <w:szCs w:val="16"/>
                <w:highlight w:val="white"/>
              </w:rPr>
              <w:t>654321654</w:t>
            </w:r>
            <w:r w:rsidRPr="00B84041">
              <w:rPr>
                <w:rFonts w:ascii="Courier New" w:hAnsi="Courier New" w:cs="Courier New"/>
                <w:color w:val="0000FF"/>
                <w:sz w:val="16"/>
                <w:szCs w:val="16"/>
                <w:highlight w:val="white"/>
              </w:rPr>
              <w:t>&lt;/</w:t>
            </w:r>
            <w:proofErr w:type="spellStart"/>
            <w:r w:rsidRPr="00B84041">
              <w:rPr>
                <w:rFonts w:ascii="Courier New" w:hAnsi="Courier New" w:cs="Courier New"/>
                <w:color w:val="800000"/>
                <w:sz w:val="16"/>
                <w:szCs w:val="16"/>
                <w:highlight w:val="white"/>
              </w:rPr>
              <w:t>cbc:ID</w:t>
            </w:r>
            <w:proofErr w:type="spellEnd"/>
            <w:r w:rsidRPr="00B84041">
              <w:rPr>
                <w:rFonts w:ascii="Courier New" w:hAnsi="Courier New" w:cs="Courier New"/>
                <w:color w:val="0000FF"/>
                <w:sz w:val="16"/>
                <w:szCs w:val="16"/>
                <w:highlight w:val="white"/>
              </w:rPr>
              <w:t>&gt;</w:t>
            </w:r>
          </w:p>
        </w:tc>
        <w:tc>
          <w:tcPr>
            <w:tcW w:w="1984" w:type="dxa"/>
          </w:tcPr>
          <w:p w14:paraId="373403F4" w14:textId="7C0FEAC0" w:rsidR="00B84041" w:rsidRPr="00B84041" w:rsidRDefault="009D22E8"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 xml:space="preserve">Reikningur sem skuldfærist. </w:t>
            </w:r>
          </w:p>
        </w:tc>
        <w:tc>
          <w:tcPr>
            <w:tcW w:w="851" w:type="dxa"/>
          </w:tcPr>
          <w:p w14:paraId="61887185" w14:textId="158ADAE4" w:rsidR="00B84041" w:rsidRPr="00B84041" w:rsidRDefault="00435CEB"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w:t>
            </w:r>
            <w:r w:rsidR="009D22E8">
              <w:rPr>
                <w:rFonts w:ascii="Courier New" w:hAnsi="Courier New" w:cs="Courier New"/>
                <w:sz w:val="16"/>
                <w:szCs w:val="16"/>
                <w:highlight w:val="white"/>
              </w:rPr>
              <w:t>..1</w:t>
            </w:r>
          </w:p>
        </w:tc>
        <w:tc>
          <w:tcPr>
            <w:tcW w:w="952" w:type="dxa"/>
          </w:tcPr>
          <w:p w14:paraId="4A77D8E7" w14:textId="5AF6918E" w:rsidR="00B84041" w:rsidRPr="00B84041" w:rsidRDefault="009D22E8"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BT-91</w:t>
            </w:r>
          </w:p>
        </w:tc>
      </w:tr>
      <w:tr w:rsidR="00B84041" w:rsidRPr="00B84041" w14:paraId="303C295D" w14:textId="77777777" w:rsidTr="0061615A">
        <w:tc>
          <w:tcPr>
            <w:tcW w:w="5699" w:type="dxa"/>
          </w:tcPr>
          <w:p w14:paraId="79D93113" w14:textId="50B5CBF4" w:rsidR="00B84041" w:rsidRPr="00B84041" w:rsidRDefault="00B84041" w:rsidP="00B84041">
            <w:pPr>
              <w:autoSpaceDE w:val="0"/>
              <w:autoSpaceDN w:val="0"/>
              <w:adjustRightInd w:val="0"/>
              <w:rPr>
                <w:rFonts w:ascii="Courier New" w:hAnsi="Courier New" w:cs="Courier New"/>
                <w:color w:val="000000"/>
                <w:sz w:val="16"/>
                <w:szCs w:val="16"/>
                <w:highlight w:val="white"/>
              </w:rPr>
            </w:pPr>
            <w:r w:rsidRPr="00B84041">
              <w:rPr>
                <w:rFonts w:ascii="Courier New" w:hAnsi="Courier New" w:cs="Courier New"/>
                <w:color w:val="000000"/>
                <w:sz w:val="16"/>
                <w:szCs w:val="16"/>
                <w:highlight w:val="white"/>
              </w:rPr>
              <w:t xml:space="preserve">      </w:t>
            </w:r>
            <w:r w:rsidRPr="00B84041">
              <w:rPr>
                <w:rFonts w:ascii="Courier New" w:hAnsi="Courier New" w:cs="Courier New"/>
                <w:color w:val="0000FF"/>
                <w:sz w:val="16"/>
                <w:szCs w:val="16"/>
                <w:highlight w:val="white"/>
              </w:rPr>
              <w:t>&lt;/</w:t>
            </w:r>
            <w:proofErr w:type="spellStart"/>
            <w:r w:rsidRPr="00B84041">
              <w:rPr>
                <w:rFonts w:ascii="Courier New" w:hAnsi="Courier New" w:cs="Courier New"/>
                <w:color w:val="800000"/>
                <w:sz w:val="16"/>
                <w:szCs w:val="16"/>
                <w:highlight w:val="white"/>
              </w:rPr>
              <w:t>cbc:PayerFinancialAccount</w:t>
            </w:r>
            <w:proofErr w:type="spellEnd"/>
            <w:r w:rsidRPr="00B84041">
              <w:rPr>
                <w:rFonts w:ascii="Courier New" w:hAnsi="Courier New" w:cs="Courier New"/>
                <w:color w:val="0000FF"/>
                <w:sz w:val="16"/>
                <w:szCs w:val="16"/>
                <w:highlight w:val="white"/>
              </w:rPr>
              <w:t>&gt;</w:t>
            </w:r>
          </w:p>
        </w:tc>
        <w:tc>
          <w:tcPr>
            <w:tcW w:w="1984" w:type="dxa"/>
          </w:tcPr>
          <w:p w14:paraId="1C3C9F37" w14:textId="77777777" w:rsidR="00B84041" w:rsidRPr="00B84041" w:rsidRDefault="00B8404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5CB4B774" w14:textId="77777777" w:rsidR="00B84041" w:rsidRPr="00B84041" w:rsidRDefault="00B8404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1BEEB901" w14:textId="77777777" w:rsidR="00B84041" w:rsidRPr="00B84041" w:rsidRDefault="00B8404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682CDA" w:rsidRPr="00B84041" w14:paraId="18565121" w14:textId="77777777" w:rsidTr="0061615A">
        <w:tc>
          <w:tcPr>
            <w:tcW w:w="5699" w:type="dxa"/>
          </w:tcPr>
          <w:p w14:paraId="74395F3E" w14:textId="77777777" w:rsidR="00682CDA" w:rsidRPr="00B84041"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B84041">
              <w:rPr>
                <w:rFonts w:ascii="Courier New" w:hAnsi="Courier New" w:cs="Courier New"/>
                <w:color w:val="0000FF"/>
                <w:sz w:val="16"/>
                <w:szCs w:val="16"/>
                <w:highlight w:val="white"/>
              </w:rPr>
              <w:t>&lt;/</w:t>
            </w:r>
            <w:proofErr w:type="spellStart"/>
            <w:r w:rsidRPr="00B84041">
              <w:rPr>
                <w:rFonts w:ascii="Courier New" w:hAnsi="Courier New" w:cs="Courier New"/>
                <w:color w:val="800000"/>
                <w:sz w:val="16"/>
                <w:szCs w:val="16"/>
                <w:highlight w:val="white"/>
              </w:rPr>
              <w:t>cbc:PaymentMeans</w:t>
            </w:r>
            <w:proofErr w:type="spellEnd"/>
            <w:r w:rsidRPr="00B84041">
              <w:rPr>
                <w:rFonts w:ascii="Courier New" w:hAnsi="Courier New" w:cs="Courier New"/>
                <w:color w:val="0000FF"/>
                <w:sz w:val="16"/>
                <w:szCs w:val="16"/>
                <w:highlight w:val="white"/>
              </w:rPr>
              <w:t>&gt;</w:t>
            </w:r>
          </w:p>
        </w:tc>
        <w:tc>
          <w:tcPr>
            <w:tcW w:w="1984" w:type="dxa"/>
          </w:tcPr>
          <w:p w14:paraId="5807C110" w14:textId="77777777" w:rsidR="00682CDA" w:rsidRPr="00B84041"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3C866BA3" w14:textId="77777777" w:rsidR="00682CDA" w:rsidRPr="00B84041"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0BDC2A7A" w14:textId="77777777" w:rsidR="00682CDA" w:rsidRPr="00B84041"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84041" w:rsidRPr="00B84041" w14:paraId="76FBDCD5" w14:textId="77777777" w:rsidTr="0061615A">
        <w:tc>
          <w:tcPr>
            <w:tcW w:w="5699" w:type="dxa"/>
          </w:tcPr>
          <w:p w14:paraId="5368B735" w14:textId="77777777" w:rsidR="00B84041" w:rsidRPr="00B84041" w:rsidRDefault="00B8404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1984" w:type="dxa"/>
          </w:tcPr>
          <w:p w14:paraId="734958E6" w14:textId="77777777" w:rsidR="00B84041" w:rsidRPr="00B84041" w:rsidRDefault="00B8404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5FE457EE" w14:textId="77777777" w:rsidR="00B84041" w:rsidRPr="00B84041" w:rsidRDefault="00B8404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560E2059" w14:textId="77777777" w:rsidR="00B84041" w:rsidRPr="00B84041" w:rsidRDefault="00B8404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84041" w:rsidRPr="009D22E8" w14:paraId="20BAC36E" w14:textId="77777777" w:rsidTr="0061615A">
        <w:tc>
          <w:tcPr>
            <w:tcW w:w="5699" w:type="dxa"/>
          </w:tcPr>
          <w:p w14:paraId="6A127921" w14:textId="07D98B9D" w:rsidR="00B84041" w:rsidRPr="009D22E8" w:rsidRDefault="00B84041" w:rsidP="009D22E8">
            <w:pPr>
              <w:autoSpaceDE w:val="0"/>
              <w:autoSpaceDN w:val="0"/>
              <w:adjustRightInd w:val="0"/>
              <w:rPr>
                <w:rFonts w:ascii="Courier New" w:hAnsi="Courier New" w:cs="Courier New"/>
                <w:color w:val="000000"/>
                <w:sz w:val="16"/>
                <w:szCs w:val="16"/>
                <w:highlight w:val="white"/>
              </w:rPr>
            </w:pPr>
            <w:r w:rsidRPr="009D22E8">
              <w:rPr>
                <w:rFonts w:ascii="Courier New" w:hAnsi="Courier New" w:cs="Courier New"/>
                <w:color w:val="0000FF"/>
                <w:sz w:val="16"/>
                <w:szCs w:val="16"/>
                <w:highlight w:val="white"/>
              </w:rPr>
              <w:t>&lt;</w:t>
            </w:r>
            <w:proofErr w:type="spellStart"/>
            <w:r w:rsidRPr="009D22E8">
              <w:rPr>
                <w:rFonts w:ascii="Courier New" w:hAnsi="Courier New" w:cs="Courier New"/>
                <w:color w:val="800000"/>
                <w:sz w:val="16"/>
                <w:szCs w:val="16"/>
                <w:highlight w:val="white"/>
              </w:rPr>
              <w:t>cac:PartyIdentification</w:t>
            </w:r>
            <w:proofErr w:type="spellEnd"/>
            <w:r w:rsidRPr="009D22E8">
              <w:rPr>
                <w:rFonts w:ascii="Courier New" w:hAnsi="Courier New" w:cs="Courier New"/>
                <w:color w:val="0000FF"/>
                <w:sz w:val="16"/>
                <w:szCs w:val="16"/>
                <w:highlight w:val="white"/>
              </w:rPr>
              <w:t>&gt;</w:t>
            </w:r>
            <w:r w:rsidRPr="009D22E8">
              <w:rPr>
                <w:rFonts w:ascii="Courier New" w:hAnsi="Courier New" w:cs="Courier New"/>
                <w:color w:val="000000"/>
                <w:sz w:val="16"/>
                <w:szCs w:val="16"/>
                <w:highlight w:val="white"/>
              </w:rPr>
              <w:tab/>
            </w:r>
            <w:r w:rsidRPr="009D22E8">
              <w:rPr>
                <w:rFonts w:ascii="Courier New" w:hAnsi="Courier New" w:cs="Courier New"/>
                <w:color w:val="000000"/>
                <w:sz w:val="16"/>
                <w:szCs w:val="16"/>
                <w:highlight w:val="white"/>
              </w:rPr>
              <w:tab/>
              <w:t xml:space="preserve"> </w:t>
            </w:r>
          </w:p>
        </w:tc>
        <w:tc>
          <w:tcPr>
            <w:tcW w:w="1984" w:type="dxa"/>
          </w:tcPr>
          <w:p w14:paraId="61BDCE03" w14:textId="77777777" w:rsidR="00B84041" w:rsidRPr="009D22E8" w:rsidRDefault="00B8404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49953FED" w14:textId="07957AA4" w:rsidR="00B84041" w:rsidRPr="009D22E8" w:rsidRDefault="00B4249B"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7DC24415" w14:textId="77777777" w:rsidR="00B84041" w:rsidRPr="009D22E8" w:rsidRDefault="00B8404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9D22E8" w:rsidRPr="009D22E8" w14:paraId="1D3E3AFF" w14:textId="77777777" w:rsidTr="0061615A">
        <w:tc>
          <w:tcPr>
            <w:tcW w:w="5699" w:type="dxa"/>
          </w:tcPr>
          <w:p w14:paraId="14C6AC00" w14:textId="3AFA0FFA" w:rsidR="009D22E8" w:rsidRPr="00DA2C43" w:rsidDel="00A808CA" w:rsidRDefault="009D22E8" w:rsidP="00B84041">
            <w:pPr>
              <w:autoSpaceDE w:val="0"/>
              <w:autoSpaceDN w:val="0"/>
              <w:adjustRightInd w:val="0"/>
              <w:rPr>
                <w:del w:id="699" w:author="Georg Birgisson" w:date="2021-10-12T10:18:00Z"/>
                <w:rFonts w:ascii="Courier New" w:hAnsi="Courier New" w:cs="Courier New"/>
                <w:sz w:val="16"/>
                <w:szCs w:val="16"/>
              </w:rPr>
            </w:pPr>
            <w:r>
              <w:rPr>
                <w:rFonts w:ascii="Courier New" w:hAnsi="Courier New" w:cs="Courier New"/>
                <w:color w:val="0000FF"/>
                <w:sz w:val="16"/>
                <w:szCs w:val="16"/>
                <w:highlight w:val="white"/>
              </w:rPr>
              <w:t xml:space="preserve">   </w:t>
            </w:r>
            <w:r w:rsidRPr="009D22E8">
              <w:rPr>
                <w:rFonts w:ascii="Courier New" w:hAnsi="Courier New" w:cs="Courier New"/>
                <w:color w:val="0000FF"/>
                <w:sz w:val="16"/>
                <w:szCs w:val="16"/>
                <w:highlight w:val="white"/>
              </w:rPr>
              <w:t>&lt;</w:t>
            </w:r>
            <w:proofErr w:type="spellStart"/>
            <w:r w:rsidRPr="009D22E8">
              <w:rPr>
                <w:rFonts w:ascii="Courier New" w:hAnsi="Courier New" w:cs="Courier New"/>
                <w:color w:val="800000"/>
                <w:sz w:val="16"/>
                <w:szCs w:val="16"/>
                <w:highlight w:val="white"/>
              </w:rPr>
              <w:t>cbc:ID</w:t>
            </w:r>
            <w:proofErr w:type="spellEnd"/>
            <w:r w:rsidRPr="00DA2C43">
              <w:rPr>
                <w:rFonts w:ascii="Courier New" w:hAnsi="Courier New" w:cs="Courier New"/>
                <w:sz w:val="16"/>
                <w:szCs w:val="16"/>
              </w:rPr>
              <w:t xml:space="preserve"> </w:t>
            </w:r>
          </w:p>
          <w:p w14:paraId="457BDB91" w14:textId="4AE7C630" w:rsidR="009D22E8" w:rsidRDefault="009D22E8" w:rsidP="00B84041">
            <w:pPr>
              <w:autoSpaceDE w:val="0"/>
              <w:autoSpaceDN w:val="0"/>
              <w:adjustRightInd w:val="0"/>
              <w:rPr>
                <w:rFonts w:ascii="Courier New" w:hAnsi="Courier New" w:cs="Courier New"/>
                <w:color w:val="0000FF"/>
                <w:sz w:val="16"/>
                <w:szCs w:val="16"/>
                <w:highlight w:val="white"/>
              </w:rPr>
            </w:pPr>
            <w:del w:id="700" w:author="Georg Birgisson" w:date="2021-10-12T10:18:00Z">
              <w:r w:rsidRPr="00DA2C43" w:rsidDel="00A808CA">
                <w:rPr>
                  <w:rFonts w:ascii="Courier New" w:hAnsi="Courier New" w:cs="Courier New"/>
                  <w:sz w:val="16"/>
                  <w:szCs w:val="16"/>
                </w:rPr>
                <w:delText xml:space="preserve">        </w:delText>
              </w:r>
            </w:del>
            <w:proofErr w:type="spellStart"/>
            <w:r w:rsidRPr="00DA2C43">
              <w:rPr>
                <w:rFonts w:ascii="Courier New" w:hAnsi="Courier New" w:cs="Courier New"/>
                <w:sz w:val="16"/>
                <w:szCs w:val="16"/>
                <w:rPrChange w:id="701" w:author="Georg Birgisson" w:date="2021-10-12T10:15:00Z">
                  <w:rPr>
                    <w:rFonts w:ascii="Courier New" w:hAnsi="Courier New" w:cs="Courier New"/>
                    <w:color w:val="FF0000"/>
                    <w:sz w:val="16"/>
                    <w:szCs w:val="16"/>
                    <w:highlight w:val="white"/>
                  </w:rPr>
                </w:rPrChange>
              </w:rPr>
              <w:t>s</w:t>
            </w:r>
            <w:r w:rsidRPr="00A808CA">
              <w:rPr>
                <w:rFonts w:ascii="Courier New" w:hAnsi="Courier New" w:cs="Courier New"/>
                <w:color w:val="002060"/>
                <w:sz w:val="16"/>
                <w:szCs w:val="16"/>
                <w:rPrChange w:id="702" w:author="Georg Birgisson" w:date="2021-10-12T10:15:00Z">
                  <w:rPr>
                    <w:rFonts w:ascii="Courier New" w:hAnsi="Courier New" w:cs="Courier New"/>
                    <w:color w:val="FF0000"/>
                    <w:sz w:val="16"/>
                    <w:szCs w:val="16"/>
                    <w:highlight w:val="white"/>
                  </w:rPr>
                </w:rPrChange>
              </w:rPr>
              <w:t>chemeID</w:t>
            </w:r>
            <w:proofErr w:type="spellEnd"/>
            <w:r w:rsidRPr="009D22E8">
              <w:rPr>
                <w:rFonts w:ascii="Courier New" w:hAnsi="Courier New" w:cs="Courier New"/>
                <w:color w:val="0000FF"/>
                <w:sz w:val="16"/>
                <w:szCs w:val="16"/>
                <w:highlight w:val="white"/>
              </w:rPr>
              <w:t>="</w:t>
            </w:r>
            <w:r w:rsidRPr="009D22E8">
              <w:rPr>
                <w:rFonts w:ascii="Courier New" w:hAnsi="Courier New" w:cs="Courier New"/>
                <w:color w:val="000000"/>
                <w:sz w:val="16"/>
                <w:szCs w:val="16"/>
                <w:highlight w:val="white"/>
              </w:rPr>
              <w:t>SEPA</w:t>
            </w:r>
            <w:r w:rsidRPr="009D22E8">
              <w:rPr>
                <w:rFonts w:ascii="Courier New" w:hAnsi="Courier New" w:cs="Courier New"/>
                <w:color w:val="0000FF"/>
                <w:sz w:val="16"/>
                <w:szCs w:val="16"/>
                <w:highlight w:val="white"/>
              </w:rPr>
              <w:t>"&gt;</w:t>
            </w:r>
          </w:p>
          <w:p w14:paraId="246D433B" w14:textId="4D98E00D" w:rsidR="009D22E8" w:rsidRPr="009D22E8" w:rsidRDefault="009D22E8" w:rsidP="00B84041">
            <w:pPr>
              <w:autoSpaceDE w:val="0"/>
              <w:autoSpaceDN w:val="0"/>
              <w:adjustRightInd w:val="0"/>
              <w:rPr>
                <w:rFonts w:ascii="Courier New" w:hAnsi="Courier New" w:cs="Courier New"/>
                <w:color w:val="0000FF"/>
                <w:sz w:val="16"/>
                <w:szCs w:val="16"/>
                <w:highlight w:val="white"/>
              </w:rPr>
            </w:pPr>
            <w:r>
              <w:rPr>
                <w:rFonts w:ascii="Courier New" w:hAnsi="Courier New" w:cs="Courier New"/>
                <w:color w:val="000000"/>
                <w:sz w:val="16"/>
                <w:szCs w:val="16"/>
                <w:highlight w:val="white"/>
              </w:rPr>
              <w:t xml:space="preserve">   </w:t>
            </w:r>
            <w:del w:id="703" w:author="Georg Birgisson" w:date="2021-10-12T10:18:00Z">
              <w:r w:rsidDel="00A808CA">
                <w:rPr>
                  <w:rFonts w:ascii="Courier New" w:hAnsi="Courier New" w:cs="Courier New"/>
                  <w:color w:val="000000"/>
                  <w:sz w:val="16"/>
                  <w:szCs w:val="16"/>
                  <w:highlight w:val="white"/>
                </w:rPr>
                <w:delText xml:space="preserve">     </w:delText>
              </w:r>
            </w:del>
            <w:r w:rsidRPr="009D22E8">
              <w:rPr>
                <w:rFonts w:ascii="Courier New" w:hAnsi="Courier New" w:cs="Courier New"/>
                <w:color w:val="000000"/>
                <w:sz w:val="16"/>
                <w:szCs w:val="16"/>
                <w:highlight w:val="white"/>
              </w:rPr>
              <w:t>23123687</w:t>
            </w:r>
            <w:r w:rsidRPr="009D22E8">
              <w:rPr>
                <w:rFonts w:ascii="Courier New" w:hAnsi="Courier New" w:cs="Courier New"/>
                <w:color w:val="0000FF"/>
                <w:sz w:val="16"/>
                <w:szCs w:val="16"/>
                <w:highlight w:val="white"/>
              </w:rPr>
              <w:t>&lt;/</w:t>
            </w:r>
            <w:proofErr w:type="spellStart"/>
            <w:r w:rsidRPr="009D22E8">
              <w:rPr>
                <w:rFonts w:ascii="Courier New" w:hAnsi="Courier New" w:cs="Courier New"/>
                <w:color w:val="800000"/>
                <w:sz w:val="16"/>
                <w:szCs w:val="16"/>
                <w:highlight w:val="white"/>
              </w:rPr>
              <w:t>cbc:ID</w:t>
            </w:r>
            <w:proofErr w:type="spellEnd"/>
            <w:r w:rsidRPr="009D22E8">
              <w:rPr>
                <w:rFonts w:ascii="Courier New" w:hAnsi="Courier New" w:cs="Courier New"/>
                <w:color w:val="0000FF"/>
                <w:sz w:val="16"/>
                <w:szCs w:val="16"/>
                <w:highlight w:val="white"/>
              </w:rPr>
              <w:t>&gt;</w:t>
            </w:r>
          </w:p>
        </w:tc>
        <w:tc>
          <w:tcPr>
            <w:tcW w:w="1984" w:type="dxa"/>
          </w:tcPr>
          <w:p w14:paraId="0EB8F8C4" w14:textId="14D88799" w:rsidR="009D22E8" w:rsidRPr="009D22E8" w:rsidRDefault="009D22E8"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br/>
              <w:t xml:space="preserve">Tegund </w:t>
            </w:r>
            <w:proofErr w:type="spellStart"/>
            <w:r>
              <w:rPr>
                <w:rFonts w:ascii="Courier New" w:hAnsi="Courier New" w:cs="Courier New"/>
                <w:sz w:val="16"/>
                <w:szCs w:val="16"/>
                <w:highlight w:val="white"/>
              </w:rPr>
              <w:t>kennis</w:t>
            </w:r>
            <w:proofErr w:type="spellEnd"/>
            <w:r>
              <w:rPr>
                <w:rFonts w:ascii="Courier New" w:hAnsi="Courier New" w:cs="Courier New"/>
                <w:sz w:val="16"/>
                <w:szCs w:val="16"/>
                <w:highlight w:val="white"/>
              </w:rPr>
              <w:br/>
              <w:t>Kenni kröfueiganda</w:t>
            </w:r>
          </w:p>
        </w:tc>
        <w:tc>
          <w:tcPr>
            <w:tcW w:w="851" w:type="dxa"/>
          </w:tcPr>
          <w:p w14:paraId="40D64919" w14:textId="77777777" w:rsidR="009D22E8" w:rsidRDefault="009D22E8"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692C31DF" w14:textId="4716359B" w:rsidR="009D22E8" w:rsidRPr="009D22E8" w:rsidRDefault="00435CEB"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w:t>
            </w:r>
            <w:r w:rsidR="009D22E8">
              <w:rPr>
                <w:rFonts w:ascii="Courier New" w:hAnsi="Courier New" w:cs="Courier New"/>
                <w:sz w:val="16"/>
                <w:szCs w:val="16"/>
                <w:highlight w:val="white"/>
              </w:rPr>
              <w:t>..1</w:t>
            </w:r>
            <w:r w:rsidR="009D22E8">
              <w:rPr>
                <w:rFonts w:ascii="Courier New" w:hAnsi="Courier New" w:cs="Courier New"/>
                <w:sz w:val="16"/>
                <w:szCs w:val="16"/>
                <w:highlight w:val="white"/>
              </w:rPr>
              <w:br/>
            </w:r>
            <w:r>
              <w:rPr>
                <w:rFonts w:ascii="Courier New" w:hAnsi="Courier New" w:cs="Courier New"/>
                <w:sz w:val="16"/>
                <w:szCs w:val="16"/>
                <w:highlight w:val="white"/>
              </w:rPr>
              <w:t>0</w:t>
            </w:r>
            <w:r w:rsidR="009D22E8">
              <w:rPr>
                <w:rFonts w:ascii="Courier New" w:hAnsi="Courier New" w:cs="Courier New"/>
                <w:sz w:val="16"/>
                <w:szCs w:val="16"/>
                <w:highlight w:val="white"/>
              </w:rPr>
              <w:t>..1</w:t>
            </w:r>
          </w:p>
        </w:tc>
        <w:tc>
          <w:tcPr>
            <w:tcW w:w="952" w:type="dxa"/>
          </w:tcPr>
          <w:p w14:paraId="2BFB82FB" w14:textId="77777777" w:rsidR="009D22E8" w:rsidRDefault="009D22E8"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2F9703D1" w14:textId="77777777" w:rsidR="009D22E8" w:rsidRDefault="009D22E8"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5F821A77" w14:textId="3D4B6317" w:rsidR="009D22E8" w:rsidRPr="009D22E8" w:rsidRDefault="009D22E8"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w:t>
            </w:r>
            <w:r w:rsidR="00B4249B">
              <w:rPr>
                <w:rFonts w:ascii="Courier New" w:hAnsi="Courier New" w:cs="Courier New"/>
                <w:sz w:val="16"/>
                <w:szCs w:val="16"/>
                <w:highlight w:val="white"/>
              </w:rPr>
              <w:t>90</w:t>
            </w:r>
          </w:p>
        </w:tc>
      </w:tr>
      <w:tr w:rsidR="009D22E8" w:rsidRPr="009D22E8" w14:paraId="7F203622" w14:textId="77777777" w:rsidTr="0061615A">
        <w:tc>
          <w:tcPr>
            <w:tcW w:w="5699" w:type="dxa"/>
          </w:tcPr>
          <w:p w14:paraId="64E2A230" w14:textId="03C506C8" w:rsidR="009D22E8" w:rsidRPr="009D22E8" w:rsidRDefault="009D22E8" w:rsidP="00B84041">
            <w:pPr>
              <w:autoSpaceDE w:val="0"/>
              <w:autoSpaceDN w:val="0"/>
              <w:adjustRightInd w:val="0"/>
              <w:rPr>
                <w:rFonts w:ascii="Courier New" w:hAnsi="Courier New" w:cs="Courier New"/>
                <w:color w:val="0000FF"/>
                <w:sz w:val="16"/>
                <w:szCs w:val="16"/>
                <w:highlight w:val="white"/>
              </w:rPr>
            </w:pPr>
            <w:r w:rsidRPr="009D22E8">
              <w:rPr>
                <w:rFonts w:ascii="Courier New" w:hAnsi="Courier New" w:cs="Courier New"/>
                <w:color w:val="0000FF"/>
                <w:sz w:val="16"/>
                <w:szCs w:val="16"/>
                <w:highlight w:val="white"/>
              </w:rPr>
              <w:t>&lt;/</w:t>
            </w:r>
            <w:proofErr w:type="spellStart"/>
            <w:r w:rsidRPr="009D22E8">
              <w:rPr>
                <w:rFonts w:ascii="Courier New" w:hAnsi="Courier New" w:cs="Courier New"/>
                <w:color w:val="800000"/>
                <w:sz w:val="16"/>
                <w:szCs w:val="16"/>
                <w:highlight w:val="white"/>
              </w:rPr>
              <w:t>cac:PartyIdentification</w:t>
            </w:r>
            <w:proofErr w:type="spellEnd"/>
            <w:r w:rsidRPr="009D22E8">
              <w:rPr>
                <w:rFonts w:ascii="Courier New" w:hAnsi="Courier New" w:cs="Courier New"/>
                <w:color w:val="0000FF"/>
                <w:sz w:val="16"/>
                <w:szCs w:val="16"/>
                <w:highlight w:val="white"/>
              </w:rPr>
              <w:t>&gt;</w:t>
            </w:r>
          </w:p>
        </w:tc>
        <w:tc>
          <w:tcPr>
            <w:tcW w:w="1984" w:type="dxa"/>
          </w:tcPr>
          <w:p w14:paraId="6574F41C" w14:textId="77777777" w:rsidR="009D22E8" w:rsidRPr="009D22E8" w:rsidRDefault="009D22E8"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52C5CCDC" w14:textId="5BBBF28D" w:rsidR="009D22E8" w:rsidRPr="009D22E8" w:rsidRDefault="009D22E8"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0950E2FA" w14:textId="5454E463" w:rsidR="009D22E8" w:rsidRPr="009D22E8" w:rsidRDefault="009D22E8"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51D435EC" w14:textId="77777777" w:rsidR="00435CEB" w:rsidRPr="003D0463" w:rsidRDefault="00435CEB" w:rsidP="00435CEB">
      <w:pPr>
        <w:tabs>
          <w:tab w:val="left" w:pos="284"/>
          <w:tab w:val="left" w:pos="567"/>
          <w:tab w:val="left" w:pos="851"/>
          <w:tab w:val="left" w:pos="1134"/>
        </w:tabs>
        <w:autoSpaceDE w:val="0"/>
        <w:autoSpaceDN w:val="0"/>
        <w:adjustRightInd w:val="0"/>
        <w:rPr>
          <w:rFonts w:ascii="FreeUniversal" w:eastAsia="MS Mincho" w:hAnsi="FreeUniversal" w:cs="Times New Roman"/>
          <w:sz w:val="18"/>
          <w:szCs w:val="18"/>
        </w:rPr>
      </w:pPr>
      <w:bookmarkStart w:id="704" w:name="_Ref238287837"/>
      <w:bookmarkStart w:id="705" w:name="_Toc238955209"/>
      <w:bookmarkStart w:id="706" w:name="_Ref238972137"/>
      <w:bookmarkStart w:id="707" w:name="_Ref239154443"/>
      <w:bookmarkStart w:id="708" w:name="_Toc313372040"/>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435CEB" w:rsidRPr="00DD76FE" w14:paraId="68134E48" w14:textId="77777777" w:rsidTr="0061615A">
        <w:tc>
          <w:tcPr>
            <w:tcW w:w="6095" w:type="dxa"/>
          </w:tcPr>
          <w:p w14:paraId="346A7F3D" w14:textId="77777777" w:rsidR="00435CEB" w:rsidRPr="00DD76FE" w:rsidRDefault="00435CEB" w:rsidP="00702DEB">
            <w:pPr>
              <w:pStyle w:val="BodyText"/>
              <w:spacing w:after="0"/>
              <w:rPr>
                <w:b/>
                <w:highlight w:val="white"/>
              </w:rPr>
            </w:pPr>
            <w:r w:rsidRPr="00DD76FE">
              <w:rPr>
                <w:b/>
                <w:highlight w:val="white"/>
              </w:rPr>
              <w:t>Regla</w:t>
            </w:r>
          </w:p>
        </w:tc>
        <w:tc>
          <w:tcPr>
            <w:tcW w:w="2439" w:type="dxa"/>
          </w:tcPr>
          <w:p w14:paraId="74A028F0" w14:textId="77777777" w:rsidR="00435CEB" w:rsidRPr="00DD76FE" w:rsidRDefault="00435CEB" w:rsidP="00702DEB">
            <w:pPr>
              <w:pStyle w:val="BodyText"/>
              <w:spacing w:after="0"/>
              <w:rPr>
                <w:b/>
                <w:highlight w:val="white"/>
              </w:rPr>
            </w:pPr>
            <w:r w:rsidRPr="00DD76FE">
              <w:rPr>
                <w:b/>
                <w:highlight w:val="white"/>
              </w:rPr>
              <w:t>Kenni</w:t>
            </w:r>
          </w:p>
        </w:tc>
        <w:tc>
          <w:tcPr>
            <w:tcW w:w="992" w:type="dxa"/>
          </w:tcPr>
          <w:p w14:paraId="3F4F80F7" w14:textId="77777777" w:rsidR="00435CEB" w:rsidRPr="00DD76FE" w:rsidRDefault="00435CEB" w:rsidP="00702DEB">
            <w:pPr>
              <w:pStyle w:val="BodyText"/>
              <w:spacing w:after="0"/>
              <w:rPr>
                <w:b/>
                <w:highlight w:val="white"/>
              </w:rPr>
            </w:pPr>
            <w:r w:rsidRPr="00DD76FE">
              <w:rPr>
                <w:b/>
                <w:highlight w:val="white"/>
              </w:rPr>
              <w:t>Vægi</w:t>
            </w:r>
          </w:p>
        </w:tc>
      </w:tr>
      <w:tr w:rsidR="00435CEB" w:rsidRPr="00702DEB" w14:paraId="45DDD19E" w14:textId="77777777" w:rsidTr="0061615A">
        <w:tc>
          <w:tcPr>
            <w:tcW w:w="6095" w:type="dxa"/>
          </w:tcPr>
          <w:p w14:paraId="47AF1618" w14:textId="77777777" w:rsidR="00435CEB" w:rsidRPr="00702DEB" w:rsidRDefault="00435CEB" w:rsidP="00702DEB">
            <w:pPr>
              <w:pStyle w:val="BodyText"/>
              <w:spacing w:after="0"/>
              <w:rPr>
                <w:highlight w:val="white"/>
              </w:rPr>
            </w:pPr>
            <w:r w:rsidRPr="00702DEB">
              <w:rPr>
                <w:highlight w:val="white"/>
              </w:rPr>
              <w:t>Ef greiðslumáti (BT-81) er SEPA beingreiðsla þá skal heimildarnúmer koma fram.</w:t>
            </w:r>
          </w:p>
        </w:tc>
        <w:tc>
          <w:tcPr>
            <w:tcW w:w="2439" w:type="dxa"/>
          </w:tcPr>
          <w:p w14:paraId="22EF6CD0" w14:textId="77777777" w:rsidR="00435CEB" w:rsidRPr="00702DEB" w:rsidRDefault="00435CEB" w:rsidP="00702DEB">
            <w:pPr>
              <w:pStyle w:val="BodyText"/>
              <w:spacing w:after="0"/>
              <w:rPr>
                <w:highlight w:val="white"/>
              </w:rPr>
            </w:pPr>
            <w:r w:rsidRPr="00702DEB">
              <w:rPr>
                <w:highlight w:val="white"/>
              </w:rPr>
              <w:t>PEPPOL-EN16931-R061</w:t>
            </w:r>
          </w:p>
        </w:tc>
        <w:tc>
          <w:tcPr>
            <w:tcW w:w="992" w:type="dxa"/>
          </w:tcPr>
          <w:p w14:paraId="562E3616" w14:textId="77777777" w:rsidR="00435CEB" w:rsidRPr="00702DEB" w:rsidRDefault="00435CEB" w:rsidP="00702DEB">
            <w:pPr>
              <w:pStyle w:val="BodyText"/>
              <w:spacing w:after="0"/>
              <w:rPr>
                <w:highlight w:val="white"/>
              </w:rPr>
            </w:pPr>
            <w:r w:rsidRPr="00702DEB">
              <w:rPr>
                <w:highlight w:val="white"/>
              </w:rPr>
              <w:t>fatal</w:t>
            </w:r>
          </w:p>
        </w:tc>
      </w:tr>
    </w:tbl>
    <w:p w14:paraId="67218252" w14:textId="6F5CED95" w:rsidR="00285326" w:rsidRPr="005F41D3" w:rsidRDefault="00264A15" w:rsidP="005F41D3">
      <w:pPr>
        <w:pStyle w:val="Heading3"/>
      </w:pPr>
      <w:bookmarkStart w:id="709" w:name="_Ref532306580"/>
      <w:bookmarkStart w:id="710" w:name="_Toc84934980"/>
      <w:r w:rsidRPr="005F41D3">
        <w:t>Greiðsluskilmálar</w:t>
      </w:r>
      <w:bookmarkEnd w:id="704"/>
      <w:bookmarkEnd w:id="705"/>
      <w:bookmarkEnd w:id="706"/>
      <w:bookmarkEnd w:id="707"/>
      <w:bookmarkEnd w:id="708"/>
      <w:bookmarkEnd w:id="709"/>
      <w:bookmarkEnd w:id="710"/>
    </w:p>
    <w:p w14:paraId="5C5F62C8" w14:textId="77777777" w:rsidR="000F6ECA" w:rsidRDefault="00F01CBF" w:rsidP="000F6ECA">
      <w:pPr>
        <w:pStyle w:val="BodyText"/>
      </w:pPr>
      <w:r w:rsidRPr="00D26E2F">
        <w:t>Seljandi setur oft skilmála varðandi mögulegan drátt á greiðslum</w:t>
      </w:r>
      <w:r w:rsidR="00F04782" w:rsidRPr="00D26E2F">
        <w:t xml:space="preserve"> og er algengt á Íslandi að </w:t>
      </w:r>
      <w:r w:rsidRPr="00D26E2F">
        <w:t xml:space="preserve">seljendur beiti þessum </w:t>
      </w:r>
      <w:r w:rsidR="00F04782" w:rsidRPr="00D26E2F">
        <w:t>vanskilaákvæðum</w:t>
      </w:r>
      <w:r w:rsidRPr="00D26E2F">
        <w:t xml:space="preserve"> ekki strax á gjalddaga heldur miði við aðra dagsetningu síðar, sem er eindagi.</w:t>
      </w:r>
    </w:p>
    <w:p w14:paraId="3F7D7CDD" w14:textId="77777777" w:rsidR="000F6ECA" w:rsidRDefault="000F6ECA" w:rsidP="000F6ECA">
      <w:pPr>
        <w:pStyle w:val="BodyText"/>
      </w:pPr>
      <w:r w:rsidRPr="00140229">
        <w:t>Eindagi reiknings er sá dagur þegar byrjað er að gjaldfæra vanskilakostnað og dráttarvexti á reikning. Í rafrænum reikningi er þetta skilgreint sem það tímabil sem tilteknir viðskiptaskilmálar eru virkir og eindaginn er upphaf  slíks tímabils. Hægt er að skilgreina fleiri en eitt tímabil bæði fyrir og eftir gjalddaga, t.d. þar sem gefinn er afsláttur ef greitt er fyrir gjalddaga, vaxtalaust tímabil eftir gjalddaga og síðan dráttarvaxtatímabil.</w:t>
      </w:r>
      <w:r>
        <w:t xml:space="preserve"> </w:t>
      </w:r>
      <w:r w:rsidRPr="00140229">
        <w:t xml:space="preserve">Í </w:t>
      </w:r>
      <w:r>
        <w:t>rafrænum reikningi</w:t>
      </w:r>
      <w:r w:rsidRPr="00140229">
        <w:t xml:space="preserve"> er þó einungis gert ráð fyrir að skilgreint sé eitt slíkt tímabil sem þá hefst með </w:t>
      </w:r>
      <w:proofErr w:type="spellStart"/>
      <w:r w:rsidRPr="00140229">
        <w:t>eindaganum</w:t>
      </w:r>
      <w:proofErr w:type="spellEnd"/>
      <w:r w:rsidRPr="00140229">
        <w:t xml:space="preserve">. </w:t>
      </w:r>
    </w:p>
    <w:p w14:paraId="1B711B01" w14:textId="448BBA79" w:rsidR="000C3978" w:rsidRDefault="00F04782" w:rsidP="000F6ECA">
      <w:pPr>
        <w:pStyle w:val="BodyText"/>
      </w:pPr>
      <w:r w:rsidRPr="00D26E2F">
        <w:t>Þessar upplýsingar eru settar fram á eftirfarandi hátt í rafrænum reikning</w:t>
      </w:r>
      <w:r w:rsidR="00525B29">
        <w:t>:</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51"/>
        <w:gridCol w:w="952"/>
      </w:tblGrid>
      <w:tr w:rsidR="00626C8E" w:rsidRPr="00491DE5" w14:paraId="18CE3BBE" w14:textId="77777777" w:rsidTr="0061615A">
        <w:tc>
          <w:tcPr>
            <w:tcW w:w="5699" w:type="dxa"/>
          </w:tcPr>
          <w:p w14:paraId="15169BA9" w14:textId="77777777" w:rsidR="00626C8E" w:rsidRPr="00491DE5"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1F5E65AF" w14:textId="77777777" w:rsidR="00626C8E" w:rsidRPr="0044755C"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036FA266" w14:textId="77777777" w:rsidR="00626C8E" w:rsidRPr="0044755C"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952" w:type="dxa"/>
          </w:tcPr>
          <w:p w14:paraId="6CB5E2E4" w14:textId="77777777" w:rsidR="00626C8E" w:rsidRPr="0044755C"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626C8E" w:rsidRPr="00BB5173" w14:paraId="378C2C62" w14:textId="77777777" w:rsidTr="0061615A">
        <w:tc>
          <w:tcPr>
            <w:tcW w:w="5699" w:type="dxa"/>
          </w:tcPr>
          <w:p w14:paraId="3AD6A5B1" w14:textId="7FF7FE74" w:rsidR="00626C8E" w:rsidRPr="00BB5173"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cac:PaymentTerms</w:t>
            </w:r>
            <w:proofErr w:type="spellEnd"/>
            <w:r w:rsidRPr="00D26E2F">
              <w:rPr>
                <w:rFonts w:ascii="Courier New" w:hAnsi="Courier New" w:cs="Courier New"/>
                <w:color w:val="0000FF"/>
                <w:sz w:val="16"/>
                <w:szCs w:val="16"/>
                <w:highlight w:val="white"/>
              </w:rPr>
              <w:t>&gt;</w:t>
            </w:r>
          </w:p>
        </w:tc>
        <w:tc>
          <w:tcPr>
            <w:tcW w:w="1984" w:type="dxa"/>
          </w:tcPr>
          <w:p w14:paraId="579F3D95" w14:textId="77777777" w:rsidR="00626C8E" w:rsidRPr="00BB5173"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130A6582" w14:textId="4394D338" w:rsidR="00626C8E" w:rsidRPr="00BB5173" w:rsidRDefault="00AB370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10E4E0AE" w14:textId="77777777" w:rsidR="00626C8E" w:rsidRPr="00BB5173"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626C8E" w:rsidRPr="000F6ECA" w14:paraId="45C76954" w14:textId="77777777" w:rsidTr="0061615A">
        <w:tc>
          <w:tcPr>
            <w:tcW w:w="5699" w:type="dxa"/>
          </w:tcPr>
          <w:p w14:paraId="178F75C9" w14:textId="4045C4D1" w:rsidR="00626C8E" w:rsidRPr="000F6ECA" w:rsidRDefault="00626C8E" w:rsidP="0061615A">
            <w:pPr>
              <w:autoSpaceDE w:val="0"/>
              <w:autoSpaceDN w:val="0"/>
              <w:adjustRightInd w:val="0"/>
              <w:rPr>
                <w:rFonts w:ascii="Courier New" w:hAnsi="Courier New" w:cs="Courier New"/>
                <w:color w:val="0000FF"/>
                <w:sz w:val="16"/>
                <w:szCs w:val="16"/>
                <w:highlight w:val="white"/>
              </w:rPr>
            </w:pPr>
            <w:r w:rsidRPr="000F6ECA">
              <w:rPr>
                <w:rFonts w:ascii="Courier New" w:hAnsi="Courier New" w:cs="Courier New"/>
                <w:color w:val="000000"/>
                <w:sz w:val="16"/>
                <w:szCs w:val="16"/>
                <w:highlight w:val="white"/>
              </w:rPr>
              <w:t xml:space="preserve">   </w:t>
            </w:r>
            <w:r w:rsidRPr="000F6ECA">
              <w:rPr>
                <w:rFonts w:ascii="Courier New" w:hAnsi="Courier New" w:cs="Courier New"/>
                <w:color w:val="0000FF"/>
                <w:sz w:val="16"/>
                <w:szCs w:val="16"/>
                <w:highlight w:val="white"/>
              </w:rPr>
              <w:t>&lt;</w:t>
            </w:r>
            <w:proofErr w:type="spellStart"/>
            <w:r w:rsidRPr="000F6ECA">
              <w:rPr>
                <w:rFonts w:ascii="Courier New" w:hAnsi="Courier New" w:cs="Courier New"/>
                <w:color w:val="800000"/>
                <w:sz w:val="16"/>
                <w:szCs w:val="16"/>
                <w:highlight w:val="white"/>
              </w:rPr>
              <w:t>cbc:Note</w:t>
            </w:r>
            <w:proofErr w:type="spellEnd"/>
            <w:r w:rsidRPr="000F6ECA">
              <w:rPr>
                <w:rFonts w:ascii="Courier New" w:hAnsi="Courier New" w:cs="Courier New"/>
                <w:color w:val="0000FF"/>
                <w:sz w:val="16"/>
                <w:szCs w:val="16"/>
                <w:highlight w:val="white"/>
              </w:rPr>
              <w:t>&gt;</w:t>
            </w:r>
            <w:r w:rsidRPr="000F6ECA">
              <w:rPr>
                <w:rFonts w:ascii="Courier New" w:hAnsi="Courier New" w:cs="Courier New"/>
                <w:color w:val="000000"/>
                <w:sz w:val="16"/>
                <w:szCs w:val="16"/>
                <w:highlight w:val="white"/>
              </w:rPr>
              <w:t>Vanskilagjald leggst við upphæðina eftir</w:t>
            </w:r>
            <w:ins w:id="711" w:author="Georg Birgisson" w:date="2021-10-12T10:18:00Z">
              <w:r w:rsidR="00A808CA">
                <w:rPr>
                  <w:rFonts w:ascii="Courier New" w:hAnsi="Courier New" w:cs="Courier New"/>
                  <w:color w:val="000000"/>
                  <w:sz w:val="16"/>
                  <w:szCs w:val="16"/>
                  <w:highlight w:val="white"/>
                </w:rPr>
                <w:br/>
                <w:t xml:space="preserve">   </w:t>
              </w:r>
            </w:ins>
            <w:del w:id="712" w:author="Georg Birgisson" w:date="2021-10-12T10:18:00Z">
              <w:r w:rsidRPr="000F6ECA" w:rsidDel="00A808CA">
                <w:rPr>
                  <w:rFonts w:ascii="Courier New" w:hAnsi="Courier New" w:cs="Courier New"/>
                  <w:color w:val="000000"/>
                  <w:sz w:val="16"/>
                  <w:szCs w:val="16"/>
                  <w:highlight w:val="white"/>
                </w:rPr>
                <w:delText xml:space="preserve"> </w:delText>
              </w:r>
            </w:del>
            <w:r w:rsidRPr="000F6ECA">
              <w:rPr>
                <w:rFonts w:ascii="Courier New" w:hAnsi="Courier New" w:cs="Courier New"/>
                <w:color w:val="000000"/>
                <w:sz w:val="16"/>
                <w:szCs w:val="16"/>
                <w:highlight w:val="white"/>
              </w:rPr>
              <w:t xml:space="preserve">eindaga auk dráttarvaxta sem reiknast frá </w:t>
            </w:r>
            <w:ins w:id="713" w:author="Georg Birgisson" w:date="2021-10-12T10:18:00Z">
              <w:r w:rsidR="00A808CA">
                <w:rPr>
                  <w:rFonts w:ascii="Courier New" w:hAnsi="Courier New" w:cs="Courier New"/>
                  <w:color w:val="000000"/>
                  <w:sz w:val="16"/>
                  <w:szCs w:val="16"/>
                  <w:highlight w:val="white"/>
                </w:rPr>
                <w:br/>
                <w:t xml:space="preserve">   </w:t>
              </w:r>
            </w:ins>
            <w:r w:rsidRPr="000F6ECA">
              <w:rPr>
                <w:rFonts w:ascii="Courier New" w:hAnsi="Courier New" w:cs="Courier New"/>
                <w:color w:val="000000"/>
                <w:sz w:val="16"/>
                <w:szCs w:val="16"/>
                <w:highlight w:val="white"/>
              </w:rPr>
              <w:t>gjalddaga.</w:t>
            </w:r>
            <w:r w:rsidRPr="000F6ECA">
              <w:rPr>
                <w:rFonts w:ascii="Courier New" w:hAnsi="Courier New" w:cs="Courier New"/>
                <w:color w:val="0000FF"/>
                <w:sz w:val="16"/>
                <w:szCs w:val="16"/>
                <w:highlight w:val="white"/>
              </w:rPr>
              <w:t>&lt;/</w:t>
            </w:r>
            <w:proofErr w:type="spellStart"/>
            <w:r w:rsidRPr="000F6ECA">
              <w:rPr>
                <w:rFonts w:ascii="Courier New" w:hAnsi="Courier New" w:cs="Courier New"/>
                <w:color w:val="800000"/>
                <w:sz w:val="16"/>
                <w:szCs w:val="16"/>
                <w:highlight w:val="white"/>
              </w:rPr>
              <w:t>cbc:Note</w:t>
            </w:r>
            <w:proofErr w:type="spellEnd"/>
            <w:r w:rsidRPr="000F6ECA">
              <w:rPr>
                <w:rFonts w:ascii="Courier New" w:hAnsi="Courier New" w:cs="Courier New"/>
                <w:color w:val="0000FF"/>
                <w:sz w:val="16"/>
                <w:szCs w:val="16"/>
                <w:highlight w:val="white"/>
              </w:rPr>
              <w:t>&gt;</w:t>
            </w:r>
          </w:p>
        </w:tc>
        <w:tc>
          <w:tcPr>
            <w:tcW w:w="1984" w:type="dxa"/>
          </w:tcPr>
          <w:p w14:paraId="0310A46F" w14:textId="01F4099C" w:rsidR="00626C8E" w:rsidRPr="000F6ECA"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0F6ECA">
              <w:rPr>
                <w:rFonts w:ascii="Courier New" w:hAnsi="Courier New" w:cs="Courier New"/>
                <w:sz w:val="16"/>
                <w:szCs w:val="16"/>
                <w:highlight w:val="white"/>
              </w:rPr>
              <w:t>Greiðsluskilmálar</w:t>
            </w:r>
          </w:p>
        </w:tc>
        <w:tc>
          <w:tcPr>
            <w:tcW w:w="851" w:type="dxa"/>
          </w:tcPr>
          <w:p w14:paraId="5B8ADB2C" w14:textId="744CDD01" w:rsidR="00626C8E" w:rsidRPr="000F6ECA" w:rsidRDefault="00AB370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w:t>
            </w:r>
            <w:r w:rsidR="00626C8E" w:rsidRPr="000F6ECA">
              <w:rPr>
                <w:rFonts w:ascii="Courier New" w:hAnsi="Courier New" w:cs="Courier New"/>
                <w:sz w:val="16"/>
                <w:szCs w:val="16"/>
                <w:highlight w:val="white"/>
              </w:rPr>
              <w:t>..1</w:t>
            </w:r>
            <w:r w:rsidR="00626C8E" w:rsidRPr="000F6ECA">
              <w:rPr>
                <w:rFonts w:ascii="Courier New" w:hAnsi="Courier New" w:cs="Courier New"/>
                <w:sz w:val="16"/>
                <w:szCs w:val="16"/>
                <w:highlight w:val="white"/>
              </w:rPr>
              <w:br/>
            </w:r>
          </w:p>
        </w:tc>
        <w:tc>
          <w:tcPr>
            <w:tcW w:w="952" w:type="dxa"/>
          </w:tcPr>
          <w:p w14:paraId="200A4A0C" w14:textId="058847C7" w:rsidR="00626C8E" w:rsidRPr="000F6ECA"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0F6ECA">
              <w:rPr>
                <w:rFonts w:ascii="Courier New" w:hAnsi="Courier New" w:cs="Courier New"/>
                <w:sz w:val="16"/>
                <w:szCs w:val="16"/>
                <w:highlight w:val="white"/>
              </w:rPr>
              <w:t>BT-20</w:t>
            </w:r>
          </w:p>
        </w:tc>
      </w:tr>
      <w:tr w:rsidR="00626C8E" w:rsidRPr="00BB5173" w14:paraId="0030D2D8" w14:textId="77777777" w:rsidTr="0061615A">
        <w:tc>
          <w:tcPr>
            <w:tcW w:w="5699" w:type="dxa"/>
          </w:tcPr>
          <w:p w14:paraId="0E20937C" w14:textId="55120D24" w:rsidR="00626C8E" w:rsidRPr="00BB5173"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cac:PaymentTerms</w:t>
            </w:r>
            <w:proofErr w:type="spellEnd"/>
            <w:r w:rsidRPr="00D26E2F">
              <w:rPr>
                <w:rFonts w:ascii="Courier New" w:hAnsi="Courier New" w:cs="Courier New"/>
                <w:color w:val="0000FF"/>
                <w:sz w:val="16"/>
                <w:szCs w:val="16"/>
                <w:highlight w:val="white"/>
              </w:rPr>
              <w:t>&gt;</w:t>
            </w:r>
          </w:p>
        </w:tc>
        <w:tc>
          <w:tcPr>
            <w:tcW w:w="1984" w:type="dxa"/>
          </w:tcPr>
          <w:p w14:paraId="12C6B8F7" w14:textId="77777777" w:rsidR="00626C8E" w:rsidRPr="00BB5173"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6CB2A90E" w14:textId="77777777" w:rsidR="00626C8E" w:rsidRPr="00BB5173"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1D0C6950" w14:textId="77777777" w:rsidR="00626C8E" w:rsidRPr="00BB5173"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626C8E" w:rsidRPr="00BB5173" w14:paraId="2D539239" w14:textId="77777777" w:rsidTr="0061615A">
        <w:tc>
          <w:tcPr>
            <w:tcW w:w="5699" w:type="dxa"/>
          </w:tcPr>
          <w:p w14:paraId="11162480" w14:textId="77777777" w:rsidR="00626C8E" w:rsidRPr="00D26E2F"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1984" w:type="dxa"/>
          </w:tcPr>
          <w:p w14:paraId="1982FF1F" w14:textId="77777777" w:rsidR="00626C8E" w:rsidRPr="00BB5173"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5181F9B7" w14:textId="77777777" w:rsidR="00626C8E" w:rsidRPr="00BB5173"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0255B6D4" w14:textId="77777777" w:rsidR="00626C8E" w:rsidRPr="00BB5173"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626C8E" w:rsidRPr="000F6ECA" w14:paraId="582438CC" w14:textId="77777777" w:rsidTr="0061615A">
        <w:tc>
          <w:tcPr>
            <w:tcW w:w="5699" w:type="dxa"/>
          </w:tcPr>
          <w:p w14:paraId="41EC8220" w14:textId="0BAF673D" w:rsidR="00626C8E" w:rsidRPr="000F6ECA"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0F6ECA">
              <w:rPr>
                <w:rFonts w:ascii="Courier New" w:hAnsi="Courier New" w:cs="Courier New"/>
                <w:color w:val="0000FF"/>
                <w:sz w:val="16"/>
                <w:szCs w:val="16"/>
                <w:highlight w:val="white"/>
              </w:rPr>
              <w:t>&lt;</w:t>
            </w:r>
            <w:proofErr w:type="spellStart"/>
            <w:r w:rsidRPr="000F6ECA">
              <w:rPr>
                <w:rFonts w:ascii="Courier New" w:hAnsi="Courier New" w:cs="Courier New"/>
                <w:color w:val="800000"/>
                <w:sz w:val="16"/>
                <w:szCs w:val="16"/>
                <w:highlight w:val="white"/>
              </w:rPr>
              <w:t>cbc:DueDate</w:t>
            </w:r>
            <w:proofErr w:type="spellEnd"/>
            <w:r w:rsidRPr="000F6ECA">
              <w:rPr>
                <w:rFonts w:ascii="Courier New" w:hAnsi="Courier New" w:cs="Courier New"/>
                <w:color w:val="0000FF"/>
                <w:sz w:val="16"/>
                <w:szCs w:val="16"/>
                <w:highlight w:val="white"/>
              </w:rPr>
              <w:t>&gt;</w:t>
            </w:r>
            <w:r w:rsidRPr="000F6ECA">
              <w:rPr>
                <w:rFonts w:ascii="Courier New" w:hAnsi="Courier New" w:cs="Courier New"/>
                <w:color w:val="000000"/>
                <w:sz w:val="16"/>
                <w:szCs w:val="16"/>
                <w:highlight w:val="white"/>
              </w:rPr>
              <w:t>2018-07-31</w:t>
            </w:r>
            <w:r w:rsidRPr="000F6ECA">
              <w:rPr>
                <w:rFonts w:ascii="Courier New" w:hAnsi="Courier New" w:cs="Courier New"/>
                <w:color w:val="0000FF"/>
                <w:sz w:val="16"/>
                <w:szCs w:val="16"/>
                <w:highlight w:val="white"/>
              </w:rPr>
              <w:t>&lt;/</w:t>
            </w:r>
            <w:proofErr w:type="spellStart"/>
            <w:r w:rsidRPr="000F6ECA">
              <w:rPr>
                <w:rFonts w:ascii="Courier New" w:hAnsi="Courier New" w:cs="Courier New"/>
                <w:color w:val="800000"/>
                <w:sz w:val="16"/>
                <w:szCs w:val="16"/>
                <w:highlight w:val="white"/>
              </w:rPr>
              <w:t>cbc:DueDate</w:t>
            </w:r>
            <w:proofErr w:type="spellEnd"/>
            <w:r w:rsidRPr="000F6ECA">
              <w:rPr>
                <w:rFonts w:ascii="Courier New" w:hAnsi="Courier New" w:cs="Courier New"/>
                <w:color w:val="0000FF"/>
                <w:sz w:val="16"/>
                <w:szCs w:val="16"/>
                <w:highlight w:val="white"/>
              </w:rPr>
              <w:t>&gt;</w:t>
            </w:r>
          </w:p>
        </w:tc>
        <w:tc>
          <w:tcPr>
            <w:tcW w:w="1984" w:type="dxa"/>
          </w:tcPr>
          <w:p w14:paraId="2948E83B" w14:textId="12F9640F" w:rsidR="00626C8E" w:rsidRPr="000F6ECA" w:rsidRDefault="00535E8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0F6ECA">
              <w:rPr>
                <w:rFonts w:ascii="Courier New" w:hAnsi="Courier New" w:cs="Courier New"/>
                <w:sz w:val="16"/>
                <w:szCs w:val="16"/>
                <w:highlight w:val="white"/>
              </w:rPr>
              <w:t>Gjalddagi</w:t>
            </w:r>
          </w:p>
        </w:tc>
        <w:tc>
          <w:tcPr>
            <w:tcW w:w="851" w:type="dxa"/>
          </w:tcPr>
          <w:p w14:paraId="6D01FAC5" w14:textId="04BB1C39" w:rsidR="00626C8E" w:rsidRPr="000F6ECA"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0F6ECA">
              <w:rPr>
                <w:rFonts w:ascii="Courier New" w:hAnsi="Courier New" w:cs="Courier New"/>
                <w:sz w:val="16"/>
                <w:szCs w:val="16"/>
                <w:highlight w:val="white"/>
              </w:rPr>
              <w:t>0..1</w:t>
            </w:r>
          </w:p>
        </w:tc>
        <w:tc>
          <w:tcPr>
            <w:tcW w:w="952" w:type="dxa"/>
          </w:tcPr>
          <w:p w14:paraId="7FFE4183" w14:textId="0EFBCEE1" w:rsidR="00626C8E" w:rsidRPr="000F6ECA"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0F6ECA">
              <w:rPr>
                <w:rFonts w:ascii="Courier New" w:hAnsi="Courier New" w:cs="Courier New"/>
                <w:color w:val="000000"/>
                <w:sz w:val="16"/>
                <w:szCs w:val="16"/>
                <w:highlight w:val="white"/>
              </w:rPr>
              <w:t>BT-9</w:t>
            </w:r>
          </w:p>
        </w:tc>
      </w:tr>
      <w:tr w:rsidR="00FB5522" w:rsidRPr="00BB5173" w14:paraId="391311C8" w14:textId="77777777" w:rsidTr="0061615A">
        <w:tc>
          <w:tcPr>
            <w:tcW w:w="5699" w:type="dxa"/>
          </w:tcPr>
          <w:p w14:paraId="36894AC3" w14:textId="77777777" w:rsidR="00FB5522" w:rsidRPr="00D26E2F" w:rsidRDefault="00FB5522"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1984" w:type="dxa"/>
          </w:tcPr>
          <w:p w14:paraId="4C05F43B" w14:textId="77777777" w:rsidR="00FB5522" w:rsidRDefault="00FB5522"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1B7749A9" w14:textId="77777777" w:rsidR="00FB5522" w:rsidRDefault="00FB5522"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4A51A426" w14:textId="77777777" w:rsidR="00FB5522" w:rsidRDefault="00FB5522"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FB5522" w:rsidRPr="0061615A" w14:paraId="523EFC71" w14:textId="77777777" w:rsidTr="0061615A">
        <w:tc>
          <w:tcPr>
            <w:tcW w:w="5699" w:type="dxa"/>
          </w:tcPr>
          <w:p w14:paraId="548D1311" w14:textId="570687C1" w:rsidR="00FB5522" w:rsidRPr="0061615A" w:rsidRDefault="0061615A" w:rsidP="0061615A">
            <w:pPr>
              <w:autoSpaceDE w:val="0"/>
              <w:autoSpaceDN w:val="0"/>
              <w:adjustRightInd w:val="0"/>
              <w:rPr>
                <w:rFonts w:ascii="Courier New" w:hAnsi="Courier New" w:cs="Courier New"/>
                <w:color w:val="000000"/>
                <w:sz w:val="16"/>
                <w:szCs w:val="16"/>
                <w:highlight w:val="white"/>
              </w:rPr>
            </w:pPr>
            <w:r w:rsidRPr="0061615A">
              <w:rPr>
                <w:rFonts w:ascii="Courier New" w:hAnsi="Courier New" w:cs="Courier New"/>
                <w:color w:val="0000FF"/>
                <w:sz w:val="16"/>
                <w:szCs w:val="16"/>
                <w:highlight w:val="white"/>
              </w:rPr>
              <w:t>&lt;</w:t>
            </w:r>
            <w:proofErr w:type="spellStart"/>
            <w:r w:rsidRPr="0061615A">
              <w:rPr>
                <w:rFonts w:ascii="Courier New" w:hAnsi="Courier New" w:cs="Courier New"/>
                <w:color w:val="800000"/>
                <w:sz w:val="16"/>
                <w:szCs w:val="16"/>
                <w:highlight w:val="white"/>
              </w:rPr>
              <w:t>cac:AdditionalDocumentReference</w:t>
            </w:r>
            <w:proofErr w:type="spellEnd"/>
            <w:r w:rsidRPr="0061615A">
              <w:rPr>
                <w:rFonts w:ascii="Courier New" w:hAnsi="Courier New" w:cs="Courier New"/>
                <w:color w:val="0000FF"/>
                <w:sz w:val="16"/>
                <w:szCs w:val="16"/>
                <w:highlight w:val="white"/>
              </w:rPr>
              <w:t>&gt;</w:t>
            </w:r>
          </w:p>
        </w:tc>
        <w:tc>
          <w:tcPr>
            <w:tcW w:w="1984" w:type="dxa"/>
          </w:tcPr>
          <w:p w14:paraId="432152C9" w14:textId="77777777" w:rsidR="00FB5522" w:rsidRPr="0061615A" w:rsidRDefault="00FB5522"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7071BA2A" w14:textId="77777777" w:rsidR="00FB5522" w:rsidRPr="0061615A" w:rsidRDefault="00FB5522"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55FFD298" w14:textId="77777777" w:rsidR="00FB5522" w:rsidRPr="0061615A" w:rsidRDefault="00FB5522"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FB5522" w:rsidRPr="00BB5173" w:rsidDel="0015596A" w14:paraId="6D7E515E" w14:textId="34F9F8EB" w:rsidTr="0061615A">
        <w:trPr>
          <w:del w:id="714" w:author="Georg Birgisson" w:date="2021-10-12T12:08:00Z"/>
        </w:trPr>
        <w:tc>
          <w:tcPr>
            <w:tcW w:w="5699" w:type="dxa"/>
          </w:tcPr>
          <w:p w14:paraId="6619382F" w14:textId="5BF5BD67" w:rsidR="00FB5522" w:rsidRPr="0061615A" w:rsidDel="0015596A" w:rsidRDefault="0061615A" w:rsidP="0061615A">
            <w:pPr>
              <w:autoSpaceDE w:val="0"/>
              <w:autoSpaceDN w:val="0"/>
              <w:adjustRightInd w:val="0"/>
              <w:rPr>
                <w:del w:id="715" w:author="Georg Birgisson" w:date="2021-10-12T12:08:00Z"/>
                <w:rFonts w:ascii="Courier New" w:hAnsi="Courier New" w:cs="Courier New"/>
                <w:color w:val="000000"/>
                <w:sz w:val="16"/>
                <w:szCs w:val="16"/>
                <w:highlight w:val="white"/>
              </w:rPr>
            </w:pPr>
            <w:del w:id="716" w:author="Georg Birgisson" w:date="2021-10-12T12:08:00Z">
              <w:r w:rsidDel="0015596A">
                <w:rPr>
                  <w:rFonts w:ascii="Courier New" w:hAnsi="Courier New" w:cs="Courier New"/>
                  <w:color w:val="0000FF"/>
                  <w:sz w:val="16"/>
                  <w:szCs w:val="16"/>
                  <w:highlight w:val="white"/>
                </w:rPr>
                <w:delText xml:space="preserve">   </w:delText>
              </w:r>
              <w:r w:rsidRPr="0061615A" w:rsidDel="0015596A">
                <w:rPr>
                  <w:rFonts w:ascii="Courier New" w:hAnsi="Courier New" w:cs="Courier New"/>
                  <w:color w:val="0000FF"/>
                  <w:sz w:val="16"/>
                  <w:szCs w:val="16"/>
                  <w:highlight w:val="white"/>
                </w:rPr>
                <w:delText>&lt;</w:delText>
              </w:r>
              <w:r w:rsidRPr="0061615A" w:rsidDel="0015596A">
                <w:rPr>
                  <w:rFonts w:ascii="Courier New" w:hAnsi="Courier New" w:cs="Courier New"/>
                  <w:color w:val="800000"/>
                  <w:sz w:val="16"/>
                  <w:szCs w:val="16"/>
                  <w:highlight w:val="white"/>
                </w:rPr>
                <w:delText>cbc:DocumentTypeCode</w:delText>
              </w:r>
              <w:r w:rsidRPr="0061615A" w:rsidDel="0015596A">
                <w:rPr>
                  <w:rFonts w:ascii="Courier New" w:hAnsi="Courier New" w:cs="Courier New"/>
                  <w:color w:val="0000FF"/>
                  <w:sz w:val="16"/>
                  <w:szCs w:val="16"/>
                  <w:highlight w:val="white"/>
                </w:rPr>
                <w:delText>&gt;</w:delText>
              </w:r>
              <w:r w:rsidDel="0015596A">
                <w:rPr>
                  <w:rFonts w:ascii="Courier New" w:hAnsi="Courier New" w:cs="Courier New"/>
                  <w:color w:val="000000"/>
                  <w:sz w:val="16"/>
                  <w:szCs w:val="16"/>
                  <w:highlight w:val="white"/>
                </w:rPr>
                <w:delText>71</w:delText>
              </w:r>
              <w:r w:rsidRPr="0061615A" w:rsidDel="0015596A">
                <w:rPr>
                  <w:rFonts w:ascii="Courier New" w:hAnsi="Courier New" w:cs="Courier New"/>
                  <w:color w:val="0000FF"/>
                  <w:sz w:val="16"/>
                  <w:szCs w:val="16"/>
                  <w:highlight w:val="white"/>
                </w:rPr>
                <w:delText>&lt;/</w:delText>
              </w:r>
              <w:r w:rsidRPr="0061615A" w:rsidDel="0015596A">
                <w:rPr>
                  <w:rFonts w:ascii="Courier New" w:hAnsi="Courier New" w:cs="Courier New"/>
                  <w:color w:val="800000"/>
                  <w:sz w:val="16"/>
                  <w:szCs w:val="16"/>
                  <w:highlight w:val="white"/>
                </w:rPr>
                <w:delText>cbc:DocumentTypeCode</w:delText>
              </w:r>
              <w:r w:rsidRPr="0061615A" w:rsidDel="0015596A">
                <w:rPr>
                  <w:rFonts w:ascii="Courier New" w:hAnsi="Courier New" w:cs="Courier New"/>
                  <w:color w:val="0000FF"/>
                  <w:sz w:val="16"/>
                  <w:szCs w:val="16"/>
                  <w:highlight w:val="white"/>
                </w:rPr>
                <w:delText>&gt;</w:delText>
              </w:r>
            </w:del>
          </w:p>
        </w:tc>
        <w:tc>
          <w:tcPr>
            <w:tcW w:w="1984" w:type="dxa"/>
          </w:tcPr>
          <w:p w14:paraId="708D508B" w14:textId="7D7004D6" w:rsidR="00FB5522" w:rsidDel="0015596A" w:rsidRDefault="0061615A" w:rsidP="0061615A">
            <w:pPr>
              <w:tabs>
                <w:tab w:val="left" w:pos="284"/>
                <w:tab w:val="left" w:pos="567"/>
                <w:tab w:val="left" w:pos="851"/>
                <w:tab w:val="left" w:pos="1134"/>
                <w:tab w:val="left" w:pos="1418"/>
                <w:tab w:val="left" w:pos="1701"/>
              </w:tabs>
              <w:autoSpaceDE w:val="0"/>
              <w:autoSpaceDN w:val="0"/>
              <w:adjustRightInd w:val="0"/>
              <w:rPr>
                <w:del w:id="717" w:author="Georg Birgisson" w:date="2021-10-12T12:08:00Z"/>
                <w:rFonts w:ascii="Courier New" w:hAnsi="Courier New" w:cs="Courier New"/>
                <w:sz w:val="16"/>
                <w:szCs w:val="16"/>
                <w:highlight w:val="white"/>
              </w:rPr>
            </w:pPr>
            <w:del w:id="718" w:author="Georg Birgisson" w:date="2021-10-12T12:07:00Z">
              <w:r w:rsidDel="0015596A">
                <w:rPr>
                  <w:rFonts w:ascii="Courier New" w:hAnsi="Courier New" w:cs="Courier New"/>
                  <w:sz w:val="16"/>
                  <w:szCs w:val="16"/>
                  <w:highlight w:val="white"/>
                </w:rPr>
                <w:delText xml:space="preserve">Tegund </w:delText>
              </w:r>
              <w:r w:rsidR="00FA2507" w:rsidDel="0015596A">
                <w:rPr>
                  <w:rFonts w:ascii="Courier New" w:hAnsi="Courier New" w:cs="Courier New"/>
                  <w:sz w:val="16"/>
                  <w:szCs w:val="16"/>
                  <w:highlight w:val="white"/>
                </w:rPr>
                <w:delText>tilvísuanar</w:delText>
              </w:r>
            </w:del>
          </w:p>
        </w:tc>
        <w:tc>
          <w:tcPr>
            <w:tcW w:w="851" w:type="dxa"/>
          </w:tcPr>
          <w:p w14:paraId="7857CCCB" w14:textId="4D767F93" w:rsidR="00FB5522" w:rsidDel="0015596A" w:rsidRDefault="0061615A" w:rsidP="0061615A">
            <w:pPr>
              <w:tabs>
                <w:tab w:val="left" w:pos="284"/>
                <w:tab w:val="left" w:pos="567"/>
                <w:tab w:val="left" w:pos="851"/>
                <w:tab w:val="left" w:pos="1134"/>
                <w:tab w:val="left" w:pos="1418"/>
                <w:tab w:val="left" w:pos="1701"/>
              </w:tabs>
              <w:autoSpaceDE w:val="0"/>
              <w:autoSpaceDN w:val="0"/>
              <w:adjustRightInd w:val="0"/>
              <w:rPr>
                <w:del w:id="719" w:author="Georg Birgisson" w:date="2021-10-12T12:08:00Z"/>
                <w:rFonts w:ascii="Courier New" w:hAnsi="Courier New" w:cs="Courier New"/>
                <w:sz w:val="16"/>
                <w:szCs w:val="16"/>
                <w:highlight w:val="white"/>
              </w:rPr>
            </w:pPr>
            <w:del w:id="720" w:author="Georg Birgisson" w:date="2021-10-12T12:08:00Z">
              <w:r w:rsidDel="0015596A">
                <w:rPr>
                  <w:rFonts w:ascii="Courier New" w:hAnsi="Courier New" w:cs="Courier New"/>
                  <w:sz w:val="16"/>
                  <w:szCs w:val="16"/>
                  <w:highlight w:val="white"/>
                </w:rPr>
                <w:delText>1..1</w:delText>
              </w:r>
            </w:del>
          </w:p>
        </w:tc>
        <w:tc>
          <w:tcPr>
            <w:tcW w:w="952" w:type="dxa"/>
          </w:tcPr>
          <w:p w14:paraId="5B5881F4" w14:textId="560911BA" w:rsidR="00FB5522" w:rsidDel="0015596A" w:rsidRDefault="0071075B" w:rsidP="0061615A">
            <w:pPr>
              <w:tabs>
                <w:tab w:val="left" w:pos="284"/>
                <w:tab w:val="left" w:pos="567"/>
                <w:tab w:val="left" w:pos="851"/>
                <w:tab w:val="left" w:pos="1134"/>
                <w:tab w:val="left" w:pos="1418"/>
                <w:tab w:val="left" w:pos="1701"/>
              </w:tabs>
              <w:autoSpaceDE w:val="0"/>
              <w:autoSpaceDN w:val="0"/>
              <w:adjustRightInd w:val="0"/>
              <w:rPr>
                <w:del w:id="721" w:author="Georg Birgisson" w:date="2021-10-12T12:08:00Z"/>
                <w:rFonts w:ascii="Courier New" w:hAnsi="Courier New" w:cs="Courier New"/>
                <w:color w:val="000000"/>
                <w:sz w:val="16"/>
                <w:szCs w:val="16"/>
                <w:highlight w:val="white"/>
              </w:rPr>
            </w:pPr>
            <w:del w:id="722" w:author="Georg Birgisson" w:date="2021-10-12T12:08:00Z">
              <w:r w:rsidDel="0015596A">
                <w:rPr>
                  <w:rFonts w:ascii="Courier New" w:hAnsi="Courier New" w:cs="Courier New"/>
                  <w:color w:val="000000"/>
                  <w:sz w:val="16"/>
                  <w:szCs w:val="16"/>
                  <w:highlight w:val="white"/>
                </w:rPr>
                <w:delText>(*)</w:delText>
              </w:r>
            </w:del>
          </w:p>
        </w:tc>
      </w:tr>
      <w:tr w:rsidR="00FB5522" w:rsidRPr="00BB5173" w14:paraId="38BA3A96" w14:textId="77777777" w:rsidTr="0061615A">
        <w:tc>
          <w:tcPr>
            <w:tcW w:w="5699" w:type="dxa"/>
          </w:tcPr>
          <w:p w14:paraId="23AF95F0" w14:textId="34BBBA60" w:rsidR="00FB5522" w:rsidRPr="0061615A" w:rsidRDefault="0061615A" w:rsidP="0061615A">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61615A">
              <w:rPr>
                <w:rFonts w:ascii="Courier New" w:hAnsi="Courier New" w:cs="Courier New"/>
                <w:color w:val="0000FF"/>
                <w:sz w:val="16"/>
                <w:szCs w:val="16"/>
                <w:highlight w:val="white"/>
              </w:rPr>
              <w:t>&lt;</w:t>
            </w:r>
            <w:proofErr w:type="spellStart"/>
            <w:r w:rsidRPr="0061615A">
              <w:rPr>
                <w:rFonts w:ascii="Courier New" w:hAnsi="Courier New" w:cs="Courier New"/>
                <w:color w:val="800000"/>
                <w:sz w:val="16"/>
                <w:szCs w:val="16"/>
                <w:highlight w:val="white"/>
              </w:rPr>
              <w:t>cbc:ID</w:t>
            </w:r>
            <w:proofErr w:type="spellEnd"/>
            <w:r w:rsidRPr="0061615A">
              <w:rPr>
                <w:rFonts w:ascii="Courier New" w:hAnsi="Courier New" w:cs="Courier New"/>
                <w:color w:val="0000FF"/>
                <w:sz w:val="16"/>
                <w:szCs w:val="16"/>
                <w:highlight w:val="white"/>
              </w:rPr>
              <w:t>&gt;</w:t>
            </w:r>
            <w:r>
              <w:rPr>
                <w:rFonts w:ascii="Courier New" w:hAnsi="Courier New" w:cs="Courier New"/>
                <w:color w:val="000000"/>
                <w:sz w:val="16"/>
                <w:szCs w:val="16"/>
                <w:highlight w:val="white"/>
              </w:rPr>
              <w:t>2018-08-31</w:t>
            </w:r>
            <w:r w:rsidRPr="0061615A">
              <w:rPr>
                <w:rFonts w:ascii="Courier New" w:hAnsi="Courier New" w:cs="Courier New"/>
                <w:color w:val="0000FF"/>
                <w:sz w:val="16"/>
                <w:szCs w:val="16"/>
                <w:highlight w:val="white"/>
              </w:rPr>
              <w:t>&lt;/</w:t>
            </w:r>
            <w:proofErr w:type="spellStart"/>
            <w:r w:rsidRPr="0061615A">
              <w:rPr>
                <w:rFonts w:ascii="Courier New" w:hAnsi="Courier New" w:cs="Courier New"/>
                <w:color w:val="800000"/>
                <w:sz w:val="16"/>
                <w:szCs w:val="16"/>
                <w:highlight w:val="white"/>
              </w:rPr>
              <w:t>cbc:ID</w:t>
            </w:r>
            <w:proofErr w:type="spellEnd"/>
            <w:r w:rsidRPr="0061615A">
              <w:rPr>
                <w:rFonts w:ascii="Courier New" w:hAnsi="Courier New" w:cs="Courier New"/>
                <w:color w:val="0000FF"/>
                <w:sz w:val="16"/>
                <w:szCs w:val="16"/>
                <w:highlight w:val="white"/>
              </w:rPr>
              <w:t>&gt;</w:t>
            </w:r>
          </w:p>
        </w:tc>
        <w:tc>
          <w:tcPr>
            <w:tcW w:w="1984" w:type="dxa"/>
          </w:tcPr>
          <w:p w14:paraId="2217CD64" w14:textId="085B1014" w:rsidR="00FB5522" w:rsidRDefault="0061615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Eindagi</w:t>
            </w:r>
          </w:p>
        </w:tc>
        <w:tc>
          <w:tcPr>
            <w:tcW w:w="851" w:type="dxa"/>
          </w:tcPr>
          <w:p w14:paraId="062F2776" w14:textId="03EDB0AD" w:rsidR="00FB5522" w:rsidRDefault="000F6EC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5A097AD6" w14:textId="34E8CC7B" w:rsidR="00FB5522" w:rsidRDefault="00B3634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BT-122</w:t>
            </w:r>
          </w:p>
        </w:tc>
      </w:tr>
      <w:tr w:rsidR="0015596A" w:rsidRPr="00BB5173" w14:paraId="3A585899" w14:textId="77777777" w:rsidTr="0061615A">
        <w:trPr>
          <w:ins w:id="723" w:author="Georg Birgisson" w:date="2021-10-12T12:06:00Z"/>
        </w:trPr>
        <w:tc>
          <w:tcPr>
            <w:tcW w:w="5699" w:type="dxa"/>
          </w:tcPr>
          <w:p w14:paraId="4394BE0F" w14:textId="77848A13" w:rsidR="0015596A" w:rsidRPr="0061615A" w:rsidRDefault="0015596A" w:rsidP="0061615A">
            <w:pPr>
              <w:autoSpaceDE w:val="0"/>
              <w:autoSpaceDN w:val="0"/>
              <w:adjustRightInd w:val="0"/>
              <w:rPr>
                <w:ins w:id="724" w:author="Georg Birgisson" w:date="2021-10-12T12:06:00Z"/>
                <w:rFonts w:ascii="Courier New" w:hAnsi="Courier New" w:cs="Courier New"/>
                <w:color w:val="0000FF"/>
                <w:sz w:val="16"/>
                <w:szCs w:val="16"/>
                <w:highlight w:val="white"/>
              </w:rPr>
            </w:pPr>
            <w:ins w:id="725" w:author="Georg Birgisson" w:date="2021-10-12T12:07:00Z">
              <w:r>
                <w:rPr>
                  <w:rFonts w:ascii="Courier New" w:hAnsi="Courier New" w:cs="Courier New"/>
                  <w:color w:val="0000FF"/>
                  <w:sz w:val="16"/>
                  <w:szCs w:val="16"/>
                  <w:highlight w:val="white"/>
                </w:rPr>
                <w:t xml:space="preserve">   </w:t>
              </w:r>
              <w:r w:rsidRPr="0061615A">
                <w:rPr>
                  <w:rFonts w:ascii="Courier New" w:hAnsi="Courier New" w:cs="Courier New"/>
                  <w:color w:val="0000FF"/>
                  <w:sz w:val="16"/>
                  <w:szCs w:val="16"/>
                  <w:highlight w:val="white"/>
                </w:rPr>
                <w:t>&lt;</w:t>
              </w:r>
              <w:proofErr w:type="spellStart"/>
              <w:r w:rsidRPr="0061615A">
                <w:rPr>
                  <w:rFonts w:ascii="Courier New" w:hAnsi="Courier New" w:cs="Courier New"/>
                  <w:color w:val="800000"/>
                  <w:sz w:val="16"/>
                  <w:szCs w:val="16"/>
                  <w:highlight w:val="white"/>
                </w:rPr>
                <w:t>cbc:Document</w:t>
              </w:r>
              <w:r>
                <w:rPr>
                  <w:rFonts w:ascii="Courier New" w:hAnsi="Courier New" w:cs="Courier New"/>
                  <w:color w:val="800000"/>
                  <w:sz w:val="16"/>
                  <w:szCs w:val="16"/>
                  <w:highlight w:val="white"/>
                </w:rPr>
                <w:t>Description</w:t>
              </w:r>
              <w:proofErr w:type="spellEnd"/>
              <w:r w:rsidRPr="0061615A">
                <w:rPr>
                  <w:rFonts w:ascii="Courier New" w:hAnsi="Courier New" w:cs="Courier New"/>
                  <w:color w:val="0000FF"/>
                  <w:sz w:val="16"/>
                  <w:szCs w:val="16"/>
                  <w:highlight w:val="white"/>
                </w:rPr>
                <w:t>&gt;</w:t>
              </w:r>
              <w:r>
                <w:rPr>
                  <w:rFonts w:ascii="Courier New" w:hAnsi="Courier New" w:cs="Courier New"/>
                  <w:color w:val="000000"/>
                  <w:sz w:val="16"/>
                  <w:szCs w:val="16"/>
                  <w:highlight w:val="white"/>
                </w:rPr>
                <w:t>EINDAGI</w:t>
              </w:r>
              <w:r>
                <w:rPr>
                  <w:rFonts w:ascii="Courier New" w:hAnsi="Courier New" w:cs="Courier New"/>
                  <w:color w:val="000000"/>
                  <w:sz w:val="16"/>
                  <w:szCs w:val="16"/>
                  <w:highlight w:val="white"/>
                </w:rPr>
                <w:br/>
                <w:t xml:space="preserve">   </w:t>
              </w:r>
              <w:r w:rsidRPr="0061615A">
                <w:rPr>
                  <w:rFonts w:ascii="Courier New" w:hAnsi="Courier New" w:cs="Courier New"/>
                  <w:color w:val="0000FF"/>
                  <w:sz w:val="16"/>
                  <w:szCs w:val="16"/>
                  <w:highlight w:val="white"/>
                </w:rPr>
                <w:t>&lt;/</w:t>
              </w:r>
              <w:proofErr w:type="spellStart"/>
              <w:r w:rsidRPr="0061615A">
                <w:rPr>
                  <w:rFonts w:ascii="Courier New" w:hAnsi="Courier New" w:cs="Courier New"/>
                  <w:color w:val="800000"/>
                  <w:sz w:val="16"/>
                  <w:szCs w:val="16"/>
                  <w:highlight w:val="white"/>
                </w:rPr>
                <w:t>cbc:Document</w:t>
              </w:r>
              <w:r>
                <w:rPr>
                  <w:rFonts w:ascii="Courier New" w:hAnsi="Courier New" w:cs="Courier New"/>
                  <w:color w:val="800000"/>
                  <w:sz w:val="16"/>
                  <w:szCs w:val="16"/>
                  <w:highlight w:val="white"/>
                </w:rPr>
                <w:t>Description</w:t>
              </w:r>
              <w:proofErr w:type="spellEnd"/>
              <w:r w:rsidRPr="0061615A">
                <w:rPr>
                  <w:rFonts w:ascii="Courier New" w:hAnsi="Courier New" w:cs="Courier New"/>
                  <w:color w:val="0000FF"/>
                  <w:sz w:val="16"/>
                  <w:szCs w:val="16"/>
                  <w:highlight w:val="white"/>
                </w:rPr>
                <w:t>&gt;</w:t>
              </w:r>
            </w:ins>
          </w:p>
        </w:tc>
        <w:tc>
          <w:tcPr>
            <w:tcW w:w="1984" w:type="dxa"/>
          </w:tcPr>
          <w:p w14:paraId="3C4C0DC1" w14:textId="6BDE1DD1" w:rsidR="0015596A" w:rsidRDefault="0015596A" w:rsidP="0061615A">
            <w:pPr>
              <w:tabs>
                <w:tab w:val="left" w:pos="284"/>
                <w:tab w:val="left" w:pos="567"/>
                <w:tab w:val="left" w:pos="851"/>
                <w:tab w:val="left" w:pos="1134"/>
                <w:tab w:val="left" w:pos="1418"/>
                <w:tab w:val="left" w:pos="1701"/>
              </w:tabs>
              <w:autoSpaceDE w:val="0"/>
              <w:autoSpaceDN w:val="0"/>
              <w:adjustRightInd w:val="0"/>
              <w:rPr>
                <w:ins w:id="726" w:author="Georg Birgisson" w:date="2021-10-12T12:06:00Z"/>
                <w:rFonts w:ascii="Courier New" w:hAnsi="Courier New" w:cs="Courier New"/>
                <w:sz w:val="16"/>
                <w:szCs w:val="16"/>
                <w:highlight w:val="white"/>
              </w:rPr>
            </w:pPr>
            <w:ins w:id="727" w:author="Georg Birgisson" w:date="2021-10-12T12:07:00Z">
              <w:r>
                <w:rPr>
                  <w:rFonts w:ascii="Courier New" w:hAnsi="Courier New" w:cs="Courier New"/>
                  <w:sz w:val="16"/>
                  <w:szCs w:val="16"/>
                  <w:highlight w:val="white"/>
                </w:rPr>
                <w:t>Tegund tilvísunar</w:t>
              </w:r>
            </w:ins>
          </w:p>
        </w:tc>
        <w:tc>
          <w:tcPr>
            <w:tcW w:w="851" w:type="dxa"/>
          </w:tcPr>
          <w:p w14:paraId="4CB889D1" w14:textId="62206305" w:rsidR="0015596A" w:rsidRDefault="0015596A" w:rsidP="0061615A">
            <w:pPr>
              <w:tabs>
                <w:tab w:val="left" w:pos="284"/>
                <w:tab w:val="left" w:pos="567"/>
                <w:tab w:val="left" w:pos="851"/>
                <w:tab w:val="left" w:pos="1134"/>
                <w:tab w:val="left" w:pos="1418"/>
                <w:tab w:val="left" w:pos="1701"/>
              </w:tabs>
              <w:autoSpaceDE w:val="0"/>
              <w:autoSpaceDN w:val="0"/>
              <w:adjustRightInd w:val="0"/>
              <w:rPr>
                <w:ins w:id="728" w:author="Georg Birgisson" w:date="2021-10-12T12:06:00Z"/>
                <w:rFonts w:ascii="Courier New" w:hAnsi="Courier New" w:cs="Courier New"/>
                <w:sz w:val="16"/>
                <w:szCs w:val="16"/>
                <w:highlight w:val="white"/>
              </w:rPr>
            </w:pPr>
            <w:ins w:id="729" w:author="Georg Birgisson" w:date="2021-10-12T12:08:00Z">
              <w:r>
                <w:rPr>
                  <w:rFonts w:ascii="Courier New" w:hAnsi="Courier New" w:cs="Courier New"/>
                  <w:sz w:val="16"/>
                  <w:szCs w:val="16"/>
                  <w:highlight w:val="white"/>
                </w:rPr>
                <w:t>1..1</w:t>
              </w:r>
            </w:ins>
          </w:p>
        </w:tc>
        <w:tc>
          <w:tcPr>
            <w:tcW w:w="952" w:type="dxa"/>
          </w:tcPr>
          <w:p w14:paraId="5E8BF58F" w14:textId="16E4DCB7" w:rsidR="0015596A" w:rsidRDefault="0015596A" w:rsidP="0061615A">
            <w:pPr>
              <w:tabs>
                <w:tab w:val="left" w:pos="284"/>
                <w:tab w:val="left" w:pos="567"/>
                <w:tab w:val="left" w:pos="851"/>
                <w:tab w:val="left" w:pos="1134"/>
                <w:tab w:val="left" w:pos="1418"/>
                <w:tab w:val="left" w:pos="1701"/>
              </w:tabs>
              <w:autoSpaceDE w:val="0"/>
              <w:autoSpaceDN w:val="0"/>
              <w:adjustRightInd w:val="0"/>
              <w:rPr>
                <w:ins w:id="730" w:author="Georg Birgisson" w:date="2021-10-12T12:06:00Z"/>
                <w:rFonts w:ascii="Courier New" w:hAnsi="Courier New" w:cs="Courier New"/>
                <w:color w:val="000000"/>
                <w:sz w:val="16"/>
                <w:szCs w:val="16"/>
                <w:highlight w:val="white"/>
              </w:rPr>
            </w:pPr>
            <w:ins w:id="731" w:author="Georg Birgisson" w:date="2021-10-12T12:08:00Z">
              <w:r>
                <w:rPr>
                  <w:rFonts w:ascii="Courier New" w:hAnsi="Courier New" w:cs="Courier New"/>
                  <w:color w:val="000000"/>
                  <w:sz w:val="16"/>
                  <w:szCs w:val="16"/>
                  <w:highlight w:val="white"/>
                </w:rPr>
                <w:t>(*)</w:t>
              </w:r>
            </w:ins>
          </w:p>
        </w:tc>
      </w:tr>
      <w:tr w:rsidR="0061615A" w:rsidRPr="00BB5173" w14:paraId="5095495B" w14:textId="77777777" w:rsidTr="0061615A">
        <w:tc>
          <w:tcPr>
            <w:tcW w:w="5699" w:type="dxa"/>
          </w:tcPr>
          <w:p w14:paraId="7A88BB05" w14:textId="428A692F" w:rsidR="0061615A" w:rsidRPr="0061615A" w:rsidRDefault="0061615A" w:rsidP="0061615A">
            <w:pPr>
              <w:autoSpaceDE w:val="0"/>
              <w:autoSpaceDN w:val="0"/>
              <w:adjustRightInd w:val="0"/>
              <w:rPr>
                <w:rFonts w:ascii="Courier New" w:hAnsi="Courier New" w:cs="Courier New"/>
                <w:color w:val="000000"/>
                <w:sz w:val="16"/>
                <w:szCs w:val="16"/>
                <w:highlight w:val="white"/>
              </w:rPr>
            </w:pPr>
            <w:r w:rsidRPr="0061615A">
              <w:rPr>
                <w:rFonts w:ascii="Courier New" w:hAnsi="Courier New" w:cs="Courier New"/>
                <w:color w:val="0000FF"/>
                <w:sz w:val="16"/>
                <w:szCs w:val="16"/>
                <w:highlight w:val="white"/>
              </w:rPr>
              <w:t>&lt;/</w:t>
            </w:r>
            <w:proofErr w:type="spellStart"/>
            <w:r w:rsidRPr="0061615A">
              <w:rPr>
                <w:rFonts w:ascii="Courier New" w:hAnsi="Courier New" w:cs="Courier New"/>
                <w:color w:val="800000"/>
                <w:sz w:val="16"/>
                <w:szCs w:val="16"/>
                <w:highlight w:val="white"/>
              </w:rPr>
              <w:t>cac:AdditionalDocumentReference</w:t>
            </w:r>
            <w:proofErr w:type="spellEnd"/>
            <w:r w:rsidRPr="0061615A">
              <w:rPr>
                <w:rFonts w:ascii="Courier New" w:hAnsi="Courier New" w:cs="Courier New"/>
                <w:color w:val="0000FF"/>
                <w:sz w:val="16"/>
                <w:szCs w:val="16"/>
                <w:highlight w:val="white"/>
              </w:rPr>
              <w:t>&gt;</w:t>
            </w:r>
          </w:p>
        </w:tc>
        <w:tc>
          <w:tcPr>
            <w:tcW w:w="1984" w:type="dxa"/>
          </w:tcPr>
          <w:p w14:paraId="6A7BABA5" w14:textId="77777777" w:rsidR="0061615A" w:rsidRDefault="0061615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2574CA76" w14:textId="77777777" w:rsidR="0061615A" w:rsidRDefault="0061615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0C87CB77" w14:textId="77777777" w:rsidR="0061615A" w:rsidRDefault="0061615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bl>
    <w:p w14:paraId="10565F1C" w14:textId="3CFD1314" w:rsidR="0071075B" w:rsidRDefault="0071075B" w:rsidP="00DD76FE">
      <w:pPr>
        <w:pStyle w:val="BodyText"/>
      </w:pPr>
      <w:bookmarkStart w:id="732" w:name="_Ref261948388"/>
      <w:bookmarkStart w:id="733" w:name="_Toc313372042"/>
      <w:r w:rsidRPr="0071075B">
        <w:t xml:space="preserve">* </w:t>
      </w:r>
      <w:del w:id="734" w:author="Georg Birgisson" w:date="2021-10-12T12:08:00Z">
        <w:r w:rsidRPr="0071075B" w:rsidDel="0015596A">
          <w:delText>Tagið Documen</w:delText>
        </w:r>
        <w:r w:rsidDel="0015596A">
          <w:delText>t</w:delText>
        </w:r>
        <w:r w:rsidRPr="0071075B" w:rsidDel="0015596A">
          <w:delText>TypeCode er notað sem stýribreyta í syntax bindingu yfir í UBL 2.1 skv. part 3-2</w:delText>
        </w:r>
        <w:r w:rsidDel="0015596A">
          <w:delText xml:space="preserve"> þó það sé ekki hluti af gagnamengi rafræns reiknings</w:delText>
        </w:r>
        <w:r w:rsidRPr="0071075B" w:rsidDel="0015596A">
          <w:delText xml:space="preserve"> og því </w:delText>
        </w:r>
        <w:r w:rsidDel="0015596A">
          <w:delText xml:space="preserve">einnig leyfilegt </w:delText>
        </w:r>
        <w:r w:rsidRPr="0071075B" w:rsidDel="0015596A">
          <w:delText>sem stýribreyta</w:delText>
        </w:r>
        <w:r w:rsidDel="0015596A">
          <w:delText xml:space="preserve"> í íslenskri tækniforskrift</w:delText>
        </w:r>
      </w:del>
      <w:ins w:id="735" w:author="Georg Birgisson" w:date="2021-10-12T12:08:00Z">
        <w:r w:rsidR="0015596A">
          <w:t>Text</w:t>
        </w:r>
      </w:ins>
      <w:ins w:id="736" w:author="Georg Birgisson" w:date="2021-10-12T12:09:00Z">
        <w:r w:rsidR="0015596A">
          <w:t xml:space="preserve">inn </w:t>
        </w:r>
        <w:r w:rsidR="0015596A">
          <w:lastRenderedPageBreak/>
          <w:t xml:space="preserve">EINDAGI er notaður til að auðkenna að gildið í </w:t>
        </w:r>
        <w:proofErr w:type="spellStart"/>
        <w:r w:rsidR="0015596A">
          <w:t>cbc:ID</w:t>
        </w:r>
        <w:proofErr w:type="spellEnd"/>
        <w:r w:rsidR="0015596A">
          <w:t xml:space="preserve"> sé dagsetning eindaga. Al</w:t>
        </w:r>
      </w:ins>
      <w:ins w:id="737" w:author="Georg Birgisson" w:date="2021-10-12T12:10:00Z">
        <w:r w:rsidR="0015596A">
          <w:t>ltaf</w:t>
        </w:r>
      </w:ins>
      <w:ins w:id="738" w:author="Georg Birgisson" w:date="2021-10-12T12:09:00Z">
        <w:r w:rsidR="0015596A">
          <w:t xml:space="preserve"> </w:t>
        </w:r>
      </w:ins>
      <w:ins w:id="739" w:author="Georg Birgisson" w:date="2021-10-12T12:11:00Z">
        <w:r w:rsidR="0015596A">
          <w:t>setja o</w:t>
        </w:r>
      </w:ins>
      <w:ins w:id="740" w:author="Georg Birgisson" w:date="2021-10-12T12:09:00Z">
        <w:r w:rsidR="0015596A">
          <w:t xml:space="preserve">rðið </w:t>
        </w:r>
      </w:ins>
      <w:ins w:id="741" w:author="Georg Birgisson" w:date="2021-10-12T12:11:00Z">
        <w:r w:rsidR="0015596A">
          <w:t>eitt og sér</w:t>
        </w:r>
      </w:ins>
      <w:ins w:id="742" w:author="Georg Birgisson" w:date="2021-10-12T12:09:00Z">
        <w:r w:rsidR="0015596A">
          <w:t xml:space="preserve"> í svæð</w:t>
        </w:r>
      </w:ins>
      <w:ins w:id="743" w:author="Georg Birgisson" w:date="2021-10-12T12:12:00Z">
        <w:r w:rsidR="0015596A">
          <w:t xml:space="preserve">ið, </w:t>
        </w:r>
      </w:ins>
      <w:ins w:id="744" w:author="Georg Birgisson" w:date="2021-10-12T12:11:00Z">
        <w:r w:rsidR="0015596A">
          <w:t>án bils eða nokkurra annarra tákna</w:t>
        </w:r>
      </w:ins>
      <w:ins w:id="745" w:author="Georg Birgisson" w:date="2021-10-12T12:12:00Z">
        <w:r w:rsidR="0015596A">
          <w:t xml:space="preserve"> og í </w:t>
        </w:r>
      </w:ins>
      <w:ins w:id="746" w:author="Georg Birgisson" w:date="2021-10-12T12:10:00Z">
        <w:r w:rsidR="0015596A">
          <w:t>hástöfum þannig: EINDAGI</w:t>
        </w:r>
      </w:ins>
      <w:del w:id="747" w:author="Georg Birgisson" w:date="2021-10-12T12:10:00Z">
        <w:r w:rsidDel="0015596A">
          <w:delText>.</w:delText>
        </w:r>
      </w:del>
    </w:p>
    <w:p w14:paraId="50B6E990" w14:textId="77777777" w:rsidR="006D4A9F" w:rsidRPr="0071075B" w:rsidRDefault="006D4A9F" w:rsidP="00DD76FE">
      <w:pPr>
        <w:pStyle w:val="BodyText"/>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0F6ECA" w:rsidRPr="00DD76FE" w14:paraId="6B968AE9" w14:textId="77777777" w:rsidTr="0041151B">
        <w:tc>
          <w:tcPr>
            <w:tcW w:w="6095" w:type="dxa"/>
          </w:tcPr>
          <w:p w14:paraId="340B27CF" w14:textId="77777777" w:rsidR="000F6ECA" w:rsidRPr="00DD76FE" w:rsidRDefault="000F6ECA" w:rsidP="00702DEB">
            <w:pPr>
              <w:pStyle w:val="BodyText"/>
              <w:spacing w:after="0"/>
              <w:rPr>
                <w:b/>
                <w:highlight w:val="white"/>
              </w:rPr>
            </w:pPr>
            <w:r w:rsidRPr="00DD76FE">
              <w:rPr>
                <w:b/>
                <w:highlight w:val="white"/>
              </w:rPr>
              <w:t>Regla</w:t>
            </w:r>
          </w:p>
        </w:tc>
        <w:tc>
          <w:tcPr>
            <w:tcW w:w="2439" w:type="dxa"/>
          </w:tcPr>
          <w:p w14:paraId="2B03088B" w14:textId="77777777" w:rsidR="000F6ECA" w:rsidRPr="00DD76FE" w:rsidRDefault="000F6ECA" w:rsidP="00702DEB">
            <w:pPr>
              <w:pStyle w:val="BodyText"/>
              <w:spacing w:after="0"/>
              <w:rPr>
                <w:b/>
                <w:highlight w:val="white"/>
              </w:rPr>
            </w:pPr>
            <w:r w:rsidRPr="00DD76FE">
              <w:rPr>
                <w:b/>
                <w:highlight w:val="white"/>
              </w:rPr>
              <w:t>Kenni</w:t>
            </w:r>
          </w:p>
        </w:tc>
        <w:tc>
          <w:tcPr>
            <w:tcW w:w="992" w:type="dxa"/>
          </w:tcPr>
          <w:p w14:paraId="2E6B75E4" w14:textId="77777777" w:rsidR="000F6ECA" w:rsidRPr="00DD76FE" w:rsidRDefault="000F6ECA" w:rsidP="00702DEB">
            <w:pPr>
              <w:pStyle w:val="BodyText"/>
              <w:spacing w:after="0"/>
              <w:rPr>
                <w:b/>
                <w:highlight w:val="white"/>
              </w:rPr>
            </w:pPr>
            <w:r w:rsidRPr="00DD76FE">
              <w:rPr>
                <w:b/>
                <w:highlight w:val="white"/>
              </w:rPr>
              <w:t>Vægi</w:t>
            </w:r>
          </w:p>
        </w:tc>
      </w:tr>
      <w:tr w:rsidR="000F6ECA" w:rsidRPr="00702DEB" w14:paraId="68DA2021" w14:textId="77777777" w:rsidTr="0041151B">
        <w:tc>
          <w:tcPr>
            <w:tcW w:w="6095" w:type="dxa"/>
          </w:tcPr>
          <w:p w14:paraId="095BF9BE" w14:textId="77777777" w:rsidR="000F6ECA" w:rsidRPr="00702DEB" w:rsidRDefault="000F6ECA" w:rsidP="00702DEB">
            <w:pPr>
              <w:pStyle w:val="BodyText"/>
              <w:spacing w:after="0"/>
              <w:rPr>
                <w:highlight w:val="white"/>
              </w:rPr>
            </w:pPr>
            <w:r w:rsidRPr="00702DEB">
              <w:rPr>
                <w:highlight w:val="white"/>
              </w:rPr>
              <w:t>Dagsetning skal vera á forminu YYYY-MM-DD.</w:t>
            </w:r>
          </w:p>
        </w:tc>
        <w:tc>
          <w:tcPr>
            <w:tcW w:w="2439" w:type="dxa"/>
          </w:tcPr>
          <w:p w14:paraId="2888B37C" w14:textId="77777777" w:rsidR="000F6ECA" w:rsidRPr="00702DEB" w:rsidRDefault="000F6ECA" w:rsidP="00702DEB">
            <w:pPr>
              <w:pStyle w:val="BodyText"/>
              <w:spacing w:after="0"/>
              <w:rPr>
                <w:highlight w:val="white"/>
              </w:rPr>
            </w:pPr>
            <w:r w:rsidRPr="00702DEB">
              <w:rPr>
                <w:highlight w:val="white"/>
              </w:rPr>
              <w:t>PEPPOL-EN16931-F001</w:t>
            </w:r>
          </w:p>
        </w:tc>
        <w:tc>
          <w:tcPr>
            <w:tcW w:w="992" w:type="dxa"/>
          </w:tcPr>
          <w:p w14:paraId="1F5A5E23" w14:textId="77777777" w:rsidR="000F6ECA" w:rsidRPr="00702DEB" w:rsidRDefault="000F6ECA" w:rsidP="00702DEB">
            <w:pPr>
              <w:pStyle w:val="BodyText"/>
              <w:spacing w:after="0"/>
              <w:rPr>
                <w:highlight w:val="white"/>
              </w:rPr>
            </w:pPr>
            <w:r w:rsidRPr="00702DEB">
              <w:rPr>
                <w:highlight w:val="white"/>
              </w:rPr>
              <w:t>fatal</w:t>
            </w:r>
          </w:p>
        </w:tc>
      </w:tr>
      <w:tr w:rsidR="000F6ECA" w:rsidRPr="00702DEB" w14:paraId="6F56F2D0" w14:textId="77777777" w:rsidTr="0041151B">
        <w:tc>
          <w:tcPr>
            <w:tcW w:w="6095" w:type="dxa"/>
          </w:tcPr>
          <w:p w14:paraId="130F93C4" w14:textId="77777777" w:rsidR="000F6ECA" w:rsidRPr="00702DEB" w:rsidRDefault="000F6ECA" w:rsidP="00702DEB">
            <w:pPr>
              <w:pStyle w:val="BodyText"/>
              <w:spacing w:after="0"/>
              <w:rPr>
                <w:highlight w:val="white"/>
              </w:rPr>
            </w:pPr>
            <w:r w:rsidRPr="00702DEB">
              <w:rPr>
                <w:highlight w:val="white"/>
              </w:rPr>
              <w:t>Ef upphæð til greiðslu (BT-115) er jákvæð tala þá skal gjalddagi (BT-9 eða greiðsluskilmálar koma fram í reikningi (BT-20).</w:t>
            </w:r>
          </w:p>
        </w:tc>
        <w:tc>
          <w:tcPr>
            <w:tcW w:w="2439" w:type="dxa"/>
          </w:tcPr>
          <w:p w14:paraId="57A490C1" w14:textId="77777777" w:rsidR="000F6ECA" w:rsidRPr="00702DEB" w:rsidRDefault="000F6ECA" w:rsidP="00702DEB">
            <w:pPr>
              <w:pStyle w:val="BodyText"/>
              <w:spacing w:after="0"/>
              <w:rPr>
                <w:highlight w:val="white"/>
              </w:rPr>
            </w:pPr>
            <w:r w:rsidRPr="00702DEB">
              <w:rPr>
                <w:highlight w:val="white"/>
              </w:rPr>
              <w:t>BR-CO-25</w:t>
            </w:r>
          </w:p>
        </w:tc>
        <w:tc>
          <w:tcPr>
            <w:tcW w:w="992" w:type="dxa"/>
          </w:tcPr>
          <w:p w14:paraId="5F52320C" w14:textId="77777777" w:rsidR="000F6ECA" w:rsidRPr="00702DEB" w:rsidRDefault="000F6ECA" w:rsidP="00702DEB">
            <w:pPr>
              <w:pStyle w:val="BodyText"/>
              <w:spacing w:after="0"/>
              <w:rPr>
                <w:highlight w:val="white"/>
              </w:rPr>
            </w:pPr>
            <w:r w:rsidRPr="00702DEB">
              <w:rPr>
                <w:highlight w:val="white"/>
              </w:rPr>
              <w:t>fatal</w:t>
            </w:r>
          </w:p>
        </w:tc>
      </w:tr>
      <w:tr w:rsidR="000F6ECA" w:rsidRPr="00702DEB" w14:paraId="522059AE" w14:textId="77777777" w:rsidTr="0041151B">
        <w:tc>
          <w:tcPr>
            <w:tcW w:w="6095" w:type="dxa"/>
          </w:tcPr>
          <w:p w14:paraId="75AE0A73" w14:textId="1D7B3524" w:rsidR="000F6ECA" w:rsidRPr="00702DEB" w:rsidRDefault="005E5F62" w:rsidP="00702DEB">
            <w:pPr>
              <w:pStyle w:val="BodyText"/>
              <w:spacing w:after="0"/>
              <w:rPr>
                <w:highlight w:val="white"/>
              </w:rPr>
            </w:pPr>
            <w:r w:rsidRPr="00702DEB">
              <w:rPr>
                <w:highlight w:val="white"/>
              </w:rPr>
              <w:t xml:space="preserve">Ef seljandi er íslenskur þá skal eindagi (BT-122, </w:t>
            </w:r>
            <w:proofErr w:type="spellStart"/>
            <w:r w:rsidRPr="00702DEB">
              <w:rPr>
                <w:highlight w:val="white"/>
              </w:rPr>
              <w:t>tegundarkóti</w:t>
            </w:r>
            <w:proofErr w:type="spellEnd"/>
            <w:r w:rsidRPr="00702DEB">
              <w:rPr>
                <w:highlight w:val="white"/>
              </w:rPr>
              <w:t xml:space="preserve"> 71) vera á forminu YYYY-MM-DD.</w:t>
            </w:r>
          </w:p>
        </w:tc>
        <w:tc>
          <w:tcPr>
            <w:tcW w:w="2439" w:type="dxa"/>
          </w:tcPr>
          <w:p w14:paraId="30D3C568" w14:textId="3BC336CC" w:rsidR="000F6ECA" w:rsidRPr="00702DEB" w:rsidRDefault="000F6ECA" w:rsidP="00702DEB">
            <w:pPr>
              <w:pStyle w:val="BodyText"/>
              <w:spacing w:after="0"/>
              <w:rPr>
                <w:highlight w:val="white"/>
              </w:rPr>
            </w:pPr>
            <w:r w:rsidRPr="00702DEB">
              <w:rPr>
                <w:highlight w:val="white"/>
              </w:rPr>
              <w:t>IS-R-0</w:t>
            </w:r>
            <w:r w:rsidR="005E5F62" w:rsidRPr="00702DEB">
              <w:rPr>
                <w:highlight w:val="white"/>
              </w:rPr>
              <w:t>08</w:t>
            </w:r>
          </w:p>
        </w:tc>
        <w:tc>
          <w:tcPr>
            <w:tcW w:w="992" w:type="dxa"/>
          </w:tcPr>
          <w:p w14:paraId="4748E259" w14:textId="77777777" w:rsidR="000F6ECA" w:rsidRPr="00702DEB" w:rsidRDefault="000F6ECA" w:rsidP="00702DEB">
            <w:pPr>
              <w:pStyle w:val="BodyText"/>
              <w:spacing w:after="0"/>
              <w:rPr>
                <w:highlight w:val="white"/>
              </w:rPr>
            </w:pPr>
            <w:r w:rsidRPr="00702DEB">
              <w:rPr>
                <w:highlight w:val="white"/>
              </w:rPr>
              <w:t>fatal</w:t>
            </w:r>
          </w:p>
        </w:tc>
      </w:tr>
      <w:tr w:rsidR="000D4B4F" w:rsidRPr="00702DEB" w14:paraId="78A5CAD7" w14:textId="77777777" w:rsidTr="0041151B">
        <w:tc>
          <w:tcPr>
            <w:tcW w:w="6095" w:type="dxa"/>
          </w:tcPr>
          <w:p w14:paraId="2044E004" w14:textId="33798CA6" w:rsidR="000D4B4F" w:rsidRPr="00702DEB" w:rsidRDefault="005E5F62" w:rsidP="00702DEB">
            <w:pPr>
              <w:pStyle w:val="BodyText"/>
              <w:spacing w:after="0"/>
              <w:rPr>
                <w:highlight w:val="white"/>
              </w:rPr>
            </w:pPr>
            <w:r w:rsidRPr="00702DEB">
              <w:rPr>
                <w:highlight w:val="white"/>
              </w:rPr>
              <w:t xml:space="preserve">Ef seljandi er íslenskur þá skal reikningur sem inniheldur eindaga (BT-122, </w:t>
            </w:r>
            <w:proofErr w:type="spellStart"/>
            <w:r w:rsidRPr="00702DEB">
              <w:rPr>
                <w:highlight w:val="white"/>
              </w:rPr>
              <w:t>DocumentTypeCode</w:t>
            </w:r>
            <w:proofErr w:type="spellEnd"/>
            <w:r w:rsidRPr="00702DEB">
              <w:rPr>
                <w:highlight w:val="white"/>
              </w:rPr>
              <w:t xml:space="preserve"> = 71) einnig hafa gjalddaga (BT-9).</w:t>
            </w:r>
          </w:p>
        </w:tc>
        <w:tc>
          <w:tcPr>
            <w:tcW w:w="2439" w:type="dxa"/>
          </w:tcPr>
          <w:p w14:paraId="0D52BF5D" w14:textId="479D7689" w:rsidR="000D4B4F" w:rsidRPr="00702DEB" w:rsidRDefault="000D4B4F" w:rsidP="00702DEB">
            <w:pPr>
              <w:pStyle w:val="BodyText"/>
              <w:spacing w:after="0"/>
              <w:rPr>
                <w:highlight w:val="white"/>
              </w:rPr>
            </w:pPr>
            <w:r w:rsidRPr="00702DEB">
              <w:rPr>
                <w:highlight w:val="white"/>
              </w:rPr>
              <w:t>IS-R-0</w:t>
            </w:r>
            <w:r w:rsidR="005E5F62" w:rsidRPr="00702DEB">
              <w:rPr>
                <w:highlight w:val="white"/>
              </w:rPr>
              <w:t>09</w:t>
            </w:r>
          </w:p>
        </w:tc>
        <w:tc>
          <w:tcPr>
            <w:tcW w:w="992" w:type="dxa"/>
          </w:tcPr>
          <w:p w14:paraId="3A841852" w14:textId="7B5DB492" w:rsidR="000D4B4F" w:rsidRPr="00702DEB" w:rsidRDefault="000D4B4F" w:rsidP="00702DEB">
            <w:pPr>
              <w:pStyle w:val="BodyText"/>
              <w:spacing w:after="0"/>
              <w:rPr>
                <w:highlight w:val="white"/>
              </w:rPr>
            </w:pPr>
            <w:r w:rsidRPr="00702DEB">
              <w:rPr>
                <w:highlight w:val="white"/>
              </w:rPr>
              <w:t>fatal</w:t>
            </w:r>
          </w:p>
        </w:tc>
      </w:tr>
      <w:tr w:rsidR="000D4B4F" w:rsidRPr="00702DEB" w14:paraId="5E75F68C" w14:textId="77777777" w:rsidTr="0041151B">
        <w:tc>
          <w:tcPr>
            <w:tcW w:w="6095" w:type="dxa"/>
          </w:tcPr>
          <w:p w14:paraId="37395AA7" w14:textId="02466CAD" w:rsidR="000D4B4F" w:rsidRPr="00702DEB" w:rsidRDefault="005E5F62" w:rsidP="00702DEB">
            <w:pPr>
              <w:pStyle w:val="BodyText"/>
              <w:spacing w:after="0"/>
              <w:rPr>
                <w:highlight w:val="white"/>
              </w:rPr>
            </w:pPr>
            <w:r w:rsidRPr="00702DEB">
              <w:rPr>
                <w:highlight w:val="white"/>
              </w:rPr>
              <w:t xml:space="preserve">Ef seljandi er íslenskur þá skal eindagi (BT-122, </w:t>
            </w:r>
            <w:proofErr w:type="spellStart"/>
            <w:r w:rsidRPr="00702DEB">
              <w:rPr>
                <w:highlight w:val="white"/>
              </w:rPr>
              <w:t>DocumentTypeCode</w:t>
            </w:r>
            <w:proofErr w:type="spellEnd"/>
            <w:r w:rsidRPr="00702DEB">
              <w:rPr>
                <w:highlight w:val="white"/>
              </w:rPr>
              <w:t xml:space="preserve"> = 71) skal vera sami eða síðar en gjalddagi (BT-9) ef eindagi er til staðar.</w:t>
            </w:r>
          </w:p>
        </w:tc>
        <w:tc>
          <w:tcPr>
            <w:tcW w:w="2439" w:type="dxa"/>
          </w:tcPr>
          <w:p w14:paraId="2E578672" w14:textId="25B817C7" w:rsidR="000D4B4F" w:rsidRPr="00702DEB" w:rsidRDefault="000D4B4F" w:rsidP="00702DEB">
            <w:pPr>
              <w:pStyle w:val="BodyText"/>
              <w:spacing w:after="0"/>
              <w:rPr>
                <w:highlight w:val="white"/>
              </w:rPr>
            </w:pPr>
            <w:r w:rsidRPr="00702DEB">
              <w:rPr>
                <w:highlight w:val="white"/>
              </w:rPr>
              <w:t>IS-R-0</w:t>
            </w:r>
            <w:r w:rsidR="005E5F62" w:rsidRPr="00702DEB">
              <w:rPr>
                <w:highlight w:val="white"/>
              </w:rPr>
              <w:t>10</w:t>
            </w:r>
          </w:p>
        </w:tc>
        <w:tc>
          <w:tcPr>
            <w:tcW w:w="992" w:type="dxa"/>
          </w:tcPr>
          <w:p w14:paraId="6ECD8BB8" w14:textId="72F73550" w:rsidR="000D4B4F" w:rsidRPr="00702DEB" w:rsidRDefault="000D4B4F" w:rsidP="00702DEB">
            <w:pPr>
              <w:pStyle w:val="BodyText"/>
              <w:spacing w:after="0"/>
              <w:rPr>
                <w:highlight w:val="white"/>
              </w:rPr>
            </w:pPr>
            <w:r w:rsidRPr="00702DEB">
              <w:rPr>
                <w:highlight w:val="white"/>
              </w:rPr>
              <w:t>fatal</w:t>
            </w:r>
          </w:p>
        </w:tc>
      </w:tr>
    </w:tbl>
    <w:p w14:paraId="76AA2C46" w14:textId="6400446A" w:rsidR="00BE6CB6" w:rsidRDefault="004D2333" w:rsidP="00BE6CB6">
      <w:pPr>
        <w:pStyle w:val="Heading3"/>
      </w:pPr>
      <w:bookmarkStart w:id="748" w:name="_Toc84934981"/>
      <w:r>
        <w:t>Aukagjöld og afslættir</w:t>
      </w:r>
      <w:bookmarkEnd w:id="748"/>
    </w:p>
    <w:p w14:paraId="55F7390B" w14:textId="1F275D3E" w:rsidR="00245FCB" w:rsidRPr="007367F7" w:rsidRDefault="00BE6CB6" w:rsidP="00245FCB">
      <w:pPr>
        <w:pStyle w:val="BodyText"/>
      </w:pPr>
      <w:r>
        <w:t xml:space="preserve">Hægt er að veita upplýsingar um einstaka afslætti og gjöld sem bætt hefur verið </w:t>
      </w:r>
      <w:r w:rsidR="004D2333">
        <w:t>á reikninginn í heild</w:t>
      </w:r>
      <w:r>
        <w:t xml:space="preserve">. Dæmi um slíkt gætu verið sérstakir </w:t>
      </w:r>
      <w:r w:rsidR="004D2333">
        <w:t xml:space="preserve">flutnings og </w:t>
      </w:r>
      <w:proofErr w:type="spellStart"/>
      <w:r w:rsidR="004D2333">
        <w:t>pökkunargjöld</w:t>
      </w:r>
      <w:proofErr w:type="spellEnd"/>
      <w:r w:rsidR="004D2333">
        <w:t xml:space="preserve"> eða heildarafslættir á reiknings.</w:t>
      </w:r>
      <w:r w:rsidR="00BD41D4">
        <w:t xml:space="preserve"> </w:t>
      </w:r>
      <w:r w:rsidR="00245FCB" w:rsidRPr="007367F7">
        <w:t>Upphæðir eru birtar með tveimur aukastöfum</w:t>
      </w:r>
      <w:r w:rsidR="00245FCB">
        <w:t>.</w:t>
      </w:r>
    </w:p>
    <w:p w14:paraId="229B3A7C" w14:textId="10C532F4" w:rsidR="00245FCB" w:rsidRDefault="00245FCB" w:rsidP="00245FCB">
      <w:pPr>
        <w:pStyle w:val="BodyText"/>
      </w:pPr>
      <w:r>
        <w:t xml:space="preserve">Hér á landi er venja að afslættir og gjöld séu sett inn sem línur í reikningi. </w:t>
      </w:r>
      <w:r w:rsidRPr="007367F7">
        <w:t xml:space="preserve">Í rafrænum </w:t>
      </w:r>
      <w:r>
        <w:t>reikningi</w:t>
      </w:r>
      <w:r w:rsidRPr="007367F7">
        <w:t xml:space="preserve"> er hægt að </w:t>
      </w:r>
      <w:r>
        <w:t xml:space="preserve">sýna afslætti og gjöld sem eiga við reikninginn í heild í haus reiknings. </w:t>
      </w:r>
    </w:p>
    <w:p w14:paraId="1C607631" w14:textId="503B8651" w:rsidR="00245FCB" w:rsidRDefault="00245FCB" w:rsidP="00BE6CB6">
      <w:pPr>
        <w:pStyle w:val="BodyText"/>
      </w:pPr>
      <w:proofErr w:type="spellStart"/>
      <w:r>
        <w:t>ChargeIndicator</w:t>
      </w:r>
      <w:proofErr w:type="spellEnd"/>
      <w:r>
        <w:t xml:space="preserve"> segir til um hvort um sé að ræða gjald („</w:t>
      </w:r>
      <w:proofErr w:type="spellStart"/>
      <w:r>
        <w:t>true</w:t>
      </w:r>
      <w:proofErr w:type="spellEnd"/>
      <w:r>
        <w:t>“) eða afslátt („</w:t>
      </w:r>
      <w:proofErr w:type="spellStart"/>
      <w:r>
        <w:t>false</w:t>
      </w:r>
      <w:proofErr w:type="spellEnd"/>
      <w:r>
        <w:t>“) og ræður í raun forskeyti upphæðarinnar í samlagningu, þ.e. „</w:t>
      </w:r>
      <w:proofErr w:type="spellStart"/>
      <w:r>
        <w:t>true</w:t>
      </w:r>
      <w:proofErr w:type="spellEnd"/>
      <w:r>
        <w:t>“ þýðir að upphæðin er í plús og bætist við heildarupphæð reiknings og öfugt.</w:t>
      </w:r>
      <w:r w:rsidR="00AC7CB9">
        <w:t xml:space="preserve"> </w:t>
      </w:r>
      <w:r>
        <w:t xml:space="preserve">Skýring á því hvaða afslátt eða gjald um er að ræða kemur fram í svæðinu </w:t>
      </w:r>
      <w:proofErr w:type="spellStart"/>
      <w:r>
        <w:t>AllowanceChargeReason</w:t>
      </w:r>
      <w:proofErr w:type="spellEnd"/>
      <w:r>
        <w:t xml:space="preserve"> og birtist sem fyrirsögn við liðinn í stílsniðinu.</w:t>
      </w:r>
      <w:r w:rsidR="00AC7CB9">
        <w:t xml:space="preserve"> </w:t>
      </w:r>
      <w:proofErr w:type="spellStart"/>
      <w:r>
        <w:t>AllowanceCharge</w:t>
      </w:r>
      <w:proofErr w:type="spellEnd"/>
      <w:r>
        <w:t xml:space="preserve"> upphæðir í haus eru teknar saman í samtölurnar </w:t>
      </w:r>
      <w:proofErr w:type="spellStart"/>
      <w:r>
        <w:t>AllowanceTotalAmount</w:t>
      </w:r>
      <w:proofErr w:type="spellEnd"/>
      <w:r>
        <w:t xml:space="preserve"> og </w:t>
      </w:r>
      <w:proofErr w:type="spellStart"/>
      <w:r>
        <w:t>ChargeTotalAmount</w:t>
      </w:r>
      <w:proofErr w:type="spellEnd"/>
      <w:r>
        <w:t xml:space="preserve"> eftir því hvort um er að ræða.</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51"/>
        <w:gridCol w:w="952"/>
      </w:tblGrid>
      <w:tr w:rsidR="00BC1823" w:rsidRPr="00491DE5" w14:paraId="6A3E2C48" w14:textId="77777777" w:rsidTr="00266C41">
        <w:tc>
          <w:tcPr>
            <w:tcW w:w="5699" w:type="dxa"/>
          </w:tcPr>
          <w:p w14:paraId="481D2D2A" w14:textId="77777777" w:rsidR="00BC1823" w:rsidRPr="00491DE5"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225A7316" w14:textId="77777777" w:rsidR="00BC1823" w:rsidRPr="0044755C"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02FDC9C5" w14:textId="77777777" w:rsidR="00BC1823" w:rsidRPr="0044755C"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952" w:type="dxa"/>
          </w:tcPr>
          <w:p w14:paraId="5D323593" w14:textId="77777777" w:rsidR="00BC1823" w:rsidRPr="0044755C"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BC1823" w:rsidRPr="00BB5173" w14:paraId="5B7592D2" w14:textId="77777777" w:rsidTr="00266C41">
        <w:tc>
          <w:tcPr>
            <w:tcW w:w="5699" w:type="dxa"/>
          </w:tcPr>
          <w:p w14:paraId="6F873DAA" w14:textId="45A49743" w:rsidR="00BC1823" w:rsidRPr="00BC1823" w:rsidRDefault="00BC1823" w:rsidP="00BC1823">
            <w:pPr>
              <w:autoSpaceDE w:val="0"/>
              <w:autoSpaceDN w:val="0"/>
              <w:adjustRightInd w:val="0"/>
              <w:rPr>
                <w:rFonts w:ascii="Courier New" w:hAnsi="Courier New" w:cs="Courier New"/>
                <w:color w:val="000000"/>
                <w:sz w:val="16"/>
                <w:szCs w:val="16"/>
                <w:highlight w:val="white"/>
              </w:rPr>
            </w:pPr>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cac:AllowanceCharge</w:t>
            </w:r>
            <w:proofErr w:type="spellEnd"/>
            <w:r w:rsidRPr="00BC1823">
              <w:rPr>
                <w:rFonts w:ascii="Courier New" w:hAnsi="Courier New" w:cs="Courier New"/>
                <w:color w:val="0000FF"/>
                <w:sz w:val="16"/>
                <w:szCs w:val="16"/>
                <w:highlight w:val="white"/>
              </w:rPr>
              <w:t>&gt;</w:t>
            </w:r>
            <w:r w:rsidRPr="00BC1823">
              <w:rPr>
                <w:rFonts w:ascii="Courier New" w:hAnsi="Courier New" w:cs="Courier New"/>
                <w:color w:val="000000"/>
                <w:sz w:val="16"/>
                <w:szCs w:val="16"/>
                <w:highlight w:val="white"/>
              </w:rPr>
              <w:tab/>
            </w:r>
            <w:r w:rsidRPr="00BC1823">
              <w:rPr>
                <w:rFonts w:ascii="Courier New" w:hAnsi="Courier New" w:cs="Courier New"/>
                <w:color w:val="000000"/>
                <w:sz w:val="16"/>
                <w:szCs w:val="16"/>
                <w:highlight w:val="white"/>
              </w:rPr>
              <w:tab/>
            </w:r>
            <w:r w:rsidRPr="00BC1823">
              <w:rPr>
                <w:rFonts w:ascii="Courier New" w:hAnsi="Courier New" w:cs="Courier New"/>
                <w:color w:val="000000"/>
                <w:sz w:val="16"/>
                <w:szCs w:val="16"/>
                <w:highlight w:val="white"/>
              </w:rPr>
              <w:tab/>
            </w:r>
          </w:p>
        </w:tc>
        <w:tc>
          <w:tcPr>
            <w:tcW w:w="1984" w:type="dxa"/>
          </w:tcPr>
          <w:p w14:paraId="325590AE" w14:textId="77777777"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179C28AC" w14:textId="1A669DB5" w:rsidR="00BC1823" w:rsidRPr="00BB5173" w:rsidRDefault="00AB3709"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0..n</w:t>
            </w:r>
          </w:p>
        </w:tc>
        <w:tc>
          <w:tcPr>
            <w:tcW w:w="952" w:type="dxa"/>
          </w:tcPr>
          <w:p w14:paraId="5CD11092" w14:textId="77777777"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C1823" w:rsidRPr="00BB5173" w14:paraId="4730EADE" w14:textId="77777777" w:rsidTr="00266C41">
        <w:tc>
          <w:tcPr>
            <w:tcW w:w="5699" w:type="dxa"/>
          </w:tcPr>
          <w:p w14:paraId="3138C193" w14:textId="3006E9D5" w:rsidR="00BC1823" w:rsidRPr="00BC1823" w:rsidRDefault="00BC1823" w:rsidP="00BC1823">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cbc:ChargeIndicator</w:t>
            </w:r>
            <w:proofErr w:type="spellEnd"/>
            <w:r w:rsidRPr="00BC1823">
              <w:rPr>
                <w:rFonts w:ascii="Courier New" w:hAnsi="Courier New" w:cs="Courier New"/>
                <w:color w:val="0000FF"/>
                <w:sz w:val="16"/>
                <w:szCs w:val="16"/>
                <w:highlight w:val="white"/>
              </w:rPr>
              <w:t>&gt;</w:t>
            </w:r>
            <w:proofErr w:type="spellStart"/>
            <w:r w:rsidRPr="00BC1823">
              <w:rPr>
                <w:rFonts w:ascii="Courier New" w:hAnsi="Courier New" w:cs="Courier New"/>
                <w:color w:val="000000"/>
                <w:sz w:val="16"/>
                <w:szCs w:val="16"/>
                <w:highlight w:val="white"/>
              </w:rPr>
              <w:t>false</w:t>
            </w:r>
            <w:proofErr w:type="spellEnd"/>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cbc:ChargeIndicator</w:t>
            </w:r>
            <w:proofErr w:type="spellEnd"/>
            <w:r w:rsidRPr="00BC1823">
              <w:rPr>
                <w:rFonts w:ascii="Courier New" w:hAnsi="Courier New" w:cs="Courier New"/>
                <w:color w:val="0000FF"/>
                <w:sz w:val="16"/>
                <w:szCs w:val="16"/>
                <w:highlight w:val="white"/>
              </w:rPr>
              <w:t>&gt;</w:t>
            </w:r>
          </w:p>
        </w:tc>
        <w:tc>
          <w:tcPr>
            <w:tcW w:w="1984" w:type="dxa"/>
          </w:tcPr>
          <w:p w14:paraId="6966EF7A" w14:textId="5FC2167D"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roofErr w:type="spellStart"/>
            <w:r>
              <w:rPr>
                <w:rFonts w:ascii="Courier New" w:hAnsi="Courier New" w:cs="Courier New"/>
                <w:color w:val="000000"/>
                <w:sz w:val="16"/>
                <w:szCs w:val="16"/>
                <w:highlight w:val="white"/>
              </w:rPr>
              <w:t>false</w:t>
            </w:r>
            <w:proofErr w:type="spellEnd"/>
            <w:r>
              <w:rPr>
                <w:rFonts w:ascii="Courier New" w:hAnsi="Courier New" w:cs="Courier New"/>
                <w:color w:val="000000"/>
                <w:sz w:val="16"/>
                <w:szCs w:val="16"/>
                <w:highlight w:val="white"/>
              </w:rPr>
              <w:t xml:space="preserve">=afsláttur, </w:t>
            </w:r>
            <w:proofErr w:type="spellStart"/>
            <w:r>
              <w:rPr>
                <w:rFonts w:ascii="Courier New" w:hAnsi="Courier New" w:cs="Courier New"/>
                <w:color w:val="000000"/>
                <w:sz w:val="16"/>
                <w:szCs w:val="16"/>
                <w:highlight w:val="white"/>
              </w:rPr>
              <w:t>true</w:t>
            </w:r>
            <w:proofErr w:type="spellEnd"/>
            <w:r w:rsidRPr="00D26E2F">
              <w:rPr>
                <w:rFonts w:ascii="Courier New" w:hAnsi="Courier New" w:cs="Courier New"/>
                <w:color w:val="000000"/>
                <w:sz w:val="16"/>
                <w:szCs w:val="16"/>
                <w:highlight w:val="white"/>
              </w:rPr>
              <w:t>=álag</w:t>
            </w:r>
          </w:p>
        </w:tc>
        <w:tc>
          <w:tcPr>
            <w:tcW w:w="851" w:type="dxa"/>
          </w:tcPr>
          <w:p w14:paraId="2CFE1BAD" w14:textId="3A3AF72D" w:rsidR="00BC1823" w:rsidRPr="00BB5173" w:rsidRDefault="00266C41"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52" w:type="dxa"/>
          </w:tcPr>
          <w:p w14:paraId="2B787518" w14:textId="1F548B3D"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C1823" w:rsidRPr="00BB5173" w14:paraId="076E2CF0" w14:textId="77777777" w:rsidTr="00266C41">
        <w:tc>
          <w:tcPr>
            <w:tcW w:w="5699" w:type="dxa"/>
          </w:tcPr>
          <w:p w14:paraId="09AA9C07" w14:textId="69C0E88C" w:rsidR="00BC1823" w:rsidRPr="00BC1823" w:rsidRDefault="00BC1823" w:rsidP="00BC1823">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cbc:AllowanceChargeReason</w:t>
            </w:r>
            <w:proofErr w:type="spellEnd"/>
            <w:r w:rsidRPr="00BC1823">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r>
            <w:r>
              <w:rPr>
                <w:rFonts w:ascii="Courier New" w:hAnsi="Courier New" w:cs="Courier New"/>
                <w:color w:val="000000"/>
                <w:sz w:val="16"/>
                <w:szCs w:val="16"/>
                <w:highlight w:val="white"/>
              </w:rPr>
              <w:t xml:space="preserve">   </w:t>
            </w:r>
            <w:del w:id="749" w:author="Georg Birgisson" w:date="2021-10-12T10:22:00Z">
              <w:r w:rsidDel="006D05D6">
                <w:rPr>
                  <w:rFonts w:ascii="Courier New" w:hAnsi="Courier New" w:cs="Courier New"/>
                  <w:color w:val="000000"/>
                  <w:sz w:val="16"/>
                  <w:szCs w:val="16"/>
                  <w:highlight w:val="white"/>
                </w:rPr>
                <w:delText xml:space="preserve">     </w:delText>
              </w:r>
            </w:del>
            <w:r w:rsidRPr="00BC1823">
              <w:rPr>
                <w:rFonts w:ascii="Courier New" w:hAnsi="Courier New" w:cs="Courier New"/>
                <w:color w:val="000000"/>
                <w:sz w:val="16"/>
                <w:szCs w:val="16"/>
                <w:highlight w:val="white"/>
              </w:rPr>
              <w:t>Afsláttur í haus</w:t>
            </w:r>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cbc:AllowanceChargeReason</w:t>
            </w:r>
            <w:proofErr w:type="spellEnd"/>
            <w:r w:rsidRPr="00BC1823">
              <w:rPr>
                <w:rFonts w:ascii="Courier New" w:hAnsi="Courier New" w:cs="Courier New"/>
                <w:color w:val="0000FF"/>
                <w:sz w:val="16"/>
                <w:szCs w:val="16"/>
                <w:highlight w:val="white"/>
              </w:rPr>
              <w:t>&gt;</w:t>
            </w:r>
          </w:p>
        </w:tc>
        <w:tc>
          <w:tcPr>
            <w:tcW w:w="1984" w:type="dxa"/>
          </w:tcPr>
          <w:p w14:paraId="71307CCD" w14:textId="0C183DE9"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color w:val="000000"/>
                <w:sz w:val="16"/>
                <w:szCs w:val="16"/>
                <w:highlight w:val="white"/>
              </w:rPr>
              <w:t>Lýsing á gjaldi</w:t>
            </w:r>
          </w:p>
        </w:tc>
        <w:tc>
          <w:tcPr>
            <w:tcW w:w="851" w:type="dxa"/>
          </w:tcPr>
          <w:p w14:paraId="6C30B084" w14:textId="59B3B811" w:rsidR="00BC1823" w:rsidRPr="00BB5173" w:rsidRDefault="00AC7CB9"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22F0B576" w14:textId="5D7F91CB" w:rsidR="00BC1823" w:rsidRPr="00BB5173" w:rsidRDefault="00266C41"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BT-97</w:t>
            </w:r>
            <w:r>
              <w:rPr>
                <w:rFonts w:ascii="Courier New" w:hAnsi="Courier New" w:cs="Courier New"/>
                <w:sz w:val="16"/>
                <w:szCs w:val="16"/>
                <w:highlight w:val="white"/>
              </w:rPr>
              <w:br/>
              <w:t>BT-104</w:t>
            </w:r>
          </w:p>
        </w:tc>
      </w:tr>
      <w:tr w:rsidR="00BC1823" w:rsidRPr="00BB5173" w14:paraId="417DD3BC" w14:textId="77777777" w:rsidTr="00266C41">
        <w:tc>
          <w:tcPr>
            <w:tcW w:w="5699" w:type="dxa"/>
          </w:tcPr>
          <w:p w14:paraId="2D672757" w14:textId="060464DB" w:rsidR="00BC1823" w:rsidRPr="00BC1823" w:rsidRDefault="00BC1823" w:rsidP="00BC1823">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cbc:AllowanceChargeReasonCode</w:t>
            </w:r>
            <w:proofErr w:type="spellEnd"/>
            <w:r w:rsidRPr="00BC1823">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r>
            <w:r>
              <w:rPr>
                <w:rFonts w:ascii="Courier New" w:hAnsi="Courier New" w:cs="Courier New"/>
                <w:color w:val="000000"/>
                <w:sz w:val="16"/>
                <w:szCs w:val="16"/>
                <w:highlight w:val="white"/>
              </w:rPr>
              <w:t xml:space="preserve">   </w:t>
            </w:r>
            <w:del w:id="750" w:author="Georg Birgisson" w:date="2021-10-12T10:22:00Z">
              <w:r w:rsidDel="006D05D6">
                <w:rPr>
                  <w:rFonts w:ascii="Courier New" w:hAnsi="Courier New" w:cs="Courier New"/>
                  <w:color w:val="000000"/>
                  <w:sz w:val="16"/>
                  <w:szCs w:val="16"/>
                  <w:highlight w:val="white"/>
                </w:rPr>
                <w:delText xml:space="preserve">     </w:delText>
              </w:r>
            </w:del>
            <w:r w:rsidRPr="00BC1823">
              <w:rPr>
                <w:rFonts w:ascii="Courier New" w:hAnsi="Courier New" w:cs="Courier New"/>
                <w:color w:val="000000"/>
                <w:sz w:val="16"/>
                <w:szCs w:val="16"/>
                <w:highlight w:val="white"/>
              </w:rPr>
              <w:t>123</w:t>
            </w:r>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cbc:AllowanceChargeReasonCode</w:t>
            </w:r>
            <w:proofErr w:type="spellEnd"/>
            <w:r w:rsidRPr="00BC1823">
              <w:rPr>
                <w:rFonts w:ascii="Courier New" w:hAnsi="Courier New" w:cs="Courier New"/>
                <w:color w:val="0000FF"/>
                <w:sz w:val="16"/>
                <w:szCs w:val="16"/>
                <w:highlight w:val="white"/>
              </w:rPr>
              <w:t>&gt;</w:t>
            </w:r>
          </w:p>
        </w:tc>
        <w:tc>
          <w:tcPr>
            <w:tcW w:w="1984" w:type="dxa"/>
          </w:tcPr>
          <w:p w14:paraId="695CF0D8" w14:textId="21A43306"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 xml:space="preserve">Lýsing í formi </w:t>
            </w:r>
            <w:proofErr w:type="spellStart"/>
            <w:r>
              <w:rPr>
                <w:rFonts w:ascii="Courier New" w:hAnsi="Courier New" w:cs="Courier New"/>
                <w:sz w:val="16"/>
                <w:szCs w:val="16"/>
                <w:highlight w:val="white"/>
              </w:rPr>
              <w:t>kóta</w:t>
            </w:r>
            <w:proofErr w:type="spellEnd"/>
            <w:r>
              <w:rPr>
                <w:rFonts w:ascii="Courier New" w:hAnsi="Courier New" w:cs="Courier New"/>
                <w:sz w:val="16"/>
                <w:szCs w:val="16"/>
                <w:highlight w:val="white"/>
              </w:rPr>
              <w:t>.</w:t>
            </w:r>
          </w:p>
        </w:tc>
        <w:tc>
          <w:tcPr>
            <w:tcW w:w="851" w:type="dxa"/>
          </w:tcPr>
          <w:p w14:paraId="2D90902C" w14:textId="353A91AE" w:rsidR="00BC1823" w:rsidRPr="00BB5173" w:rsidRDefault="00AC7CB9"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1DF7AB92" w14:textId="3B76F049" w:rsidR="00BC1823" w:rsidRPr="00BB5173" w:rsidRDefault="00266C41"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BT-98</w:t>
            </w:r>
            <w:r>
              <w:rPr>
                <w:rFonts w:ascii="Courier New" w:hAnsi="Courier New" w:cs="Courier New"/>
                <w:sz w:val="16"/>
                <w:szCs w:val="16"/>
                <w:highlight w:val="white"/>
              </w:rPr>
              <w:br/>
              <w:t>BT-105</w:t>
            </w:r>
          </w:p>
        </w:tc>
      </w:tr>
      <w:tr w:rsidR="00BC1823" w:rsidRPr="00BB5173" w14:paraId="28A6D794" w14:textId="77777777" w:rsidTr="00266C41">
        <w:tc>
          <w:tcPr>
            <w:tcW w:w="5699" w:type="dxa"/>
          </w:tcPr>
          <w:p w14:paraId="33AC04BD" w14:textId="27C0769C" w:rsidR="00BC1823" w:rsidRPr="00BC1823" w:rsidRDefault="00BC1823" w:rsidP="00BC1823">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cbc:Amount</w:t>
            </w:r>
            <w:proofErr w:type="spellEnd"/>
            <w:r w:rsidRPr="00DA2C43">
              <w:rPr>
                <w:rFonts w:ascii="Courier New" w:hAnsi="Courier New" w:cs="Courier New"/>
                <w:sz w:val="16"/>
                <w:szCs w:val="16"/>
              </w:rPr>
              <w:t xml:space="preserve"> </w:t>
            </w:r>
            <w:proofErr w:type="spellStart"/>
            <w:r w:rsidRPr="00A808CA">
              <w:rPr>
                <w:rFonts w:ascii="Courier New" w:hAnsi="Courier New" w:cs="Courier New"/>
                <w:color w:val="002060"/>
                <w:sz w:val="16"/>
                <w:szCs w:val="16"/>
                <w:rPrChange w:id="751" w:author="Georg Birgisson" w:date="2021-10-12T10:15:00Z">
                  <w:rPr>
                    <w:rFonts w:ascii="Courier New" w:hAnsi="Courier New" w:cs="Courier New"/>
                    <w:color w:val="FF0000"/>
                    <w:sz w:val="16"/>
                    <w:szCs w:val="16"/>
                    <w:highlight w:val="white"/>
                  </w:rPr>
                </w:rPrChange>
              </w:rPr>
              <w:t>currencyID</w:t>
            </w:r>
            <w:proofErr w:type="spellEnd"/>
            <w:r w:rsidRPr="00BC1823">
              <w:rPr>
                <w:rFonts w:ascii="Courier New" w:hAnsi="Courier New" w:cs="Courier New"/>
                <w:color w:val="0000FF"/>
                <w:sz w:val="16"/>
                <w:szCs w:val="16"/>
                <w:highlight w:val="white"/>
              </w:rPr>
              <w:t>="</w:t>
            </w:r>
            <w:r w:rsidRPr="00BC1823">
              <w:rPr>
                <w:rFonts w:ascii="Courier New" w:hAnsi="Courier New" w:cs="Courier New"/>
                <w:color w:val="000000"/>
                <w:sz w:val="16"/>
                <w:szCs w:val="16"/>
                <w:highlight w:val="white"/>
              </w:rPr>
              <w:t>ISK</w:t>
            </w:r>
            <w:r w:rsidRPr="00BC1823">
              <w:rPr>
                <w:rFonts w:ascii="Courier New" w:hAnsi="Courier New" w:cs="Courier New"/>
                <w:color w:val="0000FF"/>
                <w:sz w:val="16"/>
                <w:szCs w:val="16"/>
                <w:highlight w:val="white"/>
              </w:rPr>
              <w:t>"&gt;</w:t>
            </w:r>
            <w:r w:rsidRPr="00BC1823">
              <w:rPr>
                <w:rFonts w:ascii="Courier New" w:hAnsi="Courier New" w:cs="Courier New"/>
                <w:color w:val="000000"/>
                <w:sz w:val="16"/>
                <w:szCs w:val="16"/>
                <w:highlight w:val="white"/>
              </w:rPr>
              <w:t>100.00</w:t>
            </w:r>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cbc:Amount</w:t>
            </w:r>
            <w:proofErr w:type="spellEnd"/>
            <w:r w:rsidRPr="00BC1823">
              <w:rPr>
                <w:rFonts w:ascii="Courier New" w:hAnsi="Courier New" w:cs="Courier New"/>
                <w:color w:val="0000FF"/>
                <w:sz w:val="16"/>
                <w:szCs w:val="16"/>
                <w:highlight w:val="white"/>
              </w:rPr>
              <w:t>&gt;</w:t>
            </w:r>
          </w:p>
        </w:tc>
        <w:tc>
          <w:tcPr>
            <w:tcW w:w="1984" w:type="dxa"/>
          </w:tcPr>
          <w:p w14:paraId="693E9243" w14:textId="09E674A0"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Upphæð</w:t>
            </w:r>
          </w:p>
        </w:tc>
        <w:tc>
          <w:tcPr>
            <w:tcW w:w="851" w:type="dxa"/>
          </w:tcPr>
          <w:p w14:paraId="207DF8BF" w14:textId="7DF57FCE" w:rsidR="00BC1823" w:rsidRPr="00BB5173" w:rsidRDefault="00AC7CB9"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52" w:type="dxa"/>
          </w:tcPr>
          <w:p w14:paraId="1BBC7A26" w14:textId="2CD54CA5" w:rsidR="00BC1823" w:rsidRPr="00BB5173" w:rsidRDefault="00266C41"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BT-92</w:t>
            </w:r>
            <w:r>
              <w:rPr>
                <w:rFonts w:ascii="Courier New" w:hAnsi="Courier New" w:cs="Courier New"/>
                <w:sz w:val="16"/>
                <w:szCs w:val="16"/>
                <w:highlight w:val="white"/>
              </w:rPr>
              <w:br/>
              <w:t>BT-99</w:t>
            </w:r>
          </w:p>
        </w:tc>
      </w:tr>
      <w:tr w:rsidR="00BC1823" w:rsidRPr="00BB5173" w14:paraId="34D534B6" w14:textId="77777777" w:rsidTr="00266C41">
        <w:tc>
          <w:tcPr>
            <w:tcW w:w="5699" w:type="dxa"/>
          </w:tcPr>
          <w:p w14:paraId="6D9A8E8B" w14:textId="4A3B7BF8" w:rsidR="00BC1823" w:rsidRPr="00BC1823" w:rsidRDefault="00BC1823" w:rsidP="00BC1823">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cbc:MultiplierFactorNumeric</w:t>
            </w:r>
            <w:proofErr w:type="spellEnd"/>
            <w:r w:rsidRPr="00BC1823">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t xml:space="preserve">   </w:t>
            </w:r>
            <w:del w:id="752" w:author="Georg Birgisson" w:date="2021-10-12T10:22:00Z">
              <w:r w:rsidDel="006D05D6">
                <w:rPr>
                  <w:rFonts w:ascii="Courier New" w:hAnsi="Courier New" w:cs="Courier New"/>
                  <w:color w:val="0000FF"/>
                  <w:sz w:val="16"/>
                  <w:szCs w:val="16"/>
                  <w:highlight w:val="white"/>
                </w:rPr>
                <w:delText xml:space="preserve">     </w:delText>
              </w:r>
            </w:del>
            <w:r w:rsidRPr="00BC1823">
              <w:rPr>
                <w:rFonts w:ascii="Courier New" w:hAnsi="Courier New" w:cs="Courier New"/>
                <w:color w:val="000000"/>
                <w:sz w:val="16"/>
                <w:szCs w:val="16"/>
                <w:highlight w:val="white"/>
              </w:rPr>
              <w:t>10</w:t>
            </w:r>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cbc:MultiplierFactorNumeric</w:t>
            </w:r>
            <w:proofErr w:type="spellEnd"/>
            <w:r w:rsidRPr="00BC1823">
              <w:rPr>
                <w:rFonts w:ascii="Courier New" w:hAnsi="Courier New" w:cs="Courier New"/>
                <w:color w:val="0000FF"/>
                <w:sz w:val="16"/>
                <w:szCs w:val="16"/>
                <w:highlight w:val="white"/>
              </w:rPr>
              <w:t>&gt;</w:t>
            </w:r>
          </w:p>
        </w:tc>
        <w:tc>
          <w:tcPr>
            <w:tcW w:w="1984" w:type="dxa"/>
          </w:tcPr>
          <w:p w14:paraId="5D5B55F1" w14:textId="71EA196B"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Prósenta upphæðar.</w:t>
            </w:r>
          </w:p>
        </w:tc>
        <w:tc>
          <w:tcPr>
            <w:tcW w:w="851" w:type="dxa"/>
          </w:tcPr>
          <w:p w14:paraId="13FCEAAD" w14:textId="31DA2103" w:rsidR="00AC7CB9" w:rsidRPr="00BB5173" w:rsidRDefault="00AC7CB9"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68C3A671" w14:textId="0A669258" w:rsidR="00BC1823" w:rsidRPr="00BB5173" w:rsidRDefault="00266C41"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BT-94</w:t>
            </w:r>
            <w:r>
              <w:rPr>
                <w:rFonts w:ascii="Courier New" w:hAnsi="Courier New" w:cs="Courier New"/>
                <w:sz w:val="16"/>
                <w:szCs w:val="16"/>
                <w:highlight w:val="white"/>
              </w:rPr>
              <w:br/>
              <w:t>BT-101</w:t>
            </w:r>
          </w:p>
        </w:tc>
      </w:tr>
      <w:tr w:rsidR="00BC1823" w:rsidRPr="00BB5173" w14:paraId="4EEAC131" w14:textId="77777777" w:rsidTr="00266C41">
        <w:tc>
          <w:tcPr>
            <w:tcW w:w="5699" w:type="dxa"/>
          </w:tcPr>
          <w:p w14:paraId="78A87B30" w14:textId="2BE45082" w:rsidR="00BC1823" w:rsidRPr="00BC1823" w:rsidRDefault="00BC1823" w:rsidP="00BC1823">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cbc:BaseAmount</w:t>
            </w:r>
            <w:proofErr w:type="spellEnd"/>
            <w:r w:rsidRPr="00BC1823">
              <w:rPr>
                <w:rFonts w:ascii="Courier New" w:hAnsi="Courier New" w:cs="Courier New"/>
                <w:color w:val="0000FF"/>
                <w:sz w:val="16"/>
                <w:szCs w:val="16"/>
                <w:highlight w:val="white"/>
              </w:rPr>
              <w:t>&gt;</w:t>
            </w:r>
            <w:r w:rsidRPr="00BC1823">
              <w:rPr>
                <w:rFonts w:ascii="Courier New" w:hAnsi="Courier New" w:cs="Courier New"/>
                <w:color w:val="000000"/>
                <w:sz w:val="16"/>
                <w:szCs w:val="16"/>
                <w:highlight w:val="white"/>
              </w:rPr>
              <w:t>1000</w:t>
            </w:r>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cbc:BaseAmount</w:t>
            </w:r>
            <w:proofErr w:type="spellEnd"/>
            <w:r w:rsidRPr="00BC1823">
              <w:rPr>
                <w:rFonts w:ascii="Courier New" w:hAnsi="Courier New" w:cs="Courier New"/>
                <w:color w:val="0000FF"/>
                <w:sz w:val="16"/>
                <w:szCs w:val="16"/>
                <w:highlight w:val="white"/>
              </w:rPr>
              <w:t>&gt;</w:t>
            </w:r>
          </w:p>
        </w:tc>
        <w:tc>
          <w:tcPr>
            <w:tcW w:w="1984" w:type="dxa"/>
          </w:tcPr>
          <w:p w14:paraId="728AC643" w14:textId="129CDC48"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Grunnupphæð</w:t>
            </w:r>
          </w:p>
        </w:tc>
        <w:tc>
          <w:tcPr>
            <w:tcW w:w="851" w:type="dxa"/>
          </w:tcPr>
          <w:p w14:paraId="676E4870" w14:textId="77777777" w:rsidR="00BC1823" w:rsidRDefault="00AC7CB9"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p w14:paraId="50E4F2D9" w14:textId="078A8072" w:rsidR="00AC7CB9" w:rsidRPr="00BB5173" w:rsidRDefault="00AC7CB9"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7A454812" w14:textId="6D242C11" w:rsidR="00BC1823" w:rsidRPr="00BB5173" w:rsidRDefault="00266C41"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BT-93</w:t>
            </w:r>
            <w:r>
              <w:rPr>
                <w:rFonts w:ascii="Courier New" w:hAnsi="Courier New" w:cs="Courier New"/>
                <w:sz w:val="16"/>
                <w:szCs w:val="16"/>
                <w:highlight w:val="white"/>
              </w:rPr>
              <w:br/>
              <w:t>BT-100</w:t>
            </w:r>
          </w:p>
        </w:tc>
      </w:tr>
      <w:tr w:rsidR="00BC1823" w:rsidRPr="00BB5173" w14:paraId="78ADFD28" w14:textId="77777777" w:rsidTr="00266C41">
        <w:tc>
          <w:tcPr>
            <w:tcW w:w="5699" w:type="dxa"/>
          </w:tcPr>
          <w:p w14:paraId="3D69A0A1" w14:textId="70F16237" w:rsidR="00BC1823" w:rsidRPr="00BC1823" w:rsidRDefault="00BC1823" w:rsidP="00BC1823">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cac:TaxCategory</w:t>
            </w:r>
            <w:proofErr w:type="spellEnd"/>
            <w:r w:rsidRPr="00BC1823">
              <w:rPr>
                <w:rFonts w:ascii="Courier New" w:hAnsi="Courier New" w:cs="Courier New"/>
                <w:color w:val="0000FF"/>
                <w:sz w:val="16"/>
                <w:szCs w:val="16"/>
                <w:highlight w:val="white"/>
              </w:rPr>
              <w:t>&gt;</w:t>
            </w:r>
          </w:p>
        </w:tc>
        <w:tc>
          <w:tcPr>
            <w:tcW w:w="1984" w:type="dxa"/>
          </w:tcPr>
          <w:p w14:paraId="184407D3" w14:textId="77777777"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04ECDA23" w14:textId="77777777"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0D7911D6" w14:textId="77777777"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C1823" w:rsidRPr="00BB5173" w14:paraId="384FE907" w14:textId="77777777" w:rsidTr="00266C41">
        <w:tc>
          <w:tcPr>
            <w:tcW w:w="5699" w:type="dxa"/>
          </w:tcPr>
          <w:p w14:paraId="3C1CB5CC" w14:textId="63A40298" w:rsidR="00BC1823" w:rsidRPr="00BC1823" w:rsidRDefault="00BC1823" w:rsidP="00BC1823">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cbc:ID</w:t>
            </w:r>
            <w:proofErr w:type="spellEnd"/>
            <w:r w:rsidRPr="00BC1823">
              <w:rPr>
                <w:rFonts w:ascii="Courier New" w:hAnsi="Courier New" w:cs="Courier New"/>
                <w:color w:val="0000FF"/>
                <w:sz w:val="16"/>
                <w:szCs w:val="16"/>
                <w:highlight w:val="white"/>
              </w:rPr>
              <w:t>&gt;</w:t>
            </w:r>
            <w:r w:rsidRPr="00BC1823">
              <w:rPr>
                <w:rFonts w:ascii="Courier New" w:hAnsi="Courier New" w:cs="Courier New"/>
                <w:color w:val="000000"/>
                <w:sz w:val="16"/>
                <w:szCs w:val="16"/>
                <w:highlight w:val="white"/>
              </w:rPr>
              <w:t>S</w:t>
            </w:r>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cbc:ID</w:t>
            </w:r>
            <w:proofErr w:type="spellEnd"/>
            <w:r w:rsidRPr="00BC1823">
              <w:rPr>
                <w:rFonts w:ascii="Courier New" w:hAnsi="Courier New" w:cs="Courier New"/>
                <w:color w:val="0000FF"/>
                <w:sz w:val="16"/>
                <w:szCs w:val="16"/>
                <w:highlight w:val="white"/>
              </w:rPr>
              <w:t>&gt;</w:t>
            </w:r>
          </w:p>
        </w:tc>
        <w:tc>
          <w:tcPr>
            <w:tcW w:w="1984" w:type="dxa"/>
          </w:tcPr>
          <w:p w14:paraId="34773498" w14:textId="7F0C10DA"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roofErr w:type="spellStart"/>
            <w:r>
              <w:rPr>
                <w:rFonts w:ascii="Courier New" w:hAnsi="Courier New" w:cs="Courier New"/>
                <w:sz w:val="16"/>
                <w:szCs w:val="16"/>
                <w:highlight w:val="white"/>
              </w:rPr>
              <w:t>Vsk</w:t>
            </w:r>
            <w:proofErr w:type="spellEnd"/>
            <w:r>
              <w:rPr>
                <w:rFonts w:ascii="Courier New" w:hAnsi="Courier New" w:cs="Courier New"/>
                <w:sz w:val="16"/>
                <w:szCs w:val="16"/>
                <w:highlight w:val="white"/>
              </w:rPr>
              <w:t xml:space="preserve"> flokkur</w:t>
            </w:r>
          </w:p>
        </w:tc>
        <w:tc>
          <w:tcPr>
            <w:tcW w:w="851" w:type="dxa"/>
          </w:tcPr>
          <w:p w14:paraId="5C296AC2" w14:textId="376C80A0" w:rsidR="00BC1823" w:rsidRPr="00BB5173" w:rsidRDefault="00AC7CB9"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52" w:type="dxa"/>
          </w:tcPr>
          <w:p w14:paraId="3BF16F84" w14:textId="269EDD5A" w:rsidR="00BC1823" w:rsidRPr="00BB5173" w:rsidRDefault="00266C41"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BT-95</w:t>
            </w:r>
            <w:r>
              <w:rPr>
                <w:rFonts w:ascii="Courier New" w:hAnsi="Courier New" w:cs="Courier New"/>
                <w:sz w:val="16"/>
                <w:szCs w:val="16"/>
                <w:highlight w:val="white"/>
              </w:rPr>
              <w:br/>
              <w:t>BT-102</w:t>
            </w:r>
          </w:p>
        </w:tc>
      </w:tr>
      <w:tr w:rsidR="00BC1823" w:rsidRPr="00BB5173" w14:paraId="1CD3842E" w14:textId="77777777" w:rsidTr="00266C41">
        <w:tc>
          <w:tcPr>
            <w:tcW w:w="5699" w:type="dxa"/>
          </w:tcPr>
          <w:p w14:paraId="3A040358" w14:textId="26046BFE" w:rsidR="00BC1823" w:rsidRPr="00BC1823" w:rsidRDefault="00BC1823" w:rsidP="00BC1823">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cac:TaxScheme</w:t>
            </w:r>
            <w:proofErr w:type="spellEnd"/>
            <w:r w:rsidRPr="00BC1823">
              <w:rPr>
                <w:rFonts w:ascii="Courier New" w:hAnsi="Courier New" w:cs="Courier New"/>
                <w:color w:val="0000FF"/>
                <w:sz w:val="16"/>
                <w:szCs w:val="16"/>
                <w:highlight w:val="white"/>
              </w:rPr>
              <w:t>&gt;</w:t>
            </w:r>
          </w:p>
        </w:tc>
        <w:tc>
          <w:tcPr>
            <w:tcW w:w="1984" w:type="dxa"/>
          </w:tcPr>
          <w:p w14:paraId="4701199D" w14:textId="77777777"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1040834A" w14:textId="77777777"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15F96CE7" w14:textId="77777777"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C1823" w:rsidRPr="00BB5173" w14:paraId="22221DFE" w14:textId="77777777" w:rsidTr="00266C41">
        <w:tc>
          <w:tcPr>
            <w:tcW w:w="5699" w:type="dxa"/>
          </w:tcPr>
          <w:p w14:paraId="00946F85" w14:textId="7BD499F0" w:rsidR="00BC1823" w:rsidRPr="00BC1823" w:rsidRDefault="00BC1823" w:rsidP="00BC1823">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cbc:ID</w:t>
            </w:r>
            <w:proofErr w:type="spellEnd"/>
            <w:r w:rsidRPr="00BC1823">
              <w:rPr>
                <w:rFonts w:ascii="Courier New" w:hAnsi="Courier New" w:cs="Courier New"/>
                <w:color w:val="0000FF"/>
                <w:sz w:val="16"/>
                <w:szCs w:val="16"/>
                <w:highlight w:val="white"/>
              </w:rPr>
              <w:t>&gt;</w:t>
            </w:r>
            <w:r w:rsidRPr="00BC1823">
              <w:rPr>
                <w:rFonts w:ascii="Courier New" w:hAnsi="Courier New" w:cs="Courier New"/>
                <w:color w:val="000000"/>
                <w:sz w:val="16"/>
                <w:szCs w:val="16"/>
                <w:highlight w:val="white"/>
              </w:rPr>
              <w:t>VAT</w:t>
            </w:r>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cbc:ID</w:t>
            </w:r>
            <w:proofErr w:type="spellEnd"/>
            <w:r w:rsidRPr="00BC1823">
              <w:rPr>
                <w:rFonts w:ascii="Courier New" w:hAnsi="Courier New" w:cs="Courier New"/>
                <w:color w:val="0000FF"/>
                <w:sz w:val="16"/>
                <w:szCs w:val="16"/>
                <w:highlight w:val="white"/>
              </w:rPr>
              <w:t>&gt;</w:t>
            </w:r>
          </w:p>
        </w:tc>
        <w:tc>
          <w:tcPr>
            <w:tcW w:w="1984" w:type="dxa"/>
          </w:tcPr>
          <w:p w14:paraId="5986DF70" w14:textId="1266FF3D"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Skatttegund</w:t>
            </w:r>
          </w:p>
        </w:tc>
        <w:tc>
          <w:tcPr>
            <w:tcW w:w="851" w:type="dxa"/>
          </w:tcPr>
          <w:p w14:paraId="2636A647" w14:textId="68FD9907" w:rsidR="00BC1823" w:rsidRPr="00BB5173" w:rsidRDefault="00AC7CB9"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52" w:type="dxa"/>
          </w:tcPr>
          <w:p w14:paraId="1995C7E3" w14:textId="4689D26F" w:rsidR="00BC1823" w:rsidRPr="00BB5173" w:rsidRDefault="00266C41"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BT-96</w:t>
            </w:r>
            <w:r>
              <w:rPr>
                <w:rFonts w:ascii="Courier New" w:hAnsi="Courier New" w:cs="Courier New"/>
                <w:sz w:val="16"/>
                <w:szCs w:val="16"/>
                <w:highlight w:val="white"/>
              </w:rPr>
              <w:br/>
              <w:t>BT-103</w:t>
            </w:r>
          </w:p>
        </w:tc>
      </w:tr>
      <w:tr w:rsidR="00BC1823" w:rsidRPr="00BB5173" w14:paraId="3D76A7B4" w14:textId="77777777" w:rsidTr="00266C41">
        <w:tc>
          <w:tcPr>
            <w:tcW w:w="5699" w:type="dxa"/>
          </w:tcPr>
          <w:p w14:paraId="4731D107" w14:textId="12AFC2E6" w:rsidR="00BC1823" w:rsidRPr="00BC1823" w:rsidRDefault="00BC1823" w:rsidP="00BC1823">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cac:TaxScheme</w:t>
            </w:r>
            <w:proofErr w:type="spellEnd"/>
            <w:r w:rsidRPr="00BC1823">
              <w:rPr>
                <w:rFonts w:ascii="Courier New" w:hAnsi="Courier New" w:cs="Courier New"/>
                <w:color w:val="0000FF"/>
                <w:sz w:val="16"/>
                <w:szCs w:val="16"/>
                <w:highlight w:val="white"/>
              </w:rPr>
              <w:t>&gt;</w:t>
            </w:r>
          </w:p>
        </w:tc>
        <w:tc>
          <w:tcPr>
            <w:tcW w:w="1984" w:type="dxa"/>
          </w:tcPr>
          <w:p w14:paraId="5D2CE357" w14:textId="77777777"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1E1A6CBB" w14:textId="77777777"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76C9F987" w14:textId="77777777"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C1823" w:rsidRPr="00BB5173" w14:paraId="1A859314" w14:textId="77777777" w:rsidTr="00266C41">
        <w:tc>
          <w:tcPr>
            <w:tcW w:w="5699" w:type="dxa"/>
          </w:tcPr>
          <w:p w14:paraId="1B11332A" w14:textId="64B57D30" w:rsidR="00BC1823" w:rsidRPr="00BC1823" w:rsidRDefault="00BC1823" w:rsidP="00BC1823">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cac:TaxCategory</w:t>
            </w:r>
            <w:proofErr w:type="spellEnd"/>
            <w:r w:rsidRPr="00BC1823">
              <w:rPr>
                <w:rFonts w:ascii="Courier New" w:hAnsi="Courier New" w:cs="Courier New"/>
                <w:color w:val="0000FF"/>
                <w:sz w:val="16"/>
                <w:szCs w:val="16"/>
                <w:highlight w:val="white"/>
              </w:rPr>
              <w:t>&gt;</w:t>
            </w:r>
          </w:p>
        </w:tc>
        <w:tc>
          <w:tcPr>
            <w:tcW w:w="1984" w:type="dxa"/>
          </w:tcPr>
          <w:p w14:paraId="7DE49B76" w14:textId="77777777"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462CE977" w14:textId="77777777"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44054DC7" w14:textId="77777777"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C1823" w:rsidRPr="00BB5173" w14:paraId="02E05E74" w14:textId="77777777" w:rsidTr="00266C41">
        <w:tc>
          <w:tcPr>
            <w:tcW w:w="5699" w:type="dxa"/>
          </w:tcPr>
          <w:p w14:paraId="75BC5B65" w14:textId="73C22269" w:rsidR="00BC1823" w:rsidRPr="00BC1823" w:rsidRDefault="00BC1823" w:rsidP="00BC1823">
            <w:pPr>
              <w:pStyle w:val="BodyText"/>
              <w:spacing w:after="0"/>
              <w:rPr>
                <w:rFonts w:ascii="Courier New" w:hAnsi="Courier New" w:cs="Courier New"/>
                <w:color w:val="000000"/>
                <w:sz w:val="16"/>
                <w:szCs w:val="16"/>
                <w:highlight w:val="white"/>
              </w:rPr>
            </w:pPr>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cac:AllowanceCharge</w:t>
            </w:r>
            <w:proofErr w:type="spellEnd"/>
            <w:r w:rsidRPr="00BC1823">
              <w:rPr>
                <w:rFonts w:ascii="Courier New" w:hAnsi="Courier New" w:cs="Courier New"/>
                <w:color w:val="0000FF"/>
                <w:sz w:val="16"/>
                <w:szCs w:val="16"/>
                <w:highlight w:val="white"/>
              </w:rPr>
              <w:t>&gt;</w:t>
            </w:r>
          </w:p>
        </w:tc>
        <w:tc>
          <w:tcPr>
            <w:tcW w:w="1984" w:type="dxa"/>
          </w:tcPr>
          <w:p w14:paraId="560B2EBF" w14:textId="77777777"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060D3560" w14:textId="77777777"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43C54B23" w14:textId="77777777"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62C9231C" w14:textId="5954D43E" w:rsidR="00AC7CB9" w:rsidRDefault="00AC7CB9" w:rsidP="00AC7CB9">
      <w:pPr>
        <w:pStyle w:val="BodyText"/>
      </w:pPr>
      <w:bookmarkStart w:id="753" w:name="_Toc238955214"/>
      <w:bookmarkStart w:id="754" w:name="_Toc313372043"/>
    </w:p>
    <w:tbl>
      <w:tblPr>
        <w:tblW w:w="9497"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0"/>
        <w:gridCol w:w="2415"/>
        <w:gridCol w:w="992"/>
      </w:tblGrid>
      <w:tr w:rsidR="00AC7CB9" w:rsidRPr="00DD76FE" w14:paraId="2AF4CF44" w14:textId="77777777" w:rsidTr="00756D99">
        <w:tc>
          <w:tcPr>
            <w:tcW w:w="6090" w:type="dxa"/>
          </w:tcPr>
          <w:p w14:paraId="2EDB0415" w14:textId="77777777" w:rsidR="00AC7CB9" w:rsidRPr="00DD76FE" w:rsidRDefault="00AC7CB9" w:rsidP="00702DEB">
            <w:pPr>
              <w:pStyle w:val="BodyText"/>
              <w:spacing w:after="0"/>
              <w:rPr>
                <w:b/>
                <w:highlight w:val="white"/>
              </w:rPr>
            </w:pPr>
            <w:r w:rsidRPr="00DD76FE">
              <w:rPr>
                <w:b/>
                <w:highlight w:val="white"/>
              </w:rPr>
              <w:t>Regla</w:t>
            </w:r>
          </w:p>
        </w:tc>
        <w:tc>
          <w:tcPr>
            <w:tcW w:w="2415" w:type="dxa"/>
          </w:tcPr>
          <w:p w14:paraId="2338714C" w14:textId="77777777" w:rsidR="00AC7CB9" w:rsidRPr="00DD76FE" w:rsidRDefault="00AC7CB9" w:rsidP="00702DEB">
            <w:pPr>
              <w:pStyle w:val="BodyText"/>
              <w:spacing w:after="0"/>
              <w:rPr>
                <w:b/>
                <w:highlight w:val="white"/>
              </w:rPr>
            </w:pPr>
            <w:r w:rsidRPr="00DD76FE">
              <w:rPr>
                <w:b/>
                <w:highlight w:val="white"/>
              </w:rPr>
              <w:t>Kenni</w:t>
            </w:r>
          </w:p>
        </w:tc>
        <w:tc>
          <w:tcPr>
            <w:tcW w:w="992" w:type="dxa"/>
          </w:tcPr>
          <w:p w14:paraId="475F3804" w14:textId="77777777" w:rsidR="00AC7CB9" w:rsidRPr="00DD76FE" w:rsidRDefault="00AC7CB9" w:rsidP="00702DEB">
            <w:pPr>
              <w:pStyle w:val="BodyText"/>
              <w:spacing w:after="0"/>
              <w:rPr>
                <w:b/>
                <w:highlight w:val="white"/>
              </w:rPr>
            </w:pPr>
            <w:r w:rsidRPr="00DD76FE">
              <w:rPr>
                <w:b/>
                <w:highlight w:val="white"/>
              </w:rPr>
              <w:t>Vægi</w:t>
            </w:r>
          </w:p>
        </w:tc>
      </w:tr>
      <w:tr w:rsidR="00756D99" w:rsidRPr="00702DEB" w14:paraId="00CA1A60" w14:textId="77777777" w:rsidTr="00756D99">
        <w:tc>
          <w:tcPr>
            <w:tcW w:w="6090" w:type="dxa"/>
          </w:tcPr>
          <w:p w14:paraId="7FC78AAE" w14:textId="4A8A3329" w:rsidR="00756D99" w:rsidRPr="00702DEB" w:rsidRDefault="00756D99" w:rsidP="00702DEB">
            <w:pPr>
              <w:pStyle w:val="BodyText"/>
              <w:spacing w:after="0"/>
              <w:rPr>
                <w:highlight w:val="white"/>
              </w:rPr>
            </w:pPr>
            <w:r w:rsidRPr="00702DEB">
              <w:rPr>
                <w:highlight w:val="white"/>
              </w:rPr>
              <w:t>Upplýsingar um afslætti í haus reiknings skulu innihalda upphæð (BT-92)</w:t>
            </w:r>
          </w:p>
        </w:tc>
        <w:tc>
          <w:tcPr>
            <w:tcW w:w="2415" w:type="dxa"/>
          </w:tcPr>
          <w:p w14:paraId="25202561" w14:textId="265D6524" w:rsidR="00756D99" w:rsidRPr="00702DEB" w:rsidRDefault="00756D99" w:rsidP="00702DEB">
            <w:pPr>
              <w:pStyle w:val="BodyText"/>
              <w:spacing w:after="0"/>
              <w:rPr>
                <w:highlight w:val="white"/>
              </w:rPr>
            </w:pPr>
            <w:r w:rsidRPr="00702DEB">
              <w:rPr>
                <w:highlight w:val="white"/>
              </w:rPr>
              <w:t>BR-31</w:t>
            </w:r>
          </w:p>
        </w:tc>
        <w:tc>
          <w:tcPr>
            <w:tcW w:w="992" w:type="dxa"/>
          </w:tcPr>
          <w:p w14:paraId="5D46D0EE" w14:textId="061C6ABA" w:rsidR="00756D99" w:rsidRPr="00702DEB" w:rsidRDefault="00A27C80" w:rsidP="00702DEB">
            <w:pPr>
              <w:pStyle w:val="BodyText"/>
              <w:spacing w:after="0"/>
              <w:rPr>
                <w:highlight w:val="white"/>
              </w:rPr>
            </w:pPr>
            <w:r w:rsidRPr="00702DEB">
              <w:rPr>
                <w:highlight w:val="white"/>
              </w:rPr>
              <w:t>fatal</w:t>
            </w:r>
          </w:p>
        </w:tc>
      </w:tr>
      <w:tr w:rsidR="00756D99" w:rsidRPr="00702DEB" w14:paraId="43B66F32" w14:textId="77777777" w:rsidTr="00756D99">
        <w:tc>
          <w:tcPr>
            <w:tcW w:w="6090" w:type="dxa"/>
          </w:tcPr>
          <w:p w14:paraId="02B94CCC" w14:textId="52FD8F65" w:rsidR="00756D99" w:rsidRPr="00702DEB" w:rsidRDefault="00756D99" w:rsidP="00702DEB">
            <w:pPr>
              <w:pStyle w:val="BodyText"/>
              <w:spacing w:after="0"/>
              <w:rPr>
                <w:highlight w:val="white"/>
              </w:rPr>
            </w:pPr>
            <w:r w:rsidRPr="00702DEB">
              <w:rPr>
                <w:highlight w:val="white"/>
              </w:rPr>
              <w:lastRenderedPageBreak/>
              <w:t>Upplýsingar um afslætti í haus reiknings skulu innihalda virðisaukaskattsflokk (BT-95)</w:t>
            </w:r>
          </w:p>
        </w:tc>
        <w:tc>
          <w:tcPr>
            <w:tcW w:w="2415" w:type="dxa"/>
          </w:tcPr>
          <w:p w14:paraId="19C3E137" w14:textId="291F7D49" w:rsidR="00756D99" w:rsidRPr="00702DEB" w:rsidRDefault="00756D99" w:rsidP="00702DEB">
            <w:pPr>
              <w:pStyle w:val="BodyText"/>
              <w:spacing w:after="0"/>
              <w:rPr>
                <w:highlight w:val="white"/>
              </w:rPr>
            </w:pPr>
            <w:r w:rsidRPr="00702DEB">
              <w:rPr>
                <w:highlight w:val="white"/>
              </w:rPr>
              <w:t>BR-32</w:t>
            </w:r>
          </w:p>
        </w:tc>
        <w:tc>
          <w:tcPr>
            <w:tcW w:w="992" w:type="dxa"/>
          </w:tcPr>
          <w:p w14:paraId="0AA3A9D1" w14:textId="0B3709A9" w:rsidR="00756D99" w:rsidRPr="00702DEB" w:rsidRDefault="00A27C80" w:rsidP="00702DEB">
            <w:pPr>
              <w:pStyle w:val="BodyText"/>
              <w:spacing w:after="0"/>
              <w:rPr>
                <w:highlight w:val="white"/>
              </w:rPr>
            </w:pPr>
            <w:r w:rsidRPr="00702DEB">
              <w:rPr>
                <w:highlight w:val="white"/>
              </w:rPr>
              <w:t>fatal</w:t>
            </w:r>
          </w:p>
        </w:tc>
      </w:tr>
      <w:tr w:rsidR="00756D99" w:rsidRPr="00702DEB" w14:paraId="3258791F" w14:textId="77777777" w:rsidTr="00756D99">
        <w:tc>
          <w:tcPr>
            <w:tcW w:w="6090" w:type="dxa"/>
          </w:tcPr>
          <w:p w14:paraId="32650A26" w14:textId="045532F3" w:rsidR="00756D99" w:rsidRPr="00702DEB" w:rsidRDefault="00756D99" w:rsidP="00702DEB">
            <w:pPr>
              <w:pStyle w:val="BodyText"/>
              <w:spacing w:after="0"/>
              <w:rPr>
                <w:highlight w:val="white"/>
              </w:rPr>
            </w:pPr>
            <w:r w:rsidRPr="00702DEB">
              <w:rPr>
                <w:highlight w:val="white"/>
              </w:rPr>
              <w:t>Upplýsingar um gjöld í haus reiknings skulu innihalda upphæð (BT-99)</w:t>
            </w:r>
          </w:p>
        </w:tc>
        <w:tc>
          <w:tcPr>
            <w:tcW w:w="2415" w:type="dxa"/>
          </w:tcPr>
          <w:p w14:paraId="694320D4" w14:textId="2B302E77" w:rsidR="00756D99" w:rsidRPr="00702DEB" w:rsidRDefault="00756D99" w:rsidP="00702DEB">
            <w:pPr>
              <w:pStyle w:val="BodyText"/>
              <w:spacing w:after="0"/>
              <w:rPr>
                <w:highlight w:val="white"/>
              </w:rPr>
            </w:pPr>
            <w:r w:rsidRPr="00702DEB">
              <w:rPr>
                <w:highlight w:val="white"/>
              </w:rPr>
              <w:t>BR-36</w:t>
            </w:r>
          </w:p>
        </w:tc>
        <w:tc>
          <w:tcPr>
            <w:tcW w:w="992" w:type="dxa"/>
          </w:tcPr>
          <w:p w14:paraId="4F4F5ABA" w14:textId="597A52B0" w:rsidR="00756D99" w:rsidRPr="00702DEB" w:rsidRDefault="00A27C80" w:rsidP="00702DEB">
            <w:pPr>
              <w:pStyle w:val="BodyText"/>
              <w:spacing w:after="0"/>
              <w:rPr>
                <w:highlight w:val="white"/>
              </w:rPr>
            </w:pPr>
            <w:r w:rsidRPr="00702DEB">
              <w:rPr>
                <w:highlight w:val="white"/>
              </w:rPr>
              <w:t>fatal</w:t>
            </w:r>
          </w:p>
        </w:tc>
      </w:tr>
      <w:tr w:rsidR="00756D99" w:rsidRPr="00702DEB" w14:paraId="56F53A58" w14:textId="77777777" w:rsidTr="00756D99">
        <w:tc>
          <w:tcPr>
            <w:tcW w:w="6090" w:type="dxa"/>
          </w:tcPr>
          <w:p w14:paraId="2E566566" w14:textId="64CCECE7" w:rsidR="00756D99" w:rsidRPr="00702DEB" w:rsidRDefault="00756D99" w:rsidP="00702DEB">
            <w:pPr>
              <w:pStyle w:val="BodyText"/>
              <w:spacing w:after="0"/>
              <w:rPr>
                <w:highlight w:val="white"/>
              </w:rPr>
            </w:pPr>
            <w:r w:rsidRPr="00702DEB">
              <w:rPr>
                <w:highlight w:val="white"/>
              </w:rPr>
              <w:t>Upplýsingar um gjöld í haus reiknings skulu innihalda virðisaukaskattsflokk (BT-102)</w:t>
            </w:r>
          </w:p>
        </w:tc>
        <w:tc>
          <w:tcPr>
            <w:tcW w:w="2415" w:type="dxa"/>
          </w:tcPr>
          <w:p w14:paraId="1C962987" w14:textId="77777777" w:rsidR="00A27CDE" w:rsidRPr="00702DEB" w:rsidRDefault="00756D99" w:rsidP="00702DEB">
            <w:pPr>
              <w:pStyle w:val="BodyText"/>
              <w:spacing w:after="0"/>
              <w:rPr>
                <w:highlight w:val="white"/>
              </w:rPr>
            </w:pPr>
            <w:r w:rsidRPr="00702DEB">
              <w:rPr>
                <w:highlight w:val="white"/>
              </w:rPr>
              <w:t>BR-37</w:t>
            </w:r>
          </w:p>
          <w:p w14:paraId="437CD41E" w14:textId="6647DD9E" w:rsidR="00756D99" w:rsidRPr="00702DEB" w:rsidRDefault="00A27CDE" w:rsidP="00702DEB">
            <w:pPr>
              <w:pStyle w:val="BodyText"/>
              <w:spacing w:after="0"/>
              <w:rPr>
                <w:highlight w:val="white"/>
              </w:rPr>
            </w:pPr>
            <w:r w:rsidRPr="00702DEB">
              <w:rPr>
                <w:highlight w:val="white"/>
              </w:rPr>
              <w:t xml:space="preserve">Sjá grein </w:t>
            </w:r>
            <w:r w:rsidRPr="00702DEB">
              <w:rPr>
                <w:highlight w:val="white"/>
              </w:rPr>
              <w:fldChar w:fldCharType="begin"/>
            </w:r>
            <w:r w:rsidRPr="00702DEB">
              <w:rPr>
                <w:highlight w:val="white"/>
              </w:rPr>
              <w:instrText xml:space="preserve"> REF _Ref527448925 \r \h </w:instrText>
            </w:r>
            <w:r w:rsidR="00702DEB">
              <w:rPr>
                <w:highlight w:val="white"/>
              </w:rPr>
              <w:instrText xml:space="preserve"> \* MERGEFORMAT </w:instrText>
            </w:r>
            <w:r w:rsidRPr="00702DEB">
              <w:rPr>
                <w:highlight w:val="white"/>
              </w:rPr>
            </w:r>
            <w:r w:rsidRPr="00702DEB">
              <w:rPr>
                <w:highlight w:val="white"/>
              </w:rPr>
              <w:fldChar w:fldCharType="separate"/>
            </w:r>
            <w:r w:rsidR="00CC5E64">
              <w:rPr>
                <w:highlight w:val="white"/>
              </w:rPr>
              <w:t xml:space="preserve">3.1.18 </w:t>
            </w:r>
            <w:r w:rsidRPr="00702DEB">
              <w:rPr>
                <w:highlight w:val="white"/>
              </w:rPr>
              <w:fldChar w:fldCharType="end"/>
            </w:r>
          </w:p>
        </w:tc>
        <w:tc>
          <w:tcPr>
            <w:tcW w:w="992" w:type="dxa"/>
          </w:tcPr>
          <w:p w14:paraId="26E2697A" w14:textId="44C30FEA" w:rsidR="00756D99" w:rsidRPr="00702DEB" w:rsidRDefault="00A27C80" w:rsidP="00702DEB">
            <w:pPr>
              <w:pStyle w:val="BodyText"/>
              <w:spacing w:after="0"/>
              <w:rPr>
                <w:highlight w:val="white"/>
              </w:rPr>
            </w:pPr>
            <w:r w:rsidRPr="00702DEB">
              <w:rPr>
                <w:highlight w:val="white"/>
              </w:rPr>
              <w:t>fatal</w:t>
            </w:r>
          </w:p>
        </w:tc>
      </w:tr>
      <w:tr w:rsidR="00756D99" w:rsidRPr="00702DEB" w14:paraId="34FF2A93" w14:textId="77777777" w:rsidTr="00756D99">
        <w:tc>
          <w:tcPr>
            <w:tcW w:w="6090" w:type="dxa"/>
          </w:tcPr>
          <w:p w14:paraId="0178A608" w14:textId="667F7620" w:rsidR="00756D99" w:rsidRPr="00702DEB" w:rsidRDefault="00756D99" w:rsidP="00702DEB">
            <w:pPr>
              <w:pStyle w:val="BodyText"/>
              <w:spacing w:after="0"/>
              <w:rPr>
                <w:highlight w:val="white"/>
              </w:rPr>
            </w:pPr>
            <w:r w:rsidRPr="00702DEB">
              <w:rPr>
                <w:highlight w:val="white"/>
              </w:rPr>
              <w:t xml:space="preserve">Upplýsingar um afslætti í  haus reiknings skulu innihalda skýringu sem texta (BT-97) og, eða sem </w:t>
            </w:r>
            <w:proofErr w:type="spellStart"/>
            <w:r w:rsidRPr="00702DEB">
              <w:rPr>
                <w:highlight w:val="white"/>
              </w:rPr>
              <w:t>kóta</w:t>
            </w:r>
            <w:proofErr w:type="spellEnd"/>
            <w:r w:rsidRPr="00702DEB">
              <w:rPr>
                <w:highlight w:val="white"/>
              </w:rPr>
              <w:t xml:space="preserve"> (BT-98)</w:t>
            </w:r>
          </w:p>
        </w:tc>
        <w:tc>
          <w:tcPr>
            <w:tcW w:w="2415" w:type="dxa"/>
          </w:tcPr>
          <w:p w14:paraId="0C863A61" w14:textId="254E704A" w:rsidR="00756D99" w:rsidRPr="00702DEB" w:rsidRDefault="00756D99" w:rsidP="00702DEB">
            <w:pPr>
              <w:pStyle w:val="BodyText"/>
              <w:spacing w:after="0"/>
              <w:rPr>
                <w:highlight w:val="white"/>
              </w:rPr>
            </w:pPr>
            <w:r w:rsidRPr="00702DEB">
              <w:rPr>
                <w:highlight w:val="white"/>
              </w:rPr>
              <w:t>BR-33</w:t>
            </w:r>
            <w:r w:rsidRPr="00702DEB">
              <w:rPr>
                <w:highlight w:val="white"/>
              </w:rPr>
              <w:br/>
              <w:t>BR-CO-21</w:t>
            </w:r>
          </w:p>
        </w:tc>
        <w:tc>
          <w:tcPr>
            <w:tcW w:w="992" w:type="dxa"/>
          </w:tcPr>
          <w:p w14:paraId="147A5AEE" w14:textId="0A466605" w:rsidR="00756D99" w:rsidRPr="00702DEB" w:rsidRDefault="00A27C80" w:rsidP="00702DEB">
            <w:pPr>
              <w:pStyle w:val="BodyText"/>
              <w:spacing w:after="0"/>
              <w:rPr>
                <w:highlight w:val="white"/>
              </w:rPr>
            </w:pPr>
            <w:r w:rsidRPr="00702DEB">
              <w:rPr>
                <w:highlight w:val="white"/>
              </w:rPr>
              <w:t>fatal</w:t>
            </w:r>
          </w:p>
        </w:tc>
      </w:tr>
      <w:tr w:rsidR="00756D99" w:rsidRPr="00702DEB" w14:paraId="0335DDD0" w14:textId="77777777" w:rsidTr="00756D99">
        <w:tc>
          <w:tcPr>
            <w:tcW w:w="6090" w:type="dxa"/>
          </w:tcPr>
          <w:p w14:paraId="64A05C93" w14:textId="4E1DC0EF" w:rsidR="00756D99" w:rsidRPr="00702DEB" w:rsidRDefault="00756D99" w:rsidP="00702DEB">
            <w:pPr>
              <w:pStyle w:val="BodyText"/>
              <w:spacing w:after="0"/>
              <w:rPr>
                <w:highlight w:val="white"/>
              </w:rPr>
            </w:pPr>
            <w:r w:rsidRPr="00702DEB">
              <w:rPr>
                <w:highlight w:val="white"/>
              </w:rPr>
              <w:t xml:space="preserve">Upplýsingar um gjöld í  haus reiknings skulu innihalda skýringu sem texta (BT-104) og, eða sem </w:t>
            </w:r>
            <w:proofErr w:type="spellStart"/>
            <w:r w:rsidRPr="00702DEB">
              <w:rPr>
                <w:highlight w:val="white"/>
              </w:rPr>
              <w:t>kóta</w:t>
            </w:r>
            <w:proofErr w:type="spellEnd"/>
            <w:r w:rsidRPr="00702DEB">
              <w:rPr>
                <w:highlight w:val="white"/>
              </w:rPr>
              <w:t xml:space="preserve"> (BT-105)</w:t>
            </w:r>
          </w:p>
        </w:tc>
        <w:tc>
          <w:tcPr>
            <w:tcW w:w="2415" w:type="dxa"/>
          </w:tcPr>
          <w:p w14:paraId="770C5E3F" w14:textId="41062A4E" w:rsidR="00756D99" w:rsidRPr="00702DEB" w:rsidRDefault="00756D99" w:rsidP="00702DEB">
            <w:pPr>
              <w:pStyle w:val="BodyText"/>
              <w:spacing w:after="0"/>
              <w:rPr>
                <w:highlight w:val="white"/>
              </w:rPr>
            </w:pPr>
            <w:r w:rsidRPr="00702DEB">
              <w:rPr>
                <w:highlight w:val="white"/>
              </w:rPr>
              <w:t>BR-38</w:t>
            </w:r>
            <w:r w:rsidRPr="00702DEB">
              <w:rPr>
                <w:highlight w:val="white"/>
              </w:rPr>
              <w:br/>
              <w:t>BR-CO-22</w:t>
            </w:r>
          </w:p>
        </w:tc>
        <w:tc>
          <w:tcPr>
            <w:tcW w:w="992" w:type="dxa"/>
          </w:tcPr>
          <w:p w14:paraId="308897D7" w14:textId="49C47168" w:rsidR="00756D99" w:rsidRPr="00702DEB" w:rsidRDefault="00A27C80" w:rsidP="00702DEB">
            <w:pPr>
              <w:pStyle w:val="BodyText"/>
              <w:spacing w:after="0"/>
              <w:rPr>
                <w:highlight w:val="white"/>
              </w:rPr>
            </w:pPr>
            <w:r w:rsidRPr="00702DEB">
              <w:rPr>
                <w:highlight w:val="white"/>
              </w:rPr>
              <w:t>fatal</w:t>
            </w:r>
          </w:p>
        </w:tc>
      </w:tr>
      <w:tr w:rsidR="00756D99" w:rsidRPr="00702DEB" w14:paraId="55A78711" w14:textId="77777777" w:rsidTr="00756D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300"/>
        </w:trPr>
        <w:tc>
          <w:tcPr>
            <w:tcW w:w="6090" w:type="dxa"/>
            <w:shd w:val="clear" w:color="auto" w:fill="auto"/>
            <w:hideMark/>
          </w:tcPr>
          <w:p w14:paraId="63341B79" w14:textId="77777777" w:rsidR="00044D20" w:rsidRPr="00702DEB" w:rsidRDefault="00044D20" w:rsidP="00702DEB">
            <w:pPr>
              <w:pStyle w:val="BodyText"/>
              <w:spacing w:after="0"/>
              <w:rPr>
                <w:highlight w:val="white"/>
              </w:rPr>
            </w:pPr>
            <w:r w:rsidRPr="00702DEB">
              <w:rPr>
                <w:highlight w:val="white"/>
              </w:rPr>
              <w:t xml:space="preserve">Skýring á afslætti sem gefin er með </w:t>
            </w:r>
            <w:proofErr w:type="spellStart"/>
            <w:r w:rsidRPr="00702DEB">
              <w:rPr>
                <w:highlight w:val="white"/>
              </w:rPr>
              <w:t>kóta</w:t>
            </w:r>
            <w:proofErr w:type="spellEnd"/>
            <w:r w:rsidRPr="00702DEB">
              <w:rPr>
                <w:highlight w:val="white"/>
              </w:rPr>
              <w:t xml:space="preserve"> (BT-98) eða texta (BT-97) skal vera sambærileg.</w:t>
            </w:r>
          </w:p>
        </w:tc>
        <w:tc>
          <w:tcPr>
            <w:tcW w:w="2415" w:type="dxa"/>
            <w:shd w:val="clear" w:color="auto" w:fill="auto"/>
            <w:noWrap/>
            <w:hideMark/>
          </w:tcPr>
          <w:p w14:paraId="610ED9DB" w14:textId="77777777" w:rsidR="00044D20" w:rsidRPr="00702DEB" w:rsidRDefault="00044D20" w:rsidP="00702DEB">
            <w:pPr>
              <w:pStyle w:val="BodyText"/>
              <w:spacing w:after="0"/>
              <w:rPr>
                <w:highlight w:val="white"/>
              </w:rPr>
            </w:pPr>
            <w:r w:rsidRPr="00702DEB">
              <w:rPr>
                <w:highlight w:val="white"/>
              </w:rPr>
              <w:t>BR-CO-05</w:t>
            </w:r>
          </w:p>
        </w:tc>
        <w:tc>
          <w:tcPr>
            <w:tcW w:w="992" w:type="dxa"/>
            <w:shd w:val="clear" w:color="auto" w:fill="auto"/>
            <w:hideMark/>
          </w:tcPr>
          <w:p w14:paraId="11C88BCA" w14:textId="77777777" w:rsidR="00044D20" w:rsidRPr="00702DEB" w:rsidRDefault="00044D20" w:rsidP="00702DEB">
            <w:pPr>
              <w:pStyle w:val="BodyText"/>
              <w:spacing w:after="0"/>
              <w:rPr>
                <w:highlight w:val="white"/>
              </w:rPr>
            </w:pPr>
            <w:r w:rsidRPr="00702DEB">
              <w:rPr>
                <w:highlight w:val="white"/>
              </w:rPr>
              <w:t>fatal</w:t>
            </w:r>
          </w:p>
        </w:tc>
      </w:tr>
      <w:tr w:rsidR="00756D99" w:rsidRPr="00702DEB" w14:paraId="3A517537" w14:textId="77777777" w:rsidTr="00756D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300"/>
        </w:trPr>
        <w:tc>
          <w:tcPr>
            <w:tcW w:w="6090" w:type="dxa"/>
            <w:shd w:val="clear" w:color="auto" w:fill="auto"/>
            <w:hideMark/>
          </w:tcPr>
          <w:p w14:paraId="16F58A58" w14:textId="77777777" w:rsidR="00044D20" w:rsidRPr="00702DEB" w:rsidRDefault="00044D20" w:rsidP="00702DEB">
            <w:pPr>
              <w:pStyle w:val="BodyText"/>
              <w:spacing w:after="0"/>
              <w:rPr>
                <w:highlight w:val="white"/>
              </w:rPr>
            </w:pPr>
            <w:r w:rsidRPr="00702DEB">
              <w:rPr>
                <w:highlight w:val="white"/>
              </w:rPr>
              <w:t xml:space="preserve">Skýring á gjaldi sem gefin er með </w:t>
            </w:r>
            <w:proofErr w:type="spellStart"/>
            <w:r w:rsidRPr="00702DEB">
              <w:rPr>
                <w:highlight w:val="white"/>
              </w:rPr>
              <w:t>kóta</w:t>
            </w:r>
            <w:proofErr w:type="spellEnd"/>
            <w:r w:rsidRPr="00702DEB">
              <w:rPr>
                <w:highlight w:val="white"/>
              </w:rPr>
              <w:t xml:space="preserve"> (BT-105) eða texta (BT-104) skal vera sambærileg.</w:t>
            </w:r>
          </w:p>
        </w:tc>
        <w:tc>
          <w:tcPr>
            <w:tcW w:w="2415" w:type="dxa"/>
            <w:shd w:val="clear" w:color="auto" w:fill="auto"/>
            <w:noWrap/>
            <w:hideMark/>
          </w:tcPr>
          <w:p w14:paraId="64C90C69" w14:textId="77777777" w:rsidR="00044D20" w:rsidRPr="00702DEB" w:rsidRDefault="00044D20" w:rsidP="00702DEB">
            <w:pPr>
              <w:pStyle w:val="BodyText"/>
              <w:spacing w:after="0"/>
              <w:rPr>
                <w:highlight w:val="white"/>
              </w:rPr>
            </w:pPr>
            <w:r w:rsidRPr="00702DEB">
              <w:rPr>
                <w:highlight w:val="white"/>
              </w:rPr>
              <w:t>BR-CO-06</w:t>
            </w:r>
          </w:p>
        </w:tc>
        <w:tc>
          <w:tcPr>
            <w:tcW w:w="992" w:type="dxa"/>
            <w:shd w:val="clear" w:color="auto" w:fill="auto"/>
            <w:hideMark/>
          </w:tcPr>
          <w:p w14:paraId="0FEE0C10" w14:textId="77777777" w:rsidR="00044D20" w:rsidRPr="00702DEB" w:rsidRDefault="00044D20" w:rsidP="00702DEB">
            <w:pPr>
              <w:pStyle w:val="BodyText"/>
              <w:spacing w:after="0"/>
              <w:rPr>
                <w:highlight w:val="white"/>
              </w:rPr>
            </w:pPr>
            <w:r w:rsidRPr="00702DEB">
              <w:rPr>
                <w:highlight w:val="white"/>
              </w:rPr>
              <w:t>fatal</w:t>
            </w:r>
          </w:p>
        </w:tc>
      </w:tr>
      <w:tr w:rsidR="00756D99" w:rsidRPr="00702DEB" w14:paraId="3AA4FEBE" w14:textId="77777777" w:rsidTr="00756D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900"/>
        </w:trPr>
        <w:tc>
          <w:tcPr>
            <w:tcW w:w="6090" w:type="dxa"/>
            <w:shd w:val="clear" w:color="auto" w:fill="auto"/>
            <w:hideMark/>
          </w:tcPr>
          <w:p w14:paraId="620A89AF" w14:textId="258B8612" w:rsidR="00044D20" w:rsidRPr="00702DEB" w:rsidRDefault="00044D20" w:rsidP="00702DEB">
            <w:pPr>
              <w:pStyle w:val="BodyText"/>
              <w:spacing w:after="0"/>
              <w:rPr>
                <w:highlight w:val="white"/>
              </w:rPr>
            </w:pPr>
            <w:r w:rsidRPr="00702DEB">
              <w:rPr>
                <w:highlight w:val="white"/>
              </w:rPr>
              <w:t>Upphæðir skulu vera með mest 2 aukastöfum</w:t>
            </w:r>
            <w:r w:rsidR="00756D99" w:rsidRPr="00702DEB">
              <w:rPr>
                <w:highlight w:val="white"/>
              </w:rPr>
              <w:t>.</w:t>
            </w:r>
            <w:r w:rsidR="00756D99" w:rsidRPr="00702DEB">
              <w:rPr>
                <w:highlight w:val="white"/>
              </w:rPr>
              <w:br/>
            </w:r>
            <w:r w:rsidRPr="00702DEB">
              <w:rPr>
                <w:highlight w:val="white"/>
              </w:rPr>
              <w:t>(BT-92,BT-93,BT-99,BT-100)</w:t>
            </w:r>
          </w:p>
        </w:tc>
        <w:tc>
          <w:tcPr>
            <w:tcW w:w="2415" w:type="dxa"/>
            <w:shd w:val="clear" w:color="auto" w:fill="auto"/>
            <w:hideMark/>
          </w:tcPr>
          <w:p w14:paraId="4950DC16" w14:textId="7F28D4B3" w:rsidR="00044D20" w:rsidRPr="00702DEB" w:rsidRDefault="00044D20" w:rsidP="00702DEB">
            <w:pPr>
              <w:pStyle w:val="BodyText"/>
              <w:spacing w:after="0"/>
              <w:rPr>
                <w:highlight w:val="white"/>
              </w:rPr>
            </w:pPr>
            <w:r w:rsidRPr="00702DEB">
              <w:rPr>
                <w:highlight w:val="white"/>
              </w:rPr>
              <w:t>BR-DEC-01</w:t>
            </w:r>
            <w:r w:rsidR="00756D99" w:rsidRPr="00702DEB">
              <w:rPr>
                <w:highlight w:val="white"/>
              </w:rPr>
              <w:br/>
            </w:r>
            <w:r w:rsidRPr="00702DEB">
              <w:rPr>
                <w:highlight w:val="white"/>
              </w:rPr>
              <w:t>BR-DEC-02</w:t>
            </w:r>
            <w:r w:rsidR="00756D99" w:rsidRPr="00702DEB">
              <w:rPr>
                <w:highlight w:val="white"/>
              </w:rPr>
              <w:br/>
            </w:r>
            <w:r w:rsidRPr="00702DEB">
              <w:rPr>
                <w:highlight w:val="white"/>
              </w:rPr>
              <w:t>BR-DEC-05</w:t>
            </w:r>
            <w:r w:rsidR="00756D99" w:rsidRPr="00702DEB">
              <w:rPr>
                <w:highlight w:val="white"/>
              </w:rPr>
              <w:br/>
            </w:r>
            <w:r w:rsidRPr="00702DEB">
              <w:rPr>
                <w:highlight w:val="white"/>
              </w:rPr>
              <w:t>BR-DEC-06</w:t>
            </w:r>
            <w:r w:rsidR="00756D99" w:rsidRPr="00702DEB">
              <w:rPr>
                <w:highlight w:val="white"/>
              </w:rPr>
              <w:br/>
            </w:r>
            <w:r w:rsidRPr="00702DEB">
              <w:rPr>
                <w:highlight w:val="white"/>
              </w:rPr>
              <w:t>UBL-DT-01</w:t>
            </w:r>
          </w:p>
        </w:tc>
        <w:tc>
          <w:tcPr>
            <w:tcW w:w="992" w:type="dxa"/>
            <w:shd w:val="clear" w:color="auto" w:fill="auto"/>
            <w:hideMark/>
          </w:tcPr>
          <w:p w14:paraId="3E1805D8" w14:textId="77777777" w:rsidR="00044D20" w:rsidRPr="00702DEB" w:rsidRDefault="00044D20" w:rsidP="00702DEB">
            <w:pPr>
              <w:pStyle w:val="BodyText"/>
              <w:spacing w:after="0"/>
              <w:rPr>
                <w:highlight w:val="white"/>
              </w:rPr>
            </w:pPr>
            <w:r w:rsidRPr="00702DEB">
              <w:rPr>
                <w:highlight w:val="white"/>
              </w:rPr>
              <w:t>fatal</w:t>
            </w:r>
          </w:p>
        </w:tc>
      </w:tr>
      <w:tr w:rsidR="00756D99" w:rsidRPr="00702DEB" w14:paraId="7A99123D" w14:textId="77777777" w:rsidTr="00756D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300"/>
        </w:trPr>
        <w:tc>
          <w:tcPr>
            <w:tcW w:w="6090" w:type="dxa"/>
            <w:shd w:val="clear" w:color="auto" w:fill="auto"/>
            <w:hideMark/>
          </w:tcPr>
          <w:p w14:paraId="66CD9F9B" w14:textId="0B76D583" w:rsidR="00044D20" w:rsidRPr="00702DEB" w:rsidRDefault="00044D20" w:rsidP="00702DEB">
            <w:pPr>
              <w:pStyle w:val="BodyText"/>
              <w:spacing w:after="0"/>
              <w:rPr>
                <w:highlight w:val="white"/>
              </w:rPr>
            </w:pPr>
            <w:proofErr w:type="spellStart"/>
            <w:r w:rsidRPr="00702DEB">
              <w:rPr>
                <w:highlight w:val="white"/>
              </w:rPr>
              <w:t>Kóti</w:t>
            </w:r>
            <w:proofErr w:type="spellEnd"/>
            <w:r w:rsidRPr="00702DEB">
              <w:rPr>
                <w:highlight w:val="white"/>
              </w:rPr>
              <w:t xml:space="preserve"> fyrir skýringu á afslætti </w:t>
            </w:r>
            <w:r w:rsidR="00756D99" w:rsidRPr="00702DEB">
              <w:rPr>
                <w:highlight w:val="white"/>
              </w:rPr>
              <w:t xml:space="preserve">(BT-98) </w:t>
            </w:r>
            <w:r w:rsidRPr="00702DEB">
              <w:rPr>
                <w:highlight w:val="white"/>
              </w:rPr>
              <w:t xml:space="preserve">skal vera úr </w:t>
            </w:r>
            <w:proofErr w:type="spellStart"/>
            <w:r w:rsidRPr="00702DEB">
              <w:rPr>
                <w:highlight w:val="white"/>
              </w:rPr>
              <w:t>kótalista</w:t>
            </w:r>
            <w:proofErr w:type="spellEnd"/>
            <w:r w:rsidRPr="00702DEB">
              <w:rPr>
                <w:highlight w:val="white"/>
              </w:rPr>
              <w:t xml:space="preserve"> UNCL 5189 D.16B.</w:t>
            </w:r>
          </w:p>
        </w:tc>
        <w:tc>
          <w:tcPr>
            <w:tcW w:w="2415" w:type="dxa"/>
            <w:shd w:val="clear" w:color="auto" w:fill="auto"/>
            <w:noWrap/>
            <w:hideMark/>
          </w:tcPr>
          <w:p w14:paraId="7970DC51" w14:textId="77777777" w:rsidR="00044D20" w:rsidRPr="00702DEB" w:rsidRDefault="00044D20" w:rsidP="00702DEB">
            <w:pPr>
              <w:pStyle w:val="BodyText"/>
              <w:spacing w:after="0"/>
              <w:rPr>
                <w:highlight w:val="white"/>
              </w:rPr>
            </w:pPr>
            <w:r w:rsidRPr="00702DEB">
              <w:rPr>
                <w:highlight w:val="white"/>
              </w:rPr>
              <w:t>PEPPOL-EN16931-CL002</w:t>
            </w:r>
          </w:p>
        </w:tc>
        <w:tc>
          <w:tcPr>
            <w:tcW w:w="992" w:type="dxa"/>
            <w:shd w:val="clear" w:color="auto" w:fill="auto"/>
            <w:hideMark/>
          </w:tcPr>
          <w:p w14:paraId="79C0F58D" w14:textId="77777777" w:rsidR="00044D20" w:rsidRPr="00702DEB" w:rsidRDefault="00044D20" w:rsidP="00702DEB">
            <w:pPr>
              <w:pStyle w:val="BodyText"/>
              <w:spacing w:after="0"/>
              <w:rPr>
                <w:highlight w:val="white"/>
              </w:rPr>
            </w:pPr>
            <w:r w:rsidRPr="00702DEB">
              <w:rPr>
                <w:highlight w:val="white"/>
              </w:rPr>
              <w:t>fatal</w:t>
            </w:r>
          </w:p>
        </w:tc>
      </w:tr>
      <w:tr w:rsidR="00756D99" w:rsidRPr="00702DEB" w14:paraId="6A304739" w14:textId="77777777" w:rsidTr="00756D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300"/>
        </w:trPr>
        <w:tc>
          <w:tcPr>
            <w:tcW w:w="6090" w:type="dxa"/>
            <w:shd w:val="clear" w:color="auto" w:fill="auto"/>
            <w:hideMark/>
          </w:tcPr>
          <w:p w14:paraId="5D5D9D47" w14:textId="57B1768C" w:rsidR="00044D20" w:rsidRPr="00702DEB" w:rsidRDefault="00044D20" w:rsidP="00702DEB">
            <w:pPr>
              <w:pStyle w:val="BodyText"/>
              <w:spacing w:after="0"/>
              <w:rPr>
                <w:highlight w:val="white"/>
              </w:rPr>
            </w:pPr>
            <w:proofErr w:type="spellStart"/>
            <w:r w:rsidRPr="00702DEB">
              <w:rPr>
                <w:highlight w:val="white"/>
              </w:rPr>
              <w:t>Kóti</w:t>
            </w:r>
            <w:proofErr w:type="spellEnd"/>
            <w:r w:rsidRPr="00702DEB">
              <w:rPr>
                <w:highlight w:val="white"/>
              </w:rPr>
              <w:t xml:space="preserve"> fyrir skýringu á gjöldum </w:t>
            </w:r>
            <w:r w:rsidR="00756D99" w:rsidRPr="00702DEB">
              <w:rPr>
                <w:highlight w:val="white"/>
              </w:rPr>
              <w:t xml:space="preserve">(BT-105) </w:t>
            </w:r>
            <w:r w:rsidRPr="00702DEB">
              <w:rPr>
                <w:highlight w:val="white"/>
              </w:rPr>
              <w:t xml:space="preserve">skal vera úr </w:t>
            </w:r>
            <w:proofErr w:type="spellStart"/>
            <w:r w:rsidRPr="00702DEB">
              <w:rPr>
                <w:highlight w:val="white"/>
              </w:rPr>
              <w:t>kótalista</w:t>
            </w:r>
            <w:proofErr w:type="spellEnd"/>
            <w:r w:rsidRPr="00702DEB">
              <w:rPr>
                <w:highlight w:val="white"/>
              </w:rPr>
              <w:t xml:space="preserve">  UNCL 7161 D.16B.</w:t>
            </w:r>
          </w:p>
        </w:tc>
        <w:tc>
          <w:tcPr>
            <w:tcW w:w="2415" w:type="dxa"/>
            <w:shd w:val="clear" w:color="auto" w:fill="auto"/>
            <w:noWrap/>
            <w:hideMark/>
          </w:tcPr>
          <w:p w14:paraId="6B679504" w14:textId="77777777" w:rsidR="00044D20" w:rsidRPr="00702DEB" w:rsidRDefault="00044D20" w:rsidP="00702DEB">
            <w:pPr>
              <w:pStyle w:val="BodyText"/>
              <w:spacing w:after="0"/>
              <w:rPr>
                <w:highlight w:val="white"/>
              </w:rPr>
            </w:pPr>
            <w:r w:rsidRPr="00702DEB">
              <w:rPr>
                <w:highlight w:val="white"/>
              </w:rPr>
              <w:t>PEPPOL-EN16931-CL003</w:t>
            </w:r>
          </w:p>
        </w:tc>
        <w:tc>
          <w:tcPr>
            <w:tcW w:w="992" w:type="dxa"/>
            <w:shd w:val="clear" w:color="auto" w:fill="auto"/>
            <w:hideMark/>
          </w:tcPr>
          <w:p w14:paraId="7FCCADB0" w14:textId="77777777" w:rsidR="00044D20" w:rsidRPr="00702DEB" w:rsidRDefault="00044D20" w:rsidP="00702DEB">
            <w:pPr>
              <w:pStyle w:val="BodyText"/>
              <w:spacing w:after="0"/>
              <w:rPr>
                <w:highlight w:val="white"/>
              </w:rPr>
            </w:pPr>
            <w:r w:rsidRPr="00702DEB">
              <w:rPr>
                <w:highlight w:val="white"/>
              </w:rPr>
              <w:t>fatal</w:t>
            </w:r>
          </w:p>
        </w:tc>
      </w:tr>
      <w:tr w:rsidR="00756D99" w:rsidRPr="00702DEB" w14:paraId="309AEAAA" w14:textId="77777777" w:rsidTr="00756D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6090" w:type="dxa"/>
            <w:shd w:val="clear" w:color="auto" w:fill="auto"/>
            <w:hideMark/>
          </w:tcPr>
          <w:p w14:paraId="59295383" w14:textId="402F7420" w:rsidR="00044D20" w:rsidRPr="00702DEB" w:rsidRDefault="00044D20" w:rsidP="00702DEB">
            <w:pPr>
              <w:pStyle w:val="BodyText"/>
              <w:spacing w:after="0"/>
              <w:rPr>
                <w:highlight w:val="white"/>
              </w:rPr>
            </w:pPr>
            <w:r w:rsidRPr="00702DEB">
              <w:rPr>
                <w:highlight w:val="white"/>
              </w:rPr>
              <w:t xml:space="preserve">Upphæð afslátta </w:t>
            </w:r>
            <w:r w:rsidR="00756D99" w:rsidRPr="00702DEB">
              <w:rPr>
                <w:highlight w:val="white"/>
              </w:rPr>
              <w:t>(BT-</w:t>
            </w:r>
            <w:r w:rsidR="00A27CDE" w:rsidRPr="00702DEB">
              <w:rPr>
                <w:highlight w:val="white"/>
              </w:rPr>
              <w:t>92</w:t>
            </w:r>
            <w:r w:rsidR="00756D99" w:rsidRPr="00702DEB">
              <w:rPr>
                <w:highlight w:val="white"/>
              </w:rPr>
              <w:t xml:space="preserve">) </w:t>
            </w:r>
            <w:r w:rsidRPr="00702DEB">
              <w:rPr>
                <w:highlight w:val="white"/>
              </w:rPr>
              <w:t xml:space="preserve">eða gjalda </w:t>
            </w:r>
            <w:r w:rsidR="00756D99" w:rsidRPr="00702DEB">
              <w:rPr>
                <w:highlight w:val="white"/>
              </w:rPr>
              <w:t>(BT-</w:t>
            </w:r>
            <w:r w:rsidR="00A27CDE" w:rsidRPr="00702DEB">
              <w:rPr>
                <w:highlight w:val="white"/>
              </w:rPr>
              <w:t>99</w:t>
            </w:r>
            <w:r w:rsidR="00756D99" w:rsidRPr="00702DEB">
              <w:rPr>
                <w:highlight w:val="white"/>
              </w:rPr>
              <w:t xml:space="preserve">) </w:t>
            </w:r>
            <w:r w:rsidRPr="00702DEB">
              <w:rPr>
                <w:highlight w:val="white"/>
              </w:rPr>
              <w:t xml:space="preserve">í haus reikning skulu vera jöfn grunnupphæð </w:t>
            </w:r>
            <w:r w:rsidR="00756D99" w:rsidRPr="00702DEB">
              <w:rPr>
                <w:highlight w:val="white"/>
              </w:rPr>
              <w:t>(BT-</w:t>
            </w:r>
            <w:r w:rsidR="00A27CDE" w:rsidRPr="00702DEB">
              <w:rPr>
                <w:highlight w:val="white"/>
              </w:rPr>
              <w:t>93, BT-100</w:t>
            </w:r>
            <w:r w:rsidR="00756D99" w:rsidRPr="00702DEB">
              <w:rPr>
                <w:highlight w:val="white"/>
              </w:rPr>
              <w:t xml:space="preserve">) </w:t>
            </w:r>
            <w:r w:rsidRPr="00702DEB">
              <w:rPr>
                <w:highlight w:val="white"/>
              </w:rPr>
              <w:t>x prósenta</w:t>
            </w:r>
            <w:r w:rsidR="00A27CDE" w:rsidRPr="00702DEB">
              <w:rPr>
                <w:highlight w:val="white"/>
              </w:rPr>
              <w:t xml:space="preserve"> </w:t>
            </w:r>
            <w:r w:rsidR="00756D99" w:rsidRPr="00702DEB">
              <w:rPr>
                <w:highlight w:val="white"/>
              </w:rPr>
              <w:t>(BT-</w:t>
            </w:r>
            <w:r w:rsidR="00A27CDE" w:rsidRPr="00702DEB">
              <w:rPr>
                <w:highlight w:val="white"/>
              </w:rPr>
              <w:t>94, BT-101</w:t>
            </w:r>
            <w:r w:rsidR="00756D99" w:rsidRPr="00702DEB">
              <w:rPr>
                <w:highlight w:val="white"/>
              </w:rPr>
              <w:t xml:space="preserve">) </w:t>
            </w:r>
            <w:r w:rsidRPr="00702DEB">
              <w:rPr>
                <w:highlight w:val="white"/>
              </w:rPr>
              <w:t>/100 ef grunnupphæð og prósenta koma fram .</w:t>
            </w:r>
          </w:p>
        </w:tc>
        <w:tc>
          <w:tcPr>
            <w:tcW w:w="2415" w:type="dxa"/>
            <w:shd w:val="clear" w:color="auto" w:fill="auto"/>
            <w:noWrap/>
            <w:hideMark/>
          </w:tcPr>
          <w:p w14:paraId="2175A175" w14:textId="77777777" w:rsidR="00044D20" w:rsidRPr="00702DEB" w:rsidRDefault="00044D20" w:rsidP="00702DEB">
            <w:pPr>
              <w:pStyle w:val="BodyText"/>
              <w:spacing w:after="0"/>
              <w:rPr>
                <w:highlight w:val="white"/>
              </w:rPr>
            </w:pPr>
            <w:r w:rsidRPr="00702DEB">
              <w:rPr>
                <w:highlight w:val="white"/>
              </w:rPr>
              <w:t>PEPPOL-EN16931-R040</w:t>
            </w:r>
          </w:p>
        </w:tc>
        <w:tc>
          <w:tcPr>
            <w:tcW w:w="992" w:type="dxa"/>
            <w:shd w:val="clear" w:color="auto" w:fill="auto"/>
            <w:hideMark/>
          </w:tcPr>
          <w:p w14:paraId="38BFC951" w14:textId="77777777" w:rsidR="00044D20" w:rsidRPr="00702DEB" w:rsidRDefault="00044D20" w:rsidP="00702DEB">
            <w:pPr>
              <w:pStyle w:val="BodyText"/>
              <w:spacing w:after="0"/>
              <w:rPr>
                <w:highlight w:val="white"/>
              </w:rPr>
            </w:pPr>
            <w:r w:rsidRPr="00702DEB">
              <w:rPr>
                <w:highlight w:val="white"/>
              </w:rPr>
              <w:t>fatal</w:t>
            </w:r>
          </w:p>
        </w:tc>
      </w:tr>
      <w:tr w:rsidR="00756D99" w:rsidRPr="00702DEB" w14:paraId="4F6182FB" w14:textId="77777777" w:rsidTr="00756D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900"/>
        </w:trPr>
        <w:tc>
          <w:tcPr>
            <w:tcW w:w="6090" w:type="dxa"/>
            <w:shd w:val="clear" w:color="auto" w:fill="auto"/>
            <w:hideMark/>
          </w:tcPr>
          <w:p w14:paraId="4229451D" w14:textId="0D7D6715" w:rsidR="00044D20" w:rsidRPr="00702DEB" w:rsidRDefault="00044D20" w:rsidP="00702DEB">
            <w:pPr>
              <w:pStyle w:val="BodyText"/>
              <w:spacing w:after="0"/>
              <w:rPr>
                <w:highlight w:val="white"/>
              </w:rPr>
            </w:pPr>
            <w:r w:rsidRPr="00702DEB">
              <w:rPr>
                <w:highlight w:val="white"/>
              </w:rPr>
              <w:t xml:space="preserve">Upplýsingar um afslátta eða gjalda skulu innihalda bæði grunnupphæð </w:t>
            </w:r>
            <w:r w:rsidR="00756D99" w:rsidRPr="00702DEB">
              <w:rPr>
                <w:highlight w:val="white"/>
              </w:rPr>
              <w:t>(</w:t>
            </w:r>
            <w:r w:rsidR="00A27CDE" w:rsidRPr="00702DEB">
              <w:rPr>
                <w:highlight w:val="white"/>
              </w:rPr>
              <w:t>BT-93, BT-100</w:t>
            </w:r>
            <w:r w:rsidR="00756D99" w:rsidRPr="00702DEB">
              <w:rPr>
                <w:highlight w:val="white"/>
              </w:rPr>
              <w:t xml:space="preserve">) </w:t>
            </w:r>
            <w:r w:rsidRPr="00702DEB">
              <w:rPr>
                <w:highlight w:val="white"/>
              </w:rPr>
              <w:t xml:space="preserve">og prósentu </w:t>
            </w:r>
            <w:r w:rsidR="00756D99" w:rsidRPr="00702DEB">
              <w:rPr>
                <w:highlight w:val="white"/>
              </w:rPr>
              <w:t>(</w:t>
            </w:r>
            <w:r w:rsidR="00A27CDE" w:rsidRPr="00702DEB">
              <w:rPr>
                <w:highlight w:val="white"/>
              </w:rPr>
              <w:t>BT-94, BT-101</w:t>
            </w:r>
            <w:r w:rsidR="00756D99" w:rsidRPr="00702DEB">
              <w:rPr>
                <w:highlight w:val="white"/>
              </w:rPr>
              <w:t xml:space="preserve">) </w:t>
            </w:r>
            <w:r w:rsidRPr="00702DEB">
              <w:rPr>
                <w:highlight w:val="white"/>
              </w:rPr>
              <w:t>eða hvorugt.</w:t>
            </w:r>
          </w:p>
        </w:tc>
        <w:tc>
          <w:tcPr>
            <w:tcW w:w="2415" w:type="dxa"/>
            <w:shd w:val="clear" w:color="auto" w:fill="auto"/>
            <w:hideMark/>
          </w:tcPr>
          <w:p w14:paraId="444D3CB5" w14:textId="0ACD9476" w:rsidR="00044D20" w:rsidRPr="00702DEB" w:rsidRDefault="00044D20" w:rsidP="00702DEB">
            <w:pPr>
              <w:pStyle w:val="BodyText"/>
              <w:spacing w:after="0"/>
              <w:rPr>
                <w:highlight w:val="white"/>
              </w:rPr>
            </w:pPr>
            <w:r w:rsidRPr="00702DEB">
              <w:rPr>
                <w:highlight w:val="white"/>
              </w:rPr>
              <w:t>PEPPOL-EN16931-R041</w:t>
            </w:r>
            <w:r w:rsidR="00756D99" w:rsidRPr="00702DEB">
              <w:rPr>
                <w:highlight w:val="white"/>
              </w:rPr>
              <w:br/>
            </w:r>
            <w:r w:rsidRPr="00702DEB">
              <w:rPr>
                <w:highlight w:val="white"/>
              </w:rPr>
              <w:t>PEPPOL-EN16931-R042</w:t>
            </w:r>
          </w:p>
        </w:tc>
        <w:tc>
          <w:tcPr>
            <w:tcW w:w="992" w:type="dxa"/>
            <w:shd w:val="clear" w:color="auto" w:fill="auto"/>
            <w:hideMark/>
          </w:tcPr>
          <w:p w14:paraId="621EB70E" w14:textId="77777777" w:rsidR="00044D20" w:rsidRPr="00702DEB" w:rsidRDefault="00044D20" w:rsidP="00702DEB">
            <w:pPr>
              <w:pStyle w:val="BodyText"/>
              <w:spacing w:after="0"/>
              <w:rPr>
                <w:highlight w:val="white"/>
              </w:rPr>
            </w:pPr>
            <w:r w:rsidRPr="00702DEB">
              <w:rPr>
                <w:highlight w:val="white"/>
              </w:rPr>
              <w:t>fatal</w:t>
            </w:r>
          </w:p>
        </w:tc>
      </w:tr>
    </w:tbl>
    <w:p w14:paraId="632A0303" w14:textId="07A1BC80" w:rsidR="00BE6CB6" w:rsidRPr="00D26E2F" w:rsidRDefault="00BE6CB6" w:rsidP="00BE6CB6">
      <w:pPr>
        <w:pStyle w:val="Heading3"/>
      </w:pPr>
      <w:bookmarkStart w:id="755" w:name="_Ref527448925"/>
      <w:bookmarkStart w:id="756" w:name="_Toc84934982"/>
      <w:r>
        <w:t>Sundurliðun</w:t>
      </w:r>
      <w:r w:rsidRPr="00D26E2F">
        <w:t xml:space="preserve"> virðisaukaskatts</w:t>
      </w:r>
      <w:bookmarkEnd w:id="753"/>
      <w:bookmarkEnd w:id="754"/>
      <w:bookmarkEnd w:id="755"/>
      <w:bookmarkEnd w:id="756"/>
    </w:p>
    <w:p w14:paraId="5DC28592" w14:textId="49FC887E" w:rsidR="00BE6CB6" w:rsidRDefault="00BE6CB6" w:rsidP="00BE6CB6">
      <w:pPr>
        <w:pStyle w:val="BodyText"/>
      </w:pPr>
      <w:r w:rsidRPr="00D26E2F">
        <w:t>Samtölur fyrir virði</w:t>
      </w:r>
      <w:r>
        <w:t>s</w:t>
      </w:r>
      <w:r w:rsidRPr="00D26E2F">
        <w:t>aukaskatt eru byggðar upp þanni</w:t>
      </w:r>
      <w:r>
        <w:t>g að fyrst er gefin upp heildar</w:t>
      </w:r>
      <w:r w:rsidRPr="00D26E2F">
        <w:t xml:space="preserve">upphæð virðisaukaskatts og hún síðan </w:t>
      </w:r>
      <w:proofErr w:type="spellStart"/>
      <w:r w:rsidRPr="00D26E2F">
        <w:t>sundurliðuð</w:t>
      </w:r>
      <w:proofErr w:type="spellEnd"/>
      <w:r w:rsidRPr="00D26E2F">
        <w:t xml:space="preserve"> niður á </w:t>
      </w:r>
      <w:r>
        <w:t>hvern virðisaukaskattflokk samkvæmt merkingum í reikningslínum og skattprósentu</w:t>
      </w:r>
      <w:r w:rsidRPr="00D26E2F">
        <w:t>.</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51"/>
        <w:gridCol w:w="952"/>
      </w:tblGrid>
      <w:tr w:rsidR="00266C41" w:rsidRPr="00491DE5" w14:paraId="7D56F2ED" w14:textId="77777777" w:rsidTr="0041151B">
        <w:tc>
          <w:tcPr>
            <w:tcW w:w="5699" w:type="dxa"/>
          </w:tcPr>
          <w:p w14:paraId="2C91BEE5" w14:textId="77777777" w:rsidR="00266C41" w:rsidRPr="00491DE5" w:rsidRDefault="00266C41"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6E5531ED" w14:textId="77777777" w:rsidR="00266C41" w:rsidRPr="0044755C" w:rsidRDefault="00266C41"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55695006" w14:textId="77777777" w:rsidR="00266C41" w:rsidRPr="0044755C" w:rsidRDefault="00266C41"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952" w:type="dxa"/>
          </w:tcPr>
          <w:p w14:paraId="442FEAFE" w14:textId="77777777" w:rsidR="00266C41" w:rsidRPr="0044755C" w:rsidRDefault="00266C41"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266C41" w:rsidRPr="00D26E2F" w14:paraId="249458BB" w14:textId="77777777" w:rsidTr="00266C41">
        <w:tc>
          <w:tcPr>
            <w:tcW w:w="5699" w:type="dxa"/>
          </w:tcPr>
          <w:p w14:paraId="466FEE6B" w14:textId="0163852B"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cac:TaxSubtotal</w:t>
            </w:r>
            <w:proofErr w:type="spellEnd"/>
            <w:r w:rsidRPr="00D26E2F">
              <w:rPr>
                <w:rFonts w:ascii="Courier New" w:hAnsi="Courier New" w:cs="Courier New"/>
                <w:color w:val="0000FF"/>
                <w:sz w:val="16"/>
                <w:szCs w:val="16"/>
                <w:highlight w:val="white"/>
              </w:rPr>
              <w:t>&gt;</w:t>
            </w:r>
          </w:p>
        </w:tc>
        <w:tc>
          <w:tcPr>
            <w:tcW w:w="1984" w:type="dxa"/>
          </w:tcPr>
          <w:p w14:paraId="4F1A6047" w14:textId="77777777"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c>
        <w:tc>
          <w:tcPr>
            <w:tcW w:w="851" w:type="dxa"/>
          </w:tcPr>
          <w:p w14:paraId="56B0115B" w14:textId="726B4A60" w:rsidR="00266C41" w:rsidRPr="00D26E2F" w:rsidRDefault="00AB3709"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0..n</w:t>
            </w:r>
          </w:p>
        </w:tc>
        <w:tc>
          <w:tcPr>
            <w:tcW w:w="952" w:type="dxa"/>
          </w:tcPr>
          <w:p w14:paraId="41EC62BA" w14:textId="5E289A30"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c>
      </w:tr>
      <w:tr w:rsidR="00266C41" w:rsidRPr="00D26E2F" w14:paraId="7B3761B1" w14:textId="77777777" w:rsidTr="00266C41">
        <w:tc>
          <w:tcPr>
            <w:tcW w:w="5699" w:type="dxa"/>
          </w:tcPr>
          <w:p w14:paraId="6A1CCBA2" w14:textId="0EBC2E11" w:rsidR="00266C41" w:rsidRPr="00D26E2F" w:rsidRDefault="00245FCB"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F95EF2">
              <w:rPr>
                <w:rFonts w:ascii="Courier New" w:hAnsi="Courier New" w:cs="Courier New"/>
                <w:color w:val="000000"/>
                <w:sz w:val="16"/>
                <w:szCs w:val="16"/>
              </w:rPr>
              <w:t xml:space="preserve">   </w:t>
            </w:r>
            <w:r w:rsidR="00266C41" w:rsidRPr="00D26E2F">
              <w:rPr>
                <w:rFonts w:ascii="Courier New" w:hAnsi="Courier New" w:cs="Courier New"/>
                <w:color w:val="0000FF"/>
                <w:sz w:val="16"/>
                <w:szCs w:val="16"/>
                <w:highlight w:val="white"/>
              </w:rPr>
              <w:t>&lt;</w:t>
            </w:r>
            <w:proofErr w:type="spellStart"/>
            <w:r w:rsidR="00266C41" w:rsidRPr="00D26E2F">
              <w:rPr>
                <w:rFonts w:ascii="Courier New" w:hAnsi="Courier New" w:cs="Courier New"/>
                <w:color w:val="800000"/>
                <w:sz w:val="16"/>
                <w:szCs w:val="16"/>
                <w:highlight w:val="white"/>
              </w:rPr>
              <w:t>cbc:TaxableAmount</w:t>
            </w:r>
            <w:proofErr w:type="spellEnd"/>
            <w:r w:rsidR="00266C41" w:rsidRPr="00DA2C43">
              <w:rPr>
                <w:rFonts w:ascii="Courier New" w:hAnsi="Courier New" w:cs="Courier New"/>
                <w:sz w:val="16"/>
                <w:szCs w:val="16"/>
              </w:rPr>
              <w:t xml:space="preserve"> </w:t>
            </w:r>
            <w:proofErr w:type="spellStart"/>
            <w:r w:rsidR="00266C41" w:rsidRPr="00096754">
              <w:rPr>
                <w:rFonts w:ascii="Courier New" w:hAnsi="Courier New" w:cs="Courier New"/>
                <w:color w:val="002060"/>
                <w:sz w:val="16"/>
                <w:szCs w:val="16"/>
                <w:highlight w:val="white"/>
              </w:rPr>
              <w:t>currencyID</w:t>
            </w:r>
            <w:proofErr w:type="spellEnd"/>
            <w:r w:rsidR="00266C41" w:rsidRPr="00096754">
              <w:rPr>
                <w:rFonts w:ascii="Courier New" w:hAnsi="Courier New" w:cs="Courier New"/>
                <w:color w:val="002060"/>
                <w:sz w:val="16"/>
                <w:szCs w:val="16"/>
                <w:highlight w:val="white"/>
              </w:rPr>
              <w:t>="ISK"</w:t>
            </w:r>
            <w:r w:rsidR="00266C41" w:rsidRPr="00D26E2F">
              <w:rPr>
                <w:rFonts w:ascii="Courier New" w:hAnsi="Courier New" w:cs="Courier New"/>
                <w:color w:val="0000FF"/>
                <w:sz w:val="16"/>
                <w:szCs w:val="16"/>
                <w:highlight w:val="white"/>
              </w:rPr>
              <w:t>&gt;</w:t>
            </w:r>
            <w:r w:rsidR="004D2333">
              <w:rPr>
                <w:rFonts w:ascii="Courier New" w:hAnsi="Courier New" w:cs="Courier New"/>
                <w:color w:val="0000FF"/>
                <w:sz w:val="16"/>
                <w:szCs w:val="16"/>
                <w:highlight w:val="white"/>
              </w:rPr>
              <w:br/>
            </w:r>
            <w:r w:rsidR="00FB7D82" w:rsidRPr="00F95EF2">
              <w:rPr>
                <w:rFonts w:ascii="Courier New" w:hAnsi="Courier New" w:cs="Courier New"/>
                <w:color w:val="000000"/>
                <w:sz w:val="16"/>
                <w:szCs w:val="16"/>
              </w:rPr>
              <w:t xml:space="preserve">   </w:t>
            </w:r>
            <w:del w:id="757" w:author="Georg Birgisson" w:date="2021-10-12T10:19:00Z">
              <w:r w:rsidRPr="00A808CA" w:rsidDel="00A808CA">
                <w:rPr>
                  <w:rFonts w:ascii="Courier New" w:hAnsi="Courier New" w:cs="Courier New"/>
                  <w:bCs/>
                  <w:color w:val="000000"/>
                  <w:sz w:val="16"/>
                  <w:szCs w:val="16"/>
                  <w:rPrChange w:id="758" w:author="Georg Birgisson" w:date="2021-10-12T10:19:00Z">
                    <w:rPr>
                      <w:rFonts w:ascii="Courier New" w:hAnsi="Courier New" w:cs="Courier New"/>
                      <w:b/>
                      <w:color w:val="000000"/>
                      <w:sz w:val="16"/>
                      <w:szCs w:val="16"/>
                    </w:rPr>
                  </w:rPrChange>
                </w:rPr>
                <w:delText xml:space="preserve">     </w:delText>
              </w:r>
            </w:del>
            <w:r w:rsidR="00266C41" w:rsidRPr="00A808CA">
              <w:rPr>
                <w:rFonts w:ascii="Courier New" w:hAnsi="Courier New" w:cs="Courier New"/>
                <w:bCs/>
                <w:color w:val="000000"/>
                <w:sz w:val="16"/>
                <w:szCs w:val="16"/>
                <w:rPrChange w:id="759" w:author="Georg Birgisson" w:date="2021-10-12T10:19:00Z">
                  <w:rPr>
                    <w:rFonts w:ascii="Courier New" w:hAnsi="Courier New" w:cs="Courier New"/>
                    <w:b/>
                    <w:color w:val="000000"/>
                    <w:sz w:val="16"/>
                    <w:szCs w:val="16"/>
                  </w:rPr>
                </w:rPrChange>
              </w:rPr>
              <w:t>375927.39</w:t>
            </w:r>
            <w:r w:rsidR="00266C41" w:rsidRPr="00D26E2F">
              <w:rPr>
                <w:rFonts w:ascii="Courier New" w:hAnsi="Courier New" w:cs="Courier New"/>
                <w:color w:val="0000FF"/>
                <w:sz w:val="16"/>
                <w:szCs w:val="16"/>
                <w:highlight w:val="white"/>
              </w:rPr>
              <w:t>&lt;/</w:t>
            </w:r>
            <w:proofErr w:type="spellStart"/>
            <w:r w:rsidR="00266C41" w:rsidRPr="00D26E2F">
              <w:rPr>
                <w:rFonts w:ascii="Courier New" w:hAnsi="Courier New" w:cs="Courier New"/>
                <w:color w:val="800000"/>
                <w:sz w:val="16"/>
                <w:szCs w:val="16"/>
                <w:highlight w:val="white"/>
              </w:rPr>
              <w:t>cbc:TaxableAmount</w:t>
            </w:r>
            <w:proofErr w:type="spellEnd"/>
            <w:r w:rsidR="00266C41" w:rsidRPr="00D26E2F">
              <w:rPr>
                <w:rFonts w:ascii="Courier New" w:hAnsi="Courier New" w:cs="Courier New"/>
                <w:color w:val="0000FF"/>
                <w:sz w:val="16"/>
                <w:szCs w:val="16"/>
                <w:highlight w:val="white"/>
              </w:rPr>
              <w:t>&gt;</w:t>
            </w:r>
          </w:p>
        </w:tc>
        <w:tc>
          <w:tcPr>
            <w:tcW w:w="1984" w:type="dxa"/>
          </w:tcPr>
          <w:p w14:paraId="6DBCED8D" w14:textId="77777777"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 xml:space="preserve">Stofn til </w:t>
            </w:r>
            <w:r w:rsidRPr="006D6835">
              <w:rPr>
                <w:rFonts w:ascii="Courier New" w:hAnsi="Courier New" w:cs="Courier New"/>
                <w:color w:val="000000"/>
                <w:sz w:val="16"/>
                <w:szCs w:val="16"/>
                <w:highlight w:val="white"/>
              </w:rPr>
              <w:t xml:space="preserve">VSK </w:t>
            </w:r>
            <w:r w:rsidRPr="00D26E2F">
              <w:rPr>
                <w:rFonts w:ascii="Courier New" w:hAnsi="Courier New" w:cs="Courier New"/>
                <w:color w:val="000000"/>
                <w:sz w:val="16"/>
                <w:szCs w:val="16"/>
                <w:highlight w:val="white"/>
              </w:rPr>
              <w:t xml:space="preserve">í </w:t>
            </w:r>
            <w:r>
              <w:rPr>
                <w:rFonts w:ascii="Courier New" w:hAnsi="Courier New" w:cs="Courier New"/>
                <w:color w:val="000000"/>
                <w:sz w:val="16"/>
                <w:szCs w:val="16"/>
                <w:highlight w:val="white"/>
              </w:rPr>
              <w:t>flokki</w:t>
            </w:r>
          </w:p>
        </w:tc>
        <w:tc>
          <w:tcPr>
            <w:tcW w:w="851" w:type="dxa"/>
          </w:tcPr>
          <w:p w14:paraId="20AFAF52" w14:textId="0922816C" w:rsidR="00266C41" w:rsidRPr="00464283" w:rsidRDefault="00AB3709"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1..1</w:t>
            </w:r>
          </w:p>
        </w:tc>
        <w:tc>
          <w:tcPr>
            <w:tcW w:w="952" w:type="dxa"/>
          </w:tcPr>
          <w:p w14:paraId="03F2230D" w14:textId="3B96BBCE"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464283">
              <w:rPr>
                <w:rFonts w:ascii="Courier New" w:hAnsi="Courier New" w:cs="Courier New"/>
                <w:color w:val="000000"/>
                <w:sz w:val="16"/>
                <w:szCs w:val="16"/>
              </w:rPr>
              <w:t>BT-116</w:t>
            </w:r>
          </w:p>
        </w:tc>
      </w:tr>
      <w:tr w:rsidR="00266C41" w:rsidRPr="00D26E2F" w14:paraId="71263841" w14:textId="77777777" w:rsidTr="00266C41">
        <w:tc>
          <w:tcPr>
            <w:tcW w:w="5699" w:type="dxa"/>
          </w:tcPr>
          <w:p w14:paraId="16ABB771" w14:textId="3D20F5D8" w:rsidR="00266C41" w:rsidRPr="00D26E2F" w:rsidRDefault="00245FCB"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F95EF2">
              <w:rPr>
                <w:rFonts w:ascii="Courier New" w:hAnsi="Courier New" w:cs="Courier New"/>
                <w:color w:val="000000"/>
                <w:sz w:val="16"/>
                <w:szCs w:val="16"/>
              </w:rPr>
              <w:t xml:space="preserve">   </w:t>
            </w:r>
            <w:r w:rsidR="00266C41" w:rsidRPr="00D26E2F">
              <w:rPr>
                <w:rFonts w:ascii="Courier New" w:hAnsi="Courier New" w:cs="Courier New"/>
                <w:color w:val="0000FF"/>
                <w:sz w:val="16"/>
                <w:szCs w:val="16"/>
                <w:highlight w:val="white"/>
              </w:rPr>
              <w:t>&lt;</w:t>
            </w:r>
            <w:proofErr w:type="spellStart"/>
            <w:r w:rsidR="00266C41" w:rsidRPr="00D26E2F">
              <w:rPr>
                <w:rFonts w:ascii="Courier New" w:hAnsi="Courier New" w:cs="Courier New"/>
                <w:color w:val="800000"/>
                <w:sz w:val="16"/>
                <w:szCs w:val="16"/>
                <w:highlight w:val="white"/>
              </w:rPr>
              <w:t>cbc:TaxAmount</w:t>
            </w:r>
            <w:proofErr w:type="spellEnd"/>
            <w:r w:rsidR="00266C41" w:rsidRPr="00DA2C43">
              <w:rPr>
                <w:rFonts w:ascii="Courier New" w:hAnsi="Courier New" w:cs="Courier New"/>
                <w:sz w:val="16"/>
                <w:szCs w:val="16"/>
              </w:rPr>
              <w:t xml:space="preserve"> </w:t>
            </w:r>
            <w:proofErr w:type="spellStart"/>
            <w:r w:rsidR="00266C41" w:rsidRPr="00096754">
              <w:rPr>
                <w:rFonts w:ascii="Courier New" w:hAnsi="Courier New" w:cs="Courier New"/>
                <w:color w:val="002060"/>
                <w:sz w:val="16"/>
                <w:szCs w:val="16"/>
                <w:highlight w:val="white"/>
              </w:rPr>
              <w:t>currencyID</w:t>
            </w:r>
            <w:proofErr w:type="spellEnd"/>
            <w:r w:rsidR="00266C41" w:rsidRPr="00096754">
              <w:rPr>
                <w:rFonts w:ascii="Courier New" w:hAnsi="Courier New" w:cs="Courier New"/>
                <w:color w:val="002060"/>
                <w:sz w:val="16"/>
                <w:szCs w:val="16"/>
                <w:highlight w:val="white"/>
              </w:rPr>
              <w:t>="ISK"</w:t>
            </w:r>
            <w:r w:rsidR="00266C41" w:rsidRPr="00D26E2F">
              <w:rPr>
                <w:rFonts w:ascii="Courier New" w:hAnsi="Courier New" w:cs="Courier New"/>
                <w:color w:val="0000FF"/>
                <w:sz w:val="16"/>
                <w:szCs w:val="16"/>
                <w:highlight w:val="white"/>
              </w:rPr>
              <w:t>&gt;</w:t>
            </w:r>
            <w:r w:rsidR="004D2333">
              <w:rPr>
                <w:rFonts w:ascii="Courier New" w:hAnsi="Courier New" w:cs="Courier New"/>
                <w:color w:val="0000FF"/>
                <w:sz w:val="16"/>
                <w:szCs w:val="16"/>
                <w:highlight w:val="white"/>
              </w:rPr>
              <w:br/>
            </w:r>
            <w:r w:rsidRPr="00F95EF2">
              <w:rPr>
                <w:rFonts w:ascii="Courier New" w:hAnsi="Courier New" w:cs="Courier New"/>
                <w:color w:val="000000"/>
                <w:sz w:val="16"/>
                <w:szCs w:val="16"/>
              </w:rPr>
              <w:t xml:space="preserve">   </w:t>
            </w:r>
            <w:del w:id="760" w:author="Georg Birgisson" w:date="2021-10-12T10:19:00Z">
              <w:r w:rsidRPr="00A808CA" w:rsidDel="00A808CA">
                <w:rPr>
                  <w:rFonts w:ascii="Courier New" w:hAnsi="Courier New" w:cs="Courier New"/>
                  <w:bCs/>
                  <w:color w:val="000000"/>
                  <w:sz w:val="16"/>
                  <w:szCs w:val="16"/>
                  <w:rPrChange w:id="761" w:author="Georg Birgisson" w:date="2021-10-12T10:19:00Z">
                    <w:rPr>
                      <w:rFonts w:ascii="Courier New" w:hAnsi="Courier New" w:cs="Courier New"/>
                      <w:b/>
                      <w:color w:val="000000"/>
                      <w:sz w:val="16"/>
                      <w:szCs w:val="16"/>
                    </w:rPr>
                  </w:rPrChange>
                </w:rPr>
                <w:delText xml:space="preserve">     </w:delText>
              </w:r>
            </w:del>
            <w:r w:rsidR="00266C41" w:rsidRPr="00A808CA">
              <w:rPr>
                <w:rFonts w:ascii="Courier New" w:hAnsi="Courier New" w:cs="Courier New"/>
                <w:bCs/>
                <w:color w:val="000000"/>
                <w:sz w:val="16"/>
                <w:szCs w:val="16"/>
                <w:rPrChange w:id="762" w:author="Georg Birgisson" w:date="2021-10-12T10:19:00Z">
                  <w:rPr>
                    <w:rFonts w:ascii="Courier New" w:hAnsi="Courier New" w:cs="Courier New"/>
                    <w:b/>
                    <w:color w:val="000000"/>
                    <w:sz w:val="16"/>
                    <w:szCs w:val="16"/>
                  </w:rPr>
                </w:rPrChange>
              </w:rPr>
              <w:t>95861.48</w:t>
            </w:r>
            <w:r w:rsidR="00266C41" w:rsidRPr="00D26E2F">
              <w:rPr>
                <w:rFonts w:ascii="Courier New" w:hAnsi="Courier New" w:cs="Courier New"/>
                <w:color w:val="0000FF"/>
                <w:sz w:val="16"/>
                <w:szCs w:val="16"/>
                <w:highlight w:val="white"/>
              </w:rPr>
              <w:t>&lt;/</w:t>
            </w:r>
            <w:proofErr w:type="spellStart"/>
            <w:r w:rsidR="00266C41" w:rsidRPr="00D26E2F">
              <w:rPr>
                <w:rFonts w:ascii="Courier New" w:hAnsi="Courier New" w:cs="Courier New"/>
                <w:color w:val="800000"/>
                <w:sz w:val="16"/>
                <w:szCs w:val="16"/>
                <w:highlight w:val="white"/>
              </w:rPr>
              <w:t>cbc:TaxAmount</w:t>
            </w:r>
            <w:proofErr w:type="spellEnd"/>
            <w:r w:rsidR="00266C41" w:rsidRPr="00D26E2F">
              <w:rPr>
                <w:rFonts w:ascii="Courier New" w:hAnsi="Courier New" w:cs="Courier New"/>
                <w:color w:val="0000FF"/>
                <w:sz w:val="16"/>
                <w:szCs w:val="16"/>
                <w:highlight w:val="white"/>
              </w:rPr>
              <w:t>&gt;</w:t>
            </w:r>
          </w:p>
        </w:tc>
        <w:tc>
          <w:tcPr>
            <w:tcW w:w="1984" w:type="dxa"/>
          </w:tcPr>
          <w:p w14:paraId="54A93281" w14:textId="77777777"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Upphæð </w:t>
            </w:r>
            <w:proofErr w:type="spellStart"/>
            <w:r>
              <w:rPr>
                <w:rFonts w:ascii="Courier New" w:hAnsi="Courier New" w:cs="Courier New"/>
                <w:color w:val="000000"/>
                <w:sz w:val="16"/>
                <w:szCs w:val="16"/>
                <w:highlight w:val="white"/>
              </w:rPr>
              <w:t>vsk</w:t>
            </w:r>
            <w:proofErr w:type="spellEnd"/>
            <w:r w:rsidRPr="006D6835">
              <w:rPr>
                <w:rFonts w:ascii="Courier New" w:hAnsi="Courier New" w:cs="Courier New"/>
                <w:color w:val="000000"/>
                <w:sz w:val="16"/>
                <w:szCs w:val="16"/>
                <w:highlight w:val="white"/>
              </w:rPr>
              <w:t xml:space="preserve"> </w:t>
            </w:r>
            <w:r w:rsidRPr="00D26E2F">
              <w:rPr>
                <w:rFonts w:ascii="Courier New" w:hAnsi="Courier New" w:cs="Courier New"/>
                <w:color w:val="000000"/>
                <w:sz w:val="16"/>
                <w:szCs w:val="16"/>
                <w:highlight w:val="white"/>
              </w:rPr>
              <w:t>í skatt</w:t>
            </w:r>
            <w:r>
              <w:rPr>
                <w:rFonts w:ascii="Courier New" w:hAnsi="Courier New" w:cs="Courier New"/>
                <w:color w:val="000000"/>
                <w:sz w:val="16"/>
                <w:szCs w:val="16"/>
                <w:highlight w:val="white"/>
              </w:rPr>
              <w:t>flokki</w:t>
            </w:r>
            <w:r w:rsidRPr="00D26E2F">
              <w:rPr>
                <w:rFonts w:ascii="Courier New" w:hAnsi="Courier New" w:cs="Courier New"/>
                <w:color w:val="000000"/>
                <w:sz w:val="16"/>
                <w:szCs w:val="16"/>
                <w:highlight w:val="white"/>
              </w:rPr>
              <w:t xml:space="preserve"> </w:t>
            </w:r>
          </w:p>
        </w:tc>
        <w:tc>
          <w:tcPr>
            <w:tcW w:w="851" w:type="dxa"/>
          </w:tcPr>
          <w:p w14:paraId="19AB1D8E" w14:textId="651E1C59" w:rsidR="00266C41" w:rsidRPr="00464283" w:rsidRDefault="00AB3709"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1..1</w:t>
            </w:r>
          </w:p>
        </w:tc>
        <w:tc>
          <w:tcPr>
            <w:tcW w:w="952" w:type="dxa"/>
          </w:tcPr>
          <w:p w14:paraId="7A037180" w14:textId="0EE59C55" w:rsidR="00266C41" w:rsidRPr="006D6835"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464283">
              <w:rPr>
                <w:rFonts w:ascii="Courier New" w:hAnsi="Courier New" w:cs="Courier New"/>
                <w:color w:val="000000"/>
                <w:sz w:val="16"/>
                <w:szCs w:val="16"/>
              </w:rPr>
              <w:t>BT-117</w:t>
            </w:r>
          </w:p>
        </w:tc>
      </w:tr>
      <w:tr w:rsidR="00266C41" w:rsidRPr="00D26E2F" w14:paraId="53BC7FC5" w14:textId="77777777" w:rsidTr="00266C41">
        <w:tc>
          <w:tcPr>
            <w:tcW w:w="5699" w:type="dxa"/>
          </w:tcPr>
          <w:p w14:paraId="62490016" w14:textId="270C9E19" w:rsidR="00266C41" w:rsidRPr="00D26E2F" w:rsidRDefault="00245FCB"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F95EF2">
              <w:rPr>
                <w:rFonts w:ascii="Courier New" w:hAnsi="Courier New" w:cs="Courier New"/>
                <w:color w:val="000000"/>
                <w:sz w:val="16"/>
                <w:szCs w:val="16"/>
              </w:rPr>
              <w:t xml:space="preserve">   </w:t>
            </w:r>
            <w:r w:rsidR="00266C41" w:rsidRPr="00D26E2F">
              <w:rPr>
                <w:rFonts w:ascii="Courier New" w:hAnsi="Courier New" w:cs="Courier New"/>
                <w:color w:val="0000FF"/>
                <w:sz w:val="16"/>
                <w:szCs w:val="16"/>
                <w:highlight w:val="white"/>
              </w:rPr>
              <w:t>&lt;</w:t>
            </w:r>
            <w:proofErr w:type="spellStart"/>
            <w:r w:rsidR="00266C41" w:rsidRPr="00D26E2F">
              <w:rPr>
                <w:rFonts w:ascii="Courier New" w:hAnsi="Courier New" w:cs="Courier New"/>
                <w:color w:val="800000"/>
                <w:sz w:val="16"/>
                <w:szCs w:val="16"/>
                <w:highlight w:val="white"/>
              </w:rPr>
              <w:t>cac:TaxCategory</w:t>
            </w:r>
            <w:proofErr w:type="spellEnd"/>
            <w:r w:rsidR="00266C41" w:rsidRPr="00D26E2F">
              <w:rPr>
                <w:rFonts w:ascii="Courier New" w:hAnsi="Courier New" w:cs="Courier New"/>
                <w:color w:val="0000FF"/>
                <w:sz w:val="16"/>
                <w:szCs w:val="16"/>
                <w:highlight w:val="white"/>
              </w:rPr>
              <w:t>&gt;</w:t>
            </w:r>
          </w:p>
        </w:tc>
        <w:tc>
          <w:tcPr>
            <w:tcW w:w="1984" w:type="dxa"/>
          </w:tcPr>
          <w:p w14:paraId="25952A2E" w14:textId="77777777"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c>
        <w:tc>
          <w:tcPr>
            <w:tcW w:w="851" w:type="dxa"/>
          </w:tcPr>
          <w:p w14:paraId="24689D93" w14:textId="18CFC5A4" w:rsidR="00266C41" w:rsidRPr="00D26E2F" w:rsidRDefault="00AB3709"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1..1</w:t>
            </w:r>
          </w:p>
        </w:tc>
        <w:tc>
          <w:tcPr>
            <w:tcW w:w="952" w:type="dxa"/>
          </w:tcPr>
          <w:p w14:paraId="667FE68C" w14:textId="54999EA9"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c>
      </w:tr>
      <w:tr w:rsidR="00266C41" w:rsidRPr="00D26E2F" w14:paraId="4C7D5E8B" w14:textId="77777777" w:rsidTr="00266C41">
        <w:tc>
          <w:tcPr>
            <w:tcW w:w="5699" w:type="dxa"/>
          </w:tcPr>
          <w:p w14:paraId="017E8C86" w14:textId="2CB083FE" w:rsidR="00266C41" w:rsidRPr="00D26E2F" w:rsidRDefault="00245FCB"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F95EF2">
              <w:rPr>
                <w:rFonts w:ascii="Courier New" w:hAnsi="Courier New" w:cs="Courier New"/>
                <w:color w:val="000000"/>
                <w:sz w:val="16"/>
                <w:szCs w:val="16"/>
              </w:rPr>
              <w:t xml:space="preserve">      </w:t>
            </w:r>
            <w:r w:rsidR="00266C41" w:rsidRPr="00D26E2F">
              <w:rPr>
                <w:rFonts w:ascii="Courier New" w:hAnsi="Courier New" w:cs="Courier New"/>
                <w:color w:val="0000FF"/>
                <w:sz w:val="16"/>
                <w:szCs w:val="16"/>
                <w:highlight w:val="white"/>
              </w:rPr>
              <w:t>&lt;</w:t>
            </w:r>
            <w:proofErr w:type="spellStart"/>
            <w:r w:rsidR="00266C41" w:rsidRPr="00D26E2F">
              <w:rPr>
                <w:rFonts w:ascii="Courier New" w:hAnsi="Courier New" w:cs="Courier New"/>
                <w:color w:val="800000"/>
                <w:sz w:val="16"/>
                <w:szCs w:val="16"/>
                <w:highlight w:val="white"/>
              </w:rPr>
              <w:t>cbc:ID</w:t>
            </w:r>
            <w:proofErr w:type="spellEnd"/>
            <w:r w:rsidR="00266C41">
              <w:rPr>
                <w:rFonts w:ascii="Courier New" w:hAnsi="Courier New" w:cs="Courier New"/>
                <w:color w:val="800000"/>
                <w:sz w:val="16"/>
                <w:szCs w:val="16"/>
                <w:highlight w:val="white"/>
              </w:rPr>
              <w:t xml:space="preserve"> </w:t>
            </w:r>
            <w:r w:rsidR="00266C41" w:rsidRPr="00D26E2F">
              <w:rPr>
                <w:rFonts w:ascii="Courier New" w:hAnsi="Courier New" w:cs="Courier New"/>
                <w:color w:val="0000FF"/>
                <w:sz w:val="16"/>
                <w:szCs w:val="16"/>
                <w:highlight w:val="white"/>
              </w:rPr>
              <w:t>&gt;</w:t>
            </w:r>
            <w:r w:rsidR="00266C41" w:rsidRPr="00A808CA">
              <w:rPr>
                <w:rFonts w:ascii="Courier New" w:hAnsi="Courier New" w:cs="Courier New"/>
                <w:bCs/>
                <w:color w:val="000000"/>
                <w:sz w:val="16"/>
                <w:szCs w:val="16"/>
                <w:highlight w:val="white"/>
                <w:rPrChange w:id="763" w:author="Georg Birgisson" w:date="2021-10-12T10:19:00Z">
                  <w:rPr>
                    <w:rFonts w:ascii="Courier New" w:hAnsi="Courier New" w:cs="Courier New"/>
                    <w:b/>
                    <w:color w:val="000000"/>
                    <w:sz w:val="16"/>
                    <w:szCs w:val="16"/>
                    <w:highlight w:val="white"/>
                  </w:rPr>
                </w:rPrChange>
              </w:rPr>
              <w:t>S</w:t>
            </w:r>
            <w:r w:rsidR="00266C41" w:rsidRPr="00D26E2F">
              <w:rPr>
                <w:rFonts w:ascii="Courier New" w:hAnsi="Courier New" w:cs="Courier New"/>
                <w:color w:val="0000FF"/>
                <w:sz w:val="16"/>
                <w:szCs w:val="16"/>
                <w:highlight w:val="white"/>
              </w:rPr>
              <w:t>&lt;/</w:t>
            </w:r>
            <w:proofErr w:type="spellStart"/>
            <w:r w:rsidR="00266C41" w:rsidRPr="00D26E2F">
              <w:rPr>
                <w:rFonts w:ascii="Courier New" w:hAnsi="Courier New" w:cs="Courier New"/>
                <w:color w:val="800000"/>
                <w:sz w:val="16"/>
                <w:szCs w:val="16"/>
                <w:highlight w:val="white"/>
              </w:rPr>
              <w:t>cbc:ID</w:t>
            </w:r>
            <w:proofErr w:type="spellEnd"/>
            <w:r w:rsidR="00266C41" w:rsidRPr="00D26E2F">
              <w:rPr>
                <w:rFonts w:ascii="Courier New" w:hAnsi="Courier New" w:cs="Courier New"/>
                <w:color w:val="0000FF"/>
                <w:sz w:val="16"/>
                <w:szCs w:val="16"/>
                <w:highlight w:val="white"/>
              </w:rPr>
              <w:t>&gt;</w:t>
            </w:r>
          </w:p>
        </w:tc>
        <w:tc>
          <w:tcPr>
            <w:tcW w:w="1984" w:type="dxa"/>
          </w:tcPr>
          <w:p w14:paraId="6EE1AFFE" w14:textId="77777777"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Skatt</w:t>
            </w:r>
            <w:r>
              <w:rPr>
                <w:rFonts w:ascii="Courier New" w:hAnsi="Courier New" w:cs="Courier New"/>
                <w:color w:val="000000"/>
                <w:sz w:val="16"/>
                <w:szCs w:val="16"/>
                <w:highlight w:val="white"/>
              </w:rPr>
              <w:t>flokkur</w:t>
            </w:r>
          </w:p>
        </w:tc>
        <w:tc>
          <w:tcPr>
            <w:tcW w:w="851" w:type="dxa"/>
          </w:tcPr>
          <w:p w14:paraId="185C87E6" w14:textId="148118E4" w:rsidR="00266C41" w:rsidRPr="00464283" w:rsidRDefault="00AB3709"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1..1</w:t>
            </w:r>
          </w:p>
        </w:tc>
        <w:tc>
          <w:tcPr>
            <w:tcW w:w="952" w:type="dxa"/>
          </w:tcPr>
          <w:p w14:paraId="63298FC5" w14:textId="5C71E49F"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464283">
              <w:rPr>
                <w:rFonts w:ascii="Courier New" w:hAnsi="Courier New" w:cs="Courier New"/>
                <w:color w:val="000000"/>
                <w:sz w:val="16"/>
                <w:szCs w:val="16"/>
              </w:rPr>
              <w:t>BT-118</w:t>
            </w:r>
          </w:p>
        </w:tc>
      </w:tr>
      <w:tr w:rsidR="00266C41" w:rsidRPr="00D26E2F" w14:paraId="7194C2D8" w14:textId="77777777" w:rsidTr="00266C41">
        <w:tc>
          <w:tcPr>
            <w:tcW w:w="5699" w:type="dxa"/>
          </w:tcPr>
          <w:p w14:paraId="00A0DC82" w14:textId="05EDABBE" w:rsidR="00266C41" w:rsidRPr="00D26E2F" w:rsidRDefault="00245FCB"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F95EF2">
              <w:rPr>
                <w:rFonts w:ascii="Courier New" w:hAnsi="Courier New" w:cs="Courier New"/>
                <w:color w:val="000000"/>
                <w:sz w:val="16"/>
                <w:szCs w:val="16"/>
              </w:rPr>
              <w:t xml:space="preserve">      </w:t>
            </w:r>
            <w:r w:rsidR="00266C41" w:rsidRPr="00D26E2F">
              <w:rPr>
                <w:rFonts w:ascii="Courier New" w:hAnsi="Courier New" w:cs="Courier New"/>
                <w:color w:val="0000FF"/>
                <w:sz w:val="16"/>
                <w:szCs w:val="16"/>
                <w:highlight w:val="white"/>
              </w:rPr>
              <w:t>&lt;</w:t>
            </w:r>
            <w:proofErr w:type="spellStart"/>
            <w:r w:rsidR="00266C41" w:rsidRPr="00D26E2F">
              <w:rPr>
                <w:rFonts w:ascii="Courier New" w:hAnsi="Courier New" w:cs="Courier New"/>
                <w:color w:val="800000"/>
                <w:sz w:val="16"/>
                <w:szCs w:val="16"/>
                <w:highlight w:val="white"/>
              </w:rPr>
              <w:t>cbc:Percent</w:t>
            </w:r>
            <w:proofErr w:type="spellEnd"/>
            <w:r w:rsidR="00266C41" w:rsidRPr="00D26E2F">
              <w:rPr>
                <w:rFonts w:ascii="Courier New" w:hAnsi="Courier New" w:cs="Courier New"/>
                <w:color w:val="0000FF"/>
                <w:sz w:val="16"/>
                <w:szCs w:val="16"/>
                <w:highlight w:val="white"/>
              </w:rPr>
              <w:t>&gt;</w:t>
            </w:r>
            <w:r w:rsidR="00266C41" w:rsidRPr="00A808CA">
              <w:rPr>
                <w:rFonts w:ascii="Courier New" w:hAnsi="Courier New" w:cs="Courier New"/>
                <w:bCs/>
                <w:color w:val="000000"/>
                <w:sz w:val="16"/>
                <w:szCs w:val="16"/>
                <w:highlight w:val="white"/>
                <w:rPrChange w:id="764" w:author="Georg Birgisson" w:date="2021-10-12T10:19:00Z">
                  <w:rPr>
                    <w:rFonts w:ascii="Courier New" w:hAnsi="Courier New" w:cs="Courier New"/>
                    <w:b/>
                    <w:color w:val="000000"/>
                    <w:sz w:val="16"/>
                    <w:szCs w:val="16"/>
                    <w:highlight w:val="white"/>
                  </w:rPr>
                </w:rPrChange>
              </w:rPr>
              <w:t>24</w:t>
            </w:r>
            <w:r w:rsidR="00266C41" w:rsidRPr="00D26E2F">
              <w:rPr>
                <w:rFonts w:ascii="Courier New" w:hAnsi="Courier New" w:cs="Courier New"/>
                <w:color w:val="0000FF"/>
                <w:sz w:val="16"/>
                <w:szCs w:val="16"/>
                <w:highlight w:val="white"/>
              </w:rPr>
              <w:t>&lt;/</w:t>
            </w:r>
            <w:proofErr w:type="spellStart"/>
            <w:r w:rsidR="00266C41" w:rsidRPr="00D26E2F">
              <w:rPr>
                <w:rFonts w:ascii="Courier New" w:hAnsi="Courier New" w:cs="Courier New"/>
                <w:color w:val="800000"/>
                <w:sz w:val="16"/>
                <w:szCs w:val="16"/>
                <w:highlight w:val="white"/>
              </w:rPr>
              <w:t>cbc:Percent</w:t>
            </w:r>
            <w:proofErr w:type="spellEnd"/>
            <w:r w:rsidR="00266C41" w:rsidRPr="00D26E2F">
              <w:rPr>
                <w:rFonts w:ascii="Courier New" w:hAnsi="Courier New" w:cs="Courier New"/>
                <w:color w:val="0000FF"/>
                <w:sz w:val="16"/>
                <w:szCs w:val="16"/>
                <w:highlight w:val="white"/>
              </w:rPr>
              <w:t>&gt;</w:t>
            </w:r>
          </w:p>
        </w:tc>
        <w:tc>
          <w:tcPr>
            <w:tcW w:w="1984" w:type="dxa"/>
          </w:tcPr>
          <w:p w14:paraId="36380AD2" w14:textId="77777777"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Skattprósenta</w:t>
            </w:r>
          </w:p>
        </w:tc>
        <w:tc>
          <w:tcPr>
            <w:tcW w:w="851" w:type="dxa"/>
          </w:tcPr>
          <w:p w14:paraId="2525BF9B" w14:textId="0416D23E" w:rsidR="00266C41" w:rsidRPr="00464283" w:rsidRDefault="00AB3709"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952" w:type="dxa"/>
          </w:tcPr>
          <w:p w14:paraId="1F03D87C" w14:textId="30D637C1"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464283">
              <w:rPr>
                <w:rFonts w:ascii="Courier New" w:hAnsi="Courier New" w:cs="Courier New"/>
                <w:color w:val="000000"/>
                <w:sz w:val="16"/>
                <w:szCs w:val="16"/>
              </w:rPr>
              <w:t>BT-119</w:t>
            </w:r>
          </w:p>
        </w:tc>
      </w:tr>
      <w:tr w:rsidR="00266C41" w:rsidRPr="00245FCB" w14:paraId="53BEC45F" w14:textId="77777777" w:rsidTr="00266C41">
        <w:tc>
          <w:tcPr>
            <w:tcW w:w="5699" w:type="dxa"/>
          </w:tcPr>
          <w:p w14:paraId="7303C257" w14:textId="4331DA18" w:rsidR="00266C41" w:rsidRPr="00245FCB" w:rsidRDefault="00245FCB" w:rsidP="00245FCB">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245FCB">
              <w:rPr>
                <w:rFonts w:ascii="Courier New" w:hAnsi="Courier New" w:cs="Courier New"/>
                <w:color w:val="0000FF"/>
                <w:sz w:val="16"/>
                <w:szCs w:val="16"/>
                <w:highlight w:val="white"/>
              </w:rPr>
              <w:t>&lt;</w:t>
            </w:r>
            <w:proofErr w:type="spellStart"/>
            <w:r w:rsidRPr="00245FCB">
              <w:rPr>
                <w:rFonts w:ascii="Courier New" w:hAnsi="Courier New" w:cs="Courier New"/>
                <w:color w:val="800000"/>
                <w:sz w:val="16"/>
                <w:szCs w:val="16"/>
                <w:highlight w:val="white"/>
              </w:rPr>
              <w:t>cbc:TaxExemptionReasonCode</w:t>
            </w:r>
            <w:proofErr w:type="spellEnd"/>
            <w:r w:rsidRPr="00245FCB">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r>
            <w:r w:rsidRPr="00245FCB">
              <w:rPr>
                <w:rFonts w:ascii="Courier New" w:hAnsi="Courier New" w:cs="Courier New"/>
                <w:color w:val="000000"/>
                <w:sz w:val="16"/>
                <w:szCs w:val="16"/>
                <w:highlight w:val="white"/>
              </w:rPr>
              <w:t xml:space="preserve"> </w:t>
            </w:r>
            <w:r>
              <w:rPr>
                <w:rFonts w:ascii="Courier New" w:hAnsi="Courier New" w:cs="Courier New"/>
                <w:color w:val="000000"/>
                <w:sz w:val="16"/>
                <w:szCs w:val="16"/>
                <w:highlight w:val="white"/>
              </w:rPr>
              <w:t xml:space="preserve">     </w:t>
            </w:r>
            <w:del w:id="765" w:author="Georg Birgisson" w:date="2021-10-12T10:22:00Z">
              <w:r w:rsidDel="006D05D6">
                <w:rPr>
                  <w:rFonts w:ascii="Courier New" w:hAnsi="Courier New" w:cs="Courier New"/>
                  <w:color w:val="000000"/>
                  <w:sz w:val="16"/>
                  <w:szCs w:val="16"/>
                  <w:highlight w:val="white"/>
                </w:rPr>
                <w:delText xml:space="preserve">     </w:delText>
              </w:r>
            </w:del>
            <w:r w:rsidRPr="00245FCB">
              <w:rPr>
                <w:rFonts w:ascii="Courier New" w:hAnsi="Courier New" w:cs="Courier New"/>
                <w:color w:val="000000"/>
                <w:sz w:val="16"/>
                <w:szCs w:val="16"/>
                <w:highlight w:val="white"/>
              </w:rPr>
              <w:t xml:space="preserve">AAH Margin </w:t>
            </w:r>
            <w:proofErr w:type="spellStart"/>
            <w:r w:rsidRPr="00245FCB">
              <w:rPr>
                <w:rFonts w:ascii="Courier New" w:hAnsi="Courier New" w:cs="Courier New"/>
                <w:color w:val="000000"/>
                <w:sz w:val="16"/>
                <w:szCs w:val="16"/>
                <w:highlight w:val="white"/>
              </w:rPr>
              <w:t>Scheme</w:t>
            </w:r>
            <w:proofErr w:type="spellEnd"/>
            <w:r w:rsidRPr="00245FCB">
              <w:rPr>
                <w:rFonts w:ascii="Courier New" w:hAnsi="Courier New" w:cs="Courier New"/>
                <w:color w:val="0000FF"/>
                <w:sz w:val="16"/>
                <w:szCs w:val="16"/>
                <w:highlight w:val="white"/>
              </w:rPr>
              <w:t>&lt;/</w:t>
            </w:r>
            <w:proofErr w:type="spellStart"/>
            <w:r w:rsidRPr="00245FCB">
              <w:rPr>
                <w:rFonts w:ascii="Courier New" w:hAnsi="Courier New" w:cs="Courier New"/>
                <w:color w:val="800000"/>
                <w:sz w:val="16"/>
                <w:szCs w:val="16"/>
                <w:highlight w:val="white"/>
              </w:rPr>
              <w:t>cbc:TaxExemptionReasonCode</w:t>
            </w:r>
            <w:proofErr w:type="spellEnd"/>
            <w:r w:rsidRPr="00245FCB">
              <w:rPr>
                <w:rFonts w:ascii="Courier New" w:hAnsi="Courier New" w:cs="Courier New"/>
                <w:color w:val="0000FF"/>
                <w:sz w:val="16"/>
                <w:szCs w:val="16"/>
                <w:highlight w:val="white"/>
              </w:rPr>
              <w:t>&gt;</w:t>
            </w:r>
          </w:p>
        </w:tc>
        <w:tc>
          <w:tcPr>
            <w:tcW w:w="1984" w:type="dxa"/>
          </w:tcPr>
          <w:p w14:paraId="724376C4" w14:textId="77777777" w:rsidR="00266C41" w:rsidRPr="00245FCB"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roofErr w:type="spellStart"/>
            <w:r w:rsidRPr="00245FCB">
              <w:rPr>
                <w:rFonts w:ascii="Courier New" w:hAnsi="Courier New" w:cs="Courier New"/>
                <w:color w:val="000000"/>
                <w:sz w:val="16"/>
                <w:szCs w:val="16"/>
                <w:highlight w:val="white"/>
              </w:rPr>
              <w:t>Kóti</w:t>
            </w:r>
            <w:proofErr w:type="spellEnd"/>
            <w:r w:rsidRPr="00245FCB">
              <w:rPr>
                <w:rFonts w:ascii="Courier New" w:hAnsi="Courier New" w:cs="Courier New"/>
                <w:color w:val="000000"/>
                <w:sz w:val="16"/>
                <w:szCs w:val="16"/>
                <w:highlight w:val="white"/>
              </w:rPr>
              <w:t xml:space="preserve"> undanþágu</w:t>
            </w:r>
          </w:p>
        </w:tc>
        <w:tc>
          <w:tcPr>
            <w:tcW w:w="851" w:type="dxa"/>
          </w:tcPr>
          <w:p w14:paraId="5905BE6B" w14:textId="46CD951D" w:rsidR="00266C41" w:rsidRPr="00245FCB" w:rsidRDefault="00AB3709"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952" w:type="dxa"/>
          </w:tcPr>
          <w:p w14:paraId="21304473" w14:textId="343464A4" w:rsidR="00266C41" w:rsidRPr="00245FCB"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rPr>
            </w:pPr>
            <w:r w:rsidRPr="00245FCB">
              <w:rPr>
                <w:rFonts w:ascii="Courier New" w:hAnsi="Courier New" w:cs="Courier New"/>
                <w:color w:val="000000"/>
                <w:sz w:val="16"/>
                <w:szCs w:val="16"/>
              </w:rPr>
              <w:t>BT-121</w:t>
            </w:r>
          </w:p>
        </w:tc>
      </w:tr>
      <w:tr w:rsidR="00266C41" w:rsidRPr="00245FCB" w14:paraId="44FA96DC" w14:textId="77777777" w:rsidTr="00266C41">
        <w:tc>
          <w:tcPr>
            <w:tcW w:w="5699" w:type="dxa"/>
          </w:tcPr>
          <w:p w14:paraId="58804D1F" w14:textId="3A3D74F8" w:rsidR="00245FCB" w:rsidRPr="00245FCB" w:rsidRDefault="00245FCB" w:rsidP="00245FCB">
            <w:pPr>
              <w:tabs>
                <w:tab w:val="left" w:pos="284"/>
                <w:tab w:val="left" w:pos="567"/>
                <w:tab w:val="left" w:pos="851"/>
                <w:tab w:val="left" w:pos="1134"/>
              </w:tabs>
              <w:autoSpaceDE w:val="0"/>
              <w:autoSpaceDN w:val="0"/>
              <w:adjustRightInd w:val="0"/>
              <w:rPr>
                <w:rFonts w:ascii="Courier New" w:hAnsi="Courier New" w:cs="Courier New"/>
                <w:color w:val="000000"/>
                <w:sz w:val="16"/>
                <w:szCs w:val="16"/>
              </w:rPr>
            </w:pPr>
            <w:r w:rsidRPr="00F95EF2">
              <w:rPr>
                <w:rFonts w:ascii="Courier New" w:hAnsi="Courier New" w:cs="Courier New"/>
                <w:color w:val="000000"/>
                <w:sz w:val="16"/>
                <w:szCs w:val="16"/>
              </w:rPr>
              <w:t xml:space="preserve">      </w:t>
            </w:r>
            <w:r w:rsidRPr="00245FCB">
              <w:rPr>
                <w:rFonts w:ascii="Courier New" w:hAnsi="Courier New" w:cs="Courier New"/>
                <w:color w:val="0000FF"/>
                <w:sz w:val="16"/>
                <w:szCs w:val="16"/>
                <w:highlight w:val="white"/>
              </w:rPr>
              <w:t>&lt;</w:t>
            </w:r>
            <w:proofErr w:type="spellStart"/>
            <w:r w:rsidRPr="00245FCB">
              <w:rPr>
                <w:rFonts w:ascii="Courier New" w:hAnsi="Courier New" w:cs="Courier New"/>
                <w:color w:val="800000"/>
                <w:sz w:val="16"/>
                <w:szCs w:val="16"/>
                <w:highlight w:val="white"/>
              </w:rPr>
              <w:t>cbc:TaxExemptionReason</w:t>
            </w:r>
            <w:proofErr w:type="spellEnd"/>
            <w:r w:rsidRPr="00245FCB">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t xml:space="preserve">      </w:t>
            </w:r>
            <w:del w:id="766" w:author="Georg Birgisson" w:date="2021-10-12T10:22:00Z">
              <w:r w:rsidDel="006D05D6">
                <w:rPr>
                  <w:rFonts w:ascii="Courier New" w:hAnsi="Courier New" w:cs="Courier New"/>
                  <w:color w:val="0000FF"/>
                  <w:sz w:val="16"/>
                  <w:szCs w:val="16"/>
                  <w:highlight w:val="white"/>
                </w:rPr>
                <w:delText xml:space="preserve">   </w:delText>
              </w:r>
            </w:del>
            <w:del w:id="767" w:author="Georg Birgisson" w:date="2021-10-12T10:23:00Z">
              <w:r w:rsidDel="006D05D6">
                <w:rPr>
                  <w:rFonts w:ascii="Courier New" w:hAnsi="Courier New" w:cs="Courier New"/>
                  <w:color w:val="0000FF"/>
                  <w:sz w:val="16"/>
                  <w:szCs w:val="16"/>
                  <w:highlight w:val="white"/>
                </w:rPr>
                <w:delText xml:space="preserve">   </w:delText>
              </w:r>
            </w:del>
            <w:r w:rsidRPr="00245FCB">
              <w:rPr>
                <w:rFonts w:ascii="Courier New" w:hAnsi="Courier New" w:cs="Courier New"/>
                <w:color w:val="000000"/>
                <w:sz w:val="16"/>
                <w:szCs w:val="16"/>
                <w:highlight w:val="white"/>
              </w:rPr>
              <w:t>Notuð vara</w:t>
            </w:r>
            <w:r w:rsidRPr="00245FCB">
              <w:rPr>
                <w:rFonts w:ascii="Courier New" w:hAnsi="Courier New" w:cs="Courier New"/>
                <w:color w:val="0000FF"/>
                <w:sz w:val="16"/>
                <w:szCs w:val="16"/>
                <w:highlight w:val="white"/>
              </w:rPr>
              <w:t>&lt;/</w:t>
            </w:r>
            <w:proofErr w:type="spellStart"/>
            <w:r w:rsidRPr="00245FCB">
              <w:rPr>
                <w:rFonts w:ascii="Courier New" w:hAnsi="Courier New" w:cs="Courier New"/>
                <w:color w:val="800000"/>
                <w:sz w:val="16"/>
                <w:szCs w:val="16"/>
                <w:highlight w:val="white"/>
              </w:rPr>
              <w:t>cbc:TaxExemptionReason</w:t>
            </w:r>
            <w:proofErr w:type="spellEnd"/>
            <w:r w:rsidRPr="00245FCB">
              <w:rPr>
                <w:rFonts w:ascii="Courier New" w:hAnsi="Courier New" w:cs="Courier New"/>
                <w:color w:val="0000FF"/>
                <w:sz w:val="16"/>
                <w:szCs w:val="16"/>
                <w:highlight w:val="white"/>
              </w:rPr>
              <w:t>&gt;</w:t>
            </w:r>
          </w:p>
        </w:tc>
        <w:tc>
          <w:tcPr>
            <w:tcW w:w="1984" w:type="dxa"/>
          </w:tcPr>
          <w:p w14:paraId="4D1B8B95" w14:textId="77777777" w:rsidR="00266C41" w:rsidRPr="00245FCB"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245FCB">
              <w:rPr>
                <w:rFonts w:ascii="Courier New" w:hAnsi="Courier New" w:cs="Courier New"/>
                <w:color w:val="000000"/>
                <w:sz w:val="16"/>
                <w:szCs w:val="16"/>
                <w:highlight w:val="white"/>
              </w:rPr>
              <w:t>Skýring undanþágu</w:t>
            </w:r>
          </w:p>
        </w:tc>
        <w:tc>
          <w:tcPr>
            <w:tcW w:w="851" w:type="dxa"/>
          </w:tcPr>
          <w:p w14:paraId="25F9DD43" w14:textId="6F8F0429" w:rsidR="00266C41" w:rsidRPr="00245FCB" w:rsidRDefault="00AB3709"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952" w:type="dxa"/>
          </w:tcPr>
          <w:p w14:paraId="34C6AD7E" w14:textId="4C66FCB7" w:rsidR="00266C41" w:rsidRPr="00245FCB"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rPr>
            </w:pPr>
            <w:r w:rsidRPr="00245FCB">
              <w:rPr>
                <w:rFonts w:ascii="Courier New" w:hAnsi="Courier New" w:cs="Courier New"/>
                <w:color w:val="000000"/>
                <w:sz w:val="16"/>
                <w:szCs w:val="16"/>
              </w:rPr>
              <w:t>BT-120</w:t>
            </w:r>
          </w:p>
        </w:tc>
      </w:tr>
      <w:tr w:rsidR="00266C41" w:rsidRPr="00D26E2F" w14:paraId="23AC0AF2" w14:textId="77777777" w:rsidTr="00266C41">
        <w:tc>
          <w:tcPr>
            <w:tcW w:w="5699" w:type="dxa"/>
          </w:tcPr>
          <w:p w14:paraId="5C7A58D3" w14:textId="68B531A1" w:rsidR="00266C41" w:rsidRPr="00D26E2F" w:rsidRDefault="00245FCB"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F95EF2">
              <w:rPr>
                <w:rFonts w:ascii="Courier New" w:hAnsi="Courier New" w:cs="Courier New"/>
                <w:color w:val="000000"/>
                <w:sz w:val="16"/>
                <w:szCs w:val="16"/>
              </w:rPr>
              <w:t xml:space="preserve">      </w:t>
            </w:r>
            <w:r w:rsidR="00266C41" w:rsidRPr="00D26E2F">
              <w:rPr>
                <w:rFonts w:ascii="Courier New" w:hAnsi="Courier New" w:cs="Courier New"/>
                <w:color w:val="0000FF"/>
                <w:sz w:val="16"/>
                <w:szCs w:val="16"/>
                <w:highlight w:val="white"/>
              </w:rPr>
              <w:t>&lt;</w:t>
            </w:r>
            <w:proofErr w:type="spellStart"/>
            <w:r w:rsidR="00266C41" w:rsidRPr="00D26E2F">
              <w:rPr>
                <w:rFonts w:ascii="Courier New" w:hAnsi="Courier New" w:cs="Courier New"/>
                <w:color w:val="800000"/>
                <w:sz w:val="16"/>
                <w:szCs w:val="16"/>
                <w:highlight w:val="white"/>
              </w:rPr>
              <w:t>cac:TaxScheme</w:t>
            </w:r>
            <w:proofErr w:type="spellEnd"/>
            <w:r w:rsidR="00266C41" w:rsidRPr="00D26E2F">
              <w:rPr>
                <w:rFonts w:ascii="Courier New" w:hAnsi="Courier New" w:cs="Courier New"/>
                <w:color w:val="0000FF"/>
                <w:sz w:val="16"/>
                <w:szCs w:val="16"/>
                <w:highlight w:val="white"/>
              </w:rPr>
              <w:t>&gt;</w:t>
            </w:r>
          </w:p>
        </w:tc>
        <w:tc>
          <w:tcPr>
            <w:tcW w:w="1984" w:type="dxa"/>
          </w:tcPr>
          <w:p w14:paraId="5CAE8DDD" w14:textId="77777777"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c>
        <w:tc>
          <w:tcPr>
            <w:tcW w:w="851" w:type="dxa"/>
          </w:tcPr>
          <w:p w14:paraId="00979D4C" w14:textId="79B794D3" w:rsidR="00266C41" w:rsidRPr="00D26E2F" w:rsidRDefault="00FB7D82"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1..1</w:t>
            </w:r>
          </w:p>
        </w:tc>
        <w:tc>
          <w:tcPr>
            <w:tcW w:w="952" w:type="dxa"/>
          </w:tcPr>
          <w:p w14:paraId="2F8530C0" w14:textId="7DAA1293"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c>
      </w:tr>
      <w:tr w:rsidR="00266C41" w:rsidRPr="00D26E2F" w14:paraId="457EA119" w14:textId="77777777" w:rsidTr="00266C41">
        <w:tc>
          <w:tcPr>
            <w:tcW w:w="5699" w:type="dxa"/>
          </w:tcPr>
          <w:p w14:paraId="1A2CAD8C" w14:textId="76D78D0F" w:rsidR="00266C41" w:rsidRPr="00D26E2F" w:rsidRDefault="00245FCB"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F95EF2">
              <w:rPr>
                <w:rFonts w:ascii="Courier New" w:hAnsi="Courier New" w:cs="Courier New"/>
                <w:color w:val="000000"/>
                <w:sz w:val="16"/>
                <w:szCs w:val="16"/>
              </w:rPr>
              <w:t xml:space="preserve">         </w:t>
            </w:r>
            <w:r w:rsidR="00266C41" w:rsidRPr="00D26E2F">
              <w:rPr>
                <w:rFonts w:ascii="Courier New" w:hAnsi="Courier New" w:cs="Courier New"/>
                <w:color w:val="0000FF"/>
                <w:sz w:val="16"/>
                <w:szCs w:val="16"/>
                <w:highlight w:val="white"/>
              </w:rPr>
              <w:t>&lt;</w:t>
            </w:r>
            <w:proofErr w:type="spellStart"/>
            <w:r w:rsidR="00266C41" w:rsidRPr="00D26E2F">
              <w:rPr>
                <w:rFonts w:ascii="Courier New" w:hAnsi="Courier New" w:cs="Courier New"/>
                <w:color w:val="800000"/>
                <w:sz w:val="16"/>
                <w:szCs w:val="16"/>
                <w:highlight w:val="white"/>
              </w:rPr>
              <w:t>cbc:ID</w:t>
            </w:r>
            <w:proofErr w:type="spellEnd"/>
            <w:r w:rsidR="00266C41" w:rsidRPr="00D26E2F">
              <w:rPr>
                <w:rFonts w:ascii="Courier New" w:hAnsi="Courier New" w:cs="Courier New"/>
                <w:color w:val="0000FF"/>
                <w:sz w:val="16"/>
                <w:szCs w:val="16"/>
                <w:highlight w:val="white"/>
              </w:rPr>
              <w:t>&gt;</w:t>
            </w:r>
            <w:r w:rsidR="00266C41" w:rsidRPr="00A808CA">
              <w:rPr>
                <w:rFonts w:ascii="Courier New" w:hAnsi="Courier New" w:cs="Courier New"/>
                <w:bCs/>
                <w:color w:val="000000"/>
                <w:sz w:val="16"/>
                <w:szCs w:val="16"/>
                <w:highlight w:val="white"/>
                <w:rPrChange w:id="768" w:author="Georg Birgisson" w:date="2021-10-12T10:19:00Z">
                  <w:rPr>
                    <w:rFonts w:ascii="Courier New" w:hAnsi="Courier New" w:cs="Courier New"/>
                    <w:b/>
                    <w:color w:val="000000"/>
                    <w:sz w:val="16"/>
                    <w:szCs w:val="16"/>
                    <w:highlight w:val="white"/>
                  </w:rPr>
                </w:rPrChange>
              </w:rPr>
              <w:t>VAT</w:t>
            </w:r>
            <w:r w:rsidR="00266C41" w:rsidRPr="00D26E2F">
              <w:rPr>
                <w:rFonts w:ascii="Courier New" w:hAnsi="Courier New" w:cs="Courier New"/>
                <w:color w:val="0000FF"/>
                <w:sz w:val="16"/>
                <w:szCs w:val="16"/>
                <w:highlight w:val="white"/>
              </w:rPr>
              <w:t>&lt;/</w:t>
            </w:r>
            <w:proofErr w:type="spellStart"/>
            <w:r w:rsidR="00266C41" w:rsidRPr="00D26E2F">
              <w:rPr>
                <w:rFonts w:ascii="Courier New" w:hAnsi="Courier New" w:cs="Courier New"/>
                <w:color w:val="800000"/>
                <w:sz w:val="16"/>
                <w:szCs w:val="16"/>
                <w:highlight w:val="white"/>
              </w:rPr>
              <w:t>cbc:ID</w:t>
            </w:r>
            <w:proofErr w:type="spellEnd"/>
            <w:r w:rsidR="00266C41" w:rsidRPr="00D26E2F">
              <w:rPr>
                <w:rFonts w:ascii="Courier New" w:hAnsi="Courier New" w:cs="Courier New"/>
                <w:color w:val="0000FF"/>
                <w:sz w:val="16"/>
                <w:szCs w:val="16"/>
                <w:highlight w:val="white"/>
              </w:rPr>
              <w:t>&gt;</w:t>
            </w:r>
          </w:p>
        </w:tc>
        <w:tc>
          <w:tcPr>
            <w:tcW w:w="1984" w:type="dxa"/>
          </w:tcPr>
          <w:p w14:paraId="3F0AA036" w14:textId="77777777"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Tegund skatts</w:t>
            </w:r>
          </w:p>
        </w:tc>
        <w:tc>
          <w:tcPr>
            <w:tcW w:w="851" w:type="dxa"/>
          </w:tcPr>
          <w:p w14:paraId="0FE5B564" w14:textId="7FE04788" w:rsidR="00266C41" w:rsidRDefault="00FB7D82"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1..1</w:t>
            </w:r>
          </w:p>
        </w:tc>
        <w:tc>
          <w:tcPr>
            <w:tcW w:w="952" w:type="dxa"/>
          </w:tcPr>
          <w:p w14:paraId="15B114FB" w14:textId="2EB363DF"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c>
      </w:tr>
      <w:tr w:rsidR="00266C41" w:rsidRPr="00D26E2F" w14:paraId="586752EC" w14:textId="77777777" w:rsidTr="00266C41">
        <w:tc>
          <w:tcPr>
            <w:tcW w:w="5699" w:type="dxa"/>
          </w:tcPr>
          <w:p w14:paraId="25F7139A" w14:textId="28357DC9" w:rsidR="00266C41" w:rsidRPr="00D26E2F" w:rsidRDefault="00245FCB"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F95EF2">
              <w:rPr>
                <w:rFonts w:ascii="Courier New" w:hAnsi="Courier New" w:cs="Courier New"/>
                <w:color w:val="000000"/>
                <w:sz w:val="16"/>
                <w:szCs w:val="16"/>
              </w:rPr>
              <w:t xml:space="preserve">      </w:t>
            </w:r>
            <w:r w:rsidR="00266C41" w:rsidRPr="00D26E2F">
              <w:rPr>
                <w:rFonts w:ascii="Courier New" w:hAnsi="Courier New" w:cs="Courier New"/>
                <w:color w:val="0000FF"/>
                <w:sz w:val="16"/>
                <w:szCs w:val="16"/>
                <w:highlight w:val="white"/>
              </w:rPr>
              <w:t>&lt;/</w:t>
            </w:r>
            <w:proofErr w:type="spellStart"/>
            <w:r w:rsidR="00266C41" w:rsidRPr="00D26E2F">
              <w:rPr>
                <w:rFonts w:ascii="Courier New" w:hAnsi="Courier New" w:cs="Courier New"/>
                <w:color w:val="800000"/>
                <w:sz w:val="16"/>
                <w:szCs w:val="16"/>
                <w:highlight w:val="white"/>
              </w:rPr>
              <w:t>cac:TaxScheme</w:t>
            </w:r>
            <w:proofErr w:type="spellEnd"/>
            <w:r w:rsidR="00266C41" w:rsidRPr="00D26E2F">
              <w:rPr>
                <w:rFonts w:ascii="Courier New" w:hAnsi="Courier New" w:cs="Courier New"/>
                <w:color w:val="0000FF"/>
                <w:sz w:val="16"/>
                <w:szCs w:val="16"/>
                <w:highlight w:val="white"/>
              </w:rPr>
              <w:t>&gt;</w:t>
            </w:r>
          </w:p>
        </w:tc>
        <w:tc>
          <w:tcPr>
            <w:tcW w:w="1984" w:type="dxa"/>
          </w:tcPr>
          <w:p w14:paraId="12B7B46B" w14:textId="77777777"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c>
        <w:tc>
          <w:tcPr>
            <w:tcW w:w="851" w:type="dxa"/>
          </w:tcPr>
          <w:p w14:paraId="2F8EE539" w14:textId="77777777"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c>
        <w:tc>
          <w:tcPr>
            <w:tcW w:w="952" w:type="dxa"/>
          </w:tcPr>
          <w:p w14:paraId="2C912C90" w14:textId="7A6C809C"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c>
      </w:tr>
      <w:tr w:rsidR="00266C41" w:rsidRPr="00D26E2F" w14:paraId="6212DD26" w14:textId="77777777" w:rsidTr="00266C41">
        <w:tc>
          <w:tcPr>
            <w:tcW w:w="5699" w:type="dxa"/>
          </w:tcPr>
          <w:p w14:paraId="0EE513EF" w14:textId="766208D2" w:rsidR="00266C41" w:rsidRPr="00D26E2F" w:rsidRDefault="00245FCB"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F95EF2">
              <w:rPr>
                <w:rFonts w:ascii="Courier New" w:hAnsi="Courier New" w:cs="Courier New"/>
                <w:color w:val="000000"/>
                <w:sz w:val="16"/>
                <w:szCs w:val="16"/>
              </w:rPr>
              <w:t xml:space="preserve">   </w:t>
            </w:r>
            <w:r w:rsidR="00266C41" w:rsidRPr="00D26E2F">
              <w:rPr>
                <w:rFonts w:ascii="Courier New" w:hAnsi="Courier New" w:cs="Courier New"/>
                <w:color w:val="0000FF"/>
                <w:sz w:val="16"/>
                <w:szCs w:val="16"/>
                <w:highlight w:val="white"/>
              </w:rPr>
              <w:t>&lt;/</w:t>
            </w:r>
            <w:proofErr w:type="spellStart"/>
            <w:r w:rsidR="00266C41" w:rsidRPr="00D26E2F">
              <w:rPr>
                <w:rFonts w:ascii="Courier New" w:hAnsi="Courier New" w:cs="Courier New"/>
                <w:color w:val="800000"/>
                <w:sz w:val="16"/>
                <w:szCs w:val="16"/>
                <w:highlight w:val="white"/>
              </w:rPr>
              <w:t>cac:TaxCategory</w:t>
            </w:r>
            <w:proofErr w:type="spellEnd"/>
            <w:r w:rsidR="00266C41" w:rsidRPr="00D26E2F">
              <w:rPr>
                <w:rFonts w:ascii="Courier New" w:hAnsi="Courier New" w:cs="Courier New"/>
                <w:color w:val="0000FF"/>
                <w:sz w:val="16"/>
                <w:szCs w:val="16"/>
                <w:highlight w:val="white"/>
              </w:rPr>
              <w:t>&gt;</w:t>
            </w:r>
          </w:p>
        </w:tc>
        <w:tc>
          <w:tcPr>
            <w:tcW w:w="1984" w:type="dxa"/>
          </w:tcPr>
          <w:p w14:paraId="053A7665" w14:textId="77777777"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c>
        <w:tc>
          <w:tcPr>
            <w:tcW w:w="851" w:type="dxa"/>
          </w:tcPr>
          <w:p w14:paraId="4C1F5A47" w14:textId="77777777"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c>
        <w:tc>
          <w:tcPr>
            <w:tcW w:w="952" w:type="dxa"/>
          </w:tcPr>
          <w:p w14:paraId="2EDCA781" w14:textId="17FC7BA0"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c>
      </w:tr>
      <w:tr w:rsidR="00266C41" w:rsidRPr="00D26E2F" w14:paraId="68B629A0" w14:textId="77777777" w:rsidTr="00266C41">
        <w:tc>
          <w:tcPr>
            <w:tcW w:w="5699" w:type="dxa"/>
          </w:tcPr>
          <w:p w14:paraId="08BADA1E" w14:textId="244EE395"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cac:TaxSubtotal</w:t>
            </w:r>
            <w:proofErr w:type="spellEnd"/>
            <w:r w:rsidRPr="00D26E2F">
              <w:rPr>
                <w:rFonts w:ascii="Courier New" w:hAnsi="Courier New" w:cs="Courier New"/>
                <w:color w:val="0000FF"/>
                <w:sz w:val="16"/>
                <w:szCs w:val="16"/>
                <w:highlight w:val="white"/>
              </w:rPr>
              <w:t>&gt;</w:t>
            </w:r>
          </w:p>
        </w:tc>
        <w:tc>
          <w:tcPr>
            <w:tcW w:w="1984" w:type="dxa"/>
          </w:tcPr>
          <w:p w14:paraId="034E662D" w14:textId="77777777"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c>
        <w:tc>
          <w:tcPr>
            <w:tcW w:w="851" w:type="dxa"/>
          </w:tcPr>
          <w:p w14:paraId="0031212E" w14:textId="77777777"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c>
        <w:tc>
          <w:tcPr>
            <w:tcW w:w="952" w:type="dxa"/>
          </w:tcPr>
          <w:p w14:paraId="71B28571" w14:textId="69D735A0"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c>
      </w:tr>
    </w:tbl>
    <w:p w14:paraId="44845AAE" w14:textId="77777777" w:rsidR="00BE6CB6" w:rsidRDefault="00BE6CB6" w:rsidP="00DD76FE">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503"/>
        <w:gridCol w:w="1127"/>
      </w:tblGrid>
      <w:tr w:rsidR="00BE6CB6" w:rsidRPr="00245FCB" w14:paraId="389407B9" w14:textId="77777777" w:rsidTr="00DD76FE">
        <w:tc>
          <w:tcPr>
            <w:tcW w:w="4106" w:type="dxa"/>
          </w:tcPr>
          <w:p w14:paraId="24979097" w14:textId="7816A55C" w:rsidR="00BE6CB6" w:rsidRPr="00245FCB" w:rsidRDefault="0031369C" w:rsidP="00245FCB">
            <w:pPr>
              <w:tabs>
                <w:tab w:val="left" w:pos="284"/>
                <w:tab w:val="left" w:pos="567"/>
              </w:tabs>
              <w:autoSpaceDE w:val="0"/>
              <w:autoSpaceDN w:val="0"/>
              <w:adjustRightInd w:val="0"/>
              <w:rPr>
                <w:rFonts w:ascii="Courier New" w:hAnsi="Courier New" w:cs="Courier New"/>
                <w:b/>
                <w:color w:val="000000"/>
                <w:sz w:val="16"/>
                <w:szCs w:val="16"/>
                <w:highlight w:val="white"/>
              </w:rPr>
            </w:pPr>
            <w:r>
              <w:rPr>
                <w:rFonts w:ascii="Courier New" w:hAnsi="Courier New" w:cs="Courier New"/>
                <w:b/>
                <w:color w:val="000000"/>
                <w:sz w:val="16"/>
                <w:szCs w:val="16"/>
                <w:highlight w:val="white"/>
              </w:rPr>
              <w:lastRenderedPageBreak/>
              <w:t>Forsenda</w:t>
            </w:r>
          </w:p>
        </w:tc>
        <w:tc>
          <w:tcPr>
            <w:tcW w:w="4503" w:type="dxa"/>
          </w:tcPr>
          <w:p w14:paraId="6592C05A" w14:textId="77777777" w:rsidR="00BE6CB6" w:rsidRPr="00245FCB" w:rsidRDefault="00BE6CB6" w:rsidP="00245FCB">
            <w:pPr>
              <w:tabs>
                <w:tab w:val="left" w:pos="284"/>
                <w:tab w:val="left" w:pos="567"/>
              </w:tabs>
              <w:autoSpaceDE w:val="0"/>
              <w:autoSpaceDN w:val="0"/>
              <w:adjustRightInd w:val="0"/>
              <w:rPr>
                <w:rFonts w:ascii="Courier New" w:hAnsi="Courier New" w:cs="Courier New"/>
                <w:b/>
                <w:color w:val="000000"/>
                <w:sz w:val="16"/>
                <w:szCs w:val="16"/>
                <w:highlight w:val="white"/>
              </w:rPr>
            </w:pPr>
            <w:r w:rsidRPr="00245FCB">
              <w:rPr>
                <w:rFonts w:ascii="Courier New" w:hAnsi="Courier New" w:cs="Courier New"/>
                <w:b/>
                <w:color w:val="000000"/>
                <w:sz w:val="16"/>
                <w:szCs w:val="16"/>
                <w:highlight w:val="white"/>
              </w:rPr>
              <w:t>Útreikningur</w:t>
            </w:r>
          </w:p>
        </w:tc>
        <w:tc>
          <w:tcPr>
            <w:tcW w:w="1127" w:type="dxa"/>
          </w:tcPr>
          <w:p w14:paraId="49EA322F" w14:textId="279D0ED1" w:rsidR="00BE6CB6" w:rsidRPr="00245FCB" w:rsidRDefault="00245FCB" w:rsidP="00245FCB">
            <w:pPr>
              <w:tabs>
                <w:tab w:val="left" w:pos="284"/>
                <w:tab w:val="left" w:pos="567"/>
              </w:tabs>
              <w:autoSpaceDE w:val="0"/>
              <w:autoSpaceDN w:val="0"/>
              <w:adjustRightInd w:val="0"/>
              <w:rPr>
                <w:rFonts w:ascii="Courier New" w:hAnsi="Courier New" w:cs="Courier New"/>
                <w:b/>
                <w:color w:val="000000"/>
                <w:sz w:val="16"/>
                <w:szCs w:val="16"/>
                <w:highlight w:val="white"/>
              </w:rPr>
            </w:pPr>
            <w:r>
              <w:rPr>
                <w:rFonts w:ascii="Courier New" w:hAnsi="Courier New" w:cs="Courier New"/>
                <w:b/>
                <w:color w:val="000000"/>
                <w:sz w:val="16"/>
                <w:szCs w:val="16"/>
                <w:highlight w:val="white"/>
              </w:rPr>
              <w:t>Kenni reglu</w:t>
            </w:r>
          </w:p>
        </w:tc>
      </w:tr>
      <w:tr w:rsidR="00BE6CB6" w14:paraId="6014849E" w14:textId="77777777" w:rsidTr="00DD76FE">
        <w:tc>
          <w:tcPr>
            <w:tcW w:w="4106" w:type="dxa"/>
          </w:tcPr>
          <w:p w14:paraId="21F90519" w14:textId="77777777" w:rsidR="00BE6CB6" w:rsidRDefault="00BE6CB6" w:rsidP="0041151B">
            <w:pPr>
              <w:pStyle w:val="BodyText"/>
              <w:rPr>
                <w:rFonts w:ascii="Courier New" w:hAnsi="Courier New" w:cs="Courier New"/>
              </w:rPr>
            </w:pPr>
            <w:proofErr w:type="spellStart"/>
            <w:r w:rsidRPr="0012044F">
              <w:rPr>
                <w:rFonts w:ascii="Courier New" w:hAnsi="Courier New" w:cs="Courier New"/>
              </w:rPr>
              <w:t>cac:TaxCategory</w:t>
            </w:r>
            <w:proofErr w:type="spellEnd"/>
            <w:r w:rsidRPr="0012044F">
              <w:rPr>
                <w:rFonts w:ascii="Courier New" w:hAnsi="Courier New" w:cs="Courier New"/>
              </w:rPr>
              <w:t>/</w:t>
            </w:r>
            <w:proofErr w:type="spellStart"/>
            <w:r w:rsidRPr="0012044F">
              <w:rPr>
                <w:rFonts w:ascii="Courier New" w:hAnsi="Courier New" w:cs="Courier New"/>
              </w:rPr>
              <w:t>cbc:ID</w:t>
            </w:r>
            <w:proofErr w:type="spellEnd"/>
            <w:r w:rsidRPr="0012044F">
              <w:rPr>
                <w:rFonts w:ascii="Courier New" w:hAnsi="Courier New" w:cs="Courier New"/>
              </w:rPr>
              <w:t xml:space="preserve"> </w:t>
            </w:r>
            <w:r>
              <w:rPr>
                <w:rFonts w:ascii="Courier New" w:hAnsi="Courier New" w:cs="Courier New"/>
              </w:rPr>
              <w:t>= S</w:t>
            </w:r>
          </w:p>
          <w:p w14:paraId="69454F18" w14:textId="087CB2D4" w:rsidR="00BE6CB6" w:rsidRDefault="00BE6CB6" w:rsidP="0041151B">
            <w:pPr>
              <w:pStyle w:val="BodyText"/>
              <w:rPr>
                <w:rFonts w:ascii="Courier New" w:hAnsi="Courier New" w:cs="Courier New"/>
              </w:rPr>
            </w:pPr>
          </w:p>
        </w:tc>
        <w:tc>
          <w:tcPr>
            <w:tcW w:w="4503" w:type="dxa"/>
          </w:tcPr>
          <w:p w14:paraId="22F842B5" w14:textId="51F911BF" w:rsidR="00BE6CB6" w:rsidRDefault="0031369C" w:rsidP="0041151B">
            <w:pPr>
              <w:pStyle w:val="BodyText"/>
              <w:rPr>
                <w:rFonts w:ascii="Courier New" w:hAnsi="Courier New" w:cs="Courier New"/>
              </w:rPr>
            </w:pPr>
            <w:proofErr w:type="spellStart"/>
            <w:r w:rsidRPr="002D562C">
              <w:rPr>
                <w:rFonts w:ascii="Courier New" w:hAnsi="Courier New" w:cs="Courier New"/>
              </w:rPr>
              <w:t>cac:TaxSubtotal</w:t>
            </w:r>
            <w:proofErr w:type="spellEnd"/>
            <w:r w:rsidRPr="002D562C">
              <w:rPr>
                <w:rFonts w:ascii="Courier New" w:hAnsi="Courier New" w:cs="Courier New"/>
              </w:rPr>
              <w:t>/</w:t>
            </w:r>
            <w:proofErr w:type="spellStart"/>
            <w:r w:rsidRPr="002D562C">
              <w:rPr>
                <w:rFonts w:ascii="Courier New" w:hAnsi="Courier New" w:cs="Courier New"/>
              </w:rPr>
              <w:t>cbc:TaxAmount</w:t>
            </w:r>
            <w:proofErr w:type="spellEnd"/>
            <w:r>
              <w:rPr>
                <w:rFonts w:ascii="Courier New" w:hAnsi="Courier New" w:cs="Courier New"/>
              </w:rPr>
              <w:t xml:space="preserve"> =</w:t>
            </w:r>
            <w:r>
              <w:rPr>
                <w:rFonts w:ascii="Courier New" w:hAnsi="Courier New" w:cs="Courier New"/>
              </w:rPr>
              <w:br/>
            </w:r>
            <w:r>
              <w:rPr>
                <w:rFonts w:ascii="Courier New" w:hAnsi="Courier New" w:cs="Courier New"/>
              </w:rPr>
              <w:br/>
            </w:r>
            <w:proofErr w:type="spellStart"/>
            <w:r w:rsidR="00BE6CB6" w:rsidRPr="002D562C">
              <w:rPr>
                <w:rFonts w:ascii="Courier New" w:hAnsi="Courier New" w:cs="Courier New"/>
              </w:rPr>
              <w:t>cac:TaxSubtotal</w:t>
            </w:r>
            <w:proofErr w:type="spellEnd"/>
            <w:r w:rsidR="00BE6CB6" w:rsidRPr="002D562C">
              <w:rPr>
                <w:rFonts w:ascii="Courier New" w:hAnsi="Courier New" w:cs="Courier New"/>
              </w:rPr>
              <w:t>/</w:t>
            </w:r>
            <w:proofErr w:type="spellStart"/>
            <w:r w:rsidR="00BE6CB6" w:rsidRPr="002D562C">
              <w:rPr>
                <w:rFonts w:ascii="Courier New" w:hAnsi="Courier New" w:cs="Courier New"/>
              </w:rPr>
              <w:t>cbc:TaxableAmount</w:t>
            </w:r>
            <w:proofErr w:type="spellEnd"/>
            <w:r w:rsidR="00BE6CB6">
              <w:rPr>
                <w:rFonts w:ascii="Courier New" w:hAnsi="Courier New" w:cs="Courier New"/>
              </w:rPr>
              <w:br/>
              <w:t xml:space="preserve">* </w:t>
            </w:r>
            <w:proofErr w:type="spellStart"/>
            <w:r w:rsidR="00BE6CB6" w:rsidRPr="002D562C">
              <w:rPr>
                <w:rFonts w:ascii="Courier New" w:hAnsi="Courier New" w:cs="Courier New"/>
              </w:rPr>
              <w:t>cac:TaxCategory</w:t>
            </w:r>
            <w:proofErr w:type="spellEnd"/>
            <w:r w:rsidR="00BE6CB6" w:rsidRPr="002D562C">
              <w:rPr>
                <w:rFonts w:ascii="Courier New" w:hAnsi="Courier New" w:cs="Courier New"/>
              </w:rPr>
              <w:t>/</w:t>
            </w:r>
            <w:proofErr w:type="spellStart"/>
            <w:r w:rsidR="00BE6CB6" w:rsidRPr="002D562C">
              <w:rPr>
                <w:rFonts w:ascii="Courier New" w:hAnsi="Courier New" w:cs="Courier New"/>
              </w:rPr>
              <w:t>cbc:Precent</w:t>
            </w:r>
            <w:proofErr w:type="spellEnd"/>
            <w:r w:rsidR="00BE6CB6">
              <w:rPr>
                <w:rFonts w:ascii="Courier New" w:hAnsi="Courier New" w:cs="Courier New"/>
              </w:rPr>
              <w:br/>
              <w:t>/ 100</w:t>
            </w:r>
          </w:p>
        </w:tc>
        <w:tc>
          <w:tcPr>
            <w:tcW w:w="1127" w:type="dxa"/>
          </w:tcPr>
          <w:p w14:paraId="2923DE51" w14:textId="77777777" w:rsidR="00BE6CB6" w:rsidRDefault="00BE6CB6" w:rsidP="0041151B">
            <w:pPr>
              <w:pStyle w:val="BodyText"/>
            </w:pPr>
            <w:r w:rsidRPr="0092429C">
              <w:rPr>
                <w:rFonts w:ascii="Courier New" w:hAnsi="Courier New" w:cs="Courier New"/>
              </w:rPr>
              <w:t>BR-S-9</w:t>
            </w:r>
          </w:p>
        </w:tc>
      </w:tr>
      <w:tr w:rsidR="00BE6CB6" w14:paraId="09370619" w14:textId="77777777" w:rsidTr="00DD76FE">
        <w:tc>
          <w:tcPr>
            <w:tcW w:w="4106" w:type="dxa"/>
          </w:tcPr>
          <w:p w14:paraId="0E308E46" w14:textId="77777777" w:rsidR="00BE6CB6" w:rsidRDefault="00BE6CB6" w:rsidP="0041151B">
            <w:pPr>
              <w:pStyle w:val="BodyText"/>
              <w:rPr>
                <w:rFonts w:ascii="Courier New" w:hAnsi="Courier New" w:cs="Courier New"/>
              </w:rPr>
            </w:pPr>
            <w:proofErr w:type="spellStart"/>
            <w:r w:rsidRPr="0012044F">
              <w:rPr>
                <w:rFonts w:ascii="Courier New" w:hAnsi="Courier New" w:cs="Courier New"/>
              </w:rPr>
              <w:t>cac:TaxCategory</w:t>
            </w:r>
            <w:proofErr w:type="spellEnd"/>
            <w:r w:rsidRPr="0012044F">
              <w:rPr>
                <w:rFonts w:ascii="Courier New" w:hAnsi="Courier New" w:cs="Courier New"/>
              </w:rPr>
              <w:t>/</w:t>
            </w:r>
            <w:proofErr w:type="spellStart"/>
            <w:r w:rsidRPr="0012044F">
              <w:rPr>
                <w:rFonts w:ascii="Courier New" w:hAnsi="Courier New" w:cs="Courier New"/>
              </w:rPr>
              <w:t>cbc:ID</w:t>
            </w:r>
            <w:proofErr w:type="spellEnd"/>
            <w:r w:rsidRPr="0012044F">
              <w:rPr>
                <w:rFonts w:ascii="Courier New" w:hAnsi="Courier New" w:cs="Courier New"/>
              </w:rPr>
              <w:t xml:space="preserve"> </w:t>
            </w:r>
            <w:r>
              <w:rPr>
                <w:rFonts w:ascii="Courier New" w:hAnsi="Courier New" w:cs="Courier New"/>
              </w:rPr>
              <w:t>= Z, E, O, G</w:t>
            </w:r>
          </w:p>
          <w:p w14:paraId="77CEC3FB" w14:textId="40FA2F25" w:rsidR="00BE6CB6" w:rsidRDefault="00BE6CB6" w:rsidP="0041151B">
            <w:pPr>
              <w:pStyle w:val="BodyText"/>
              <w:rPr>
                <w:rFonts w:ascii="Courier New" w:hAnsi="Courier New" w:cs="Courier New"/>
              </w:rPr>
            </w:pPr>
          </w:p>
        </w:tc>
        <w:tc>
          <w:tcPr>
            <w:tcW w:w="4503" w:type="dxa"/>
          </w:tcPr>
          <w:p w14:paraId="524168FF" w14:textId="4F5D1015" w:rsidR="00BE6CB6" w:rsidRPr="0088279D" w:rsidRDefault="0031369C" w:rsidP="0041151B">
            <w:pPr>
              <w:pStyle w:val="BodyText"/>
              <w:rPr>
                <w:rFonts w:ascii="Courier New" w:hAnsi="Courier New" w:cs="Courier New"/>
              </w:rPr>
            </w:pPr>
            <w:proofErr w:type="spellStart"/>
            <w:r w:rsidRPr="002D562C">
              <w:rPr>
                <w:rFonts w:ascii="Courier New" w:hAnsi="Courier New" w:cs="Courier New"/>
              </w:rPr>
              <w:t>cac:TaxSubtotal</w:t>
            </w:r>
            <w:proofErr w:type="spellEnd"/>
            <w:r w:rsidRPr="002D562C">
              <w:rPr>
                <w:rFonts w:ascii="Courier New" w:hAnsi="Courier New" w:cs="Courier New"/>
              </w:rPr>
              <w:t>/</w:t>
            </w:r>
            <w:proofErr w:type="spellStart"/>
            <w:r w:rsidRPr="002D562C">
              <w:rPr>
                <w:rFonts w:ascii="Courier New" w:hAnsi="Courier New" w:cs="Courier New"/>
              </w:rPr>
              <w:t>cbc:TaxAmount</w:t>
            </w:r>
            <w:proofErr w:type="spellEnd"/>
            <w:r>
              <w:rPr>
                <w:rFonts w:ascii="Courier New" w:hAnsi="Courier New" w:cs="Courier New"/>
              </w:rPr>
              <w:t xml:space="preserve"> = 0</w:t>
            </w:r>
          </w:p>
        </w:tc>
        <w:tc>
          <w:tcPr>
            <w:tcW w:w="1127" w:type="dxa"/>
          </w:tcPr>
          <w:p w14:paraId="3265DF5F" w14:textId="77777777" w:rsidR="00BE6CB6" w:rsidRDefault="00BE6CB6" w:rsidP="0041151B">
            <w:pPr>
              <w:pStyle w:val="BodyText"/>
            </w:pPr>
            <w:r w:rsidRPr="0092429C">
              <w:rPr>
                <w:rFonts w:ascii="Courier New" w:hAnsi="Courier New" w:cs="Courier New"/>
              </w:rPr>
              <w:t>BR-Z-9</w:t>
            </w:r>
            <w:r w:rsidRPr="0092429C">
              <w:rPr>
                <w:rFonts w:ascii="Courier New" w:hAnsi="Courier New" w:cs="Courier New"/>
              </w:rPr>
              <w:br/>
              <w:t>BR-E-9</w:t>
            </w:r>
            <w:r w:rsidRPr="0092429C">
              <w:rPr>
                <w:rFonts w:ascii="Courier New" w:hAnsi="Courier New" w:cs="Courier New"/>
              </w:rPr>
              <w:br/>
              <w:t>BR-G-9</w:t>
            </w:r>
            <w:r w:rsidRPr="0092429C">
              <w:rPr>
                <w:rFonts w:ascii="Courier New" w:hAnsi="Courier New" w:cs="Courier New"/>
              </w:rPr>
              <w:br/>
              <w:t>BR-O-9</w:t>
            </w:r>
          </w:p>
        </w:tc>
      </w:tr>
      <w:tr w:rsidR="00BE6CB6" w14:paraId="2ABABA6A" w14:textId="77777777" w:rsidTr="00DD76FE">
        <w:tc>
          <w:tcPr>
            <w:tcW w:w="4106" w:type="dxa"/>
          </w:tcPr>
          <w:p w14:paraId="5DA0863F" w14:textId="4F8225EE" w:rsidR="00BE6CB6" w:rsidRPr="0092429C" w:rsidRDefault="0031369C" w:rsidP="0041151B">
            <w:pPr>
              <w:pStyle w:val="BodyText"/>
              <w:rPr>
                <w:rFonts w:ascii="Courier New" w:hAnsi="Courier New" w:cs="Courier New"/>
              </w:rPr>
            </w:pPr>
            <w:r w:rsidRPr="0092429C">
              <w:rPr>
                <w:rFonts w:ascii="Courier New" w:hAnsi="Courier New" w:cs="Courier New"/>
              </w:rPr>
              <w:t>Fyrir hvert par "</w:t>
            </w:r>
            <w:proofErr w:type="spellStart"/>
            <w:r w:rsidRPr="0092429C">
              <w:rPr>
                <w:rFonts w:ascii="Courier New" w:hAnsi="Courier New" w:cs="Courier New"/>
              </w:rPr>
              <w:t>cac:TaxCategory</w:t>
            </w:r>
            <w:proofErr w:type="spellEnd"/>
            <w:r w:rsidRPr="0092429C">
              <w:rPr>
                <w:rFonts w:ascii="Courier New" w:hAnsi="Courier New" w:cs="Courier New"/>
              </w:rPr>
              <w:t>/</w:t>
            </w:r>
            <w:proofErr w:type="spellStart"/>
            <w:r w:rsidRPr="0092429C">
              <w:rPr>
                <w:rFonts w:ascii="Courier New" w:hAnsi="Courier New" w:cs="Courier New"/>
              </w:rPr>
              <w:t>cbc:ID</w:t>
            </w:r>
            <w:proofErr w:type="spellEnd"/>
            <w:r w:rsidRPr="0092429C">
              <w:rPr>
                <w:rFonts w:ascii="Courier New" w:hAnsi="Courier New" w:cs="Courier New"/>
              </w:rPr>
              <w:t xml:space="preserve"> </w:t>
            </w:r>
            <w:r>
              <w:rPr>
                <w:rFonts w:ascii="Courier New" w:hAnsi="Courier New" w:cs="Courier New"/>
              </w:rPr>
              <w:t xml:space="preserve">og </w:t>
            </w:r>
            <w:r w:rsidRPr="0092429C">
              <w:rPr>
                <w:rFonts w:ascii="Courier New" w:hAnsi="Courier New" w:cs="Courier New"/>
              </w:rPr>
              <w:t xml:space="preserve"> </w:t>
            </w:r>
            <w:proofErr w:type="spellStart"/>
            <w:r w:rsidRPr="0092429C">
              <w:rPr>
                <w:rFonts w:ascii="Courier New" w:hAnsi="Courier New" w:cs="Courier New"/>
              </w:rPr>
              <w:t>cac:TaxCategory</w:t>
            </w:r>
            <w:proofErr w:type="spellEnd"/>
            <w:r w:rsidRPr="0092429C">
              <w:rPr>
                <w:rFonts w:ascii="Courier New" w:hAnsi="Courier New" w:cs="Courier New"/>
              </w:rPr>
              <w:t>/</w:t>
            </w:r>
            <w:proofErr w:type="spellStart"/>
            <w:r w:rsidRPr="0092429C">
              <w:rPr>
                <w:rFonts w:ascii="Courier New" w:hAnsi="Courier New" w:cs="Courier New"/>
              </w:rPr>
              <w:t>cbc:Precent</w:t>
            </w:r>
            <w:proofErr w:type="spellEnd"/>
            <w:r w:rsidRPr="0092429C">
              <w:rPr>
                <w:rFonts w:ascii="Courier New" w:hAnsi="Courier New" w:cs="Courier New"/>
              </w:rPr>
              <w:t>"</w:t>
            </w:r>
          </w:p>
        </w:tc>
        <w:tc>
          <w:tcPr>
            <w:tcW w:w="4503" w:type="dxa"/>
          </w:tcPr>
          <w:p w14:paraId="2ED0236F" w14:textId="77777777" w:rsidR="0031369C" w:rsidRDefault="0031369C" w:rsidP="0041151B">
            <w:pPr>
              <w:pStyle w:val="BodyText"/>
              <w:rPr>
                <w:rFonts w:ascii="Courier New" w:hAnsi="Courier New" w:cs="Courier New"/>
              </w:rPr>
            </w:pPr>
            <w:proofErr w:type="spellStart"/>
            <w:r w:rsidRPr="0092429C">
              <w:rPr>
                <w:rFonts w:ascii="Courier New" w:hAnsi="Courier New" w:cs="Courier New"/>
              </w:rPr>
              <w:t>cac:TaxSubtotal</w:t>
            </w:r>
            <w:proofErr w:type="spellEnd"/>
            <w:r w:rsidRPr="0092429C">
              <w:rPr>
                <w:rFonts w:ascii="Courier New" w:hAnsi="Courier New" w:cs="Courier New"/>
              </w:rPr>
              <w:t>/</w:t>
            </w:r>
            <w:proofErr w:type="spellStart"/>
            <w:r w:rsidRPr="0092429C">
              <w:rPr>
                <w:rFonts w:ascii="Courier New" w:hAnsi="Courier New" w:cs="Courier New"/>
              </w:rPr>
              <w:t>cbc:TaxableAmount</w:t>
            </w:r>
            <w:proofErr w:type="spellEnd"/>
            <w:r w:rsidRPr="0092429C">
              <w:rPr>
                <w:rFonts w:ascii="Courier New" w:hAnsi="Courier New" w:cs="Courier New"/>
              </w:rPr>
              <w:t xml:space="preserve"> =</w:t>
            </w:r>
          </w:p>
          <w:p w14:paraId="724B0157" w14:textId="19034DE6" w:rsidR="00BE6CB6" w:rsidRPr="0092429C" w:rsidRDefault="0031369C" w:rsidP="0041151B">
            <w:pPr>
              <w:pStyle w:val="BodyText"/>
              <w:rPr>
                <w:rFonts w:ascii="Courier New" w:hAnsi="Courier New" w:cs="Courier New"/>
              </w:rPr>
            </w:pPr>
            <w:r>
              <w:rPr>
                <w:rFonts w:ascii="Courier New" w:hAnsi="Courier New" w:cs="Courier New"/>
              </w:rPr>
              <w:br/>
            </w:r>
            <w:r w:rsidR="00BE6CB6" w:rsidRPr="0088279D">
              <w:rPr>
                <w:rFonts w:ascii="Courier New" w:hAnsi="Courier New" w:cs="Courier New" w:hint="eastAsia"/>
              </w:rPr>
              <w:t>∑</w:t>
            </w:r>
            <w:r w:rsidR="00BE6CB6" w:rsidRPr="0088279D">
              <w:rPr>
                <w:rFonts w:ascii="Courier New" w:hAnsi="Courier New" w:cs="Courier New" w:hint="eastAsia"/>
              </w:rPr>
              <w:t xml:space="preserve"> </w:t>
            </w:r>
            <w:proofErr w:type="spellStart"/>
            <w:r w:rsidR="00BE6CB6" w:rsidRPr="0088279D">
              <w:rPr>
                <w:rFonts w:ascii="Courier New" w:hAnsi="Courier New" w:cs="Courier New" w:hint="eastAsia"/>
              </w:rPr>
              <w:t>cbc:LineExtensionAmount</w:t>
            </w:r>
            <w:proofErr w:type="spellEnd"/>
            <w:r w:rsidR="00BE6CB6" w:rsidRPr="0088279D">
              <w:rPr>
                <w:rFonts w:ascii="Courier New" w:hAnsi="Courier New" w:cs="Courier New" w:hint="eastAsia"/>
              </w:rPr>
              <w:t xml:space="preserve"> </w:t>
            </w:r>
            <w:r w:rsidR="00BE6CB6">
              <w:rPr>
                <w:rFonts w:ascii="Courier New" w:hAnsi="Courier New" w:cs="Courier New"/>
              </w:rPr>
              <w:br/>
            </w:r>
            <w:r w:rsidR="00BE6CB6" w:rsidRPr="0088279D">
              <w:rPr>
                <w:rFonts w:ascii="Courier New" w:hAnsi="Courier New" w:cs="Courier New" w:hint="eastAsia"/>
              </w:rPr>
              <w:t xml:space="preserve">+ </w:t>
            </w:r>
            <w:r w:rsidR="00BE6CB6" w:rsidRPr="0088279D">
              <w:rPr>
                <w:rFonts w:ascii="Courier New" w:hAnsi="Courier New" w:cs="Courier New" w:hint="eastAsia"/>
              </w:rPr>
              <w:t>∑</w:t>
            </w:r>
            <w:r w:rsidR="00BE6CB6" w:rsidRPr="0088279D">
              <w:rPr>
                <w:rFonts w:ascii="Courier New" w:hAnsi="Courier New" w:cs="Courier New" w:hint="eastAsia"/>
              </w:rPr>
              <w:t xml:space="preserve"> </w:t>
            </w:r>
            <w:proofErr w:type="spellStart"/>
            <w:r w:rsidR="00BE6CB6" w:rsidRPr="0088279D">
              <w:rPr>
                <w:rFonts w:ascii="Courier New" w:hAnsi="Courier New" w:cs="Courier New" w:hint="eastAsia"/>
              </w:rPr>
              <w:t>cac:AllowanceCharge</w:t>
            </w:r>
            <w:proofErr w:type="spellEnd"/>
            <w:r w:rsidR="00BE6CB6" w:rsidRPr="0088279D">
              <w:rPr>
                <w:rFonts w:ascii="Courier New" w:hAnsi="Courier New" w:cs="Courier New" w:hint="eastAsia"/>
              </w:rPr>
              <w:t>/</w:t>
            </w:r>
            <w:proofErr w:type="spellStart"/>
            <w:r w:rsidR="00BE6CB6" w:rsidRPr="0088279D">
              <w:rPr>
                <w:rFonts w:ascii="Courier New" w:hAnsi="Courier New" w:cs="Courier New" w:hint="eastAsia"/>
              </w:rPr>
              <w:t>cbc:Amount</w:t>
            </w:r>
            <w:proofErr w:type="spellEnd"/>
            <w:r w:rsidR="00BE6CB6" w:rsidRPr="0088279D">
              <w:rPr>
                <w:rFonts w:ascii="Courier New" w:hAnsi="Courier New" w:cs="Courier New" w:hint="eastAsia"/>
              </w:rPr>
              <w:t xml:space="preserve"> </w:t>
            </w:r>
            <w:r w:rsidR="00BE6CB6">
              <w:rPr>
                <w:rFonts w:ascii="Courier New" w:hAnsi="Courier New" w:cs="Courier New"/>
              </w:rPr>
              <w:br/>
              <w:t xml:space="preserve">    þegar</w:t>
            </w:r>
            <w:r w:rsidR="00BE6CB6" w:rsidRPr="0088279D">
              <w:rPr>
                <w:rFonts w:ascii="Courier New" w:hAnsi="Courier New" w:cs="Courier New" w:hint="eastAsia"/>
              </w:rPr>
              <w:t xml:space="preserve"> </w:t>
            </w:r>
            <w:proofErr w:type="spellStart"/>
            <w:r w:rsidR="00BE6CB6" w:rsidRPr="0088279D">
              <w:rPr>
                <w:rFonts w:ascii="Courier New" w:hAnsi="Courier New" w:cs="Courier New" w:hint="eastAsia"/>
              </w:rPr>
              <w:t>cbc:ChargeIndicator</w:t>
            </w:r>
            <w:proofErr w:type="spellEnd"/>
            <w:r w:rsidR="00BE6CB6" w:rsidRPr="0088279D">
              <w:rPr>
                <w:rFonts w:ascii="Courier New" w:hAnsi="Courier New" w:cs="Courier New" w:hint="eastAsia"/>
              </w:rPr>
              <w:t xml:space="preserve"> = </w:t>
            </w:r>
            <w:proofErr w:type="spellStart"/>
            <w:r w:rsidR="00BE6CB6" w:rsidRPr="0088279D">
              <w:rPr>
                <w:rFonts w:ascii="Courier New" w:hAnsi="Courier New" w:cs="Courier New" w:hint="eastAsia"/>
              </w:rPr>
              <w:t>true</w:t>
            </w:r>
            <w:proofErr w:type="spellEnd"/>
            <w:r w:rsidR="00BE6CB6" w:rsidRPr="0088279D">
              <w:rPr>
                <w:rFonts w:ascii="Courier New" w:hAnsi="Courier New" w:cs="Courier New" w:hint="eastAsia"/>
              </w:rPr>
              <w:t xml:space="preserve"> </w:t>
            </w:r>
            <w:r w:rsidR="00BE6CB6">
              <w:rPr>
                <w:rFonts w:ascii="Courier New" w:hAnsi="Courier New" w:cs="Courier New"/>
              </w:rPr>
              <w:br/>
            </w:r>
            <w:r w:rsidR="00BE6CB6" w:rsidRPr="0088279D">
              <w:rPr>
                <w:rFonts w:ascii="Courier New" w:hAnsi="Courier New" w:cs="Courier New" w:hint="eastAsia"/>
              </w:rPr>
              <w:t xml:space="preserve">- </w:t>
            </w:r>
            <w:r w:rsidR="00BE6CB6" w:rsidRPr="0088279D">
              <w:rPr>
                <w:rFonts w:ascii="Courier New" w:hAnsi="Courier New" w:cs="Courier New" w:hint="eastAsia"/>
              </w:rPr>
              <w:t>∑</w:t>
            </w:r>
            <w:r w:rsidR="00BE6CB6" w:rsidRPr="0088279D">
              <w:rPr>
                <w:rFonts w:ascii="Courier New" w:hAnsi="Courier New" w:cs="Courier New" w:hint="eastAsia"/>
              </w:rPr>
              <w:t xml:space="preserve"> </w:t>
            </w:r>
            <w:proofErr w:type="spellStart"/>
            <w:r w:rsidR="00BE6CB6" w:rsidRPr="0088279D">
              <w:rPr>
                <w:rFonts w:ascii="Courier New" w:hAnsi="Courier New" w:cs="Courier New" w:hint="eastAsia"/>
              </w:rPr>
              <w:t>cac:AllowanceCharge</w:t>
            </w:r>
            <w:proofErr w:type="spellEnd"/>
            <w:r w:rsidR="00BE6CB6" w:rsidRPr="0088279D">
              <w:rPr>
                <w:rFonts w:ascii="Courier New" w:hAnsi="Courier New" w:cs="Courier New" w:hint="eastAsia"/>
              </w:rPr>
              <w:t>/</w:t>
            </w:r>
            <w:proofErr w:type="spellStart"/>
            <w:r w:rsidR="00BE6CB6" w:rsidRPr="0088279D">
              <w:rPr>
                <w:rFonts w:ascii="Courier New" w:hAnsi="Courier New" w:cs="Courier New" w:hint="eastAsia"/>
              </w:rPr>
              <w:t>cbc:Amount</w:t>
            </w:r>
            <w:proofErr w:type="spellEnd"/>
            <w:r w:rsidR="00BE6CB6" w:rsidRPr="0088279D">
              <w:rPr>
                <w:rFonts w:ascii="Courier New" w:hAnsi="Courier New" w:cs="Courier New" w:hint="eastAsia"/>
              </w:rPr>
              <w:t xml:space="preserve"> </w:t>
            </w:r>
            <w:r w:rsidR="00BE6CB6">
              <w:rPr>
                <w:rFonts w:ascii="Courier New" w:hAnsi="Courier New" w:cs="Courier New"/>
              </w:rPr>
              <w:br/>
              <w:t xml:space="preserve">    þegar</w:t>
            </w:r>
            <w:r w:rsidR="00BE6CB6" w:rsidRPr="0088279D">
              <w:rPr>
                <w:rFonts w:ascii="Courier New" w:hAnsi="Courier New" w:cs="Courier New" w:hint="eastAsia"/>
              </w:rPr>
              <w:t xml:space="preserve"> </w:t>
            </w:r>
            <w:proofErr w:type="spellStart"/>
            <w:r w:rsidR="00BE6CB6" w:rsidRPr="0088279D">
              <w:rPr>
                <w:rFonts w:ascii="Courier New" w:hAnsi="Courier New" w:cs="Courier New" w:hint="eastAsia"/>
              </w:rPr>
              <w:t>cbc:ChargeIndicator</w:t>
            </w:r>
            <w:proofErr w:type="spellEnd"/>
            <w:r w:rsidR="00BE6CB6" w:rsidRPr="0088279D">
              <w:rPr>
                <w:rFonts w:ascii="Courier New" w:hAnsi="Courier New" w:cs="Courier New" w:hint="eastAsia"/>
              </w:rPr>
              <w:t xml:space="preserve"> = </w:t>
            </w:r>
            <w:proofErr w:type="spellStart"/>
            <w:r w:rsidR="00BE6CB6" w:rsidRPr="0088279D">
              <w:rPr>
                <w:rFonts w:ascii="Courier New" w:hAnsi="Courier New" w:cs="Courier New" w:hint="eastAsia"/>
              </w:rPr>
              <w:t>false</w:t>
            </w:r>
            <w:proofErr w:type="spellEnd"/>
          </w:p>
        </w:tc>
        <w:tc>
          <w:tcPr>
            <w:tcW w:w="1127" w:type="dxa"/>
          </w:tcPr>
          <w:p w14:paraId="427F5A5F" w14:textId="77777777" w:rsidR="00BE6CB6" w:rsidRPr="0092429C" w:rsidRDefault="00BE6CB6" w:rsidP="0041151B">
            <w:pPr>
              <w:pStyle w:val="BodyText"/>
              <w:rPr>
                <w:rFonts w:ascii="Courier New" w:hAnsi="Courier New" w:cs="Courier New"/>
              </w:rPr>
            </w:pPr>
            <w:r w:rsidRPr="0092429C">
              <w:rPr>
                <w:rFonts w:ascii="Courier New" w:hAnsi="Courier New" w:cs="Courier New"/>
              </w:rPr>
              <w:t>BR-S-8</w:t>
            </w:r>
            <w:r w:rsidRPr="0092429C">
              <w:rPr>
                <w:rFonts w:ascii="Courier New" w:hAnsi="Courier New" w:cs="Courier New"/>
              </w:rPr>
              <w:br/>
              <w:t>BR-Z-8</w:t>
            </w:r>
            <w:r w:rsidRPr="0092429C">
              <w:rPr>
                <w:rFonts w:ascii="Courier New" w:hAnsi="Courier New" w:cs="Courier New"/>
              </w:rPr>
              <w:br/>
              <w:t>BR-E-8</w:t>
            </w:r>
            <w:r w:rsidRPr="0092429C">
              <w:rPr>
                <w:rFonts w:ascii="Courier New" w:hAnsi="Courier New" w:cs="Courier New"/>
              </w:rPr>
              <w:br/>
              <w:t>BR-AE-8</w:t>
            </w:r>
            <w:r w:rsidRPr="0092429C">
              <w:rPr>
                <w:rFonts w:ascii="Courier New" w:hAnsi="Courier New" w:cs="Courier New"/>
              </w:rPr>
              <w:br/>
              <w:t>BR-IC-8</w:t>
            </w:r>
            <w:r w:rsidRPr="0092429C">
              <w:rPr>
                <w:rFonts w:ascii="Courier New" w:hAnsi="Courier New" w:cs="Courier New"/>
              </w:rPr>
              <w:br/>
              <w:t>BR-G-8</w:t>
            </w:r>
            <w:r w:rsidRPr="0092429C">
              <w:rPr>
                <w:rFonts w:ascii="Courier New" w:hAnsi="Courier New" w:cs="Courier New"/>
              </w:rPr>
              <w:br/>
              <w:t>BR-O-8</w:t>
            </w:r>
            <w:r w:rsidRPr="0092429C">
              <w:rPr>
                <w:rFonts w:ascii="Courier New" w:hAnsi="Courier New" w:cs="Courier New"/>
              </w:rPr>
              <w:br/>
              <w:t>BR-IG-8</w:t>
            </w:r>
            <w:r w:rsidRPr="0092429C">
              <w:rPr>
                <w:rFonts w:ascii="Courier New" w:hAnsi="Courier New" w:cs="Courier New"/>
              </w:rPr>
              <w:br/>
              <w:t>BR-IP-8</w:t>
            </w:r>
          </w:p>
        </w:tc>
      </w:tr>
    </w:tbl>
    <w:p w14:paraId="588E4E6C" w14:textId="760492ED" w:rsidR="00BE6CB6" w:rsidRDefault="00BE6CB6" w:rsidP="00BE6CB6">
      <w:pPr>
        <w:pStyle w:val="BodyText"/>
      </w:pPr>
      <w:r>
        <w:t>Taflan að ofan sýnir ekki útreikninga fyrir eftirfarandi virðisaukaskattsflokka enda eru þeir ekki notaðir á Íslandi. Ef þarf að nota þá vísast til skilgreininga [</w:t>
      </w:r>
      <w:del w:id="769" w:author="Georg Birgisson" w:date="2021-10-11T16:33:00Z">
        <w:r w:rsidDel="00FE0336">
          <w:delText>PEPPOL</w:delText>
        </w:r>
      </w:del>
      <w:ins w:id="770" w:author="Georg Birgisson" w:date="2021-10-11T16:33:00Z">
        <w:r w:rsidR="00FE0336">
          <w:t>Peppol</w:t>
        </w:r>
      </w:ins>
      <w:r>
        <w:t>].</w:t>
      </w:r>
    </w:p>
    <w:p w14:paraId="66635DDF" w14:textId="77777777" w:rsidR="00BE6CB6" w:rsidRDefault="00BE6CB6" w:rsidP="00BE6CB6">
      <w:pPr>
        <w:pStyle w:val="BodyText"/>
        <w:numPr>
          <w:ilvl w:val="0"/>
          <w:numId w:val="44"/>
        </w:numPr>
      </w:pPr>
      <w:proofErr w:type="spellStart"/>
      <w:r>
        <w:t>Reverse</w:t>
      </w:r>
      <w:proofErr w:type="spellEnd"/>
      <w:r>
        <w:t xml:space="preserve"> </w:t>
      </w:r>
      <w:proofErr w:type="spellStart"/>
      <w:r>
        <w:t>charge</w:t>
      </w:r>
      <w:proofErr w:type="spellEnd"/>
      <w:r>
        <w:t xml:space="preserve"> VAT</w:t>
      </w:r>
    </w:p>
    <w:p w14:paraId="0D152FA6" w14:textId="77777777" w:rsidR="00BE6CB6" w:rsidRDefault="00BE6CB6" w:rsidP="00BE6CB6">
      <w:pPr>
        <w:pStyle w:val="BodyText"/>
        <w:numPr>
          <w:ilvl w:val="0"/>
          <w:numId w:val="44"/>
        </w:numPr>
      </w:pPr>
      <w:proofErr w:type="spellStart"/>
      <w:r>
        <w:t>Intra</w:t>
      </w:r>
      <w:proofErr w:type="spellEnd"/>
      <w:r>
        <w:t xml:space="preserve"> </w:t>
      </w:r>
      <w:proofErr w:type="spellStart"/>
      <w:r>
        <w:t>community</w:t>
      </w:r>
      <w:proofErr w:type="spellEnd"/>
      <w:r>
        <w:t xml:space="preserve"> </w:t>
      </w:r>
      <w:proofErr w:type="spellStart"/>
      <w:r>
        <w:t>supply</w:t>
      </w:r>
      <w:proofErr w:type="spellEnd"/>
    </w:p>
    <w:p w14:paraId="00D19B8C" w14:textId="77777777" w:rsidR="00BE6CB6" w:rsidRDefault="00BE6CB6" w:rsidP="00BE6CB6">
      <w:pPr>
        <w:pStyle w:val="BodyText"/>
        <w:numPr>
          <w:ilvl w:val="0"/>
          <w:numId w:val="44"/>
        </w:numPr>
      </w:pPr>
      <w:proofErr w:type="spellStart"/>
      <w:r>
        <w:t>Canaries</w:t>
      </w:r>
      <w:proofErr w:type="spellEnd"/>
      <w:r>
        <w:t xml:space="preserve"> </w:t>
      </w:r>
      <w:proofErr w:type="spellStart"/>
      <w:r>
        <w:t>Island</w:t>
      </w:r>
      <w:proofErr w:type="spellEnd"/>
      <w:r>
        <w:t xml:space="preserve"> </w:t>
      </w:r>
      <w:proofErr w:type="spellStart"/>
      <w:r>
        <w:t>tax</w:t>
      </w:r>
      <w:proofErr w:type="spellEnd"/>
    </w:p>
    <w:p w14:paraId="0448EBBB" w14:textId="77777777" w:rsidR="00BE6CB6" w:rsidRDefault="00BE6CB6" w:rsidP="00BE6CB6">
      <w:pPr>
        <w:pStyle w:val="BodyText"/>
        <w:numPr>
          <w:ilvl w:val="0"/>
          <w:numId w:val="44"/>
        </w:numPr>
      </w:pPr>
      <w:proofErr w:type="spellStart"/>
      <w:r>
        <w:t>Malella</w:t>
      </w:r>
      <w:proofErr w:type="spellEnd"/>
      <w:r>
        <w:t>/</w:t>
      </w:r>
      <w:proofErr w:type="spellStart"/>
      <w:r>
        <w:t>Ceuta</w:t>
      </w:r>
      <w:proofErr w:type="spellEnd"/>
      <w:r>
        <w:t xml:space="preserve"> </w:t>
      </w:r>
      <w:proofErr w:type="spellStart"/>
      <w:r>
        <w:t>tax</w:t>
      </w:r>
      <w:proofErr w:type="spellEnd"/>
    </w:p>
    <w:p w14:paraId="7C881C4E" w14:textId="0CC144F6" w:rsidR="00BE6CB6" w:rsidRDefault="00BE6CB6" w:rsidP="00BE6CB6">
      <w:pPr>
        <w:pStyle w:val="BodyText"/>
      </w:pPr>
      <w:r>
        <w:t>Reglur er varða útfyllingu virðisaukaskattsupplýsinga</w:t>
      </w:r>
      <w:r w:rsidR="0031369C">
        <w:t>, þessar reglur gilda einnig fyrir virðisaukaskattsupplýsingar á reikningslínum og fyrir afslætti og gjöld í haus reiknings.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0"/>
        <w:gridCol w:w="4496"/>
      </w:tblGrid>
      <w:tr w:rsidR="00BE6CB6" w:rsidRPr="00702DEB" w14:paraId="664805C0" w14:textId="77777777" w:rsidTr="00DD76FE">
        <w:tc>
          <w:tcPr>
            <w:tcW w:w="5240" w:type="dxa"/>
          </w:tcPr>
          <w:p w14:paraId="0CB2CA97" w14:textId="2A0820B0" w:rsidR="00BE6CB6" w:rsidRPr="00702DEB" w:rsidRDefault="00245FCB" w:rsidP="00702DEB">
            <w:pPr>
              <w:pStyle w:val="BodyText"/>
              <w:spacing w:after="0"/>
              <w:rPr>
                <w:highlight w:val="white"/>
              </w:rPr>
            </w:pPr>
            <w:r w:rsidRPr="00702DEB">
              <w:rPr>
                <w:highlight w:val="white"/>
              </w:rPr>
              <w:t>Reglur</w:t>
            </w:r>
          </w:p>
        </w:tc>
        <w:tc>
          <w:tcPr>
            <w:tcW w:w="4496" w:type="dxa"/>
          </w:tcPr>
          <w:p w14:paraId="4212CCCF" w14:textId="2BF4D9F2" w:rsidR="00BE6CB6" w:rsidRPr="00702DEB" w:rsidRDefault="00245FCB" w:rsidP="00702DEB">
            <w:pPr>
              <w:pStyle w:val="BodyText"/>
              <w:spacing w:after="0"/>
              <w:rPr>
                <w:highlight w:val="white"/>
              </w:rPr>
            </w:pPr>
            <w:r w:rsidRPr="00702DEB">
              <w:rPr>
                <w:highlight w:val="white"/>
              </w:rPr>
              <w:t>Kenni</w:t>
            </w:r>
          </w:p>
        </w:tc>
      </w:tr>
      <w:tr w:rsidR="00BE6CB6" w:rsidRPr="00702DEB" w14:paraId="4A93BFCA" w14:textId="77777777" w:rsidTr="00DD76FE">
        <w:tc>
          <w:tcPr>
            <w:tcW w:w="5240" w:type="dxa"/>
          </w:tcPr>
          <w:p w14:paraId="74118DCF" w14:textId="77777777" w:rsidR="00BE6CB6" w:rsidRPr="00702DEB" w:rsidRDefault="00BE6CB6" w:rsidP="00702DEB">
            <w:pPr>
              <w:pStyle w:val="BodyText"/>
              <w:spacing w:after="0"/>
              <w:rPr>
                <w:highlight w:val="white"/>
              </w:rPr>
            </w:pPr>
            <w:r w:rsidRPr="00702DEB">
              <w:rPr>
                <w:highlight w:val="white"/>
              </w:rPr>
              <w:t xml:space="preserve">Ef </w:t>
            </w:r>
            <w:proofErr w:type="spellStart"/>
            <w:r w:rsidRPr="00702DEB">
              <w:rPr>
                <w:highlight w:val="white"/>
              </w:rPr>
              <w:t>category</w:t>
            </w:r>
            <w:proofErr w:type="spellEnd"/>
            <w:r w:rsidRPr="00702DEB">
              <w:rPr>
                <w:highlight w:val="white"/>
              </w:rPr>
              <w:t xml:space="preserve"> </w:t>
            </w:r>
            <w:proofErr w:type="spellStart"/>
            <w:r w:rsidRPr="00702DEB">
              <w:rPr>
                <w:highlight w:val="white"/>
              </w:rPr>
              <w:t>code</w:t>
            </w:r>
            <w:proofErr w:type="spellEnd"/>
            <w:r w:rsidRPr="00702DEB">
              <w:rPr>
                <w:highlight w:val="white"/>
              </w:rPr>
              <w:t xml:space="preserve"> er S, E, Z AE, IC eða G þá skal reikningur innihalda </w:t>
            </w:r>
            <w:proofErr w:type="spellStart"/>
            <w:r w:rsidRPr="00702DEB">
              <w:rPr>
                <w:highlight w:val="white"/>
              </w:rPr>
              <w:t>vsk</w:t>
            </w:r>
            <w:proofErr w:type="spellEnd"/>
            <w:r w:rsidRPr="00702DEB">
              <w:rPr>
                <w:highlight w:val="white"/>
              </w:rPr>
              <w:t xml:space="preserve"> númer </w:t>
            </w:r>
            <w:proofErr w:type="spellStart"/>
            <w:r w:rsidRPr="00702DEB">
              <w:rPr>
                <w:highlight w:val="white"/>
              </w:rPr>
              <w:t>seljands</w:t>
            </w:r>
            <w:proofErr w:type="spellEnd"/>
            <w:r w:rsidRPr="00702DEB">
              <w:rPr>
                <w:highlight w:val="white"/>
              </w:rPr>
              <w:t>.</w:t>
            </w:r>
          </w:p>
        </w:tc>
        <w:tc>
          <w:tcPr>
            <w:tcW w:w="4496" w:type="dxa"/>
          </w:tcPr>
          <w:p w14:paraId="607A3017" w14:textId="77777777" w:rsidR="00BE6CB6" w:rsidRPr="00702DEB" w:rsidRDefault="00BE6CB6" w:rsidP="00702DEB">
            <w:pPr>
              <w:pStyle w:val="BodyText"/>
              <w:spacing w:after="0"/>
              <w:rPr>
                <w:highlight w:val="white"/>
              </w:rPr>
            </w:pPr>
            <w:r w:rsidRPr="00702DEB">
              <w:rPr>
                <w:highlight w:val="white"/>
              </w:rPr>
              <w:t>BR-S-2, BR-Z-2, BR-E-2, BR-AE-2, BR-IC-2, BR-G-2, BR-S-3, BR-Z-3, BR-E-3, BR-AE-3, BR-IC-3, BR-G-3, BR-S-4, BR-Z-4, BR-E-4, BR-AE-4, BR-IC-4, BR-G-4</w:t>
            </w:r>
          </w:p>
        </w:tc>
      </w:tr>
      <w:tr w:rsidR="00BE6CB6" w:rsidRPr="00702DEB" w14:paraId="499C024F" w14:textId="77777777" w:rsidTr="00DD76FE">
        <w:tc>
          <w:tcPr>
            <w:tcW w:w="5240" w:type="dxa"/>
          </w:tcPr>
          <w:p w14:paraId="213195A1" w14:textId="77777777" w:rsidR="00BE6CB6" w:rsidRPr="00702DEB" w:rsidRDefault="00BE6CB6" w:rsidP="00702DEB">
            <w:pPr>
              <w:pStyle w:val="BodyText"/>
              <w:spacing w:after="0"/>
              <w:rPr>
                <w:highlight w:val="white"/>
              </w:rPr>
            </w:pPr>
            <w:r w:rsidRPr="00702DEB">
              <w:rPr>
                <w:highlight w:val="white"/>
              </w:rPr>
              <w:t xml:space="preserve">Ef </w:t>
            </w:r>
            <w:proofErr w:type="spellStart"/>
            <w:r w:rsidRPr="00702DEB">
              <w:rPr>
                <w:highlight w:val="white"/>
              </w:rPr>
              <w:t>category</w:t>
            </w:r>
            <w:proofErr w:type="spellEnd"/>
            <w:r w:rsidRPr="00702DEB">
              <w:rPr>
                <w:highlight w:val="white"/>
              </w:rPr>
              <w:t xml:space="preserve"> </w:t>
            </w:r>
            <w:proofErr w:type="spellStart"/>
            <w:r w:rsidRPr="00702DEB">
              <w:rPr>
                <w:highlight w:val="white"/>
              </w:rPr>
              <w:t>code</w:t>
            </w:r>
            <w:proofErr w:type="spellEnd"/>
            <w:r w:rsidRPr="00702DEB">
              <w:rPr>
                <w:highlight w:val="white"/>
              </w:rPr>
              <w:t xml:space="preserve"> er O þá skal reikningur ekki innihalda </w:t>
            </w:r>
            <w:proofErr w:type="spellStart"/>
            <w:r w:rsidRPr="00702DEB">
              <w:rPr>
                <w:highlight w:val="white"/>
              </w:rPr>
              <w:t>vsk</w:t>
            </w:r>
            <w:proofErr w:type="spellEnd"/>
            <w:r w:rsidRPr="00702DEB">
              <w:rPr>
                <w:highlight w:val="white"/>
              </w:rPr>
              <w:t xml:space="preserve"> númer seljanda.</w:t>
            </w:r>
          </w:p>
        </w:tc>
        <w:tc>
          <w:tcPr>
            <w:tcW w:w="4496" w:type="dxa"/>
          </w:tcPr>
          <w:p w14:paraId="064614E3" w14:textId="77777777" w:rsidR="00BE6CB6" w:rsidRPr="00702DEB" w:rsidRDefault="00BE6CB6" w:rsidP="00702DEB">
            <w:pPr>
              <w:pStyle w:val="BodyText"/>
              <w:spacing w:after="0"/>
              <w:rPr>
                <w:highlight w:val="white"/>
              </w:rPr>
            </w:pPr>
            <w:r w:rsidRPr="00702DEB">
              <w:rPr>
                <w:highlight w:val="white"/>
              </w:rPr>
              <w:t>BR-O-2, BR-O-3, BR-O-4</w:t>
            </w:r>
          </w:p>
        </w:tc>
      </w:tr>
      <w:tr w:rsidR="00BE6CB6" w:rsidRPr="00702DEB" w14:paraId="2F07108B" w14:textId="77777777" w:rsidTr="00DD76FE">
        <w:tc>
          <w:tcPr>
            <w:tcW w:w="5240" w:type="dxa"/>
          </w:tcPr>
          <w:p w14:paraId="0111733C" w14:textId="77777777" w:rsidR="00BE6CB6" w:rsidRPr="00702DEB" w:rsidRDefault="00BE6CB6" w:rsidP="00702DEB">
            <w:pPr>
              <w:pStyle w:val="BodyText"/>
              <w:spacing w:after="0"/>
              <w:rPr>
                <w:highlight w:val="white"/>
              </w:rPr>
            </w:pPr>
            <w:r w:rsidRPr="00702DEB">
              <w:rPr>
                <w:highlight w:val="white"/>
              </w:rPr>
              <w:t xml:space="preserve">Þegar </w:t>
            </w:r>
            <w:proofErr w:type="spellStart"/>
            <w:r w:rsidRPr="00702DEB">
              <w:rPr>
                <w:highlight w:val="white"/>
              </w:rPr>
              <w:t>category</w:t>
            </w:r>
            <w:proofErr w:type="spellEnd"/>
            <w:r w:rsidRPr="00702DEB">
              <w:rPr>
                <w:highlight w:val="white"/>
              </w:rPr>
              <w:t xml:space="preserve"> </w:t>
            </w:r>
            <w:proofErr w:type="spellStart"/>
            <w:r w:rsidRPr="00702DEB">
              <w:rPr>
                <w:highlight w:val="white"/>
              </w:rPr>
              <w:t>code</w:t>
            </w:r>
            <w:proofErr w:type="spellEnd"/>
            <w:r w:rsidRPr="00702DEB">
              <w:rPr>
                <w:highlight w:val="white"/>
              </w:rPr>
              <w:t xml:space="preserve"> er E, Z, AE, IC, O eða G þá skal skattprósenta vera 0</w:t>
            </w:r>
          </w:p>
        </w:tc>
        <w:tc>
          <w:tcPr>
            <w:tcW w:w="4496" w:type="dxa"/>
          </w:tcPr>
          <w:p w14:paraId="157E72CE" w14:textId="77777777" w:rsidR="00BE6CB6" w:rsidRPr="00702DEB" w:rsidRDefault="00BE6CB6" w:rsidP="00702DEB">
            <w:pPr>
              <w:pStyle w:val="BodyText"/>
              <w:spacing w:after="0"/>
              <w:rPr>
                <w:highlight w:val="white"/>
              </w:rPr>
            </w:pPr>
            <w:r w:rsidRPr="00702DEB">
              <w:rPr>
                <w:highlight w:val="white"/>
              </w:rPr>
              <w:t>BR-Z-5, BR-E-5, BR-AE-5, BR-IC-5, BR-G-5, BR-O-5, BR-IG-5, BR-IP-5, BR-Z-6, BR-E-6, BR-AE-6, BR-IC-6, BR-G-6, BR-O-6, BR-IG-6, BR-IP-6, BR-Z-7, BR-E-7, BR-AE-7, BR-IC-7, BR-G-7, BR-O-7, BR-IG-7, BR-IP-7</w:t>
            </w:r>
          </w:p>
        </w:tc>
      </w:tr>
      <w:tr w:rsidR="00BE6CB6" w:rsidRPr="00702DEB" w14:paraId="0613BE2B" w14:textId="77777777" w:rsidTr="00DD76FE">
        <w:tc>
          <w:tcPr>
            <w:tcW w:w="5240" w:type="dxa"/>
          </w:tcPr>
          <w:p w14:paraId="3D128351" w14:textId="77777777" w:rsidR="00BE6CB6" w:rsidRPr="00702DEB" w:rsidRDefault="00BE6CB6" w:rsidP="00702DEB">
            <w:pPr>
              <w:pStyle w:val="BodyText"/>
              <w:spacing w:after="0"/>
              <w:rPr>
                <w:highlight w:val="white"/>
              </w:rPr>
            </w:pPr>
            <w:r w:rsidRPr="00702DEB">
              <w:rPr>
                <w:highlight w:val="white"/>
              </w:rPr>
              <w:t xml:space="preserve">Ef </w:t>
            </w:r>
            <w:proofErr w:type="spellStart"/>
            <w:r w:rsidRPr="00702DEB">
              <w:rPr>
                <w:highlight w:val="white"/>
              </w:rPr>
              <w:t>category</w:t>
            </w:r>
            <w:proofErr w:type="spellEnd"/>
            <w:r w:rsidRPr="00702DEB">
              <w:rPr>
                <w:highlight w:val="white"/>
              </w:rPr>
              <w:t xml:space="preserve"> </w:t>
            </w:r>
            <w:proofErr w:type="spellStart"/>
            <w:r w:rsidRPr="00702DEB">
              <w:rPr>
                <w:highlight w:val="white"/>
              </w:rPr>
              <w:t>code</w:t>
            </w:r>
            <w:proofErr w:type="spellEnd"/>
            <w:r w:rsidRPr="00702DEB">
              <w:rPr>
                <w:highlight w:val="white"/>
              </w:rPr>
              <w:t xml:space="preserve"> er S þá skal skattprósenta vera hærri en 0</w:t>
            </w:r>
          </w:p>
        </w:tc>
        <w:tc>
          <w:tcPr>
            <w:tcW w:w="4496" w:type="dxa"/>
          </w:tcPr>
          <w:p w14:paraId="0A44A251" w14:textId="77777777" w:rsidR="00BE6CB6" w:rsidRPr="00702DEB" w:rsidRDefault="00BE6CB6" w:rsidP="00702DEB">
            <w:pPr>
              <w:pStyle w:val="BodyText"/>
              <w:spacing w:after="0"/>
              <w:rPr>
                <w:highlight w:val="white"/>
              </w:rPr>
            </w:pPr>
            <w:r w:rsidRPr="00702DEB">
              <w:rPr>
                <w:highlight w:val="white"/>
              </w:rPr>
              <w:t>BR-S-5, BR-S-6, BR-S-7</w:t>
            </w:r>
          </w:p>
        </w:tc>
      </w:tr>
      <w:tr w:rsidR="00BE6CB6" w:rsidRPr="00702DEB" w14:paraId="40EC9C00" w14:textId="77777777" w:rsidTr="00DD76FE">
        <w:tc>
          <w:tcPr>
            <w:tcW w:w="5240" w:type="dxa"/>
          </w:tcPr>
          <w:p w14:paraId="3E7328B3" w14:textId="77777777" w:rsidR="00BE6CB6" w:rsidRPr="00702DEB" w:rsidRDefault="00BE6CB6" w:rsidP="00702DEB">
            <w:pPr>
              <w:pStyle w:val="BodyText"/>
              <w:spacing w:after="0"/>
              <w:rPr>
                <w:highlight w:val="white"/>
              </w:rPr>
            </w:pPr>
            <w:r w:rsidRPr="00702DEB">
              <w:rPr>
                <w:highlight w:val="white"/>
              </w:rPr>
              <w:t xml:space="preserve">Ef </w:t>
            </w:r>
            <w:proofErr w:type="spellStart"/>
            <w:r w:rsidRPr="00702DEB">
              <w:rPr>
                <w:highlight w:val="white"/>
              </w:rPr>
              <w:t>category</w:t>
            </w:r>
            <w:proofErr w:type="spellEnd"/>
            <w:r w:rsidRPr="00702DEB">
              <w:rPr>
                <w:highlight w:val="white"/>
              </w:rPr>
              <w:t xml:space="preserve"> </w:t>
            </w:r>
            <w:proofErr w:type="spellStart"/>
            <w:r w:rsidRPr="00702DEB">
              <w:rPr>
                <w:highlight w:val="white"/>
              </w:rPr>
              <w:t>code</w:t>
            </w:r>
            <w:proofErr w:type="spellEnd"/>
            <w:r w:rsidRPr="00702DEB">
              <w:rPr>
                <w:highlight w:val="white"/>
              </w:rPr>
              <w:t xml:space="preserve"> er S, Z, IG eða IP þá skal ekki gefin upp ástæða undanþágu skatts, hvorki sem </w:t>
            </w:r>
            <w:proofErr w:type="spellStart"/>
            <w:r w:rsidRPr="00702DEB">
              <w:rPr>
                <w:highlight w:val="white"/>
              </w:rPr>
              <w:t>kóti</w:t>
            </w:r>
            <w:proofErr w:type="spellEnd"/>
            <w:r w:rsidRPr="00702DEB">
              <w:rPr>
                <w:highlight w:val="white"/>
              </w:rPr>
              <w:t xml:space="preserve"> eða texti.</w:t>
            </w:r>
          </w:p>
        </w:tc>
        <w:tc>
          <w:tcPr>
            <w:tcW w:w="4496" w:type="dxa"/>
          </w:tcPr>
          <w:p w14:paraId="62ED33E4" w14:textId="77777777" w:rsidR="00BE6CB6" w:rsidRPr="00702DEB" w:rsidRDefault="00BE6CB6" w:rsidP="00702DEB">
            <w:pPr>
              <w:pStyle w:val="BodyText"/>
              <w:spacing w:after="0"/>
              <w:rPr>
                <w:highlight w:val="white"/>
              </w:rPr>
            </w:pPr>
            <w:r w:rsidRPr="00702DEB">
              <w:rPr>
                <w:highlight w:val="white"/>
              </w:rPr>
              <w:t>BR-S-10, BR-Z-10, BR-IG-10, BR-IP-10</w:t>
            </w:r>
          </w:p>
        </w:tc>
      </w:tr>
      <w:tr w:rsidR="00BE6CB6" w:rsidRPr="00702DEB" w14:paraId="58D6DA24" w14:textId="77777777" w:rsidTr="00DD76FE">
        <w:tc>
          <w:tcPr>
            <w:tcW w:w="5240" w:type="dxa"/>
          </w:tcPr>
          <w:p w14:paraId="50299499" w14:textId="77777777" w:rsidR="00BE6CB6" w:rsidRPr="00702DEB" w:rsidRDefault="00BE6CB6" w:rsidP="00702DEB">
            <w:pPr>
              <w:pStyle w:val="BodyText"/>
              <w:spacing w:after="0"/>
              <w:rPr>
                <w:highlight w:val="white"/>
              </w:rPr>
            </w:pPr>
            <w:r w:rsidRPr="00702DEB">
              <w:rPr>
                <w:highlight w:val="white"/>
              </w:rPr>
              <w:t xml:space="preserve">Ef </w:t>
            </w:r>
            <w:proofErr w:type="spellStart"/>
            <w:r w:rsidRPr="00702DEB">
              <w:rPr>
                <w:highlight w:val="white"/>
              </w:rPr>
              <w:t>category</w:t>
            </w:r>
            <w:proofErr w:type="spellEnd"/>
            <w:r w:rsidRPr="00702DEB">
              <w:rPr>
                <w:highlight w:val="white"/>
              </w:rPr>
              <w:t xml:space="preserve"> </w:t>
            </w:r>
            <w:proofErr w:type="spellStart"/>
            <w:r w:rsidRPr="00702DEB">
              <w:rPr>
                <w:highlight w:val="white"/>
              </w:rPr>
              <w:t>code</w:t>
            </w:r>
            <w:proofErr w:type="spellEnd"/>
            <w:r w:rsidRPr="00702DEB">
              <w:rPr>
                <w:highlight w:val="white"/>
              </w:rPr>
              <w:t xml:space="preserve"> er E, AE, IC, G eða O þá skal gefa upp viðeigandi ástæðu undanþágu sem </w:t>
            </w:r>
            <w:proofErr w:type="spellStart"/>
            <w:r w:rsidRPr="00702DEB">
              <w:rPr>
                <w:highlight w:val="white"/>
              </w:rPr>
              <w:t>kóta</w:t>
            </w:r>
            <w:proofErr w:type="spellEnd"/>
            <w:r w:rsidRPr="00702DEB">
              <w:rPr>
                <w:highlight w:val="white"/>
              </w:rPr>
              <w:t xml:space="preserve"> eða </w:t>
            </w:r>
            <w:proofErr w:type="spellStart"/>
            <w:r w:rsidRPr="00702DEB">
              <w:rPr>
                <w:highlight w:val="white"/>
              </w:rPr>
              <w:t>texts</w:t>
            </w:r>
            <w:proofErr w:type="spellEnd"/>
            <w:r w:rsidRPr="00702DEB">
              <w:rPr>
                <w:highlight w:val="white"/>
              </w:rPr>
              <w:t>.</w:t>
            </w:r>
          </w:p>
        </w:tc>
        <w:tc>
          <w:tcPr>
            <w:tcW w:w="4496" w:type="dxa"/>
          </w:tcPr>
          <w:p w14:paraId="6636A14C" w14:textId="77777777" w:rsidR="00BE6CB6" w:rsidRPr="00702DEB" w:rsidRDefault="00BE6CB6" w:rsidP="00702DEB">
            <w:pPr>
              <w:pStyle w:val="BodyText"/>
              <w:spacing w:after="0"/>
              <w:rPr>
                <w:highlight w:val="white"/>
              </w:rPr>
            </w:pPr>
            <w:r w:rsidRPr="00702DEB">
              <w:rPr>
                <w:highlight w:val="white"/>
              </w:rPr>
              <w:t>BR-E-10, BR-AE-10, BR-IC-10, BR-G-10, BR-O-10</w:t>
            </w:r>
          </w:p>
        </w:tc>
      </w:tr>
    </w:tbl>
    <w:p w14:paraId="420B83ED" w14:textId="7A735595" w:rsidR="00BE6CB6" w:rsidRPr="00C42B22" w:rsidRDefault="00245FCB" w:rsidP="00BE6CB6">
      <w:pPr>
        <w:pStyle w:val="BodyText"/>
      </w:pPr>
      <w:proofErr w:type="spellStart"/>
      <w:r>
        <w:t>Kóti</w:t>
      </w:r>
      <w:proofErr w:type="spellEnd"/>
      <w:r>
        <w:t xml:space="preserve"> fyrir undanþágur frá virðisaukaskatti</w:t>
      </w:r>
      <w:r w:rsidR="00BE6CB6">
        <w:t xml:space="preserve"> skal vera samkvæmt </w:t>
      </w:r>
      <w:proofErr w:type="spellStart"/>
      <w:r w:rsidR="00BE6CB6">
        <w:t>kótalista</w:t>
      </w:r>
      <w:proofErr w:type="spellEnd"/>
      <w:r w:rsidR="003D0463">
        <w:t>.</w:t>
      </w:r>
    </w:p>
    <w:p w14:paraId="28DFE82D" w14:textId="40321321" w:rsidR="005664D0" w:rsidRPr="00D26E2F" w:rsidRDefault="005664D0" w:rsidP="005F41D3">
      <w:pPr>
        <w:pStyle w:val="Heading3"/>
      </w:pPr>
      <w:bookmarkStart w:id="771" w:name="_Ref527450941"/>
      <w:bookmarkStart w:id="772" w:name="_Toc84934983"/>
      <w:r w:rsidRPr="00D26E2F">
        <w:t>Samtölur reiknings</w:t>
      </w:r>
      <w:bookmarkEnd w:id="732"/>
      <w:bookmarkEnd w:id="733"/>
      <w:bookmarkEnd w:id="771"/>
      <w:bookmarkEnd w:id="772"/>
    </w:p>
    <w:p w14:paraId="30DAC9C9" w14:textId="6655AEF0" w:rsidR="005664D0" w:rsidRDefault="005664D0" w:rsidP="00AB6E8B">
      <w:pPr>
        <w:pStyle w:val="BodyText"/>
      </w:pPr>
      <w:r w:rsidRPr="00D26E2F">
        <w:t xml:space="preserve">Eftirfarandi breytur </w:t>
      </w:r>
      <w:r w:rsidR="009D7337">
        <w:t>skal nota fyrir útreikning</w:t>
      </w:r>
      <w:r w:rsidRPr="00D26E2F">
        <w:t xml:space="preserve"> á samtölum reiknings.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51"/>
        <w:gridCol w:w="952"/>
      </w:tblGrid>
      <w:tr w:rsidR="004D2333" w:rsidRPr="00491DE5" w14:paraId="6E29D9FC" w14:textId="77777777" w:rsidTr="0041151B">
        <w:tc>
          <w:tcPr>
            <w:tcW w:w="5699" w:type="dxa"/>
          </w:tcPr>
          <w:p w14:paraId="279F8850" w14:textId="77777777" w:rsidR="004D2333" w:rsidRPr="00491DE5" w:rsidRDefault="004D233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lastRenderedPageBreak/>
              <w:t>Tag</w:t>
            </w:r>
          </w:p>
        </w:tc>
        <w:tc>
          <w:tcPr>
            <w:tcW w:w="1984" w:type="dxa"/>
          </w:tcPr>
          <w:p w14:paraId="2E3D219C" w14:textId="77777777" w:rsidR="004D2333" w:rsidRPr="0057752E" w:rsidRDefault="004D233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57752E">
              <w:rPr>
                <w:rFonts w:ascii="Courier New" w:hAnsi="Courier New" w:cs="Courier New"/>
                <w:b/>
                <w:sz w:val="16"/>
                <w:szCs w:val="16"/>
                <w:highlight w:val="white"/>
              </w:rPr>
              <w:t>Lýsing</w:t>
            </w:r>
          </w:p>
        </w:tc>
        <w:tc>
          <w:tcPr>
            <w:tcW w:w="851" w:type="dxa"/>
          </w:tcPr>
          <w:p w14:paraId="7A3F168A" w14:textId="77777777" w:rsidR="004D2333" w:rsidRPr="0057752E" w:rsidRDefault="004D233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57752E">
              <w:rPr>
                <w:rFonts w:ascii="Courier New" w:hAnsi="Courier New" w:cs="Courier New"/>
                <w:b/>
                <w:sz w:val="16"/>
                <w:szCs w:val="16"/>
                <w:highlight w:val="white"/>
              </w:rPr>
              <w:t>Tíðni</w:t>
            </w:r>
          </w:p>
        </w:tc>
        <w:tc>
          <w:tcPr>
            <w:tcW w:w="952" w:type="dxa"/>
          </w:tcPr>
          <w:p w14:paraId="6150A72A" w14:textId="77777777" w:rsidR="004D2333" w:rsidRPr="0057752E" w:rsidRDefault="004D233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57752E">
              <w:rPr>
                <w:rFonts w:ascii="Courier New" w:hAnsi="Courier New" w:cs="Courier New"/>
                <w:b/>
                <w:sz w:val="16"/>
                <w:szCs w:val="16"/>
                <w:highlight w:val="white"/>
              </w:rPr>
              <w:t>Númer</w:t>
            </w:r>
          </w:p>
        </w:tc>
      </w:tr>
      <w:tr w:rsidR="00262B06" w:rsidRPr="0057752E" w14:paraId="6FFFD63D" w14:textId="77777777" w:rsidTr="0041151B">
        <w:tc>
          <w:tcPr>
            <w:tcW w:w="5699" w:type="dxa"/>
          </w:tcPr>
          <w:p w14:paraId="79AD9A50" w14:textId="0B4B0025" w:rsidR="00262B06" w:rsidRPr="0057752E" w:rsidRDefault="00262B06"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57752E">
              <w:rPr>
                <w:rFonts w:ascii="Courier New" w:hAnsi="Courier New" w:cs="Courier New"/>
                <w:color w:val="0000FF"/>
                <w:sz w:val="16"/>
                <w:szCs w:val="16"/>
                <w:highlight w:val="white"/>
              </w:rPr>
              <w:t>&lt;</w:t>
            </w:r>
            <w:proofErr w:type="spellStart"/>
            <w:r w:rsidRPr="0057752E">
              <w:rPr>
                <w:rFonts w:ascii="Courier New" w:hAnsi="Courier New" w:cs="Courier New"/>
                <w:color w:val="800000"/>
                <w:sz w:val="16"/>
                <w:szCs w:val="16"/>
                <w:highlight w:val="white"/>
              </w:rPr>
              <w:t>cac:TaxTotal</w:t>
            </w:r>
            <w:proofErr w:type="spellEnd"/>
            <w:r w:rsidRPr="0057752E">
              <w:rPr>
                <w:rFonts w:ascii="Courier New" w:hAnsi="Courier New" w:cs="Courier New"/>
                <w:color w:val="0000FF"/>
                <w:sz w:val="16"/>
                <w:szCs w:val="16"/>
                <w:highlight w:val="white"/>
              </w:rPr>
              <w:t>&gt;</w:t>
            </w:r>
          </w:p>
        </w:tc>
        <w:tc>
          <w:tcPr>
            <w:tcW w:w="1984" w:type="dxa"/>
          </w:tcPr>
          <w:p w14:paraId="1405E514" w14:textId="77777777" w:rsidR="00262B06" w:rsidRPr="0057752E" w:rsidRDefault="00262B06" w:rsidP="0041151B">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p>
        </w:tc>
        <w:tc>
          <w:tcPr>
            <w:tcW w:w="851" w:type="dxa"/>
          </w:tcPr>
          <w:p w14:paraId="4131E70A" w14:textId="04F449CB" w:rsidR="00262B06" w:rsidRPr="0057752E" w:rsidRDefault="000F189E" w:rsidP="0041151B">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32793C02" w14:textId="77777777" w:rsidR="00262B06" w:rsidRPr="0057752E" w:rsidRDefault="00262B06" w:rsidP="0041151B">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p>
        </w:tc>
      </w:tr>
      <w:tr w:rsidR="0057752E" w:rsidRPr="0057752E" w14:paraId="275D4A10" w14:textId="77777777" w:rsidTr="0041151B">
        <w:tc>
          <w:tcPr>
            <w:tcW w:w="5699" w:type="dxa"/>
          </w:tcPr>
          <w:p w14:paraId="789096B4" w14:textId="01A7CC3C" w:rsidR="0057752E" w:rsidRPr="0057752E" w:rsidRDefault="0057752E" w:rsidP="0057752E">
            <w:pPr>
              <w:autoSpaceDE w:val="0"/>
              <w:autoSpaceDN w:val="0"/>
              <w:adjustRightInd w:val="0"/>
              <w:rPr>
                <w:rFonts w:ascii="Courier New" w:hAnsi="Courier New" w:cs="Courier New"/>
                <w:color w:val="000000"/>
                <w:sz w:val="16"/>
                <w:szCs w:val="16"/>
                <w:highlight w:val="white"/>
              </w:rPr>
            </w:pPr>
            <w:r w:rsidRPr="0057752E">
              <w:rPr>
                <w:rFonts w:ascii="Courier New" w:hAnsi="Courier New" w:cs="Courier New"/>
                <w:color w:val="0000FF"/>
                <w:sz w:val="16"/>
                <w:szCs w:val="16"/>
                <w:highlight w:val="white"/>
              </w:rPr>
              <w:t xml:space="preserve">   &lt;</w:t>
            </w:r>
            <w:proofErr w:type="spellStart"/>
            <w:r w:rsidRPr="0057752E">
              <w:rPr>
                <w:rFonts w:ascii="Courier New" w:hAnsi="Courier New" w:cs="Courier New"/>
                <w:color w:val="800000"/>
                <w:sz w:val="16"/>
                <w:szCs w:val="16"/>
                <w:highlight w:val="white"/>
              </w:rPr>
              <w:t>cbc:TaxAmount</w:t>
            </w:r>
            <w:proofErr w:type="spellEnd"/>
            <w:r w:rsidRPr="00DA2C43">
              <w:rPr>
                <w:rFonts w:ascii="Courier New" w:hAnsi="Courier New" w:cs="Courier New"/>
                <w:sz w:val="16"/>
                <w:szCs w:val="16"/>
              </w:rPr>
              <w:t xml:space="preserve"> </w:t>
            </w:r>
            <w:proofErr w:type="spellStart"/>
            <w:r w:rsidRPr="00DA2C43">
              <w:rPr>
                <w:rFonts w:ascii="Courier New" w:hAnsi="Courier New" w:cs="Courier New"/>
                <w:color w:val="002060"/>
                <w:sz w:val="16"/>
                <w:szCs w:val="16"/>
                <w:highlight w:val="white"/>
                <w:rPrChange w:id="773" w:author="Georg Birgisson" w:date="2021-10-12T12:40:00Z">
                  <w:rPr>
                    <w:rFonts w:ascii="Courier New" w:hAnsi="Courier New" w:cs="Courier New"/>
                    <w:color w:val="FF0000"/>
                    <w:sz w:val="16"/>
                    <w:szCs w:val="16"/>
                    <w:highlight w:val="white"/>
                  </w:rPr>
                </w:rPrChange>
              </w:rPr>
              <w:t>currencyID</w:t>
            </w:r>
            <w:proofErr w:type="spellEnd"/>
            <w:r w:rsidRPr="0057752E">
              <w:rPr>
                <w:rFonts w:ascii="Courier New" w:hAnsi="Courier New" w:cs="Courier New"/>
                <w:color w:val="0000FF"/>
                <w:sz w:val="16"/>
                <w:szCs w:val="16"/>
                <w:highlight w:val="white"/>
              </w:rPr>
              <w:t>="</w:t>
            </w:r>
            <w:r w:rsidRPr="0057752E">
              <w:rPr>
                <w:rFonts w:ascii="Courier New" w:hAnsi="Courier New" w:cs="Courier New"/>
                <w:color w:val="000000"/>
                <w:sz w:val="16"/>
                <w:szCs w:val="16"/>
                <w:highlight w:val="white"/>
              </w:rPr>
              <w:t>ISK</w:t>
            </w:r>
            <w:r w:rsidRPr="0057752E">
              <w:rPr>
                <w:rFonts w:ascii="Courier New" w:hAnsi="Courier New" w:cs="Courier New"/>
                <w:color w:val="0000FF"/>
                <w:sz w:val="16"/>
                <w:szCs w:val="16"/>
                <w:highlight w:val="white"/>
              </w:rPr>
              <w:t>"&gt;</w:t>
            </w:r>
            <w:r w:rsidRPr="0057752E">
              <w:rPr>
                <w:rFonts w:ascii="Courier New" w:hAnsi="Courier New" w:cs="Courier New"/>
                <w:color w:val="0000FF"/>
                <w:sz w:val="16"/>
                <w:szCs w:val="16"/>
                <w:highlight w:val="white"/>
              </w:rPr>
              <w:br/>
              <w:t xml:space="preserve">   </w:t>
            </w:r>
            <w:del w:id="774" w:author="Georg Birgisson" w:date="2021-10-12T10:20:00Z">
              <w:r w:rsidRPr="0057752E" w:rsidDel="006D05D6">
                <w:rPr>
                  <w:rFonts w:ascii="Courier New" w:hAnsi="Courier New" w:cs="Courier New"/>
                  <w:color w:val="0000FF"/>
                  <w:sz w:val="16"/>
                  <w:szCs w:val="16"/>
                  <w:highlight w:val="white"/>
                </w:rPr>
                <w:delText xml:space="preserve">     </w:delText>
              </w:r>
            </w:del>
            <w:r w:rsidRPr="0057752E">
              <w:rPr>
                <w:rFonts w:ascii="Courier New" w:hAnsi="Courier New" w:cs="Courier New"/>
                <w:color w:val="000000"/>
                <w:sz w:val="16"/>
                <w:szCs w:val="16"/>
                <w:highlight w:val="white"/>
              </w:rPr>
              <w:t>95946.53</w:t>
            </w:r>
            <w:r w:rsidRPr="0057752E">
              <w:rPr>
                <w:rFonts w:ascii="Courier New" w:hAnsi="Courier New" w:cs="Courier New"/>
                <w:color w:val="0000FF"/>
                <w:sz w:val="16"/>
                <w:szCs w:val="16"/>
                <w:highlight w:val="white"/>
              </w:rPr>
              <w:t>&lt;/</w:t>
            </w:r>
            <w:proofErr w:type="spellStart"/>
            <w:r w:rsidRPr="0057752E">
              <w:rPr>
                <w:rFonts w:ascii="Courier New" w:hAnsi="Courier New" w:cs="Courier New"/>
                <w:color w:val="800000"/>
                <w:sz w:val="16"/>
                <w:szCs w:val="16"/>
                <w:highlight w:val="white"/>
              </w:rPr>
              <w:t>cbc:TaxAmount</w:t>
            </w:r>
            <w:proofErr w:type="spellEnd"/>
            <w:r w:rsidRPr="0057752E">
              <w:rPr>
                <w:rFonts w:ascii="Courier New" w:hAnsi="Courier New" w:cs="Courier New"/>
                <w:color w:val="0000FF"/>
                <w:sz w:val="16"/>
                <w:szCs w:val="16"/>
                <w:highlight w:val="white"/>
              </w:rPr>
              <w:t>&gt;</w:t>
            </w:r>
          </w:p>
        </w:tc>
        <w:tc>
          <w:tcPr>
            <w:tcW w:w="1984" w:type="dxa"/>
          </w:tcPr>
          <w:p w14:paraId="5DF27CFC" w14:textId="5E2ABF91" w:rsidR="0057752E" w:rsidRPr="0057752E" w:rsidRDefault="0057752E" w:rsidP="0041151B">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highlight w:val="white"/>
              </w:rPr>
              <w:t xml:space="preserve">Samtala </w:t>
            </w:r>
            <w:proofErr w:type="spellStart"/>
            <w:r w:rsidRPr="0057752E">
              <w:rPr>
                <w:rFonts w:ascii="Courier New" w:hAnsi="Courier New" w:cs="Courier New"/>
                <w:sz w:val="16"/>
                <w:szCs w:val="16"/>
                <w:highlight w:val="white"/>
              </w:rPr>
              <w:t>vsk</w:t>
            </w:r>
            <w:proofErr w:type="spellEnd"/>
          </w:p>
        </w:tc>
        <w:tc>
          <w:tcPr>
            <w:tcW w:w="851" w:type="dxa"/>
          </w:tcPr>
          <w:p w14:paraId="3AB1CAA8" w14:textId="3636FFF2" w:rsidR="0057752E" w:rsidRPr="0057752E" w:rsidRDefault="00F34461" w:rsidP="0041151B">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52" w:type="dxa"/>
          </w:tcPr>
          <w:p w14:paraId="51B85337" w14:textId="59475793" w:rsidR="0057752E" w:rsidRPr="0057752E" w:rsidRDefault="0057752E" w:rsidP="0041151B">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highlight w:val="white"/>
              </w:rPr>
              <w:t>BT-110</w:t>
            </w:r>
          </w:p>
        </w:tc>
      </w:tr>
      <w:tr w:rsidR="00262B06" w:rsidRPr="0057752E" w14:paraId="4C01369C" w14:textId="77777777" w:rsidTr="0041151B">
        <w:tc>
          <w:tcPr>
            <w:tcW w:w="5699" w:type="dxa"/>
          </w:tcPr>
          <w:p w14:paraId="44CAE73C" w14:textId="626ED479" w:rsidR="00262B06" w:rsidRPr="0057752E" w:rsidRDefault="00262B06"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57752E">
              <w:rPr>
                <w:rFonts w:ascii="Courier New" w:hAnsi="Courier New" w:cs="Courier New"/>
                <w:color w:val="0000FF"/>
                <w:sz w:val="16"/>
                <w:szCs w:val="16"/>
                <w:highlight w:val="white"/>
              </w:rPr>
              <w:t>&lt;</w:t>
            </w:r>
            <w:proofErr w:type="spellStart"/>
            <w:r w:rsidRPr="0057752E">
              <w:rPr>
                <w:rFonts w:ascii="Courier New" w:hAnsi="Courier New" w:cs="Courier New"/>
                <w:color w:val="800000"/>
                <w:sz w:val="16"/>
                <w:szCs w:val="16"/>
                <w:highlight w:val="white"/>
              </w:rPr>
              <w:t>cac:TaxTotal</w:t>
            </w:r>
            <w:proofErr w:type="spellEnd"/>
            <w:r w:rsidRPr="0057752E">
              <w:rPr>
                <w:rFonts w:ascii="Courier New" w:hAnsi="Courier New" w:cs="Courier New"/>
                <w:color w:val="0000FF"/>
                <w:sz w:val="16"/>
                <w:szCs w:val="16"/>
                <w:highlight w:val="white"/>
              </w:rPr>
              <w:t>&gt;</w:t>
            </w:r>
          </w:p>
        </w:tc>
        <w:tc>
          <w:tcPr>
            <w:tcW w:w="1984" w:type="dxa"/>
          </w:tcPr>
          <w:p w14:paraId="3715B30D" w14:textId="77777777" w:rsidR="00262B06" w:rsidRPr="0057752E" w:rsidRDefault="00262B06" w:rsidP="0041151B">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p>
        </w:tc>
        <w:tc>
          <w:tcPr>
            <w:tcW w:w="851" w:type="dxa"/>
          </w:tcPr>
          <w:p w14:paraId="5682D3C9" w14:textId="77777777" w:rsidR="00262B06" w:rsidRPr="0057752E" w:rsidRDefault="00262B06" w:rsidP="0041151B">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p>
        </w:tc>
        <w:tc>
          <w:tcPr>
            <w:tcW w:w="952" w:type="dxa"/>
          </w:tcPr>
          <w:p w14:paraId="7403AC98" w14:textId="77777777" w:rsidR="00262B06" w:rsidRPr="0057752E" w:rsidRDefault="00262B06" w:rsidP="0041151B">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p>
        </w:tc>
      </w:tr>
      <w:tr w:rsidR="00262B06" w:rsidRPr="0057752E" w14:paraId="75E66D49" w14:textId="77777777" w:rsidTr="004D2333">
        <w:tc>
          <w:tcPr>
            <w:tcW w:w="5699" w:type="dxa"/>
          </w:tcPr>
          <w:p w14:paraId="3D48311E" w14:textId="77777777" w:rsidR="00262B06" w:rsidRPr="0057752E" w:rsidRDefault="00262B06" w:rsidP="00AB6E8B">
            <w:pPr>
              <w:tabs>
                <w:tab w:val="left" w:pos="284"/>
              </w:tabs>
              <w:autoSpaceDE w:val="0"/>
              <w:autoSpaceDN w:val="0"/>
              <w:adjustRightInd w:val="0"/>
              <w:rPr>
                <w:rFonts w:ascii="Courier New" w:hAnsi="Courier New" w:cs="Courier New"/>
                <w:color w:val="0000FF"/>
                <w:sz w:val="16"/>
                <w:szCs w:val="16"/>
                <w:highlight w:val="white"/>
              </w:rPr>
            </w:pPr>
          </w:p>
        </w:tc>
        <w:tc>
          <w:tcPr>
            <w:tcW w:w="1984" w:type="dxa"/>
          </w:tcPr>
          <w:p w14:paraId="15913075" w14:textId="77777777" w:rsidR="00262B06" w:rsidRPr="0057752E" w:rsidRDefault="00262B06" w:rsidP="00AB6E8B">
            <w:pPr>
              <w:tabs>
                <w:tab w:val="left" w:pos="284"/>
              </w:tabs>
              <w:autoSpaceDE w:val="0"/>
              <w:autoSpaceDN w:val="0"/>
              <w:adjustRightInd w:val="0"/>
              <w:rPr>
                <w:rFonts w:ascii="Courier New" w:hAnsi="Courier New" w:cs="Courier New"/>
                <w:sz w:val="16"/>
                <w:szCs w:val="16"/>
                <w:highlight w:val="white"/>
              </w:rPr>
            </w:pPr>
          </w:p>
        </w:tc>
        <w:tc>
          <w:tcPr>
            <w:tcW w:w="851" w:type="dxa"/>
          </w:tcPr>
          <w:p w14:paraId="7DFCA2D6" w14:textId="77777777" w:rsidR="00262B06" w:rsidRPr="0057752E" w:rsidRDefault="00262B06" w:rsidP="00AB6E8B">
            <w:pPr>
              <w:tabs>
                <w:tab w:val="left" w:pos="284"/>
              </w:tabs>
              <w:autoSpaceDE w:val="0"/>
              <w:autoSpaceDN w:val="0"/>
              <w:adjustRightInd w:val="0"/>
              <w:rPr>
                <w:rFonts w:ascii="Courier New" w:hAnsi="Courier New" w:cs="Courier New"/>
                <w:sz w:val="16"/>
                <w:szCs w:val="16"/>
                <w:highlight w:val="white"/>
              </w:rPr>
            </w:pPr>
          </w:p>
        </w:tc>
        <w:tc>
          <w:tcPr>
            <w:tcW w:w="952" w:type="dxa"/>
          </w:tcPr>
          <w:p w14:paraId="5FFFDDA2" w14:textId="77777777" w:rsidR="00262B06" w:rsidRPr="0057752E" w:rsidRDefault="00262B06" w:rsidP="00AB6E8B">
            <w:pPr>
              <w:tabs>
                <w:tab w:val="left" w:pos="284"/>
              </w:tabs>
              <w:autoSpaceDE w:val="0"/>
              <w:autoSpaceDN w:val="0"/>
              <w:adjustRightInd w:val="0"/>
              <w:rPr>
                <w:rFonts w:ascii="Courier New" w:hAnsi="Courier New" w:cs="Courier New"/>
                <w:sz w:val="16"/>
                <w:szCs w:val="16"/>
                <w:highlight w:val="white"/>
              </w:rPr>
            </w:pPr>
          </w:p>
        </w:tc>
      </w:tr>
      <w:tr w:rsidR="004D2333" w:rsidRPr="0057752E" w14:paraId="77076FE8" w14:textId="77777777" w:rsidTr="004D2333">
        <w:tc>
          <w:tcPr>
            <w:tcW w:w="5699" w:type="dxa"/>
          </w:tcPr>
          <w:p w14:paraId="547BE9C7" w14:textId="77777777" w:rsidR="004D2333" w:rsidRPr="0057752E" w:rsidRDefault="004D2333" w:rsidP="00AB6E8B">
            <w:pPr>
              <w:tabs>
                <w:tab w:val="left" w:pos="284"/>
              </w:tabs>
              <w:autoSpaceDE w:val="0"/>
              <w:autoSpaceDN w:val="0"/>
              <w:adjustRightInd w:val="0"/>
              <w:rPr>
                <w:rFonts w:ascii="Courier New" w:hAnsi="Courier New" w:cs="Courier New"/>
                <w:color w:val="000000"/>
                <w:sz w:val="16"/>
                <w:szCs w:val="16"/>
                <w:highlight w:val="white"/>
              </w:rPr>
            </w:pPr>
            <w:r w:rsidRPr="0057752E">
              <w:rPr>
                <w:rFonts w:ascii="Courier New" w:hAnsi="Courier New" w:cs="Courier New"/>
                <w:color w:val="0000FF"/>
                <w:sz w:val="16"/>
                <w:szCs w:val="16"/>
                <w:highlight w:val="white"/>
              </w:rPr>
              <w:t>&lt;</w:t>
            </w:r>
            <w:proofErr w:type="spellStart"/>
            <w:r w:rsidRPr="0057752E">
              <w:rPr>
                <w:rFonts w:ascii="Courier New" w:hAnsi="Courier New" w:cs="Courier New"/>
                <w:color w:val="800000"/>
                <w:sz w:val="16"/>
                <w:szCs w:val="16"/>
                <w:highlight w:val="white"/>
              </w:rPr>
              <w:t>cac:LegalMonetaryTotal</w:t>
            </w:r>
            <w:proofErr w:type="spellEnd"/>
            <w:r w:rsidRPr="0057752E">
              <w:rPr>
                <w:rFonts w:ascii="Courier New" w:hAnsi="Courier New" w:cs="Courier New"/>
                <w:color w:val="0000FF"/>
                <w:sz w:val="16"/>
                <w:szCs w:val="16"/>
                <w:highlight w:val="white"/>
              </w:rPr>
              <w:t>&gt;</w:t>
            </w:r>
          </w:p>
        </w:tc>
        <w:tc>
          <w:tcPr>
            <w:tcW w:w="1984" w:type="dxa"/>
          </w:tcPr>
          <w:p w14:paraId="3FB660D9" w14:textId="77777777" w:rsidR="004D2333" w:rsidRPr="0057752E" w:rsidRDefault="004D2333" w:rsidP="00AB6E8B">
            <w:pPr>
              <w:tabs>
                <w:tab w:val="left" w:pos="284"/>
              </w:tabs>
              <w:autoSpaceDE w:val="0"/>
              <w:autoSpaceDN w:val="0"/>
              <w:adjustRightInd w:val="0"/>
              <w:rPr>
                <w:rFonts w:ascii="Courier New" w:hAnsi="Courier New" w:cs="Courier New"/>
                <w:sz w:val="16"/>
                <w:szCs w:val="16"/>
                <w:highlight w:val="white"/>
              </w:rPr>
            </w:pPr>
          </w:p>
        </w:tc>
        <w:tc>
          <w:tcPr>
            <w:tcW w:w="851" w:type="dxa"/>
          </w:tcPr>
          <w:p w14:paraId="4FECCA20" w14:textId="5D617FFE" w:rsidR="004D2333" w:rsidRPr="0057752E" w:rsidRDefault="000F189E" w:rsidP="00AB6E8B">
            <w:pPr>
              <w:tabs>
                <w:tab w:val="left" w:pos="284"/>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52" w:type="dxa"/>
          </w:tcPr>
          <w:p w14:paraId="30C45541" w14:textId="765FAFEB" w:rsidR="004D2333" w:rsidRPr="0057752E" w:rsidRDefault="004D2333" w:rsidP="00AB6E8B">
            <w:pPr>
              <w:tabs>
                <w:tab w:val="left" w:pos="284"/>
              </w:tabs>
              <w:autoSpaceDE w:val="0"/>
              <w:autoSpaceDN w:val="0"/>
              <w:adjustRightInd w:val="0"/>
              <w:rPr>
                <w:rFonts w:ascii="Courier New" w:hAnsi="Courier New" w:cs="Courier New"/>
                <w:sz w:val="16"/>
                <w:szCs w:val="16"/>
                <w:highlight w:val="white"/>
              </w:rPr>
            </w:pPr>
          </w:p>
        </w:tc>
      </w:tr>
      <w:tr w:rsidR="004D2333" w:rsidRPr="0057752E" w14:paraId="3F0D7ED3" w14:textId="77777777" w:rsidTr="004D2333">
        <w:tc>
          <w:tcPr>
            <w:tcW w:w="5699" w:type="dxa"/>
          </w:tcPr>
          <w:p w14:paraId="735D1A8E" w14:textId="68DDA4F5" w:rsidR="004D2333" w:rsidRPr="0057752E" w:rsidRDefault="004D2333" w:rsidP="004D2333">
            <w:pPr>
              <w:tabs>
                <w:tab w:val="left" w:pos="284"/>
              </w:tabs>
              <w:autoSpaceDE w:val="0"/>
              <w:autoSpaceDN w:val="0"/>
              <w:adjustRightInd w:val="0"/>
              <w:rPr>
                <w:rFonts w:ascii="Courier New" w:hAnsi="Courier New" w:cs="Courier New"/>
                <w:color w:val="000000"/>
                <w:sz w:val="16"/>
                <w:szCs w:val="16"/>
                <w:highlight w:val="white"/>
              </w:rPr>
            </w:pPr>
            <w:r w:rsidRPr="0057752E">
              <w:rPr>
                <w:rFonts w:ascii="Courier New" w:hAnsi="Courier New" w:cs="Courier New"/>
                <w:color w:val="000000"/>
                <w:sz w:val="16"/>
                <w:szCs w:val="16"/>
                <w:highlight w:val="white"/>
              </w:rPr>
              <w:tab/>
            </w:r>
            <w:r w:rsidRPr="0057752E">
              <w:rPr>
                <w:rFonts w:ascii="Courier New" w:hAnsi="Courier New" w:cs="Courier New"/>
                <w:color w:val="0000FF"/>
                <w:sz w:val="16"/>
                <w:szCs w:val="16"/>
                <w:highlight w:val="white"/>
              </w:rPr>
              <w:t>&lt;</w:t>
            </w:r>
            <w:proofErr w:type="spellStart"/>
            <w:r w:rsidRPr="0057752E">
              <w:rPr>
                <w:rFonts w:ascii="Courier New" w:hAnsi="Courier New" w:cs="Courier New"/>
                <w:color w:val="800000"/>
                <w:sz w:val="16"/>
                <w:szCs w:val="16"/>
                <w:highlight w:val="white"/>
              </w:rPr>
              <w:t>cbc:</w:t>
            </w:r>
            <w:r w:rsidRPr="0057752E">
              <w:rPr>
                <w:rFonts w:ascii="Courier New" w:hAnsi="Courier New" w:cs="Courier New"/>
                <w:color w:val="800000"/>
                <w:sz w:val="16"/>
                <w:szCs w:val="16"/>
              </w:rPr>
              <w:t>LineExtensionAmount</w:t>
            </w:r>
            <w:proofErr w:type="spellEnd"/>
            <w:r w:rsidRPr="0057752E">
              <w:rPr>
                <w:rFonts w:ascii="Courier New" w:hAnsi="Courier New" w:cs="Courier New"/>
                <w:color w:val="800000"/>
                <w:sz w:val="16"/>
                <w:szCs w:val="16"/>
              </w:rPr>
              <w:t xml:space="preserve"> </w:t>
            </w:r>
            <w:proofErr w:type="spellStart"/>
            <w:r w:rsidRPr="0057752E">
              <w:rPr>
                <w:rFonts w:ascii="Courier New" w:hAnsi="Courier New" w:cs="Courier New"/>
                <w:color w:val="002060"/>
                <w:sz w:val="16"/>
                <w:szCs w:val="16"/>
                <w:highlight w:val="white"/>
              </w:rPr>
              <w:t>currencyID</w:t>
            </w:r>
            <w:proofErr w:type="spellEnd"/>
            <w:r w:rsidRPr="0057752E">
              <w:rPr>
                <w:rFonts w:ascii="Courier New" w:hAnsi="Courier New" w:cs="Courier New"/>
                <w:color w:val="002060"/>
                <w:sz w:val="16"/>
                <w:szCs w:val="16"/>
                <w:highlight w:val="white"/>
              </w:rPr>
              <w:t>="ISK"</w:t>
            </w:r>
            <w:r w:rsidRPr="0057752E">
              <w:rPr>
                <w:rFonts w:ascii="Courier New" w:hAnsi="Courier New" w:cs="Courier New"/>
                <w:color w:val="0000FF"/>
                <w:sz w:val="16"/>
                <w:szCs w:val="16"/>
                <w:highlight w:val="white"/>
              </w:rPr>
              <w:t>&gt;</w:t>
            </w:r>
            <w:r w:rsidRPr="0057752E">
              <w:rPr>
                <w:rFonts w:ascii="Courier New" w:hAnsi="Courier New" w:cs="Courier New"/>
                <w:color w:val="0000FF"/>
                <w:sz w:val="16"/>
                <w:szCs w:val="16"/>
                <w:highlight w:val="white"/>
              </w:rPr>
              <w:br/>
            </w:r>
            <w:r w:rsidRPr="0057752E">
              <w:rPr>
                <w:rFonts w:ascii="Courier New" w:hAnsi="Courier New" w:cs="Courier New"/>
                <w:color w:val="000000"/>
                <w:sz w:val="16"/>
                <w:szCs w:val="16"/>
              </w:rPr>
              <w:t xml:space="preserve">   </w:t>
            </w:r>
            <w:del w:id="775" w:author="Georg Birgisson" w:date="2021-10-12T10:20:00Z">
              <w:r w:rsidRPr="0057752E" w:rsidDel="006D05D6">
                <w:rPr>
                  <w:rFonts w:ascii="Courier New" w:hAnsi="Courier New" w:cs="Courier New"/>
                  <w:color w:val="000000"/>
                  <w:sz w:val="16"/>
                  <w:szCs w:val="16"/>
                </w:rPr>
                <w:delText xml:space="preserve">     </w:delText>
              </w:r>
            </w:del>
            <w:r w:rsidRPr="0057752E">
              <w:rPr>
                <w:rFonts w:ascii="Courier New" w:hAnsi="Courier New" w:cs="Courier New"/>
                <w:color w:val="000000"/>
                <w:sz w:val="16"/>
                <w:szCs w:val="16"/>
              </w:rPr>
              <w:t>327142.34</w:t>
            </w:r>
            <w:r w:rsidRPr="0057752E">
              <w:rPr>
                <w:rFonts w:ascii="Courier New" w:hAnsi="Courier New" w:cs="Courier New"/>
                <w:color w:val="0000FF"/>
                <w:sz w:val="16"/>
                <w:szCs w:val="16"/>
                <w:highlight w:val="white"/>
              </w:rPr>
              <w:t>&lt;/</w:t>
            </w:r>
            <w:proofErr w:type="spellStart"/>
            <w:r w:rsidRPr="0057752E">
              <w:rPr>
                <w:rFonts w:ascii="Courier New" w:hAnsi="Courier New" w:cs="Courier New"/>
                <w:color w:val="800000"/>
                <w:sz w:val="16"/>
                <w:szCs w:val="16"/>
                <w:highlight w:val="white"/>
              </w:rPr>
              <w:t>cbc:</w:t>
            </w:r>
            <w:r w:rsidRPr="0057752E">
              <w:rPr>
                <w:rFonts w:ascii="Courier New" w:hAnsi="Courier New" w:cs="Courier New"/>
                <w:color w:val="800000"/>
                <w:sz w:val="16"/>
                <w:szCs w:val="16"/>
              </w:rPr>
              <w:t>LineExtensionAmount</w:t>
            </w:r>
            <w:proofErr w:type="spellEnd"/>
            <w:r w:rsidRPr="0057752E">
              <w:rPr>
                <w:rFonts w:ascii="Courier New" w:hAnsi="Courier New" w:cs="Courier New"/>
                <w:color w:val="0000FF"/>
                <w:sz w:val="16"/>
                <w:szCs w:val="16"/>
                <w:highlight w:val="white"/>
              </w:rPr>
              <w:t xml:space="preserve"> &gt;</w:t>
            </w:r>
          </w:p>
        </w:tc>
        <w:tc>
          <w:tcPr>
            <w:tcW w:w="1984" w:type="dxa"/>
          </w:tcPr>
          <w:p w14:paraId="038CE84E" w14:textId="7F7FD7BA"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highlight w:val="white"/>
              </w:rPr>
              <w:t>Samtala lína</w:t>
            </w:r>
          </w:p>
        </w:tc>
        <w:tc>
          <w:tcPr>
            <w:tcW w:w="851" w:type="dxa"/>
          </w:tcPr>
          <w:p w14:paraId="555785D1" w14:textId="0201371E" w:rsidR="004D2333" w:rsidRPr="0057752E" w:rsidRDefault="00F34461" w:rsidP="004D2333">
            <w:pPr>
              <w:tabs>
                <w:tab w:val="left" w:pos="284"/>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52" w:type="dxa"/>
          </w:tcPr>
          <w:p w14:paraId="55D09C6A" w14:textId="24B689C7"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rPr>
              <w:t>BT-</w:t>
            </w:r>
            <w:r w:rsidR="00760CB6" w:rsidRPr="0057752E">
              <w:rPr>
                <w:rFonts w:ascii="Courier New" w:hAnsi="Courier New" w:cs="Courier New"/>
                <w:sz w:val="16"/>
                <w:szCs w:val="16"/>
              </w:rPr>
              <w:t>106</w:t>
            </w:r>
          </w:p>
        </w:tc>
      </w:tr>
      <w:tr w:rsidR="004D2333" w:rsidRPr="0057752E" w14:paraId="15BECA2C" w14:textId="77777777" w:rsidTr="004D2333">
        <w:tc>
          <w:tcPr>
            <w:tcW w:w="5699" w:type="dxa"/>
          </w:tcPr>
          <w:p w14:paraId="03C74936" w14:textId="2BC21FE7" w:rsidR="004D2333" w:rsidRPr="0057752E" w:rsidRDefault="004D2333" w:rsidP="004D2333">
            <w:pPr>
              <w:tabs>
                <w:tab w:val="left" w:pos="284"/>
              </w:tabs>
              <w:autoSpaceDE w:val="0"/>
              <w:autoSpaceDN w:val="0"/>
              <w:adjustRightInd w:val="0"/>
              <w:rPr>
                <w:rFonts w:ascii="Courier New" w:hAnsi="Courier New" w:cs="Courier New"/>
                <w:color w:val="000000"/>
                <w:sz w:val="16"/>
                <w:szCs w:val="16"/>
                <w:highlight w:val="white"/>
              </w:rPr>
            </w:pPr>
            <w:r w:rsidRPr="0057752E">
              <w:rPr>
                <w:rFonts w:ascii="Courier New" w:hAnsi="Courier New" w:cs="Courier New"/>
                <w:color w:val="000000"/>
                <w:sz w:val="16"/>
                <w:szCs w:val="16"/>
                <w:highlight w:val="white"/>
              </w:rPr>
              <w:tab/>
            </w:r>
            <w:r w:rsidRPr="0057752E">
              <w:rPr>
                <w:rFonts w:ascii="Courier New" w:hAnsi="Courier New" w:cs="Courier New"/>
                <w:color w:val="0000FF"/>
                <w:sz w:val="16"/>
                <w:szCs w:val="16"/>
                <w:highlight w:val="white"/>
              </w:rPr>
              <w:t>&lt;</w:t>
            </w:r>
            <w:proofErr w:type="spellStart"/>
            <w:r w:rsidRPr="0057752E">
              <w:rPr>
                <w:rFonts w:ascii="Courier New" w:hAnsi="Courier New" w:cs="Courier New"/>
                <w:color w:val="800000"/>
                <w:sz w:val="16"/>
                <w:szCs w:val="16"/>
                <w:highlight w:val="white"/>
              </w:rPr>
              <w:t>cbc:</w:t>
            </w:r>
            <w:r w:rsidRPr="0057752E">
              <w:rPr>
                <w:rFonts w:ascii="Courier New" w:hAnsi="Courier New" w:cs="Courier New"/>
                <w:color w:val="800000"/>
                <w:sz w:val="16"/>
                <w:szCs w:val="16"/>
              </w:rPr>
              <w:t>TaxExclusiveAmount</w:t>
            </w:r>
            <w:proofErr w:type="spellEnd"/>
            <w:r w:rsidRPr="0057752E">
              <w:rPr>
                <w:rFonts w:ascii="Courier New" w:hAnsi="Courier New" w:cs="Courier New"/>
                <w:color w:val="800000"/>
                <w:sz w:val="16"/>
                <w:szCs w:val="16"/>
              </w:rPr>
              <w:t xml:space="preserve"> </w:t>
            </w:r>
            <w:proofErr w:type="spellStart"/>
            <w:r w:rsidRPr="0057752E">
              <w:rPr>
                <w:rFonts w:ascii="Courier New" w:hAnsi="Courier New" w:cs="Courier New"/>
                <w:color w:val="002060"/>
                <w:sz w:val="16"/>
                <w:szCs w:val="16"/>
                <w:highlight w:val="white"/>
              </w:rPr>
              <w:t>currencyID</w:t>
            </w:r>
            <w:proofErr w:type="spellEnd"/>
            <w:r w:rsidRPr="0057752E">
              <w:rPr>
                <w:rFonts w:ascii="Courier New" w:hAnsi="Courier New" w:cs="Courier New"/>
                <w:color w:val="002060"/>
                <w:sz w:val="16"/>
                <w:szCs w:val="16"/>
                <w:highlight w:val="white"/>
              </w:rPr>
              <w:t>="ISK"</w:t>
            </w:r>
            <w:r w:rsidRPr="0057752E">
              <w:rPr>
                <w:rFonts w:ascii="Courier New" w:hAnsi="Courier New" w:cs="Courier New"/>
                <w:color w:val="0000FF"/>
                <w:sz w:val="16"/>
                <w:szCs w:val="16"/>
                <w:highlight w:val="white"/>
              </w:rPr>
              <w:t>&gt;</w:t>
            </w:r>
            <w:r w:rsidRPr="0057752E">
              <w:rPr>
                <w:rFonts w:ascii="Courier New" w:hAnsi="Courier New" w:cs="Courier New"/>
                <w:color w:val="0000FF"/>
                <w:sz w:val="16"/>
                <w:szCs w:val="16"/>
                <w:highlight w:val="white"/>
              </w:rPr>
              <w:br/>
            </w:r>
            <w:r w:rsidRPr="0057752E">
              <w:rPr>
                <w:rFonts w:ascii="Courier New" w:hAnsi="Courier New" w:cs="Courier New"/>
                <w:color w:val="000000"/>
                <w:sz w:val="16"/>
                <w:szCs w:val="16"/>
              </w:rPr>
              <w:t xml:space="preserve">   </w:t>
            </w:r>
            <w:del w:id="776" w:author="Georg Birgisson" w:date="2021-10-12T10:20:00Z">
              <w:r w:rsidRPr="0057752E" w:rsidDel="006D05D6">
                <w:rPr>
                  <w:rFonts w:ascii="Courier New" w:hAnsi="Courier New" w:cs="Courier New"/>
                  <w:color w:val="000000"/>
                  <w:sz w:val="16"/>
                  <w:szCs w:val="16"/>
                </w:rPr>
                <w:delText xml:space="preserve">     </w:delText>
              </w:r>
            </w:del>
            <w:r w:rsidRPr="0057752E">
              <w:rPr>
                <w:rFonts w:ascii="Courier New" w:hAnsi="Courier New" w:cs="Courier New"/>
                <w:color w:val="000000"/>
                <w:sz w:val="16"/>
                <w:szCs w:val="16"/>
              </w:rPr>
              <w:t>327142.34</w:t>
            </w:r>
            <w:r w:rsidRPr="0057752E">
              <w:rPr>
                <w:rFonts w:ascii="Courier New" w:hAnsi="Courier New" w:cs="Courier New"/>
                <w:color w:val="0000FF"/>
                <w:sz w:val="16"/>
                <w:szCs w:val="16"/>
                <w:highlight w:val="white"/>
              </w:rPr>
              <w:t>&lt;/</w:t>
            </w:r>
            <w:proofErr w:type="spellStart"/>
            <w:r w:rsidRPr="0057752E">
              <w:rPr>
                <w:rFonts w:ascii="Courier New" w:hAnsi="Courier New" w:cs="Courier New"/>
                <w:color w:val="800000"/>
                <w:sz w:val="16"/>
                <w:szCs w:val="16"/>
                <w:highlight w:val="white"/>
              </w:rPr>
              <w:t>cbc:</w:t>
            </w:r>
            <w:r w:rsidRPr="0057752E">
              <w:rPr>
                <w:rFonts w:ascii="Courier New" w:hAnsi="Courier New" w:cs="Courier New"/>
                <w:color w:val="800000"/>
                <w:sz w:val="16"/>
                <w:szCs w:val="16"/>
              </w:rPr>
              <w:t>TaxExclusiveAmount</w:t>
            </w:r>
            <w:proofErr w:type="spellEnd"/>
            <w:r w:rsidRPr="0057752E">
              <w:rPr>
                <w:rFonts w:ascii="Courier New" w:hAnsi="Courier New" w:cs="Courier New"/>
                <w:color w:val="0000FF"/>
                <w:sz w:val="16"/>
                <w:szCs w:val="16"/>
                <w:highlight w:val="white"/>
              </w:rPr>
              <w:t>&gt;</w:t>
            </w:r>
          </w:p>
        </w:tc>
        <w:tc>
          <w:tcPr>
            <w:tcW w:w="1984" w:type="dxa"/>
          </w:tcPr>
          <w:p w14:paraId="79AFC739" w14:textId="668406D6"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highlight w:val="white"/>
              </w:rPr>
              <w:t>Samtala án skatts</w:t>
            </w:r>
          </w:p>
        </w:tc>
        <w:tc>
          <w:tcPr>
            <w:tcW w:w="851" w:type="dxa"/>
          </w:tcPr>
          <w:p w14:paraId="658E19B2" w14:textId="6843E4F9" w:rsidR="004D2333" w:rsidRPr="0057752E" w:rsidRDefault="00F34461" w:rsidP="004D2333">
            <w:pPr>
              <w:tabs>
                <w:tab w:val="left" w:pos="284"/>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52" w:type="dxa"/>
          </w:tcPr>
          <w:p w14:paraId="0F5046F4" w14:textId="123A2DCA"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rPr>
              <w:t>BT-</w:t>
            </w:r>
            <w:r w:rsidR="00760CB6" w:rsidRPr="0057752E">
              <w:rPr>
                <w:rFonts w:ascii="Courier New" w:hAnsi="Courier New" w:cs="Courier New"/>
                <w:sz w:val="16"/>
                <w:szCs w:val="16"/>
              </w:rPr>
              <w:t>109</w:t>
            </w:r>
          </w:p>
        </w:tc>
      </w:tr>
      <w:tr w:rsidR="004D2333" w:rsidRPr="0057752E" w14:paraId="1778B747" w14:textId="77777777" w:rsidTr="004D2333">
        <w:tc>
          <w:tcPr>
            <w:tcW w:w="5699" w:type="dxa"/>
          </w:tcPr>
          <w:p w14:paraId="535EB10E" w14:textId="5BE6775B" w:rsidR="004D2333" w:rsidRPr="0057752E" w:rsidRDefault="004D2333" w:rsidP="004D2333">
            <w:pPr>
              <w:tabs>
                <w:tab w:val="left" w:pos="284"/>
              </w:tabs>
              <w:autoSpaceDE w:val="0"/>
              <w:autoSpaceDN w:val="0"/>
              <w:adjustRightInd w:val="0"/>
              <w:rPr>
                <w:rFonts w:ascii="Courier New" w:hAnsi="Courier New" w:cs="Courier New"/>
                <w:color w:val="0000FF"/>
                <w:sz w:val="16"/>
                <w:szCs w:val="16"/>
                <w:highlight w:val="white"/>
              </w:rPr>
            </w:pPr>
            <w:r w:rsidRPr="0057752E">
              <w:rPr>
                <w:rFonts w:ascii="Courier New" w:hAnsi="Courier New" w:cs="Courier New"/>
                <w:color w:val="000000"/>
                <w:sz w:val="16"/>
                <w:szCs w:val="16"/>
                <w:highlight w:val="white"/>
              </w:rPr>
              <w:tab/>
            </w:r>
            <w:r w:rsidRPr="0057752E">
              <w:rPr>
                <w:rFonts w:ascii="Courier New" w:hAnsi="Courier New" w:cs="Courier New"/>
                <w:color w:val="0000FF"/>
                <w:sz w:val="16"/>
                <w:szCs w:val="16"/>
                <w:highlight w:val="white"/>
              </w:rPr>
              <w:t>&lt;</w:t>
            </w:r>
            <w:proofErr w:type="spellStart"/>
            <w:r w:rsidRPr="0057752E">
              <w:rPr>
                <w:rFonts w:ascii="Courier New" w:hAnsi="Courier New" w:cs="Courier New"/>
                <w:color w:val="800000"/>
                <w:sz w:val="16"/>
                <w:szCs w:val="16"/>
                <w:highlight w:val="white"/>
              </w:rPr>
              <w:t>cbc:TaxInclusiveAmount</w:t>
            </w:r>
            <w:proofErr w:type="spellEnd"/>
            <w:r w:rsidRPr="00DA2C43">
              <w:rPr>
                <w:rFonts w:ascii="Courier New" w:hAnsi="Courier New" w:cs="Courier New"/>
                <w:sz w:val="16"/>
                <w:szCs w:val="16"/>
              </w:rPr>
              <w:t xml:space="preserve"> </w:t>
            </w:r>
            <w:proofErr w:type="spellStart"/>
            <w:r w:rsidRPr="0057752E">
              <w:rPr>
                <w:rFonts w:ascii="Courier New" w:hAnsi="Courier New" w:cs="Courier New"/>
                <w:color w:val="002060"/>
                <w:sz w:val="16"/>
                <w:szCs w:val="16"/>
                <w:highlight w:val="white"/>
              </w:rPr>
              <w:t>currencyID</w:t>
            </w:r>
            <w:proofErr w:type="spellEnd"/>
            <w:r w:rsidRPr="0057752E">
              <w:rPr>
                <w:rFonts w:ascii="Courier New" w:hAnsi="Courier New" w:cs="Courier New"/>
                <w:color w:val="002060"/>
                <w:sz w:val="16"/>
                <w:szCs w:val="16"/>
                <w:highlight w:val="white"/>
              </w:rPr>
              <w:t>="ISK"</w:t>
            </w:r>
            <w:r w:rsidRPr="0057752E">
              <w:rPr>
                <w:rFonts w:ascii="Courier New" w:hAnsi="Courier New" w:cs="Courier New"/>
                <w:color w:val="0000FF"/>
                <w:sz w:val="16"/>
                <w:szCs w:val="16"/>
                <w:highlight w:val="white"/>
              </w:rPr>
              <w:t>&gt;</w:t>
            </w:r>
            <w:r w:rsidRPr="0057752E">
              <w:rPr>
                <w:rFonts w:ascii="Courier New" w:hAnsi="Courier New" w:cs="Courier New"/>
                <w:color w:val="0000FF"/>
                <w:sz w:val="16"/>
                <w:szCs w:val="16"/>
                <w:highlight w:val="white"/>
              </w:rPr>
              <w:br/>
            </w:r>
            <w:r w:rsidRPr="0057752E">
              <w:rPr>
                <w:rFonts w:ascii="Courier New" w:hAnsi="Courier New" w:cs="Courier New"/>
                <w:color w:val="000000"/>
                <w:sz w:val="16"/>
                <w:szCs w:val="16"/>
              </w:rPr>
              <w:t xml:space="preserve">   </w:t>
            </w:r>
            <w:del w:id="777" w:author="Georg Birgisson" w:date="2021-10-12T10:20:00Z">
              <w:r w:rsidRPr="0057752E" w:rsidDel="006D05D6">
                <w:rPr>
                  <w:rFonts w:ascii="Courier New" w:hAnsi="Courier New" w:cs="Courier New"/>
                  <w:color w:val="000000"/>
                  <w:sz w:val="16"/>
                  <w:szCs w:val="16"/>
                </w:rPr>
                <w:delText xml:space="preserve">     </w:delText>
              </w:r>
            </w:del>
            <w:r w:rsidRPr="0057752E">
              <w:rPr>
                <w:rFonts w:ascii="Courier New" w:hAnsi="Courier New" w:cs="Courier New"/>
                <w:color w:val="000000"/>
                <w:sz w:val="16"/>
                <w:szCs w:val="16"/>
              </w:rPr>
              <w:t>423089.00</w:t>
            </w:r>
            <w:r w:rsidRPr="0057752E">
              <w:rPr>
                <w:rFonts w:ascii="Courier New" w:hAnsi="Courier New" w:cs="Courier New"/>
                <w:color w:val="0000FF"/>
                <w:sz w:val="16"/>
                <w:szCs w:val="16"/>
                <w:highlight w:val="white"/>
              </w:rPr>
              <w:t>&lt;/</w:t>
            </w:r>
            <w:proofErr w:type="spellStart"/>
            <w:r w:rsidRPr="0057752E">
              <w:rPr>
                <w:rFonts w:ascii="Courier New" w:hAnsi="Courier New" w:cs="Courier New"/>
                <w:color w:val="800000"/>
                <w:sz w:val="16"/>
                <w:szCs w:val="16"/>
                <w:highlight w:val="white"/>
              </w:rPr>
              <w:t>cbc:TaxInclusiveAmount</w:t>
            </w:r>
            <w:proofErr w:type="spellEnd"/>
            <w:r w:rsidRPr="0057752E">
              <w:rPr>
                <w:rFonts w:ascii="Courier New" w:hAnsi="Courier New" w:cs="Courier New"/>
                <w:color w:val="0000FF"/>
                <w:sz w:val="16"/>
                <w:szCs w:val="16"/>
                <w:highlight w:val="white"/>
              </w:rPr>
              <w:t>&gt;</w:t>
            </w:r>
          </w:p>
        </w:tc>
        <w:tc>
          <w:tcPr>
            <w:tcW w:w="1984" w:type="dxa"/>
          </w:tcPr>
          <w:p w14:paraId="6F1C756D" w14:textId="72071AC7"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highlight w:val="white"/>
              </w:rPr>
              <w:t>Upphæð reiknings</w:t>
            </w:r>
          </w:p>
        </w:tc>
        <w:tc>
          <w:tcPr>
            <w:tcW w:w="851" w:type="dxa"/>
          </w:tcPr>
          <w:p w14:paraId="26D30295" w14:textId="726DFAD3" w:rsidR="004D2333" w:rsidRPr="0057752E" w:rsidRDefault="00F34461" w:rsidP="004D2333">
            <w:pPr>
              <w:tabs>
                <w:tab w:val="left" w:pos="284"/>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52" w:type="dxa"/>
          </w:tcPr>
          <w:p w14:paraId="72BB5354" w14:textId="632869A7"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rPr>
              <w:t>BT-</w:t>
            </w:r>
            <w:r w:rsidR="00760CB6" w:rsidRPr="0057752E">
              <w:rPr>
                <w:rFonts w:ascii="Courier New" w:hAnsi="Courier New" w:cs="Courier New"/>
                <w:sz w:val="16"/>
                <w:szCs w:val="16"/>
              </w:rPr>
              <w:t>112</w:t>
            </w:r>
          </w:p>
        </w:tc>
      </w:tr>
      <w:tr w:rsidR="004D2333" w:rsidRPr="0057752E" w14:paraId="710C28A5" w14:textId="77777777" w:rsidTr="004D2333">
        <w:tc>
          <w:tcPr>
            <w:tcW w:w="5699" w:type="dxa"/>
          </w:tcPr>
          <w:p w14:paraId="0D1BD8B7" w14:textId="07C5116D" w:rsidR="004D2333" w:rsidRPr="0057752E" w:rsidRDefault="004D2333" w:rsidP="004D2333">
            <w:pPr>
              <w:tabs>
                <w:tab w:val="left" w:pos="284"/>
              </w:tabs>
              <w:autoSpaceDE w:val="0"/>
              <w:autoSpaceDN w:val="0"/>
              <w:adjustRightInd w:val="0"/>
              <w:rPr>
                <w:rFonts w:ascii="Courier New" w:hAnsi="Courier New" w:cs="Courier New"/>
                <w:color w:val="000000"/>
                <w:sz w:val="16"/>
                <w:szCs w:val="16"/>
                <w:highlight w:val="white"/>
              </w:rPr>
            </w:pPr>
            <w:r w:rsidRPr="0057752E">
              <w:rPr>
                <w:rFonts w:ascii="Courier New" w:hAnsi="Courier New" w:cs="Courier New"/>
                <w:color w:val="000000"/>
                <w:sz w:val="16"/>
                <w:szCs w:val="16"/>
                <w:highlight w:val="white"/>
              </w:rPr>
              <w:tab/>
            </w:r>
            <w:r w:rsidRPr="0057752E">
              <w:rPr>
                <w:rFonts w:ascii="Courier New" w:hAnsi="Courier New" w:cs="Courier New"/>
                <w:color w:val="0000FF"/>
                <w:sz w:val="16"/>
                <w:szCs w:val="16"/>
                <w:highlight w:val="white"/>
                <w:lang w:eastAsia="is-IS"/>
              </w:rPr>
              <w:t>&lt;</w:t>
            </w:r>
            <w:proofErr w:type="spellStart"/>
            <w:r w:rsidRPr="0057752E">
              <w:rPr>
                <w:rFonts w:ascii="Courier New" w:hAnsi="Courier New" w:cs="Courier New"/>
                <w:color w:val="800000"/>
                <w:sz w:val="16"/>
                <w:szCs w:val="16"/>
                <w:highlight w:val="white"/>
                <w:lang w:eastAsia="is-IS"/>
              </w:rPr>
              <w:t>cbc:AllowanceTotalAmount</w:t>
            </w:r>
            <w:proofErr w:type="spellEnd"/>
            <w:r w:rsidRPr="00DA2C43">
              <w:rPr>
                <w:rFonts w:ascii="Courier New" w:hAnsi="Courier New" w:cs="Courier New"/>
                <w:sz w:val="16"/>
                <w:szCs w:val="16"/>
                <w:lang w:eastAsia="is-IS"/>
              </w:rPr>
              <w:t xml:space="preserve"> </w:t>
            </w:r>
            <w:proofErr w:type="spellStart"/>
            <w:r w:rsidRPr="0057752E">
              <w:rPr>
                <w:rFonts w:ascii="Courier New" w:hAnsi="Courier New" w:cs="Courier New"/>
                <w:color w:val="002060"/>
                <w:sz w:val="16"/>
                <w:szCs w:val="16"/>
                <w:highlight w:val="white"/>
              </w:rPr>
              <w:t>currencyID</w:t>
            </w:r>
            <w:proofErr w:type="spellEnd"/>
            <w:r w:rsidRPr="0057752E">
              <w:rPr>
                <w:rFonts w:ascii="Courier New" w:hAnsi="Courier New" w:cs="Courier New"/>
                <w:color w:val="0000FF"/>
                <w:sz w:val="16"/>
                <w:szCs w:val="16"/>
                <w:highlight w:val="white"/>
                <w:lang w:eastAsia="is-IS"/>
              </w:rPr>
              <w:t>="</w:t>
            </w:r>
            <w:r w:rsidRPr="0057752E">
              <w:rPr>
                <w:rFonts w:ascii="Courier New" w:hAnsi="Courier New" w:cs="Courier New"/>
                <w:color w:val="000000"/>
                <w:sz w:val="16"/>
                <w:szCs w:val="16"/>
                <w:highlight w:val="white"/>
                <w:lang w:eastAsia="is-IS"/>
              </w:rPr>
              <w:t>ISK</w:t>
            </w:r>
            <w:r w:rsidRPr="0057752E">
              <w:rPr>
                <w:rFonts w:ascii="Courier New" w:hAnsi="Courier New" w:cs="Courier New"/>
                <w:color w:val="0000FF"/>
                <w:sz w:val="16"/>
                <w:szCs w:val="16"/>
                <w:highlight w:val="white"/>
                <w:lang w:eastAsia="is-IS"/>
              </w:rPr>
              <w:t>"&gt;</w:t>
            </w:r>
            <w:r w:rsidRPr="0057752E">
              <w:rPr>
                <w:rFonts w:ascii="Courier New" w:hAnsi="Courier New" w:cs="Courier New"/>
                <w:color w:val="0000FF"/>
                <w:sz w:val="16"/>
                <w:szCs w:val="16"/>
                <w:highlight w:val="white"/>
                <w:lang w:eastAsia="is-IS"/>
              </w:rPr>
              <w:br/>
            </w:r>
            <w:r w:rsidRPr="0057752E">
              <w:rPr>
                <w:rFonts w:ascii="Courier New" w:hAnsi="Courier New" w:cs="Courier New"/>
                <w:color w:val="000000"/>
                <w:sz w:val="16"/>
                <w:szCs w:val="16"/>
              </w:rPr>
              <w:t xml:space="preserve">   </w:t>
            </w:r>
            <w:del w:id="778" w:author="Georg Birgisson" w:date="2021-10-12T10:20:00Z">
              <w:r w:rsidRPr="0057752E" w:rsidDel="006D05D6">
                <w:rPr>
                  <w:rFonts w:ascii="Courier New" w:hAnsi="Courier New" w:cs="Courier New"/>
                  <w:color w:val="000000"/>
                  <w:sz w:val="16"/>
                  <w:szCs w:val="16"/>
                </w:rPr>
                <w:delText xml:space="preserve">     </w:delText>
              </w:r>
            </w:del>
            <w:r w:rsidRPr="0057752E">
              <w:rPr>
                <w:rFonts w:ascii="Courier New" w:hAnsi="Courier New" w:cs="Courier New"/>
                <w:color w:val="000000"/>
                <w:sz w:val="16"/>
                <w:szCs w:val="16"/>
                <w:highlight w:val="white"/>
                <w:lang w:eastAsia="is-IS"/>
              </w:rPr>
              <w:t>100.00</w:t>
            </w:r>
            <w:r w:rsidRPr="0057752E">
              <w:rPr>
                <w:rFonts w:ascii="Courier New" w:hAnsi="Courier New" w:cs="Courier New"/>
                <w:color w:val="0000FF"/>
                <w:sz w:val="16"/>
                <w:szCs w:val="16"/>
                <w:highlight w:val="white"/>
                <w:lang w:eastAsia="is-IS"/>
              </w:rPr>
              <w:t>&lt;/</w:t>
            </w:r>
            <w:proofErr w:type="spellStart"/>
            <w:r w:rsidRPr="0057752E">
              <w:rPr>
                <w:rFonts w:ascii="Courier New" w:hAnsi="Courier New" w:cs="Courier New"/>
                <w:color w:val="800000"/>
                <w:sz w:val="16"/>
                <w:szCs w:val="16"/>
                <w:highlight w:val="white"/>
                <w:lang w:eastAsia="is-IS"/>
              </w:rPr>
              <w:t>cbc:AllowanceTotalAmount</w:t>
            </w:r>
            <w:proofErr w:type="spellEnd"/>
            <w:r w:rsidRPr="0057752E">
              <w:rPr>
                <w:rFonts w:ascii="Courier New" w:hAnsi="Courier New" w:cs="Courier New"/>
                <w:color w:val="0000FF"/>
                <w:sz w:val="16"/>
                <w:szCs w:val="16"/>
                <w:highlight w:val="white"/>
                <w:lang w:eastAsia="is-IS"/>
              </w:rPr>
              <w:t>&gt;</w:t>
            </w:r>
          </w:p>
        </w:tc>
        <w:tc>
          <w:tcPr>
            <w:tcW w:w="1984" w:type="dxa"/>
          </w:tcPr>
          <w:p w14:paraId="56EB8DAB" w14:textId="159B38BC"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highlight w:val="white"/>
              </w:rPr>
              <w:t>Samtala afslátta*</w:t>
            </w:r>
          </w:p>
        </w:tc>
        <w:tc>
          <w:tcPr>
            <w:tcW w:w="851" w:type="dxa"/>
          </w:tcPr>
          <w:p w14:paraId="6FDF7D02" w14:textId="67745AD8" w:rsidR="004D2333" w:rsidRPr="0057752E" w:rsidRDefault="00F34461" w:rsidP="004D2333">
            <w:pPr>
              <w:tabs>
                <w:tab w:val="left" w:pos="284"/>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0055A79F" w14:textId="24755C27"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rPr>
              <w:t>BT-</w:t>
            </w:r>
            <w:r w:rsidR="00760CB6" w:rsidRPr="0057752E">
              <w:rPr>
                <w:rFonts w:ascii="Courier New" w:hAnsi="Courier New" w:cs="Courier New"/>
                <w:sz w:val="16"/>
                <w:szCs w:val="16"/>
              </w:rPr>
              <w:t>107</w:t>
            </w:r>
          </w:p>
        </w:tc>
      </w:tr>
      <w:tr w:rsidR="004D2333" w:rsidRPr="0057752E" w14:paraId="32F0AC15" w14:textId="77777777" w:rsidTr="004D2333">
        <w:tc>
          <w:tcPr>
            <w:tcW w:w="5699" w:type="dxa"/>
          </w:tcPr>
          <w:p w14:paraId="7A803062" w14:textId="4EE80845" w:rsidR="004D2333" w:rsidRPr="0057752E" w:rsidRDefault="004D2333" w:rsidP="004D2333">
            <w:pPr>
              <w:tabs>
                <w:tab w:val="left" w:pos="284"/>
              </w:tabs>
              <w:autoSpaceDE w:val="0"/>
              <w:autoSpaceDN w:val="0"/>
              <w:adjustRightInd w:val="0"/>
              <w:rPr>
                <w:rFonts w:ascii="Courier New" w:hAnsi="Courier New" w:cs="Courier New"/>
                <w:color w:val="000000"/>
                <w:sz w:val="16"/>
                <w:szCs w:val="16"/>
                <w:highlight w:val="white"/>
              </w:rPr>
            </w:pPr>
            <w:r w:rsidRPr="0057752E">
              <w:rPr>
                <w:rFonts w:ascii="Courier New" w:hAnsi="Courier New" w:cs="Courier New"/>
                <w:color w:val="000000"/>
                <w:sz w:val="16"/>
                <w:szCs w:val="16"/>
                <w:highlight w:val="white"/>
              </w:rPr>
              <w:tab/>
            </w:r>
            <w:r w:rsidRPr="0057752E">
              <w:rPr>
                <w:rFonts w:ascii="Courier New" w:hAnsi="Courier New" w:cs="Courier New"/>
                <w:color w:val="0000FF"/>
                <w:sz w:val="16"/>
                <w:szCs w:val="16"/>
                <w:highlight w:val="white"/>
                <w:lang w:eastAsia="is-IS"/>
              </w:rPr>
              <w:t>&lt;</w:t>
            </w:r>
            <w:proofErr w:type="spellStart"/>
            <w:r w:rsidRPr="0057752E">
              <w:rPr>
                <w:rFonts w:ascii="Courier New" w:hAnsi="Courier New" w:cs="Courier New"/>
                <w:color w:val="800000"/>
                <w:sz w:val="16"/>
                <w:szCs w:val="16"/>
                <w:highlight w:val="white"/>
                <w:lang w:eastAsia="is-IS"/>
              </w:rPr>
              <w:t>cbc:ChargeTotalAmount</w:t>
            </w:r>
            <w:proofErr w:type="spellEnd"/>
            <w:r w:rsidRPr="00DA2C43">
              <w:rPr>
                <w:rFonts w:ascii="Courier New" w:hAnsi="Courier New" w:cs="Courier New"/>
                <w:sz w:val="16"/>
                <w:szCs w:val="16"/>
                <w:lang w:eastAsia="is-IS"/>
              </w:rPr>
              <w:t xml:space="preserve"> </w:t>
            </w:r>
            <w:proofErr w:type="spellStart"/>
            <w:r w:rsidRPr="0057752E">
              <w:rPr>
                <w:rFonts w:ascii="Courier New" w:hAnsi="Courier New" w:cs="Courier New"/>
                <w:color w:val="002060"/>
                <w:sz w:val="16"/>
                <w:szCs w:val="16"/>
                <w:highlight w:val="white"/>
              </w:rPr>
              <w:t>currencyID</w:t>
            </w:r>
            <w:proofErr w:type="spellEnd"/>
            <w:r w:rsidRPr="0057752E">
              <w:rPr>
                <w:rFonts w:ascii="Courier New" w:hAnsi="Courier New" w:cs="Courier New"/>
                <w:color w:val="002060"/>
                <w:sz w:val="16"/>
                <w:szCs w:val="16"/>
                <w:highlight w:val="white"/>
              </w:rPr>
              <w:t>=</w:t>
            </w:r>
            <w:r w:rsidRPr="0057752E">
              <w:rPr>
                <w:rFonts w:ascii="Courier New" w:hAnsi="Courier New" w:cs="Courier New"/>
                <w:color w:val="0000FF"/>
                <w:sz w:val="16"/>
                <w:szCs w:val="16"/>
                <w:highlight w:val="white"/>
                <w:lang w:eastAsia="is-IS"/>
              </w:rPr>
              <w:t>"</w:t>
            </w:r>
            <w:r w:rsidRPr="0057752E">
              <w:rPr>
                <w:rFonts w:ascii="Courier New" w:hAnsi="Courier New" w:cs="Courier New"/>
                <w:color w:val="000000"/>
                <w:sz w:val="16"/>
                <w:szCs w:val="16"/>
                <w:highlight w:val="white"/>
                <w:lang w:eastAsia="is-IS"/>
              </w:rPr>
              <w:t>ISK</w:t>
            </w:r>
            <w:r w:rsidRPr="0057752E">
              <w:rPr>
                <w:rFonts w:ascii="Courier New" w:hAnsi="Courier New" w:cs="Courier New"/>
                <w:color w:val="0000FF"/>
                <w:sz w:val="16"/>
                <w:szCs w:val="16"/>
                <w:highlight w:val="white"/>
                <w:lang w:eastAsia="is-IS"/>
              </w:rPr>
              <w:t>"&gt;</w:t>
            </w:r>
            <w:r w:rsidRPr="0057752E">
              <w:rPr>
                <w:rFonts w:ascii="Courier New" w:hAnsi="Courier New" w:cs="Courier New"/>
                <w:color w:val="0000FF"/>
                <w:sz w:val="16"/>
                <w:szCs w:val="16"/>
                <w:highlight w:val="white"/>
                <w:lang w:eastAsia="is-IS"/>
              </w:rPr>
              <w:br/>
            </w:r>
            <w:r w:rsidRPr="0057752E">
              <w:rPr>
                <w:rFonts w:ascii="Courier New" w:hAnsi="Courier New" w:cs="Courier New"/>
                <w:color w:val="000000"/>
                <w:sz w:val="16"/>
                <w:szCs w:val="16"/>
              </w:rPr>
              <w:t xml:space="preserve">   </w:t>
            </w:r>
            <w:del w:id="779" w:author="Georg Birgisson" w:date="2021-10-12T10:20:00Z">
              <w:r w:rsidRPr="0057752E" w:rsidDel="006D05D6">
                <w:rPr>
                  <w:rFonts w:ascii="Courier New" w:hAnsi="Courier New" w:cs="Courier New"/>
                  <w:color w:val="000000"/>
                  <w:sz w:val="16"/>
                  <w:szCs w:val="16"/>
                </w:rPr>
                <w:delText xml:space="preserve">     </w:delText>
              </w:r>
            </w:del>
            <w:r w:rsidRPr="0057752E">
              <w:rPr>
                <w:rFonts w:ascii="Courier New" w:hAnsi="Courier New" w:cs="Courier New"/>
                <w:color w:val="000000"/>
                <w:sz w:val="16"/>
                <w:szCs w:val="16"/>
                <w:highlight w:val="white"/>
                <w:lang w:eastAsia="is-IS"/>
              </w:rPr>
              <w:t>100.00</w:t>
            </w:r>
            <w:r w:rsidRPr="0057752E">
              <w:rPr>
                <w:rFonts w:ascii="Courier New" w:hAnsi="Courier New" w:cs="Courier New"/>
                <w:color w:val="0000FF"/>
                <w:sz w:val="16"/>
                <w:szCs w:val="16"/>
                <w:highlight w:val="white"/>
                <w:lang w:eastAsia="is-IS"/>
              </w:rPr>
              <w:t>&lt;/</w:t>
            </w:r>
            <w:proofErr w:type="spellStart"/>
            <w:r w:rsidRPr="0057752E">
              <w:rPr>
                <w:rFonts w:ascii="Courier New" w:hAnsi="Courier New" w:cs="Courier New"/>
                <w:color w:val="800000"/>
                <w:sz w:val="16"/>
                <w:szCs w:val="16"/>
                <w:highlight w:val="white"/>
                <w:lang w:eastAsia="is-IS"/>
              </w:rPr>
              <w:t>cbc:ChargeTotalAmount</w:t>
            </w:r>
            <w:proofErr w:type="spellEnd"/>
            <w:r w:rsidRPr="0057752E">
              <w:rPr>
                <w:rFonts w:ascii="Courier New" w:hAnsi="Courier New" w:cs="Courier New"/>
                <w:color w:val="0000FF"/>
                <w:sz w:val="16"/>
                <w:szCs w:val="16"/>
                <w:highlight w:val="white"/>
                <w:lang w:eastAsia="is-IS"/>
              </w:rPr>
              <w:t>&gt;</w:t>
            </w:r>
          </w:p>
        </w:tc>
        <w:tc>
          <w:tcPr>
            <w:tcW w:w="1984" w:type="dxa"/>
          </w:tcPr>
          <w:p w14:paraId="0973DECA" w14:textId="7EDC4242"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highlight w:val="white"/>
              </w:rPr>
              <w:t>Samtala gjalda*</w:t>
            </w:r>
          </w:p>
        </w:tc>
        <w:tc>
          <w:tcPr>
            <w:tcW w:w="851" w:type="dxa"/>
          </w:tcPr>
          <w:p w14:paraId="7DFBA0A4" w14:textId="06ADE179" w:rsidR="004D2333" w:rsidRPr="0057752E" w:rsidRDefault="00F34461" w:rsidP="004D2333">
            <w:pPr>
              <w:tabs>
                <w:tab w:val="left" w:pos="284"/>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22CD2427" w14:textId="20731C54"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rPr>
              <w:t>BT-</w:t>
            </w:r>
            <w:r w:rsidR="00760CB6" w:rsidRPr="0057752E">
              <w:rPr>
                <w:rFonts w:ascii="Courier New" w:hAnsi="Courier New" w:cs="Courier New"/>
                <w:sz w:val="16"/>
                <w:szCs w:val="16"/>
              </w:rPr>
              <w:t>108</w:t>
            </w:r>
          </w:p>
        </w:tc>
      </w:tr>
      <w:tr w:rsidR="004D2333" w:rsidRPr="0057752E" w14:paraId="4614437B" w14:textId="77777777" w:rsidTr="004D2333">
        <w:tc>
          <w:tcPr>
            <w:tcW w:w="5699" w:type="dxa"/>
          </w:tcPr>
          <w:p w14:paraId="56067925" w14:textId="387CB690" w:rsidR="004D2333" w:rsidRPr="0057752E" w:rsidRDefault="004D2333" w:rsidP="004D2333">
            <w:pPr>
              <w:tabs>
                <w:tab w:val="left" w:pos="284"/>
              </w:tabs>
              <w:autoSpaceDE w:val="0"/>
              <w:autoSpaceDN w:val="0"/>
              <w:adjustRightInd w:val="0"/>
              <w:rPr>
                <w:rFonts w:ascii="Courier New" w:hAnsi="Courier New" w:cs="Courier New"/>
                <w:color w:val="000000"/>
                <w:sz w:val="16"/>
                <w:szCs w:val="16"/>
                <w:highlight w:val="white"/>
              </w:rPr>
            </w:pPr>
            <w:r w:rsidRPr="0057752E">
              <w:rPr>
                <w:rFonts w:ascii="Courier New" w:hAnsi="Courier New" w:cs="Courier New"/>
                <w:color w:val="000000"/>
                <w:sz w:val="16"/>
                <w:szCs w:val="16"/>
                <w:highlight w:val="white"/>
              </w:rPr>
              <w:tab/>
            </w:r>
            <w:r w:rsidRPr="0057752E">
              <w:rPr>
                <w:rFonts w:ascii="Courier New" w:hAnsi="Courier New" w:cs="Courier New"/>
                <w:color w:val="0000FF"/>
                <w:sz w:val="16"/>
                <w:szCs w:val="16"/>
                <w:highlight w:val="white"/>
                <w:lang w:eastAsia="is-IS"/>
              </w:rPr>
              <w:t>&lt;</w:t>
            </w:r>
            <w:proofErr w:type="spellStart"/>
            <w:r w:rsidRPr="0057752E">
              <w:rPr>
                <w:rFonts w:ascii="Courier New" w:hAnsi="Courier New" w:cs="Courier New"/>
                <w:color w:val="800000"/>
                <w:sz w:val="16"/>
                <w:szCs w:val="16"/>
                <w:highlight w:val="white"/>
                <w:lang w:eastAsia="is-IS"/>
              </w:rPr>
              <w:t>cbc:PrepaidAmount</w:t>
            </w:r>
            <w:proofErr w:type="spellEnd"/>
            <w:r w:rsidRPr="00DA2C43">
              <w:rPr>
                <w:rFonts w:ascii="Courier New" w:hAnsi="Courier New" w:cs="Courier New"/>
                <w:sz w:val="16"/>
                <w:szCs w:val="16"/>
                <w:lang w:eastAsia="is-IS"/>
              </w:rPr>
              <w:t xml:space="preserve"> </w:t>
            </w:r>
            <w:proofErr w:type="spellStart"/>
            <w:r w:rsidRPr="0057752E">
              <w:rPr>
                <w:rFonts w:ascii="Courier New" w:hAnsi="Courier New" w:cs="Courier New"/>
                <w:color w:val="002060"/>
                <w:sz w:val="16"/>
                <w:szCs w:val="16"/>
                <w:highlight w:val="white"/>
              </w:rPr>
              <w:t>currencyID</w:t>
            </w:r>
            <w:proofErr w:type="spellEnd"/>
            <w:r w:rsidRPr="0057752E">
              <w:rPr>
                <w:rFonts w:ascii="Courier New" w:hAnsi="Courier New" w:cs="Courier New"/>
                <w:color w:val="0000FF"/>
                <w:sz w:val="16"/>
                <w:szCs w:val="16"/>
                <w:highlight w:val="white"/>
                <w:lang w:eastAsia="is-IS"/>
              </w:rPr>
              <w:t>="</w:t>
            </w:r>
            <w:r w:rsidRPr="0057752E">
              <w:rPr>
                <w:rFonts w:ascii="Courier New" w:hAnsi="Courier New" w:cs="Courier New"/>
                <w:color w:val="000000"/>
                <w:sz w:val="16"/>
                <w:szCs w:val="16"/>
                <w:highlight w:val="white"/>
                <w:lang w:eastAsia="is-IS"/>
              </w:rPr>
              <w:t>ISK</w:t>
            </w:r>
            <w:r w:rsidRPr="0057752E">
              <w:rPr>
                <w:rFonts w:ascii="Courier New" w:hAnsi="Courier New" w:cs="Courier New"/>
                <w:color w:val="0000FF"/>
                <w:sz w:val="16"/>
                <w:szCs w:val="16"/>
                <w:highlight w:val="white"/>
                <w:lang w:eastAsia="is-IS"/>
              </w:rPr>
              <w:t>"&gt;</w:t>
            </w:r>
            <w:r w:rsidRPr="0057752E">
              <w:rPr>
                <w:rFonts w:ascii="Courier New" w:hAnsi="Courier New" w:cs="Courier New"/>
                <w:color w:val="0000FF"/>
                <w:sz w:val="16"/>
                <w:szCs w:val="16"/>
                <w:highlight w:val="white"/>
                <w:lang w:eastAsia="is-IS"/>
              </w:rPr>
              <w:br/>
              <w:t xml:space="preserve">   </w:t>
            </w:r>
            <w:del w:id="780" w:author="Georg Birgisson" w:date="2021-10-12T10:20:00Z">
              <w:r w:rsidRPr="0057752E" w:rsidDel="006D05D6">
                <w:rPr>
                  <w:rFonts w:ascii="Courier New" w:hAnsi="Courier New" w:cs="Courier New"/>
                  <w:color w:val="0000FF"/>
                  <w:sz w:val="16"/>
                  <w:szCs w:val="16"/>
                  <w:highlight w:val="white"/>
                  <w:lang w:eastAsia="is-IS"/>
                </w:rPr>
                <w:delText xml:space="preserve">     </w:delText>
              </w:r>
            </w:del>
            <w:r w:rsidRPr="0057752E">
              <w:rPr>
                <w:rFonts w:ascii="Courier New" w:hAnsi="Courier New" w:cs="Courier New"/>
                <w:color w:val="000000"/>
                <w:sz w:val="16"/>
                <w:szCs w:val="16"/>
                <w:highlight w:val="white"/>
                <w:lang w:eastAsia="is-IS"/>
              </w:rPr>
              <w:t>100000.00</w:t>
            </w:r>
            <w:r w:rsidRPr="0057752E">
              <w:rPr>
                <w:rFonts w:ascii="Courier New" w:hAnsi="Courier New" w:cs="Courier New"/>
                <w:color w:val="0000FF"/>
                <w:sz w:val="16"/>
                <w:szCs w:val="16"/>
                <w:highlight w:val="white"/>
                <w:lang w:eastAsia="is-IS"/>
              </w:rPr>
              <w:t>&lt;/</w:t>
            </w:r>
            <w:proofErr w:type="spellStart"/>
            <w:r w:rsidRPr="0057752E">
              <w:rPr>
                <w:rFonts w:ascii="Courier New" w:hAnsi="Courier New" w:cs="Courier New"/>
                <w:color w:val="800000"/>
                <w:sz w:val="16"/>
                <w:szCs w:val="16"/>
                <w:highlight w:val="white"/>
                <w:lang w:eastAsia="is-IS"/>
              </w:rPr>
              <w:t>cbc:PrepaidAmount</w:t>
            </w:r>
            <w:proofErr w:type="spellEnd"/>
            <w:r w:rsidRPr="0057752E">
              <w:rPr>
                <w:rFonts w:ascii="Courier New" w:hAnsi="Courier New" w:cs="Courier New"/>
                <w:color w:val="0000FF"/>
                <w:sz w:val="16"/>
                <w:szCs w:val="16"/>
                <w:highlight w:val="white"/>
                <w:lang w:eastAsia="is-IS"/>
              </w:rPr>
              <w:t>&gt;</w:t>
            </w:r>
          </w:p>
        </w:tc>
        <w:tc>
          <w:tcPr>
            <w:tcW w:w="1984" w:type="dxa"/>
          </w:tcPr>
          <w:p w14:paraId="74848390" w14:textId="62E6E67E"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proofErr w:type="spellStart"/>
            <w:r w:rsidRPr="0057752E">
              <w:rPr>
                <w:rFonts w:ascii="Courier New" w:hAnsi="Courier New" w:cs="Courier New"/>
                <w:sz w:val="16"/>
                <w:szCs w:val="16"/>
                <w:highlight w:val="white"/>
              </w:rPr>
              <w:t>Fyrirfram</w:t>
            </w:r>
            <w:proofErr w:type="spellEnd"/>
            <w:r w:rsidRPr="0057752E">
              <w:rPr>
                <w:rFonts w:ascii="Courier New" w:hAnsi="Courier New" w:cs="Courier New"/>
                <w:sz w:val="16"/>
                <w:szCs w:val="16"/>
                <w:highlight w:val="white"/>
              </w:rPr>
              <w:t xml:space="preserve"> greitt</w:t>
            </w:r>
          </w:p>
        </w:tc>
        <w:tc>
          <w:tcPr>
            <w:tcW w:w="851" w:type="dxa"/>
          </w:tcPr>
          <w:p w14:paraId="190F2B88" w14:textId="74760E17" w:rsidR="004D2333" w:rsidRPr="0057752E" w:rsidRDefault="00F34461" w:rsidP="004D2333">
            <w:pPr>
              <w:tabs>
                <w:tab w:val="left" w:pos="284"/>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51626046" w14:textId="4C189C54"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rPr>
              <w:t>BT-</w:t>
            </w:r>
            <w:r w:rsidR="0057752E" w:rsidRPr="0057752E">
              <w:rPr>
                <w:rFonts w:ascii="Courier New" w:hAnsi="Courier New" w:cs="Courier New"/>
                <w:sz w:val="16"/>
                <w:szCs w:val="16"/>
              </w:rPr>
              <w:t>116</w:t>
            </w:r>
          </w:p>
        </w:tc>
      </w:tr>
      <w:tr w:rsidR="004D2333" w:rsidRPr="0057752E" w14:paraId="633648FF" w14:textId="77777777" w:rsidTr="004D2333">
        <w:trPr>
          <w:trHeight w:val="193"/>
        </w:trPr>
        <w:tc>
          <w:tcPr>
            <w:tcW w:w="5699" w:type="dxa"/>
          </w:tcPr>
          <w:p w14:paraId="126DAEA9" w14:textId="7986D539" w:rsidR="004D2333" w:rsidRPr="0057752E" w:rsidRDefault="004D2333" w:rsidP="004D2333">
            <w:pPr>
              <w:tabs>
                <w:tab w:val="left" w:pos="284"/>
              </w:tabs>
              <w:autoSpaceDE w:val="0"/>
              <w:autoSpaceDN w:val="0"/>
              <w:adjustRightInd w:val="0"/>
              <w:rPr>
                <w:rFonts w:ascii="Courier New" w:hAnsi="Courier New" w:cs="Courier New"/>
                <w:color w:val="000000"/>
                <w:sz w:val="16"/>
                <w:szCs w:val="16"/>
                <w:highlight w:val="white"/>
              </w:rPr>
            </w:pPr>
            <w:r w:rsidRPr="0057752E">
              <w:rPr>
                <w:rFonts w:ascii="Courier New" w:hAnsi="Courier New" w:cs="Courier New"/>
                <w:color w:val="000000"/>
                <w:sz w:val="16"/>
                <w:szCs w:val="16"/>
                <w:highlight w:val="white"/>
              </w:rPr>
              <w:tab/>
            </w:r>
            <w:r w:rsidRPr="0057752E">
              <w:rPr>
                <w:rFonts w:ascii="Courier New" w:hAnsi="Courier New" w:cs="Courier New"/>
                <w:color w:val="0000FF"/>
                <w:sz w:val="16"/>
                <w:szCs w:val="16"/>
                <w:highlight w:val="white"/>
              </w:rPr>
              <w:t>&lt;</w:t>
            </w:r>
            <w:proofErr w:type="spellStart"/>
            <w:r w:rsidRPr="0057752E">
              <w:rPr>
                <w:rFonts w:ascii="Courier New" w:hAnsi="Courier New" w:cs="Courier New"/>
                <w:color w:val="800000"/>
                <w:sz w:val="16"/>
                <w:szCs w:val="16"/>
                <w:highlight w:val="white"/>
              </w:rPr>
              <w:t>cbc:PayableRoundingAmount</w:t>
            </w:r>
            <w:proofErr w:type="spellEnd"/>
            <w:r w:rsidRPr="00DA2C43">
              <w:rPr>
                <w:rFonts w:ascii="Courier New" w:hAnsi="Courier New" w:cs="Courier New"/>
                <w:sz w:val="16"/>
                <w:szCs w:val="16"/>
              </w:rPr>
              <w:t xml:space="preserve"> </w:t>
            </w:r>
            <w:proofErr w:type="spellStart"/>
            <w:r w:rsidRPr="0057752E">
              <w:rPr>
                <w:rFonts w:ascii="Courier New" w:hAnsi="Courier New" w:cs="Courier New"/>
                <w:color w:val="002060"/>
                <w:sz w:val="16"/>
                <w:szCs w:val="16"/>
                <w:highlight w:val="white"/>
              </w:rPr>
              <w:t>currencyID</w:t>
            </w:r>
            <w:proofErr w:type="spellEnd"/>
            <w:r w:rsidRPr="0057752E">
              <w:rPr>
                <w:rFonts w:ascii="Courier New" w:hAnsi="Courier New" w:cs="Courier New"/>
                <w:color w:val="002060"/>
                <w:sz w:val="16"/>
                <w:szCs w:val="16"/>
                <w:highlight w:val="white"/>
              </w:rPr>
              <w:t>="ISK"</w:t>
            </w:r>
            <w:r w:rsidRPr="0057752E">
              <w:rPr>
                <w:rFonts w:ascii="Courier New" w:hAnsi="Courier New" w:cs="Courier New"/>
                <w:color w:val="0000FF"/>
                <w:sz w:val="16"/>
                <w:szCs w:val="16"/>
                <w:highlight w:val="white"/>
              </w:rPr>
              <w:t>&gt;</w:t>
            </w:r>
            <w:r w:rsidRPr="0057752E">
              <w:rPr>
                <w:rFonts w:ascii="Courier New" w:hAnsi="Courier New" w:cs="Courier New"/>
                <w:color w:val="0000FF"/>
                <w:sz w:val="16"/>
                <w:szCs w:val="16"/>
                <w:highlight w:val="white"/>
              </w:rPr>
              <w:br/>
            </w:r>
            <w:r w:rsidRPr="0057752E">
              <w:rPr>
                <w:rFonts w:ascii="Courier New" w:hAnsi="Courier New" w:cs="Courier New"/>
                <w:color w:val="000000"/>
                <w:sz w:val="16"/>
                <w:szCs w:val="16"/>
              </w:rPr>
              <w:t xml:space="preserve">   </w:t>
            </w:r>
            <w:del w:id="781" w:author="Georg Birgisson" w:date="2021-10-12T10:20:00Z">
              <w:r w:rsidRPr="0057752E" w:rsidDel="006D05D6">
                <w:rPr>
                  <w:rFonts w:ascii="Courier New" w:hAnsi="Courier New" w:cs="Courier New"/>
                  <w:color w:val="000000"/>
                  <w:sz w:val="16"/>
                  <w:szCs w:val="16"/>
                </w:rPr>
                <w:delText xml:space="preserve">     </w:delText>
              </w:r>
            </w:del>
            <w:r w:rsidRPr="0057752E">
              <w:rPr>
                <w:rFonts w:ascii="Courier New" w:hAnsi="Courier New" w:cs="Courier New"/>
                <w:color w:val="000000"/>
                <w:sz w:val="16"/>
                <w:szCs w:val="16"/>
                <w:highlight w:val="white"/>
              </w:rPr>
              <w:t>0.13</w:t>
            </w:r>
            <w:r w:rsidRPr="0057752E">
              <w:rPr>
                <w:rFonts w:ascii="Courier New" w:hAnsi="Courier New" w:cs="Courier New"/>
                <w:color w:val="0000FF"/>
                <w:sz w:val="16"/>
                <w:szCs w:val="16"/>
                <w:highlight w:val="white"/>
              </w:rPr>
              <w:t>&lt;/</w:t>
            </w:r>
            <w:proofErr w:type="spellStart"/>
            <w:r w:rsidRPr="0057752E">
              <w:rPr>
                <w:rFonts w:ascii="Courier New" w:hAnsi="Courier New" w:cs="Courier New"/>
                <w:color w:val="800000"/>
                <w:sz w:val="16"/>
                <w:szCs w:val="16"/>
                <w:highlight w:val="white"/>
              </w:rPr>
              <w:t>cbc:PayableRoundingAmount</w:t>
            </w:r>
            <w:proofErr w:type="spellEnd"/>
            <w:r w:rsidRPr="0057752E">
              <w:rPr>
                <w:rFonts w:ascii="Courier New" w:hAnsi="Courier New" w:cs="Courier New"/>
                <w:color w:val="0000FF"/>
                <w:sz w:val="16"/>
                <w:szCs w:val="16"/>
                <w:highlight w:val="white"/>
              </w:rPr>
              <w:t>&gt;</w:t>
            </w:r>
          </w:p>
        </w:tc>
        <w:tc>
          <w:tcPr>
            <w:tcW w:w="1984" w:type="dxa"/>
          </w:tcPr>
          <w:p w14:paraId="266758E8" w14:textId="4F256E2D"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proofErr w:type="spellStart"/>
            <w:r w:rsidRPr="0057752E">
              <w:rPr>
                <w:rFonts w:ascii="Courier New" w:hAnsi="Courier New" w:cs="Courier New"/>
                <w:sz w:val="16"/>
                <w:szCs w:val="16"/>
                <w:highlight w:val="white"/>
              </w:rPr>
              <w:t>Afrúnnun</w:t>
            </w:r>
            <w:proofErr w:type="spellEnd"/>
          </w:p>
        </w:tc>
        <w:tc>
          <w:tcPr>
            <w:tcW w:w="851" w:type="dxa"/>
          </w:tcPr>
          <w:p w14:paraId="53121F70" w14:textId="44D46B5D" w:rsidR="004D2333" w:rsidRPr="0057752E" w:rsidRDefault="00F34461" w:rsidP="004D2333">
            <w:pPr>
              <w:tabs>
                <w:tab w:val="left" w:pos="284"/>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14D24F3B" w14:textId="00959B8E"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rPr>
              <w:t>BT-</w:t>
            </w:r>
            <w:r w:rsidR="0057752E" w:rsidRPr="0057752E">
              <w:rPr>
                <w:rFonts w:ascii="Courier New" w:hAnsi="Courier New" w:cs="Courier New"/>
                <w:sz w:val="16"/>
                <w:szCs w:val="16"/>
              </w:rPr>
              <w:t>114</w:t>
            </w:r>
          </w:p>
        </w:tc>
      </w:tr>
      <w:tr w:rsidR="004D2333" w:rsidRPr="0057752E" w14:paraId="01C3D72A" w14:textId="77777777" w:rsidTr="004D2333">
        <w:tc>
          <w:tcPr>
            <w:tcW w:w="5699" w:type="dxa"/>
          </w:tcPr>
          <w:p w14:paraId="349B522D" w14:textId="41BE3EE7" w:rsidR="004D2333" w:rsidRPr="0057752E" w:rsidRDefault="004D2333" w:rsidP="004D2333">
            <w:pPr>
              <w:tabs>
                <w:tab w:val="left" w:pos="284"/>
              </w:tabs>
              <w:autoSpaceDE w:val="0"/>
              <w:autoSpaceDN w:val="0"/>
              <w:adjustRightInd w:val="0"/>
              <w:rPr>
                <w:rFonts w:ascii="Courier New" w:hAnsi="Courier New" w:cs="Courier New"/>
                <w:color w:val="000000"/>
                <w:sz w:val="16"/>
                <w:szCs w:val="16"/>
                <w:highlight w:val="white"/>
              </w:rPr>
            </w:pPr>
            <w:r w:rsidRPr="0057752E">
              <w:rPr>
                <w:rFonts w:ascii="Courier New" w:hAnsi="Courier New" w:cs="Courier New"/>
                <w:color w:val="000000"/>
                <w:sz w:val="16"/>
                <w:szCs w:val="16"/>
                <w:highlight w:val="white"/>
              </w:rPr>
              <w:tab/>
            </w:r>
            <w:r w:rsidRPr="0057752E">
              <w:rPr>
                <w:rFonts w:ascii="Courier New" w:hAnsi="Courier New" w:cs="Courier New"/>
                <w:color w:val="0000FF"/>
                <w:sz w:val="16"/>
                <w:szCs w:val="16"/>
                <w:highlight w:val="white"/>
              </w:rPr>
              <w:t>&lt;</w:t>
            </w:r>
            <w:proofErr w:type="spellStart"/>
            <w:r w:rsidRPr="0057752E">
              <w:rPr>
                <w:rFonts w:ascii="Courier New" w:hAnsi="Courier New" w:cs="Courier New"/>
                <w:color w:val="800000"/>
                <w:sz w:val="16"/>
                <w:szCs w:val="16"/>
                <w:highlight w:val="white"/>
              </w:rPr>
              <w:t>cbc:PayableAmount</w:t>
            </w:r>
            <w:proofErr w:type="spellEnd"/>
            <w:r w:rsidRPr="00DA2C43">
              <w:rPr>
                <w:rFonts w:ascii="Courier New" w:hAnsi="Courier New" w:cs="Courier New"/>
                <w:sz w:val="16"/>
                <w:szCs w:val="16"/>
              </w:rPr>
              <w:t xml:space="preserve"> </w:t>
            </w:r>
            <w:proofErr w:type="spellStart"/>
            <w:r w:rsidRPr="0057752E">
              <w:rPr>
                <w:rFonts w:ascii="Courier New" w:hAnsi="Courier New" w:cs="Courier New"/>
                <w:color w:val="002060"/>
                <w:sz w:val="16"/>
                <w:szCs w:val="16"/>
                <w:highlight w:val="white"/>
              </w:rPr>
              <w:t>currencyID</w:t>
            </w:r>
            <w:proofErr w:type="spellEnd"/>
            <w:r w:rsidRPr="0057752E">
              <w:rPr>
                <w:rFonts w:ascii="Courier New" w:hAnsi="Courier New" w:cs="Courier New"/>
                <w:color w:val="002060"/>
                <w:sz w:val="16"/>
                <w:szCs w:val="16"/>
                <w:highlight w:val="white"/>
              </w:rPr>
              <w:t>="ISK"</w:t>
            </w:r>
            <w:r w:rsidRPr="0057752E">
              <w:rPr>
                <w:rFonts w:ascii="Courier New" w:hAnsi="Courier New" w:cs="Courier New"/>
                <w:color w:val="0000FF"/>
                <w:sz w:val="16"/>
                <w:szCs w:val="16"/>
                <w:highlight w:val="white"/>
              </w:rPr>
              <w:t>&gt;</w:t>
            </w:r>
            <w:r w:rsidRPr="0057752E">
              <w:rPr>
                <w:rFonts w:ascii="Courier New" w:hAnsi="Courier New" w:cs="Courier New"/>
                <w:color w:val="0000FF"/>
                <w:sz w:val="16"/>
                <w:szCs w:val="16"/>
                <w:highlight w:val="white"/>
              </w:rPr>
              <w:br/>
            </w:r>
            <w:r w:rsidRPr="0057752E">
              <w:rPr>
                <w:rFonts w:ascii="Courier New" w:hAnsi="Courier New" w:cs="Courier New"/>
                <w:color w:val="000000"/>
                <w:sz w:val="16"/>
                <w:szCs w:val="16"/>
              </w:rPr>
              <w:t xml:space="preserve">   </w:t>
            </w:r>
            <w:del w:id="782" w:author="Georg Birgisson" w:date="2021-10-12T12:41:00Z">
              <w:r w:rsidRPr="0057752E" w:rsidDel="00DA2C43">
                <w:rPr>
                  <w:rFonts w:ascii="Courier New" w:hAnsi="Courier New" w:cs="Courier New"/>
                  <w:color w:val="000000"/>
                  <w:sz w:val="16"/>
                  <w:szCs w:val="16"/>
                </w:rPr>
                <w:delText xml:space="preserve">     </w:delText>
              </w:r>
            </w:del>
            <w:r w:rsidRPr="0057752E">
              <w:rPr>
                <w:rFonts w:ascii="Courier New" w:hAnsi="Courier New" w:cs="Courier New"/>
                <w:color w:val="000000"/>
                <w:sz w:val="16"/>
                <w:szCs w:val="16"/>
              </w:rPr>
              <w:t>323089.00</w:t>
            </w:r>
            <w:r w:rsidRPr="0057752E">
              <w:rPr>
                <w:rFonts w:ascii="Courier New" w:hAnsi="Courier New" w:cs="Courier New"/>
                <w:color w:val="0000FF"/>
                <w:sz w:val="16"/>
                <w:szCs w:val="16"/>
                <w:highlight w:val="white"/>
              </w:rPr>
              <w:t>&lt;/</w:t>
            </w:r>
            <w:proofErr w:type="spellStart"/>
            <w:r w:rsidRPr="0057752E">
              <w:rPr>
                <w:rFonts w:ascii="Courier New" w:hAnsi="Courier New" w:cs="Courier New"/>
                <w:color w:val="800000"/>
                <w:sz w:val="16"/>
                <w:szCs w:val="16"/>
                <w:highlight w:val="white"/>
              </w:rPr>
              <w:t>cbc:PayableAmount</w:t>
            </w:r>
            <w:proofErr w:type="spellEnd"/>
            <w:r w:rsidRPr="0057752E">
              <w:rPr>
                <w:rFonts w:ascii="Courier New" w:hAnsi="Courier New" w:cs="Courier New"/>
                <w:color w:val="0000FF"/>
                <w:sz w:val="16"/>
                <w:szCs w:val="16"/>
                <w:highlight w:val="white"/>
              </w:rPr>
              <w:t>&gt;</w:t>
            </w:r>
          </w:p>
        </w:tc>
        <w:tc>
          <w:tcPr>
            <w:tcW w:w="1984" w:type="dxa"/>
          </w:tcPr>
          <w:p w14:paraId="24D1B8C2" w14:textId="6A009E98"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highlight w:val="white"/>
              </w:rPr>
              <w:t>Til greiðslu</w:t>
            </w:r>
          </w:p>
        </w:tc>
        <w:tc>
          <w:tcPr>
            <w:tcW w:w="851" w:type="dxa"/>
          </w:tcPr>
          <w:p w14:paraId="1722314D" w14:textId="2CFB9A1E" w:rsidR="004D2333" w:rsidRPr="0057752E" w:rsidRDefault="00F34461" w:rsidP="004D2333">
            <w:pPr>
              <w:tabs>
                <w:tab w:val="left" w:pos="284"/>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52" w:type="dxa"/>
          </w:tcPr>
          <w:p w14:paraId="45AC65A2" w14:textId="15F47EB5"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rPr>
              <w:t>BT-</w:t>
            </w:r>
            <w:r w:rsidR="0057752E" w:rsidRPr="0057752E">
              <w:rPr>
                <w:rFonts w:ascii="Courier New" w:hAnsi="Courier New" w:cs="Courier New"/>
                <w:sz w:val="16"/>
                <w:szCs w:val="16"/>
              </w:rPr>
              <w:t>115</w:t>
            </w:r>
          </w:p>
        </w:tc>
      </w:tr>
      <w:tr w:rsidR="004D2333" w:rsidRPr="0057752E" w14:paraId="6C7891DC" w14:textId="77777777" w:rsidTr="004D2333">
        <w:tc>
          <w:tcPr>
            <w:tcW w:w="5699" w:type="dxa"/>
          </w:tcPr>
          <w:p w14:paraId="51221B88" w14:textId="77777777" w:rsidR="004D2333" w:rsidRPr="0057752E" w:rsidRDefault="004D2333" w:rsidP="004D2333">
            <w:pPr>
              <w:tabs>
                <w:tab w:val="left" w:pos="284"/>
              </w:tabs>
              <w:autoSpaceDE w:val="0"/>
              <w:autoSpaceDN w:val="0"/>
              <w:adjustRightInd w:val="0"/>
              <w:rPr>
                <w:rFonts w:ascii="Courier New" w:hAnsi="Courier New" w:cs="Courier New"/>
                <w:color w:val="0000FF"/>
                <w:sz w:val="16"/>
                <w:szCs w:val="16"/>
                <w:highlight w:val="white"/>
              </w:rPr>
            </w:pPr>
            <w:r w:rsidRPr="0057752E">
              <w:rPr>
                <w:rFonts w:ascii="Courier New" w:hAnsi="Courier New" w:cs="Courier New"/>
                <w:color w:val="0000FF"/>
                <w:sz w:val="16"/>
                <w:szCs w:val="16"/>
                <w:highlight w:val="white"/>
              </w:rPr>
              <w:t>&lt;/</w:t>
            </w:r>
            <w:proofErr w:type="spellStart"/>
            <w:r w:rsidRPr="0057752E">
              <w:rPr>
                <w:rFonts w:ascii="Courier New" w:hAnsi="Courier New" w:cs="Courier New"/>
                <w:color w:val="800000"/>
                <w:sz w:val="16"/>
                <w:szCs w:val="16"/>
                <w:highlight w:val="white"/>
              </w:rPr>
              <w:t>cac:LegalMonetaryTotal</w:t>
            </w:r>
            <w:proofErr w:type="spellEnd"/>
            <w:r w:rsidRPr="0057752E">
              <w:rPr>
                <w:rFonts w:ascii="Courier New" w:hAnsi="Courier New" w:cs="Courier New"/>
                <w:color w:val="0000FF"/>
                <w:sz w:val="16"/>
                <w:szCs w:val="16"/>
                <w:highlight w:val="white"/>
              </w:rPr>
              <w:t>&gt;</w:t>
            </w:r>
          </w:p>
        </w:tc>
        <w:tc>
          <w:tcPr>
            <w:tcW w:w="1984" w:type="dxa"/>
          </w:tcPr>
          <w:p w14:paraId="36649A0A" w14:textId="77777777"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p>
        </w:tc>
        <w:tc>
          <w:tcPr>
            <w:tcW w:w="851" w:type="dxa"/>
          </w:tcPr>
          <w:p w14:paraId="06E80273" w14:textId="77777777"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p>
        </w:tc>
        <w:tc>
          <w:tcPr>
            <w:tcW w:w="952" w:type="dxa"/>
          </w:tcPr>
          <w:p w14:paraId="24870FDF" w14:textId="15CA2487"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p>
        </w:tc>
      </w:tr>
    </w:tbl>
    <w:p w14:paraId="6880996F" w14:textId="1C8E0A05" w:rsidR="005664D0" w:rsidRDefault="005664D0" w:rsidP="00AB6E8B">
      <w:pPr>
        <w:pStyle w:val="BodyText"/>
      </w:pPr>
      <w:r>
        <w:t xml:space="preserve">Samtölur afslátta og gjalda </w:t>
      </w:r>
      <w:r w:rsidR="0003454B">
        <w:t xml:space="preserve">taka </w:t>
      </w:r>
      <w:r>
        <w:t xml:space="preserve">einungis yfir þá liði sem eru í haus skjalsins. Almennt er þetta ekki notað á Íslandi heldur eru slík gjöld og afslættir sett inn sem línur. Hinsvegar </w:t>
      </w:r>
      <w:r w:rsidR="00DE322B">
        <w:t xml:space="preserve">þarf að </w:t>
      </w:r>
      <w:r>
        <w:t>gera ráð fyrir að reikningar með slíkum upplýsingum geti borist erlendis frá.</w:t>
      </w:r>
    </w:p>
    <w:p w14:paraId="288B228C" w14:textId="77777777" w:rsidR="005664D0" w:rsidRDefault="005664D0" w:rsidP="00AB6E8B">
      <w:pPr>
        <w:pStyle w:val="BodyText"/>
      </w:pPr>
      <w:r>
        <w:t>Taflan fyrir neðan sýnir hvernig þessar breytur eru notaðar í útreikningum á samtölum reiknings.</w:t>
      </w:r>
    </w:p>
    <w:p w14:paraId="7CB92BEC" w14:textId="24CA63E9" w:rsidR="005664D0" w:rsidRPr="0083126B" w:rsidRDefault="005664D0" w:rsidP="00AB6E8B">
      <w:pPr>
        <w:pStyle w:val="BodyText"/>
      </w:pPr>
      <w:proofErr w:type="spellStart"/>
      <w:r>
        <w:t>TaxInclusiveAmount</w:t>
      </w:r>
      <w:proofErr w:type="spellEnd"/>
      <w:r>
        <w:t xml:space="preserve"> klasinn sýnir heildarupphæð viðskiptanna, þ.e. </w:t>
      </w:r>
      <w:r w:rsidR="00246103">
        <w:t xml:space="preserve">þá </w:t>
      </w:r>
      <w:r>
        <w:t xml:space="preserve">upphæð sem bókuð er til gjalda/eignar í bókhaldi kaupanda. </w:t>
      </w:r>
      <w:proofErr w:type="spellStart"/>
      <w:r>
        <w:t>PayableAmount</w:t>
      </w:r>
      <w:proofErr w:type="spellEnd"/>
      <w:r>
        <w:t xml:space="preserve"> er hinsvegar sú upphæð sem er til greiðslu en mismunur </w:t>
      </w:r>
      <w:r w:rsidR="00EF7D47">
        <w:t>þessara</w:t>
      </w:r>
      <w:r>
        <w:t xml:space="preserve"> upphæða er það sem hefur verið g</w:t>
      </w:r>
      <w:r w:rsidR="006B6D15">
        <w:t xml:space="preserve">reitt </w:t>
      </w:r>
      <w:proofErr w:type="spellStart"/>
      <w:r w:rsidR="006B6D15">
        <w:t>fyrirfram</w:t>
      </w:r>
      <w:proofErr w:type="spellEnd"/>
      <w:r w:rsidR="00906C18">
        <w:t>/</w:t>
      </w:r>
      <w:r w:rsidR="006B6D15">
        <w:t>staðgreitt.</w:t>
      </w:r>
      <w:r w:rsidR="0057752E">
        <w:t xml:space="preserve"> Ef reikningur hefur verið staðgreiddur þá er upphæð til greiðslu núll. Því skal gæta þess að bóka samkvæmt upphæð með skatti (</w:t>
      </w:r>
      <w:proofErr w:type="spellStart"/>
      <w:r w:rsidR="0057752E">
        <w:t>TaxInclusiveAmount</w:t>
      </w:r>
      <w:proofErr w:type="spellEnd"/>
      <w:r w:rsidR="0057752E">
        <w:t>).</w:t>
      </w:r>
    </w:p>
    <w:tbl>
      <w:tblPr>
        <w:tblW w:w="979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4268"/>
        <w:gridCol w:w="425"/>
        <w:gridCol w:w="1843"/>
        <w:gridCol w:w="3260"/>
      </w:tblGrid>
      <w:tr w:rsidR="005664D0" w:rsidRPr="00DD76FE" w14:paraId="737A1961" w14:textId="77777777" w:rsidTr="00797D9D">
        <w:trPr>
          <w:trHeight w:val="255"/>
        </w:trPr>
        <w:tc>
          <w:tcPr>
            <w:tcW w:w="4268" w:type="dxa"/>
            <w:noWrap/>
            <w:vAlign w:val="bottom"/>
          </w:tcPr>
          <w:p w14:paraId="61141089" w14:textId="77777777" w:rsidR="005664D0" w:rsidRPr="00DD76FE" w:rsidRDefault="005664D0" w:rsidP="00AB6E8B">
            <w:pPr>
              <w:rPr>
                <w:rFonts w:ascii="Courier New" w:hAnsi="Courier New" w:cs="Courier New"/>
                <w:b/>
                <w:bCs/>
                <w:sz w:val="18"/>
                <w:szCs w:val="18"/>
              </w:rPr>
            </w:pPr>
            <w:bookmarkStart w:id="783" w:name="_Toc240332406"/>
            <w:r w:rsidRPr="00DD76FE">
              <w:rPr>
                <w:rFonts w:ascii="Courier New" w:hAnsi="Courier New" w:cs="Courier New"/>
                <w:b/>
                <w:bCs/>
                <w:sz w:val="18"/>
                <w:szCs w:val="18"/>
              </w:rPr>
              <w:t>Breyta í útreikningi</w:t>
            </w:r>
          </w:p>
        </w:tc>
        <w:tc>
          <w:tcPr>
            <w:tcW w:w="425" w:type="dxa"/>
            <w:noWrap/>
            <w:vAlign w:val="bottom"/>
          </w:tcPr>
          <w:p w14:paraId="59CB4577" w14:textId="77777777" w:rsidR="005664D0" w:rsidRPr="00DD76FE" w:rsidRDefault="005664D0" w:rsidP="00AB6E8B">
            <w:pPr>
              <w:jc w:val="center"/>
              <w:rPr>
                <w:rFonts w:ascii="Courier New" w:hAnsi="Courier New" w:cs="Courier New"/>
                <w:b/>
                <w:bCs/>
                <w:sz w:val="18"/>
                <w:szCs w:val="18"/>
              </w:rPr>
            </w:pPr>
          </w:p>
        </w:tc>
        <w:tc>
          <w:tcPr>
            <w:tcW w:w="1843" w:type="dxa"/>
            <w:noWrap/>
            <w:vAlign w:val="bottom"/>
          </w:tcPr>
          <w:p w14:paraId="6634BD12" w14:textId="77777777" w:rsidR="005664D0" w:rsidRPr="00DD76FE" w:rsidRDefault="005664D0" w:rsidP="00AB6E8B">
            <w:pPr>
              <w:jc w:val="right"/>
              <w:rPr>
                <w:rFonts w:ascii="Courier New" w:hAnsi="Courier New" w:cs="Courier New"/>
                <w:b/>
                <w:bCs/>
                <w:sz w:val="18"/>
                <w:szCs w:val="18"/>
              </w:rPr>
            </w:pPr>
            <w:r w:rsidRPr="00DD76FE">
              <w:rPr>
                <w:rFonts w:ascii="Courier New" w:hAnsi="Courier New" w:cs="Courier New"/>
                <w:b/>
                <w:bCs/>
                <w:sz w:val="18"/>
                <w:szCs w:val="18"/>
              </w:rPr>
              <w:t xml:space="preserve">Dæmi </w:t>
            </w:r>
          </w:p>
        </w:tc>
        <w:tc>
          <w:tcPr>
            <w:tcW w:w="3260" w:type="dxa"/>
            <w:noWrap/>
            <w:vAlign w:val="bottom"/>
          </w:tcPr>
          <w:p w14:paraId="10464963" w14:textId="77777777" w:rsidR="005664D0" w:rsidRPr="00DD76FE" w:rsidRDefault="005664D0" w:rsidP="00AB6E8B">
            <w:pPr>
              <w:rPr>
                <w:rFonts w:ascii="Courier New" w:hAnsi="Courier New" w:cs="Courier New"/>
                <w:b/>
                <w:sz w:val="18"/>
                <w:szCs w:val="18"/>
              </w:rPr>
            </w:pPr>
            <w:r w:rsidRPr="00DD76FE">
              <w:rPr>
                <w:rFonts w:ascii="Courier New" w:hAnsi="Courier New" w:cs="Courier New"/>
                <w:b/>
                <w:sz w:val="18"/>
                <w:szCs w:val="18"/>
              </w:rPr>
              <w:t>Stak</w:t>
            </w:r>
          </w:p>
        </w:tc>
      </w:tr>
      <w:tr w:rsidR="005664D0" w:rsidRPr="005C01EE" w14:paraId="341C37B3" w14:textId="77777777" w:rsidTr="00797D9D">
        <w:trPr>
          <w:trHeight w:val="255"/>
        </w:trPr>
        <w:tc>
          <w:tcPr>
            <w:tcW w:w="4268" w:type="dxa"/>
            <w:noWrap/>
            <w:vAlign w:val="bottom"/>
          </w:tcPr>
          <w:p w14:paraId="2E2C83D8" w14:textId="77777777" w:rsidR="005664D0" w:rsidRPr="005C01EE" w:rsidRDefault="005664D0" w:rsidP="00AB6E8B">
            <w:pPr>
              <w:rPr>
                <w:rFonts w:ascii="Courier New" w:hAnsi="Courier New" w:cs="Courier New"/>
                <w:sz w:val="16"/>
                <w:szCs w:val="16"/>
              </w:rPr>
            </w:pPr>
            <w:r w:rsidRPr="005C01EE">
              <w:rPr>
                <w:rFonts w:ascii="Courier New" w:hAnsi="Courier New" w:cs="Courier New"/>
                <w:sz w:val="16"/>
                <w:szCs w:val="16"/>
              </w:rPr>
              <w:t>Samtala lína</w:t>
            </w:r>
          </w:p>
        </w:tc>
        <w:tc>
          <w:tcPr>
            <w:tcW w:w="425" w:type="dxa"/>
            <w:noWrap/>
            <w:vAlign w:val="bottom"/>
          </w:tcPr>
          <w:p w14:paraId="7CCAB4A1" w14:textId="77777777" w:rsidR="005664D0" w:rsidRPr="005C01EE" w:rsidRDefault="005664D0" w:rsidP="00AB6E8B">
            <w:pPr>
              <w:jc w:val="center"/>
              <w:rPr>
                <w:rFonts w:ascii="Courier New" w:hAnsi="Courier New" w:cs="Courier New"/>
                <w:sz w:val="16"/>
                <w:szCs w:val="16"/>
              </w:rPr>
            </w:pPr>
            <w:r w:rsidRPr="005C01EE">
              <w:rPr>
                <w:rFonts w:ascii="Courier New" w:hAnsi="Courier New" w:cs="Courier New"/>
                <w:sz w:val="16"/>
                <w:szCs w:val="16"/>
              </w:rPr>
              <w:t>+</w:t>
            </w:r>
          </w:p>
        </w:tc>
        <w:tc>
          <w:tcPr>
            <w:tcW w:w="1843" w:type="dxa"/>
            <w:noWrap/>
            <w:vAlign w:val="bottom"/>
          </w:tcPr>
          <w:p w14:paraId="0780896A" w14:textId="77777777" w:rsidR="005664D0" w:rsidRPr="005C01EE" w:rsidRDefault="00317054" w:rsidP="00AB6E8B">
            <w:pPr>
              <w:jc w:val="right"/>
              <w:rPr>
                <w:rFonts w:ascii="Courier New" w:hAnsi="Courier New" w:cs="Courier New"/>
                <w:sz w:val="16"/>
                <w:szCs w:val="16"/>
              </w:rPr>
            </w:pPr>
            <w:r w:rsidRPr="00786052">
              <w:rPr>
                <w:rFonts w:ascii="Courier New" w:hAnsi="Courier New" w:cs="Courier New"/>
                <w:color w:val="000000"/>
                <w:sz w:val="16"/>
                <w:szCs w:val="16"/>
              </w:rPr>
              <w:t>327</w:t>
            </w:r>
            <w:r>
              <w:rPr>
                <w:rFonts w:ascii="Courier New" w:hAnsi="Courier New" w:cs="Courier New"/>
                <w:color w:val="000000"/>
                <w:sz w:val="16"/>
                <w:szCs w:val="16"/>
              </w:rPr>
              <w:t>.</w:t>
            </w:r>
            <w:r w:rsidRPr="00786052">
              <w:rPr>
                <w:rFonts w:ascii="Courier New" w:hAnsi="Courier New" w:cs="Courier New"/>
                <w:color w:val="000000"/>
                <w:sz w:val="16"/>
                <w:szCs w:val="16"/>
              </w:rPr>
              <w:t>142</w:t>
            </w:r>
            <w:r>
              <w:rPr>
                <w:rFonts w:ascii="Courier New" w:hAnsi="Courier New" w:cs="Courier New"/>
                <w:color w:val="000000"/>
                <w:sz w:val="16"/>
                <w:szCs w:val="16"/>
              </w:rPr>
              <w:t>,</w:t>
            </w:r>
            <w:r w:rsidRPr="00786052">
              <w:rPr>
                <w:rFonts w:ascii="Courier New" w:hAnsi="Courier New" w:cs="Courier New"/>
                <w:color w:val="000000"/>
                <w:sz w:val="16"/>
                <w:szCs w:val="16"/>
              </w:rPr>
              <w:t>34</w:t>
            </w:r>
          </w:p>
        </w:tc>
        <w:tc>
          <w:tcPr>
            <w:tcW w:w="3260" w:type="dxa"/>
            <w:noWrap/>
            <w:vAlign w:val="bottom"/>
          </w:tcPr>
          <w:p w14:paraId="692463F9" w14:textId="75B4DEDB" w:rsidR="005664D0" w:rsidRPr="005C01EE" w:rsidRDefault="00DF3995" w:rsidP="00AB6E8B">
            <w:pPr>
              <w:rPr>
                <w:rFonts w:ascii="Courier New" w:hAnsi="Courier New" w:cs="Courier New"/>
                <w:sz w:val="16"/>
                <w:szCs w:val="16"/>
              </w:rPr>
            </w:pPr>
            <w:proofErr w:type="spellStart"/>
            <w:r w:rsidRPr="005C01EE">
              <w:rPr>
                <w:rFonts w:ascii="Courier New" w:hAnsi="Courier New" w:cs="Courier New"/>
                <w:sz w:val="16"/>
                <w:szCs w:val="16"/>
              </w:rPr>
              <w:t>LineExten</w:t>
            </w:r>
            <w:r>
              <w:rPr>
                <w:rFonts w:ascii="Courier New" w:hAnsi="Courier New" w:cs="Courier New"/>
                <w:sz w:val="16"/>
                <w:szCs w:val="16"/>
              </w:rPr>
              <w:t>s</w:t>
            </w:r>
            <w:r w:rsidRPr="005C01EE">
              <w:rPr>
                <w:rFonts w:ascii="Courier New" w:hAnsi="Courier New" w:cs="Courier New"/>
                <w:sz w:val="16"/>
                <w:szCs w:val="16"/>
              </w:rPr>
              <w:t>ionamount</w:t>
            </w:r>
            <w:proofErr w:type="spellEnd"/>
            <w:r w:rsidR="0057752E">
              <w:rPr>
                <w:rFonts w:ascii="Courier New" w:hAnsi="Courier New" w:cs="Courier New"/>
                <w:sz w:val="16"/>
                <w:szCs w:val="16"/>
              </w:rPr>
              <w:t xml:space="preserve"> (BT-106)</w:t>
            </w:r>
          </w:p>
        </w:tc>
      </w:tr>
      <w:tr w:rsidR="005664D0" w:rsidRPr="005C01EE" w14:paraId="40F2BD64" w14:textId="77777777" w:rsidTr="00797D9D">
        <w:trPr>
          <w:trHeight w:val="255"/>
        </w:trPr>
        <w:tc>
          <w:tcPr>
            <w:tcW w:w="4268" w:type="dxa"/>
            <w:noWrap/>
            <w:vAlign w:val="bottom"/>
          </w:tcPr>
          <w:p w14:paraId="3991AB9D" w14:textId="77777777" w:rsidR="005664D0" w:rsidRPr="005C01EE" w:rsidRDefault="005664D0" w:rsidP="00AB6E8B">
            <w:pPr>
              <w:rPr>
                <w:rFonts w:ascii="Courier New" w:hAnsi="Courier New" w:cs="Courier New"/>
                <w:sz w:val="16"/>
                <w:szCs w:val="16"/>
              </w:rPr>
            </w:pPr>
            <w:r w:rsidRPr="005C01EE">
              <w:rPr>
                <w:rFonts w:ascii="Courier New" w:hAnsi="Courier New" w:cs="Courier New"/>
                <w:sz w:val="16"/>
                <w:szCs w:val="16"/>
              </w:rPr>
              <w:t>Afslættir í haus reiknings</w:t>
            </w:r>
          </w:p>
        </w:tc>
        <w:tc>
          <w:tcPr>
            <w:tcW w:w="425" w:type="dxa"/>
            <w:noWrap/>
            <w:vAlign w:val="bottom"/>
          </w:tcPr>
          <w:p w14:paraId="24717ADB" w14:textId="77777777" w:rsidR="005664D0" w:rsidRPr="005C01EE" w:rsidRDefault="005664D0" w:rsidP="00AB6E8B">
            <w:pPr>
              <w:jc w:val="center"/>
              <w:rPr>
                <w:rFonts w:ascii="Courier New" w:hAnsi="Courier New" w:cs="Courier New"/>
                <w:sz w:val="16"/>
                <w:szCs w:val="16"/>
              </w:rPr>
            </w:pPr>
            <w:r w:rsidRPr="005C01EE">
              <w:rPr>
                <w:rFonts w:ascii="Courier New" w:hAnsi="Courier New" w:cs="Courier New"/>
                <w:sz w:val="16"/>
                <w:szCs w:val="16"/>
              </w:rPr>
              <w:t>-</w:t>
            </w:r>
          </w:p>
        </w:tc>
        <w:tc>
          <w:tcPr>
            <w:tcW w:w="1843" w:type="dxa"/>
            <w:noWrap/>
            <w:vAlign w:val="bottom"/>
          </w:tcPr>
          <w:p w14:paraId="3082EEB7" w14:textId="77777777" w:rsidR="005664D0" w:rsidRPr="005C01EE" w:rsidRDefault="005664D0" w:rsidP="00AB6E8B">
            <w:pPr>
              <w:jc w:val="right"/>
              <w:rPr>
                <w:rFonts w:ascii="Courier New" w:hAnsi="Courier New" w:cs="Courier New"/>
                <w:sz w:val="16"/>
                <w:szCs w:val="16"/>
              </w:rPr>
            </w:pPr>
            <w:r w:rsidRPr="005C01EE">
              <w:rPr>
                <w:rFonts w:ascii="Courier New" w:hAnsi="Courier New" w:cs="Courier New"/>
                <w:color w:val="000000"/>
                <w:sz w:val="16"/>
                <w:szCs w:val="16"/>
                <w:highlight w:val="white"/>
                <w:lang w:eastAsia="is-IS"/>
              </w:rPr>
              <w:t>100</w:t>
            </w:r>
            <w:r w:rsidRPr="005C01EE">
              <w:rPr>
                <w:rFonts w:ascii="Courier New" w:hAnsi="Courier New" w:cs="Courier New"/>
                <w:color w:val="000000"/>
                <w:sz w:val="16"/>
                <w:szCs w:val="16"/>
                <w:lang w:eastAsia="is-IS"/>
              </w:rPr>
              <w:t>,00</w:t>
            </w:r>
          </w:p>
        </w:tc>
        <w:tc>
          <w:tcPr>
            <w:tcW w:w="3260" w:type="dxa"/>
            <w:noWrap/>
            <w:vAlign w:val="bottom"/>
          </w:tcPr>
          <w:p w14:paraId="2A0C9D13" w14:textId="2B8936B4" w:rsidR="005664D0" w:rsidRPr="005C01EE" w:rsidRDefault="003D2157" w:rsidP="003D2157">
            <w:pPr>
              <w:rPr>
                <w:rFonts w:ascii="Courier New" w:hAnsi="Courier New" w:cs="Courier New"/>
                <w:sz w:val="16"/>
                <w:szCs w:val="16"/>
              </w:rPr>
            </w:pPr>
            <w:proofErr w:type="spellStart"/>
            <w:r>
              <w:rPr>
                <w:rFonts w:ascii="Courier New" w:hAnsi="Courier New" w:cs="Courier New"/>
                <w:sz w:val="16"/>
                <w:szCs w:val="16"/>
              </w:rPr>
              <w:t>AllowanceTotalAmount</w:t>
            </w:r>
            <w:proofErr w:type="spellEnd"/>
            <w:r w:rsidR="0057752E">
              <w:rPr>
                <w:rFonts w:ascii="Courier New" w:hAnsi="Courier New" w:cs="Courier New"/>
                <w:sz w:val="16"/>
                <w:szCs w:val="16"/>
              </w:rPr>
              <w:t xml:space="preserve"> (BT-107)</w:t>
            </w:r>
          </w:p>
        </w:tc>
      </w:tr>
      <w:tr w:rsidR="005664D0" w:rsidRPr="005C01EE" w14:paraId="51E10BD8" w14:textId="77777777" w:rsidTr="00797D9D">
        <w:trPr>
          <w:trHeight w:val="255"/>
        </w:trPr>
        <w:tc>
          <w:tcPr>
            <w:tcW w:w="4268" w:type="dxa"/>
            <w:noWrap/>
            <w:vAlign w:val="bottom"/>
          </w:tcPr>
          <w:p w14:paraId="3B5876DA" w14:textId="77777777" w:rsidR="005664D0" w:rsidRPr="005C01EE" w:rsidRDefault="005664D0" w:rsidP="00AB6E8B">
            <w:pPr>
              <w:rPr>
                <w:rFonts w:ascii="Courier New" w:hAnsi="Courier New" w:cs="Courier New"/>
                <w:sz w:val="16"/>
                <w:szCs w:val="16"/>
              </w:rPr>
            </w:pPr>
            <w:r w:rsidRPr="005C01EE">
              <w:rPr>
                <w:rFonts w:ascii="Courier New" w:hAnsi="Courier New" w:cs="Courier New"/>
                <w:sz w:val="16"/>
                <w:szCs w:val="16"/>
              </w:rPr>
              <w:t>Gjöld í haus reiknings</w:t>
            </w:r>
          </w:p>
        </w:tc>
        <w:tc>
          <w:tcPr>
            <w:tcW w:w="425" w:type="dxa"/>
            <w:noWrap/>
            <w:vAlign w:val="bottom"/>
          </w:tcPr>
          <w:p w14:paraId="4BD454A6" w14:textId="77777777" w:rsidR="005664D0" w:rsidRPr="005C01EE" w:rsidRDefault="005664D0" w:rsidP="00AB6E8B">
            <w:pPr>
              <w:jc w:val="center"/>
              <w:rPr>
                <w:rFonts w:ascii="Courier New" w:hAnsi="Courier New" w:cs="Courier New"/>
                <w:sz w:val="16"/>
                <w:szCs w:val="16"/>
              </w:rPr>
            </w:pPr>
            <w:r w:rsidRPr="005C01EE">
              <w:rPr>
                <w:rFonts w:ascii="Courier New" w:hAnsi="Courier New" w:cs="Courier New"/>
                <w:sz w:val="16"/>
                <w:szCs w:val="16"/>
              </w:rPr>
              <w:t>+</w:t>
            </w:r>
          </w:p>
        </w:tc>
        <w:tc>
          <w:tcPr>
            <w:tcW w:w="1843" w:type="dxa"/>
            <w:noWrap/>
            <w:vAlign w:val="bottom"/>
          </w:tcPr>
          <w:p w14:paraId="2BC03AC6" w14:textId="77777777" w:rsidR="005664D0" w:rsidRPr="005C01EE" w:rsidRDefault="005664D0" w:rsidP="00AB6E8B">
            <w:pPr>
              <w:jc w:val="right"/>
              <w:rPr>
                <w:rFonts w:ascii="Courier New" w:hAnsi="Courier New" w:cs="Courier New"/>
                <w:sz w:val="16"/>
                <w:szCs w:val="16"/>
              </w:rPr>
            </w:pPr>
            <w:r w:rsidRPr="005C01EE">
              <w:rPr>
                <w:rFonts w:ascii="Courier New" w:hAnsi="Courier New" w:cs="Courier New"/>
                <w:color w:val="000000"/>
                <w:sz w:val="16"/>
                <w:szCs w:val="16"/>
                <w:highlight w:val="white"/>
                <w:lang w:eastAsia="is-IS"/>
              </w:rPr>
              <w:t>100</w:t>
            </w:r>
            <w:r w:rsidRPr="005C01EE">
              <w:rPr>
                <w:rFonts w:ascii="Courier New" w:hAnsi="Courier New" w:cs="Courier New"/>
                <w:color w:val="000000"/>
                <w:sz w:val="16"/>
                <w:szCs w:val="16"/>
                <w:lang w:eastAsia="is-IS"/>
              </w:rPr>
              <w:t>,00</w:t>
            </w:r>
          </w:p>
        </w:tc>
        <w:tc>
          <w:tcPr>
            <w:tcW w:w="3260" w:type="dxa"/>
            <w:noWrap/>
            <w:vAlign w:val="bottom"/>
          </w:tcPr>
          <w:p w14:paraId="089B88F0" w14:textId="26DA9D38" w:rsidR="005664D0" w:rsidRPr="005C01EE" w:rsidRDefault="005664D0" w:rsidP="003D2157">
            <w:pPr>
              <w:rPr>
                <w:rFonts w:ascii="Courier New" w:hAnsi="Courier New" w:cs="Courier New"/>
                <w:sz w:val="16"/>
                <w:szCs w:val="16"/>
              </w:rPr>
            </w:pPr>
            <w:proofErr w:type="spellStart"/>
            <w:r w:rsidRPr="005C01EE">
              <w:rPr>
                <w:rFonts w:ascii="Courier New" w:hAnsi="Courier New" w:cs="Courier New"/>
                <w:sz w:val="16"/>
                <w:szCs w:val="16"/>
              </w:rPr>
              <w:t>Charge</w:t>
            </w:r>
            <w:r w:rsidR="003D2157">
              <w:rPr>
                <w:rFonts w:ascii="Courier New" w:hAnsi="Courier New" w:cs="Courier New"/>
                <w:sz w:val="16"/>
                <w:szCs w:val="16"/>
              </w:rPr>
              <w:t>T</w:t>
            </w:r>
            <w:r w:rsidRPr="005C01EE">
              <w:rPr>
                <w:rFonts w:ascii="Courier New" w:hAnsi="Courier New" w:cs="Courier New"/>
                <w:sz w:val="16"/>
                <w:szCs w:val="16"/>
              </w:rPr>
              <w:t>otal</w:t>
            </w:r>
            <w:r w:rsidR="003D2157">
              <w:rPr>
                <w:rFonts w:ascii="Courier New" w:hAnsi="Courier New" w:cs="Courier New"/>
                <w:sz w:val="16"/>
                <w:szCs w:val="16"/>
              </w:rPr>
              <w:t>Amount</w:t>
            </w:r>
            <w:proofErr w:type="spellEnd"/>
            <w:r w:rsidR="0057752E">
              <w:rPr>
                <w:rFonts w:ascii="Courier New" w:hAnsi="Courier New" w:cs="Courier New"/>
                <w:sz w:val="16"/>
                <w:szCs w:val="16"/>
              </w:rPr>
              <w:t xml:space="preserve"> (BT-108)</w:t>
            </w:r>
          </w:p>
        </w:tc>
      </w:tr>
      <w:tr w:rsidR="005664D0" w:rsidRPr="005C01EE" w14:paraId="11A14BE8" w14:textId="77777777" w:rsidTr="00797D9D">
        <w:trPr>
          <w:trHeight w:val="255"/>
        </w:trPr>
        <w:tc>
          <w:tcPr>
            <w:tcW w:w="4268" w:type="dxa"/>
            <w:noWrap/>
            <w:vAlign w:val="bottom"/>
          </w:tcPr>
          <w:p w14:paraId="41904133" w14:textId="77777777" w:rsidR="005664D0" w:rsidRPr="005C01EE" w:rsidRDefault="005664D0" w:rsidP="00AB6E8B">
            <w:pPr>
              <w:rPr>
                <w:rFonts w:ascii="Courier New" w:hAnsi="Courier New" w:cs="Courier New"/>
                <w:sz w:val="16"/>
                <w:szCs w:val="16"/>
              </w:rPr>
            </w:pPr>
            <w:r w:rsidRPr="005C01EE">
              <w:rPr>
                <w:rFonts w:ascii="Courier New" w:hAnsi="Courier New" w:cs="Courier New"/>
                <w:sz w:val="16"/>
                <w:szCs w:val="16"/>
              </w:rPr>
              <w:t>Upphæð reiknings án VSK</w:t>
            </w:r>
          </w:p>
        </w:tc>
        <w:tc>
          <w:tcPr>
            <w:tcW w:w="425" w:type="dxa"/>
            <w:noWrap/>
            <w:vAlign w:val="bottom"/>
          </w:tcPr>
          <w:p w14:paraId="5622124D" w14:textId="77777777" w:rsidR="005664D0" w:rsidRPr="005C01EE" w:rsidRDefault="005664D0" w:rsidP="00AB6E8B">
            <w:pPr>
              <w:jc w:val="center"/>
              <w:rPr>
                <w:rFonts w:ascii="Courier New" w:hAnsi="Courier New" w:cs="Courier New"/>
                <w:sz w:val="16"/>
                <w:szCs w:val="16"/>
              </w:rPr>
            </w:pPr>
            <w:r w:rsidRPr="005C01EE">
              <w:rPr>
                <w:rFonts w:ascii="Courier New" w:hAnsi="Courier New" w:cs="Courier New"/>
                <w:sz w:val="16"/>
                <w:szCs w:val="16"/>
              </w:rPr>
              <w:t>=</w:t>
            </w:r>
          </w:p>
        </w:tc>
        <w:tc>
          <w:tcPr>
            <w:tcW w:w="1843" w:type="dxa"/>
            <w:noWrap/>
            <w:vAlign w:val="bottom"/>
          </w:tcPr>
          <w:p w14:paraId="7424E677" w14:textId="77777777" w:rsidR="005664D0" w:rsidRPr="005C01EE" w:rsidRDefault="00317054" w:rsidP="00AB6E8B">
            <w:pPr>
              <w:jc w:val="right"/>
              <w:rPr>
                <w:rFonts w:ascii="Courier New" w:hAnsi="Courier New" w:cs="Courier New"/>
                <w:sz w:val="16"/>
                <w:szCs w:val="16"/>
              </w:rPr>
            </w:pPr>
            <w:r w:rsidRPr="00786052">
              <w:rPr>
                <w:rFonts w:ascii="Courier New" w:hAnsi="Courier New" w:cs="Courier New"/>
                <w:color w:val="000000"/>
                <w:sz w:val="16"/>
                <w:szCs w:val="16"/>
              </w:rPr>
              <w:t>327</w:t>
            </w:r>
            <w:r>
              <w:rPr>
                <w:rFonts w:ascii="Courier New" w:hAnsi="Courier New" w:cs="Courier New"/>
                <w:color w:val="000000"/>
                <w:sz w:val="16"/>
                <w:szCs w:val="16"/>
              </w:rPr>
              <w:t>.</w:t>
            </w:r>
            <w:r w:rsidRPr="00786052">
              <w:rPr>
                <w:rFonts w:ascii="Courier New" w:hAnsi="Courier New" w:cs="Courier New"/>
                <w:color w:val="000000"/>
                <w:sz w:val="16"/>
                <w:szCs w:val="16"/>
              </w:rPr>
              <w:t>142</w:t>
            </w:r>
            <w:r>
              <w:rPr>
                <w:rFonts w:ascii="Courier New" w:hAnsi="Courier New" w:cs="Courier New"/>
                <w:color w:val="000000"/>
                <w:sz w:val="16"/>
                <w:szCs w:val="16"/>
              </w:rPr>
              <w:t>,</w:t>
            </w:r>
            <w:r w:rsidRPr="00786052">
              <w:rPr>
                <w:rFonts w:ascii="Courier New" w:hAnsi="Courier New" w:cs="Courier New"/>
                <w:color w:val="000000"/>
                <w:sz w:val="16"/>
                <w:szCs w:val="16"/>
              </w:rPr>
              <w:t>34</w:t>
            </w:r>
          </w:p>
        </w:tc>
        <w:tc>
          <w:tcPr>
            <w:tcW w:w="3260" w:type="dxa"/>
            <w:noWrap/>
            <w:vAlign w:val="bottom"/>
          </w:tcPr>
          <w:p w14:paraId="46AA62E8" w14:textId="22F54E9A" w:rsidR="005664D0" w:rsidRPr="005C01EE" w:rsidRDefault="005664D0" w:rsidP="00AB6E8B">
            <w:pPr>
              <w:rPr>
                <w:rFonts w:ascii="Courier New" w:hAnsi="Courier New" w:cs="Courier New"/>
                <w:sz w:val="16"/>
                <w:szCs w:val="16"/>
              </w:rPr>
            </w:pPr>
            <w:proofErr w:type="spellStart"/>
            <w:r w:rsidRPr="005C01EE">
              <w:rPr>
                <w:rFonts w:ascii="Courier New" w:hAnsi="Courier New" w:cs="Courier New"/>
                <w:sz w:val="16"/>
                <w:szCs w:val="16"/>
              </w:rPr>
              <w:t>TaxExclusiveAmount</w:t>
            </w:r>
            <w:proofErr w:type="spellEnd"/>
            <w:r w:rsidR="0057752E">
              <w:rPr>
                <w:rFonts w:ascii="Courier New" w:hAnsi="Courier New" w:cs="Courier New"/>
                <w:sz w:val="16"/>
                <w:szCs w:val="16"/>
              </w:rPr>
              <w:t xml:space="preserve"> (BT-109)</w:t>
            </w:r>
          </w:p>
        </w:tc>
      </w:tr>
      <w:tr w:rsidR="005664D0" w:rsidRPr="005C01EE" w14:paraId="30A116E5" w14:textId="77777777" w:rsidTr="00797D9D">
        <w:trPr>
          <w:trHeight w:val="255"/>
        </w:trPr>
        <w:tc>
          <w:tcPr>
            <w:tcW w:w="4268" w:type="dxa"/>
            <w:noWrap/>
            <w:vAlign w:val="bottom"/>
          </w:tcPr>
          <w:p w14:paraId="73E9ACCA" w14:textId="77777777" w:rsidR="005664D0" w:rsidRPr="005C01EE" w:rsidRDefault="005664D0" w:rsidP="00AB6E8B">
            <w:pPr>
              <w:rPr>
                <w:rFonts w:ascii="Courier New" w:hAnsi="Courier New" w:cs="Courier New"/>
                <w:sz w:val="16"/>
                <w:szCs w:val="16"/>
              </w:rPr>
            </w:pPr>
            <w:r w:rsidRPr="005C01EE">
              <w:rPr>
                <w:rFonts w:ascii="Courier New" w:hAnsi="Courier New" w:cs="Courier New"/>
                <w:sz w:val="16"/>
                <w:szCs w:val="16"/>
              </w:rPr>
              <w:t>Virðisaukaskattur</w:t>
            </w:r>
          </w:p>
        </w:tc>
        <w:tc>
          <w:tcPr>
            <w:tcW w:w="425" w:type="dxa"/>
            <w:noWrap/>
            <w:vAlign w:val="bottom"/>
          </w:tcPr>
          <w:p w14:paraId="6696B359" w14:textId="77777777" w:rsidR="005664D0" w:rsidRPr="005C01EE" w:rsidRDefault="005664D0" w:rsidP="00AB6E8B">
            <w:pPr>
              <w:jc w:val="center"/>
              <w:rPr>
                <w:rFonts w:ascii="Courier New" w:hAnsi="Courier New" w:cs="Courier New"/>
                <w:sz w:val="16"/>
                <w:szCs w:val="16"/>
              </w:rPr>
            </w:pPr>
            <w:r w:rsidRPr="005C01EE">
              <w:rPr>
                <w:rFonts w:ascii="Courier New" w:hAnsi="Courier New" w:cs="Courier New"/>
                <w:sz w:val="16"/>
                <w:szCs w:val="16"/>
              </w:rPr>
              <w:t>+</w:t>
            </w:r>
          </w:p>
        </w:tc>
        <w:tc>
          <w:tcPr>
            <w:tcW w:w="1843" w:type="dxa"/>
            <w:noWrap/>
            <w:vAlign w:val="bottom"/>
          </w:tcPr>
          <w:p w14:paraId="3E6B41D0" w14:textId="77777777" w:rsidR="005664D0" w:rsidRPr="005C01EE" w:rsidRDefault="00317054" w:rsidP="00AB6E8B">
            <w:pPr>
              <w:jc w:val="right"/>
              <w:rPr>
                <w:rFonts w:ascii="Courier New" w:hAnsi="Courier New" w:cs="Courier New"/>
                <w:sz w:val="16"/>
                <w:szCs w:val="16"/>
              </w:rPr>
            </w:pPr>
            <w:r w:rsidRPr="00786052">
              <w:rPr>
                <w:rFonts w:ascii="Courier New" w:hAnsi="Courier New" w:cs="Courier New"/>
                <w:color w:val="000000"/>
                <w:sz w:val="16"/>
                <w:szCs w:val="16"/>
                <w:lang w:eastAsia="is-IS"/>
              </w:rPr>
              <w:t>95</w:t>
            </w:r>
            <w:r>
              <w:rPr>
                <w:rFonts w:ascii="Courier New" w:hAnsi="Courier New" w:cs="Courier New"/>
                <w:color w:val="000000"/>
                <w:sz w:val="16"/>
                <w:szCs w:val="16"/>
                <w:lang w:eastAsia="is-IS"/>
              </w:rPr>
              <w:t>.</w:t>
            </w:r>
            <w:r w:rsidRPr="00786052">
              <w:rPr>
                <w:rFonts w:ascii="Courier New" w:hAnsi="Courier New" w:cs="Courier New"/>
                <w:color w:val="000000"/>
                <w:sz w:val="16"/>
                <w:szCs w:val="16"/>
                <w:lang w:eastAsia="is-IS"/>
              </w:rPr>
              <w:t>946</w:t>
            </w:r>
            <w:r>
              <w:rPr>
                <w:rFonts w:ascii="Courier New" w:hAnsi="Courier New" w:cs="Courier New"/>
                <w:color w:val="000000"/>
                <w:sz w:val="16"/>
                <w:szCs w:val="16"/>
                <w:lang w:eastAsia="is-IS"/>
              </w:rPr>
              <w:t>,</w:t>
            </w:r>
            <w:r w:rsidRPr="00786052">
              <w:rPr>
                <w:rFonts w:ascii="Courier New" w:hAnsi="Courier New" w:cs="Courier New"/>
                <w:color w:val="000000"/>
                <w:sz w:val="16"/>
                <w:szCs w:val="16"/>
                <w:lang w:eastAsia="is-IS"/>
              </w:rPr>
              <w:t>53</w:t>
            </w:r>
          </w:p>
        </w:tc>
        <w:tc>
          <w:tcPr>
            <w:tcW w:w="3260" w:type="dxa"/>
            <w:noWrap/>
            <w:vAlign w:val="bottom"/>
          </w:tcPr>
          <w:p w14:paraId="33C8924B" w14:textId="6873BE83" w:rsidR="005664D0" w:rsidRPr="005C01EE" w:rsidRDefault="00DE322B" w:rsidP="00AB6E8B">
            <w:pPr>
              <w:rPr>
                <w:rFonts w:ascii="Courier New" w:hAnsi="Courier New" w:cs="Courier New"/>
                <w:sz w:val="16"/>
                <w:szCs w:val="16"/>
              </w:rPr>
            </w:pPr>
            <w:proofErr w:type="spellStart"/>
            <w:r>
              <w:rPr>
                <w:rFonts w:ascii="Courier New" w:hAnsi="Courier New" w:cs="Courier New"/>
                <w:sz w:val="16"/>
                <w:szCs w:val="16"/>
              </w:rPr>
              <w:t>TaxTotal</w:t>
            </w:r>
            <w:proofErr w:type="spellEnd"/>
            <w:r>
              <w:rPr>
                <w:rFonts w:ascii="Courier New" w:hAnsi="Courier New" w:cs="Courier New"/>
                <w:sz w:val="16"/>
                <w:szCs w:val="16"/>
              </w:rPr>
              <w:t>/</w:t>
            </w:r>
            <w:proofErr w:type="spellStart"/>
            <w:r>
              <w:rPr>
                <w:rFonts w:ascii="Courier New" w:hAnsi="Courier New" w:cs="Courier New"/>
                <w:sz w:val="16"/>
                <w:szCs w:val="16"/>
              </w:rPr>
              <w:t>TaxAmount</w:t>
            </w:r>
            <w:proofErr w:type="spellEnd"/>
            <w:r w:rsidR="005664D0" w:rsidRPr="005C01EE">
              <w:rPr>
                <w:rFonts w:ascii="Courier New" w:hAnsi="Courier New" w:cs="Courier New"/>
                <w:sz w:val="16"/>
                <w:szCs w:val="16"/>
              </w:rPr>
              <w:t xml:space="preserve"> </w:t>
            </w:r>
            <w:r w:rsidR="0057752E">
              <w:rPr>
                <w:rFonts w:ascii="Courier New" w:hAnsi="Courier New" w:cs="Courier New"/>
                <w:sz w:val="16"/>
                <w:szCs w:val="16"/>
              </w:rPr>
              <w:t>(BT-110)</w:t>
            </w:r>
            <w:r w:rsidR="005664D0" w:rsidRPr="005C01EE">
              <w:rPr>
                <w:rFonts w:ascii="Courier New" w:hAnsi="Courier New" w:cs="Courier New"/>
                <w:sz w:val="16"/>
                <w:szCs w:val="16"/>
              </w:rPr>
              <w:t>*</w:t>
            </w:r>
          </w:p>
        </w:tc>
      </w:tr>
      <w:tr w:rsidR="005664D0" w:rsidRPr="005C01EE" w14:paraId="53744A19" w14:textId="77777777" w:rsidTr="00797D9D">
        <w:trPr>
          <w:trHeight w:val="255"/>
        </w:trPr>
        <w:tc>
          <w:tcPr>
            <w:tcW w:w="4268" w:type="dxa"/>
            <w:noWrap/>
            <w:vAlign w:val="bottom"/>
          </w:tcPr>
          <w:p w14:paraId="2EF82C41" w14:textId="77777777" w:rsidR="005664D0" w:rsidRPr="005C01EE" w:rsidRDefault="005664D0" w:rsidP="00246103">
            <w:pPr>
              <w:rPr>
                <w:rFonts w:ascii="Courier New" w:hAnsi="Courier New" w:cs="Courier New"/>
                <w:sz w:val="16"/>
                <w:szCs w:val="16"/>
              </w:rPr>
            </w:pPr>
            <w:proofErr w:type="spellStart"/>
            <w:r w:rsidRPr="005C01EE">
              <w:rPr>
                <w:rFonts w:ascii="Courier New" w:hAnsi="Courier New" w:cs="Courier New"/>
                <w:sz w:val="16"/>
                <w:szCs w:val="16"/>
              </w:rPr>
              <w:t>Afrún</w:t>
            </w:r>
            <w:r w:rsidR="00246103">
              <w:rPr>
                <w:rFonts w:ascii="Courier New" w:hAnsi="Courier New" w:cs="Courier New"/>
                <w:sz w:val="16"/>
                <w:szCs w:val="16"/>
              </w:rPr>
              <w:t>nun</w:t>
            </w:r>
            <w:proofErr w:type="spellEnd"/>
          </w:p>
        </w:tc>
        <w:tc>
          <w:tcPr>
            <w:tcW w:w="425" w:type="dxa"/>
            <w:noWrap/>
            <w:vAlign w:val="bottom"/>
          </w:tcPr>
          <w:p w14:paraId="01C68405" w14:textId="77777777" w:rsidR="005664D0" w:rsidRPr="005C01EE" w:rsidRDefault="005664D0" w:rsidP="00AB6E8B">
            <w:pPr>
              <w:jc w:val="center"/>
              <w:rPr>
                <w:rFonts w:ascii="Courier New" w:hAnsi="Courier New" w:cs="Courier New"/>
                <w:sz w:val="16"/>
                <w:szCs w:val="16"/>
              </w:rPr>
            </w:pPr>
            <w:r w:rsidRPr="005C01EE">
              <w:rPr>
                <w:rFonts w:ascii="Courier New" w:hAnsi="Courier New" w:cs="Courier New"/>
                <w:sz w:val="16"/>
                <w:szCs w:val="16"/>
              </w:rPr>
              <w:t>+</w:t>
            </w:r>
          </w:p>
        </w:tc>
        <w:tc>
          <w:tcPr>
            <w:tcW w:w="1843" w:type="dxa"/>
            <w:noWrap/>
            <w:vAlign w:val="bottom"/>
          </w:tcPr>
          <w:p w14:paraId="37C37574" w14:textId="77777777" w:rsidR="005664D0" w:rsidRPr="005C01EE" w:rsidRDefault="005664D0" w:rsidP="00BB60EF">
            <w:pPr>
              <w:jc w:val="right"/>
              <w:rPr>
                <w:rFonts w:ascii="Courier New" w:hAnsi="Courier New" w:cs="Courier New"/>
                <w:sz w:val="16"/>
                <w:szCs w:val="16"/>
              </w:rPr>
            </w:pPr>
            <w:r w:rsidRPr="005C01EE">
              <w:rPr>
                <w:rFonts w:ascii="Courier New" w:hAnsi="Courier New" w:cs="Courier New"/>
                <w:color w:val="000000"/>
                <w:sz w:val="16"/>
                <w:szCs w:val="16"/>
                <w:highlight w:val="white"/>
              </w:rPr>
              <w:t>0,</w:t>
            </w:r>
            <w:r w:rsidR="00BB60EF">
              <w:rPr>
                <w:rFonts w:ascii="Courier New" w:hAnsi="Courier New" w:cs="Courier New"/>
                <w:color w:val="000000"/>
                <w:sz w:val="16"/>
                <w:szCs w:val="16"/>
              </w:rPr>
              <w:t>13</w:t>
            </w:r>
          </w:p>
        </w:tc>
        <w:tc>
          <w:tcPr>
            <w:tcW w:w="3260" w:type="dxa"/>
            <w:noWrap/>
            <w:vAlign w:val="bottom"/>
          </w:tcPr>
          <w:p w14:paraId="607DC17A" w14:textId="7EA8EF23" w:rsidR="005664D0" w:rsidRPr="005C01EE" w:rsidRDefault="005664D0" w:rsidP="00AB6E8B">
            <w:pPr>
              <w:rPr>
                <w:rFonts w:ascii="Courier New" w:hAnsi="Courier New" w:cs="Courier New"/>
                <w:sz w:val="16"/>
                <w:szCs w:val="16"/>
              </w:rPr>
            </w:pPr>
            <w:proofErr w:type="spellStart"/>
            <w:r w:rsidRPr="005C01EE">
              <w:rPr>
                <w:rFonts w:ascii="Courier New" w:hAnsi="Courier New" w:cs="Courier New"/>
                <w:sz w:val="16"/>
                <w:szCs w:val="16"/>
              </w:rPr>
              <w:t>PayableRoundingAmount</w:t>
            </w:r>
            <w:proofErr w:type="spellEnd"/>
            <w:r w:rsidR="0057752E">
              <w:rPr>
                <w:rFonts w:ascii="Courier New" w:hAnsi="Courier New" w:cs="Courier New"/>
                <w:sz w:val="16"/>
                <w:szCs w:val="16"/>
              </w:rPr>
              <w:t xml:space="preserve"> (BT-1</w:t>
            </w:r>
            <w:r w:rsidR="00A93F14">
              <w:rPr>
                <w:rFonts w:ascii="Courier New" w:hAnsi="Courier New" w:cs="Courier New"/>
                <w:sz w:val="16"/>
                <w:szCs w:val="16"/>
              </w:rPr>
              <w:t>14</w:t>
            </w:r>
            <w:r w:rsidR="0057752E">
              <w:rPr>
                <w:rFonts w:ascii="Courier New" w:hAnsi="Courier New" w:cs="Courier New"/>
                <w:sz w:val="16"/>
                <w:szCs w:val="16"/>
              </w:rPr>
              <w:t>)</w:t>
            </w:r>
          </w:p>
        </w:tc>
      </w:tr>
      <w:tr w:rsidR="005664D0" w:rsidRPr="005C01EE" w14:paraId="1F92720C" w14:textId="77777777" w:rsidTr="00797D9D">
        <w:trPr>
          <w:trHeight w:val="255"/>
        </w:trPr>
        <w:tc>
          <w:tcPr>
            <w:tcW w:w="4268" w:type="dxa"/>
            <w:noWrap/>
            <w:vAlign w:val="bottom"/>
          </w:tcPr>
          <w:p w14:paraId="2F4B86B0" w14:textId="30B04121" w:rsidR="005664D0" w:rsidRPr="005C01EE" w:rsidRDefault="005664D0" w:rsidP="00AB6E8B">
            <w:pPr>
              <w:rPr>
                <w:rFonts w:ascii="Courier New" w:hAnsi="Courier New" w:cs="Courier New"/>
                <w:sz w:val="16"/>
                <w:szCs w:val="16"/>
              </w:rPr>
            </w:pPr>
            <w:r w:rsidRPr="005C01EE">
              <w:rPr>
                <w:rFonts w:ascii="Courier New" w:hAnsi="Courier New" w:cs="Courier New"/>
                <w:sz w:val="16"/>
                <w:szCs w:val="16"/>
              </w:rPr>
              <w:t>Upphæð reiknings</w:t>
            </w:r>
            <w:r w:rsidR="00A93F14">
              <w:rPr>
                <w:rFonts w:ascii="Courier New" w:hAnsi="Courier New" w:cs="Courier New"/>
                <w:sz w:val="16"/>
                <w:szCs w:val="16"/>
              </w:rPr>
              <w:t xml:space="preserve"> með virðisaukaskatti</w:t>
            </w:r>
          </w:p>
        </w:tc>
        <w:tc>
          <w:tcPr>
            <w:tcW w:w="425" w:type="dxa"/>
            <w:noWrap/>
            <w:vAlign w:val="bottom"/>
          </w:tcPr>
          <w:p w14:paraId="7F7ACD19" w14:textId="77777777" w:rsidR="005664D0" w:rsidRPr="005C01EE" w:rsidRDefault="005664D0" w:rsidP="00AB6E8B">
            <w:pPr>
              <w:jc w:val="center"/>
              <w:rPr>
                <w:rFonts w:ascii="Courier New" w:hAnsi="Courier New" w:cs="Courier New"/>
                <w:sz w:val="16"/>
                <w:szCs w:val="16"/>
              </w:rPr>
            </w:pPr>
            <w:r w:rsidRPr="005C01EE">
              <w:rPr>
                <w:rFonts w:ascii="Courier New" w:hAnsi="Courier New" w:cs="Courier New"/>
                <w:sz w:val="16"/>
                <w:szCs w:val="16"/>
              </w:rPr>
              <w:t>=</w:t>
            </w:r>
          </w:p>
        </w:tc>
        <w:tc>
          <w:tcPr>
            <w:tcW w:w="1843" w:type="dxa"/>
            <w:noWrap/>
            <w:vAlign w:val="bottom"/>
          </w:tcPr>
          <w:p w14:paraId="251B3D02" w14:textId="77777777" w:rsidR="005664D0" w:rsidRPr="005C01EE" w:rsidRDefault="00317054" w:rsidP="00BB60EF">
            <w:pPr>
              <w:jc w:val="right"/>
              <w:rPr>
                <w:rFonts w:ascii="Courier New" w:hAnsi="Courier New" w:cs="Courier New"/>
                <w:bCs/>
                <w:sz w:val="16"/>
                <w:szCs w:val="16"/>
              </w:rPr>
            </w:pPr>
            <w:r w:rsidRPr="00786052">
              <w:rPr>
                <w:rFonts w:ascii="Courier New" w:hAnsi="Courier New" w:cs="Courier New"/>
                <w:bCs/>
                <w:sz w:val="16"/>
                <w:szCs w:val="16"/>
              </w:rPr>
              <w:t>423</w:t>
            </w:r>
            <w:r>
              <w:rPr>
                <w:rFonts w:ascii="Courier New" w:hAnsi="Courier New" w:cs="Courier New"/>
                <w:bCs/>
                <w:sz w:val="16"/>
                <w:szCs w:val="16"/>
              </w:rPr>
              <w:t>.</w:t>
            </w:r>
            <w:r w:rsidRPr="00786052">
              <w:rPr>
                <w:rFonts w:ascii="Courier New" w:hAnsi="Courier New" w:cs="Courier New"/>
                <w:bCs/>
                <w:sz w:val="16"/>
                <w:szCs w:val="16"/>
              </w:rPr>
              <w:t>089</w:t>
            </w:r>
            <w:r>
              <w:rPr>
                <w:rFonts w:ascii="Courier New" w:hAnsi="Courier New" w:cs="Courier New"/>
                <w:bCs/>
                <w:sz w:val="16"/>
                <w:szCs w:val="16"/>
              </w:rPr>
              <w:t>,</w:t>
            </w:r>
            <w:r w:rsidRPr="00786052">
              <w:rPr>
                <w:rFonts w:ascii="Courier New" w:hAnsi="Courier New" w:cs="Courier New"/>
                <w:bCs/>
                <w:sz w:val="16"/>
                <w:szCs w:val="16"/>
              </w:rPr>
              <w:t>00</w:t>
            </w:r>
          </w:p>
        </w:tc>
        <w:tc>
          <w:tcPr>
            <w:tcW w:w="3260" w:type="dxa"/>
            <w:noWrap/>
            <w:vAlign w:val="bottom"/>
          </w:tcPr>
          <w:p w14:paraId="21003232" w14:textId="03E9DF69" w:rsidR="005664D0" w:rsidRPr="005C01EE" w:rsidRDefault="005664D0" w:rsidP="00AB6E8B">
            <w:pPr>
              <w:rPr>
                <w:rFonts w:ascii="Courier New" w:hAnsi="Courier New" w:cs="Courier New"/>
                <w:sz w:val="16"/>
                <w:szCs w:val="16"/>
              </w:rPr>
            </w:pPr>
            <w:proofErr w:type="spellStart"/>
            <w:r w:rsidRPr="005C01EE">
              <w:rPr>
                <w:rFonts w:ascii="Courier New" w:hAnsi="Courier New" w:cs="Courier New"/>
                <w:sz w:val="16"/>
                <w:szCs w:val="16"/>
              </w:rPr>
              <w:t>TaxInclusiveAmount</w:t>
            </w:r>
            <w:proofErr w:type="spellEnd"/>
            <w:r w:rsidR="0057752E">
              <w:rPr>
                <w:rFonts w:ascii="Courier New" w:hAnsi="Courier New" w:cs="Courier New"/>
                <w:sz w:val="16"/>
                <w:szCs w:val="16"/>
              </w:rPr>
              <w:t xml:space="preserve"> (BT-1</w:t>
            </w:r>
            <w:r w:rsidR="00A93F14">
              <w:rPr>
                <w:rFonts w:ascii="Courier New" w:hAnsi="Courier New" w:cs="Courier New"/>
                <w:sz w:val="16"/>
                <w:szCs w:val="16"/>
              </w:rPr>
              <w:t>12</w:t>
            </w:r>
            <w:r w:rsidR="0057752E">
              <w:rPr>
                <w:rFonts w:ascii="Courier New" w:hAnsi="Courier New" w:cs="Courier New"/>
                <w:sz w:val="16"/>
                <w:szCs w:val="16"/>
              </w:rPr>
              <w:t>)</w:t>
            </w:r>
          </w:p>
        </w:tc>
      </w:tr>
      <w:tr w:rsidR="005664D0" w:rsidRPr="005C01EE" w14:paraId="100F60DD" w14:textId="77777777" w:rsidTr="00797D9D">
        <w:trPr>
          <w:trHeight w:val="255"/>
        </w:trPr>
        <w:tc>
          <w:tcPr>
            <w:tcW w:w="4268" w:type="dxa"/>
            <w:noWrap/>
            <w:vAlign w:val="bottom"/>
          </w:tcPr>
          <w:p w14:paraId="502DED95" w14:textId="77777777" w:rsidR="005664D0" w:rsidRPr="005C01EE" w:rsidRDefault="005664D0" w:rsidP="00906C18">
            <w:pPr>
              <w:rPr>
                <w:rFonts w:ascii="Courier New" w:hAnsi="Courier New" w:cs="Courier New"/>
                <w:sz w:val="16"/>
                <w:szCs w:val="16"/>
              </w:rPr>
            </w:pPr>
            <w:r w:rsidRPr="005C01EE">
              <w:rPr>
                <w:rFonts w:ascii="Courier New" w:hAnsi="Courier New" w:cs="Courier New"/>
                <w:sz w:val="16"/>
                <w:szCs w:val="16"/>
              </w:rPr>
              <w:t>Greitt (staðgreitt</w:t>
            </w:r>
            <w:r w:rsidR="00906C18">
              <w:rPr>
                <w:rFonts w:ascii="Courier New" w:hAnsi="Courier New" w:cs="Courier New"/>
                <w:sz w:val="16"/>
                <w:szCs w:val="16"/>
              </w:rPr>
              <w:t>/</w:t>
            </w:r>
            <w:r w:rsidRPr="005C01EE">
              <w:rPr>
                <w:rFonts w:ascii="Courier New" w:hAnsi="Courier New" w:cs="Courier New"/>
                <w:sz w:val="16"/>
                <w:szCs w:val="16"/>
              </w:rPr>
              <w:t>fyrirframgreitt)</w:t>
            </w:r>
          </w:p>
        </w:tc>
        <w:tc>
          <w:tcPr>
            <w:tcW w:w="425" w:type="dxa"/>
            <w:noWrap/>
            <w:vAlign w:val="bottom"/>
          </w:tcPr>
          <w:p w14:paraId="0D0041F3" w14:textId="77777777" w:rsidR="005664D0" w:rsidRPr="005C01EE" w:rsidRDefault="005664D0" w:rsidP="00AB6E8B">
            <w:pPr>
              <w:jc w:val="center"/>
              <w:rPr>
                <w:rFonts w:ascii="Courier New" w:hAnsi="Courier New" w:cs="Courier New"/>
                <w:sz w:val="16"/>
                <w:szCs w:val="16"/>
              </w:rPr>
            </w:pPr>
            <w:r w:rsidRPr="005C01EE">
              <w:rPr>
                <w:rFonts w:ascii="Courier New" w:hAnsi="Courier New" w:cs="Courier New"/>
                <w:sz w:val="16"/>
                <w:szCs w:val="16"/>
              </w:rPr>
              <w:t>-</w:t>
            </w:r>
          </w:p>
        </w:tc>
        <w:tc>
          <w:tcPr>
            <w:tcW w:w="1843" w:type="dxa"/>
            <w:noWrap/>
            <w:vAlign w:val="bottom"/>
          </w:tcPr>
          <w:p w14:paraId="5DEED26E" w14:textId="77777777" w:rsidR="005664D0" w:rsidRPr="005C01EE" w:rsidRDefault="005664D0" w:rsidP="00AB6E8B">
            <w:pPr>
              <w:jc w:val="right"/>
              <w:rPr>
                <w:rFonts w:ascii="Courier New" w:hAnsi="Courier New" w:cs="Courier New"/>
                <w:sz w:val="16"/>
                <w:szCs w:val="16"/>
              </w:rPr>
            </w:pPr>
            <w:r w:rsidRPr="005C01EE">
              <w:rPr>
                <w:rFonts w:ascii="Courier New" w:hAnsi="Courier New" w:cs="Courier New"/>
                <w:color w:val="000000"/>
                <w:sz w:val="16"/>
                <w:szCs w:val="16"/>
                <w:highlight w:val="white"/>
                <w:lang w:eastAsia="is-IS"/>
              </w:rPr>
              <w:t>100.000</w:t>
            </w:r>
            <w:r w:rsidRPr="005C01EE">
              <w:rPr>
                <w:rFonts w:ascii="Courier New" w:hAnsi="Courier New" w:cs="Courier New"/>
                <w:color w:val="000000"/>
                <w:sz w:val="16"/>
                <w:szCs w:val="16"/>
                <w:lang w:eastAsia="is-IS"/>
              </w:rPr>
              <w:t>,00</w:t>
            </w:r>
          </w:p>
        </w:tc>
        <w:tc>
          <w:tcPr>
            <w:tcW w:w="3260" w:type="dxa"/>
            <w:noWrap/>
            <w:vAlign w:val="bottom"/>
          </w:tcPr>
          <w:p w14:paraId="2E0BA6EB" w14:textId="43D17225" w:rsidR="005664D0" w:rsidRPr="005C01EE" w:rsidRDefault="005664D0" w:rsidP="00AB6E8B">
            <w:pPr>
              <w:rPr>
                <w:rFonts w:ascii="Courier New" w:hAnsi="Courier New" w:cs="Courier New"/>
                <w:sz w:val="16"/>
                <w:szCs w:val="16"/>
              </w:rPr>
            </w:pPr>
            <w:proofErr w:type="spellStart"/>
            <w:r w:rsidRPr="005C01EE">
              <w:rPr>
                <w:rFonts w:ascii="Courier New" w:hAnsi="Courier New" w:cs="Courier New"/>
                <w:sz w:val="16"/>
                <w:szCs w:val="16"/>
              </w:rPr>
              <w:t>PrepaidAmount</w:t>
            </w:r>
            <w:proofErr w:type="spellEnd"/>
            <w:r w:rsidR="0057752E">
              <w:rPr>
                <w:rFonts w:ascii="Courier New" w:hAnsi="Courier New" w:cs="Courier New"/>
                <w:sz w:val="16"/>
                <w:szCs w:val="16"/>
              </w:rPr>
              <w:t xml:space="preserve"> (BT-1</w:t>
            </w:r>
            <w:r w:rsidR="00A93F14">
              <w:rPr>
                <w:rFonts w:ascii="Courier New" w:hAnsi="Courier New" w:cs="Courier New"/>
                <w:sz w:val="16"/>
                <w:szCs w:val="16"/>
              </w:rPr>
              <w:t>16</w:t>
            </w:r>
            <w:r w:rsidR="0057752E">
              <w:rPr>
                <w:rFonts w:ascii="Courier New" w:hAnsi="Courier New" w:cs="Courier New"/>
                <w:sz w:val="16"/>
                <w:szCs w:val="16"/>
              </w:rPr>
              <w:t>)</w:t>
            </w:r>
          </w:p>
        </w:tc>
      </w:tr>
      <w:tr w:rsidR="005664D0" w:rsidRPr="005C01EE" w14:paraId="2B008204" w14:textId="77777777" w:rsidTr="00797D9D">
        <w:trPr>
          <w:trHeight w:val="255"/>
        </w:trPr>
        <w:tc>
          <w:tcPr>
            <w:tcW w:w="4268" w:type="dxa"/>
            <w:noWrap/>
            <w:vAlign w:val="bottom"/>
          </w:tcPr>
          <w:p w14:paraId="3903A972" w14:textId="77777777" w:rsidR="005664D0" w:rsidRPr="005C01EE" w:rsidRDefault="005664D0" w:rsidP="00AB6E8B">
            <w:pPr>
              <w:rPr>
                <w:rFonts w:ascii="Courier New" w:hAnsi="Courier New" w:cs="Courier New"/>
                <w:sz w:val="16"/>
                <w:szCs w:val="16"/>
              </w:rPr>
            </w:pPr>
            <w:r w:rsidRPr="005C01EE">
              <w:rPr>
                <w:rFonts w:ascii="Courier New" w:hAnsi="Courier New" w:cs="Courier New"/>
                <w:sz w:val="16"/>
                <w:szCs w:val="16"/>
              </w:rPr>
              <w:t>Upphæð til greiðslu</w:t>
            </w:r>
          </w:p>
        </w:tc>
        <w:tc>
          <w:tcPr>
            <w:tcW w:w="425" w:type="dxa"/>
            <w:noWrap/>
            <w:vAlign w:val="bottom"/>
          </w:tcPr>
          <w:p w14:paraId="5C8845DE" w14:textId="77777777" w:rsidR="005664D0" w:rsidRPr="005C01EE" w:rsidRDefault="005664D0" w:rsidP="00AB6E8B">
            <w:pPr>
              <w:jc w:val="center"/>
              <w:rPr>
                <w:rFonts w:ascii="Courier New" w:hAnsi="Courier New" w:cs="Courier New"/>
                <w:sz w:val="16"/>
                <w:szCs w:val="16"/>
              </w:rPr>
            </w:pPr>
            <w:r w:rsidRPr="005C01EE">
              <w:rPr>
                <w:rFonts w:ascii="Courier New" w:hAnsi="Courier New" w:cs="Courier New"/>
                <w:sz w:val="16"/>
                <w:szCs w:val="16"/>
              </w:rPr>
              <w:t>=</w:t>
            </w:r>
          </w:p>
        </w:tc>
        <w:tc>
          <w:tcPr>
            <w:tcW w:w="1843" w:type="dxa"/>
            <w:noWrap/>
            <w:vAlign w:val="bottom"/>
          </w:tcPr>
          <w:p w14:paraId="72ED2C1D" w14:textId="77777777" w:rsidR="005664D0" w:rsidRPr="005C01EE" w:rsidRDefault="00317054" w:rsidP="00BB60EF">
            <w:pPr>
              <w:jc w:val="right"/>
              <w:rPr>
                <w:rFonts w:ascii="Courier New" w:hAnsi="Courier New" w:cs="Courier New"/>
                <w:bCs/>
                <w:sz w:val="16"/>
                <w:szCs w:val="16"/>
              </w:rPr>
            </w:pPr>
            <w:r w:rsidRPr="00786052">
              <w:rPr>
                <w:rFonts w:ascii="Courier New" w:hAnsi="Courier New" w:cs="Courier New"/>
                <w:color w:val="000000"/>
                <w:sz w:val="16"/>
                <w:szCs w:val="16"/>
              </w:rPr>
              <w:t>323</w:t>
            </w:r>
            <w:r>
              <w:rPr>
                <w:rFonts w:ascii="Courier New" w:hAnsi="Courier New" w:cs="Courier New"/>
                <w:color w:val="000000"/>
                <w:sz w:val="16"/>
                <w:szCs w:val="16"/>
              </w:rPr>
              <w:t>.</w:t>
            </w:r>
            <w:r w:rsidRPr="00786052">
              <w:rPr>
                <w:rFonts w:ascii="Courier New" w:hAnsi="Courier New" w:cs="Courier New"/>
                <w:color w:val="000000"/>
                <w:sz w:val="16"/>
                <w:szCs w:val="16"/>
              </w:rPr>
              <w:t>089</w:t>
            </w:r>
            <w:r>
              <w:rPr>
                <w:rFonts w:ascii="Courier New" w:hAnsi="Courier New" w:cs="Courier New"/>
                <w:color w:val="000000"/>
                <w:sz w:val="16"/>
                <w:szCs w:val="16"/>
              </w:rPr>
              <w:t>,</w:t>
            </w:r>
            <w:r w:rsidRPr="00786052">
              <w:rPr>
                <w:rFonts w:ascii="Courier New" w:hAnsi="Courier New" w:cs="Courier New"/>
                <w:color w:val="000000"/>
                <w:sz w:val="16"/>
                <w:szCs w:val="16"/>
              </w:rPr>
              <w:t>00</w:t>
            </w:r>
          </w:p>
        </w:tc>
        <w:tc>
          <w:tcPr>
            <w:tcW w:w="3260" w:type="dxa"/>
            <w:noWrap/>
            <w:vAlign w:val="bottom"/>
          </w:tcPr>
          <w:p w14:paraId="0FC245E8" w14:textId="10D25879" w:rsidR="005664D0" w:rsidRPr="005C01EE" w:rsidRDefault="005664D0" w:rsidP="00AB6E8B">
            <w:pPr>
              <w:rPr>
                <w:rFonts w:ascii="Courier New" w:hAnsi="Courier New" w:cs="Courier New"/>
                <w:sz w:val="16"/>
                <w:szCs w:val="16"/>
              </w:rPr>
            </w:pPr>
            <w:proofErr w:type="spellStart"/>
            <w:r w:rsidRPr="005C01EE">
              <w:rPr>
                <w:rFonts w:ascii="Courier New" w:hAnsi="Courier New" w:cs="Courier New"/>
                <w:sz w:val="16"/>
                <w:szCs w:val="16"/>
              </w:rPr>
              <w:t>Payable</w:t>
            </w:r>
            <w:proofErr w:type="spellEnd"/>
            <w:r w:rsidRPr="005C01EE">
              <w:rPr>
                <w:rFonts w:ascii="Courier New" w:hAnsi="Courier New" w:cs="Courier New"/>
                <w:sz w:val="16"/>
                <w:szCs w:val="16"/>
              </w:rPr>
              <w:t xml:space="preserve"> </w:t>
            </w:r>
            <w:proofErr w:type="spellStart"/>
            <w:r w:rsidRPr="005C01EE">
              <w:rPr>
                <w:rFonts w:ascii="Courier New" w:hAnsi="Courier New" w:cs="Courier New"/>
                <w:sz w:val="16"/>
                <w:szCs w:val="16"/>
              </w:rPr>
              <w:t>amount</w:t>
            </w:r>
            <w:proofErr w:type="spellEnd"/>
            <w:r w:rsidR="0057752E">
              <w:rPr>
                <w:rFonts w:ascii="Courier New" w:hAnsi="Courier New" w:cs="Courier New"/>
                <w:sz w:val="16"/>
                <w:szCs w:val="16"/>
              </w:rPr>
              <w:t xml:space="preserve"> (BT-1</w:t>
            </w:r>
            <w:r w:rsidR="00A93F14">
              <w:rPr>
                <w:rFonts w:ascii="Courier New" w:hAnsi="Courier New" w:cs="Courier New"/>
                <w:sz w:val="16"/>
                <w:szCs w:val="16"/>
              </w:rPr>
              <w:t>15</w:t>
            </w:r>
            <w:r w:rsidR="0057752E">
              <w:rPr>
                <w:rFonts w:ascii="Courier New" w:hAnsi="Courier New" w:cs="Courier New"/>
                <w:sz w:val="16"/>
                <w:szCs w:val="16"/>
              </w:rPr>
              <w:t>)</w:t>
            </w:r>
          </w:p>
        </w:tc>
      </w:tr>
    </w:tbl>
    <w:p w14:paraId="4D8897CA" w14:textId="77777777" w:rsidR="005664D0" w:rsidRPr="007367F7" w:rsidRDefault="005664D0" w:rsidP="00AB6E8B">
      <w:pPr>
        <w:pStyle w:val="BodyText"/>
      </w:pPr>
      <w:r w:rsidRPr="007367F7">
        <w:t xml:space="preserve">* Athugið að samtala virðisaukaskatts sem birt er á reikningi er </w:t>
      </w:r>
      <w:r w:rsidR="00DE322B" w:rsidRPr="007367F7">
        <w:t>lesin</w:t>
      </w:r>
      <w:r w:rsidRPr="007367F7">
        <w:t xml:space="preserve"> upp úr </w:t>
      </w:r>
      <w:proofErr w:type="spellStart"/>
      <w:r w:rsidRPr="007367F7">
        <w:t>TaxTotal</w:t>
      </w:r>
      <w:proofErr w:type="spellEnd"/>
      <w:r w:rsidRPr="007367F7">
        <w:t>/</w:t>
      </w:r>
      <w:proofErr w:type="spellStart"/>
      <w:r w:rsidRPr="007367F7">
        <w:t>TaxAmount</w:t>
      </w:r>
      <w:proofErr w:type="spellEnd"/>
      <w:r w:rsidRPr="007367F7">
        <w:t xml:space="preserve"> stakinu í haus en ekki lesin úr ákveðnu svæði í </w:t>
      </w:r>
      <w:proofErr w:type="spellStart"/>
      <w:r w:rsidRPr="007367F7">
        <w:t>LegalMonet</w:t>
      </w:r>
      <w:r w:rsidR="005042E0">
        <w:t>a</w:t>
      </w:r>
      <w:r w:rsidRPr="007367F7">
        <w:t>ryTotal</w:t>
      </w:r>
      <w:proofErr w:type="spellEnd"/>
      <w:r w:rsidRPr="007367F7">
        <w:t xml:space="preserve"> klasanum.</w:t>
      </w:r>
    </w:p>
    <w:p w14:paraId="0C33ED0A" w14:textId="168F49BC" w:rsidR="005664D0" w:rsidRDefault="005664D0" w:rsidP="00AB6E8B">
      <w:pPr>
        <w:pStyle w:val="BodyText"/>
      </w:pPr>
      <w:r w:rsidRPr="007367F7">
        <w:t>Útreikningar á þessum upphæðum eru fengnar á eftirfarandi hátt: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9"/>
        <w:gridCol w:w="5835"/>
        <w:gridCol w:w="1252"/>
      </w:tblGrid>
      <w:tr w:rsidR="00C775FD" w:rsidRPr="00DD76FE" w14:paraId="1F3F5793" w14:textId="77777777" w:rsidTr="00797D9D">
        <w:tc>
          <w:tcPr>
            <w:tcW w:w="2660" w:type="dxa"/>
          </w:tcPr>
          <w:p w14:paraId="4DA4F3FA" w14:textId="73F5000E" w:rsidR="00C775FD" w:rsidRPr="00DD76FE" w:rsidRDefault="00EA7437" w:rsidP="00AB6E8B">
            <w:pPr>
              <w:pStyle w:val="BodyText"/>
              <w:rPr>
                <w:rFonts w:ascii="Courier New" w:hAnsi="Courier New" w:cs="Courier New"/>
                <w:b/>
              </w:rPr>
            </w:pPr>
            <w:r w:rsidRPr="00DD76FE">
              <w:rPr>
                <w:rFonts w:ascii="Courier New" w:hAnsi="Courier New" w:cs="Courier New"/>
                <w:b/>
              </w:rPr>
              <w:t>Breyta</w:t>
            </w:r>
          </w:p>
        </w:tc>
        <w:tc>
          <w:tcPr>
            <w:tcW w:w="5953" w:type="dxa"/>
          </w:tcPr>
          <w:p w14:paraId="4C30A140" w14:textId="36901E58" w:rsidR="00C775FD" w:rsidRPr="00DD76FE" w:rsidRDefault="00C775FD" w:rsidP="00AB6E8B">
            <w:pPr>
              <w:pStyle w:val="BodyText"/>
              <w:rPr>
                <w:rFonts w:ascii="Courier New" w:hAnsi="Courier New" w:cs="Courier New"/>
                <w:b/>
              </w:rPr>
            </w:pPr>
            <w:r w:rsidRPr="00DD76FE">
              <w:rPr>
                <w:rFonts w:ascii="Courier New" w:hAnsi="Courier New" w:cs="Courier New"/>
                <w:b/>
              </w:rPr>
              <w:t>Útreikningur</w:t>
            </w:r>
          </w:p>
        </w:tc>
        <w:tc>
          <w:tcPr>
            <w:tcW w:w="1273" w:type="dxa"/>
          </w:tcPr>
          <w:p w14:paraId="00A6EF84" w14:textId="2BA07D67" w:rsidR="00C775FD" w:rsidRPr="006D05D6" w:rsidRDefault="00C775FD" w:rsidP="00AB6E8B">
            <w:pPr>
              <w:pStyle w:val="BodyText"/>
              <w:rPr>
                <w:rFonts w:ascii="Courier New" w:hAnsi="Courier New" w:cs="Courier New"/>
                <w:b/>
                <w:rPrChange w:id="784" w:author="Georg Birgisson" w:date="2021-10-12T10:25:00Z">
                  <w:rPr>
                    <w:b/>
                  </w:rPr>
                </w:rPrChange>
              </w:rPr>
            </w:pPr>
            <w:r w:rsidRPr="006D05D6">
              <w:rPr>
                <w:rFonts w:ascii="Courier New" w:hAnsi="Courier New" w:cs="Courier New"/>
                <w:b/>
                <w:rPrChange w:id="785" w:author="Georg Birgisson" w:date="2021-10-12T10:25:00Z">
                  <w:rPr>
                    <w:b/>
                  </w:rPr>
                </w:rPrChange>
              </w:rPr>
              <w:t>Regla</w:t>
            </w:r>
          </w:p>
        </w:tc>
      </w:tr>
      <w:tr w:rsidR="00C775FD" w14:paraId="4E6CA319" w14:textId="77777777" w:rsidTr="00797D9D">
        <w:tc>
          <w:tcPr>
            <w:tcW w:w="2660" w:type="dxa"/>
          </w:tcPr>
          <w:p w14:paraId="78EA43C1" w14:textId="506E3F4D" w:rsidR="00C775FD" w:rsidRDefault="00C775FD" w:rsidP="00AB6E8B">
            <w:pPr>
              <w:pStyle w:val="BodyText"/>
            </w:pPr>
            <w:proofErr w:type="spellStart"/>
            <w:r w:rsidRPr="00DE766C">
              <w:rPr>
                <w:rFonts w:ascii="Courier New" w:hAnsi="Courier New" w:cs="Courier New"/>
              </w:rPr>
              <w:t>LineExtensionAmount</w:t>
            </w:r>
            <w:proofErr w:type="spellEnd"/>
            <w:r w:rsidRPr="00DE766C">
              <w:rPr>
                <w:rFonts w:ascii="Courier New" w:hAnsi="Courier New" w:cs="Courier New"/>
              </w:rPr>
              <w:t xml:space="preserve">  =</w:t>
            </w:r>
          </w:p>
        </w:tc>
        <w:tc>
          <w:tcPr>
            <w:tcW w:w="5953" w:type="dxa"/>
          </w:tcPr>
          <w:p w14:paraId="4E362A37" w14:textId="1C041B34" w:rsidR="00C775FD" w:rsidRDefault="00C775FD" w:rsidP="00AB6E8B">
            <w:pPr>
              <w:pStyle w:val="BodyText"/>
            </w:pPr>
            <w:r w:rsidRPr="00DE766C">
              <w:rPr>
                <w:rFonts w:ascii="Courier New" w:hAnsi="Courier New" w:cs="Courier New"/>
              </w:rPr>
              <w:t xml:space="preserve">∑ </w:t>
            </w:r>
            <w:proofErr w:type="spellStart"/>
            <w:r w:rsidRPr="00DE766C">
              <w:rPr>
                <w:rFonts w:ascii="Courier New" w:hAnsi="Courier New" w:cs="Courier New"/>
              </w:rPr>
              <w:t>LineExtensionAmount</w:t>
            </w:r>
            <w:proofErr w:type="spellEnd"/>
            <w:r w:rsidRPr="00DE766C">
              <w:rPr>
                <w:rFonts w:ascii="Courier New" w:hAnsi="Courier New" w:cs="Courier New"/>
              </w:rPr>
              <w:t xml:space="preserve"> (</w:t>
            </w:r>
            <w:r>
              <w:rPr>
                <w:rFonts w:ascii="Courier New" w:hAnsi="Courier New" w:cs="Courier New"/>
              </w:rPr>
              <w:t>á línum</w:t>
            </w:r>
            <w:r w:rsidRPr="00DE766C">
              <w:rPr>
                <w:rFonts w:ascii="Courier New" w:hAnsi="Courier New" w:cs="Courier New"/>
              </w:rPr>
              <w:t>)</w:t>
            </w:r>
          </w:p>
        </w:tc>
        <w:tc>
          <w:tcPr>
            <w:tcW w:w="1273" w:type="dxa"/>
          </w:tcPr>
          <w:p w14:paraId="0EFE576D" w14:textId="60BCF988" w:rsidR="00C775FD" w:rsidRDefault="00EA7437" w:rsidP="00AB6E8B">
            <w:pPr>
              <w:pStyle w:val="BodyText"/>
            </w:pPr>
            <w:r w:rsidRPr="00C40D7C">
              <w:t>BR-CO-10</w:t>
            </w:r>
          </w:p>
        </w:tc>
      </w:tr>
      <w:tr w:rsidR="00C775FD" w14:paraId="5ABEF769" w14:textId="77777777" w:rsidTr="00797D9D">
        <w:tc>
          <w:tcPr>
            <w:tcW w:w="2660" w:type="dxa"/>
          </w:tcPr>
          <w:p w14:paraId="38B9E042" w14:textId="7108B1DE" w:rsidR="00C775FD" w:rsidRDefault="00C775FD" w:rsidP="00AB6E8B">
            <w:pPr>
              <w:pStyle w:val="BodyText"/>
            </w:pPr>
            <w:proofErr w:type="spellStart"/>
            <w:r w:rsidRPr="00DE766C">
              <w:rPr>
                <w:rFonts w:ascii="Courier New" w:hAnsi="Courier New" w:cs="Courier New"/>
              </w:rPr>
              <w:t>AllowanceTotalAmount</w:t>
            </w:r>
            <w:proofErr w:type="spellEnd"/>
            <w:r w:rsidRPr="00DE766C">
              <w:rPr>
                <w:rFonts w:ascii="Courier New" w:hAnsi="Courier New" w:cs="Courier New"/>
              </w:rPr>
              <w:t xml:space="preserve"> =</w:t>
            </w:r>
          </w:p>
        </w:tc>
        <w:tc>
          <w:tcPr>
            <w:tcW w:w="5953" w:type="dxa"/>
          </w:tcPr>
          <w:p w14:paraId="4DDD0636" w14:textId="170863F2" w:rsidR="00C775FD" w:rsidRDefault="00C775FD" w:rsidP="00AB6E8B">
            <w:pPr>
              <w:pStyle w:val="BodyText"/>
            </w:pPr>
            <w:r w:rsidRPr="00DE766C">
              <w:rPr>
                <w:rFonts w:ascii="Courier New" w:hAnsi="Courier New" w:cs="Courier New"/>
              </w:rPr>
              <w:t xml:space="preserve">∑ </w:t>
            </w:r>
            <w:proofErr w:type="spellStart"/>
            <w:r w:rsidRPr="00DE766C">
              <w:rPr>
                <w:rFonts w:ascii="Courier New" w:hAnsi="Courier New" w:cs="Courier New"/>
              </w:rPr>
              <w:t>Amount</w:t>
            </w:r>
            <w:proofErr w:type="spellEnd"/>
            <w:r w:rsidRPr="00DE766C">
              <w:rPr>
                <w:rFonts w:ascii="Courier New" w:hAnsi="Courier New" w:cs="Courier New"/>
              </w:rPr>
              <w:t xml:space="preserve"> (</w:t>
            </w:r>
            <w:r>
              <w:rPr>
                <w:rFonts w:ascii="Courier New" w:hAnsi="Courier New" w:cs="Courier New"/>
              </w:rPr>
              <w:t>fyrir</w:t>
            </w:r>
            <w:r w:rsidRPr="00DE766C">
              <w:rPr>
                <w:rFonts w:ascii="Courier New" w:hAnsi="Courier New" w:cs="Courier New"/>
              </w:rPr>
              <w:t xml:space="preserve"> </w:t>
            </w:r>
            <w:proofErr w:type="spellStart"/>
            <w:r w:rsidRPr="00DE766C">
              <w:rPr>
                <w:rFonts w:ascii="Courier New" w:hAnsi="Courier New" w:cs="Courier New"/>
              </w:rPr>
              <w:t>AllowanceCharge</w:t>
            </w:r>
            <w:proofErr w:type="spellEnd"/>
            <w:r w:rsidRPr="00DE766C">
              <w:rPr>
                <w:rFonts w:ascii="Courier New" w:hAnsi="Courier New" w:cs="Courier New"/>
              </w:rPr>
              <w:t xml:space="preserve"> </w:t>
            </w:r>
            <w:r>
              <w:rPr>
                <w:rFonts w:ascii="Courier New" w:hAnsi="Courier New" w:cs="Courier New"/>
              </w:rPr>
              <w:t xml:space="preserve">klasa í haus skjals þar sem </w:t>
            </w:r>
            <w:proofErr w:type="spellStart"/>
            <w:r w:rsidRPr="00DE766C">
              <w:rPr>
                <w:rFonts w:ascii="Courier New" w:hAnsi="Courier New" w:cs="Courier New"/>
              </w:rPr>
              <w:t>ChargeIndicator</w:t>
            </w:r>
            <w:proofErr w:type="spellEnd"/>
            <w:r w:rsidRPr="00DE766C">
              <w:rPr>
                <w:rFonts w:ascii="Courier New" w:hAnsi="Courier New" w:cs="Courier New"/>
              </w:rPr>
              <w:t xml:space="preserve"> = ”</w:t>
            </w:r>
            <w:proofErr w:type="spellStart"/>
            <w:r w:rsidRPr="00DE766C">
              <w:rPr>
                <w:rFonts w:ascii="Courier New" w:hAnsi="Courier New" w:cs="Courier New"/>
              </w:rPr>
              <w:t>false</w:t>
            </w:r>
            <w:proofErr w:type="spellEnd"/>
            <w:r w:rsidRPr="00DE766C">
              <w:rPr>
                <w:rFonts w:ascii="Courier New" w:hAnsi="Courier New" w:cs="Courier New"/>
              </w:rPr>
              <w:t>”)</w:t>
            </w:r>
          </w:p>
        </w:tc>
        <w:tc>
          <w:tcPr>
            <w:tcW w:w="1273" w:type="dxa"/>
          </w:tcPr>
          <w:p w14:paraId="33443556" w14:textId="24338506" w:rsidR="00C775FD" w:rsidRDefault="00EA7437" w:rsidP="00AB6E8B">
            <w:pPr>
              <w:pStyle w:val="BodyText"/>
            </w:pPr>
            <w:r w:rsidRPr="00C40D7C">
              <w:t>BR-CO-11</w:t>
            </w:r>
          </w:p>
        </w:tc>
      </w:tr>
      <w:tr w:rsidR="00C775FD" w14:paraId="05B15101" w14:textId="77777777" w:rsidTr="00797D9D">
        <w:tc>
          <w:tcPr>
            <w:tcW w:w="2660" w:type="dxa"/>
          </w:tcPr>
          <w:p w14:paraId="6B2668CF" w14:textId="036F923D" w:rsidR="00C775FD" w:rsidRDefault="00C775FD" w:rsidP="00AB6E8B">
            <w:pPr>
              <w:pStyle w:val="BodyText"/>
            </w:pPr>
            <w:proofErr w:type="spellStart"/>
            <w:r w:rsidRPr="00DE766C">
              <w:rPr>
                <w:rFonts w:ascii="Courier New" w:hAnsi="Courier New" w:cs="Courier New"/>
              </w:rPr>
              <w:t>ChargeTotalAmount</w:t>
            </w:r>
            <w:proofErr w:type="spellEnd"/>
            <w:r w:rsidRPr="00DE766C">
              <w:rPr>
                <w:rFonts w:ascii="Courier New" w:hAnsi="Courier New" w:cs="Courier New"/>
              </w:rPr>
              <w:t xml:space="preserve">  </w:t>
            </w:r>
            <w:r>
              <w:rPr>
                <w:rFonts w:ascii="Courier New" w:hAnsi="Courier New" w:cs="Courier New"/>
              </w:rPr>
              <w:t xml:space="preserve">  </w:t>
            </w:r>
            <w:r w:rsidRPr="00DE766C">
              <w:rPr>
                <w:rFonts w:ascii="Courier New" w:hAnsi="Courier New" w:cs="Courier New"/>
              </w:rPr>
              <w:t>=</w:t>
            </w:r>
          </w:p>
        </w:tc>
        <w:tc>
          <w:tcPr>
            <w:tcW w:w="5953" w:type="dxa"/>
          </w:tcPr>
          <w:p w14:paraId="3B8FBC18" w14:textId="0E9C2B38" w:rsidR="00C775FD" w:rsidRDefault="00C775FD" w:rsidP="00AB6E8B">
            <w:pPr>
              <w:pStyle w:val="BodyText"/>
            </w:pPr>
            <w:r w:rsidRPr="00DE766C">
              <w:rPr>
                <w:rFonts w:ascii="Courier New" w:hAnsi="Courier New" w:cs="Courier New"/>
              </w:rPr>
              <w:t xml:space="preserve">∑ </w:t>
            </w:r>
            <w:proofErr w:type="spellStart"/>
            <w:r w:rsidRPr="00DE766C">
              <w:rPr>
                <w:rFonts w:ascii="Courier New" w:hAnsi="Courier New" w:cs="Courier New"/>
              </w:rPr>
              <w:t>Amount</w:t>
            </w:r>
            <w:proofErr w:type="spellEnd"/>
            <w:r w:rsidRPr="00DE766C">
              <w:rPr>
                <w:rFonts w:ascii="Courier New" w:hAnsi="Courier New" w:cs="Courier New"/>
              </w:rPr>
              <w:t xml:space="preserve"> (</w:t>
            </w:r>
            <w:r>
              <w:rPr>
                <w:rFonts w:ascii="Courier New" w:hAnsi="Courier New" w:cs="Courier New"/>
              </w:rPr>
              <w:t>fyrir</w:t>
            </w:r>
            <w:r w:rsidRPr="00DE766C">
              <w:rPr>
                <w:rFonts w:ascii="Courier New" w:hAnsi="Courier New" w:cs="Courier New"/>
              </w:rPr>
              <w:t xml:space="preserve"> </w:t>
            </w:r>
            <w:proofErr w:type="spellStart"/>
            <w:r w:rsidRPr="00DE766C">
              <w:rPr>
                <w:rFonts w:ascii="Courier New" w:hAnsi="Courier New" w:cs="Courier New"/>
              </w:rPr>
              <w:t>AllowanceCharge</w:t>
            </w:r>
            <w:proofErr w:type="spellEnd"/>
            <w:r w:rsidRPr="00DE766C">
              <w:rPr>
                <w:rFonts w:ascii="Courier New" w:hAnsi="Courier New" w:cs="Courier New"/>
              </w:rPr>
              <w:t xml:space="preserve"> </w:t>
            </w:r>
            <w:r>
              <w:rPr>
                <w:rFonts w:ascii="Courier New" w:hAnsi="Courier New" w:cs="Courier New"/>
              </w:rPr>
              <w:t xml:space="preserve">klasa í haus skjals þar sem </w:t>
            </w:r>
            <w:proofErr w:type="spellStart"/>
            <w:r w:rsidRPr="00DE766C">
              <w:rPr>
                <w:rFonts w:ascii="Courier New" w:hAnsi="Courier New" w:cs="Courier New"/>
              </w:rPr>
              <w:t>ChargeIndicator</w:t>
            </w:r>
            <w:proofErr w:type="spellEnd"/>
            <w:r w:rsidRPr="00DE766C">
              <w:rPr>
                <w:rFonts w:ascii="Courier New" w:hAnsi="Courier New" w:cs="Courier New"/>
              </w:rPr>
              <w:t xml:space="preserve"> = ”</w:t>
            </w:r>
            <w:proofErr w:type="spellStart"/>
            <w:r w:rsidRPr="00DE766C">
              <w:rPr>
                <w:rFonts w:ascii="Courier New" w:hAnsi="Courier New" w:cs="Courier New"/>
              </w:rPr>
              <w:t>true</w:t>
            </w:r>
            <w:proofErr w:type="spellEnd"/>
            <w:r w:rsidRPr="00DE766C">
              <w:rPr>
                <w:rFonts w:ascii="Courier New" w:hAnsi="Courier New" w:cs="Courier New"/>
              </w:rPr>
              <w:t>”)</w:t>
            </w:r>
          </w:p>
        </w:tc>
        <w:tc>
          <w:tcPr>
            <w:tcW w:w="1273" w:type="dxa"/>
          </w:tcPr>
          <w:p w14:paraId="142FB7F8" w14:textId="622E3501" w:rsidR="00C775FD" w:rsidRDefault="00EA7437" w:rsidP="00AB6E8B">
            <w:pPr>
              <w:pStyle w:val="BodyText"/>
            </w:pPr>
            <w:r w:rsidRPr="00C40D7C">
              <w:t>BR-CO-12</w:t>
            </w:r>
          </w:p>
        </w:tc>
      </w:tr>
      <w:tr w:rsidR="00C775FD" w14:paraId="0E8B63A1" w14:textId="77777777" w:rsidTr="00797D9D">
        <w:tc>
          <w:tcPr>
            <w:tcW w:w="2660" w:type="dxa"/>
          </w:tcPr>
          <w:p w14:paraId="7E7D57C5" w14:textId="500759CB" w:rsidR="00C775FD" w:rsidRDefault="00C775FD" w:rsidP="00AB6E8B">
            <w:pPr>
              <w:pStyle w:val="BodyText"/>
            </w:pPr>
            <w:proofErr w:type="spellStart"/>
            <w:r w:rsidRPr="00DE766C">
              <w:rPr>
                <w:rFonts w:ascii="Courier New" w:hAnsi="Courier New" w:cs="Courier New"/>
              </w:rPr>
              <w:t>TaxExclusiveAmount</w:t>
            </w:r>
            <w:proofErr w:type="spellEnd"/>
            <w:r w:rsidRPr="00DE766C">
              <w:rPr>
                <w:rFonts w:ascii="Courier New" w:hAnsi="Courier New" w:cs="Courier New"/>
              </w:rPr>
              <w:t xml:space="preserve">  </w:t>
            </w:r>
            <w:r>
              <w:rPr>
                <w:rFonts w:ascii="Courier New" w:hAnsi="Courier New" w:cs="Courier New"/>
              </w:rPr>
              <w:t xml:space="preserve"> </w:t>
            </w:r>
            <w:r w:rsidRPr="00DE766C">
              <w:rPr>
                <w:rFonts w:ascii="Courier New" w:hAnsi="Courier New" w:cs="Courier New"/>
              </w:rPr>
              <w:t>=</w:t>
            </w:r>
          </w:p>
        </w:tc>
        <w:tc>
          <w:tcPr>
            <w:tcW w:w="5953" w:type="dxa"/>
          </w:tcPr>
          <w:p w14:paraId="299D1A8D" w14:textId="702D1AFA" w:rsidR="00C775FD" w:rsidRDefault="00C775FD" w:rsidP="00AB6E8B">
            <w:pPr>
              <w:pStyle w:val="BodyText"/>
            </w:pPr>
            <w:proofErr w:type="spellStart"/>
            <w:r w:rsidRPr="00DE766C">
              <w:rPr>
                <w:rFonts w:ascii="Courier New" w:hAnsi="Courier New" w:cs="Courier New"/>
              </w:rPr>
              <w:t>LineExtensionAmount</w:t>
            </w:r>
            <w:proofErr w:type="spellEnd"/>
            <w:r w:rsidR="00EA7437">
              <w:rPr>
                <w:rFonts w:ascii="Courier New" w:hAnsi="Courier New" w:cs="Courier New"/>
              </w:rPr>
              <w:br/>
            </w:r>
            <w:r w:rsidRPr="00DE766C">
              <w:rPr>
                <w:rFonts w:ascii="Courier New" w:hAnsi="Courier New" w:cs="Courier New"/>
              </w:rPr>
              <w:t xml:space="preserve">– </w:t>
            </w:r>
            <w:proofErr w:type="spellStart"/>
            <w:r w:rsidRPr="00DE766C">
              <w:rPr>
                <w:rFonts w:ascii="Courier New" w:hAnsi="Courier New" w:cs="Courier New"/>
              </w:rPr>
              <w:t>AllowanceTotalAmount</w:t>
            </w:r>
            <w:proofErr w:type="spellEnd"/>
            <w:r w:rsidR="00EA7437">
              <w:rPr>
                <w:rFonts w:ascii="Courier New" w:hAnsi="Courier New" w:cs="Courier New"/>
              </w:rPr>
              <w:br/>
            </w:r>
            <w:r w:rsidRPr="00DE766C">
              <w:rPr>
                <w:rFonts w:ascii="Courier New" w:hAnsi="Courier New" w:cs="Courier New"/>
              </w:rPr>
              <w:t xml:space="preserve">+ </w:t>
            </w:r>
            <w:proofErr w:type="spellStart"/>
            <w:r w:rsidRPr="00DE766C">
              <w:rPr>
                <w:rFonts w:ascii="Courier New" w:hAnsi="Courier New" w:cs="Courier New"/>
              </w:rPr>
              <w:t>ChargeTotalAmount</w:t>
            </w:r>
            <w:proofErr w:type="spellEnd"/>
          </w:p>
        </w:tc>
        <w:tc>
          <w:tcPr>
            <w:tcW w:w="1273" w:type="dxa"/>
          </w:tcPr>
          <w:p w14:paraId="0B1061FA" w14:textId="755FE58D" w:rsidR="00C775FD" w:rsidRDefault="00EA7437" w:rsidP="00AB6E8B">
            <w:pPr>
              <w:pStyle w:val="BodyText"/>
            </w:pPr>
            <w:r w:rsidRPr="00C40D7C">
              <w:t>BR-CO-13</w:t>
            </w:r>
          </w:p>
        </w:tc>
      </w:tr>
      <w:tr w:rsidR="00C775FD" w14:paraId="0169FEAB" w14:textId="77777777" w:rsidTr="00797D9D">
        <w:tc>
          <w:tcPr>
            <w:tcW w:w="2660" w:type="dxa"/>
          </w:tcPr>
          <w:p w14:paraId="1479C69F" w14:textId="2FE13BFC" w:rsidR="00C775FD" w:rsidRDefault="00C775FD" w:rsidP="00AB6E8B">
            <w:pPr>
              <w:pStyle w:val="BodyText"/>
            </w:pPr>
            <w:proofErr w:type="spellStart"/>
            <w:r w:rsidRPr="00DE766C">
              <w:rPr>
                <w:rFonts w:ascii="Courier New" w:hAnsi="Courier New" w:cs="Courier New"/>
              </w:rPr>
              <w:t>TaxInclusiveAmount</w:t>
            </w:r>
            <w:proofErr w:type="spellEnd"/>
            <w:r w:rsidRPr="00DE766C">
              <w:rPr>
                <w:rFonts w:ascii="Courier New" w:hAnsi="Courier New" w:cs="Courier New"/>
              </w:rPr>
              <w:t xml:space="preserve">  </w:t>
            </w:r>
            <w:r>
              <w:rPr>
                <w:rFonts w:ascii="Courier New" w:hAnsi="Courier New" w:cs="Courier New"/>
              </w:rPr>
              <w:t xml:space="preserve"> </w:t>
            </w:r>
            <w:r w:rsidRPr="00DE766C">
              <w:rPr>
                <w:rFonts w:ascii="Courier New" w:hAnsi="Courier New" w:cs="Courier New"/>
              </w:rPr>
              <w:t>=</w:t>
            </w:r>
          </w:p>
        </w:tc>
        <w:tc>
          <w:tcPr>
            <w:tcW w:w="5953" w:type="dxa"/>
          </w:tcPr>
          <w:p w14:paraId="1EC57EE8" w14:textId="074EA0BB" w:rsidR="00C775FD" w:rsidRDefault="00C775FD" w:rsidP="00AB6E8B">
            <w:pPr>
              <w:pStyle w:val="BodyText"/>
            </w:pPr>
            <w:proofErr w:type="spellStart"/>
            <w:r w:rsidRPr="00DE766C">
              <w:rPr>
                <w:rFonts w:ascii="Courier New" w:hAnsi="Courier New" w:cs="Courier New"/>
              </w:rPr>
              <w:t>TaxExclusiveAmount</w:t>
            </w:r>
            <w:proofErr w:type="spellEnd"/>
            <w:r w:rsidRPr="00DE766C">
              <w:rPr>
                <w:rFonts w:ascii="Courier New" w:hAnsi="Courier New" w:cs="Courier New"/>
              </w:rPr>
              <w:t xml:space="preserve"> </w:t>
            </w:r>
            <w:r w:rsidRPr="00DE766C">
              <w:rPr>
                <w:rFonts w:ascii="Courier New" w:hAnsi="Courier New" w:cs="Courier New"/>
              </w:rPr>
              <w:br/>
              <w:t xml:space="preserve">+ </w:t>
            </w:r>
            <w:proofErr w:type="spellStart"/>
            <w:r w:rsidRPr="00DE766C">
              <w:rPr>
                <w:rFonts w:ascii="Courier New" w:hAnsi="Courier New" w:cs="Courier New"/>
              </w:rPr>
              <w:t>TaxTotal</w:t>
            </w:r>
            <w:r>
              <w:rPr>
                <w:rFonts w:ascii="Courier New" w:hAnsi="Courier New" w:cs="Courier New"/>
              </w:rPr>
              <w:t>Tax</w:t>
            </w:r>
            <w:r w:rsidRPr="00DE766C">
              <w:rPr>
                <w:rFonts w:ascii="Courier New" w:hAnsi="Courier New" w:cs="Courier New"/>
              </w:rPr>
              <w:t>Amount</w:t>
            </w:r>
            <w:proofErr w:type="spellEnd"/>
          </w:p>
        </w:tc>
        <w:tc>
          <w:tcPr>
            <w:tcW w:w="1273" w:type="dxa"/>
          </w:tcPr>
          <w:p w14:paraId="19A24627" w14:textId="0613CC17" w:rsidR="00C775FD" w:rsidRDefault="00EA7437" w:rsidP="00AB6E8B">
            <w:pPr>
              <w:pStyle w:val="BodyText"/>
            </w:pPr>
            <w:r w:rsidRPr="00C40D7C">
              <w:t>BR-CO-15</w:t>
            </w:r>
          </w:p>
        </w:tc>
      </w:tr>
      <w:tr w:rsidR="00C775FD" w14:paraId="283AAB58" w14:textId="77777777" w:rsidTr="00797D9D">
        <w:tc>
          <w:tcPr>
            <w:tcW w:w="2660" w:type="dxa"/>
          </w:tcPr>
          <w:p w14:paraId="5A5B97F2" w14:textId="7B48B41F" w:rsidR="00C775FD" w:rsidRDefault="00C775FD" w:rsidP="00AB6E8B">
            <w:pPr>
              <w:pStyle w:val="BodyText"/>
            </w:pPr>
            <w:proofErr w:type="spellStart"/>
            <w:r w:rsidRPr="00DE766C">
              <w:rPr>
                <w:rFonts w:ascii="Courier New" w:hAnsi="Courier New" w:cs="Courier New"/>
              </w:rPr>
              <w:lastRenderedPageBreak/>
              <w:t>PrepaidAmount</w:t>
            </w:r>
            <w:proofErr w:type="spellEnd"/>
            <w:r w:rsidRPr="00DE766C">
              <w:rPr>
                <w:rFonts w:ascii="Courier New" w:hAnsi="Courier New" w:cs="Courier New"/>
              </w:rPr>
              <w:t xml:space="preserve">  </w:t>
            </w:r>
            <w:r>
              <w:rPr>
                <w:rFonts w:ascii="Courier New" w:hAnsi="Courier New" w:cs="Courier New"/>
              </w:rPr>
              <w:t xml:space="preserve">      </w:t>
            </w:r>
            <w:r w:rsidRPr="00DE766C">
              <w:rPr>
                <w:rFonts w:ascii="Courier New" w:hAnsi="Courier New" w:cs="Courier New"/>
              </w:rPr>
              <w:t>=</w:t>
            </w:r>
          </w:p>
        </w:tc>
        <w:tc>
          <w:tcPr>
            <w:tcW w:w="5953" w:type="dxa"/>
          </w:tcPr>
          <w:p w14:paraId="06E1171B" w14:textId="4A185FE9" w:rsidR="00C775FD" w:rsidRDefault="0057752E" w:rsidP="00AB6E8B">
            <w:pPr>
              <w:pStyle w:val="BodyText"/>
            </w:pPr>
            <w:proofErr w:type="spellStart"/>
            <w:r w:rsidRPr="0092429C">
              <w:rPr>
                <w:rFonts w:ascii="Courier New" w:hAnsi="Courier New" w:cs="Courier New"/>
              </w:rPr>
              <w:t>PrepaidAmount</w:t>
            </w:r>
            <w:proofErr w:type="spellEnd"/>
          </w:p>
        </w:tc>
        <w:tc>
          <w:tcPr>
            <w:tcW w:w="1273" w:type="dxa"/>
          </w:tcPr>
          <w:p w14:paraId="04400CE0" w14:textId="77777777" w:rsidR="00C775FD" w:rsidRDefault="00C775FD" w:rsidP="00AB6E8B">
            <w:pPr>
              <w:pStyle w:val="BodyText"/>
            </w:pPr>
          </w:p>
        </w:tc>
      </w:tr>
      <w:tr w:rsidR="00C775FD" w14:paraId="2721FE35" w14:textId="77777777" w:rsidTr="00797D9D">
        <w:tc>
          <w:tcPr>
            <w:tcW w:w="2660" w:type="dxa"/>
          </w:tcPr>
          <w:p w14:paraId="6DCC0AC2" w14:textId="453A1C58" w:rsidR="00C775FD" w:rsidRDefault="00C775FD" w:rsidP="00AB6E8B">
            <w:pPr>
              <w:pStyle w:val="BodyText"/>
            </w:pPr>
            <w:proofErr w:type="spellStart"/>
            <w:r w:rsidRPr="00DE766C">
              <w:rPr>
                <w:rFonts w:ascii="Courier New" w:hAnsi="Courier New" w:cs="Courier New"/>
              </w:rPr>
              <w:t>PayableAmount</w:t>
            </w:r>
            <w:proofErr w:type="spellEnd"/>
            <w:r w:rsidRPr="00DE766C">
              <w:rPr>
                <w:rFonts w:ascii="Courier New" w:hAnsi="Courier New" w:cs="Courier New"/>
              </w:rPr>
              <w:t xml:space="preserve"> </w:t>
            </w:r>
            <w:r>
              <w:rPr>
                <w:rFonts w:ascii="Courier New" w:hAnsi="Courier New" w:cs="Courier New"/>
              </w:rPr>
              <w:t xml:space="preserve">      </w:t>
            </w:r>
            <w:r w:rsidRPr="00DE766C">
              <w:rPr>
                <w:rFonts w:ascii="Courier New" w:hAnsi="Courier New" w:cs="Courier New"/>
              </w:rPr>
              <w:t xml:space="preserve"> =</w:t>
            </w:r>
          </w:p>
        </w:tc>
        <w:tc>
          <w:tcPr>
            <w:tcW w:w="5953" w:type="dxa"/>
          </w:tcPr>
          <w:p w14:paraId="47C5B2BB" w14:textId="7D4263FC" w:rsidR="00C775FD" w:rsidRDefault="00C775FD" w:rsidP="0092429C">
            <w:proofErr w:type="spellStart"/>
            <w:r w:rsidRPr="0092429C">
              <w:rPr>
                <w:rFonts w:ascii="Courier New" w:hAnsi="Courier New" w:cs="Courier New"/>
                <w:szCs w:val="18"/>
              </w:rPr>
              <w:t>TaxInclusiveAmount</w:t>
            </w:r>
            <w:proofErr w:type="spellEnd"/>
            <w:r w:rsidRPr="0092429C">
              <w:rPr>
                <w:rFonts w:ascii="Courier New" w:hAnsi="Courier New" w:cs="Courier New"/>
                <w:szCs w:val="18"/>
              </w:rPr>
              <w:br/>
              <w:t xml:space="preserve">- </w:t>
            </w:r>
            <w:proofErr w:type="spellStart"/>
            <w:r w:rsidRPr="0092429C">
              <w:rPr>
                <w:rFonts w:ascii="Courier New" w:hAnsi="Courier New" w:cs="Courier New"/>
                <w:szCs w:val="18"/>
              </w:rPr>
              <w:t>PrepaidAmount</w:t>
            </w:r>
            <w:proofErr w:type="spellEnd"/>
            <w:r w:rsidR="00EA7437">
              <w:rPr>
                <w:rFonts w:ascii="Courier New" w:hAnsi="Courier New" w:cs="Courier New"/>
                <w:szCs w:val="18"/>
              </w:rPr>
              <w:br/>
            </w:r>
            <w:r w:rsidRPr="0092429C">
              <w:rPr>
                <w:rFonts w:ascii="Courier New" w:hAnsi="Courier New" w:cs="Courier New"/>
                <w:szCs w:val="18"/>
              </w:rPr>
              <w:tab/>
              <w:t xml:space="preserve">+ </w:t>
            </w:r>
            <w:proofErr w:type="spellStart"/>
            <w:r w:rsidRPr="0092429C">
              <w:rPr>
                <w:rFonts w:ascii="Courier New" w:hAnsi="Courier New" w:cs="Courier New"/>
                <w:szCs w:val="18"/>
              </w:rPr>
              <w:t>PayableRoundingAmount</w:t>
            </w:r>
            <w:proofErr w:type="spellEnd"/>
          </w:p>
        </w:tc>
        <w:tc>
          <w:tcPr>
            <w:tcW w:w="1273" w:type="dxa"/>
          </w:tcPr>
          <w:p w14:paraId="06668C53" w14:textId="36CE5266" w:rsidR="00C775FD" w:rsidRDefault="00EA7437" w:rsidP="00AB6E8B">
            <w:pPr>
              <w:pStyle w:val="BodyText"/>
            </w:pPr>
            <w:r w:rsidRPr="00C40D7C">
              <w:t>BR-CO-16</w:t>
            </w:r>
          </w:p>
        </w:tc>
      </w:tr>
    </w:tbl>
    <w:p w14:paraId="751BCFAA" w14:textId="142B1CD2" w:rsidR="00A27C80" w:rsidRDefault="00A27C80" w:rsidP="00A27C80">
      <w:pPr>
        <w:pStyle w:val="BodyText"/>
      </w:pPr>
    </w:p>
    <w:p w14:paraId="54FD6028" w14:textId="62BD2349" w:rsidR="006D4A9F" w:rsidDel="006D05D6" w:rsidRDefault="006D4A9F" w:rsidP="00A27C80">
      <w:pPr>
        <w:pStyle w:val="BodyText"/>
        <w:rPr>
          <w:del w:id="786" w:author="Georg Birgisson" w:date="2021-10-12T10:23:00Z"/>
        </w:rPr>
      </w:pPr>
    </w:p>
    <w:p w14:paraId="28947D85" w14:textId="0CFF9585" w:rsidR="006D4A9F" w:rsidDel="006D05D6" w:rsidRDefault="006D4A9F" w:rsidP="00A27C80">
      <w:pPr>
        <w:pStyle w:val="BodyText"/>
        <w:rPr>
          <w:del w:id="787" w:author="Georg Birgisson" w:date="2021-10-12T10:23:00Z"/>
        </w:rPr>
      </w:pPr>
    </w:p>
    <w:tbl>
      <w:tblPr>
        <w:tblW w:w="949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10"/>
        <w:gridCol w:w="992"/>
        <w:tblGridChange w:id="788">
          <w:tblGrid>
            <w:gridCol w:w="6095"/>
            <w:gridCol w:w="2410"/>
            <w:gridCol w:w="992"/>
          </w:tblGrid>
        </w:tblGridChange>
      </w:tblGrid>
      <w:tr w:rsidR="00A27C80" w:rsidRPr="00DD76FE" w14:paraId="6E8882C8" w14:textId="77777777" w:rsidTr="00A27C80">
        <w:tc>
          <w:tcPr>
            <w:tcW w:w="6095" w:type="dxa"/>
          </w:tcPr>
          <w:p w14:paraId="22F87DAF" w14:textId="77777777" w:rsidR="00A27C80" w:rsidRPr="00DD76FE" w:rsidRDefault="00A27C80" w:rsidP="00702DEB">
            <w:pPr>
              <w:pStyle w:val="BodyText"/>
              <w:spacing w:after="0"/>
              <w:rPr>
                <w:b/>
                <w:highlight w:val="white"/>
              </w:rPr>
            </w:pPr>
            <w:r w:rsidRPr="00DD76FE">
              <w:rPr>
                <w:b/>
                <w:highlight w:val="white"/>
              </w:rPr>
              <w:t>Regla</w:t>
            </w:r>
          </w:p>
        </w:tc>
        <w:tc>
          <w:tcPr>
            <w:tcW w:w="2410" w:type="dxa"/>
          </w:tcPr>
          <w:p w14:paraId="31FA73B9" w14:textId="77777777" w:rsidR="00A27C80" w:rsidRPr="00DD76FE" w:rsidRDefault="00A27C80" w:rsidP="00702DEB">
            <w:pPr>
              <w:pStyle w:val="BodyText"/>
              <w:spacing w:after="0"/>
              <w:rPr>
                <w:b/>
                <w:highlight w:val="white"/>
              </w:rPr>
            </w:pPr>
            <w:r w:rsidRPr="00DD76FE">
              <w:rPr>
                <w:b/>
                <w:highlight w:val="white"/>
              </w:rPr>
              <w:t>Kenni</w:t>
            </w:r>
          </w:p>
        </w:tc>
        <w:tc>
          <w:tcPr>
            <w:tcW w:w="992" w:type="dxa"/>
          </w:tcPr>
          <w:p w14:paraId="70364F2E" w14:textId="77777777" w:rsidR="00A27C80" w:rsidRPr="00DD76FE" w:rsidRDefault="00A27C80" w:rsidP="00702DEB">
            <w:pPr>
              <w:pStyle w:val="BodyText"/>
              <w:spacing w:after="0"/>
              <w:rPr>
                <w:b/>
                <w:highlight w:val="white"/>
              </w:rPr>
            </w:pPr>
            <w:r w:rsidRPr="00DD76FE">
              <w:rPr>
                <w:b/>
                <w:highlight w:val="white"/>
              </w:rPr>
              <w:t>Vægi</w:t>
            </w:r>
          </w:p>
        </w:tc>
      </w:tr>
      <w:tr w:rsidR="00A27C80" w:rsidRPr="00702DEB" w14:paraId="09D6A241" w14:textId="77777777" w:rsidTr="00A27C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300"/>
        </w:trPr>
        <w:tc>
          <w:tcPr>
            <w:tcW w:w="6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8C67A1" w14:textId="77777777" w:rsidR="00A27C80" w:rsidRPr="00702DEB" w:rsidRDefault="00A27C80" w:rsidP="00702DEB">
            <w:pPr>
              <w:pStyle w:val="BodyText"/>
              <w:spacing w:after="0"/>
              <w:rPr>
                <w:highlight w:val="white"/>
              </w:rPr>
            </w:pPr>
            <w:r w:rsidRPr="00702DEB">
              <w:rPr>
                <w:highlight w:val="white"/>
              </w:rPr>
              <w:t>Samtala reikningslína (BT-106) skal koma fram í reikningi.</w:t>
            </w:r>
          </w:p>
        </w:tc>
        <w:tc>
          <w:tcPr>
            <w:tcW w:w="2410" w:type="dxa"/>
            <w:tcBorders>
              <w:top w:val="single" w:sz="4" w:space="0" w:color="auto"/>
              <w:left w:val="single" w:sz="4" w:space="0" w:color="auto"/>
              <w:bottom w:val="single" w:sz="4" w:space="0" w:color="auto"/>
              <w:right w:val="single" w:sz="4" w:space="0" w:color="auto"/>
            </w:tcBorders>
            <w:shd w:val="clear" w:color="auto" w:fill="auto"/>
            <w:noWrap/>
            <w:hideMark/>
          </w:tcPr>
          <w:p w14:paraId="16704842" w14:textId="77777777" w:rsidR="00A27C80" w:rsidRPr="00702DEB" w:rsidRDefault="00A27C80" w:rsidP="00702DEB">
            <w:pPr>
              <w:pStyle w:val="BodyText"/>
              <w:spacing w:after="0"/>
              <w:rPr>
                <w:highlight w:val="white"/>
              </w:rPr>
            </w:pPr>
            <w:r w:rsidRPr="00702DEB">
              <w:rPr>
                <w:highlight w:val="white"/>
              </w:rPr>
              <w:t>BR-12</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6C90CB5D" w14:textId="77777777" w:rsidR="00A27C80" w:rsidRPr="00702DEB" w:rsidRDefault="00A27C80" w:rsidP="00702DEB">
            <w:pPr>
              <w:pStyle w:val="BodyText"/>
              <w:spacing w:after="0"/>
              <w:rPr>
                <w:highlight w:val="white"/>
              </w:rPr>
            </w:pPr>
            <w:r w:rsidRPr="00702DEB">
              <w:rPr>
                <w:highlight w:val="white"/>
              </w:rPr>
              <w:t>fatal</w:t>
            </w:r>
          </w:p>
        </w:tc>
      </w:tr>
      <w:tr w:rsidR="00A27C80" w:rsidRPr="00702DEB" w14:paraId="3B9E41B9" w14:textId="77777777" w:rsidTr="00A27C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300"/>
        </w:trPr>
        <w:tc>
          <w:tcPr>
            <w:tcW w:w="6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B47A5" w14:textId="77777777" w:rsidR="00A27C80" w:rsidRPr="00702DEB" w:rsidRDefault="00A27C80" w:rsidP="00702DEB">
            <w:pPr>
              <w:pStyle w:val="BodyText"/>
              <w:spacing w:after="0"/>
              <w:rPr>
                <w:highlight w:val="white"/>
              </w:rPr>
            </w:pPr>
            <w:r w:rsidRPr="00702DEB">
              <w:rPr>
                <w:highlight w:val="white"/>
              </w:rPr>
              <w:t xml:space="preserve">Samtala reiknings án </w:t>
            </w:r>
            <w:proofErr w:type="spellStart"/>
            <w:r w:rsidRPr="00702DEB">
              <w:rPr>
                <w:highlight w:val="white"/>
              </w:rPr>
              <w:t>vsk</w:t>
            </w:r>
            <w:proofErr w:type="spellEnd"/>
            <w:r w:rsidRPr="00702DEB">
              <w:rPr>
                <w:highlight w:val="white"/>
              </w:rPr>
              <w:t xml:space="preserve"> (BT-109) skal koma fram í reikningi.</w:t>
            </w:r>
          </w:p>
        </w:tc>
        <w:tc>
          <w:tcPr>
            <w:tcW w:w="2410" w:type="dxa"/>
            <w:tcBorders>
              <w:top w:val="single" w:sz="4" w:space="0" w:color="auto"/>
              <w:left w:val="single" w:sz="4" w:space="0" w:color="auto"/>
              <w:bottom w:val="single" w:sz="4" w:space="0" w:color="auto"/>
              <w:right w:val="single" w:sz="4" w:space="0" w:color="auto"/>
            </w:tcBorders>
            <w:shd w:val="clear" w:color="auto" w:fill="auto"/>
            <w:noWrap/>
            <w:hideMark/>
          </w:tcPr>
          <w:p w14:paraId="539848FA" w14:textId="77777777" w:rsidR="00A27C80" w:rsidRPr="00702DEB" w:rsidRDefault="00A27C80" w:rsidP="00702DEB">
            <w:pPr>
              <w:pStyle w:val="BodyText"/>
              <w:spacing w:after="0"/>
              <w:rPr>
                <w:highlight w:val="white"/>
              </w:rPr>
            </w:pPr>
            <w:r w:rsidRPr="00702DEB">
              <w:rPr>
                <w:highlight w:val="white"/>
              </w:rPr>
              <w:t>BR-13</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143475F7" w14:textId="77777777" w:rsidR="00A27C80" w:rsidRPr="00702DEB" w:rsidRDefault="00A27C80" w:rsidP="00702DEB">
            <w:pPr>
              <w:pStyle w:val="BodyText"/>
              <w:spacing w:after="0"/>
              <w:rPr>
                <w:highlight w:val="white"/>
              </w:rPr>
            </w:pPr>
            <w:r w:rsidRPr="00702DEB">
              <w:rPr>
                <w:highlight w:val="white"/>
              </w:rPr>
              <w:t>fatal</w:t>
            </w:r>
          </w:p>
        </w:tc>
      </w:tr>
      <w:tr w:rsidR="00A27C80" w:rsidRPr="00702DEB" w14:paraId="58085CD4" w14:textId="77777777" w:rsidTr="00A27C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300"/>
        </w:trPr>
        <w:tc>
          <w:tcPr>
            <w:tcW w:w="6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4C2A80" w14:textId="77777777" w:rsidR="00A27C80" w:rsidRPr="00702DEB" w:rsidRDefault="00A27C80" w:rsidP="00702DEB">
            <w:pPr>
              <w:pStyle w:val="BodyText"/>
              <w:spacing w:after="0"/>
              <w:rPr>
                <w:highlight w:val="white"/>
              </w:rPr>
            </w:pPr>
            <w:r w:rsidRPr="00702DEB">
              <w:rPr>
                <w:highlight w:val="white"/>
              </w:rPr>
              <w:t xml:space="preserve">Samtala reiknings með </w:t>
            </w:r>
            <w:proofErr w:type="spellStart"/>
            <w:r w:rsidRPr="00702DEB">
              <w:rPr>
                <w:highlight w:val="white"/>
              </w:rPr>
              <w:t>vsk</w:t>
            </w:r>
            <w:proofErr w:type="spellEnd"/>
            <w:r w:rsidRPr="00702DEB">
              <w:rPr>
                <w:highlight w:val="white"/>
              </w:rPr>
              <w:t xml:space="preserve"> (BT-112) skal koma fram í reikningi.</w:t>
            </w:r>
          </w:p>
        </w:tc>
        <w:tc>
          <w:tcPr>
            <w:tcW w:w="2410" w:type="dxa"/>
            <w:tcBorders>
              <w:top w:val="single" w:sz="4" w:space="0" w:color="auto"/>
              <w:left w:val="single" w:sz="4" w:space="0" w:color="auto"/>
              <w:bottom w:val="single" w:sz="4" w:space="0" w:color="auto"/>
              <w:right w:val="single" w:sz="4" w:space="0" w:color="auto"/>
            </w:tcBorders>
            <w:shd w:val="clear" w:color="auto" w:fill="auto"/>
            <w:noWrap/>
            <w:hideMark/>
          </w:tcPr>
          <w:p w14:paraId="2207579A" w14:textId="77777777" w:rsidR="00A27C80" w:rsidRPr="00702DEB" w:rsidRDefault="00A27C80" w:rsidP="00702DEB">
            <w:pPr>
              <w:pStyle w:val="BodyText"/>
              <w:spacing w:after="0"/>
              <w:rPr>
                <w:highlight w:val="white"/>
              </w:rPr>
            </w:pPr>
            <w:r w:rsidRPr="00702DEB">
              <w:rPr>
                <w:highlight w:val="white"/>
              </w:rPr>
              <w:t>BR-14</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0EB88664" w14:textId="77777777" w:rsidR="00A27C80" w:rsidRPr="00702DEB" w:rsidRDefault="00A27C80" w:rsidP="00702DEB">
            <w:pPr>
              <w:pStyle w:val="BodyText"/>
              <w:spacing w:after="0"/>
              <w:rPr>
                <w:highlight w:val="white"/>
              </w:rPr>
            </w:pPr>
            <w:r w:rsidRPr="00702DEB">
              <w:rPr>
                <w:highlight w:val="white"/>
              </w:rPr>
              <w:t>fatal</w:t>
            </w:r>
          </w:p>
        </w:tc>
      </w:tr>
      <w:tr w:rsidR="00A27C80" w:rsidRPr="00702DEB" w14:paraId="777BD614" w14:textId="77777777" w:rsidTr="00A27C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300"/>
        </w:trPr>
        <w:tc>
          <w:tcPr>
            <w:tcW w:w="6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DE1B30" w14:textId="77777777" w:rsidR="00A27C80" w:rsidRPr="00702DEB" w:rsidRDefault="00A27C80" w:rsidP="00702DEB">
            <w:pPr>
              <w:pStyle w:val="BodyText"/>
              <w:spacing w:after="0"/>
              <w:rPr>
                <w:highlight w:val="white"/>
              </w:rPr>
            </w:pPr>
            <w:r w:rsidRPr="00702DEB">
              <w:rPr>
                <w:highlight w:val="white"/>
              </w:rPr>
              <w:t>Upphæð til greiðslu (BT-115) skal koma fram í reikningi.</w:t>
            </w:r>
          </w:p>
        </w:tc>
        <w:tc>
          <w:tcPr>
            <w:tcW w:w="2410" w:type="dxa"/>
            <w:tcBorders>
              <w:top w:val="single" w:sz="4" w:space="0" w:color="auto"/>
              <w:left w:val="single" w:sz="4" w:space="0" w:color="auto"/>
              <w:bottom w:val="single" w:sz="4" w:space="0" w:color="auto"/>
              <w:right w:val="single" w:sz="4" w:space="0" w:color="auto"/>
            </w:tcBorders>
            <w:shd w:val="clear" w:color="auto" w:fill="auto"/>
            <w:noWrap/>
            <w:hideMark/>
          </w:tcPr>
          <w:p w14:paraId="0AC5E90A" w14:textId="77777777" w:rsidR="00A27C80" w:rsidRPr="00702DEB" w:rsidRDefault="00A27C80" w:rsidP="00702DEB">
            <w:pPr>
              <w:pStyle w:val="BodyText"/>
              <w:spacing w:after="0"/>
              <w:rPr>
                <w:highlight w:val="white"/>
              </w:rPr>
            </w:pPr>
            <w:r w:rsidRPr="00702DEB">
              <w:rPr>
                <w:highlight w:val="white"/>
              </w:rPr>
              <w:t>BR-15</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6589EDFC" w14:textId="77777777" w:rsidR="00A27C80" w:rsidRPr="00702DEB" w:rsidRDefault="00A27C80" w:rsidP="00702DEB">
            <w:pPr>
              <w:pStyle w:val="BodyText"/>
              <w:spacing w:after="0"/>
              <w:rPr>
                <w:highlight w:val="white"/>
              </w:rPr>
            </w:pPr>
            <w:r w:rsidRPr="00702DEB">
              <w:rPr>
                <w:highlight w:val="white"/>
              </w:rPr>
              <w:t>fatal</w:t>
            </w:r>
          </w:p>
        </w:tc>
      </w:tr>
      <w:tr w:rsidR="00A27C80" w:rsidRPr="00702DEB" w14:paraId="1AA05180" w14:textId="77777777" w:rsidTr="006D05D6">
        <w:tblPrEx>
          <w:tblW w:w="9497" w:type="dxa"/>
          <w:tblInd w:w="279" w:type="dxa"/>
          <w:tblCellMar>
            <w:left w:w="70" w:type="dxa"/>
            <w:right w:w="70" w:type="dxa"/>
          </w:tblCellMar>
          <w:tblPrExChange w:id="789" w:author="Georg Birgisson" w:date="2021-10-12T10:24:00Z">
            <w:tblPrEx>
              <w:tblW w:w="9497" w:type="dxa"/>
              <w:tblInd w:w="279" w:type="dxa"/>
              <w:tblCellMar>
                <w:left w:w="70" w:type="dxa"/>
                <w:right w:w="70" w:type="dxa"/>
              </w:tblCellMar>
            </w:tblPrEx>
          </w:tblPrExChange>
        </w:tblPrEx>
        <w:trPr>
          <w:trHeight w:val="600"/>
          <w:trPrChange w:id="790" w:author="Georg Birgisson" w:date="2021-10-12T10:24:00Z">
            <w:trPr>
              <w:trHeight w:val="600"/>
            </w:trPr>
          </w:trPrChange>
        </w:trPr>
        <w:tc>
          <w:tcPr>
            <w:tcW w:w="6095" w:type="dxa"/>
            <w:tcBorders>
              <w:top w:val="single" w:sz="4" w:space="0" w:color="auto"/>
              <w:left w:val="single" w:sz="4" w:space="0" w:color="auto"/>
              <w:bottom w:val="single" w:sz="4" w:space="0" w:color="auto"/>
              <w:right w:val="single" w:sz="4" w:space="0" w:color="auto"/>
            </w:tcBorders>
            <w:shd w:val="clear" w:color="auto" w:fill="auto"/>
            <w:noWrap/>
            <w:hideMark/>
            <w:tcPrChange w:id="791" w:author="Georg Birgisson" w:date="2021-10-12T10:24:00Z">
              <w:tcPr>
                <w:tcW w:w="6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4D0AEEE" w14:textId="77777777" w:rsidR="00A27C80" w:rsidRPr="00702DEB" w:rsidRDefault="00A27C80" w:rsidP="00652AD7">
            <w:pPr>
              <w:pStyle w:val="BodyText"/>
              <w:spacing w:after="0"/>
              <w:rPr>
                <w:highlight w:val="white"/>
              </w:rPr>
            </w:pPr>
            <w:r w:rsidRPr="00702DEB">
              <w:rPr>
                <w:highlight w:val="white"/>
              </w:rPr>
              <w:t xml:space="preserve">Upphæðir reiknings (BT-106, BT-107, BT-108, BT-109, BT-112, BT-114, BT-115) skulu að hámarki hafa tvo aukastafi. </w:t>
            </w:r>
          </w:p>
        </w:tc>
        <w:tc>
          <w:tcPr>
            <w:tcW w:w="2410" w:type="dxa"/>
            <w:tcBorders>
              <w:top w:val="single" w:sz="4" w:space="0" w:color="auto"/>
              <w:left w:val="single" w:sz="4" w:space="0" w:color="auto"/>
              <w:bottom w:val="single" w:sz="4" w:space="0" w:color="auto"/>
              <w:right w:val="single" w:sz="4" w:space="0" w:color="auto"/>
            </w:tcBorders>
            <w:shd w:val="clear" w:color="auto" w:fill="auto"/>
            <w:noWrap/>
            <w:hideMark/>
            <w:tcPrChange w:id="792" w:author="Georg Birgisson" w:date="2021-10-12T10:24:00Z">
              <w:tcPr>
                <w:tcW w:w="24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4D3CF6E" w14:textId="77777777" w:rsidR="00A27C80" w:rsidRPr="00702DEB" w:rsidRDefault="00A27C80" w:rsidP="004372FF">
            <w:pPr>
              <w:pStyle w:val="BodyText"/>
              <w:spacing w:after="0"/>
              <w:rPr>
                <w:highlight w:val="white"/>
              </w:rPr>
            </w:pPr>
            <w:r w:rsidRPr="00702DEB">
              <w:rPr>
                <w:highlight w:val="white"/>
              </w:rPr>
              <w:t>BR-DEC-09, BR-DEC-10, BR-DEC-11, BR-DEC-12, BR-DEC-14, BR-DEC-17, BR-DEC-18</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Change w:id="793" w:author="Georg Birgisson" w:date="2021-10-12T10:24:00Z">
              <w:tcPr>
                <w:tcW w:w="992"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3CC9892D" w14:textId="77777777" w:rsidR="00A27C80" w:rsidRPr="00702DEB" w:rsidRDefault="00A27C80" w:rsidP="006D05D6">
            <w:pPr>
              <w:pStyle w:val="BodyText"/>
              <w:spacing w:after="0"/>
              <w:rPr>
                <w:highlight w:val="white"/>
              </w:rPr>
              <w:pPrChange w:id="794" w:author="Georg Birgisson" w:date="2021-10-12T10:24:00Z">
                <w:pPr>
                  <w:pStyle w:val="BodyText"/>
                  <w:spacing w:after="0"/>
                </w:pPr>
              </w:pPrChange>
            </w:pPr>
            <w:r w:rsidRPr="00702DEB">
              <w:rPr>
                <w:highlight w:val="white"/>
              </w:rPr>
              <w:t>fatal</w:t>
            </w:r>
          </w:p>
        </w:tc>
      </w:tr>
      <w:tr w:rsidR="00A27C80" w:rsidRPr="00702DEB" w14:paraId="16BB7553" w14:textId="77777777" w:rsidTr="00A27C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300"/>
        </w:trPr>
        <w:tc>
          <w:tcPr>
            <w:tcW w:w="6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3604A" w14:textId="77777777" w:rsidR="00A27C80" w:rsidRPr="00702DEB" w:rsidRDefault="00A27C80" w:rsidP="00702DEB">
            <w:pPr>
              <w:pStyle w:val="BodyText"/>
              <w:spacing w:after="0"/>
              <w:rPr>
                <w:highlight w:val="white"/>
              </w:rPr>
            </w:pPr>
            <w:proofErr w:type="spellStart"/>
            <w:r w:rsidRPr="00702DEB">
              <w:rPr>
                <w:highlight w:val="white"/>
              </w:rPr>
              <w:t>Kóti</w:t>
            </w:r>
            <w:proofErr w:type="spellEnd"/>
            <w:r w:rsidRPr="00702DEB">
              <w:rPr>
                <w:highlight w:val="white"/>
              </w:rPr>
              <w:t xml:space="preserve"> myntar skal vera úr </w:t>
            </w:r>
            <w:proofErr w:type="spellStart"/>
            <w:r w:rsidRPr="00702DEB">
              <w:rPr>
                <w:highlight w:val="white"/>
              </w:rPr>
              <w:t>kótalista</w:t>
            </w:r>
            <w:proofErr w:type="spellEnd"/>
            <w:r w:rsidRPr="00702DEB">
              <w:rPr>
                <w:highlight w:val="white"/>
              </w:rPr>
              <w:t xml:space="preserve"> ISO 4217:2005</w:t>
            </w:r>
          </w:p>
        </w:tc>
        <w:tc>
          <w:tcPr>
            <w:tcW w:w="2410" w:type="dxa"/>
            <w:tcBorders>
              <w:top w:val="single" w:sz="4" w:space="0" w:color="auto"/>
              <w:left w:val="single" w:sz="4" w:space="0" w:color="auto"/>
              <w:bottom w:val="single" w:sz="4" w:space="0" w:color="auto"/>
              <w:right w:val="single" w:sz="4" w:space="0" w:color="auto"/>
            </w:tcBorders>
            <w:shd w:val="clear" w:color="auto" w:fill="auto"/>
            <w:noWrap/>
            <w:hideMark/>
          </w:tcPr>
          <w:p w14:paraId="6671A09E" w14:textId="77777777" w:rsidR="00A27C80" w:rsidRPr="00702DEB" w:rsidRDefault="00A27C80" w:rsidP="00702DEB">
            <w:pPr>
              <w:pStyle w:val="BodyText"/>
              <w:spacing w:after="0"/>
              <w:rPr>
                <w:highlight w:val="white"/>
              </w:rPr>
            </w:pPr>
            <w:r w:rsidRPr="00702DEB">
              <w:rPr>
                <w:highlight w:val="white"/>
              </w:rPr>
              <w:t>PEPPOL-EN16931-CL007</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302BADE8" w14:textId="77777777" w:rsidR="00A27C80" w:rsidRPr="00702DEB" w:rsidRDefault="00A27C80" w:rsidP="00702DEB">
            <w:pPr>
              <w:pStyle w:val="BodyText"/>
              <w:spacing w:after="0"/>
              <w:rPr>
                <w:highlight w:val="white"/>
              </w:rPr>
            </w:pPr>
            <w:r w:rsidRPr="00702DEB">
              <w:rPr>
                <w:highlight w:val="white"/>
              </w:rPr>
              <w:t>fatal</w:t>
            </w:r>
          </w:p>
        </w:tc>
      </w:tr>
      <w:tr w:rsidR="00A27C80" w:rsidRPr="00702DEB" w14:paraId="5899D726" w14:textId="77777777" w:rsidTr="00A27C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600"/>
        </w:trPr>
        <w:tc>
          <w:tcPr>
            <w:tcW w:w="6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0B50A" w14:textId="77777777" w:rsidR="00A27C80" w:rsidRPr="00702DEB" w:rsidRDefault="00A27C80" w:rsidP="00702DEB">
            <w:pPr>
              <w:pStyle w:val="BodyText"/>
              <w:spacing w:after="0"/>
              <w:rPr>
                <w:highlight w:val="white"/>
              </w:rPr>
            </w:pPr>
            <w:proofErr w:type="spellStart"/>
            <w:r w:rsidRPr="00702DEB">
              <w:rPr>
                <w:highlight w:val="white"/>
              </w:rPr>
              <w:t>Myntkóta</w:t>
            </w:r>
            <w:proofErr w:type="spellEnd"/>
            <w:r w:rsidRPr="00702DEB">
              <w:rPr>
                <w:highlight w:val="white"/>
              </w:rPr>
              <w:t xml:space="preserve"> allra upphæða skal vera sá sami og mynt reiknings (BT-5) nema virðisaukaskattur í uppgjörsmynt (BT-111)</w:t>
            </w:r>
          </w:p>
        </w:tc>
        <w:tc>
          <w:tcPr>
            <w:tcW w:w="2410" w:type="dxa"/>
            <w:tcBorders>
              <w:top w:val="single" w:sz="4" w:space="0" w:color="auto"/>
              <w:left w:val="single" w:sz="4" w:space="0" w:color="auto"/>
              <w:bottom w:val="single" w:sz="4" w:space="0" w:color="auto"/>
              <w:right w:val="single" w:sz="4" w:space="0" w:color="auto"/>
            </w:tcBorders>
            <w:shd w:val="clear" w:color="auto" w:fill="auto"/>
            <w:noWrap/>
            <w:hideMark/>
          </w:tcPr>
          <w:p w14:paraId="3A7E09D7" w14:textId="77777777" w:rsidR="00A27C80" w:rsidRPr="00702DEB" w:rsidRDefault="00A27C80" w:rsidP="00702DEB">
            <w:pPr>
              <w:pStyle w:val="BodyText"/>
              <w:spacing w:after="0"/>
              <w:rPr>
                <w:highlight w:val="white"/>
              </w:rPr>
            </w:pPr>
            <w:r w:rsidRPr="00702DEB">
              <w:rPr>
                <w:highlight w:val="white"/>
              </w:rPr>
              <w:t>PEPPOL-EN16931-R051</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104C4258" w14:textId="77777777" w:rsidR="00A27C80" w:rsidRPr="00702DEB" w:rsidRDefault="00A27C80" w:rsidP="00702DEB">
            <w:pPr>
              <w:pStyle w:val="BodyText"/>
              <w:spacing w:after="0"/>
              <w:rPr>
                <w:highlight w:val="white"/>
              </w:rPr>
            </w:pPr>
            <w:r w:rsidRPr="00702DEB">
              <w:rPr>
                <w:highlight w:val="white"/>
              </w:rPr>
              <w:t>fatal</w:t>
            </w:r>
          </w:p>
        </w:tc>
      </w:tr>
      <w:tr w:rsidR="00A27C80" w:rsidRPr="00702DEB" w14:paraId="48844BC6" w14:textId="77777777" w:rsidTr="00A27C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300"/>
        </w:trPr>
        <w:tc>
          <w:tcPr>
            <w:tcW w:w="6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DFBAF4" w14:textId="77777777" w:rsidR="00A27C80" w:rsidRPr="00702DEB" w:rsidRDefault="00A27C80" w:rsidP="00702DEB">
            <w:pPr>
              <w:pStyle w:val="BodyText"/>
              <w:spacing w:after="0"/>
              <w:rPr>
                <w:highlight w:val="white"/>
              </w:rPr>
            </w:pPr>
            <w:r w:rsidRPr="00702DEB">
              <w:rPr>
                <w:highlight w:val="white"/>
              </w:rPr>
              <w:t>Allar upphæðir skulu að hámarki hafa tvo aukastafi.</w:t>
            </w:r>
          </w:p>
        </w:tc>
        <w:tc>
          <w:tcPr>
            <w:tcW w:w="2410" w:type="dxa"/>
            <w:tcBorders>
              <w:top w:val="single" w:sz="4" w:space="0" w:color="auto"/>
              <w:left w:val="single" w:sz="4" w:space="0" w:color="auto"/>
              <w:bottom w:val="single" w:sz="4" w:space="0" w:color="auto"/>
              <w:right w:val="single" w:sz="4" w:space="0" w:color="auto"/>
            </w:tcBorders>
            <w:shd w:val="clear" w:color="auto" w:fill="auto"/>
            <w:noWrap/>
            <w:hideMark/>
          </w:tcPr>
          <w:p w14:paraId="4213D691" w14:textId="77777777" w:rsidR="00A27C80" w:rsidRPr="00702DEB" w:rsidRDefault="00A27C80" w:rsidP="00702DEB">
            <w:pPr>
              <w:pStyle w:val="BodyText"/>
              <w:spacing w:after="0"/>
              <w:rPr>
                <w:highlight w:val="white"/>
              </w:rPr>
            </w:pPr>
            <w:r w:rsidRPr="00702DEB">
              <w:rPr>
                <w:highlight w:val="white"/>
              </w:rPr>
              <w:t>UBL-DT-01</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0E1B4DCC" w14:textId="77777777" w:rsidR="00A27C80" w:rsidRPr="00702DEB" w:rsidRDefault="00A27C80" w:rsidP="00702DEB">
            <w:pPr>
              <w:pStyle w:val="BodyText"/>
              <w:spacing w:after="0"/>
              <w:rPr>
                <w:highlight w:val="white"/>
              </w:rPr>
            </w:pPr>
            <w:r w:rsidRPr="00702DEB">
              <w:rPr>
                <w:highlight w:val="white"/>
              </w:rPr>
              <w:t>fatal</w:t>
            </w:r>
          </w:p>
        </w:tc>
      </w:tr>
    </w:tbl>
    <w:p w14:paraId="120C6C32" w14:textId="75D446DA" w:rsidR="00C775FD" w:rsidRDefault="00F34461" w:rsidP="00F34461">
      <w:pPr>
        <w:pStyle w:val="Heading4"/>
      </w:pPr>
      <w:r>
        <w:t>V</w:t>
      </w:r>
      <w:r w:rsidR="00E04E08">
        <w:t>irðisaukaskatt</w:t>
      </w:r>
      <w:r>
        <w:t>ur</w:t>
      </w:r>
      <w:r w:rsidR="00E04E08">
        <w:t xml:space="preserve"> í u</w:t>
      </w:r>
      <w:r>
        <w:t>ppgjörsmynt</w:t>
      </w:r>
    </w:p>
    <w:p w14:paraId="6BAEFFD8" w14:textId="01AB1791" w:rsidR="002C421E" w:rsidRPr="002C421E" w:rsidRDefault="002F3202" w:rsidP="002C421E">
      <w:pPr>
        <w:pStyle w:val="BodyText"/>
      </w:pPr>
      <w:r>
        <w:t xml:space="preserve">Ef reikningur er gefinn út í annarri mynt en uppgjörsmynt seljanda þá er krafa í sumum löndum að í reikningnum komi einnig fram hver sé upphæð virðisaukaskattsins í uppgjörsmyntinni. Þetta er birt með endurtekningu á skattahlutanum og </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51"/>
        <w:gridCol w:w="952"/>
      </w:tblGrid>
      <w:tr w:rsidR="002C421E" w:rsidRPr="00491DE5" w14:paraId="2A4252B9" w14:textId="77777777" w:rsidTr="003601E0">
        <w:tc>
          <w:tcPr>
            <w:tcW w:w="5699" w:type="dxa"/>
          </w:tcPr>
          <w:p w14:paraId="5F571B5A" w14:textId="77777777" w:rsidR="002C421E" w:rsidRPr="00491DE5" w:rsidRDefault="002C421E" w:rsidP="003601E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2BC126CF" w14:textId="77777777" w:rsidR="002C421E" w:rsidRPr="0057752E" w:rsidRDefault="002C421E" w:rsidP="003601E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57752E">
              <w:rPr>
                <w:rFonts w:ascii="Courier New" w:hAnsi="Courier New" w:cs="Courier New"/>
                <w:b/>
                <w:sz w:val="16"/>
                <w:szCs w:val="16"/>
                <w:highlight w:val="white"/>
              </w:rPr>
              <w:t>Lýsing</w:t>
            </w:r>
          </w:p>
        </w:tc>
        <w:tc>
          <w:tcPr>
            <w:tcW w:w="851" w:type="dxa"/>
          </w:tcPr>
          <w:p w14:paraId="2BFAA83F" w14:textId="77777777" w:rsidR="002C421E" w:rsidRPr="0057752E" w:rsidRDefault="002C421E" w:rsidP="003601E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57752E">
              <w:rPr>
                <w:rFonts w:ascii="Courier New" w:hAnsi="Courier New" w:cs="Courier New"/>
                <w:b/>
                <w:sz w:val="16"/>
                <w:szCs w:val="16"/>
                <w:highlight w:val="white"/>
              </w:rPr>
              <w:t>Tíðni</w:t>
            </w:r>
          </w:p>
        </w:tc>
        <w:tc>
          <w:tcPr>
            <w:tcW w:w="952" w:type="dxa"/>
          </w:tcPr>
          <w:p w14:paraId="4A153295" w14:textId="77777777" w:rsidR="002C421E" w:rsidRPr="0057752E" w:rsidRDefault="002C421E" w:rsidP="003601E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57752E">
              <w:rPr>
                <w:rFonts w:ascii="Courier New" w:hAnsi="Courier New" w:cs="Courier New"/>
                <w:b/>
                <w:sz w:val="16"/>
                <w:szCs w:val="16"/>
                <w:highlight w:val="white"/>
              </w:rPr>
              <w:t>Númer</w:t>
            </w:r>
          </w:p>
        </w:tc>
      </w:tr>
      <w:tr w:rsidR="002C421E" w:rsidRPr="0057752E" w14:paraId="2BFB3A26" w14:textId="77777777" w:rsidTr="003601E0">
        <w:tc>
          <w:tcPr>
            <w:tcW w:w="5699" w:type="dxa"/>
          </w:tcPr>
          <w:p w14:paraId="4D6C5FD1" w14:textId="77777777" w:rsidR="002C421E" w:rsidRPr="0057752E" w:rsidRDefault="002C421E" w:rsidP="003601E0">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57752E">
              <w:rPr>
                <w:rFonts w:ascii="Courier New" w:hAnsi="Courier New" w:cs="Courier New"/>
                <w:color w:val="0000FF"/>
                <w:sz w:val="16"/>
                <w:szCs w:val="16"/>
                <w:highlight w:val="white"/>
              </w:rPr>
              <w:t>&lt;</w:t>
            </w:r>
            <w:proofErr w:type="spellStart"/>
            <w:r w:rsidRPr="0057752E">
              <w:rPr>
                <w:rFonts w:ascii="Courier New" w:hAnsi="Courier New" w:cs="Courier New"/>
                <w:color w:val="800000"/>
                <w:sz w:val="16"/>
                <w:szCs w:val="16"/>
                <w:highlight w:val="white"/>
              </w:rPr>
              <w:t>cac:TaxTotal</w:t>
            </w:r>
            <w:proofErr w:type="spellEnd"/>
            <w:r w:rsidRPr="0057752E">
              <w:rPr>
                <w:rFonts w:ascii="Courier New" w:hAnsi="Courier New" w:cs="Courier New"/>
                <w:color w:val="0000FF"/>
                <w:sz w:val="16"/>
                <w:szCs w:val="16"/>
                <w:highlight w:val="white"/>
              </w:rPr>
              <w:t>&gt;</w:t>
            </w:r>
          </w:p>
        </w:tc>
        <w:tc>
          <w:tcPr>
            <w:tcW w:w="1984" w:type="dxa"/>
          </w:tcPr>
          <w:p w14:paraId="51A4C23F" w14:textId="77777777" w:rsidR="002C421E" w:rsidRPr="0057752E" w:rsidRDefault="002C421E" w:rsidP="003601E0">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p>
        </w:tc>
        <w:tc>
          <w:tcPr>
            <w:tcW w:w="851" w:type="dxa"/>
          </w:tcPr>
          <w:p w14:paraId="38BCC540" w14:textId="5603A7E5" w:rsidR="002C421E" w:rsidRPr="0057752E" w:rsidRDefault="000F189E" w:rsidP="003601E0">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3CE80456" w14:textId="77777777" w:rsidR="002C421E" w:rsidRPr="0057752E" w:rsidRDefault="002C421E" w:rsidP="003601E0">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p>
        </w:tc>
      </w:tr>
      <w:tr w:rsidR="002C421E" w:rsidRPr="0057752E" w14:paraId="76925111" w14:textId="77777777" w:rsidTr="003601E0">
        <w:tc>
          <w:tcPr>
            <w:tcW w:w="5699" w:type="dxa"/>
          </w:tcPr>
          <w:p w14:paraId="5FF294A7" w14:textId="239E883B" w:rsidR="002C421E" w:rsidRPr="0057752E" w:rsidRDefault="002C421E" w:rsidP="003601E0">
            <w:pPr>
              <w:autoSpaceDE w:val="0"/>
              <w:autoSpaceDN w:val="0"/>
              <w:adjustRightInd w:val="0"/>
              <w:rPr>
                <w:rFonts w:ascii="Courier New" w:hAnsi="Courier New" w:cs="Courier New"/>
                <w:color w:val="000000"/>
                <w:sz w:val="16"/>
                <w:szCs w:val="16"/>
                <w:highlight w:val="white"/>
              </w:rPr>
            </w:pPr>
            <w:r w:rsidRPr="0057752E">
              <w:rPr>
                <w:rFonts w:ascii="Courier New" w:hAnsi="Courier New" w:cs="Courier New"/>
                <w:color w:val="0000FF"/>
                <w:sz w:val="16"/>
                <w:szCs w:val="16"/>
                <w:highlight w:val="white"/>
              </w:rPr>
              <w:t xml:space="preserve">   &lt;</w:t>
            </w:r>
            <w:proofErr w:type="spellStart"/>
            <w:r w:rsidRPr="0057752E">
              <w:rPr>
                <w:rFonts w:ascii="Courier New" w:hAnsi="Courier New" w:cs="Courier New"/>
                <w:color w:val="800000"/>
                <w:sz w:val="16"/>
                <w:szCs w:val="16"/>
                <w:highlight w:val="white"/>
              </w:rPr>
              <w:t>cbc:TaxAmount</w:t>
            </w:r>
            <w:proofErr w:type="spellEnd"/>
            <w:r w:rsidRPr="00DA2C43">
              <w:rPr>
                <w:rFonts w:ascii="Courier New" w:hAnsi="Courier New" w:cs="Courier New"/>
                <w:sz w:val="16"/>
                <w:szCs w:val="16"/>
              </w:rPr>
              <w:t xml:space="preserve"> </w:t>
            </w:r>
            <w:proofErr w:type="spellStart"/>
            <w:r w:rsidRPr="006D05D6">
              <w:rPr>
                <w:rFonts w:ascii="Courier New" w:hAnsi="Courier New" w:cs="Courier New"/>
                <w:color w:val="002060"/>
                <w:sz w:val="16"/>
                <w:szCs w:val="16"/>
                <w:highlight w:val="white"/>
                <w:rPrChange w:id="795" w:author="Georg Birgisson" w:date="2021-10-12T10:24:00Z">
                  <w:rPr>
                    <w:rFonts w:ascii="Courier New" w:hAnsi="Courier New" w:cs="Courier New"/>
                    <w:color w:val="FF0000"/>
                    <w:sz w:val="16"/>
                    <w:szCs w:val="16"/>
                    <w:highlight w:val="white"/>
                  </w:rPr>
                </w:rPrChange>
              </w:rPr>
              <w:t>currencyID</w:t>
            </w:r>
            <w:proofErr w:type="spellEnd"/>
            <w:r w:rsidRPr="0057752E">
              <w:rPr>
                <w:rFonts w:ascii="Courier New" w:hAnsi="Courier New" w:cs="Courier New"/>
                <w:color w:val="0000FF"/>
                <w:sz w:val="16"/>
                <w:szCs w:val="16"/>
                <w:highlight w:val="white"/>
              </w:rPr>
              <w:t>="</w:t>
            </w:r>
            <w:r w:rsidR="002F3202">
              <w:rPr>
                <w:rFonts w:ascii="Courier New" w:hAnsi="Courier New" w:cs="Courier New"/>
                <w:color w:val="000000"/>
                <w:sz w:val="16"/>
                <w:szCs w:val="16"/>
                <w:highlight w:val="white"/>
              </w:rPr>
              <w:t>EUR</w:t>
            </w:r>
            <w:r w:rsidRPr="0057752E">
              <w:rPr>
                <w:rFonts w:ascii="Courier New" w:hAnsi="Courier New" w:cs="Courier New"/>
                <w:color w:val="0000FF"/>
                <w:sz w:val="16"/>
                <w:szCs w:val="16"/>
                <w:highlight w:val="white"/>
              </w:rPr>
              <w:t>"&gt;</w:t>
            </w:r>
            <w:r w:rsidRPr="0057752E">
              <w:rPr>
                <w:rFonts w:ascii="Courier New" w:hAnsi="Courier New" w:cs="Courier New"/>
                <w:color w:val="0000FF"/>
                <w:sz w:val="16"/>
                <w:szCs w:val="16"/>
                <w:highlight w:val="white"/>
              </w:rPr>
              <w:br/>
              <w:t xml:space="preserve">   </w:t>
            </w:r>
            <w:del w:id="796" w:author="Georg Birgisson" w:date="2021-10-12T10:25:00Z">
              <w:r w:rsidRPr="0057752E" w:rsidDel="006D05D6">
                <w:rPr>
                  <w:rFonts w:ascii="Courier New" w:hAnsi="Courier New" w:cs="Courier New"/>
                  <w:color w:val="0000FF"/>
                  <w:sz w:val="16"/>
                  <w:szCs w:val="16"/>
                  <w:highlight w:val="white"/>
                </w:rPr>
                <w:delText xml:space="preserve">     </w:delText>
              </w:r>
            </w:del>
            <w:r w:rsidR="002F3202">
              <w:rPr>
                <w:rFonts w:ascii="Courier New" w:hAnsi="Courier New" w:cs="Courier New"/>
                <w:color w:val="000000"/>
                <w:sz w:val="16"/>
                <w:szCs w:val="16"/>
                <w:highlight w:val="white"/>
              </w:rPr>
              <w:t>8000</w:t>
            </w:r>
            <w:r w:rsidRPr="0057752E">
              <w:rPr>
                <w:rFonts w:ascii="Courier New" w:hAnsi="Courier New" w:cs="Courier New"/>
                <w:color w:val="000000"/>
                <w:sz w:val="16"/>
                <w:szCs w:val="16"/>
                <w:highlight w:val="white"/>
              </w:rPr>
              <w:t>.</w:t>
            </w:r>
            <w:r w:rsidR="002F3202">
              <w:rPr>
                <w:rFonts w:ascii="Courier New" w:hAnsi="Courier New" w:cs="Courier New"/>
                <w:color w:val="000000"/>
                <w:sz w:val="16"/>
                <w:szCs w:val="16"/>
                <w:highlight w:val="white"/>
              </w:rPr>
              <w:t>25</w:t>
            </w:r>
            <w:r w:rsidRPr="0057752E">
              <w:rPr>
                <w:rFonts w:ascii="Courier New" w:hAnsi="Courier New" w:cs="Courier New"/>
                <w:color w:val="0000FF"/>
                <w:sz w:val="16"/>
                <w:szCs w:val="16"/>
                <w:highlight w:val="white"/>
              </w:rPr>
              <w:t>&lt;/</w:t>
            </w:r>
            <w:proofErr w:type="spellStart"/>
            <w:r w:rsidRPr="0057752E">
              <w:rPr>
                <w:rFonts w:ascii="Courier New" w:hAnsi="Courier New" w:cs="Courier New"/>
                <w:color w:val="800000"/>
                <w:sz w:val="16"/>
                <w:szCs w:val="16"/>
                <w:highlight w:val="white"/>
              </w:rPr>
              <w:t>cbc:TaxAmount</w:t>
            </w:r>
            <w:proofErr w:type="spellEnd"/>
            <w:r w:rsidRPr="0057752E">
              <w:rPr>
                <w:rFonts w:ascii="Courier New" w:hAnsi="Courier New" w:cs="Courier New"/>
                <w:color w:val="0000FF"/>
                <w:sz w:val="16"/>
                <w:szCs w:val="16"/>
                <w:highlight w:val="white"/>
              </w:rPr>
              <w:t>&gt;</w:t>
            </w:r>
          </w:p>
        </w:tc>
        <w:tc>
          <w:tcPr>
            <w:tcW w:w="1984" w:type="dxa"/>
          </w:tcPr>
          <w:p w14:paraId="783DA421" w14:textId="08060D45" w:rsidR="002C421E" w:rsidRPr="0057752E" w:rsidRDefault="002F3202" w:rsidP="003601E0">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proofErr w:type="spellStart"/>
            <w:r>
              <w:rPr>
                <w:rFonts w:ascii="Courier New" w:hAnsi="Courier New" w:cs="Courier New"/>
                <w:sz w:val="16"/>
                <w:szCs w:val="16"/>
                <w:highlight w:val="white"/>
              </w:rPr>
              <w:t>Vsk</w:t>
            </w:r>
            <w:proofErr w:type="spellEnd"/>
            <w:r>
              <w:rPr>
                <w:rFonts w:ascii="Courier New" w:hAnsi="Courier New" w:cs="Courier New"/>
                <w:sz w:val="16"/>
                <w:szCs w:val="16"/>
                <w:highlight w:val="white"/>
              </w:rPr>
              <w:t xml:space="preserve"> í uppgjörsmynt</w:t>
            </w:r>
          </w:p>
        </w:tc>
        <w:tc>
          <w:tcPr>
            <w:tcW w:w="851" w:type="dxa"/>
          </w:tcPr>
          <w:p w14:paraId="6FCE818B" w14:textId="56948ED0" w:rsidR="002C421E" w:rsidRPr="0057752E" w:rsidRDefault="002F3202" w:rsidP="003601E0">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w:t>
            </w:r>
            <w:r w:rsidR="002C421E">
              <w:rPr>
                <w:rFonts w:ascii="Courier New" w:hAnsi="Courier New" w:cs="Courier New"/>
                <w:sz w:val="16"/>
                <w:szCs w:val="16"/>
                <w:highlight w:val="white"/>
              </w:rPr>
              <w:t>..1</w:t>
            </w:r>
          </w:p>
        </w:tc>
        <w:tc>
          <w:tcPr>
            <w:tcW w:w="952" w:type="dxa"/>
          </w:tcPr>
          <w:p w14:paraId="604C9F90" w14:textId="1CB34BB2" w:rsidR="002C421E" w:rsidRPr="0057752E" w:rsidRDefault="002C421E" w:rsidP="003601E0">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highlight w:val="white"/>
              </w:rPr>
              <w:t>BT-11</w:t>
            </w:r>
            <w:r w:rsidR="002F3202">
              <w:rPr>
                <w:rFonts w:ascii="Courier New" w:hAnsi="Courier New" w:cs="Courier New"/>
                <w:sz w:val="16"/>
                <w:szCs w:val="16"/>
                <w:highlight w:val="white"/>
              </w:rPr>
              <w:t>1</w:t>
            </w:r>
          </w:p>
        </w:tc>
      </w:tr>
      <w:tr w:rsidR="002C421E" w:rsidRPr="0057752E" w14:paraId="48797041" w14:textId="77777777" w:rsidTr="003601E0">
        <w:tc>
          <w:tcPr>
            <w:tcW w:w="5699" w:type="dxa"/>
          </w:tcPr>
          <w:p w14:paraId="663CFFBF" w14:textId="77777777" w:rsidR="002C421E" w:rsidRPr="0057752E" w:rsidRDefault="002C421E" w:rsidP="003601E0">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57752E">
              <w:rPr>
                <w:rFonts w:ascii="Courier New" w:hAnsi="Courier New" w:cs="Courier New"/>
                <w:color w:val="0000FF"/>
                <w:sz w:val="16"/>
                <w:szCs w:val="16"/>
                <w:highlight w:val="white"/>
              </w:rPr>
              <w:t>&lt;</w:t>
            </w:r>
            <w:proofErr w:type="spellStart"/>
            <w:r w:rsidRPr="0057752E">
              <w:rPr>
                <w:rFonts w:ascii="Courier New" w:hAnsi="Courier New" w:cs="Courier New"/>
                <w:color w:val="800000"/>
                <w:sz w:val="16"/>
                <w:szCs w:val="16"/>
                <w:highlight w:val="white"/>
              </w:rPr>
              <w:t>cac:TaxTotal</w:t>
            </w:r>
            <w:proofErr w:type="spellEnd"/>
            <w:r w:rsidRPr="0057752E">
              <w:rPr>
                <w:rFonts w:ascii="Courier New" w:hAnsi="Courier New" w:cs="Courier New"/>
                <w:color w:val="0000FF"/>
                <w:sz w:val="16"/>
                <w:szCs w:val="16"/>
                <w:highlight w:val="white"/>
              </w:rPr>
              <w:t>&gt;</w:t>
            </w:r>
          </w:p>
        </w:tc>
        <w:tc>
          <w:tcPr>
            <w:tcW w:w="1984" w:type="dxa"/>
          </w:tcPr>
          <w:p w14:paraId="4D2C24EB" w14:textId="77777777" w:rsidR="002C421E" w:rsidRPr="0057752E" w:rsidRDefault="002C421E" w:rsidP="003601E0">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p>
        </w:tc>
        <w:tc>
          <w:tcPr>
            <w:tcW w:w="851" w:type="dxa"/>
          </w:tcPr>
          <w:p w14:paraId="31911FBE" w14:textId="77777777" w:rsidR="002C421E" w:rsidRPr="0057752E" w:rsidRDefault="002C421E" w:rsidP="003601E0">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p>
        </w:tc>
        <w:tc>
          <w:tcPr>
            <w:tcW w:w="952" w:type="dxa"/>
          </w:tcPr>
          <w:p w14:paraId="277B83BB" w14:textId="77777777" w:rsidR="002C421E" w:rsidRPr="0057752E" w:rsidRDefault="002C421E" w:rsidP="003601E0">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p>
        </w:tc>
      </w:tr>
    </w:tbl>
    <w:p w14:paraId="6F05BB1D" w14:textId="2AAD0C15" w:rsidR="002F3202" w:rsidRDefault="002F3202" w:rsidP="002C421E">
      <w:pPr>
        <w:pStyle w:val="BodyText"/>
      </w:pPr>
      <w:r>
        <w:t xml:space="preserve">Upphæð virðisaukaskatts er </w:t>
      </w:r>
      <w:proofErr w:type="spellStart"/>
      <w:r>
        <w:t>cac:TaxTotal</w:t>
      </w:r>
      <w:proofErr w:type="spellEnd"/>
      <w:r>
        <w:t>/</w:t>
      </w:r>
      <w:proofErr w:type="spellStart"/>
      <w:r>
        <w:t>cbc:TaxAmount</w:t>
      </w:r>
      <w:proofErr w:type="spellEnd"/>
      <w:r>
        <w:t xml:space="preserve"> þar sem mynt (</w:t>
      </w:r>
      <w:proofErr w:type="spellStart"/>
      <w:r>
        <w:t>currencyID</w:t>
      </w:r>
      <w:proofErr w:type="spellEnd"/>
      <w:r>
        <w:t>) er sama og uppgjörsmynt reiknings (BT-6).</w:t>
      </w:r>
    </w:p>
    <w:tbl>
      <w:tblPr>
        <w:tblW w:w="949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10"/>
        <w:gridCol w:w="992"/>
      </w:tblGrid>
      <w:tr w:rsidR="002F3202" w:rsidRPr="00DD76FE" w14:paraId="698DE7E0" w14:textId="77777777" w:rsidTr="003601E0">
        <w:tc>
          <w:tcPr>
            <w:tcW w:w="6095" w:type="dxa"/>
          </w:tcPr>
          <w:p w14:paraId="34FC875D" w14:textId="77777777" w:rsidR="002F3202" w:rsidRPr="00DD76FE" w:rsidRDefault="002F3202" w:rsidP="00702DEB">
            <w:pPr>
              <w:pStyle w:val="BodyText"/>
              <w:spacing w:after="0"/>
              <w:rPr>
                <w:b/>
                <w:highlight w:val="white"/>
              </w:rPr>
            </w:pPr>
            <w:r w:rsidRPr="00DD76FE">
              <w:rPr>
                <w:b/>
                <w:highlight w:val="white"/>
              </w:rPr>
              <w:t>Regla</w:t>
            </w:r>
          </w:p>
        </w:tc>
        <w:tc>
          <w:tcPr>
            <w:tcW w:w="2410" w:type="dxa"/>
          </w:tcPr>
          <w:p w14:paraId="56E1BF1E" w14:textId="77777777" w:rsidR="002F3202" w:rsidRPr="00DD76FE" w:rsidRDefault="002F3202" w:rsidP="00702DEB">
            <w:pPr>
              <w:pStyle w:val="BodyText"/>
              <w:spacing w:after="0"/>
              <w:rPr>
                <w:b/>
                <w:highlight w:val="white"/>
              </w:rPr>
            </w:pPr>
            <w:r w:rsidRPr="00DD76FE">
              <w:rPr>
                <w:b/>
                <w:highlight w:val="white"/>
              </w:rPr>
              <w:t>Kenni</w:t>
            </w:r>
          </w:p>
        </w:tc>
        <w:tc>
          <w:tcPr>
            <w:tcW w:w="992" w:type="dxa"/>
          </w:tcPr>
          <w:p w14:paraId="2D6DD4EA" w14:textId="77777777" w:rsidR="002F3202" w:rsidRPr="00DD76FE" w:rsidRDefault="002F3202" w:rsidP="00702DEB">
            <w:pPr>
              <w:pStyle w:val="BodyText"/>
              <w:spacing w:after="0"/>
              <w:rPr>
                <w:b/>
                <w:highlight w:val="white"/>
              </w:rPr>
            </w:pPr>
            <w:r w:rsidRPr="00DD76FE">
              <w:rPr>
                <w:b/>
                <w:highlight w:val="white"/>
              </w:rPr>
              <w:t>Vægi</w:t>
            </w:r>
          </w:p>
        </w:tc>
      </w:tr>
      <w:tr w:rsidR="002F3202" w:rsidRPr="00702DEB" w14:paraId="1F7F5F8B" w14:textId="77777777" w:rsidTr="003601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300"/>
        </w:trPr>
        <w:tc>
          <w:tcPr>
            <w:tcW w:w="6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057889" w14:textId="25CA5CBF" w:rsidR="002F3202" w:rsidRPr="00702DEB" w:rsidRDefault="002F3202" w:rsidP="00702DEB">
            <w:pPr>
              <w:pStyle w:val="BodyText"/>
              <w:spacing w:after="0"/>
              <w:rPr>
                <w:highlight w:val="white"/>
              </w:rPr>
            </w:pPr>
            <w:r w:rsidRPr="00702DEB">
              <w:rPr>
                <w:highlight w:val="white"/>
              </w:rPr>
              <w:t>Ef uppgjörsmynt virðisaukaskatts kemur fyrir í reikningi (BT-6) þá skal virðisaukaskattur í uppgjörsmynt koma fram.</w:t>
            </w:r>
          </w:p>
        </w:tc>
        <w:tc>
          <w:tcPr>
            <w:tcW w:w="2410" w:type="dxa"/>
            <w:tcBorders>
              <w:top w:val="single" w:sz="4" w:space="0" w:color="auto"/>
              <w:left w:val="single" w:sz="4" w:space="0" w:color="auto"/>
              <w:bottom w:val="single" w:sz="4" w:space="0" w:color="auto"/>
              <w:right w:val="single" w:sz="4" w:space="0" w:color="auto"/>
            </w:tcBorders>
            <w:shd w:val="clear" w:color="auto" w:fill="auto"/>
            <w:noWrap/>
            <w:hideMark/>
          </w:tcPr>
          <w:p w14:paraId="60EDD26B" w14:textId="77777777" w:rsidR="002F3202" w:rsidRPr="00702DEB" w:rsidRDefault="002F3202" w:rsidP="00702DEB">
            <w:pPr>
              <w:pStyle w:val="BodyText"/>
              <w:spacing w:after="0"/>
              <w:rPr>
                <w:highlight w:val="white"/>
              </w:rPr>
            </w:pPr>
            <w:r w:rsidRPr="00702DEB">
              <w:rPr>
                <w:highlight w:val="white"/>
              </w:rPr>
              <w:t>BR-12</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1EAE4AFC" w14:textId="77777777" w:rsidR="002F3202" w:rsidRPr="00702DEB" w:rsidRDefault="002F3202" w:rsidP="00702DEB">
            <w:pPr>
              <w:pStyle w:val="BodyText"/>
              <w:spacing w:after="0"/>
              <w:rPr>
                <w:highlight w:val="white"/>
              </w:rPr>
            </w:pPr>
            <w:r w:rsidRPr="00702DEB">
              <w:rPr>
                <w:highlight w:val="white"/>
              </w:rPr>
              <w:t>fatal</w:t>
            </w:r>
          </w:p>
        </w:tc>
      </w:tr>
      <w:tr w:rsidR="002F3202" w:rsidRPr="00702DEB" w14:paraId="6E243455" w14:textId="77777777" w:rsidTr="003601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300"/>
        </w:trPr>
        <w:tc>
          <w:tcPr>
            <w:tcW w:w="60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928A1" w14:textId="30E9CCEC" w:rsidR="002F3202" w:rsidRPr="00702DEB" w:rsidRDefault="002F3202" w:rsidP="00702DEB">
            <w:pPr>
              <w:pStyle w:val="BodyText"/>
              <w:spacing w:after="0"/>
              <w:rPr>
                <w:highlight w:val="white"/>
              </w:rPr>
            </w:pPr>
            <w:r w:rsidRPr="00702DEB">
              <w:rPr>
                <w:highlight w:val="white"/>
              </w:rPr>
              <w:t>Virðisaukaskattur í uppgjörsmynt skal hið mesta hafa tvo aukastafi.</w:t>
            </w:r>
          </w:p>
        </w:tc>
        <w:tc>
          <w:tcPr>
            <w:tcW w:w="2410" w:type="dxa"/>
            <w:tcBorders>
              <w:top w:val="single" w:sz="4" w:space="0" w:color="auto"/>
              <w:left w:val="single" w:sz="4" w:space="0" w:color="auto"/>
              <w:bottom w:val="single" w:sz="4" w:space="0" w:color="auto"/>
              <w:right w:val="single" w:sz="4" w:space="0" w:color="auto"/>
            </w:tcBorders>
            <w:shd w:val="clear" w:color="auto" w:fill="auto"/>
            <w:noWrap/>
          </w:tcPr>
          <w:p w14:paraId="14D89882" w14:textId="1CF1E3F0" w:rsidR="002F3202" w:rsidRPr="00702DEB" w:rsidRDefault="002F3202" w:rsidP="00702DEB">
            <w:pPr>
              <w:pStyle w:val="BodyText"/>
              <w:spacing w:after="0"/>
              <w:rPr>
                <w:highlight w:val="white"/>
              </w:rPr>
            </w:pPr>
            <w:r w:rsidRPr="00702DEB">
              <w:rPr>
                <w:highlight w:val="white"/>
              </w:rPr>
              <w:t>BR-DEC-15</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45F7BFB" w14:textId="5FE16D4F" w:rsidR="002F3202" w:rsidRPr="00702DEB" w:rsidRDefault="002F3202" w:rsidP="00702DEB">
            <w:pPr>
              <w:pStyle w:val="BodyText"/>
              <w:spacing w:after="0"/>
              <w:rPr>
                <w:highlight w:val="white"/>
              </w:rPr>
            </w:pPr>
            <w:r w:rsidRPr="00702DEB">
              <w:rPr>
                <w:highlight w:val="white"/>
              </w:rPr>
              <w:t>fatal</w:t>
            </w:r>
          </w:p>
        </w:tc>
      </w:tr>
    </w:tbl>
    <w:p w14:paraId="297DC849" w14:textId="45DF6EFD" w:rsidR="0092429C" w:rsidRDefault="0092429C" w:rsidP="0092429C">
      <w:pPr>
        <w:pStyle w:val="Heading2"/>
      </w:pPr>
      <w:bookmarkStart w:id="797" w:name="_Toc238955218"/>
      <w:bookmarkStart w:id="798" w:name="_Toc313372044"/>
      <w:bookmarkStart w:id="799" w:name="_Toc84934984"/>
      <w:bookmarkEnd w:id="783"/>
      <w:r>
        <w:t>Línur reiknings</w:t>
      </w:r>
      <w:bookmarkEnd w:id="799"/>
    </w:p>
    <w:p w14:paraId="5CF3FC03" w14:textId="77777777" w:rsidR="00FD5E2A" w:rsidRDefault="00FD5E2A" w:rsidP="00901FE1">
      <w:pPr>
        <w:pStyle w:val="Heading3"/>
      </w:pPr>
      <w:bookmarkStart w:id="800" w:name="_Toc84934985"/>
      <w:bookmarkEnd w:id="797"/>
      <w:bookmarkEnd w:id="798"/>
      <w:r>
        <w:t>Númer línu</w:t>
      </w:r>
      <w:bookmarkEnd w:id="800"/>
    </w:p>
    <w:p w14:paraId="1717E512" w14:textId="5E0B8E35" w:rsidR="00E163B3" w:rsidRDefault="00E163B3" w:rsidP="00AB6E8B">
      <w:pPr>
        <w:pStyle w:val="BodyText"/>
      </w:pPr>
      <w:r>
        <w:t>Númer línu í reikning</w:t>
      </w:r>
      <w:r w:rsidR="00A439D2">
        <w:t>i</w:t>
      </w:r>
      <w:r>
        <w:t xml:space="preserve"> er lesið úr eftirfarandi tagi í XML skeytinu</w:t>
      </w:r>
      <w:r w:rsidR="001D4949">
        <w:t>:</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41"/>
        <w:gridCol w:w="1842"/>
        <w:gridCol w:w="851"/>
        <w:gridCol w:w="992"/>
      </w:tblGrid>
      <w:tr w:rsidR="009E5D7E" w:rsidRPr="00491DE5" w14:paraId="5CCDA7CE" w14:textId="77777777" w:rsidTr="009E5D7E">
        <w:tc>
          <w:tcPr>
            <w:tcW w:w="5841" w:type="dxa"/>
          </w:tcPr>
          <w:p w14:paraId="5A82F20D" w14:textId="77777777" w:rsidR="009E5D7E" w:rsidRPr="00491DE5" w:rsidRDefault="009E5D7E"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842" w:type="dxa"/>
          </w:tcPr>
          <w:p w14:paraId="6C8CC0C0" w14:textId="77777777" w:rsidR="009E5D7E" w:rsidRPr="009E5D7E" w:rsidRDefault="009E5D7E"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9E5D7E">
              <w:rPr>
                <w:rFonts w:ascii="Courier New" w:hAnsi="Courier New" w:cs="Courier New"/>
                <w:b/>
                <w:sz w:val="16"/>
                <w:szCs w:val="16"/>
                <w:highlight w:val="white"/>
              </w:rPr>
              <w:t>Heiti</w:t>
            </w:r>
          </w:p>
        </w:tc>
        <w:tc>
          <w:tcPr>
            <w:tcW w:w="851" w:type="dxa"/>
          </w:tcPr>
          <w:p w14:paraId="6ECB7265" w14:textId="77777777" w:rsidR="009E5D7E" w:rsidRPr="009E5D7E" w:rsidRDefault="009E5D7E"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9E5D7E">
              <w:rPr>
                <w:rFonts w:ascii="Courier New" w:hAnsi="Courier New" w:cs="Courier New"/>
                <w:b/>
                <w:sz w:val="16"/>
                <w:szCs w:val="16"/>
                <w:highlight w:val="white"/>
              </w:rPr>
              <w:t>Tíðni</w:t>
            </w:r>
          </w:p>
        </w:tc>
        <w:tc>
          <w:tcPr>
            <w:tcW w:w="992" w:type="dxa"/>
          </w:tcPr>
          <w:p w14:paraId="0DF07538" w14:textId="77777777" w:rsidR="009E5D7E" w:rsidRPr="009E5D7E" w:rsidRDefault="009E5D7E"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9E5D7E">
              <w:rPr>
                <w:rFonts w:ascii="Courier New" w:hAnsi="Courier New" w:cs="Courier New"/>
                <w:b/>
                <w:sz w:val="16"/>
                <w:szCs w:val="16"/>
                <w:highlight w:val="white"/>
              </w:rPr>
              <w:t>Númer</w:t>
            </w:r>
          </w:p>
        </w:tc>
      </w:tr>
      <w:tr w:rsidR="009E5D7E" w:rsidRPr="001318A2" w14:paraId="5AD69807" w14:textId="44D08A57" w:rsidTr="009E5D7E">
        <w:tc>
          <w:tcPr>
            <w:tcW w:w="5841" w:type="dxa"/>
          </w:tcPr>
          <w:p w14:paraId="0ABB9F30" w14:textId="77777777" w:rsidR="009E5D7E" w:rsidRPr="001318A2" w:rsidRDefault="009E5D7E" w:rsidP="00AB6E8B">
            <w:pPr>
              <w:tabs>
                <w:tab w:val="left" w:pos="284"/>
                <w:tab w:val="left" w:pos="567"/>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cac:InvoiceLine</w:t>
            </w:r>
            <w:proofErr w:type="spellEnd"/>
            <w:r w:rsidRPr="001318A2">
              <w:rPr>
                <w:rFonts w:ascii="Courier New" w:hAnsi="Courier New" w:cs="Courier New"/>
                <w:color w:val="0000FF"/>
                <w:sz w:val="16"/>
                <w:szCs w:val="16"/>
                <w:highlight w:val="white"/>
              </w:rPr>
              <w:t>&gt;</w:t>
            </w:r>
          </w:p>
        </w:tc>
        <w:tc>
          <w:tcPr>
            <w:tcW w:w="1842" w:type="dxa"/>
          </w:tcPr>
          <w:p w14:paraId="0685B609" w14:textId="77777777" w:rsidR="009E5D7E" w:rsidRPr="009E5D7E" w:rsidRDefault="009E5D7E" w:rsidP="00AB6E8B">
            <w:pPr>
              <w:tabs>
                <w:tab w:val="left" w:pos="284"/>
                <w:tab w:val="left" w:pos="567"/>
              </w:tabs>
              <w:autoSpaceDE w:val="0"/>
              <w:autoSpaceDN w:val="0"/>
              <w:adjustRightInd w:val="0"/>
              <w:rPr>
                <w:rFonts w:ascii="Courier New" w:hAnsi="Courier New" w:cs="Courier New"/>
                <w:sz w:val="16"/>
                <w:szCs w:val="16"/>
                <w:highlight w:val="white"/>
              </w:rPr>
            </w:pPr>
          </w:p>
        </w:tc>
        <w:tc>
          <w:tcPr>
            <w:tcW w:w="851" w:type="dxa"/>
          </w:tcPr>
          <w:p w14:paraId="043880D9" w14:textId="54F179AF" w:rsidR="009E5D7E" w:rsidRPr="009E5D7E" w:rsidRDefault="000F189E" w:rsidP="00AB6E8B">
            <w:pPr>
              <w:tabs>
                <w:tab w:val="left" w:pos="284"/>
                <w:tab w:val="left" w:pos="567"/>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w:t>
            </w:r>
            <w:r w:rsidR="009D3219">
              <w:rPr>
                <w:rFonts w:ascii="Courier New" w:hAnsi="Courier New" w:cs="Courier New"/>
                <w:sz w:val="16"/>
                <w:szCs w:val="16"/>
                <w:highlight w:val="white"/>
              </w:rPr>
              <w:t>n</w:t>
            </w:r>
          </w:p>
        </w:tc>
        <w:tc>
          <w:tcPr>
            <w:tcW w:w="992" w:type="dxa"/>
          </w:tcPr>
          <w:p w14:paraId="0F580EBD" w14:textId="77777777" w:rsidR="009E5D7E" w:rsidRPr="009E5D7E" w:rsidRDefault="009E5D7E" w:rsidP="00AB6E8B">
            <w:pPr>
              <w:tabs>
                <w:tab w:val="left" w:pos="284"/>
                <w:tab w:val="left" w:pos="567"/>
              </w:tabs>
              <w:autoSpaceDE w:val="0"/>
              <w:autoSpaceDN w:val="0"/>
              <w:adjustRightInd w:val="0"/>
              <w:rPr>
                <w:rFonts w:ascii="Courier New" w:hAnsi="Courier New" w:cs="Courier New"/>
                <w:sz w:val="16"/>
                <w:szCs w:val="16"/>
                <w:highlight w:val="white"/>
              </w:rPr>
            </w:pPr>
          </w:p>
        </w:tc>
      </w:tr>
      <w:tr w:rsidR="009E5D7E" w:rsidRPr="002348C7" w14:paraId="299C74C8" w14:textId="403A280D" w:rsidTr="009E5D7E">
        <w:tc>
          <w:tcPr>
            <w:tcW w:w="5841" w:type="dxa"/>
          </w:tcPr>
          <w:p w14:paraId="75932918" w14:textId="77777777" w:rsidR="009E5D7E" w:rsidRPr="002348C7" w:rsidRDefault="009E5D7E" w:rsidP="00AB6E8B">
            <w:pPr>
              <w:tabs>
                <w:tab w:val="left" w:pos="284"/>
                <w:tab w:val="left" w:pos="567"/>
              </w:tabs>
              <w:autoSpaceDE w:val="0"/>
              <w:autoSpaceDN w:val="0"/>
              <w:adjustRightInd w:val="0"/>
              <w:rPr>
                <w:rFonts w:ascii="Courier New" w:hAnsi="Courier New" w:cs="Courier New"/>
                <w:color w:val="0000FF"/>
                <w:sz w:val="16"/>
                <w:szCs w:val="16"/>
                <w:highlight w:val="white"/>
              </w:rPr>
            </w:pPr>
            <w:r w:rsidRPr="002348C7">
              <w:rPr>
                <w:rFonts w:ascii="Courier New" w:hAnsi="Courier New" w:cs="Courier New"/>
                <w:color w:val="0000FF"/>
                <w:sz w:val="16"/>
                <w:szCs w:val="16"/>
                <w:highlight w:val="white"/>
              </w:rPr>
              <w:tab/>
              <w:t>&lt;</w:t>
            </w:r>
            <w:proofErr w:type="spellStart"/>
            <w:r w:rsidRPr="002348C7">
              <w:rPr>
                <w:rFonts w:ascii="Courier New" w:hAnsi="Courier New" w:cs="Courier New"/>
                <w:color w:val="800000"/>
                <w:sz w:val="16"/>
                <w:szCs w:val="16"/>
                <w:highlight w:val="white"/>
              </w:rPr>
              <w:t>cbc:ID</w:t>
            </w:r>
            <w:proofErr w:type="spellEnd"/>
            <w:r w:rsidRPr="002348C7">
              <w:rPr>
                <w:rFonts w:ascii="Courier New" w:hAnsi="Courier New" w:cs="Courier New"/>
                <w:color w:val="0000FF"/>
                <w:sz w:val="16"/>
                <w:szCs w:val="16"/>
                <w:highlight w:val="white"/>
              </w:rPr>
              <w:t>&gt;</w:t>
            </w:r>
            <w:r w:rsidRPr="006D05D6">
              <w:rPr>
                <w:rFonts w:ascii="Courier New" w:hAnsi="Courier New" w:cs="Courier New"/>
                <w:bCs/>
                <w:sz w:val="16"/>
                <w:szCs w:val="16"/>
                <w:highlight w:val="white"/>
                <w:rPrChange w:id="801" w:author="Georg Birgisson" w:date="2021-10-12T10:26:00Z">
                  <w:rPr>
                    <w:rFonts w:ascii="Courier New" w:hAnsi="Courier New" w:cs="Courier New"/>
                    <w:b/>
                    <w:sz w:val="16"/>
                    <w:szCs w:val="16"/>
                    <w:highlight w:val="white"/>
                  </w:rPr>
                </w:rPrChange>
              </w:rPr>
              <w:t>1</w:t>
            </w:r>
            <w:r w:rsidRPr="002348C7">
              <w:rPr>
                <w:rFonts w:ascii="Courier New" w:hAnsi="Courier New" w:cs="Courier New"/>
                <w:color w:val="0000FF"/>
                <w:sz w:val="16"/>
                <w:szCs w:val="16"/>
                <w:highlight w:val="white"/>
              </w:rPr>
              <w:t>&lt;/</w:t>
            </w:r>
            <w:proofErr w:type="spellStart"/>
            <w:r w:rsidRPr="002348C7">
              <w:rPr>
                <w:rFonts w:ascii="Courier New" w:hAnsi="Courier New" w:cs="Courier New"/>
                <w:color w:val="800000"/>
                <w:sz w:val="16"/>
                <w:szCs w:val="16"/>
                <w:highlight w:val="white"/>
              </w:rPr>
              <w:t>cbc:ID</w:t>
            </w:r>
            <w:proofErr w:type="spellEnd"/>
            <w:r w:rsidRPr="002348C7">
              <w:rPr>
                <w:rFonts w:ascii="Courier New" w:hAnsi="Courier New" w:cs="Courier New"/>
                <w:color w:val="0000FF"/>
                <w:sz w:val="16"/>
                <w:szCs w:val="16"/>
                <w:highlight w:val="white"/>
              </w:rPr>
              <w:t>&gt;</w:t>
            </w:r>
          </w:p>
        </w:tc>
        <w:tc>
          <w:tcPr>
            <w:tcW w:w="1842" w:type="dxa"/>
          </w:tcPr>
          <w:p w14:paraId="27C9F784" w14:textId="02122928" w:rsidR="009E5D7E" w:rsidRPr="009E5D7E" w:rsidRDefault="009E5D7E" w:rsidP="00AB6E8B">
            <w:pPr>
              <w:tabs>
                <w:tab w:val="left" w:pos="284"/>
                <w:tab w:val="left" w:pos="567"/>
              </w:tabs>
              <w:autoSpaceDE w:val="0"/>
              <w:autoSpaceDN w:val="0"/>
              <w:adjustRightInd w:val="0"/>
              <w:rPr>
                <w:rFonts w:ascii="Courier New" w:hAnsi="Courier New" w:cs="Courier New"/>
                <w:sz w:val="16"/>
                <w:szCs w:val="16"/>
                <w:highlight w:val="white"/>
              </w:rPr>
            </w:pPr>
            <w:r w:rsidRPr="009E5D7E">
              <w:rPr>
                <w:rFonts w:ascii="Courier New" w:hAnsi="Courier New" w:cs="Courier New"/>
                <w:sz w:val="16"/>
                <w:szCs w:val="16"/>
                <w:highlight w:val="white"/>
              </w:rPr>
              <w:t>Númer línu</w:t>
            </w:r>
          </w:p>
        </w:tc>
        <w:tc>
          <w:tcPr>
            <w:tcW w:w="851" w:type="dxa"/>
          </w:tcPr>
          <w:p w14:paraId="390890FB" w14:textId="4E15E016" w:rsidR="009E5D7E" w:rsidRPr="009E5D7E" w:rsidRDefault="009E5D7E" w:rsidP="00AB6E8B">
            <w:pPr>
              <w:tabs>
                <w:tab w:val="left" w:pos="284"/>
                <w:tab w:val="left" w:pos="567"/>
              </w:tabs>
              <w:autoSpaceDE w:val="0"/>
              <w:autoSpaceDN w:val="0"/>
              <w:adjustRightInd w:val="0"/>
              <w:rPr>
                <w:rFonts w:ascii="Courier New" w:hAnsi="Courier New" w:cs="Courier New"/>
                <w:sz w:val="16"/>
                <w:szCs w:val="16"/>
                <w:highlight w:val="white"/>
              </w:rPr>
            </w:pPr>
            <w:r w:rsidRPr="009E5D7E">
              <w:rPr>
                <w:rFonts w:ascii="Courier New" w:hAnsi="Courier New" w:cs="Courier New"/>
                <w:sz w:val="16"/>
                <w:szCs w:val="16"/>
                <w:highlight w:val="white"/>
              </w:rPr>
              <w:t>1..1</w:t>
            </w:r>
          </w:p>
        </w:tc>
        <w:tc>
          <w:tcPr>
            <w:tcW w:w="992" w:type="dxa"/>
          </w:tcPr>
          <w:p w14:paraId="121F47D4" w14:textId="6CB787BA" w:rsidR="009E5D7E" w:rsidRPr="009E5D7E" w:rsidRDefault="009E5D7E" w:rsidP="00AB6E8B">
            <w:pPr>
              <w:tabs>
                <w:tab w:val="left" w:pos="284"/>
                <w:tab w:val="left" w:pos="567"/>
              </w:tabs>
              <w:autoSpaceDE w:val="0"/>
              <w:autoSpaceDN w:val="0"/>
              <w:adjustRightInd w:val="0"/>
              <w:rPr>
                <w:rFonts w:ascii="Courier New" w:hAnsi="Courier New" w:cs="Courier New"/>
                <w:sz w:val="16"/>
                <w:szCs w:val="16"/>
                <w:highlight w:val="white"/>
              </w:rPr>
            </w:pPr>
            <w:r w:rsidRPr="009E5D7E">
              <w:rPr>
                <w:rFonts w:ascii="Courier New" w:hAnsi="Courier New" w:cs="Courier New"/>
                <w:sz w:val="16"/>
                <w:szCs w:val="16"/>
                <w:highlight w:val="white"/>
              </w:rPr>
              <w:t>BT-126</w:t>
            </w:r>
          </w:p>
        </w:tc>
      </w:tr>
    </w:tbl>
    <w:p w14:paraId="0CFD75CA" w14:textId="729C6DF1" w:rsidR="009E5D7E" w:rsidRDefault="009E5D7E" w:rsidP="009E5D7E">
      <w:pPr>
        <w:pStyle w:val="BodyText"/>
      </w:pPr>
      <w:bookmarkStart w:id="802" w:name="_Toc238955219"/>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9E5D7E" w:rsidRPr="00DD76FE" w14:paraId="0B4D81A6" w14:textId="77777777" w:rsidTr="0041151B">
        <w:tc>
          <w:tcPr>
            <w:tcW w:w="6095" w:type="dxa"/>
          </w:tcPr>
          <w:p w14:paraId="120FE212" w14:textId="77777777" w:rsidR="009E5D7E" w:rsidRPr="00DD76FE" w:rsidRDefault="009E5D7E" w:rsidP="00702DEB">
            <w:pPr>
              <w:pStyle w:val="BodyText"/>
              <w:spacing w:after="0"/>
              <w:rPr>
                <w:b/>
                <w:highlight w:val="white"/>
              </w:rPr>
            </w:pPr>
            <w:r w:rsidRPr="00DD76FE">
              <w:rPr>
                <w:b/>
                <w:highlight w:val="white"/>
              </w:rPr>
              <w:t>Regla</w:t>
            </w:r>
          </w:p>
        </w:tc>
        <w:tc>
          <w:tcPr>
            <w:tcW w:w="2439" w:type="dxa"/>
          </w:tcPr>
          <w:p w14:paraId="06608C9B" w14:textId="77777777" w:rsidR="009E5D7E" w:rsidRPr="00DD76FE" w:rsidRDefault="009E5D7E" w:rsidP="00702DEB">
            <w:pPr>
              <w:pStyle w:val="BodyText"/>
              <w:spacing w:after="0"/>
              <w:rPr>
                <w:b/>
                <w:highlight w:val="white"/>
              </w:rPr>
            </w:pPr>
            <w:r w:rsidRPr="00DD76FE">
              <w:rPr>
                <w:b/>
                <w:highlight w:val="white"/>
              </w:rPr>
              <w:t>Kenni</w:t>
            </w:r>
          </w:p>
        </w:tc>
        <w:tc>
          <w:tcPr>
            <w:tcW w:w="992" w:type="dxa"/>
          </w:tcPr>
          <w:p w14:paraId="40FED566" w14:textId="77777777" w:rsidR="009E5D7E" w:rsidRPr="00DD76FE" w:rsidRDefault="009E5D7E" w:rsidP="00702DEB">
            <w:pPr>
              <w:pStyle w:val="BodyText"/>
              <w:spacing w:after="0"/>
              <w:rPr>
                <w:b/>
                <w:highlight w:val="white"/>
              </w:rPr>
            </w:pPr>
            <w:r w:rsidRPr="00DD76FE">
              <w:rPr>
                <w:b/>
                <w:highlight w:val="white"/>
              </w:rPr>
              <w:t>Vægi</w:t>
            </w:r>
          </w:p>
        </w:tc>
      </w:tr>
      <w:tr w:rsidR="009E5D7E" w:rsidRPr="00702DEB" w14:paraId="2AF4E296" w14:textId="77777777" w:rsidTr="0041151B">
        <w:tc>
          <w:tcPr>
            <w:tcW w:w="6095" w:type="dxa"/>
          </w:tcPr>
          <w:p w14:paraId="37737DBE" w14:textId="0B275153" w:rsidR="009E5D7E" w:rsidRPr="00702DEB" w:rsidRDefault="009E5D7E" w:rsidP="00702DEB">
            <w:pPr>
              <w:pStyle w:val="BodyText"/>
              <w:spacing w:after="0"/>
              <w:rPr>
                <w:highlight w:val="white"/>
              </w:rPr>
            </w:pPr>
            <w:r w:rsidRPr="00702DEB">
              <w:rPr>
                <w:highlight w:val="white"/>
              </w:rPr>
              <w:t>Hver lína skal hafa númer.</w:t>
            </w:r>
          </w:p>
        </w:tc>
        <w:tc>
          <w:tcPr>
            <w:tcW w:w="2439" w:type="dxa"/>
          </w:tcPr>
          <w:p w14:paraId="64ABC3F4" w14:textId="2228FE37" w:rsidR="009E5D7E" w:rsidRPr="00702DEB" w:rsidRDefault="009E5D7E" w:rsidP="00702DEB">
            <w:pPr>
              <w:pStyle w:val="BodyText"/>
              <w:spacing w:after="0"/>
              <w:rPr>
                <w:highlight w:val="white"/>
              </w:rPr>
            </w:pPr>
            <w:r w:rsidRPr="00702DEB">
              <w:rPr>
                <w:highlight w:val="white"/>
              </w:rPr>
              <w:t>BR-21</w:t>
            </w:r>
          </w:p>
        </w:tc>
        <w:tc>
          <w:tcPr>
            <w:tcW w:w="992" w:type="dxa"/>
          </w:tcPr>
          <w:p w14:paraId="2C8950FE" w14:textId="77777777" w:rsidR="009E5D7E" w:rsidRPr="00702DEB" w:rsidRDefault="009E5D7E" w:rsidP="00702DEB">
            <w:pPr>
              <w:pStyle w:val="BodyText"/>
              <w:spacing w:after="0"/>
              <w:rPr>
                <w:highlight w:val="white"/>
              </w:rPr>
            </w:pPr>
            <w:r w:rsidRPr="00702DEB">
              <w:rPr>
                <w:highlight w:val="white"/>
              </w:rPr>
              <w:t>fatal</w:t>
            </w:r>
          </w:p>
        </w:tc>
      </w:tr>
    </w:tbl>
    <w:p w14:paraId="7A8F3397" w14:textId="77777777" w:rsidR="005A65B0" w:rsidRDefault="005A65B0" w:rsidP="005A65B0">
      <w:pPr>
        <w:pStyle w:val="Heading3"/>
      </w:pPr>
      <w:bookmarkStart w:id="803" w:name="_Ref328340781"/>
      <w:bookmarkStart w:id="804" w:name="_Toc313372053"/>
      <w:bookmarkStart w:id="805" w:name="_Toc84934986"/>
      <w:r>
        <w:lastRenderedPageBreak/>
        <w:t>Upphæð í línu</w:t>
      </w:r>
      <w:bookmarkEnd w:id="803"/>
      <w:bookmarkEnd w:id="805"/>
    </w:p>
    <w:p w14:paraId="279F45AC" w14:textId="411570EE" w:rsidR="005A65B0" w:rsidRDefault="005A65B0" w:rsidP="005A65B0">
      <w:pPr>
        <w:pStyle w:val="BodyText"/>
      </w:pPr>
      <w:r>
        <w:t xml:space="preserve">Upphæð línu </w:t>
      </w:r>
      <w:r w:rsidR="00E25D6F">
        <w:t xml:space="preserve">er </w:t>
      </w:r>
      <w:r>
        <w:t xml:space="preserve">án VSK </w:t>
      </w:r>
      <w:r w:rsidR="00E25D6F">
        <w:t>og er</w:t>
      </w:r>
      <w:r>
        <w:t xml:space="preserve"> lesin úr eftirfarandi svæði en er reiknuð sem magn sinnum einingarverð plús/mínus afslættir/gjöld á línu</w:t>
      </w:r>
      <w:r w:rsidR="00E25D6F">
        <w:t>.</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41"/>
        <w:gridCol w:w="1842"/>
        <w:gridCol w:w="851"/>
        <w:gridCol w:w="992"/>
      </w:tblGrid>
      <w:tr w:rsidR="005A65B0" w:rsidRPr="00491DE5" w14:paraId="24F4D959" w14:textId="77777777" w:rsidTr="005A65B0">
        <w:tc>
          <w:tcPr>
            <w:tcW w:w="5841" w:type="dxa"/>
          </w:tcPr>
          <w:p w14:paraId="0A5D9E20" w14:textId="77777777" w:rsidR="005A65B0" w:rsidRPr="00491DE5" w:rsidRDefault="005A65B0"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842" w:type="dxa"/>
          </w:tcPr>
          <w:p w14:paraId="4487E0C1" w14:textId="77777777" w:rsidR="005A65B0" w:rsidRPr="009E5D7E" w:rsidRDefault="005A65B0"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9E5D7E">
              <w:rPr>
                <w:rFonts w:ascii="Courier New" w:hAnsi="Courier New" w:cs="Courier New"/>
                <w:b/>
                <w:sz w:val="16"/>
                <w:szCs w:val="16"/>
                <w:highlight w:val="white"/>
              </w:rPr>
              <w:t>Heiti</w:t>
            </w:r>
          </w:p>
        </w:tc>
        <w:tc>
          <w:tcPr>
            <w:tcW w:w="851" w:type="dxa"/>
          </w:tcPr>
          <w:p w14:paraId="2BC62F9F" w14:textId="77777777" w:rsidR="005A65B0" w:rsidRPr="009E5D7E" w:rsidRDefault="005A65B0"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9E5D7E">
              <w:rPr>
                <w:rFonts w:ascii="Courier New" w:hAnsi="Courier New" w:cs="Courier New"/>
                <w:b/>
                <w:sz w:val="16"/>
                <w:szCs w:val="16"/>
                <w:highlight w:val="white"/>
              </w:rPr>
              <w:t>Tíðni</w:t>
            </w:r>
          </w:p>
        </w:tc>
        <w:tc>
          <w:tcPr>
            <w:tcW w:w="992" w:type="dxa"/>
          </w:tcPr>
          <w:p w14:paraId="6D1DA2A1" w14:textId="77777777" w:rsidR="005A65B0" w:rsidRPr="009E5D7E" w:rsidRDefault="005A65B0"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9E5D7E">
              <w:rPr>
                <w:rFonts w:ascii="Courier New" w:hAnsi="Courier New" w:cs="Courier New"/>
                <w:b/>
                <w:sz w:val="16"/>
                <w:szCs w:val="16"/>
                <w:highlight w:val="white"/>
              </w:rPr>
              <w:t>Númer</w:t>
            </w:r>
          </w:p>
        </w:tc>
      </w:tr>
      <w:tr w:rsidR="005A65B0" w:rsidRPr="00AB6E8B" w14:paraId="6466230F" w14:textId="77777777" w:rsidTr="005A65B0">
        <w:tc>
          <w:tcPr>
            <w:tcW w:w="5841" w:type="dxa"/>
          </w:tcPr>
          <w:p w14:paraId="24409AB2" w14:textId="77777777" w:rsidR="005A65B0" w:rsidRDefault="005A65B0" w:rsidP="00745C2C">
            <w:pPr>
              <w:tabs>
                <w:tab w:val="left" w:pos="300"/>
                <w:tab w:val="left" w:pos="567"/>
                <w:tab w:val="left" w:pos="864"/>
              </w:tabs>
              <w:autoSpaceDE w:val="0"/>
              <w:autoSpaceDN w:val="0"/>
              <w:adjustRightInd w:val="0"/>
              <w:rPr>
                <w:rFonts w:ascii="Courier New" w:hAnsi="Courier New"/>
                <w:color w:val="000000"/>
                <w:sz w:val="16"/>
                <w:highlight w:val="white"/>
              </w:rPr>
            </w:pPr>
            <w:r w:rsidRPr="00AB6E8B">
              <w:rPr>
                <w:rFonts w:ascii="Courier New" w:hAnsi="Courier New" w:cs="Courier New"/>
                <w:color w:val="0000FF"/>
                <w:sz w:val="16"/>
                <w:szCs w:val="16"/>
                <w:highlight w:val="white"/>
              </w:rPr>
              <w:t>&lt;</w:t>
            </w:r>
            <w:proofErr w:type="spellStart"/>
            <w:r w:rsidRPr="00AB6E8B">
              <w:rPr>
                <w:rFonts w:ascii="Courier New" w:hAnsi="Courier New" w:cs="Courier New"/>
                <w:color w:val="800000"/>
                <w:sz w:val="16"/>
                <w:szCs w:val="16"/>
                <w:highlight w:val="white"/>
              </w:rPr>
              <w:t>cac:</w:t>
            </w:r>
            <w:r w:rsidRPr="005C0ABE">
              <w:rPr>
                <w:rFonts w:ascii="Courier New" w:hAnsi="Courier New" w:cs="Courier New"/>
                <w:color w:val="800000"/>
                <w:sz w:val="16"/>
                <w:szCs w:val="16"/>
              </w:rPr>
              <w:t>InvoiceLine</w:t>
            </w:r>
            <w:proofErr w:type="spellEnd"/>
            <w:r w:rsidRPr="00AB6E8B">
              <w:rPr>
                <w:rFonts w:ascii="Courier New" w:hAnsi="Courier New" w:cs="Courier New"/>
                <w:color w:val="0000FF"/>
                <w:sz w:val="16"/>
                <w:szCs w:val="16"/>
                <w:highlight w:val="white"/>
              </w:rPr>
              <w:t>&gt;</w:t>
            </w:r>
          </w:p>
        </w:tc>
        <w:tc>
          <w:tcPr>
            <w:tcW w:w="1842" w:type="dxa"/>
          </w:tcPr>
          <w:p w14:paraId="78D57792" w14:textId="77777777" w:rsidR="005A65B0" w:rsidRDefault="005A65B0" w:rsidP="00745C2C">
            <w:pPr>
              <w:tabs>
                <w:tab w:val="left" w:pos="300"/>
                <w:tab w:val="left" w:pos="567"/>
                <w:tab w:val="left" w:pos="864"/>
              </w:tabs>
              <w:autoSpaceDE w:val="0"/>
              <w:autoSpaceDN w:val="0"/>
              <w:adjustRightInd w:val="0"/>
              <w:rPr>
                <w:rFonts w:ascii="Courier New" w:hAnsi="Courier New"/>
                <w:color w:val="000000"/>
                <w:sz w:val="16"/>
                <w:highlight w:val="white"/>
              </w:rPr>
            </w:pPr>
          </w:p>
        </w:tc>
        <w:tc>
          <w:tcPr>
            <w:tcW w:w="851" w:type="dxa"/>
          </w:tcPr>
          <w:p w14:paraId="51BCD905" w14:textId="3EB849E9" w:rsidR="005A65B0" w:rsidRDefault="000F189E" w:rsidP="00745C2C">
            <w:pPr>
              <w:tabs>
                <w:tab w:val="left" w:pos="300"/>
                <w:tab w:val="left" w:pos="567"/>
                <w:tab w:val="left" w:pos="864"/>
              </w:tabs>
              <w:autoSpaceDE w:val="0"/>
              <w:autoSpaceDN w:val="0"/>
              <w:adjustRightInd w:val="0"/>
              <w:rPr>
                <w:rFonts w:ascii="Courier New" w:hAnsi="Courier New"/>
                <w:color w:val="000000"/>
                <w:sz w:val="16"/>
                <w:highlight w:val="white"/>
              </w:rPr>
            </w:pPr>
            <w:r>
              <w:rPr>
                <w:rFonts w:ascii="Courier New" w:hAnsi="Courier New"/>
                <w:color w:val="000000"/>
                <w:sz w:val="16"/>
                <w:highlight w:val="white"/>
              </w:rPr>
              <w:t>1..</w:t>
            </w:r>
            <w:r w:rsidR="009D3219">
              <w:rPr>
                <w:rFonts w:ascii="Courier New" w:hAnsi="Courier New"/>
                <w:color w:val="000000"/>
                <w:sz w:val="16"/>
                <w:highlight w:val="white"/>
              </w:rPr>
              <w:t>n</w:t>
            </w:r>
          </w:p>
        </w:tc>
        <w:tc>
          <w:tcPr>
            <w:tcW w:w="992" w:type="dxa"/>
          </w:tcPr>
          <w:p w14:paraId="5D7B75E1" w14:textId="1048BE65" w:rsidR="005A65B0" w:rsidRDefault="005A65B0" w:rsidP="00745C2C">
            <w:pPr>
              <w:tabs>
                <w:tab w:val="left" w:pos="300"/>
                <w:tab w:val="left" w:pos="567"/>
                <w:tab w:val="left" w:pos="864"/>
              </w:tabs>
              <w:autoSpaceDE w:val="0"/>
              <w:autoSpaceDN w:val="0"/>
              <w:adjustRightInd w:val="0"/>
              <w:rPr>
                <w:rFonts w:ascii="Courier New" w:hAnsi="Courier New"/>
                <w:color w:val="000000"/>
                <w:sz w:val="16"/>
                <w:highlight w:val="white"/>
              </w:rPr>
            </w:pPr>
          </w:p>
        </w:tc>
      </w:tr>
      <w:tr w:rsidR="005A65B0" w:rsidRPr="00D26E2F" w14:paraId="2040251A" w14:textId="77777777" w:rsidTr="005A65B0">
        <w:tc>
          <w:tcPr>
            <w:tcW w:w="5841" w:type="dxa"/>
          </w:tcPr>
          <w:p w14:paraId="3D5BECFC" w14:textId="734994A4" w:rsidR="005A65B0" w:rsidRPr="00D26E2F" w:rsidRDefault="005A65B0"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w:t>
            </w:r>
            <w:r w:rsidRPr="005C0ABE">
              <w:rPr>
                <w:rFonts w:ascii="Courier New" w:hAnsi="Courier New" w:cs="Courier New"/>
                <w:color w:val="800000"/>
                <w:sz w:val="16"/>
                <w:szCs w:val="16"/>
              </w:rPr>
              <w:t>LineExtensionAmount</w:t>
            </w:r>
            <w:proofErr w:type="spellEnd"/>
            <w:r w:rsidRPr="005C0ABE">
              <w:rPr>
                <w:rFonts w:ascii="Courier New" w:hAnsi="Courier New" w:cs="Courier New"/>
                <w:color w:val="800000"/>
                <w:sz w:val="16"/>
                <w:szCs w:val="16"/>
              </w:rPr>
              <w:t xml:space="preserve"> </w:t>
            </w:r>
            <w:proofErr w:type="spellStart"/>
            <w:r w:rsidRPr="00325A50">
              <w:rPr>
                <w:rFonts w:ascii="Courier New" w:hAnsi="Courier New" w:cs="Courier New"/>
                <w:color w:val="002060"/>
                <w:sz w:val="16"/>
                <w:szCs w:val="16"/>
                <w:highlight w:val="white"/>
              </w:rPr>
              <w:t>currencyID</w:t>
            </w:r>
            <w:proofErr w:type="spellEnd"/>
            <w:r w:rsidRPr="00325A50">
              <w:rPr>
                <w:rFonts w:ascii="Courier New" w:hAnsi="Courier New" w:cs="Courier New"/>
                <w:color w:val="002060"/>
                <w:sz w:val="16"/>
                <w:szCs w:val="16"/>
                <w:highlight w:val="white"/>
              </w:rPr>
              <w:t>="</w:t>
            </w:r>
            <w:r w:rsidRPr="006D05D6">
              <w:rPr>
                <w:rFonts w:ascii="Courier New" w:hAnsi="Courier New" w:cs="Courier New"/>
                <w:color w:val="000000"/>
                <w:sz w:val="16"/>
                <w:szCs w:val="16"/>
                <w:highlight w:val="white"/>
                <w:rPrChange w:id="806" w:author="Georg Birgisson" w:date="2021-10-12T10:26:00Z">
                  <w:rPr>
                    <w:rFonts w:ascii="Courier New" w:hAnsi="Courier New" w:cs="Courier New"/>
                    <w:color w:val="002060"/>
                    <w:sz w:val="16"/>
                    <w:szCs w:val="16"/>
                    <w:highlight w:val="white"/>
                  </w:rPr>
                </w:rPrChange>
              </w:rPr>
              <w:t>ISK</w:t>
            </w:r>
            <w:r w:rsidRPr="00325A50">
              <w:rPr>
                <w:rFonts w:ascii="Courier New" w:hAnsi="Courier New" w:cs="Courier New"/>
                <w:color w:val="002060"/>
                <w:sz w:val="16"/>
                <w:szCs w:val="16"/>
                <w:highlight w:val="white"/>
              </w:rPr>
              <w:t>"</w:t>
            </w:r>
            <w:r w:rsidRPr="00D26E2F">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r>
            <w:r w:rsidRPr="00F95EF2">
              <w:rPr>
                <w:rFonts w:ascii="Courier New" w:hAnsi="Courier New" w:cs="Courier New"/>
                <w:color w:val="0000FF"/>
                <w:sz w:val="16"/>
                <w:szCs w:val="16"/>
              </w:rPr>
              <w:t xml:space="preserve">   </w:t>
            </w:r>
            <w:del w:id="807" w:author="Georg Birgisson" w:date="2021-10-12T10:26:00Z">
              <w:r w:rsidRPr="006D05D6" w:rsidDel="006D05D6">
                <w:rPr>
                  <w:rFonts w:ascii="Courier New" w:hAnsi="Courier New" w:cs="Courier New"/>
                  <w:bCs/>
                  <w:color w:val="0000FF"/>
                  <w:sz w:val="16"/>
                  <w:szCs w:val="16"/>
                  <w:highlight w:val="white"/>
                  <w:rPrChange w:id="808" w:author="Georg Birgisson" w:date="2021-10-12T10:26:00Z">
                    <w:rPr>
                      <w:rFonts w:ascii="Courier New" w:hAnsi="Courier New" w:cs="Courier New"/>
                      <w:b/>
                      <w:color w:val="0000FF"/>
                      <w:sz w:val="16"/>
                      <w:szCs w:val="16"/>
                      <w:highlight w:val="white"/>
                    </w:rPr>
                  </w:rPrChange>
                </w:rPr>
                <w:delText xml:space="preserve">     </w:delText>
              </w:r>
            </w:del>
            <w:r w:rsidRPr="006D05D6">
              <w:rPr>
                <w:rFonts w:ascii="Courier New" w:hAnsi="Courier New" w:cs="Courier New"/>
                <w:bCs/>
                <w:color w:val="000000"/>
                <w:sz w:val="16"/>
                <w:szCs w:val="16"/>
                <w:rPrChange w:id="809" w:author="Georg Birgisson" w:date="2021-10-12T10:26:00Z">
                  <w:rPr>
                    <w:rFonts w:ascii="Courier New" w:hAnsi="Courier New" w:cs="Courier New"/>
                    <w:b/>
                    <w:color w:val="000000"/>
                    <w:sz w:val="16"/>
                    <w:szCs w:val="16"/>
                  </w:rPr>
                </w:rPrChange>
              </w:rPr>
              <w:t>361847.39</w:t>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w:t>
            </w:r>
            <w:r w:rsidRPr="005C0ABE">
              <w:rPr>
                <w:rFonts w:ascii="Courier New" w:hAnsi="Courier New" w:cs="Courier New"/>
                <w:color w:val="800000"/>
                <w:sz w:val="16"/>
                <w:szCs w:val="16"/>
              </w:rPr>
              <w:t>LineExtensionAmount</w:t>
            </w:r>
            <w:proofErr w:type="spellEnd"/>
            <w:r w:rsidRPr="00D26E2F">
              <w:rPr>
                <w:rFonts w:ascii="Courier New" w:hAnsi="Courier New" w:cs="Courier New"/>
                <w:color w:val="0000FF"/>
                <w:sz w:val="16"/>
                <w:szCs w:val="16"/>
                <w:highlight w:val="white"/>
              </w:rPr>
              <w:t>&gt;</w:t>
            </w:r>
          </w:p>
        </w:tc>
        <w:tc>
          <w:tcPr>
            <w:tcW w:w="1842" w:type="dxa"/>
          </w:tcPr>
          <w:p w14:paraId="670D37B7" w14:textId="0349CA7E" w:rsidR="005A65B0" w:rsidRDefault="005A65B0"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Upphæð</w:t>
            </w:r>
          </w:p>
        </w:tc>
        <w:tc>
          <w:tcPr>
            <w:tcW w:w="851" w:type="dxa"/>
          </w:tcPr>
          <w:p w14:paraId="7530CA3A" w14:textId="4B02B9D8" w:rsidR="005A65B0" w:rsidRDefault="000F189E"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1..1</w:t>
            </w:r>
          </w:p>
        </w:tc>
        <w:tc>
          <w:tcPr>
            <w:tcW w:w="992" w:type="dxa"/>
          </w:tcPr>
          <w:p w14:paraId="0A9F6707" w14:textId="078F303E" w:rsidR="005A65B0" w:rsidRPr="00D26E2F" w:rsidRDefault="005A65B0"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BT-131</w:t>
            </w:r>
          </w:p>
        </w:tc>
      </w:tr>
    </w:tbl>
    <w:p w14:paraId="2E46E8E5" w14:textId="63A02923" w:rsidR="005A65B0" w:rsidRDefault="005A65B0" w:rsidP="005A65B0">
      <w:pPr>
        <w:pStyle w:val="BodyText"/>
      </w:pPr>
    </w:p>
    <w:p w14:paraId="12570B0B" w14:textId="77777777" w:rsidR="006D4A9F" w:rsidRDefault="006D4A9F" w:rsidP="005A65B0">
      <w:pPr>
        <w:pStyle w:val="BodyText"/>
      </w:pPr>
    </w:p>
    <w:tbl>
      <w:tblPr>
        <w:tblW w:w="949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10"/>
        <w:gridCol w:w="992"/>
      </w:tblGrid>
      <w:tr w:rsidR="005A65B0" w:rsidRPr="00DD76FE" w14:paraId="5DF150C5" w14:textId="77777777" w:rsidTr="00FE0148">
        <w:tc>
          <w:tcPr>
            <w:tcW w:w="6095" w:type="dxa"/>
          </w:tcPr>
          <w:p w14:paraId="4611186E" w14:textId="77777777" w:rsidR="005A65B0" w:rsidRPr="00DD76FE" w:rsidRDefault="005A65B0" w:rsidP="00702DEB">
            <w:pPr>
              <w:pStyle w:val="BodyText"/>
              <w:spacing w:after="0"/>
              <w:rPr>
                <w:b/>
                <w:highlight w:val="white"/>
              </w:rPr>
            </w:pPr>
            <w:r w:rsidRPr="00DD76FE">
              <w:rPr>
                <w:b/>
                <w:highlight w:val="white"/>
              </w:rPr>
              <w:t>Regla</w:t>
            </w:r>
          </w:p>
        </w:tc>
        <w:tc>
          <w:tcPr>
            <w:tcW w:w="2410" w:type="dxa"/>
          </w:tcPr>
          <w:p w14:paraId="18E30FE7" w14:textId="77777777" w:rsidR="005A65B0" w:rsidRPr="00DD76FE" w:rsidRDefault="005A65B0" w:rsidP="00702DEB">
            <w:pPr>
              <w:pStyle w:val="BodyText"/>
              <w:spacing w:after="0"/>
              <w:rPr>
                <w:b/>
                <w:highlight w:val="white"/>
              </w:rPr>
            </w:pPr>
            <w:r w:rsidRPr="00DD76FE">
              <w:rPr>
                <w:b/>
                <w:highlight w:val="white"/>
              </w:rPr>
              <w:t>Kenni</w:t>
            </w:r>
          </w:p>
        </w:tc>
        <w:tc>
          <w:tcPr>
            <w:tcW w:w="992" w:type="dxa"/>
          </w:tcPr>
          <w:p w14:paraId="59E5BF86" w14:textId="77777777" w:rsidR="005A65B0" w:rsidRPr="00DD76FE" w:rsidRDefault="005A65B0" w:rsidP="00702DEB">
            <w:pPr>
              <w:pStyle w:val="BodyText"/>
              <w:spacing w:after="0"/>
              <w:rPr>
                <w:b/>
                <w:highlight w:val="white"/>
              </w:rPr>
            </w:pPr>
            <w:r w:rsidRPr="00DD76FE">
              <w:rPr>
                <w:b/>
                <w:highlight w:val="white"/>
              </w:rPr>
              <w:t>Vægi</w:t>
            </w:r>
          </w:p>
        </w:tc>
      </w:tr>
      <w:tr w:rsidR="005A65B0" w:rsidRPr="00702DEB" w14:paraId="12FBF598" w14:textId="77777777" w:rsidTr="00FE0148">
        <w:tc>
          <w:tcPr>
            <w:tcW w:w="6095" w:type="dxa"/>
          </w:tcPr>
          <w:p w14:paraId="0DB46E49" w14:textId="3500D3E5" w:rsidR="005A65B0" w:rsidRPr="00702DEB" w:rsidRDefault="00DF2239" w:rsidP="00702DEB">
            <w:pPr>
              <w:pStyle w:val="BodyText"/>
              <w:spacing w:after="0"/>
              <w:rPr>
                <w:highlight w:val="white"/>
              </w:rPr>
            </w:pPr>
            <w:r w:rsidRPr="00702DEB">
              <w:rPr>
                <w:highlight w:val="white"/>
              </w:rPr>
              <w:t>Hver lína skal hafa upphæð línu</w:t>
            </w:r>
          </w:p>
        </w:tc>
        <w:tc>
          <w:tcPr>
            <w:tcW w:w="2410" w:type="dxa"/>
          </w:tcPr>
          <w:p w14:paraId="5DF79C64" w14:textId="212A9827" w:rsidR="005A65B0" w:rsidRPr="00702DEB" w:rsidRDefault="005A65B0" w:rsidP="00702DEB">
            <w:pPr>
              <w:pStyle w:val="BodyText"/>
              <w:spacing w:after="0"/>
              <w:rPr>
                <w:highlight w:val="white"/>
              </w:rPr>
            </w:pPr>
            <w:r w:rsidRPr="00702DEB">
              <w:rPr>
                <w:highlight w:val="white"/>
              </w:rPr>
              <w:t>BR-2</w:t>
            </w:r>
            <w:r w:rsidR="00DF2239" w:rsidRPr="00702DEB">
              <w:rPr>
                <w:highlight w:val="white"/>
              </w:rPr>
              <w:t>4</w:t>
            </w:r>
          </w:p>
        </w:tc>
        <w:tc>
          <w:tcPr>
            <w:tcW w:w="992" w:type="dxa"/>
          </w:tcPr>
          <w:p w14:paraId="7F37992B" w14:textId="77777777" w:rsidR="005A65B0" w:rsidRPr="00702DEB" w:rsidRDefault="005A65B0" w:rsidP="00702DEB">
            <w:pPr>
              <w:pStyle w:val="BodyText"/>
              <w:spacing w:after="0"/>
              <w:rPr>
                <w:highlight w:val="white"/>
              </w:rPr>
            </w:pPr>
            <w:r w:rsidRPr="00702DEB">
              <w:rPr>
                <w:highlight w:val="white"/>
              </w:rPr>
              <w:t>fatal</w:t>
            </w:r>
          </w:p>
        </w:tc>
      </w:tr>
      <w:tr w:rsidR="00DF2239" w:rsidRPr="00702DEB" w14:paraId="6DB422D5" w14:textId="77777777" w:rsidTr="00FE0148">
        <w:tc>
          <w:tcPr>
            <w:tcW w:w="6095" w:type="dxa"/>
          </w:tcPr>
          <w:p w14:paraId="60FD4D8C" w14:textId="59F09928" w:rsidR="00DF2239" w:rsidRPr="00702DEB" w:rsidRDefault="00DF2239" w:rsidP="00702DEB">
            <w:pPr>
              <w:pStyle w:val="BodyText"/>
              <w:spacing w:after="0"/>
              <w:rPr>
                <w:highlight w:val="white"/>
              </w:rPr>
            </w:pPr>
            <w:r w:rsidRPr="00702DEB">
              <w:rPr>
                <w:highlight w:val="white"/>
              </w:rPr>
              <w:t xml:space="preserve">Upphæð línu skal vera </w:t>
            </w:r>
            <w:r w:rsidR="00E25D6F" w:rsidRPr="00702DEB">
              <w:rPr>
                <w:highlight w:val="white"/>
              </w:rPr>
              <w:t>Magn (BT-129) x Verð (BT-146) + samtala gjalda á línu (BT-141)  – samtala afslátta á línu (BT-136)</w:t>
            </w:r>
          </w:p>
        </w:tc>
        <w:tc>
          <w:tcPr>
            <w:tcW w:w="2410" w:type="dxa"/>
          </w:tcPr>
          <w:p w14:paraId="7094F076" w14:textId="38C9A41C" w:rsidR="00DF2239" w:rsidRPr="00702DEB" w:rsidRDefault="00E25D6F" w:rsidP="00702DEB">
            <w:pPr>
              <w:pStyle w:val="BodyText"/>
              <w:spacing w:after="0"/>
              <w:rPr>
                <w:highlight w:val="white"/>
              </w:rPr>
            </w:pPr>
            <w:r w:rsidRPr="00702DEB">
              <w:rPr>
                <w:highlight w:val="white"/>
              </w:rPr>
              <w:t>PEPPOL-EN16931-R120</w:t>
            </w:r>
          </w:p>
        </w:tc>
        <w:tc>
          <w:tcPr>
            <w:tcW w:w="992" w:type="dxa"/>
          </w:tcPr>
          <w:p w14:paraId="1CD9E1B2" w14:textId="267F8358" w:rsidR="00DF2239" w:rsidRPr="00702DEB" w:rsidRDefault="00E25D6F" w:rsidP="00702DEB">
            <w:pPr>
              <w:pStyle w:val="BodyText"/>
              <w:spacing w:after="0"/>
              <w:rPr>
                <w:highlight w:val="white"/>
              </w:rPr>
            </w:pPr>
            <w:r w:rsidRPr="00702DEB">
              <w:rPr>
                <w:highlight w:val="white"/>
              </w:rPr>
              <w:t>fatal</w:t>
            </w:r>
          </w:p>
        </w:tc>
      </w:tr>
      <w:tr w:rsidR="00E25D6F" w:rsidRPr="00702DEB" w14:paraId="4E5DE94E" w14:textId="77777777" w:rsidTr="00FE0148">
        <w:tc>
          <w:tcPr>
            <w:tcW w:w="6095" w:type="dxa"/>
          </w:tcPr>
          <w:p w14:paraId="26B1479C" w14:textId="6B5128D9" w:rsidR="00E25D6F" w:rsidRPr="00702DEB" w:rsidRDefault="00E25D6F" w:rsidP="00702DEB">
            <w:pPr>
              <w:pStyle w:val="BodyText"/>
              <w:spacing w:after="0"/>
              <w:rPr>
                <w:highlight w:val="white"/>
              </w:rPr>
            </w:pPr>
            <w:r w:rsidRPr="00702DEB">
              <w:rPr>
                <w:highlight w:val="white"/>
              </w:rPr>
              <w:t>Upphæð línu skal mest hafa 2 aukastafi.</w:t>
            </w:r>
          </w:p>
        </w:tc>
        <w:tc>
          <w:tcPr>
            <w:tcW w:w="2410" w:type="dxa"/>
          </w:tcPr>
          <w:p w14:paraId="7A14E0CB" w14:textId="58A8E866" w:rsidR="00E25D6F" w:rsidRPr="00702DEB" w:rsidRDefault="00E25D6F" w:rsidP="00702DEB">
            <w:pPr>
              <w:pStyle w:val="BodyText"/>
              <w:spacing w:after="0"/>
              <w:rPr>
                <w:highlight w:val="white"/>
              </w:rPr>
            </w:pPr>
            <w:r w:rsidRPr="00702DEB">
              <w:rPr>
                <w:highlight w:val="white"/>
              </w:rPr>
              <w:t>BR-DEC-23</w:t>
            </w:r>
            <w:r w:rsidRPr="00702DEB">
              <w:rPr>
                <w:highlight w:val="white"/>
              </w:rPr>
              <w:br/>
              <w:t>UBL-DT-01</w:t>
            </w:r>
          </w:p>
        </w:tc>
        <w:tc>
          <w:tcPr>
            <w:tcW w:w="992" w:type="dxa"/>
          </w:tcPr>
          <w:p w14:paraId="0E00C3A2" w14:textId="04DE8BD5" w:rsidR="00E25D6F" w:rsidRPr="00702DEB" w:rsidRDefault="00E25D6F" w:rsidP="00702DEB">
            <w:pPr>
              <w:pStyle w:val="BodyText"/>
              <w:spacing w:after="0"/>
              <w:rPr>
                <w:highlight w:val="white"/>
              </w:rPr>
            </w:pPr>
            <w:r w:rsidRPr="00702DEB">
              <w:rPr>
                <w:highlight w:val="white"/>
              </w:rPr>
              <w:t>fatal</w:t>
            </w:r>
          </w:p>
        </w:tc>
      </w:tr>
      <w:tr w:rsidR="00FE0148" w:rsidRPr="00702DEB" w14:paraId="1C0B8485" w14:textId="77777777" w:rsidTr="00FE01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300"/>
        </w:trPr>
        <w:tc>
          <w:tcPr>
            <w:tcW w:w="6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FAFFC" w14:textId="77777777" w:rsidR="00FE0148" w:rsidRPr="00702DEB" w:rsidRDefault="00FE0148" w:rsidP="00702DEB">
            <w:pPr>
              <w:pStyle w:val="BodyText"/>
              <w:spacing w:after="0"/>
              <w:rPr>
                <w:highlight w:val="white"/>
              </w:rPr>
            </w:pPr>
            <w:proofErr w:type="spellStart"/>
            <w:r w:rsidRPr="00702DEB">
              <w:rPr>
                <w:highlight w:val="white"/>
              </w:rPr>
              <w:t>Kóti</w:t>
            </w:r>
            <w:proofErr w:type="spellEnd"/>
            <w:r w:rsidRPr="00702DEB">
              <w:rPr>
                <w:highlight w:val="white"/>
              </w:rPr>
              <w:t xml:space="preserve"> myntar skal vera úr </w:t>
            </w:r>
            <w:proofErr w:type="spellStart"/>
            <w:r w:rsidRPr="00702DEB">
              <w:rPr>
                <w:highlight w:val="white"/>
              </w:rPr>
              <w:t>kótalista</w:t>
            </w:r>
            <w:proofErr w:type="spellEnd"/>
            <w:r w:rsidRPr="00702DEB">
              <w:rPr>
                <w:highlight w:val="white"/>
              </w:rPr>
              <w:t xml:space="preserve"> ISO 4217:2005</w:t>
            </w:r>
          </w:p>
        </w:tc>
        <w:tc>
          <w:tcPr>
            <w:tcW w:w="2410" w:type="dxa"/>
            <w:tcBorders>
              <w:top w:val="single" w:sz="4" w:space="0" w:color="auto"/>
              <w:left w:val="single" w:sz="4" w:space="0" w:color="auto"/>
              <w:bottom w:val="single" w:sz="4" w:space="0" w:color="auto"/>
              <w:right w:val="single" w:sz="4" w:space="0" w:color="auto"/>
            </w:tcBorders>
            <w:shd w:val="clear" w:color="auto" w:fill="auto"/>
            <w:noWrap/>
            <w:hideMark/>
          </w:tcPr>
          <w:p w14:paraId="6BDF45BD" w14:textId="77777777" w:rsidR="00FE0148" w:rsidRPr="00702DEB" w:rsidRDefault="00FE0148" w:rsidP="00702DEB">
            <w:pPr>
              <w:pStyle w:val="BodyText"/>
              <w:spacing w:after="0"/>
              <w:rPr>
                <w:highlight w:val="white"/>
              </w:rPr>
            </w:pPr>
            <w:r w:rsidRPr="00702DEB">
              <w:rPr>
                <w:highlight w:val="white"/>
              </w:rPr>
              <w:t>PEPPOL-EN16931-CL007</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6F8352C7" w14:textId="77777777" w:rsidR="00FE0148" w:rsidRPr="00702DEB" w:rsidRDefault="00FE0148" w:rsidP="00702DEB">
            <w:pPr>
              <w:pStyle w:val="BodyText"/>
              <w:spacing w:after="0"/>
              <w:rPr>
                <w:highlight w:val="white"/>
              </w:rPr>
            </w:pPr>
            <w:r w:rsidRPr="00702DEB">
              <w:rPr>
                <w:highlight w:val="white"/>
              </w:rPr>
              <w:t>fatal</w:t>
            </w:r>
          </w:p>
        </w:tc>
      </w:tr>
      <w:tr w:rsidR="00FE0148" w:rsidRPr="00702DEB" w14:paraId="236550F9" w14:textId="77777777" w:rsidTr="00FE01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600"/>
        </w:trPr>
        <w:tc>
          <w:tcPr>
            <w:tcW w:w="6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7AF46" w14:textId="77777777" w:rsidR="00FE0148" w:rsidRPr="00702DEB" w:rsidRDefault="00FE0148" w:rsidP="00702DEB">
            <w:pPr>
              <w:pStyle w:val="BodyText"/>
              <w:spacing w:after="0"/>
              <w:rPr>
                <w:highlight w:val="white"/>
              </w:rPr>
            </w:pPr>
            <w:proofErr w:type="spellStart"/>
            <w:r w:rsidRPr="00702DEB">
              <w:rPr>
                <w:highlight w:val="white"/>
              </w:rPr>
              <w:t>Myntkóta</w:t>
            </w:r>
            <w:proofErr w:type="spellEnd"/>
            <w:r w:rsidRPr="00702DEB">
              <w:rPr>
                <w:highlight w:val="white"/>
              </w:rPr>
              <w:t xml:space="preserve"> allra upphæða skal vera sá sami og mynt reiknings (BT-5) nema virðisaukaskattur í uppgjörsmynt (BT-111)</w:t>
            </w:r>
          </w:p>
        </w:tc>
        <w:tc>
          <w:tcPr>
            <w:tcW w:w="2410" w:type="dxa"/>
            <w:tcBorders>
              <w:top w:val="single" w:sz="4" w:space="0" w:color="auto"/>
              <w:left w:val="single" w:sz="4" w:space="0" w:color="auto"/>
              <w:bottom w:val="single" w:sz="4" w:space="0" w:color="auto"/>
              <w:right w:val="single" w:sz="4" w:space="0" w:color="auto"/>
            </w:tcBorders>
            <w:shd w:val="clear" w:color="auto" w:fill="auto"/>
            <w:noWrap/>
            <w:hideMark/>
          </w:tcPr>
          <w:p w14:paraId="533BB272" w14:textId="77777777" w:rsidR="00FE0148" w:rsidRPr="00702DEB" w:rsidRDefault="00FE0148" w:rsidP="00702DEB">
            <w:pPr>
              <w:pStyle w:val="BodyText"/>
              <w:spacing w:after="0"/>
              <w:rPr>
                <w:highlight w:val="white"/>
              </w:rPr>
            </w:pPr>
            <w:r w:rsidRPr="00702DEB">
              <w:rPr>
                <w:highlight w:val="white"/>
              </w:rPr>
              <w:t>PEPPOL-EN16931-R051</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3439AB17" w14:textId="77777777" w:rsidR="00FE0148" w:rsidRPr="00702DEB" w:rsidRDefault="00FE0148" w:rsidP="00702DEB">
            <w:pPr>
              <w:pStyle w:val="BodyText"/>
              <w:spacing w:after="0"/>
              <w:rPr>
                <w:highlight w:val="white"/>
              </w:rPr>
            </w:pPr>
            <w:r w:rsidRPr="00702DEB">
              <w:rPr>
                <w:highlight w:val="white"/>
              </w:rPr>
              <w:t>fatal</w:t>
            </w:r>
          </w:p>
        </w:tc>
      </w:tr>
    </w:tbl>
    <w:p w14:paraId="5D10A5AF" w14:textId="71615CD9" w:rsidR="0010102F" w:rsidRDefault="0010102F" w:rsidP="0010102F">
      <w:pPr>
        <w:pStyle w:val="Heading3"/>
      </w:pPr>
      <w:bookmarkStart w:id="810" w:name="_Toc84934987"/>
      <w:r>
        <w:t>Athugasemd á línu</w:t>
      </w:r>
      <w:bookmarkEnd w:id="810"/>
    </w:p>
    <w:p w14:paraId="62B104F0" w14:textId="2B11CB5E" w:rsidR="0010102F" w:rsidRDefault="0010102F" w:rsidP="0010102F">
      <w:pPr>
        <w:pStyle w:val="BodyText"/>
      </w:pPr>
      <w:r>
        <w:t xml:space="preserve">Almennt textasvæði fyrir </w:t>
      </w:r>
      <w:proofErr w:type="spellStart"/>
      <w:r>
        <w:t>óformbundnar</w:t>
      </w:r>
      <w:proofErr w:type="spellEnd"/>
      <w:r>
        <w:t xml:space="preserve"> athugasemdir og annan texta sem á við um eintaka línur og ekki er gert ráð fyrir að viðtakandi vinni úr á sjálfvirkan máta. Þar sem það gerir ráð fyrir mannlegri úrvinnslu þá skal forðast að nota </w:t>
      </w:r>
      <w:proofErr w:type="spellStart"/>
      <w:r>
        <w:t>athugsemdasvæðið</w:t>
      </w:r>
      <w:proofErr w:type="spellEnd"/>
      <w:r>
        <w:t xml:space="preserve"> nema </w:t>
      </w:r>
      <w:proofErr w:type="spellStart"/>
      <w:r>
        <w:t>athugsemdin</w:t>
      </w:r>
      <w:proofErr w:type="spellEnd"/>
      <w:r>
        <w:t xml:space="preserve"> hafi beint gildi gagnvart reikningslínunni. Sérstaklega skal forðast að nýta það fyrir almenn skilaboð svo sem auglýsingar. </w:t>
      </w:r>
      <w:r w:rsidR="0041151B">
        <w:t>Ekki skal nota athugasemdir til að setja inn auka textalínur</w:t>
      </w:r>
      <w:r w:rsidR="00490B71">
        <w:t>, núll línur,</w:t>
      </w:r>
      <w:r w:rsidR="0041151B">
        <w:t xml:space="preserve"> í reikningi heldur nýta athugasemdarsvæði í haus.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51"/>
        <w:gridCol w:w="952"/>
      </w:tblGrid>
      <w:tr w:rsidR="0010102F" w:rsidRPr="00491DE5" w14:paraId="1F52B77C" w14:textId="77777777" w:rsidTr="0041151B">
        <w:tc>
          <w:tcPr>
            <w:tcW w:w="5699" w:type="dxa"/>
          </w:tcPr>
          <w:p w14:paraId="3C174746" w14:textId="77777777" w:rsidR="0010102F" w:rsidRPr="00491DE5" w:rsidRDefault="0010102F"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64162B55" w14:textId="77777777" w:rsidR="0010102F" w:rsidRPr="0044755C" w:rsidRDefault="0010102F"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851" w:type="dxa"/>
          </w:tcPr>
          <w:p w14:paraId="41895317" w14:textId="77777777" w:rsidR="0010102F" w:rsidRPr="0044755C" w:rsidRDefault="0010102F"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952" w:type="dxa"/>
          </w:tcPr>
          <w:p w14:paraId="4C4572D2" w14:textId="77777777" w:rsidR="0010102F" w:rsidRPr="0044755C" w:rsidRDefault="0010102F"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10102F" w:rsidRPr="001318A2" w14:paraId="55C6275B" w14:textId="77777777" w:rsidTr="0041151B">
        <w:tc>
          <w:tcPr>
            <w:tcW w:w="5699" w:type="dxa"/>
          </w:tcPr>
          <w:p w14:paraId="4355D7AE" w14:textId="2233B530" w:rsidR="0010102F" w:rsidRPr="001318A2" w:rsidRDefault="0010102F"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w:t>
            </w:r>
            <w:r w:rsidRPr="00987E71">
              <w:rPr>
                <w:rFonts w:ascii="Courier New" w:hAnsi="Courier New" w:cs="Courier New"/>
                <w:color w:val="800000"/>
                <w:sz w:val="16"/>
                <w:szCs w:val="16"/>
              </w:rPr>
              <w:t>Note</w:t>
            </w:r>
            <w:proofErr w:type="spellEnd"/>
            <w:r w:rsidRPr="00D26E2F">
              <w:rPr>
                <w:rFonts w:ascii="Courier New" w:hAnsi="Courier New" w:cs="Courier New"/>
                <w:color w:val="0000FF"/>
                <w:sz w:val="16"/>
                <w:szCs w:val="16"/>
                <w:highlight w:val="white"/>
              </w:rPr>
              <w:t>&gt;</w:t>
            </w:r>
            <w:del w:id="811" w:author="Georg Birgisson" w:date="2021-10-12T10:26:00Z">
              <w:r w:rsidR="0041151B" w:rsidRPr="006D05D6" w:rsidDel="006D05D6">
                <w:rPr>
                  <w:rFonts w:ascii="Courier New" w:hAnsi="Courier New" w:cs="Courier New"/>
                  <w:bCs/>
                  <w:color w:val="000000"/>
                  <w:sz w:val="16"/>
                  <w:szCs w:val="16"/>
                  <w:rPrChange w:id="812" w:author="Georg Birgisson" w:date="2021-10-12T10:26:00Z">
                    <w:rPr>
                      <w:rFonts w:ascii="Courier New" w:hAnsi="Courier New" w:cs="Courier New"/>
                      <w:b/>
                      <w:color w:val="000000"/>
                      <w:sz w:val="16"/>
                      <w:szCs w:val="16"/>
                    </w:rPr>
                  </w:rPrChange>
                </w:rPr>
                <w:delText xml:space="preserve"> </w:delText>
              </w:r>
            </w:del>
            <w:r w:rsidR="0041151B" w:rsidRPr="006D05D6">
              <w:rPr>
                <w:rFonts w:ascii="Courier New" w:hAnsi="Courier New" w:cs="Courier New"/>
                <w:bCs/>
                <w:color w:val="000000"/>
                <w:sz w:val="16"/>
                <w:szCs w:val="16"/>
                <w:rPrChange w:id="813" w:author="Georg Birgisson" w:date="2021-10-12T10:26:00Z">
                  <w:rPr>
                    <w:rFonts w:ascii="Courier New" w:hAnsi="Courier New" w:cs="Courier New"/>
                    <w:b/>
                    <w:color w:val="000000"/>
                    <w:sz w:val="16"/>
                    <w:szCs w:val="16"/>
                  </w:rPr>
                </w:rPrChange>
              </w:rPr>
              <w:t>Skv. samtali staðfestist að vélinni fylgir 3ja ára verksmiðjuábyrgð.</w:t>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w:t>
            </w:r>
            <w:r w:rsidRPr="00987E71">
              <w:rPr>
                <w:rFonts w:ascii="Courier New" w:hAnsi="Courier New" w:cs="Courier New"/>
                <w:color w:val="800000"/>
                <w:sz w:val="16"/>
                <w:szCs w:val="16"/>
              </w:rPr>
              <w:t>Note</w:t>
            </w:r>
            <w:proofErr w:type="spellEnd"/>
            <w:r w:rsidRPr="00D26E2F">
              <w:rPr>
                <w:rFonts w:ascii="Courier New" w:hAnsi="Courier New" w:cs="Courier New"/>
                <w:color w:val="0000FF"/>
                <w:sz w:val="16"/>
                <w:szCs w:val="16"/>
                <w:highlight w:val="white"/>
              </w:rPr>
              <w:t>&gt;</w:t>
            </w:r>
          </w:p>
        </w:tc>
        <w:tc>
          <w:tcPr>
            <w:tcW w:w="1984" w:type="dxa"/>
          </w:tcPr>
          <w:p w14:paraId="4F3FFA90" w14:textId="77777777" w:rsidR="0010102F" w:rsidRPr="0044755C" w:rsidRDefault="0010102F"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Athugasemd</w:t>
            </w:r>
          </w:p>
        </w:tc>
        <w:tc>
          <w:tcPr>
            <w:tcW w:w="851" w:type="dxa"/>
          </w:tcPr>
          <w:p w14:paraId="647C43AC" w14:textId="77777777" w:rsidR="0010102F" w:rsidRPr="0044755C" w:rsidRDefault="0010102F"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0E3D03C4" w14:textId="4BCC9FAB" w:rsidR="0010102F" w:rsidRPr="0044755C" w:rsidRDefault="0010102F"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44755C">
              <w:rPr>
                <w:rFonts w:ascii="Courier New" w:hAnsi="Courier New" w:cs="Courier New"/>
                <w:sz w:val="16"/>
                <w:szCs w:val="16"/>
                <w:highlight w:val="white"/>
              </w:rPr>
              <w:t>BT-</w:t>
            </w:r>
            <w:r w:rsidR="0041151B">
              <w:rPr>
                <w:rFonts w:ascii="Courier New" w:hAnsi="Courier New" w:cs="Courier New"/>
                <w:sz w:val="16"/>
                <w:szCs w:val="16"/>
                <w:highlight w:val="white"/>
              </w:rPr>
              <w:t>127</w:t>
            </w:r>
          </w:p>
        </w:tc>
      </w:tr>
    </w:tbl>
    <w:p w14:paraId="7530724D" w14:textId="77777777" w:rsidR="0041151B" w:rsidRDefault="0041151B" w:rsidP="0010102F">
      <w:pPr>
        <w:pStyle w:val="BodyText"/>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10102F" w:rsidRPr="00DD76FE" w14:paraId="0A4E38FF" w14:textId="77777777" w:rsidTr="0041151B">
        <w:tc>
          <w:tcPr>
            <w:tcW w:w="6095" w:type="dxa"/>
          </w:tcPr>
          <w:p w14:paraId="1F7BE9E2" w14:textId="77777777" w:rsidR="0010102F" w:rsidRPr="00DD76FE" w:rsidRDefault="0010102F" w:rsidP="00DD76FE">
            <w:pPr>
              <w:pStyle w:val="BodyText"/>
              <w:spacing w:after="0"/>
              <w:rPr>
                <w:b/>
                <w:highlight w:val="white"/>
              </w:rPr>
            </w:pPr>
            <w:r w:rsidRPr="00DD76FE">
              <w:rPr>
                <w:b/>
                <w:highlight w:val="white"/>
              </w:rPr>
              <w:t>Regla</w:t>
            </w:r>
          </w:p>
        </w:tc>
        <w:tc>
          <w:tcPr>
            <w:tcW w:w="2439" w:type="dxa"/>
          </w:tcPr>
          <w:p w14:paraId="6FC845B6" w14:textId="77777777" w:rsidR="0010102F" w:rsidRPr="00DD76FE" w:rsidRDefault="0010102F" w:rsidP="00DD76FE">
            <w:pPr>
              <w:pStyle w:val="BodyText"/>
              <w:spacing w:after="0"/>
              <w:rPr>
                <w:b/>
                <w:highlight w:val="white"/>
              </w:rPr>
            </w:pPr>
            <w:r w:rsidRPr="00DD76FE">
              <w:rPr>
                <w:b/>
                <w:highlight w:val="white"/>
              </w:rPr>
              <w:t>Kenni</w:t>
            </w:r>
          </w:p>
        </w:tc>
        <w:tc>
          <w:tcPr>
            <w:tcW w:w="992" w:type="dxa"/>
          </w:tcPr>
          <w:p w14:paraId="71274350" w14:textId="77777777" w:rsidR="0010102F" w:rsidRPr="00DD76FE" w:rsidRDefault="0010102F" w:rsidP="00DD76FE">
            <w:pPr>
              <w:pStyle w:val="BodyText"/>
              <w:spacing w:after="0"/>
              <w:rPr>
                <w:b/>
                <w:highlight w:val="white"/>
              </w:rPr>
            </w:pPr>
            <w:r w:rsidRPr="00DD76FE">
              <w:rPr>
                <w:b/>
                <w:highlight w:val="white"/>
              </w:rPr>
              <w:t>Vægi</w:t>
            </w:r>
          </w:p>
        </w:tc>
      </w:tr>
      <w:tr w:rsidR="0010102F" w:rsidRPr="00DD76FE" w14:paraId="2F4E4BD8" w14:textId="77777777" w:rsidTr="0041151B">
        <w:tc>
          <w:tcPr>
            <w:tcW w:w="6095" w:type="dxa"/>
          </w:tcPr>
          <w:p w14:paraId="75ED3586" w14:textId="77777777" w:rsidR="0010102F" w:rsidRPr="00DD76FE" w:rsidRDefault="0010102F" w:rsidP="00DD76FE">
            <w:pPr>
              <w:pStyle w:val="BodyText"/>
              <w:spacing w:after="0"/>
              <w:rPr>
                <w:highlight w:val="white"/>
              </w:rPr>
            </w:pPr>
            <w:r w:rsidRPr="00DD76FE">
              <w:rPr>
                <w:highlight w:val="white"/>
              </w:rPr>
              <w:t>Reikningur skal einungis innhalda eina athugasemd.</w:t>
            </w:r>
          </w:p>
        </w:tc>
        <w:tc>
          <w:tcPr>
            <w:tcW w:w="2439" w:type="dxa"/>
          </w:tcPr>
          <w:p w14:paraId="282B39EF" w14:textId="77777777" w:rsidR="0010102F" w:rsidRPr="00DD76FE" w:rsidRDefault="0010102F" w:rsidP="00DD76FE">
            <w:pPr>
              <w:pStyle w:val="BodyText"/>
              <w:spacing w:after="0"/>
              <w:rPr>
                <w:highlight w:val="white"/>
              </w:rPr>
            </w:pPr>
            <w:r w:rsidRPr="00DD76FE">
              <w:rPr>
                <w:highlight w:val="white"/>
              </w:rPr>
              <w:t>PEPPOL-EN16931-R002</w:t>
            </w:r>
          </w:p>
        </w:tc>
        <w:tc>
          <w:tcPr>
            <w:tcW w:w="992" w:type="dxa"/>
          </w:tcPr>
          <w:p w14:paraId="1D5A612A" w14:textId="77777777" w:rsidR="0010102F" w:rsidRPr="00DD76FE" w:rsidRDefault="0010102F" w:rsidP="00DD76FE">
            <w:pPr>
              <w:pStyle w:val="BodyText"/>
              <w:spacing w:after="0"/>
              <w:rPr>
                <w:highlight w:val="white"/>
              </w:rPr>
            </w:pPr>
            <w:r w:rsidRPr="00DD76FE">
              <w:rPr>
                <w:highlight w:val="white"/>
              </w:rPr>
              <w:t>fatal</w:t>
            </w:r>
          </w:p>
        </w:tc>
      </w:tr>
    </w:tbl>
    <w:p w14:paraId="20558CB5" w14:textId="0650F72E" w:rsidR="0010102F" w:rsidRPr="00D26E2F" w:rsidRDefault="00FB3DD7" w:rsidP="0010102F">
      <w:pPr>
        <w:pStyle w:val="Heading3"/>
      </w:pPr>
      <w:bookmarkStart w:id="814" w:name="_Toc84934988"/>
      <w:r>
        <w:t>Tilvísanir</w:t>
      </w:r>
      <w:r w:rsidR="0010102F" w:rsidRPr="00D26E2F">
        <w:t xml:space="preserve"> </w:t>
      </w:r>
      <w:r w:rsidR="0010102F">
        <w:t xml:space="preserve">í </w:t>
      </w:r>
      <w:r w:rsidR="0010102F" w:rsidRPr="00D26E2F">
        <w:t>línu</w:t>
      </w:r>
      <w:bookmarkEnd w:id="804"/>
      <w:bookmarkEnd w:id="814"/>
    </w:p>
    <w:p w14:paraId="0D03B3A7" w14:textId="18ADDBB4" w:rsidR="0010102F" w:rsidRDefault="0010102F" w:rsidP="0010102F">
      <w:pPr>
        <w:pStyle w:val="BodyText"/>
      </w:pPr>
      <w:r w:rsidRPr="00D26E2F">
        <w:t xml:space="preserve">Hægt er að birta ýmsar </w:t>
      </w:r>
      <w:proofErr w:type="spellStart"/>
      <w:r>
        <w:t>í</w:t>
      </w:r>
      <w:r w:rsidRPr="00D26E2F">
        <w:t>tarupplýsingar</w:t>
      </w:r>
      <w:proofErr w:type="spellEnd"/>
      <w:r w:rsidRPr="00D26E2F">
        <w:t xml:space="preserve"> í línum sem nýta má við gerð bókunarreglna og samþykkt reikningsins. </w:t>
      </w:r>
    </w:p>
    <w:p w14:paraId="707314A7" w14:textId="7ED8FB63" w:rsidR="00922D6D" w:rsidRDefault="00922D6D" w:rsidP="00922D6D">
      <w:pPr>
        <w:pStyle w:val="Heading4"/>
      </w:pPr>
      <w:r>
        <w:t>Bókunarlýsing</w:t>
      </w:r>
    </w:p>
    <w:p w14:paraId="76E65A4A" w14:textId="77777777" w:rsidR="00BE0F6A" w:rsidRDefault="00BE0F6A" w:rsidP="00745C2C">
      <w:pPr>
        <w:pStyle w:val="BodyText"/>
      </w:pPr>
      <w:r>
        <w:t xml:space="preserve">Upplýsingar sem nýtast við úthlutun bókhaldslykils fyrir bókun reiknings í fjárhagskerfum kaupanda. Eðli máls samkvæmt eru þetta því upplýsingar sem eru upprunar hjá kaupanda. Til að seljandi geti sent þessar upplýsingar rétt þurfa þessar upplýsinga því annað hvort að hafa komið fram í pöntun eða vera </w:t>
      </w:r>
      <w:proofErr w:type="spellStart"/>
      <w:r>
        <w:t>samkæmt</w:t>
      </w:r>
      <w:proofErr w:type="spellEnd"/>
      <w:r>
        <w:t xml:space="preserve"> samkomulagi milli kaupanda og seljanda.</w:t>
      </w:r>
    </w:p>
    <w:p w14:paraId="7E22C303" w14:textId="5054E03C" w:rsidR="00BE0F6A" w:rsidRDefault="00BE0F6A" w:rsidP="00BE0F6A">
      <w:pPr>
        <w:pStyle w:val="BodyText"/>
      </w:pPr>
      <w:r>
        <w:t xml:space="preserve">Í fyrri innleiðingum </w:t>
      </w:r>
      <w:proofErr w:type="spellStart"/>
      <w:r>
        <w:t>rafrænd</w:t>
      </w:r>
      <w:proofErr w:type="spellEnd"/>
      <w:r>
        <w:t xml:space="preserve"> reiknings (</w:t>
      </w:r>
      <w:r w:rsidR="00B97049">
        <w:t>TS 136</w:t>
      </w:r>
      <w:r>
        <w:t>) hefur þetta svæði verið nýtt fyrir ýmsar tilvísanir sem nú eru studdar af sérstaklega skilgreindum svæðum og er mælt með að endurskoða þær útfærslur.</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709"/>
        <w:gridCol w:w="1094"/>
      </w:tblGrid>
      <w:tr w:rsidR="00922D6D" w:rsidRPr="00491DE5" w14:paraId="13F9D581" w14:textId="77777777" w:rsidTr="00745C2C">
        <w:tc>
          <w:tcPr>
            <w:tcW w:w="5699" w:type="dxa"/>
          </w:tcPr>
          <w:p w14:paraId="06E5528C" w14:textId="77777777" w:rsidR="00922D6D" w:rsidRPr="00491DE5"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269C7E55"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709" w:type="dxa"/>
          </w:tcPr>
          <w:p w14:paraId="5CA74291"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1094" w:type="dxa"/>
          </w:tcPr>
          <w:p w14:paraId="17B19DA7"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922D6D" w:rsidRPr="001318A2" w14:paraId="7575A61D" w14:textId="77777777" w:rsidTr="00745C2C">
        <w:tc>
          <w:tcPr>
            <w:tcW w:w="5699" w:type="dxa"/>
          </w:tcPr>
          <w:p w14:paraId="7280746D" w14:textId="77777777" w:rsidR="00922D6D" w:rsidRPr="00D26E2F"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cac:</w:t>
            </w:r>
            <w:r w:rsidRPr="004D5500">
              <w:rPr>
                <w:rFonts w:ascii="Courier New" w:hAnsi="Courier New" w:cs="Courier New"/>
                <w:color w:val="800000"/>
                <w:sz w:val="16"/>
                <w:szCs w:val="16"/>
              </w:rPr>
              <w:t>InvoiceLine</w:t>
            </w:r>
            <w:proofErr w:type="spellEnd"/>
            <w:r w:rsidRPr="00D26E2F">
              <w:rPr>
                <w:rFonts w:ascii="Courier New" w:hAnsi="Courier New" w:cs="Courier New"/>
                <w:color w:val="0000FF"/>
                <w:sz w:val="16"/>
                <w:szCs w:val="16"/>
                <w:highlight w:val="white"/>
              </w:rPr>
              <w:t>&gt;</w:t>
            </w:r>
          </w:p>
        </w:tc>
        <w:tc>
          <w:tcPr>
            <w:tcW w:w="1984" w:type="dxa"/>
          </w:tcPr>
          <w:p w14:paraId="44FF6D23"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160AB527" w14:textId="27F36500" w:rsidR="00922D6D" w:rsidRDefault="000F189E"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w:t>
            </w:r>
            <w:r w:rsidR="00EB3E2E">
              <w:rPr>
                <w:rFonts w:ascii="Courier New" w:hAnsi="Courier New" w:cs="Courier New"/>
                <w:sz w:val="16"/>
                <w:szCs w:val="16"/>
                <w:highlight w:val="white"/>
              </w:rPr>
              <w:t>n</w:t>
            </w:r>
          </w:p>
        </w:tc>
        <w:tc>
          <w:tcPr>
            <w:tcW w:w="1094" w:type="dxa"/>
          </w:tcPr>
          <w:p w14:paraId="33D4600D"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922D6D" w:rsidRPr="001318A2" w14:paraId="0D91BC2F" w14:textId="77777777" w:rsidTr="00745C2C">
        <w:tc>
          <w:tcPr>
            <w:tcW w:w="5699" w:type="dxa"/>
          </w:tcPr>
          <w:p w14:paraId="3D72AD1B" w14:textId="77777777" w:rsidR="00922D6D" w:rsidRPr="00D26E2F"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w:t>
            </w:r>
            <w:r>
              <w:rPr>
                <w:rFonts w:ascii="Courier New" w:hAnsi="Courier New" w:cs="Courier New"/>
                <w:color w:val="800000"/>
                <w:sz w:val="16"/>
                <w:szCs w:val="16"/>
              </w:rPr>
              <w:t>Accounting</w:t>
            </w:r>
            <w:r w:rsidRPr="004D5500">
              <w:rPr>
                <w:rFonts w:ascii="Courier New" w:hAnsi="Courier New" w:cs="Courier New"/>
                <w:color w:val="800000"/>
                <w:sz w:val="16"/>
                <w:szCs w:val="16"/>
              </w:rPr>
              <w:t>Cost</w:t>
            </w:r>
            <w:proofErr w:type="spellEnd"/>
            <w:r w:rsidRPr="00D26E2F">
              <w:rPr>
                <w:rFonts w:ascii="Courier New" w:hAnsi="Courier New" w:cs="Courier New"/>
                <w:color w:val="0000FF"/>
                <w:sz w:val="16"/>
                <w:szCs w:val="16"/>
                <w:highlight w:val="white"/>
              </w:rPr>
              <w:t>&gt;</w:t>
            </w:r>
            <w:r w:rsidRPr="006D05D6">
              <w:rPr>
                <w:rFonts w:ascii="Courier New" w:hAnsi="Courier New" w:cs="Courier New"/>
                <w:bCs/>
                <w:color w:val="000000"/>
                <w:sz w:val="16"/>
                <w:szCs w:val="16"/>
                <w:highlight w:val="white"/>
                <w:rPrChange w:id="815" w:author="Georg Birgisson" w:date="2021-10-12T10:26:00Z">
                  <w:rPr>
                    <w:rFonts w:ascii="Courier New" w:hAnsi="Courier New" w:cs="Courier New"/>
                    <w:b/>
                    <w:color w:val="000000"/>
                    <w:sz w:val="16"/>
                    <w:szCs w:val="16"/>
                    <w:highlight w:val="white"/>
                  </w:rPr>
                </w:rPrChange>
              </w:rPr>
              <w:t>Verkliður 654</w:t>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w:t>
            </w:r>
            <w:r>
              <w:rPr>
                <w:rFonts w:ascii="Courier New" w:hAnsi="Courier New" w:cs="Courier New"/>
                <w:color w:val="800000"/>
                <w:sz w:val="16"/>
                <w:szCs w:val="16"/>
              </w:rPr>
              <w:t>Accounting</w:t>
            </w:r>
            <w:r w:rsidRPr="004D5500">
              <w:rPr>
                <w:rFonts w:ascii="Courier New" w:hAnsi="Courier New" w:cs="Courier New"/>
                <w:color w:val="800000"/>
                <w:sz w:val="16"/>
                <w:szCs w:val="16"/>
              </w:rPr>
              <w:t>Cost</w:t>
            </w:r>
            <w:proofErr w:type="spellEnd"/>
            <w:r w:rsidRPr="00D26E2F">
              <w:rPr>
                <w:rFonts w:ascii="Courier New" w:hAnsi="Courier New" w:cs="Courier New"/>
                <w:color w:val="0000FF"/>
                <w:sz w:val="16"/>
                <w:szCs w:val="16"/>
                <w:highlight w:val="white"/>
              </w:rPr>
              <w:t>&gt;</w:t>
            </w:r>
          </w:p>
        </w:tc>
        <w:tc>
          <w:tcPr>
            <w:tcW w:w="1984" w:type="dxa"/>
          </w:tcPr>
          <w:p w14:paraId="7367C756"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color w:val="000000"/>
                <w:sz w:val="16"/>
                <w:szCs w:val="16"/>
                <w:highlight w:val="white"/>
              </w:rPr>
              <w:t>Bókunarupplýsingar</w:t>
            </w:r>
          </w:p>
        </w:tc>
        <w:tc>
          <w:tcPr>
            <w:tcW w:w="709" w:type="dxa"/>
          </w:tcPr>
          <w:p w14:paraId="6F5728F9" w14:textId="4A644C0B" w:rsidR="00922D6D" w:rsidRDefault="000F189E"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1094" w:type="dxa"/>
          </w:tcPr>
          <w:p w14:paraId="7DCBC6AC"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BT-133</w:t>
            </w:r>
          </w:p>
        </w:tc>
      </w:tr>
      <w:tr w:rsidR="00922D6D" w:rsidRPr="001318A2" w14:paraId="2E6E30A6" w14:textId="77777777" w:rsidTr="00745C2C">
        <w:tc>
          <w:tcPr>
            <w:tcW w:w="5699" w:type="dxa"/>
          </w:tcPr>
          <w:p w14:paraId="76EE8BB7" w14:textId="7ED91333" w:rsidR="00922D6D" w:rsidRPr="00D26E2F" w:rsidRDefault="00922D6D" w:rsidP="00922D6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proofErr w:type="spellStart"/>
            <w:r w:rsidRPr="00D26E2F">
              <w:rPr>
                <w:rFonts w:ascii="Courier New" w:hAnsi="Courier New" w:cs="Courier New"/>
                <w:color w:val="800000"/>
                <w:sz w:val="16"/>
                <w:szCs w:val="16"/>
                <w:highlight w:val="white"/>
              </w:rPr>
              <w:t>cac:</w:t>
            </w:r>
            <w:r w:rsidRPr="004D5500">
              <w:rPr>
                <w:rFonts w:ascii="Courier New" w:hAnsi="Courier New" w:cs="Courier New"/>
                <w:color w:val="800000"/>
                <w:sz w:val="16"/>
                <w:szCs w:val="16"/>
              </w:rPr>
              <w:t>InvoiceLine</w:t>
            </w:r>
            <w:proofErr w:type="spellEnd"/>
            <w:r w:rsidRPr="00D26E2F">
              <w:rPr>
                <w:rFonts w:ascii="Courier New" w:hAnsi="Courier New" w:cs="Courier New"/>
                <w:color w:val="0000FF"/>
                <w:sz w:val="16"/>
                <w:szCs w:val="16"/>
                <w:highlight w:val="white"/>
              </w:rPr>
              <w:t>&gt;</w:t>
            </w:r>
          </w:p>
        </w:tc>
        <w:tc>
          <w:tcPr>
            <w:tcW w:w="1984" w:type="dxa"/>
          </w:tcPr>
          <w:p w14:paraId="3872F4D3" w14:textId="77777777" w:rsidR="00922D6D" w:rsidRDefault="00922D6D" w:rsidP="00922D6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2D271A8B" w14:textId="77777777" w:rsidR="00922D6D" w:rsidRDefault="00922D6D" w:rsidP="00922D6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1094" w:type="dxa"/>
          </w:tcPr>
          <w:p w14:paraId="503222CF" w14:textId="77777777" w:rsidR="00922D6D" w:rsidRPr="0044755C" w:rsidRDefault="00922D6D" w:rsidP="00922D6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0523CC29" w14:textId="77777777" w:rsidR="00922D6D" w:rsidRDefault="00922D6D" w:rsidP="00922D6D">
      <w:pPr>
        <w:pStyle w:val="Heading4"/>
      </w:pPr>
      <w:r>
        <w:lastRenderedPageBreak/>
        <w:t>Viðfang</w:t>
      </w:r>
    </w:p>
    <w:p w14:paraId="495BEB61" w14:textId="5760B48A" w:rsidR="00922D6D" w:rsidRDefault="00922D6D" w:rsidP="00922D6D">
      <w:pPr>
        <w:pStyle w:val="BodyText"/>
      </w:pPr>
      <w:r>
        <w:t xml:space="preserve">Tilvísun í tæki, hús, mælanúmer eða aðra eign sem </w:t>
      </w:r>
      <w:r w:rsidR="00BE0F6A">
        <w:t>reikningslínan</w:t>
      </w:r>
      <w:r>
        <w:t xml:space="preserve"> tengist. Þetta svæði má nýta fyrir tilvísanir í veitumæla í veitureikningum eða bílnúmer.</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59"/>
        <w:gridCol w:w="2038"/>
        <w:gridCol w:w="697"/>
        <w:gridCol w:w="1132"/>
      </w:tblGrid>
      <w:tr w:rsidR="00922D6D" w:rsidRPr="00491DE5" w14:paraId="16959842" w14:textId="77777777" w:rsidTr="00F51FDC">
        <w:tc>
          <w:tcPr>
            <w:tcW w:w="5662" w:type="dxa"/>
          </w:tcPr>
          <w:p w14:paraId="6661C1B3" w14:textId="77777777" w:rsidR="00922D6D" w:rsidRPr="00491DE5" w:rsidRDefault="00922D6D" w:rsidP="00922D6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2041" w:type="dxa"/>
          </w:tcPr>
          <w:p w14:paraId="4F50EB95" w14:textId="77777777" w:rsidR="00922D6D" w:rsidRPr="0044755C" w:rsidRDefault="00922D6D" w:rsidP="00922D6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689" w:type="dxa"/>
          </w:tcPr>
          <w:p w14:paraId="6E6AA11F" w14:textId="77777777" w:rsidR="00922D6D" w:rsidRPr="00AD15B3" w:rsidRDefault="00922D6D" w:rsidP="00922D6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AD15B3">
              <w:rPr>
                <w:rFonts w:ascii="Courier New" w:hAnsi="Courier New" w:cs="Courier New"/>
                <w:b/>
                <w:sz w:val="16"/>
                <w:szCs w:val="16"/>
                <w:highlight w:val="white"/>
              </w:rPr>
              <w:t>Tíðni</w:t>
            </w:r>
          </w:p>
        </w:tc>
        <w:tc>
          <w:tcPr>
            <w:tcW w:w="1134" w:type="dxa"/>
          </w:tcPr>
          <w:p w14:paraId="0BB414FB" w14:textId="77777777" w:rsidR="00922D6D" w:rsidRPr="0044755C" w:rsidRDefault="00922D6D" w:rsidP="00922D6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922D6D" w:rsidRPr="008D3D5C" w14:paraId="260D3CF9" w14:textId="77777777" w:rsidTr="00F51FDC">
        <w:tblPrEx>
          <w:shd w:val="clear" w:color="auto" w:fill="F2F2F2"/>
        </w:tblPrEx>
        <w:tc>
          <w:tcPr>
            <w:tcW w:w="5662" w:type="dxa"/>
            <w:shd w:val="clear" w:color="auto" w:fill="auto"/>
          </w:tcPr>
          <w:p w14:paraId="03FEE2DD" w14:textId="30940394" w:rsidR="00922D6D" w:rsidRPr="008D3D5C" w:rsidRDefault="00922D6D" w:rsidP="00922D6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8D3D5C">
              <w:rPr>
                <w:rFonts w:ascii="Courier New" w:hAnsi="Courier New" w:cs="Courier New"/>
                <w:color w:val="0000FF"/>
                <w:sz w:val="16"/>
                <w:szCs w:val="16"/>
                <w:highlight w:val="white"/>
              </w:rPr>
              <w:t>&lt;</w:t>
            </w:r>
            <w:proofErr w:type="spellStart"/>
            <w:r w:rsidRPr="008D3D5C">
              <w:rPr>
                <w:rFonts w:ascii="Courier New" w:hAnsi="Courier New" w:cs="Courier New"/>
                <w:color w:val="800000"/>
                <w:sz w:val="16"/>
                <w:szCs w:val="16"/>
                <w:highlight w:val="white"/>
              </w:rPr>
              <w:t>cac:DocumentReference</w:t>
            </w:r>
            <w:proofErr w:type="spellEnd"/>
            <w:r w:rsidRPr="008D3D5C">
              <w:rPr>
                <w:rFonts w:ascii="Courier New" w:hAnsi="Courier New" w:cs="Courier New"/>
                <w:color w:val="0000FF"/>
                <w:sz w:val="16"/>
                <w:szCs w:val="16"/>
                <w:highlight w:val="white"/>
              </w:rPr>
              <w:t>&gt;</w:t>
            </w:r>
          </w:p>
        </w:tc>
        <w:tc>
          <w:tcPr>
            <w:tcW w:w="2041" w:type="dxa"/>
            <w:shd w:val="clear" w:color="auto" w:fill="auto"/>
          </w:tcPr>
          <w:p w14:paraId="6451E551" w14:textId="77777777" w:rsidR="00922D6D" w:rsidRPr="008D3D5C"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689" w:type="dxa"/>
          </w:tcPr>
          <w:p w14:paraId="34D734A2" w14:textId="2026EEA2" w:rsidR="00922D6D" w:rsidRPr="008D3D5C" w:rsidRDefault="000F189E" w:rsidP="00922D6D">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1134" w:type="dxa"/>
          </w:tcPr>
          <w:p w14:paraId="3F0B0D62" w14:textId="77777777" w:rsidR="00922D6D" w:rsidRPr="008D3D5C"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r w:rsidR="00922D6D" w:rsidRPr="008D3D5C" w14:paraId="09125F74" w14:textId="77777777" w:rsidTr="00F51FDC">
        <w:tblPrEx>
          <w:shd w:val="clear" w:color="auto" w:fill="F2F2F2"/>
        </w:tblPrEx>
        <w:tc>
          <w:tcPr>
            <w:tcW w:w="5662" w:type="dxa"/>
            <w:shd w:val="clear" w:color="auto" w:fill="auto"/>
          </w:tcPr>
          <w:p w14:paraId="64E8E429" w14:textId="77777777" w:rsidR="00922D6D" w:rsidRPr="008D3D5C" w:rsidRDefault="00922D6D" w:rsidP="00922D6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8D3D5C">
              <w:rPr>
                <w:rFonts w:ascii="Courier New" w:hAnsi="Courier New" w:cs="Courier New"/>
                <w:color w:val="0000FF"/>
                <w:sz w:val="16"/>
                <w:szCs w:val="16"/>
              </w:rPr>
              <w:t xml:space="preserve">   </w:t>
            </w:r>
            <w:r w:rsidRPr="008D3D5C">
              <w:rPr>
                <w:rFonts w:ascii="Courier New" w:hAnsi="Courier New" w:cs="Courier New"/>
                <w:color w:val="0000FF"/>
                <w:sz w:val="16"/>
                <w:szCs w:val="16"/>
                <w:highlight w:val="white"/>
              </w:rPr>
              <w:t>&lt;</w:t>
            </w:r>
            <w:proofErr w:type="spellStart"/>
            <w:r w:rsidRPr="008D3D5C">
              <w:rPr>
                <w:rFonts w:ascii="Courier New" w:hAnsi="Courier New" w:cs="Courier New"/>
                <w:color w:val="800000"/>
                <w:sz w:val="16"/>
                <w:szCs w:val="16"/>
                <w:highlight w:val="white"/>
              </w:rPr>
              <w:t>cbc:DocumentTypeCode</w:t>
            </w:r>
            <w:proofErr w:type="spellEnd"/>
            <w:r w:rsidRPr="008D3D5C">
              <w:rPr>
                <w:rFonts w:ascii="Courier New" w:hAnsi="Courier New" w:cs="Courier New"/>
                <w:color w:val="0000FF"/>
                <w:sz w:val="16"/>
                <w:szCs w:val="16"/>
                <w:highlight w:val="white"/>
              </w:rPr>
              <w:t>&gt;</w:t>
            </w:r>
            <w:r w:rsidRPr="008D3D5C">
              <w:rPr>
                <w:rFonts w:ascii="Courier New" w:hAnsi="Courier New" w:cs="Courier New"/>
                <w:color w:val="000000"/>
                <w:sz w:val="16"/>
                <w:szCs w:val="16"/>
                <w:highlight w:val="white"/>
              </w:rPr>
              <w:t>130</w:t>
            </w:r>
            <w:r w:rsidRPr="008D3D5C">
              <w:rPr>
                <w:rFonts w:ascii="Courier New" w:hAnsi="Courier New" w:cs="Courier New"/>
                <w:color w:val="0000FF"/>
                <w:sz w:val="16"/>
                <w:szCs w:val="16"/>
                <w:highlight w:val="white"/>
              </w:rPr>
              <w:t>&lt;/</w:t>
            </w:r>
            <w:proofErr w:type="spellStart"/>
            <w:r w:rsidRPr="008D3D5C">
              <w:rPr>
                <w:rFonts w:ascii="Courier New" w:hAnsi="Courier New" w:cs="Courier New"/>
                <w:color w:val="800000"/>
                <w:sz w:val="16"/>
                <w:szCs w:val="16"/>
                <w:highlight w:val="white"/>
              </w:rPr>
              <w:t>cbc:DocumentTypeCode</w:t>
            </w:r>
            <w:proofErr w:type="spellEnd"/>
            <w:r w:rsidRPr="008D3D5C">
              <w:rPr>
                <w:rFonts w:ascii="Courier New" w:hAnsi="Courier New" w:cs="Courier New"/>
                <w:color w:val="0000FF"/>
                <w:sz w:val="16"/>
                <w:szCs w:val="16"/>
                <w:highlight w:val="white"/>
              </w:rPr>
              <w:t>&gt;</w:t>
            </w:r>
          </w:p>
        </w:tc>
        <w:tc>
          <w:tcPr>
            <w:tcW w:w="2041" w:type="dxa"/>
            <w:shd w:val="clear" w:color="auto" w:fill="auto"/>
          </w:tcPr>
          <w:p w14:paraId="5585F294" w14:textId="77777777" w:rsidR="00922D6D" w:rsidRPr="008D3D5C"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689" w:type="dxa"/>
          </w:tcPr>
          <w:p w14:paraId="0EB7F102" w14:textId="77777777" w:rsidR="00922D6D" w:rsidRPr="008D3D5C" w:rsidRDefault="00922D6D" w:rsidP="00922D6D">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1134" w:type="dxa"/>
          </w:tcPr>
          <w:p w14:paraId="41A59A04" w14:textId="77777777" w:rsidR="00922D6D" w:rsidRPr="008D3D5C"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r w:rsidR="00922D6D" w:rsidRPr="00031E13" w14:paraId="411D244E" w14:textId="77777777" w:rsidTr="00F51FDC">
        <w:tblPrEx>
          <w:shd w:val="clear" w:color="auto" w:fill="F2F2F2"/>
        </w:tblPrEx>
        <w:tc>
          <w:tcPr>
            <w:tcW w:w="5662" w:type="dxa"/>
            <w:shd w:val="clear" w:color="auto" w:fill="auto"/>
          </w:tcPr>
          <w:p w14:paraId="20E48A02" w14:textId="59D1B334" w:rsidR="00922D6D" w:rsidRPr="00031E13" w:rsidRDefault="00922D6D" w:rsidP="00922D6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031E13">
              <w:rPr>
                <w:rFonts w:ascii="Courier New" w:hAnsi="Courier New" w:cs="Courier New"/>
                <w:color w:val="0000FF"/>
                <w:sz w:val="16"/>
                <w:szCs w:val="16"/>
              </w:rPr>
              <w:t xml:space="preserve">   </w:t>
            </w:r>
            <w:r w:rsidRPr="00031E13">
              <w:rPr>
                <w:rFonts w:ascii="Courier New" w:hAnsi="Courier New" w:cs="Courier New"/>
                <w:color w:val="0000FF"/>
                <w:sz w:val="16"/>
                <w:szCs w:val="16"/>
                <w:highlight w:val="white"/>
              </w:rPr>
              <w:t>&lt;</w:t>
            </w:r>
            <w:proofErr w:type="spellStart"/>
            <w:r w:rsidRPr="00031E13">
              <w:rPr>
                <w:rFonts w:ascii="Courier New" w:hAnsi="Courier New" w:cs="Courier New"/>
                <w:color w:val="800000"/>
                <w:sz w:val="16"/>
                <w:szCs w:val="16"/>
                <w:highlight w:val="white"/>
              </w:rPr>
              <w:t>cbc:ID</w:t>
            </w:r>
            <w:proofErr w:type="spellEnd"/>
            <w:r w:rsidRPr="00DA2C43">
              <w:rPr>
                <w:rFonts w:ascii="Courier New" w:hAnsi="Courier New" w:cs="Courier New"/>
                <w:sz w:val="16"/>
                <w:szCs w:val="16"/>
              </w:rPr>
              <w:t xml:space="preserve"> </w:t>
            </w:r>
            <w:proofErr w:type="spellStart"/>
            <w:r w:rsidRPr="006D05D6">
              <w:rPr>
                <w:rFonts w:ascii="Courier New" w:hAnsi="Courier New" w:cs="Courier New"/>
                <w:color w:val="002060"/>
                <w:sz w:val="16"/>
                <w:szCs w:val="16"/>
                <w:highlight w:val="white"/>
                <w:rPrChange w:id="816" w:author="Georg Birgisson" w:date="2021-10-12T10:27:00Z">
                  <w:rPr>
                    <w:rFonts w:ascii="Courier New" w:hAnsi="Courier New" w:cs="Courier New"/>
                    <w:color w:val="FF0000"/>
                    <w:sz w:val="16"/>
                    <w:szCs w:val="16"/>
                    <w:highlight w:val="white"/>
                  </w:rPr>
                </w:rPrChange>
              </w:rPr>
              <w:t>schemeID</w:t>
            </w:r>
            <w:proofErr w:type="spellEnd"/>
            <w:r w:rsidRPr="00031E13">
              <w:rPr>
                <w:rFonts w:ascii="Courier New" w:hAnsi="Courier New" w:cs="Courier New"/>
                <w:color w:val="0000FF"/>
                <w:sz w:val="16"/>
                <w:szCs w:val="16"/>
                <w:highlight w:val="white"/>
              </w:rPr>
              <w:t>="</w:t>
            </w:r>
            <w:r w:rsidRPr="00031E13">
              <w:rPr>
                <w:rFonts w:ascii="Courier New" w:hAnsi="Courier New" w:cs="Courier New"/>
                <w:color w:val="000000"/>
                <w:sz w:val="16"/>
                <w:szCs w:val="16"/>
                <w:highlight w:val="white"/>
              </w:rPr>
              <w:t>A</w:t>
            </w:r>
            <w:r>
              <w:rPr>
                <w:rFonts w:ascii="Courier New" w:hAnsi="Courier New" w:cs="Courier New"/>
                <w:color w:val="000000"/>
                <w:sz w:val="16"/>
                <w:szCs w:val="16"/>
                <w:highlight w:val="white"/>
              </w:rPr>
              <w:t>BZ</w:t>
            </w:r>
            <w:r w:rsidRPr="00031E13">
              <w:rPr>
                <w:rFonts w:ascii="Courier New" w:hAnsi="Courier New" w:cs="Courier New"/>
                <w:color w:val="0000FF"/>
                <w:sz w:val="16"/>
                <w:szCs w:val="16"/>
                <w:highlight w:val="white"/>
              </w:rPr>
              <w:t>"&gt;</w:t>
            </w:r>
            <w:ins w:id="817" w:author="Georg Birgisson" w:date="2021-10-12T10:27:00Z">
              <w:r w:rsidR="006D05D6">
                <w:rPr>
                  <w:rFonts w:ascii="Courier New" w:hAnsi="Courier New" w:cs="Courier New"/>
                  <w:color w:val="0000FF"/>
                  <w:sz w:val="16"/>
                  <w:szCs w:val="16"/>
                  <w:highlight w:val="white"/>
                </w:rPr>
                <w:br/>
                <w:t xml:space="preserve">   </w:t>
              </w:r>
            </w:ins>
            <w:r>
              <w:rPr>
                <w:rFonts w:ascii="Courier New" w:hAnsi="Courier New" w:cs="Courier New"/>
                <w:color w:val="000000"/>
                <w:sz w:val="16"/>
                <w:szCs w:val="16"/>
                <w:highlight w:val="white"/>
              </w:rPr>
              <w:t>AB-123</w:t>
            </w:r>
            <w:r w:rsidRPr="00031E13">
              <w:rPr>
                <w:rFonts w:ascii="Courier New" w:hAnsi="Courier New" w:cs="Courier New"/>
                <w:color w:val="0000FF"/>
                <w:sz w:val="16"/>
                <w:szCs w:val="16"/>
                <w:highlight w:val="white"/>
              </w:rPr>
              <w:t>&lt;/</w:t>
            </w:r>
            <w:proofErr w:type="spellStart"/>
            <w:r w:rsidRPr="00031E13">
              <w:rPr>
                <w:rFonts w:ascii="Courier New" w:hAnsi="Courier New" w:cs="Courier New"/>
                <w:color w:val="800000"/>
                <w:sz w:val="16"/>
                <w:szCs w:val="16"/>
                <w:highlight w:val="white"/>
              </w:rPr>
              <w:t>cbc:ID</w:t>
            </w:r>
            <w:proofErr w:type="spellEnd"/>
            <w:r w:rsidRPr="00031E13">
              <w:rPr>
                <w:rFonts w:ascii="Courier New" w:hAnsi="Courier New" w:cs="Courier New"/>
                <w:color w:val="0000FF"/>
                <w:sz w:val="16"/>
                <w:szCs w:val="16"/>
                <w:highlight w:val="white"/>
              </w:rPr>
              <w:t>&gt;</w:t>
            </w:r>
          </w:p>
        </w:tc>
        <w:tc>
          <w:tcPr>
            <w:tcW w:w="2041" w:type="dxa"/>
            <w:shd w:val="clear" w:color="auto" w:fill="auto"/>
          </w:tcPr>
          <w:p w14:paraId="7A8F3049" w14:textId="7DCDCDC8" w:rsidR="00922D6D" w:rsidRPr="00031E13" w:rsidRDefault="007D218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ins w:id="818" w:author="Georg Birgisson" w:date="2021-10-12T10:31:00Z">
              <w:r>
                <w:rPr>
                  <w:rFonts w:ascii="Courier New" w:hAnsi="Courier New" w:cs="Courier New"/>
                  <w:color w:val="000000"/>
                  <w:sz w:val="16"/>
                  <w:szCs w:val="16"/>
                  <w:highlight w:val="white"/>
                </w:rPr>
                <w:t>Gerð viðgangs</w:t>
              </w:r>
              <w:r>
                <w:rPr>
                  <w:rFonts w:ascii="Courier New" w:hAnsi="Courier New" w:cs="Courier New"/>
                  <w:color w:val="000000"/>
                  <w:sz w:val="16"/>
                  <w:szCs w:val="16"/>
                  <w:highlight w:val="white"/>
                </w:rPr>
                <w:br/>
              </w:r>
            </w:ins>
            <w:ins w:id="819" w:author="Georg Birgisson" w:date="2021-10-12T10:32:00Z">
              <w:r>
                <w:rPr>
                  <w:rFonts w:ascii="Courier New" w:hAnsi="Courier New" w:cs="Courier New"/>
                  <w:color w:val="000000"/>
                  <w:sz w:val="16"/>
                  <w:szCs w:val="16"/>
                  <w:highlight w:val="white"/>
                </w:rPr>
                <w:t>Tilvísun v</w:t>
              </w:r>
            </w:ins>
            <w:del w:id="820" w:author="Georg Birgisson" w:date="2021-10-12T10:32:00Z">
              <w:r w:rsidR="00922D6D" w:rsidRPr="00031E13" w:rsidDel="007D218D">
                <w:rPr>
                  <w:rFonts w:ascii="Courier New" w:hAnsi="Courier New" w:cs="Courier New"/>
                  <w:color w:val="000000"/>
                  <w:sz w:val="16"/>
                  <w:szCs w:val="16"/>
                  <w:highlight w:val="white"/>
                </w:rPr>
                <w:delText>V</w:delText>
              </w:r>
            </w:del>
            <w:r w:rsidR="00922D6D" w:rsidRPr="00031E13">
              <w:rPr>
                <w:rFonts w:ascii="Courier New" w:hAnsi="Courier New" w:cs="Courier New"/>
                <w:color w:val="000000"/>
                <w:sz w:val="16"/>
                <w:szCs w:val="16"/>
                <w:highlight w:val="white"/>
              </w:rPr>
              <w:t>iðfang</w:t>
            </w:r>
            <w:ins w:id="821" w:author="Georg Birgisson" w:date="2021-10-12T10:32:00Z">
              <w:r>
                <w:rPr>
                  <w:rFonts w:ascii="Courier New" w:hAnsi="Courier New" w:cs="Courier New"/>
                  <w:color w:val="000000"/>
                  <w:sz w:val="16"/>
                  <w:szCs w:val="16"/>
                  <w:highlight w:val="white"/>
                </w:rPr>
                <w:t>s</w:t>
              </w:r>
            </w:ins>
          </w:p>
        </w:tc>
        <w:tc>
          <w:tcPr>
            <w:tcW w:w="689" w:type="dxa"/>
          </w:tcPr>
          <w:p w14:paraId="623C5E3F" w14:textId="068744D4" w:rsidR="00922D6D" w:rsidRPr="00031E13" w:rsidRDefault="007D218D" w:rsidP="00922D6D">
            <w:pPr>
              <w:tabs>
                <w:tab w:val="left" w:pos="284"/>
                <w:tab w:val="left" w:pos="567"/>
                <w:tab w:val="left" w:pos="851"/>
              </w:tabs>
              <w:autoSpaceDE w:val="0"/>
              <w:autoSpaceDN w:val="0"/>
              <w:adjustRightInd w:val="0"/>
              <w:rPr>
                <w:rFonts w:ascii="Courier New" w:hAnsi="Courier New" w:cs="Courier New"/>
                <w:sz w:val="16"/>
                <w:szCs w:val="16"/>
              </w:rPr>
            </w:pPr>
            <w:ins w:id="822" w:author="Georg Birgisson" w:date="2021-10-12T10:32:00Z">
              <w:r>
                <w:rPr>
                  <w:rFonts w:ascii="Courier New" w:hAnsi="Courier New" w:cs="Courier New"/>
                  <w:sz w:val="16"/>
                  <w:szCs w:val="16"/>
                </w:rPr>
                <w:t>0..1</w:t>
              </w:r>
              <w:r>
                <w:rPr>
                  <w:rFonts w:ascii="Courier New" w:hAnsi="Courier New" w:cs="Courier New"/>
                  <w:sz w:val="16"/>
                  <w:szCs w:val="16"/>
                </w:rPr>
                <w:br/>
              </w:r>
            </w:ins>
            <w:r w:rsidR="00922D6D">
              <w:rPr>
                <w:rFonts w:ascii="Courier New" w:hAnsi="Courier New" w:cs="Courier New"/>
                <w:sz w:val="16"/>
                <w:szCs w:val="16"/>
              </w:rPr>
              <w:t>0..1</w:t>
            </w:r>
          </w:p>
        </w:tc>
        <w:tc>
          <w:tcPr>
            <w:tcW w:w="1134" w:type="dxa"/>
          </w:tcPr>
          <w:p w14:paraId="40F88F4C" w14:textId="4B15AB40" w:rsidR="00922D6D" w:rsidRPr="00F51FDC"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rPr>
            </w:pPr>
            <w:r w:rsidRPr="00F51FDC">
              <w:rPr>
                <w:rFonts w:ascii="Courier New" w:hAnsi="Courier New" w:cs="Courier New"/>
                <w:color w:val="000000"/>
                <w:sz w:val="16"/>
                <w:szCs w:val="16"/>
              </w:rPr>
              <w:t>BT-128</w:t>
            </w:r>
            <w:ins w:id="823" w:author="Georg Birgisson" w:date="2021-10-12T10:32:00Z">
              <w:r w:rsidR="007D218D">
                <w:rPr>
                  <w:rFonts w:ascii="Courier New" w:hAnsi="Courier New" w:cs="Courier New"/>
                  <w:color w:val="000000"/>
                  <w:sz w:val="16"/>
                  <w:szCs w:val="16"/>
                </w:rPr>
                <w:t>-1</w:t>
              </w:r>
            </w:ins>
          </w:p>
          <w:p w14:paraId="1A9E2C7B" w14:textId="4FBB2E77" w:rsidR="00922D6D" w:rsidRPr="00031E13"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F51FDC">
              <w:rPr>
                <w:rFonts w:ascii="Courier New" w:hAnsi="Courier New" w:cs="Courier New"/>
                <w:color w:val="000000"/>
                <w:sz w:val="16"/>
                <w:szCs w:val="16"/>
              </w:rPr>
              <w:t>BT-128</w:t>
            </w:r>
            <w:del w:id="824" w:author="Georg Birgisson" w:date="2021-10-12T10:32:00Z">
              <w:r w:rsidRPr="00F51FDC" w:rsidDel="007D218D">
                <w:rPr>
                  <w:rFonts w:ascii="Courier New" w:hAnsi="Courier New" w:cs="Courier New"/>
                  <w:color w:val="000000"/>
                  <w:sz w:val="16"/>
                  <w:szCs w:val="16"/>
                </w:rPr>
                <w:delText>-1</w:delText>
              </w:r>
            </w:del>
          </w:p>
        </w:tc>
      </w:tr>
      <w:tr w:rsidR="00922D6D" w:rsidRPr="008D3D5C" w14:paraId="21166B4B" w14:textId="77777777" w:rsidTr="00F51FDC">
        <w:tblPrEx>
          <w:shd w:val="clear" w:color="auto" w:fill="F2F2F2"/>
        </w:tblPrEx>
        <w:tc>
          <w:tcPr>
            <w:tcW w:w="5662" w:type="dxa"/>
            <w:shd w:val="clear" w:color="auto" w:fill="auto"/>
          </w:tcPr>
          <w:p w14:paraId="160691F7" w14:textId="546A921D" w:rsidR="00922D6D" w:rsidRPr="008D3D5C" w:rsidRDefault="00922D6D" w:rsidP="00922D6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8D3D5C">
              <w:rPr>
                <w:rFonts w:ascii="Courier New" w:hAnsi="Courier New" w:cs="Courier New"/>
                <w:color w:val="0000FF"/>
                <w:sz w:val="16"/>
                <w:szCs w:val="16"/>
                <w:highlight w:val="white"/>
              </w:rPr>
              <w:t>&lt;/</w:t>
            </w:r>
            <w:proofErr w:type="spellStart"/>
            <w:r w:rsidRPr="008D3D5C">
              <w:rPr>
                <w:rFonts w:ascii="Courier New" w:hAnsi="Courier New" w:cs="Courier New"/>
                <w:color w:val="800000"/>
                <w:sz w:val="16"/>
                <w:szCs w:val="16"/>
                <w:highlight w:val="white"/>
              </w:rPr>
              <w:t>cac:DocumentReference</w:t>
            </w:r>
            <w:proofErr w:type="spellEnd"/>
            <w:r w:rsidRPr="008D3D5C">
              <w:rPr>
                <w:rFonts w:ascii="Courier New" w:hAnsi="Courier New" w:cs="Courier New"/>
                <w:color w:val="0000FF"/>
                <w:sz w:val="16"/>
                <w:szCs w:val="16"/>
                <w:highlight w:val="white"/>
              </w:rPr>
              <w:t>&gt;</w:t>
            </w:r>
          </w:p>
        </w:tc>
        <w:tc>
          <w:tcPr>
            <w:tcW w:w="2041" w:type="dxa"/>
            <w:shd w:val="clear" w:color="auto" w:fill="auto"/>
          </w:tcPr>
          <w:p w14:paraId="151A6B1A" w14:textId="77777777" w:rsidR="00922D6D" w:rsidRPr="008D3D5C"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689" w:type="dxa"/>
          </w:tcPr>
          <w:p w14:paraId="318B8B07" w14:textId="77777777" w:rsidR="00922D6D" w:rsidRPr="008D3D5C" w:rsidRDefault="00922D6D" w:rsidP="00922D6D">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1134" w:type="dxa"/>
          </w:tcPr>
          <w:p w14:paraId="5161696D" w14:textId="77777777" w:rsidR="00922D6D" w:rsidRPr="008D3D5C"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bl>
    <w:p w14:paraId="741ED6E9" w14:textId="77777777" w:rsidR="00922D6D" w:rsidRDefault="00922D6D" w:rsidP="00922D6D">
      <w:pPr>
        <w:pStyle w:val="BodyText"/>
      </w:pPr>
      <w:r>
        <w:t xml:space="preserve">Í </w:t>
      </w:r>
      <w:proofErr w:type="spellStart"/>
      <w:r>
        <w:t>möppun</w:t>
      </w:r>
      <w:proofErr w:type="spellEnd"/>
      <w:r>
        <w:t xml:space="preserve"> við UBL er </w:t>
      </w:r>
      <w:proofErr w:type="spellStart"/>
      <w:r>
        <w:t>kóti</w:t>
      </w:r>
      <w:proofErr w:type="spellEnd"/>
      <w:r>
        <w:t xml:space="preserve"> </w:t>
      </w:r>
      <w:proofErr w:type="spellStart"/>
      <w:r>
        <w:t>DocumentTypeCode</w:t>
      </w:r>
      <w:proofErr w:type="spellEnd"/>
      <w:r>
        <w:t xml:space="preserve"> 130 notaður til að auðkenna að tilvísunin eigi við BT-18.</w:t>
      </w:r>
    </w:p>
    <w:p w14:paraId="5E27B176" w14:textId="33447745" w:rsidR="00922D6D" w:rsidRDefault="00922D6D" w:rsidP="00922D6D">
      <w:pPr>
        <w:pStyle w:val="BodyText"/>
      </w:pPr>
      <w:proofErr w:type="spellStart"/>
      <w:r>
        <w:t>Valkvætt</w:t>
      </w:r>
      <w:proofErr w:type="spellEnd"/>
      <w:r>
        <w:t xml:space="preserve"> er að nota </w:t>
      </w:r>
      <w:proofErr w:type="spellStart"/>
      <w:r>
        <w:t>schemaID</w:t>
      </w:r>
      <w:proofErr w:type="spellEnd"/>
      <w:r>
        <w:t xml:space="preserve"> til að tilgreina </w:t>
      </w:r>
      <w:del w:id="825" w:author="Georg Birgisson" w:date="2021-10-12T10:31:00Z">
        <w:r w:rsidDel="007D218D">
          <w:delText>um hverskonar</w:delText>
        </w:r>
      </w:del>
      <w:ins w:id="826" w:author="Georg Birgisson" w:date="2021-10-12T10:31:00Z">
        <w:r w:rsidR="007D218D">
          <w:t>gerð</w:t>
        </w:r>
      </w:ins>
      <w:r>
        <w:t xml:space="preserve"> viðfang</w:t>
      </w:r>
      <w:ins w:id="827" w:author="Georg Birgisson" w:date="2021-10-12T10:31:00Z">
        <w:r w:rsidR="007D218D">
          <w:t>s</w:t>
        </w:r>
      </w:ins>
      <w:r>
        <w:t xml:space="preserve"> en sé það notað skal nota </w:t>
      </w:r>
      <w:proofErr w:type="spellStart"/>
      <w:r>
        <w:t>kóta</w:t>
      </w:r>
      <w:proofErr w:type="spellEnd"/>
      <w:r>
        <w:t xml:space="preserve"> úr lista UNECE 1153. Dæmi um gagnlega </w:t>
      </w:r>
      <w:proofErr w:type="spellStart"/>
      <w:r>
        <w:t>kóta</w:t>
      </w:r>
      <w:proofErr w:type="spellEnd"/>
      <w:r>
        <w:t xml:space="preserve"> </w:t>
      </w:r>
      <w:r w:rsidR="00AF6262">
        <w:t>má finna í kafla 3.1.7.8.</w:t>
      </w:r>
    </w:p>
    <w:p w14:paraId="6196BFB6" w14:textId="77777777" w:rsidR="00AA5309" w:rsidRDefault="00AA5309" w:rsidP="00AA5309">
      <w:pPr>
        <w:pStyle w:val="Heading4"/>
      </w:pPr>
      <w:r>
        <w:t>Pöntunarlína</w:t>
      </w:r>
    </w:p>
    <w:p w14:paraId="6F458BF2" w14:textId="77777777" w:rsidR="00AA5309" w:rsidRDefault="00AA5309" w:rsidP="00AA5309">
      <w:pPr>
        <w:pStyle w:val="BodyText"/>
      </w:pPr>
      <w:r>
        <w:t>Til að styðja við sjálfvirkni í afstemmingu reiknings á móti pöntun er hægt að vísa í þá línu pöntunar sem einstök reikningslína byggir á. Línunúmerið á við um þá pöntun sem kemur fram í haus skjalsins.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709"/>
        <w:gridCol w:w="1094"/>
      </w:tblGrid>
      <w:tr w:rsidR="00AA5309" w:rsidRPr="00491DE5" w14:paraId="1AF01B01" w14:textId="77777777" w:rsidTr="00745C2C">
        <w:tc>
          <w:tcPr>
            <w:tcW w:w="5699" w:type="dxa"/>
          </w:tcPr>
          <w:p w14:paraId="5A16B328" w14:textId="77777777" w:rsidR="00AA5309" w:rsidRPr="00491DE5"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33E3E345" w14:textId="77777777" w:rsidR="00AA5309" w:rsidRPr="0044755C"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709" w:type="dxa"/>
          </w:tcPr>
          <w:p w14:paraId="48928A75" w14:textId="77777777" w:rsidR="00AA5309" w:rsidRPr="0044755C"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1094" w:type="dxa"/>
          </w:tcPr>
          <w:p w14:paraId="38D693C7" w14:textId="77777777" w:rsidR="00AA5309" w:rsidRPr="0044755C"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AA5309" w:rsidRPr="001318A2" w14:paraId="70B814A8" w14:textId="77777777" w:rsidTr="00745C2C">
        <w:tc>
          <w:tcPr>
            <w:tcW w:w="5699" w:type="dxa"/>
          </w:tcPr>
          <w:p w14:paraId="0848A373" w14:textId="77777777" w:rsidR="00AA5309" w:rsidRPr="00D26E2F"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cac:</w:t>
            </w:r>
            <w:r w:rsidRPr="004D5500">
              <w:rPr>
                <w:rFonts w:ascii="Courier New" w:hAnsi="Courier New" w:cs="Courier New"/>
                <w:color w:val="800000"/>
                <w:sz w:val="16"/>
                <w:szCs w:val="16"/>
              </w:rPr>
              <w:t>InvoiceLine</w:t>
            </w:r>
            <w:proofErr w:type="spellEnd"/>
            <w:r w:rsidRPr="00D26E2F">
              <w:rPr>
                <w:rFonts w:ascii="Courier New" w:hAnsi="Courier New" w:cs="Courier New"/>
                <w:color w:val="0000FF"/>
                <w:sz w:val="16"/>
                <w:szCs w:val="16"/>
                <w:highlight w:val="white"/>
              </w:rPr>
              <w:t>&gt;</w:t>
            </w:r>
          </w:p>
        </w:tc>
        <w:tc>
          <w:tcPr>
            <w:tcW w:w="1984" w:type="dxa"/>
          </w:tcPr>
          <w:p w14:paraId="65B31B16" w14:textId="77777777" w:rsidR="00AA5309"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2323108F" w14:textId="20585B67" w:rsidR="00AA5309" w:rsidRDefault="00B925E0"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w:t>
            </w:r>
            <w:r w:rsidR="00EB3E2E">
              <w:rPr>
                <w:rFonts w:ascii="Courier New" w:hAnsi="Courier New" w:cs="Courier New"/>
                <w:sz w:val="16"/>
                <w:szCs w:val="16"/>
                <w:highlight w:val="white"/>
              </w:rPr>
              <w:t>n</w:t>
            </w:r>
          </w:p>
        </w:tc>
        <w:tc>
          <w:tcPr>
            <w:tcW w:w="1094" w:type="dxa"/>
          </w:tcPr>
          <w:p w14:paraId="133EF134" w14:textId="77777777" w:rsidR="00AA5309" w:rsidRPr="0044755C"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AA5309" w:rsidRPr="001318A2" w14:paraId="10224B94" w14:textId="77777777" w:rsidTr="00745C2C">
        <w:tc>
          <w:tcPr>
            <w:tcW w:w="5699" w:type="dxa"/>
          </w:tcPr>
          <w:p w14:paraId="60FD56C8" w14:textId="77777777" w:rsidR="00AA5309" w:rsidRPr="00D26E2F"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337CB8">
              <w:rPr>
                <w:rFonts w:ascii="Courier New" w:hAnsi="Courier New" w:cs="Courier New"/>
                <w:color w:val="0000FF"/>
                <w:sz w:val="16"/>
                <w:szCs w:val="16"/>
                <w:highlight w:val="white"/>
              </w:rPr>
              <w:tab/>
              <w:t>&lt;</w:t>
            </w:r>
            <w:proofErr w:type="spellStart"/>
            <w:r w:rsidRPr="00337CB8">
              <w:rPr>
                <w:rFonts w:ascii="Courier New" w:hAnsi="Courier New" w:cs="Courier New"/>
                <w:color w:val="800000"/>
                <w:sz w:val="16"/>
                <w:szCs w:val="16"/>
                <w:highlight w:val="white"/>
              </w:rPr>
              <w:t>cac:OrderLineReference</w:t>
            </w:r>
            <w:proofErr w:type="spellEnd"/>
            <w:r w:rsidRPr="00337CB8">
              <w:rPr>
                <w:rFonts w:ascii="Courier New" w:hAnsi="Courier New" w:cs="Courier New"/>
                <w:color w:val="0000FF"/>
                <w:sz w:val="16"/>
                <w:szCs w:val="16"/>
                <w:highlight w:val="white"/>
              </w:rPr>
              <w:t>&gt;</w:t>
            </w:r>
          </w:p>
        </w:tc>
        <w:tc>
          <w:tcPr>
            <w:tcW w:w="1984" w:type="dxa"/>
          </w:tcPr>
          <w:p w14:paraId="71F72A45" w14:textId="77777777" w:rsidR="00AA5309"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321D7D52" w14:textId="2DBE0E1A" w:rsidR="00AA5309" w:rsidRDefault="00B925E0"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1094" w:type="dxa"/>
          </w:tcPr>
          <w:p w14:paraId="305D8E21" w14:textId="77777777" w:rsidR="00AA5309" w:rsidRPr="0044755C"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AA5309" w:rsidRPr="001318A2" w14:paraId="607C970E" w14:textId="77777777" w:rsidTr="00745C2C">
        <w:tc>
          <w:tcPr>
            <w:tcW w:w="5699" w:type="dxa"/>
          </w:tcPr>
          <w:p w14:paraId="0EBA1A1A" w14:textId="77777777" w:rsidR="00AA5309" w:rsidRPr="00337CB8"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337CB8">
              <w:rPr>
                <w:rFonts w:ascii="Courier New" w:hAnsi="Courier New" w:cs="Courier New"/>
                <w:color w:val="0000FF"/>
                <w:sz w:val="16"/>
                <w:szCs w:val="16"/>
                <w:highlight w:val="white"/>
              </w:rPr>
              <w:tab/>
            </w:r>
            <w:r w:rsidRPr="00337CB8">
              <w:rPr>
                <w:rFonts w:ascii="Courier New" w:hAnsi="Courier New" w:cs="Courier New"/>
                <w:color w:val="0000FF"/>
                <w:sz w:val="16"/>
                <w:szCs w:val="16"/>
                <w:highlight w:val="white"/>
              </w:rPr>
              <w:tab/>
              <w:t>&lt;</w:t>
            </w:r>
            <w:proofErr w:type="spellStart"/>
            <w:r w:rsidRPr="00337CB8">
              <w:rPr>
                <w:rFonts w:ascii="Courier New" w:hAnsi="Courier New" w:cs="Courier New"/>
                <w:color w:val="800000"/>
                <w:sz w:val="16"/>
                <w:szCs w:val="16"/>
                <w:highlight w:val="white"/>
              </w:rPr>
              <w:t>cbc:LineID</w:t>
            </w:r>
            <w:proofErr w:type="spellEnd"/>
            <w:r w:rsidRPr="00337CB8">
              <w:rPr>
                <w:rFonts w:ascii="Courier New" w:hAnsi="Courier New" w:cs="Courier New"/>
                <w:color w:val="0000FF"/>
                <w:sz w:val="16"/>
                <w:szCs w:val="16"/>
                <w:highlight w:val="white"/>
              </w:rPr>
              <w:t>&gt;</w:t>
            </w:r>
            <w:r w:rsidRPr="007D218D">
              <w:rPr>
                <w:rFonts w:ascii="Courier New" w:hAnsi="Courier New" w:cs="Courier New"/>
                <w:bCs/>
                <w:sz w:val="16"/>
                <w:szCs w:val="16"/>
                <w:highlight w:val="white"/>
                <w:rPrChange w:id="828" w:author="Georg Birgisson" w:date="2021-10-12T10:32:00Z">
                  <w:rPr>
                    <w:rFonts w:ascii="Courier New" w:hAnsi="Courier New" w:cs="Courier New"/>
                    <w:b/>
                    <w:sz w:val="16"/>
                    <w:szCs w:val="16"/>
                    <w:highlight w:val="white"/>
                  </w:rPr>
                </w:rPrChange>
              </w:rPr>
              <w:t>1</w:t>
            </w:r>
            <w:r w:rsidRPr="00337CB8">
              <w:rPr>
                <w:rFonts w:ascii="Courier New" w:hAnsi="Courier New" w:cs="Courier New"/>
                <w:color w:val="0000FF"/>
                <w:sz w:val="16"/>
                <w:szCs w:val="16"/>
                <w:highlight w:val="white"/>
              </w:rPr>
              <w:t>&lt;/</w:t>
            </w:r>
            <w:proofErr w:type="spellStart"/>
            <w:r w:rsidRPr="00337CB8">
              <w:rPr>
                <w:rFonts w:ascii="Courier New" w:hAnsi="Courier New" w:cs="Courier New"/>
                <w:color w:val="800000"/>
                <w:sz w:val="16"/>
                <w:szCs w:val="16"/>
                <w:highlight w:val="white"/>
              </w:rPr>
              <w:t>cbc:LineID</w:t>
            </w:r>
            <w:proofErr w:type="spellEnd"/>
            <w:r w:rsidRPr="00337CB8">
              <w:rPr>
                <w:rFonts w:ascii="Courier New" w:hAnsi="Courier New" w:cs="Courier New"/>
                <w:color w:val="0000FF"/>
                <w:sz w:val="16"/>
                <w:szCs w:val="16"/>
                <w:highlight w:val="white"/>
              </w:rPr>
              <w:t>&gt;</w:t>
            </w:r>
          </w:p>
        </w:tc>
        <w:tc>
          <w:tcPr>
            <w:tcW w:w="1984" w:type="dxa"/>
          </w:tcPr>
          <w:p w14:paraId="148806CE" w14:textId="77777777" w:rsidR="00AA5309"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Pöntunarlína</w:t>
            </w:r>
          </w:p>
        </w:tc>
        <w:tc>
          <w:tcPr>
            <w:tcW w:w="709" w:type="dxa"/>
          </w:tcPr>
          <w:p w14:paraId="4179B885" w14:textId="65CF8313" w:rsidR="00AA5309" w:rsidRDefault="00B925E0"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1094" w:type="dxa"/>
          </w:tcPr>
          <w:p w14:paraId="75A89C2E" w14:textId="77777777" w:rsidR="00AA5309" w:rsidRPr="0044755C"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BT-132</w:t>
            </w:r>
          </w:p>
        </w:tc>
      </w:tr>
      <w:tr w:rsidR="00AA5309" w:rsidRPr="001318A2" w14:paraId="4B883B7C" w14:textId="77777777" w:rsidTr="00745C2C">
        <w:tc>
          <w:tcPr>
            <w:tcW w:w="5699" w:type="dxa"/>
          </w:tcPr>
          <w:p w14:paraId="26BBE827" w14:textId="77777777" w:rsidR="00AA5309" w:rsidRPr="00337CB8"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337CB8">
              <w:rPr>
                <w:rFonts w:ascii="Courier New" w:hAnsi="Courier New" w:cs="Courier New"/>
                <w:color w:val="0000FF"/>
                <w:sz w:val="16"/>
                <w:szCs w:val="16"/>
                <w:highlight w:val="white"/>
              </w:rPr>
              <w:tab/>
              <w:t>&lt;/</w:t>
            </w:r>
            <w:proofErr w:type="spellStart"/>
            <w:r w:rsidRPr="00337CB8">
              <w:rPr>
                <w:rFonts w:ascii="Courier New" w:hAnsi="Courier New" w:cs="Courier New"/>
                <w:color w:val="800000"/>
                <w:sz w:val="16"/>
                <w:szCs w:val="16"/>
                <w:highlight w:val="white"/>
              </w:rPr>
              <w:t>cac:OrderLineReference</w:t>
            </w:r>
            <w:proofErr w:type="spellEnd"/>
            <w:r w:rsidRPr="00337CB8">
              <w:rPr>
                <w:rFonts w:ascii="Courier New" w:hAnsi="Courier New" w:cs="Courier New"/>
                <w:color w:val="0000FF"/>
                <w:sz w:val="16"/>
                <w:szCs w:val="16"/>
                <w:highlight w:val="white"/>
              </w:rPr>
              <w:t>&gt;</w:t>
            </w:r>
          </w:p>
        </w:tc>
        <w:tc>
          <w:tcPr>
            <w:tcW w:w="1984" w:type="dxa"/>
          </w:tcPr>
          <w:p w14:paraId="11C5E182" w14:textId="77777777" w:rsidR="00AA5309"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6F68FAAF" w14:textId="77777777" w:rsidR="00AA5309"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1094" w:type="dxa"/>
          </w:tcPr>
          <w:p w14:paraId="29661033" w14:textId="77777777" w:rsidR="00AA5309" w:rsidRPr="0044755C"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AA5309" w:rsidRPr="001318A2" w14:paraId="4153AD9B" w14:textId="77777777" w:rsidTr="00745C2C">
        <w:tc>
          <w:tcPr>
            <w:tcW w:w="5699" w:type="dxa"/>
          </w:tcPr>
          <w:p w14:paraId="445EDE69" w14:textId="77777777" w:rsidR="00AA5309" w:rsidRPr="00D26E2F"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proofErr w:type="spellStart"/>
            <w:r w:rsidRPr="00D26E2F">
              <w:rPr>
                <w:rFonts w:ascii="Courier New" w:hAnsi="Courier New" w:cs="Courier New"/>
                <w:color w:val="800000"/>
                <w:sz w:val="16"/>
                <w:szCs w:val="16"/>
                <w:highlight w:val="white"/>
              </w:rPr>
              <w:t>cac:</w:t>
            </w:r>
            <w:r w:rsidRPr="004D5500">
              <w:rPr>
                <w:rFonts w:ascii="Courier New" w:hAnsi="Courier New" w:cs="Courier New"/>
                <w:color w:val="800000"/>
                <w:sz w:val="16"/>
                <w:szCs w:val="16"/>
              </w:rPr>
              <w:t>InvoiceLine</w:t>
            </w:r>
            <w:proofErr w:type="spellEnd"/>
            <w:r w:rsidRPr="00D26E2F">
              <w:rPr>
                <w:rFonts w:ascii="Courier New" w:hAnsi="Courier New" w:cs="Courier New"/>
                <w:color w:val="0000FF"/>
                <w:sz w:val="16"/>
                <w:szCs w:val="16"/>
                <w:highlight w:val="white"/>
              </w:rPr>
              <w:t>&gt;</w:t>
            </w:r>
          </w:p>
        </w:tc>
        <w:tc>
          <w:tcPr>
            <w:tcW w:w="1984" w:type="dxa"/>
          </w:tcPr>
          <w:p w14:paraId="06873E3C" w14:textId="77777777" w:rsidR="00AA5309"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0D6B4058" w14:textId="77777777" w:rsidR="00AA5309"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1094" w:type="dxa"/>
          </w:tcPr>
          <w:p w14:paraId="66901A73" w14:textId="77777777" w:rsidR="00AA5309" w:rsidRPr="0044755C"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65538F1D" w14:textId="77777777" w:rsidR="00922D6D" w:rsidRDefault="00922D6D" w:rsidP="00922D6D">
      <w:pPr>
        <w:pStyle w:val="Heading4"/>
      </w:pPr>
      <w:r>
        <w:t>Tímabil reikningslínu</w:t>
      </w:r>
    </w:p>
    <w:p w14:paraId="51A63B54" w14:textId="77777777" w:rsidR="00922D6D" w:rsidRDefault="00922D6D" w:rsidP="00922D6D">
      <w:pPr>
        <w:pStyle w:val="BodyText"/>
      </w:pPr>
      <w:r>
        <w:t>Hægt</w:t>
      </w:r>
      <w:r w:rsidRPr="00D26E2F">
        <w:t xml:space="preserve"> er að </w:t>
      </w:r>
      <w:r>
        <w:t>setja</w:t>
      </w:r>
      <w:r w:rsidRPr="00D26E2F">
        <w:t xml:space="preserve"> í </w:t>
      </w:r>
      <w:r>
        <w:t>reikning</w:t>
      </w:r>
      <w:r w:rsidRPr="00D26E2F">
        <w:t xml:space="preserve"> upplýsingar um það tímabil sem </w:t>
      </w:r>
      <w:r>
        <w:t>hann</w:t>
      </w:r>
      <w:r w:rsidRPr="00D26E2F">
        <w:t xml:space="preserve"> n</w:t>
      </w:r>
      <w:r>
        <w:t>ær yfir. Slíkt er helst notað fyrir veituþjónustur, áskriftir eða þegar um er að ræða úttektir sem eru reikningsfærðar í lok tímabilsins og segir til um hvaða tímabil verið er að innheimta fyrir.</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792"/>
        <w:gridCol w:w="1011"/>
      </w:tblGrid>
      <w:tr w:rsidR="00922D6D" w:rsidRPr="00491DE5" w14:paraId="7876763F" w14:textId="77777777" w:rsidTr="00745C2C">
        <w:tc>
          <w:tcPr>
            <w:tcW w:w="5699" w:type="dxa"/>
          </w:tcPr>
          <w:p w14:paraId="713EDFA7" w14:textId="77777777" w:rsidR="00922D6D" w:rsidRPr="00491DE5" w:rsidRDefault="00922D6D" w:rsidP="00922D6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1416F737" w14:textId="77777777" w:rsidR="00922D6D" w:rsidRPr="00491DE5" w:rsidRDefault="00922D6D" w:rsidP="00922D6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Heiti</w:t>
            </w:r>
          </w:p>
        </w:tc>
        <w:tc>
          <w:tcPr>
            <w:tcW w:w="792" w:type="dxa"/>
          </w:tcPr>
          <w:p w14:paraId="5016C209" w14:textId="77777777" w:rsidR="00922D6D" w:rsidRPr="00491DE5" w:rsidRDefault="00922D6D" w:rsidP="00922D6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Tíðni</w:t>
            </w:r>
          </w:p>
        </w:tc>
        <w:tc>
          <w:tcPr>
            <w:tcW w:w="1011" w:type="dxa"/>
          </w:tcPr>
          <w:p w14:paraId="141EB0EF" w14:textId="77777777" w:rsidR="00922D6D" w:rsidRPr="00491DE5" w:rsidRDefault="00922D6D" w:rsidP="00922D6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Númer</w:t>
            </w:r>
          </w:p>
        </w:tc>
      </w:tr>
      <w:tr w:rsidR="00922D6D" w:rsidRPr="00D26E2F" w14:paraId="426D61C0" w14:textId="77777777" w:rsidTr="00745C2C">
        <w:tc>
          <w:tcPr>
            <w:tcW w:w="5699" w:type="dxa"/>
          </w:tcPr>
          <w:p w14:paraId="73A33C47" w14:textId="77777777" w:rsidR="00922D6D" w:rsidRPr="00D26E2F"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cac:InvoicePeriod</w:t>
            </w:r>
            <w:proofErr w:type="spellEnd"/>
            <w:r w:rsidRPr="00D26E2F">
              <w:rPr>
                <w:rFonts w:ascii="Courier New" w:hAnsi="Courier New" w:cs="Courier New"/>
                <w:color w:val="0000FF"/>
                <w:sz w:val="16"/>
                <w:szCs w:val="16"/>
                <w:highlight w:val="white"/>
              </w:rPr>
              <w:t>&gt;</w:t>
            </w:r>
          </w:p>
        </w:tc>
        <w:tc>
          <w:tcPr>
            <w:tcW w:w="1984" w:type="dxa"/>
          </w:tcPr>
          <w:p w14:paraId="584C777D" w14:textId="77777777" w:rsidR="00922D6D" w:rsidRPr="00D26E2F"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792" w:type="dxa"/>
          </w:tcPr>
          <w:p w14:paraId="0890CE74" w14:textId="77777777" w:rsidR="00922D6D" w:rsidRPr="00D26E2F"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0..1</w:t>
            </w:r>
          </w:p>
        </w:tc>
        <w:tc>
          <w:tcPr>
            <w:tcW w:w="1011" w:type="dxa"/>
          </w:tcPr>
          <w:p w14:paraId="364CFC07" w14:textId="77777777" w:rsidR="00922D6D" w:rsidRPr="00D26E2F"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r w:rsidR="00922D6D" w:rsidRPr="00D26E2F" w14:paraId="02E61644" w14:textId="77777777" w:rsidTr="00745C2C">
        <w:tc>
          <w:tcPr>
            <w:tcW w:w="5699" w:type="dxa"/>
          </w:tcPr>
          <w:p w14:paraId="794BC7FB" w14:textId="77777777" w:rsidR="00922D6D" w:rsidRPr="00D26E2F"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cbc:StartDate</w:t>
            </w:r>
            <w:proofErr w:type="spellEnd"/>
            <w:r w:rsidRPr="00D26E2F">
              <w:rPr>
                <w:rFonts w:ascii="Courier New" w:hAnsi="Courier New" w:cs="Courier New"/>
                <w:color w:val="0000FF"/>
                <w:sz w:val="16"/>
                <w:szCs w:val="16"/>
                <w:highlight w:val="white"/>
              </w:rPr>
              <w:t>&gt;</w:t>
            </w:r>
            <w:r w:rsidRPr="007D218D">
              <w:rPr>
                <w:rFonts w:ascii="Courier New" w:hAnsi="Courier New" w:cs="Courier New"/>
                <w:bCs/>
                <w:color w:val="000000"/>
                <w:sz w:val="16"/>
                <w:szCs w:val="16"/>
                <w:highlight w:val="white"/>
                <w:rPrChange w:id="829" w:author="Georg Birgisson" w:date="2021-10-12T10:32:00Z">
                  <w:rPr>
                    <w:rFonts w:ascii="Courier New" w:hAnsi="Courier New" w:cs="Courier New"/>
                    <w:b/>
                    <w:color w:val="000000"/>
                    <w:sz w:val="16"/>
                    <w:szCs w:val="16"/>
                    <w:highlight w:val="white"/>
                  </w:rPr>
                </w:rPrChange>
              </w:rPr>
              <w:t>2018-06-01</w:t>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cbc:StartDate</w:t>
            </w:r>
            <w:proofErr w:type="spellEnd"/>
            <w:r w:rsidRPr="00D26E2F">
              <w:rPr>
                <w:rFonts w:ascii="Courier New" w:hAnsi="Courier New" w:cs="Courier New"/>
                <w:color w:val="0000FF"/>
                <w:sz w:val="16"/>
                <w:szCs w:val="16"/>
                <w:highlight w:val="white"/>
              </w:rPr>
              <w:t>&gt;</w:t>
            </w:r>
          </w:p>
        </w:tc>
        <w:tc>
          <w:tcPr>
            <w:tcW w:w="1984" w:type="dxa"/>
          </w:tcPr>
          <w:p w14:paraId="6B43E217" w14:textId="77777777" w:rsidR="00922D6D" w:rsidRPr="00D26E2F"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Upphaf tímabils</w:t>
            </w:r>
          </w:p>
        </w:tc>
        <w:tc>
          <w:tcPr>
            <w:tcW w:w="792" w:type="dxa"/>
          </w:tcPr>
          <w:p w14:paraId="26457A94" w14:textId="77777777" w:rsidR="00922D6D"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0..1</w:t>
            </w:r>
          </w:p>
        </w:tc>
        <w:tc>
          <w:tcPr>
            <w:tcW w:w="1011" w:type="dxa"/>
          </w:tcPr>
          <w:p w14:paraId="527C3ABC" w14:textId="77777777" w:rsidR="00922D6D" w:rsidRPr="00D26E2F"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F51FDC">
              <w:rPr>
                <w:rFonts w:ascii="Courier New" w:hAnsi="Courier New" w:cs="Courier New"/>
                <w:color w:val="000000"/>
                <w:sz w:val="16"/>
                <w:szCs w:val="16"/>
              </w:rPr>
              <w:t>BT-134</w:t>
            </w:r>
          </w:p>
        </w:tc>
      </w:tr>
      <w:tr w:rsidR="00922D6D" w:rsidRPr="00D26E2F" w14:paraId="7D58752D" w14:textId="77777777" w:rsidTr="00745C2C">
        <w:tc>
          <w:tcPr>
            <w:tcW w:w="5699" w:type="dxa"/>
          </w:tcPr>
          <w:p w14:paraId="4FF0EB9F" w14:textId="77777777" w:rsidR="00922D6D" w:rsidRPr="00D26E2F"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cbc:EndDate</w:t>
            </w:r>
            <w:proofErr w:type="spellEnd"/>
            <w:r w:rsidRPr="00D26E2F">
              <w:rPr>
                <w:rFonts w:ascii="Courier New" w:hAnsi="Courier New" w:cs="Courier New"/>
                <w:color w:val="0000FF"/>
                <w:sz w:val="16"/>
                <w:szCs w:val="16"/>
                <w:highlight w:val="white"/>
              </w:rPr>
              <w:t>&gt;</w:t>
            </w:r>
            <w:r w:rsidRPr="007D218D">
              <w:rPr>
                <w:rFonts w:ascii="Courier New" w:hAnsi="Courier New" w:cs="Courier New"/>
                <w:bCs/>
                <w:color w:val="000000"/>
                <w:sz w:val="16"/>
                <w:szCs w:val="16"/>
                <w:highlight w:val="white"/>
                <w:rPrChange w:id="830" w:author="Georg Birgisson" w:date="2021-10-12T10:32:00Z">
                  <w:rPr>
                    <w:rFonts w:ascii="Courier New" w:hAnsi="Courier New" w:cs="Courier New"/>
                    <w:b/>
                    <w:color w:val="000000"/>
                    <w:sz w:val="16"/>
                    <w:szCs w:val="16"/>
                    <w:highlight w:val="white"/>
                  </w:rPr>
                </w:rPrChange>
              </w:rPr>
              <w:t>2018-06-30</w:t>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cbc:EndDate</w:t>
            </w:r>
            <w:proofErr w:type="spellEnd"/>
            <w:r w:rsidRPr="00D26E2F">
              <w:rPr>
                <w:rFonts w:ascii="Courier New" w:hAnsi="Courier New" w:cs="Courier New"/>
                <w:color w:val="0000FF"/>
                <w:sz w:val="16"/>
                <w:szCs w:val="16"/>
                <w:highlight w:val="white"/>
              </w:rPr>
              <w:t>&gt;</w:t>
            </w:r>
          </w:p>
        </w:tc>
        <w:tc>
          <w:tcPr>
            <w:tcW w:w="1984" w:type="dxa"/>
          </w:tcPr>
          <w:p w14:paraId="688C0017" w14:textId="77777777" w:rsidR="00922D6D" w:rsidRPr="00D26E2F"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Lok tímabils</w:t>
            </w:r>
          </w:p>
        </w:tc>
        <w:tc>
          <w:tcPr>
            <w:tcW w:w="792" w:type="dxa"/>
          </w:tcPr>
          <w:p w14:paraId="5DEC4E37" w14:textId="77777777" w:rsidR="00922D6D"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0..1</w:t>
            </w:r>
          </w:p>
        </w:tc>
        <w:tc>
          <w:tcPr>
            <w:tcW w:w="1011" w:type="dxa"/>
          </w:tcPr>
          <w:p w14:paraId="4D818858" w14:textId="77777777" w:rsidR="00922D6D" w:rsidRPr="00D26E2F"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F51FDC">
              <w:rPr>
                <w:rFonts w:ascii="Courier New" w:hAnsi="Courier New" w:cs="Courier New"/>
                <w:color w:val="000000"/>
                <w:sz w:val="16"/>
                <w:szCs w:val="16"/>
              </w:rPr>
              <w:t>BT-135</w:t>
            </w:r>
          </w:p>
        </w:tc>
      </w:tr>
      <w:tr w:rsidR="00922D6D" w:rsidRPr="00AB6E8B" w14:paraId="02C968B7" w14:textId="77777777" w:rsidTr="00745C2C">
        <w:tc>
          <w:tcPr>
            <w:tcW w:w="5699" w:type="dxa"/>
          </w:tcPr>
          <w:p w14:paraId="45943E0D" w14:textId="77777777" w:rsidR="00922D6D" w:rsidRPr="00AB6E8B" w:rsidRDefault="00922D6D" w:rsidP="00922D6D">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r w:rsidRPr="00AB6E8B">
              <w:rPr>
                <w:rFonts w:ascii="Courier New" w:hAnsi="Courier New" w:cs="Courier New"/>
                <w:color w:val="0000FF"/>
                <w:sz w:val="16"/>
                <w:szCs w:val="16"/>
                <w:highlight w:val="white"/>
              </w:rPr>
              <w:t>&lt;/</w:t>
            </w:r>
            <w:proofErr w:type="spellStart"/>
            <w:r w:rsidRPr="00AB6E8B">
              <w:rPr>
                <w:rFonts w:ascii="Courier New" w:hAnsi="Courier New" w:cs="Courier New"/>
                <w:color w:val="800000"/>
                <w:sz w:val="16"/>
                <w:szCs w:val="16"/>
                <w:highlight w:val="white"/>
              </w:rPr>
              <w:t>cac:InvoicePeriod</w:t>
            </w:r>
            <w:proofErr w:type="spellEnd"/>
            <w:r w:rsidRPr="00AB6E8B">
              <w:rPr>
                <w:rFonts w:ascii="Courier New" w:hAnsi="Courier New" w:cs="Courier New"/>
                <w:color w:val="0000FF"/>
                <w:sz w:val="16"/>
                <w:szCs w:val="16"/>
                <w:highlight w:val="white"/>
              </w:rPr>
              <w:t>&gt;</w:t>
            </w:r>
          </w:p>
        </w:tc>
        <w:tc>
          <w:tcPr>
            <w:tcW w:w="1984" w:type="dxa"/>
          </w:tcPr>
          <w:p w14:paraId="631D588E" w14:textId="77777777" w:rsidR="00922D6D" w:rsidRPr="00AB6E8B" w:rsidRDefault="00922D6D" w:rsidP="00922D6D">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p>
        </w:tc>
        <w:tc>
          <w:tcPr>
            <w:tcW w:w="792" w:type="dxa"/>
          </w:tcPr>
          <w:p w14:paraId="77DB25A3" w14:textId="77777777" w:rsidR="00922D6D" w:rsidRPr="00AB6E8B" w:rsidRDefault="00922D6D" w:rsidP="00922D6D">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p>
        </w:tc>
        <w:tc>
          <w:tcPr>
            <w:tcW w:w="1011" w:type="dxa"/>
          </w:tcPr>
          <w:p w14:paraId="2D3FC731" w14:textId="77777777" w:rsidR="00922D6D" w:rsidRPr="00AB6E8B" w:rsidRDefault="00922D6D" w:rsidP="00922D6D">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p>
        </w:tc>
      </w:tr>
    </w:tbl>
    <w:p w14:paraId="03C2D3A8" w14:textId="77777777" w:rsidR="00922D6D" w:rsidRDefault="00922D6D" w:rsidP="00922D6D">
      <w:pPr>
        <w:pStyle w:val="BodyText"/>
      </w:pPr>
      <w:r w:rsidRPr="00D26E2F">
        <w:t xml:space="preserve">Ofangreint dæmi þýðir að reikningurinn er fyrir tímabilið 1. </w:t>
      </w:r>
      <w:r>
        <w:t>júní 2018 til 30.</w:t>
      </w:r>
      <w:r w:rsidRPr="00D26E2F">
        <w:t xml:space="preserve"> </w:t>
      </w:r>
      <w:r>
        <w:t>júní</w:t>
      </w:r>
      <w:r w:rsidRPr="00D26E2F">
        <w:t xml:space="preserve"> 20</w:t>
      </w:r>
      <w:r>
        <w:t>18.</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922D6D" w:rsidRPr="00DD76FE" w14:paraId="3B4A5EF7" w14:textId="77777777" w:rsidTr="00745C2C">
        <w:tc>
          <w:tcPr>
            <w:tcW w:w="6095" w:type="dxa"/>
          </w:tcPr>
          <w:p w14:paraId="643E76B9" w14:textId="77777777" w:rsidR="00922D6D" w:rsidRPr="00DD76FE" w:rsidRDefault="00922D6D" w:rsidP="00DD76FE">
            <w:pPr>
              <w:pStyle w:val="BodyText"/>
              <w:spacing w:after="0"/>
              <w:rPr>
                <w:b/>
                <w:highlight w:val="white"/>
              </w:rPr>
            </w:pPr>
            <w:r w:rsidRPr="00DD76FE">
              <w:rPr>
                <w:b/>
                <w:highlight w:val="white"/>
              </w:rPr>
              <w:t>Regla</w:t>
            </w:r>
          </w:p>
        </w:tc>
        <w:tc>
          <w:tcPr>
            <w:tcW w:w="2439" w:type="dxa"/>
          </w:tcPr>
          <w:p w14:paraId="4B5D8BDC" w14:textId="77777777" w:rsidR="00922D6D" w:rsidRPr="00DD76FE" w:rsidRDefault="00922D6D" w:rsidP="00DD76FE">
            <w:pPr>
              <w:pStyle w:val="BodyText"/>
              <w:spacing w:after="0"/>
              <w:rPr>
                <w:b/>
                <w:highlight w:val="white"/>
              </w:rPr>
            </w:pPr>
            <w:r w:rsidRPr="00DD76FE">
              <w:rPr>
                <w:b/>
                <w:highlight w:val="white"/>
              </w:rPr>
              <w:t>Kenni</w:t>
            </w:r>
          </w:p>
        </w:tc>
        <w:tc>
          <w:tcPr>
            <w:tcW w:w="992" w:type="dxa"/>
          </w:tcPr>
          <w:p w14:paraId="5ECB60B8" w14:textId="77777777" w:rsidR="00922D6D" w:rsidRPr="00DD76FE" w:rsidRDefault="00922D6D" w:rsidP="00DD76FE">
            <w:pPr>
              <w:pStyle w:val="BodyText"/>
              <w:spacing w:after="0"/>
              <w:rPr>
                <w:b/>
                <w:highlight w:val="white"/>
              </w:rPr>
            </w:pPr>
            <w:r w:rsidRPr="00DD76FE">
              <w:rPr>
                <w:b/>
                <w:highlight w:val="white"/>
              </w:rPr>
              <w:t>Vægi</w:t>
            </w:r>
          </w:p>
        </w:tc>
      </w:tr>
      <w:tr w:rsidR="00922D6D" w:rsidRPr="00DD76FE" w14:paraId="1384989B" w14:textId="77777777" w:rsidTr="00745C2C">
        <w:tc>
          <w:tcPr>
            <w:tcW w:w="6095" w:type="dxa"/>
          </w:tcPr>
          <w:p w14:paraId="2F2A07B1" w14:textId="27265BEC" w:rsidR="00922D6D" w:rsidRPr="00DD76FE" w:rsidRDefault="00FE0148" w:rsidP="00DD76FE">
            <w:pPr>
              <w:pStyle w:val="BodyText"/>
              <w:spacing w:after="0"/>
              <w:rPr>
                <w:highlight w:val="white"/>
              </w:rPr>
            </w:pPr>
            <w:r w:rsidRPr="00DD76FE">
              <w:rPr>
                <w:highlight w:val="white"/>
              </w:rPr>
              <w:t xml:space="preserve">Ef tímabil </w:t>
            </w:r>
            <w:proofErr w:type="spellStart"/>
            <w:r w:rsidRPr="00DD76FE">
              <w:rPr>
                <w:highlight w:val="white"/>
              </w:rPr>
              <w:t>reikninslínu</w:t>
            </w:r>
            <w:proofErr w:type="spellEnd"/>
            <w:r w:rsidRPr="00DD76FE">
              <w:rPr>
                <w:highlight w:val="white"/>
              </w:rPr>
              <w:t xml:space="preserve"> er notað þá skal </w:t>
            </w:r>
            <w:proofErr w:type="spellStart"/>
            <w:r w:rsidR="002636CA" w:rsidRPr="00DD76FE">
              <w:rPr>
                <w:highlight w:val="white"/>
              </w:rPr>
              <w:t>annðhvort</w:t>
            </w:r>
            <w:proofErr w:type="spellEnd"/>
            <w:r w:rsidR="002636CA" w:rsidRPr="00DD76FE">
              <w:rPr>
                <w:highlight w:val="white"/>
              </w:rPr>
              <w:t xml:space="preserve"> eða bæði upphafs (BT-134) eða lokadagur (BT-135) koma fram.</w:t>
            </w:r>
          </w:p>
        </w:tc>
        <w:tc>
          <w:tcPr>
            <w:tcW w:w="2439" w:type="dxa"/>
          </w:tcPr>
          <w:p w14:paraId="7A75E298" w14:textId="590101F7" w:rsidR="00922D6D" w:rsidRPr="00DD76FE" w:rsidRDefault="00FE0148" w:rsidP="00DD76FE">
            <w:pPr>
              <w:pStyle w:val="BodyText"/>
              <w:spacing w:after="0"/>
              <w:rPr>
                <w:highlight w:val="white"/>
              </w:rPr>
            </w:pPr>
            <w:r w:rsidRPr="00DD76FE">
              <w:rPr>
                <w:highlight w:val="white"/>
              </w:rPr>
              <w:t>BR-CO-20</w:t>
            </w:r>
          </w:p>
        </w:tc>
        <w:tc>
          <w:tcPr>
            <w:tcW w:w="992" w:type="dxa"/>
          </w:tcPr>
          <w:p w14:paraId="1782E47F" w14:textId="4627FDB0" w:rsidR="00922D6D" w:rsidRPr="00DD76FE" w:rsidRDefault="002636CA" w:rsidP="00DD76FE">
            <w:pPr>
              <w:pStyle w:val="BodyText"/>
              <w:spacing w:after="0"/>
              <w:rPr>
                <w:highlight w:val="white"/>
              </w:rPr>
            </w:pPr>
            <w:r w:rsidRPr="00DD76FE">
              <w:rPr>
                <w:highlight w:val="white"/>
              </w:rPr>
              <w:t>fatal</w:t>
            </w:r>
          </w:p>
        </w:tc>
      </w:tr>
      <w:tr w:rsidR="00922D6D" w:rsidRPr="00DD76FE" w14:paraId="7ADAAD26" w14:textId="77777777" w:rsidTr="00745C2C">
        <w:tc>
          <w:tcPr>
            <w:tcW w:w="6095" w:type="dxa"/>
          </w:tcPr>
          <w:p w14:paraId="60DF3C30" w14:textId="4DF80B99" w:rsidR="00922D6D" w:rsidRPr="00DD76FE" w:rsidRDefault="002636CA" w:rsidP="00DD76FE">
            <w:pPr>
              <w:pStyle w:val="BodyText"/>
              <w:spacing w:after="0"/>
              <w:rPr>
                <w:highlight w:val="white"/>
              </w:rPr>
            </w:pPr>
            <w:r w:rsidRPr="00DD76FE">
              <w:rPr>
                <w:highlight w:val="white"/>
              </w:rPr>
              <w:t>Upphafsdagur tímabils á línu skal vera innan tímabils reiknings.</w:t>
            </w:r>
          </w:p>
        </w:tc>
        <w:tc>
          <w:tcPr>
            <w:tcW w:w="2439" w:type="dxa"/>
          </w:tcPr>
          <w:p w14:paraId="6F14DB05" w14:textId="1164D0AE" w:rsidR="00922D6D" w:rsidRPr="00DD76FE" w:rsidRDefault="00FE0148" w:rsidP="00DD76FE">
            <w:pPr>
              <w:pStyle w:val="BodyText"/>
              <w:spacing w:after="0"/>
              <w:rPr>
                <w:highlight w:val="white"/>
              </w:rPr>
            </w:pPr>
            <w:r w:rsidRPr="00DD76FE">
              <w:rPr>
                <w:highlight w:val="white"/>
              </w:rPr>
              <w:t>PEPPOL-EN16931-R110</w:t>
            </w:r>
          </w:p>
        </w:tc>
        <w:tc>
          <w:tcPr>
            <w:tcW w:w="992" w:type="dxa"/>
          </w:tcPr>
          <w:p w14:paraId="0E234A00" w14:textId="227927A6" w:rsidR="00922D6D" w:rsidRPr="00DD76FE" w:rsidRDefault="002636CA" w:rsidP="00DD76FE">
            <w:pPr>
              <w:pStyle w:val="BodyText"/>
              <w:spacing w:after="0"/>
              <w:rPr>
                <w:highlight w:val="white"/>
              </w:rPr>
            </w:pPr>
            <w:r w:rsidRPr="00DD76FE">
              <w:rPr>
                <w:highlight w:val="white"/>
              </w:rPr>
              <w:t>fatal</w:t>
            </w:r>
          </w:p>
        </w:tc>
      </w:tr>
      <w:tr w:rsidR="00922D6D" w:rsidRPr="00DD76FE" w14:paraId="464319AF" w14:textId="77777777" w:rsidTr="00745C2C">
        <w:tc>
          <w:tcPr>
            <w:tcW w:w="6095" w:type="dxa"/>
          </w:tcPr>
          <w:p w14:paraId="32319220" w14:textId="78B61860" w:rsidR="00922D6D" w:rsidRPr="00DD76FE" w:rsidRDefault="002636CA" w:rsidP="00DD76FE">
            <w:pPr>
              <w:pStyle w:val="BodyText"/>
              <w:spacing w:after="0"/>
              <w:rPr>
                <w:highlight w:val="white"/>
              </w:rPr>
            </w:pPr>
            <w:r w:rsidRPr="00DD76FE">
              <w:rPr>
                <w:highlight w:val="white"/>
              </w:rPr>
              <w:t>Dagsetningar skulu vera á forminu YYYY-MM-DD</w:t>
            </w:r>
          </w:p>
        </w:tc>
        <w:tc>
          <w:tcPr>
            <w:tcW w:w="2439" w:type="dxa"/>
          </w:tcPr>
          <w:p w14:paraId="32BFB143" w14:textId="1C041111" w:rsidR="00922D6D" w:rsidRPr="00DD76FE" w:rsidRDefault="00FE0148" w:rsidP="00DD76FE">
            <w:pPr>
              <w:pStyle w:val="BodyText"/>
              <w:spacing w:after="0"/>
              <w:rPr>
                <w:highlight w:val="white"/>
              </w:rPr>
            </w:pPr>
            <w:r w:rsidRPr="00DD76FE">
              <w:rPr>
                <w:highlight w:val="white"/>
              </w:rPr>
              <w:t>PEPPOL-EN16931-F001</w:t>
            </w:r>
          </w:p>
        </w:tc>
        <w:tc>
          <w:tcPr>
            <w:tcW w:w="992" w:type="dxa"/>
          </w:tcPr>
          <w:p w14:paraId="7F0036CC" w14:textId="1CF2D137" w:rsidR="00922D6D" w:rsidRPr="00DD76FE" w:rsidRDefault="002636CA" w:rsidP="00DD76FE">
            <w:pPr>
              <w:pStyle w:val="BodyText"/>
              <w:spacing w:after="0"/>
              <w:rPr>
                <w:highlight w:val="white"/>
              </w:rPr>
            </w:pPr>
            <w:r w:rsidRPr="00DD76FE">
              <w:rPr>
                <w:highlight w:val="white"/>
              </w:rPr>
              <w:t>fatal</w:t>
            </w:r>
          </w:p>
        </w:tc>
      </w:tr>
      <w:tr w:rsidR="00922D6D" w:rsidRPr="00DD76FE" w14:paraId="056858B2" w14:textId="77777777" w:rsidTr="00745C2C">
        <w:tc>
          <w:tcPr>
            <w:tcW w:w="6095" w:type="dxa"/>
          </w:tcPr>
          <w:p w14:paraId="1FE28094" w14:textId="772A8910" w:rsidR="00922D6D" w:rsidRPr="00DD76FE" w:rsidRDefault="002636CA" w:rsidP="00DD76FE">
            <w:pPr>
              <w:pStyle w:val="BodyText"/>
              <w:spacing w:after="0"/>
              <w:rPr>
                <w:highlight w:val="white"/>
              </w:rPr>
            </w:pPr>
            <w:r w:rsidRPr="00DD76FE">
              <w:rPr>
                <w:highlight w:val="white"/>
              </w:rPr>
              <w:t xml:space="preserve">Ef tímabil reikningslínu er notað þá </w:t>
            </w:r>
            <w:proofErr w:type="spellStart"/>
            <w:r w:rsidRPr="00DD76FE">
              <w:rPr>
                <w:highlight w:val="white"/>
              </w:rPr>
              <w:t>þá</w:t>
            </w:r>
            <w:proofErr w:type="spellEnd"/>
            <w:r w:rsidRPr="00DD76FE">
              <w:rPr>
                <w:highlight w:val="white"/>
              </w:rPr>
              <w:t xml:space="preserve"> skal lokadagur tímabilsins ekki vera fyrr en upphafsdagur þess</w:t>
            </w:r>
          </w:p>
        </w:tc>
        <w:tc>
          <w:tcPr>
            <w:tcW w:w="2439" w:type="dxa"/>
          </w:tcPr>
          <w:p w14:paraId="4F6B79D1" w14:textId="2CBF58E0" w:rsidR="00922D6D" w:rsidRPr="00DD76FE" w:rsidRDefault="00FE0148" w:rsidP="00DD76FE">
            <w:pPr>
              <w:pStyle w:val="BodyText"/>
              <w:spacing w:after="0"/>
              <w:rPr>
                <w:highlight w:val="white"/>
              </w:rPr>
            </w:pPr>
            <w:r w:rsidRPr="00DD76FE">
              <w:rPr>
                <w:highlight w:val="white"/>
              </w:rPr>
              <w:t>BR-30</w:t>
            </w:r>
          </w:p>
        </w:tc>
        <w:tc>
          <w:tcPr>
            <w:tcW w:w="992" w:type="dxa"/>
          </w:tcPr>
          <w:p w14:paraId="692D2EC6" w14:textId="2A50F084" w:rsidR="00922D6D" w:rsidRPr="00DD76FE" w:rsidRDefault="002636CA" w:rsidP="00DD76FE">
            <w:pPr>
              <w:pStyle w:val="BodyText"/>
              <w:spacing w:after="0"/>
              <w:rPr>
                <w:highlight w:val="white"/>
              </w:rPr>
            </w:pPr>
            <w:r w:rsidRPr="00DD76FE">
              <w:rPr>
                <w:highlight w:val="white"/>
              </w:rPr>
              <w:t>fatal</w:t>
            </w:r>
          </w:p>
        </w:tc>
      </w:tr>
    </w:tbl>
    <w:p w14:paraId="0C331062" w14:textId="0579E2F0" w:rsidR="00285326" w:rsidRPr="00D26E2F" w:rsidRDefault="00BF215A" w:rsidP="00922D6D">
      <w:pPr>
        <w:pStyle w:val="Heading3"/>
      </w:pPr>
      <w:bookmarkStart w:id="831" w:name="_Toc84934989"/>
      <w:r>
        <w:t>Vara</w:t>
      </w:r>
      <w:r w:rsidR="00922D6D">
        <w:t>n</w:t>
      </w:r>
      <w:bookmarkEnd w:id="831"/>
    </w:p>
    <w:bookmarkEnd w:id="802"/>
    <w:p w14:paraId="1E08425D" w14:textId="77777777" w:rsidR="00B65F23" w:rsidRPr="00D26E2F" w:rsidRDefault="00B65F23" w:rsidP="00922D6D">
      <w:pPr>
        <w:pStyle w:val="BodyText"/>
      </w:pPr>
      <w:r w:rsidRPr="00D26E2F">
        <w:t>Eftirfarandi upplýsi</w:t>
      </w:r>
      <w:r w:rsidR="00D00843" w:rsidRPr="00D26E2F">
        <w:t>ngar er hægt að veita um vöruna</w:t>
      </w:r>
      <w:r w:rsidR="001D4949">
        <w:t>:</w:t>
      </w:r>
    </w:p>
    <w:p w14:paraId="7B98C342" w14:textId="77777777" w:rsidR="002636CA" w:rsidRPr="00D26E2F" w:rsidRDefault="002636CA" w:rsidP="002636CA">
      <w:pPr>
        <w:pStyle w:val="BodyText"/>
        <w:tabs>
          <w:tab w:val="left" w:pos="1985"/>
        </w:tabs>
        <w:ind w:left="1985" w:hanging="1985"/>
      </w:pPr>
      <w:r w:rsidRPr="00D26E2F">
        <w:t>Vöruheiti</w:t>
      </w:r>
      <w:r>
        <w:t>:</w:t>
      </w:r>
      <w:r w:rsidRPr="00D26E2F">
        <w:tab/>
        <w:t>Stutt heiti vöru</w:t>
      </w:r>
      <w:r>
        <w:t xml:space="preserve"> eða þjónustu</w:t>
      </w:r>
      <w:r w:rsidRPr="00D26E2F">
        <w:t>.</w:t>
      </w:r>
    </w:p>
    <w:p w14:paraId="1E564B3D" w14:textId="77777777" w:rsidR="002636CA" w:rsidRDefault="002636CA" w:rsidP="002636CA">
      <w:pPr>
        <w:pStyle w:val="BodyText"/>
        <w:tabs>
          <w:tab w:val="left" w:pos="1985"/>
        </w:tabs>
        <w:ind w:left="1985" w:hanging="1985"/>
      </w:pPr>
      <w:r>
        <w:t>Vörulýsing:</w:t>
      </w:r>
      <w:r>
        <w:tab/>
      </w:r>
      <w:r w:rsidRPr="00D26E2F">
        <w:t>Lengri textalýsing á vöru</w:t>
      </w:r>
      <w:r>
        <w:t xml:space="preserve"> (eða þjónustu)</w:t>
      </w:r>
      <w:r w:rsidRPr="00D26E2F">
        <w:t xml:space="preserve"> þar sem </w:t>
      </w:r>
      <w:r>
        <w:t>henni</w:t>
      </w:r>
      <w:r w:rsidRPr="00D26E2F">
        <w:t xml:space="preserve"> er lýst nánar og í lengra máli heldur en gert er með vöruheiti.</w:t>
      </w:r>
    </w:p>
    <w:p w14:paraId="3DE6BD8E" w14:textId="48D37CE7" w:rsidR="00D00843" w:rsidRDefault="00DD1F11" w:rsidP="00922D6D">
      <w:pPr>
        <w:pStyle w:val="BodyText"/>
        <w:tabs>
          <w:tab w:val="left" w:pos="1985"/>
        </w:tabs>
        <w:ind w:left="1985" w:hanging="1985"/>
      </w:pPr>
      <w:r>
        <w:t>Vörunúmer seljanda:</w:t>
      </w:r>
      <w:r w:rsidR="00D00843" w:rsidRPr="00D26E2F">
        <w:tab/>
        <w:t xml:space="preserve">Vörunúmer sem notað er í vöruskrá seljanda og </w:t>
      </w:r>
      <w:r w:rsidR="00246103">
        <w:t xml:space="preserve">er </w:t>
      </w:r>
      <w:r w:rsidR="00D00843" w:rsidRPr="00D26E2F">
        <w:t>yfirleitt það sama og notað er í pöntun.</w:t>
      </w:r>
    </w:p>
    <w:p w14:paraId="5AEFA38E" w14:textId="775D4C7F" w:rsidR="002636CA" w:rsidRPr="00D26E2F" w:rsidRDefault="002636CA" w:rsidP="002636CA">
      <w:pPr>
        <w:pStyle w:val="BodyText"/>
        <w:tabs>
          <w:tab w:val="left" w:pos="1985"/>
        </w:tabs>
        <w:ind w:left="1985" w:hanging="1985"/>
      </w:pPr>
      <w:r>
        <w:t>Vörunúmer kaupanda:</w:t>
      </w:r>
      <w:r w:rsidRPr="00D26E2F">
        <w:tab/>
        <w:t xml:space="preserve">Vörunúmer sem notað er í vöruskrá </w:t>
      </w:r>
      <w:proofErr w:type="spellStart"/>
      <w:r>
        <w:t>kaupana</w:t>
      </w:r>
      <w:proofErr w:type="spellEnd"/>
      <w:r>
        <w:t xml:space="preserve"> og getur komið fram í pöntun</w:t>
      </w:r>
      <w:r w:rsidRPr="00D26E2F">
        <w:t>.</w:t>
      </w:r>
    </w:p>
    <w:p w14:paraId="7E89C45A" w14:textId="3FAFF47B" w:rsidR="00D00843" w:rsidRDefault="002636CA" w:rsidP="002636CA">
      <w:pPr>
        <w:pStyle w:val="BodyText"/>
        <w:tabs>
          <w:tab w:val="left" w:pos="1985"/>
        </w:tabs>
        <w:ind w:left="1985" w:hanging="1985"/>
      </w:pPr>
      <w:r>
        <w:lastRenderedPageBreak/>
        <w:t>Staðlað vörunúmer</w:t>
      </w:r>
      <w:r>
        <w:tab/>
      </w:r>
      <w:r w:rsidR="00790D0F" w:rsidRPr="00D26E2F">
        <w:t xml:space="preserve">Þetta númer er oft svokallað GTIN vörunúmer sem </w:t>
      </w:r>
      <w:r w:rsidR="00790D0F">
        <w:t xml:space="preserve">oft er </w:t>
      </w:r>
      <w:r w:rsidR="00790D0F" w:rsidRPr="00D26E2F">
        <w:t xml:space="preserve">notað í strikamerki (áður nefnt EAN </w:t>
      </w:r>
      <w:r w:rsidR="00790D0F">
        <w:t>vöru</w:t>
      </w:r>
      <w:r w:rsidR="00790D0F" w:rsidRPr="00D26E2F">
        <w:t>númer).</w:t>
      </w:r>
      <w:r w:rsidR="00D00843" w:rsidRPr="00D26E2F">
        <w:t xml:space="preserve">Þessar upplýsingar eru birtar í rafræna reikningnum í eftirfarandi </w:t>
      </w:r>
      <w:proofErr w:type="spellStart"/>
      <w:r w:rsidR="00D00843" w:rsidRPr="00D26E2F">
        <w:t>tögum</w:t>
      </w:r>
      <w:proofErr w:type="spellEnd"/>
      <w:r w:rsidR="001D4949">
        <w:t>:</w:t>
      </w:r>
    </w:p>
    <w:tbl>
      <w:tblPr>
        <w:tblW w:w="948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709"/>
        <w:gridCol w:w="1094"/>
      </w:tblGrid>
      <w:tr w:rsidR="00490B71" w:rsidRPr="00491DE5" w14:paraId="6872791A" w14:textId="77777777" w:rsidTr="00DD76FE">
        <w:tc>
          <w:tcPr>
            <w:tcW w:w="5699" w:type="dxa"/>
          </w:tcPr>
          <w:p w14:paraId="74865051" w14:textId="77777777" w:rsidR="00490B71" w:rsidRPr="00491DE5" w:rsidRDefault="00490B71" w:rsidP="00922D6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5FC42D8F" w14:textId="77777777" w:rsidR="00490B71" w:rsidRPr="00FB3DD7" w:rsidRDefault="00490B71" w:rsidP="00922D6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FB3DD7">
              <w:rPr>
                <w:rFonts w:ascii="Courier New" w:hAnsi="Courier New" w:cs="Courier New"/>
                <w:b/>
                <w:sz w:val="16"/>
                <w:szCs w:val="16"/>
                <w:highlight w:val="white"/>
              </w:rPr>
              <w:t>Heiti</w:t>
            </w:r>
          </w:p>
        </w:tc>
        <w:tc>
          <w:tcPr>
            <w:tcW w:w="709" w:type="dxa"/>
          </w:tcPr>
          <w:p w14:paraId="0414A3CA" w14:textId="77777777" w:rsidR="00490B71" w:rsidRPr="00FB3DD7" w:rsidRDefault="00490B71" w:rsidP="00922D6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FB3DD7">
              <w:rPr>
                <w:rFonts w:ascii="Courier New" w:hAnsi="Courier New" w:cs="Courier New"/>
                <w:b/>
                <w:sz w:val="16"/>
                <w:szCs w:val="16"/>
                <w:highlight w:val="white"/>
              </w:rPr>
              <w:t>Tíðni</w:t>
            </w:r>
          </w:p>
        </w:tc>
        <w:tc>
          <w:tcPr>
            <w:tcW w:w="1094" w:type="dxa"/>
          </w:tcPr>
          <w:p w14:paraId="26DC31E2" w14:textId="77777777" w:rsidR="00490B71" w:rsidRPr="00FB3DD7" w:rsidRDefault="00490B71" w:rsidP="00922D6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FB3DD7">
              <w:rPr>
                <w:rFonts w:ascii="Courier New" w:hAnsi="Courier New" w:cs="Courier New"/>
                <w:b/>
                <w:sz w:val="16"/>
                <w:szCs w:val="16"/>
                <w:highlight w:val="white"/>
              </w:rPr>
              <w:t>Númer</w:t>
            </w:r>
          </w:p>
        </w:tc>
      </w:tr>
      <w:tr w:rsidR="00185A15" w:rsidRPr="00D26E2F" w14:paraId="52104494" w14:textId="6ED52103" w:rsidTr="00DD76FE">
        <w:tc>
          <w:tcPr>
            <w:tcW w:w="5699" w:type="dxa"/>
          </w:tcPr>
          <w:p w14:paraId="063EAD4E" w14:textId="77777777" w:rsidR="00185A15" w:rsidRPr="00D26E2F" w:rsidRDefault="00185A15"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cac:Item</w:t>
            </w:r>
            <w:proofErr w:type="spellEnd"/>
            <w:r w:rsidRPr="00D26E2F">
              <w:rPr>
                <w:rFonts w:ascii="Courier New" w:hAnsi="Courier New" w:cs="Courier New"/>
                <w:color w:val="0000FF"/>
                <w:sz w:val="16"/>
                <w:szCs w:val="16"/>
                <w:highlight w:val="white"/>
              </w:rPr>
              <w:t>&gt;</w:t>
            </w:r>
          </w:p>
        </w:tc>
        <w:tc>
          <w:tcPr>
            <w:tcW w:w="1984" w:type="dxa"/>
          </w:tcPr>
          <w:p w14:paraId="2D8B3F83" w14:textId="77777777" w:rsidR="00185A15" w:rsidRPr="00FB3DD7" w:rsidRDefault="00185A15" w:rsidP="00922D6D">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709" w:type="dxa"/>
          </w:tcPr>
          <w:p w14:paraId="14E4E020" w14:textId="3BDFB98C" w:rsidR="00185A15" w:rsidRPr="00FB3DD7" w:rsidRDefault="00B925E0" w:rsidP="00922D6D">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1094" w:type="dxa"/>
          </w:tcPr>
          <w:p w14:paraId="01606D39" w14:textId="77777777" w:rsidR="00185A15" w:rsidRPr="00FB3DD7" w:rsidRDefault="00185A15" w:rsidP="00922D6D">
            <w:pPr>
              <w:tabs>
                <w:tab w:val="left" w:pos="284"/>
                <w:tab w:val="left" w:pos="567"/>
                <w:tab w:val="left" w:pos="851"/>
              </w:tabs>
              <w:autoSpaceDE w:val="0"/>
              <w:autoSpaceDN w:val="0"/>
              <w:adjustRightInd w:val="0"/>
              <w:rPr>
                <w:rFonts w:ascii="Courier New" w:hAnsi="Courier New" w:cs="Courier New"/>
                <w:sz w:val="16"/>
                <w:szCs w:val="16"/>
                <w:highlight w:val="white"/>
              </w:rPr>
            </w:pPr>
          </w:p>
        </w:tc>
      </w:tr>
      <w:tr w:rsidR="009D3219" w:rsidRPr="001318A2" w14:paraId="097F5849" w14:textId="77777777" w:rsidTr="00DD76FE">
        <w:tc>
          <w:tcPr>
            <w:tcW w:w="5699" w:type="dxa"/>
          </w:tcPr>
          <w:p w14:paraId="1548DC17" w14:textId="0089DD40" w:rsidR="009D3219" w:rsidRPr="00D26E2F" w:rsidRDefault="009D3219" w:rsidP="00B97049">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cbc:Description</w:t>
            </w:r>
            <w:proofErr w:type="spellEnd"/>
            <w:r w:rsidRPr="00D26E2F">
              <w:rPr>
                <w:rFonts w:ascii="Courier New" w:hAnsi="Courier New" w:cs="Courier New"/>
                <w:color w:val="0000FF"/>
                <w:sz w:val="16"/>
                <w:szCs w:val="16"/>
                <w:highlight w:val="white"/>
              </w:rPr>
              <w:t>&gt;</w:t>
            </w:r>
            <w:r w:rsidRPr="007D218D">
              <w:rPr>
                <w:rFonts w:ascii="Courier New" w:hAnsi="Courier New" w:cs="Courier New"/>
                <w:bCs/>
                <w:color w:val="000000"/>
                <w:sz w:val="16"/>
                <w:szCs w:val="16"/>
                <w:rPrChange w:id="832" w:author="Georg Birgisson" w:date="2021-10-12T10:33:00Z">
                  <w:rPr>
                    <w:rFonts w:ascii="Courier New" w:hAnsi="Courier New" w:cs="Courier New"/>
                    <w:b/>
                    <w:color w:val="000000"/>
                    <w:sz w:val="16"/>
                    <w:szCs w:val="16"/>
                  </w:rPr>
                </w:rPrChange>
              </w:rPr>
              <w:t>Örgjörvi ...</w:t>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cbc:Description</w:t>
            </w:r>
            <w:proofErr w:type="spellEnd"/>
            <w:r w:rsidRPr="00D26E2F">
              <w:rPr>
                <w:rFonts w:ascii="Courier New" w:hAnsi="Courier New" w:cs="Courier New"/>
                <w:color w:val="0000FF"/>
                <w:sz w:val="16"/>
                <w:szCs w:val="16"/>
                <w:highlight w:val="white"/>
              </w:rPr>
              <w:t>&gt;</w:t>
            </w:r>
          </w:p>
        </w:tc>
        <w:tc>
          <w:tcPr>
            <w:tcW w:w="1984" w:type="dxa"/>
          </w:tcPr>
          <w:p w14:paraId="27300A44" w14:textId="77777777" w:rsidR="009D3219" w:rsidRDefault="009D3219" w:rsidP="00B97049">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D26E2F">
              <w:rPr>
                <w:rFonts w:ascii="Courier New" w:hAnsi="Courier New" w:cs="Courier New"/>
                <w:color w:val="000000"/>
                <w:sz w:val="16"/>
                <w:szCs w:val="16"/>
                <w:highlight w:val="white"/>
              </w:rPr>
              <w:t>Vörulýsing</w:t>
            </w:r>
          </w:p>
        </w:tc>
        <w:tc>
          <w:tcPr>
            <w:tcW w:w="709" w:type="dxa"/>
          </w:tcPr>
          <w:p w14:paraId="7906971C" w14:textId="77777777" w:rsidR="009D3219" w:rsidRDefault="009D3219" w:rsidP="00B97049">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1094" w:type="dxa"/>
          </w:tcPr>
          <w:p w14:paraId="0CE00729" w14:textId="77777777" w:rsidR="009D3219" w:rsidRPr="0044755C" w:rsidRDefault="009D3219" w:rsidP="00B97049">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BT-154</w:t>
            </w:r>
          </w:p>
        </w:tc>
      </w:tr>
      <w:tr w:rsidR="00185A15" w:rsidRPr="00D26E2F" w14:paraId="4516EDCB" w14:textId="6B4AE45E" w:rsidTr="00DD76FE">
        <w:tc>
          <w:tcPr>
            <w:tcW w:w="5699" w:type="dxa"/>
          </w:tcPr>
          <w:p w14:paraId="5523C040" w14:textId="7DD8767D" w:rsidR="00185A15" w:rsidRPr="00D26E2F" w:rsidRDefault="00790D0F"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00185A15" w:rsidRPr="00D26E2F">
              <w:rPr>
                <w:rFonts w:ascii="Courier New" w:hAnsi="Courier New" w:cs="Courier New"/>
                <w:color w:val="0000FF"/>
                <w:sz w:val="16"/>
                <w:szCs w:val="16"/>
                <w:highlight w:val="white"/>
              </w:rPr>
              <w:t>&lt;</w:t>
            </w:r>
            <w:proofErr w:type="spellStart"/>
            <w:r w:rsidR="00185A15" w:rsidRPr="00D26E2F">
              <w:rPr>
                <w:rFonts w:ascii="Courier New" w:hAnsi="Courier New" w:cs="Courier New"/>
                <w:color w:val="800000"/>
                <w:sz w:val="16"/>
                <w:szCs w:val="16"/>
                <w:highlight w:val="white"/>
              </w:rPr>
              <w:t>cbc:Name</w:t>
            </w:r>
            <w:proofErr w:type="spellEnd"/>
            <w:r w:rsidR="00185A15" w:rsidRPr="00D26E2F">
              <w:rPr>
                <w:rFonts w:ascii="Courier New" w:hAnsi="Courier New" w:cs="Courier New"/>
                <w:color w:val="0000FF"/>
                <w:sz w:val="16"/>
                <w:szCs w:val="16"/>
                <w:highlight w:val="white"/>
              </w:rPr>
              <w:t>&gt;</w:t>
            </w:r>
            <w:r w:rsidR="00185A15" w:rsidRPr="007D218D">
              <w:rPr>
                <w:rFonts w:ascii="Courier New" w:hAnsi="Courier New" w:cs="Courier New"/>
                <w:bCs/>
                <w:color w:val="000000"/>
                <w:sz w:val="16"/>
                <w:szCs w:val="16"/>
                <w:highlight w:val="white"/>
                <w:rPrChange w:id="833" w:author="Georg Birgisson" w:date="2021-10-12T10:33:00Z">
                  <w:rPr>
                    <w:rFonts w:ascii="Courier New" w:hAnsi="Courier New" w:cs="Courier New"/>
                    <w:b/>
                    <w:color w:val="000000"/>
                    <w:sz w:val="16"/>
                    <w:szCs w:val="16"/>
                    <w:highlight w:val="white"/>
                  </w:rPr>
                </w:rPrChange>
              </w:rPr>
              <w:t>Ferðatölva</w:t>
            </w:r>
            <w:r w:rsidR="00185A15" w:rsidRPr="00D26E2F">
              <w:rPr>
                <w:rFonts w:ascii="Courier New" w:hAnsi="Courier New" w:cs="Courier New"/>
                <w:color w:val="0000FF"/>
                <w:sz w:val="16"/>
                <w:szCs w:val="16"/>
                <w:highlight w:val="white"/>
              </w:rPr>
              <w:t>&lt;/</w:t>
            </w:r>
            <w:proofErr w:type="spellStart"/>
            <w:r w:rsidR="00185A15" w:rsidRPr="00D26E2F">
              <w:rPr>
                <w:rFonts w:ascii="Courier New" w:hAnsi="Courier New" w:cs="Courier New"/>
                <w:color w:val="800000"/>
                <w:sz w:val="16"/>
                <w:szCs w:val="16"/>
                <w:highlight w:val="white"/>
              </w:rPr>
              <w:t>cbc:Name</w:t>
            </w:r>
            <w:proofErr w:type="spellEnd"/>
            <w:r w:rsidR="00185A15" w:rsidRPr="00D26E2F">
              <w:rPr>
                <w:rFonts w:ascii="Courier New" w:hAnsi="Courier New" w:cs="Courier New"/>
                <w:color w:val="0000FF"/>
                <w:sz w:val="16"/>
                <w:szCs w:val="16"/>
                <w:highlight w:val="white"/>
              </w:rPr>
              <w:t>&gt;</w:t>
            </w:r>
          </w:p>
        </w:tc>
        <w:tc>
          <w:tcPr>
            <w:tcW w:w="1984" w:type="dxa"/>
          </w:tcPr>
          <w:p w14:paraId="579332F6" w14:textId="0F56621E" w:rsidR="00185A15" w:rsidRPr="00FB3DD7" w:rsidRDefault="002636CA" w:rsidP="00922D6D">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Vöruheiti</w:t>
            </w:r>
          </w:p>
        </w:tc>
        <w:tc>
          <w:tcPr>
            <w:tcW w:w="709" w:type="dxa"/>
          </w:tcPr>
          <w:p w14:paraId="0DE05183" w14:textId="1E8636FF" w:rsidR="00185A15" w:rsidRPr="00FB3DD7" w:rsidRDefault="000149DD" w:rsidP="00922D6D">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1094" w:type="dxa"/>
          </w:tcPr>
          <w:p w14:paraId="3327E0FD" w14:textId="6C7194A7" w:rsidR="00185A15" w:rsidRPr="00FB3DD7" w:rsidRDefault="00185A15" w:rsidP="00922D6D">
            <w:pPr>
              <w:tabs>
                <w:tab w:val="left" w:pos="284"/>
                <w:tab w:val="left" w:pos="567"/>
                <w:tab w:val="left" w:pos="851"/>
              </w:tabs>
              <w:autoSpaceDE w:val="0"/>
              <w:autoSpaceDN w:val="0"/>
              <w:adjustRightInd w:val="0"/>
              <w:rPr>
                <w:rFonts w:ascii="Courier New" w:hAnsi="Courier New" w:cs="Courier New"/>
                <w:sz w:val="16"/>
                <w:szCs w:val="16"/>
                <w:highlight w:val="white"/>
              </w:rPr>
            </w:pPr>
            <w:r w:rsidRPr="00FB3DD7">
              <w:rPr>
                <w:rFonts w:ascii="Courier New" w:hAnsi="Courier New" w:cs="Courier New"/>
                <w:sz w:val="16"/>
                <w:szCs w:val="16"/>
                <w:highlight w:val="white"/>
              </w:rPr>
              <w:t>BT-153</w:t>
            </w:r>
          </w:p>
        </w:tc>
      </w:tr>
      <w:tr w:rsidR="00790D0F" w:rsidRPr="00F51FDC" w14:paraId="075625B2" w14:textId="77777777" w:rsidTr="00DD76FE">
        <w:tc>
          <w:tcPr>
            <w:tcW w:w="5699" w:type="dxa"/>
          </w:tcPr>
          <w:p w14:paraId="1A3757C2" w14:textId="77777777" w:rsidR="00790D0F" w:rsidRPr="00F51FDC" w:rsidRDefault="00790D0F" w:rsidP="00745C2C">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highlight w:val="white"/>
              </w:rPr>
              <w:t xml:space="preserve">   </w:t>
            </w:r>
            <w:r w:rsidRPr="00F51FDC">
              <w:rPr>
                <w:rFonts w:ascii="Courier New" w:hAnsi="Courier New" w:cs="Courier New"/>
                <w:color w:val="0000FF"/>
                <w:sz w:val="16"/>
                <w:szCs w:val="16"/>
                <w:highlight w:val="white"/>
              </w:rPr>
              <w:t>&lt;</w:t>
            </w:r>
            <w:proofErr w:type="spellStart"/>
            <w:r w:rsidRPr="00F51FDC">
              <w:rPr>
                <w:rFonts w:ascii="Courier New" w:hAnsi="Courier New" w:cs="Courier New"/>
                <w:color w:val="800000"/>
                <w:sz w:val="16"/>
                <w:szCs w:val="16"/>
                <w:highlight w:val="white"/>
              </w:rPr>
              <w:t>cac:BuyersItemIdentification</w:t>
            </w:r>
            <w:proofErr w:type="spellEnd"/>
            <w:r w:rsidRPr="00F51FDC">
              <w:rPr>
                <w:rFonts w:ascii="Courier New" w:hAnsi="Courier New" w:cs="Courier New"/>
                <w:color w:val="0000FF"/>
                <w:sz w:val="16"/>
                <w:szCs w:val="16"/>
                <w:highlight w:val="white"/>
              </w:rPr>
              <w:t>&gt;</w:t>
            </w:r>
          </w:p>
        </w:tc>
        <w:tc>
          <w:tcPr>
            <w:tcW w:w="1984" w:type="dxa"/>
          </w:tcPr>
          <w:p w14:paraId="582E74A8" w14:textId="77777777" w:rsidR="00790D0F" w:rsidRPr="00FB3DD7" w:rsidRDefault="00790D0F" w:rsidP="00745C2C">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709" w:type="dxa"/>
          </w:tcPr>
          <w:p w14:paraId="093E404E" w14:textId="3CECF260" w:rsidR="00790D0F" w:rsidRPr="00FB3DD7" w:rsidRDefault="00B925E0" w:rsidP="00745C2C">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1094" w:type="dxa"/>
          </w:tcPr>
          <w:p w14:paraId="343599B3" w14:textId="77777777" w:rsidR="00790D0F" w:rsidRPr="00FB3DD7" w:rsidRDefault="00790D0F" w:rsidP="00745C2C">
            <w:pPr>
              <w:tabs>
                <w:tab w:val="left" w:pos="284"/>
                <w:tab w:val="left" w:pos="567"/>
                <w:tab w:val="left" w:pos="851"/>
              </w:tabs>
              <w:autoSpaceDE w:val="0"/>
              <w:autoSpaceDN w:val="0"/>
              <w:adjustRightInd w:val="0"/>
              <w:rPr>
                <w:rFonts w:ascii="Courier New" w:hAnsi="Courier New" w:cs="Courier New"/>
                <w:sz w:val="16"/>
                <w:szCs w:val="16"/>
                <w:highlight w:val="white"/>
              </w:rPr>
            </w:pPr>
          </w:p>
        </w:tc>
      </w:tr>
      <w:tr w:rsidR="00790D0F" w:rsidRPr="00F51FDC" w14:paraId="4D47B2B5" w14:textId="77777777" w:rsidTr="00DD76FE">
        <w:tc>
          <w:tcPr>
            <w:tcW w:w="5699" w:type="dxa"/>
          </w:tcPr>
          <w:p w14:paraId="0EF0E3F3" w14:textId="77777777" w:rsidR="00790D0F" w:rsidRPr="00F51FDC" w:rsidRDefault="00790D0F" w:rsidP="00745C2C">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F51FDC">
              <w:rPr>
                <w:rFonts w:ascii="Courier New" w:hAnsi="Courier New" w:cs="Courier New"/>
                <w:color w:val="0000FF"/>
                <w:sz w:val="16"/>
                <w:szCs w:val="16"/>
                <w:highlight w:val="white"/>
              </w:rPr>
              <w:t>&lt;</w:t>
            </w:r>
            <w:proofErr w:type="spellStart"/>
            <w:r w:rsidRPr="00F51FDC">
              <w:rPr>
                <w:rFonts w:ascii="Courier New" w:hAnsi="Courier New" w:cs="Courier New"/>
                <w:color w:val="800000"/>
                <w:sz w:val="16"/>
                <w:szCs w:val="16"/>
                <w:highlight w:val="white"/>
              </w:rPr>
              <w:t>cbc:ID</w:t>
            </w:r>
            <w:proofErr w:type="spellEnd"/>
            <w:r w:rsidRPr="00F51FDC">
              <w:rPr>
                <w:rFonts w:ascii="Courier New" w:hAnsi="Courier New" w:cs="Courier New"/>
                <w:color w:val="0000FF"/>
                <w:sz w:val="16"/>
                <w:szCs w:val="16"/>
                <w:highlight w:val="white"/>
              </w:rPr>
              <w:t>&gt;</w:t>
            </w:r>
            <w:r w:rsidRPr="00F51FDC">
              <w:rPr>
                <w:rFonts w:ascii="Courier New" w:hAnsi="Courier New" w:cs="Courier New"/>
                <w:color w:val="000000"/>
                <w:sz w:val="16"/>
                <w:szCs w:val="16"/>
                <w:highlight w:val="white"/>
              </w:rPr>
              <w:t>Q123</w:t>
            </w:r>
            <w:r w:rsidRPr="00F51FDC">
              <w:rPr>
                <w:rFonts w:ascii="Courier New" w:hAnsi="Courier New" w:cs="Courier New"/>
                <w:color w:val="0000FF"/>
                <w:sz w:val="16"/>
                <w:szCs w:val="16"/>
                <w:highlight w:val="white"/>
              </w:rPr>
              <w:t>&lt;/</w:t>
            </w:r>
            <w:proofErr w:type="spellStart"/>
            <w:r w:rsidRPr="00F51FDC">
              <w:rPr>
                <w:rFonts w:ascii="Courier New" w:hAnsi="Courier New" w:cs="Courier New"/>
                <w:color w:val="800000"/>
                <w:sz w:val="16"/>
                <w:szCs w:val="16"/>
                <w:highlight w:val="white"/>
              </w:rPr>
              <w:t>cbc:ID</w:t>
            </w:r>
            <w:proofErr w:type="spellEnd"/>
            <w:r w:rsidRPr="00F51FDC">
              <w:rPr>
                <w:rFonts w:ascii="Courier New" w:hAnsi="Courier New" w:cs="Courier New"/>
                <w:color w:val="0000FF"/>
                <w:sz w:val="16"/>
                <w:szCs w:val="16"/>
                <w:highlight w:val="white"/>
              </w:rPr>
              <w:t>&gt;</w:t>
            </w:r>
          </w:p>
        </w:tc>
        <w:tc>
          <w:tcPr>
            <w:tcW w:w="1984" w:type="dxa"/>
          </w:tcPr>
          <w:p w14:paraId="4A65A34A" w14:textId="77777777" w:rsidR="00790D0F" w:rsidRPr="00FB3DD7" w:rsidRDefault="00790D0F" w:rsidP="00745C2C">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Vörunúmer kaupanda</w:t>
            </w:r>
          </w:p>
        </w:tc>
        <w:tc>
          <w:tcPr>
            <w:tcW w:w="709" w:type="dxa"/>
          </w:tcPr>
          <w:p w14:paraId="383628B2" w14:textId="5C2DBE7C" w:rsidR="00790D0F" w:rsidRPr="00FB3DD7" w:rsidRDefault="000149DD" w:rsidP="00745C2C">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1094" w:type="dxa"/>
          </w:tcPr>
          <w:p w14:paraId="10C41433" w14:textId="77777777" w:rsidR="00790D0F" w:rsidRPr="00FB3DD7" w:rsidRDefault="00790D0F" w:rsidP="00745C2C">
            <w:pPr>
              <w:tabs>
                <w:tab w:val="left" w:pos="284"/>
                <w:tab w:val="left" w:pos="567"/>
                <w:tab w:val="left" w:pos="851"/>
              </w:tabs>
              <w:autoSpaceDE w:val="0"/>
              <w:autoSpaceDN w:val="0"/>
              <w:adjustRightInd w:val="0"/>
              <w:rPr>
                <w:rFonts w:ascii="Courier New" w:hAnsi="Courier New" w:cs="Courier New"/>
                <w:sz w:val="16"/>
                <w:szCs w:val="16"/>
                <w:highlight w:val="white"/>
              </w:rPr>
            </w:pPr>
            <w:r w:rsidRPr="00FB3DD7">
              <w:rPr>
                <w:rFonts w:ascii="Courier New" w:hAnsi="Courier New" w:cs="Courier New"/>
                <w:sz w:val="16"/>
                <w:szCs w:val="16"/>
              </w:rPr>
              <w:t>BT-156</w:t>
            </w:r>
          </w:p>
        </w:tc>
      </w:tr>
      <w:tr w:rsidR="00790D0F" w:rsidRPr="00F51FDC" w14:paraId="79EF4E94" w14:textId="77777777" w:rsidTr="00DD76FE">
        <w:tc>
          <w:tcPr>
            <w:tcW w:w="5699" w:type="dxa"/>
          </w:tcPr>
          <w:p w14:paraId="529F9CD9" w14:textId="77777777" w:rsidR="00790D0F" w:rsidRPr="00F51FDC" w:rsidRDefault="00790D0F" w:rsidP="00745C2C">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r>
              <w:rPr>
                <w:rFonts w:ascii="Courier New" w:hAnsi="Courier New" w:cs="Courier New"/>
                <w:color w:val="0000FF"/>
                <w:sz w:val="16"/>
                <w:szCs w:val="16"/>
                <w:highlight w:val="white"/>
              </w:rPr>
              <w:t xml:space="preserve">   </w:t>
            </w:r>
            <w:r w:rsidRPr="00F51FDC">
              <w:rPr>
                <w:rFonts w:ascii="Courier New" w:hAnsi="Courier New" w:cs="Courier New"/>
                <w:color w:val="0000FF"/>
                <w:sz w:val="16"/>
                <w:szCs w:val="16"/>
                <w:highlight w:val="white"/>
              </w:rPr>
              <w:t>&lt;/</w:t>
            </w:r>
            <w:proofErr w:type="spellStart"/>
            <w:r w:rsidRPr="00F51FDC">
              <w:rPr>
                <w:rFonts w:ascii="Courier New" w:hAnsi="Courier New" w:cs="Courier New"/>
                <w:color w:val="800000"/>
                <w:sz w:val="16"/>
                <w:szCs w:val="16"/>
                <w:highlight w:val="white"/>
              </w:rPr>
              <w:t>cac:BuyersItemIdentification</w:t>
            </w:r>
            <w:proofErr w:type="spellEnd"/>
            <w:r w:rsidRPr="00F51FDC">
              <w:rPr>
                <w:rFonts w:ascii="Courier New" w:hAnsi="Courier New" w:cs="Courier New"/>
                <w:color w:val="0000FF"/>
                <w:sz w:val="16"/>
                <w:szCs w:val="16"/>
                <w:highlight w:val="white"/>
              </w:rPr>
              <w:t>&gt;</w:t>
            </w:r>
          </w:p>
        </w:tc>
        <w:tc>
          <w:tcPr>
            <w:tcW w:w="1984" w:type="dxa"/>
          </w:tcPr>
          <w:p w14:paraId="50511B87" w14:textId="77777777" w:rsidR="00790D0F" w:rsidRPr="00FB3DD7" w:rsidRDefault="00790D0F" w:rsidP="00745C2C">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709" w:type="dxa"/>
          </w:tcPr>
          <w:p w14:paraId="5299FD0F" w14:textId="77777777" w:rsidR="00790D0F" w:rsidRPr="00FB3DD7" w:rsidRDefault="00790D0F" w:rsidP="00745C2C">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1094" w:type="dxa"/>
          </w:tcPr>
          <w:p w14:paraId="788DFB51" w14:textId="77777777" w:rsidR="00790D0F" w:rsidRPr="00FB3DD7" w:rsidRDefault="00790D0F" w:rsidP="00745C2C">
            <w:pPr>
              <w:tabs>
                <w:tab w:val="left" w:pos="284"/>
                <w:tab w:val="left" w:pos="567"/>
                <w:tab w:val="left" w:pos="851"/>
              </w:tabs>
              <w:autoSpaceDE w:val="0"/>
              <w:autoSpaceDN w:val="0"/>
              <w:adjustRightInd w:val="0"/>
              <w:rPr>
                <w:rFonts w:ascii="Courier New" w:hAnsi="Courier New" w:cs="Courier New"/>
                <w:sz w:val="16"/>
                <w:szCs w:val="16"/>
                <w:highlight w:val="white"/>
              </w:rPr>
            </w:pPr>
          </w:p>
        </w:tc>
      </w:tr>
      <w:tr w:rsidR="00185A15" w:rsidRPr="00D26E2F" w14:paraId="5454ABB3" w14:textId="1BEF0C13" w:rsidTr="00DD76FE">
        <w:tc>
          <w:tcPr>
            <w:tcW w:w="5699" w:type="dxa"/>
          </w:tcPr>
          <w:p w14:paraId="1BAD6A34" w14:textId="08318BB5" w:rsidR="00185A15" w:rsidRPr="00D26E2F" w:rsidRDefault="00790D0F"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00185A15" w:rsidRPr="00D26E2F">
              <w:rPr>
                <w:rFonts w:ascii="Courier New" w:hAnsi="Courier New" w:cs="Courier New"/>
                <w:color w:val="0000FF"/>
                <w:sz w:val="16"/>
                <w:szCs w:val="16"/>
                <w:highlight w:val="white"/>
              </w:rPr>
              <w:t>&lt;</w:t>
            </w:r>
            <w:proofErr w:type="spellStart"/>
            <w:r w:rsidR="00185A15" w:rsidRPr="00D26E2F">
              <w:rPr>
                <w:rFonts w:ascii="Courier New" w:hAnsi="Courier New" w:cs="Courier New"/>
                <w:color w:val="800000"/>
                <w:sz w:val="16"/>
                <w:szCs w:val="16"/>
                <w:highlight w:val="white"/>
              </w:rPr>
              <w:t>cac:SellersItemIdentification</w:t>
            </w:r>
            <w:proofErr w:type="spellEnd"/>
            <w:r w:rsidR="00185A15" w:rsidRPr="00D26E2F">
              <w:rPr>
                <w:rFonts w:ascii="Courier New" w:hAnsi="Courier New" w:cs="Courier New"/>
                <w:color w:val="0000FF"/>
                <w:sz w:val="16"/>
                <w:szCs w:val="16"/>
                <w:highlight w:val="white"/>
              </w:rPr>
              <w:t>&gt;</w:t>
            </w:r>
          </w:p>
        </w:tc>
        <w:tc>
          <w:tcPr>
            <w:tcW w:w="1984" w:type="dxa"/>
          </w:tcPr>
          <w:p w14:paraId="66CFFE1E" w14:textId="77777777" w:rsidR="00185A15" w:rsidRPr="00FB3DD7" w:rsidRDefault="00185A15" w:rsidP="00922D6D">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709" w:type="dxa"/>
          </w:tcPr>
          <w:p w14:paraId="33D446C7" w14:textId="0F64E433" w:rsidR="00185A15" w:rsidRPr="00FB3DD7" w:rsidRDefault="00B925E0" w:rsidP="00922D6D">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1094" w:type="dxa"/>
          </w:tcPr>
          <w:p w14:paraId="3CAEF74A" w14:textId="77777777" w:rsidR="00185A15" w:rsidRPr="00FB3DD7" w:rsidRDefault="00185A15" w:rsidP="00922D6D">
            <w:pPr>
              <w:tabs>
                <w:tab w:val="left" w:pos="284"/>
                <w:tab w:val="left" w:pos="567"/>
                <w:tab w:val="left" w:pos="851"/>
              </w:tabs>
              <w:autoSpaceDE w:val="0"/>
              <w:autoSpaceDN w:val="0"/>
              <w:adjustRightInd w:val="0"/>
              <w:rPr>
                <w:rFonts w:ascii="Courier New" w:hAnsi="Courier New" w:cs="Courier New"/>
                <w:sz w:val="16"/>
                <w:szCs w:val="16"/>
                <w:highlight w:val="white"/>
              </w:rPr>
            </w:pPr>
          </w:p>
        </w:tc>
      </w:tr>
      <w:tr w:rsidR="00185A15" w:rsidRPr="00D26E2F" w14:paraId="04313060" w14:textId="1F51A92D" w:rsidTr="00DD76FE">
        <w:tc>
          <w:tcPr>
            <w:tcW w:w="5699" w:type="dxa"/>
          </w:tcPr>
          <w:p w14:paraId="4F4BD3F5" w14:textId="6894961D" w:rsidR="00185A15" w:rsidRPr="00D26E2F" w:rsidRDefault="00790D0F"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00185A15" w:rsidRPr="00D26E2F">
              <w:rPr>
                <w:rFonts w:ascii="Courier New" w:hAnsi="Courier New" w:cs="Courier New"/>
                <w:color w:val="0000FF"/>
                <w:sz w:val="16"/>
                <w:szCs w:val="16"/>
                <w:highlight w:val="white"/>
              </w:rPr>
              <w:t>&lt;</w:t>
            </w:r>
            <w:proofErr w:type="spellStart"/>
            <w:r w:rsidR="00185A15" w:rsidRPr="00D26E2F">
              <w:rPr>
                <w:rFonts w:ascii="Courier New" w:hAnsi="Courier New" w:cs="Courier New"/>
                <w:color w:val="800000"/>
                <w:sz w:val="16"/>
                <w:szCs w:val="16"/>
                <w:highlight w:val="white"/>
              </w:rPr>
              <w:t>cbc:ID</w:t>
            </w:r>
            <w:proofErr w:type="spellEnd"/>
            <w:r w:rsidR="00185A15" w:rsidRPr="00D26E2F">
              <w:rPr>
                <w:rFonts w:ascii="Courier New" w:hAnsi="Courier New" w:cs="Courier New"/>
                <w:color w:val="0000FF"/>
                <w:sz w:val="16"/>
                <w:szCs w:val="16"/>
                <w:highlight w:val="white"/>
              </w:rPr>
              <w:t>&gt;</w:t>
            </w:r>
            <w:r w:rsidR="00185A15" w:rsidRPr="007D218D">
              <w:rPr>
                <w:rFonts w:ascii="Courier New" w:hAnsi="Courier New" w:cs="Courier New"/>
                <w:bCs/>
                <w:color w:val="000000"/>
                <w:sz w:val="16"/>
                <w:szCs w:val="16"/>
                <w:highlight w:val="white"/>
                <w:rPrChange w:id="834" w:author="Georg Birgisson" w:date="2021-10-12T10:33:00Z">
                  <w:rPr>
                    <w:rFonts w:ascii="Courier New" w:hAnsi="Courier New" w:cs="Courier New"/>
                    <w:b/>
                    <w:color w:val="000000"/>
                    <w:sz w:val="16"/>
                    <w:szCs w:val="16"/>
                    <w:highlight w:val="white"/>
                  </w:rPr>
                </w:rPrChange>
              </w:rPr>
              <w:t>JB007</w:t>
            </w:r>
            <w:r w:rsidR="00185A15" w:rsidRPr="00D26E2F">
              <w:rPr>
                <w:rFonts w:ascii="Courier New" w:hAnsi="Courier New" w:cs="Courier New"/>
                <w:color w:val="0000FF"/>
                <w:sz w:val="16"/>
                <w:szCs w:val="16"/>
                <w:highlight w:val="white"/>
              </w:rPr>
              <w:t>&lt;/</w:t>
            </w:r>
            <w:proofErr w:type="spellStart"/>
            <w:r w:rsidR="00185A15" w:rsidRPr="00D26E2F">
              <w:rPr>
                <w:rFonts w:ascii="Courier New" w:hAnsi="Courier New" w:cs="Courier New"/>
                <w:color w:val="800000"/>
                <w:sz w:val="16"/>
                <w:szCs w:val="16"/>
                <w:highlight w:val="white"/>
              </w:rPr>
              <w:t>cbc:ID</w:t>
            </w:r>
            <w:proofErr w:type="spellEnd"/>
            <w:r w:rsidR="00185A15" w:rsidRPr="00D26E2F">
              <w:rPr>
                <w:rFonts w:ascii="Courier New" w:hAnsi="Courier New" w:cs="Courier New"/>
                <w:color w:val="0000FF"/>
                <w:sz w:val="16"/>
                <w:szCs w:val="16"/>
                <w:highlight w:val="white"/>
              </w:rPr>
              <w:t>&gt;</w:t>
            </w:r>
          </w:p>
        </w:tc>
        <w:tc>
          <w:tcPr>
            <w:tcW w:w="1984" w:type="dxa"/>
          </w:tcPr>
          <w:p w14:paraId="2B0F475B" w14:textId="77777777" w:rsidR="00185A15" w:rsidRPr="00FB3DD7" w:rsidRDefault="00185A15" w:rsidP="00922D6D">
            <w:pPr>
              <w:tabs>
                <w:tab w:val="left" w:pos="284"/>
                <w:tab w:val="left" w:pos="567"/>
                <w:tab w:val="left" w:pos="851"/>
              </w:tabs>
              <w:autoSpaceDE w:val="0"/>
              <w:autoSpaceDN w:val="0"/>
              <w:adjustRightInd w:val="0"/>
              <w:rPr>
                <w:rFonts w:ascii="Courier New" w:hAnsi="Courier New" w:cs="Courier New"/>
                <w:sz w:val="16"/>
                <w:szCs w:val="16"/>
                <w:highlight w:val="white"/>
              </w:rPr>
            </w:pPr>
            <w:r w:rsidRPr="00FB3DD7">
              <w:rPr>
                <w:rFonts w:ascii="Courier New" w:hAnsi="Courier New" w:cs="Courier New"/>
                <w:sz w:val="16"/>
                <w:szCs w:val="16"/>
                <w:highlight w:val="white"/>
              </w:rPr>
              <w:t>Vörunúmer seljanda</w:t>
            </w:r>
          </w:p>
        </w:tc>
        <w:tc>
          <w:tcPr>
            <w:tcW w:w="709" w:type="dxa"/>
          </w:tcPr>
          <w:p w14:paraId="715F6870" w14:textId="71DA6A87" w:rsidR="00185A15" w:rsidRPr="00FB3DD7" w:rsidRDefault="000149DD" w:rsidP="00922D6D">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1094" w:type="dxa"/>
          </w:tcPr>
          <w:p w14:paraId="1AD3EE47" w14:textId="0FBB6D5D" w:rsidR="00185A15" w:rsidRPr="00FB3DD7" w:rsidRDefault="00185A15" w:rsidP="00922D6D">
            <w:pPr>
              <w:tabs>
                <w:tab w:val="left" w:pos="284"/>
                <w:tab w:val="left" w:pos="567"/>
                <w:tab w:val="left" w:pos="851"/>
              </w:tabs>
              <w:autoSpaceDE w:val="0"/>
              <w:autoSpaceDN w:val="0"/>
              <w:adjustRightInd w:val="0"/>
              <w:rPr>
                <w:rFonts w:ascii="Courier New" w:hAnsi="Courier New" w:cs="Courier New"/>
                <w:sz w:val="16"/>
                <w:szCs w:val="16"/>
                <w:highlight w:val="white"/>
              </w:rPr>
            </w:pPr>
            <w:r w:rsidRPr="00FB3DD7">
              <w:rPr>
                <w:rFonts w:ascii="Courier New" w:hAnsi="Courier New" w:cs="Courier New"/>
                <w:sz w:val="16"/>
                <w:szCs w:val="16"/>
              </w:rPr>
              <w:t>BT-155</w:t>
            </w:r>
          </w:p>
        </w:tc>
      </w:tr>
      <w:tr w:rsidR="00185A15" w:rsidRPr="00D26E2F" w14:paraId="6A46F37F" w14:textId="4F68E5D8" w:rsidTr="00DD76FE">
        <w:tc>
          <w:tcPr>
            <w:tcW w:w="5699" w:type="dxa"/>
          </w:tcPr>
          <w:p w14:paraId="6E197CD5" w14:textId="3CEB0276" w:rsidR="00185A15" w:rsidRPr="00D26E2F" w:rsidRDefault="00790D0F"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00185A15" w:rsidRPr="00D26E2F">
              <w:rPr>
                <w:rFonts w:ascii="Courier New" w:hAnsi="Courier New" w:cs="Courier New"/>
                <w:color w:val="0000FF"/>
                <w:sz w:val="16"/>
                <w:szCs w:val="16"/>
                <w:highlight w:val="white"/>
              </w:rPr>
              <w:t>&lt;/</w:t>
            </w:r>
            <w:proofErr w:type="spellStart"/>
            <w:r w:rsidR="00185A15" w:rsidRPr="00D26E2F">
              <w:rPr>
                <w:rFonts w:ascii="Courier New" w:hAnsi="Courier New" w:cs="Courier New"/>
                <w:color w:val="800000"/>
                <w:sz w:val="16"/>
                <w:szCs w:val="16"/>
                <w:highlight w:val="white"/>
              </w:rPr>
              <w:t>cac:SellersItemIdentification</w:t>
            </w:r>
            <w:proofErr w:type="spellEnd"/>
            <w:r w:rsidR="00185A15" w:rsidRPr="00D26E2F">
              <w:rPr>
                <w:rFonts w:ascii="Courier New" w:hAnsi="Courier New" w:cs="Courier New"/>
                <w:color w:val="0000FF"/>
                <w:sz w:val="16"/>
                <w:szCs w:val="16"/>
                <w:highlight w:val="white"/>
              </w:rPr>
              <w:t>&gt;</w:t>
            </w:r>
          </w:p>
        </w:tc>
        <w:tc>
          <w:tcPr>
            <w:tcW w:w="1984" w:type="dxa"/>
          </w:tcPr>
          <w:p w14:paraId="62D6ECCA" w14:textId="77777777" w:rsidR="00185A15" w:rsidRPr="00FB3DD7" w:rsidRDefault="00185A15" w:rsidP="00922D6D">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709" w:type="dxa"/>
          </w:tcPr>
          <w:p w14:paraId="6861FA9D" w14:textId="77777777" w:rsidR="00185A15" w:rsidRPr="00FB3DD7" w:rsidRDefault="00185A15" w:rsidP="00922D6D">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1094" w:type="dxa"/>
          </w:tcPr>
          <w:p w14:paraId="06467753" w14:textId="77777777" w:rsidR="00185A15" w:rsidRPr="00FB3DD7" w:rsidRDefault="00185A15" w:rsidP="00922D6D">
            <w:pPr>
              <w:tabs>
                <w:tab w:val="left" w:pos="284"/>
                <w:tab w:val="left" w:pos="567"/>
                <w:tab w:val="left" w:pos="851"/>
              </w:tabs>
              <w:autoSpaceDE w:val="0"/>
              <w:autoSpaceDN w:val="0"/>
              <w:adjustRightInd w:val="0"/>
              <w:rPr>
                <w:rFonts w:ascii="Courier New" w:hAnsi="Courier New" w:cs="Courier New"/>
                <w:sz w:val="16"/>
                <w:szCs w:val="16"/>
                <w:highlight w:val="white"/>
              </w:rPr>
            </w:pPr>
          </w:p>
        </w:tc>
      </w:tr>
      <w:tr w:rsidR="00790D0F" w:rsidRPr="001318A2" w14:paraId="07CC16B9" w14:textId="77777777" w:rsidTr="00DD76FE">
        <w:tc>
          <w:tcPr>
            <w:tcW w:w="5699" w:type="dxa"/>
          </w:tcPr>
          <w:p w14:paraId="2E502CF3" w14:textId="50FAC517" w:rsidR="00790D0F" w:rsidRPr="00D26E2F" w:rsidRDefault="00790D0F"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cac:StandardItemIdentification</w:t>
            </w:r>
            <w:proofErr w:type="spellEnd"/>
            <w:r w:rsidRPr="00D26E2F">
              <w:rPr>
                <w:rFonts w:ascii="Courier New" w:hAnsi="Courier New" w:cs="Courier New"/>
                <w:color w:val="0000FF"/>
                <w:sz w:val="16"/>
                <w:szCs w:val="16"/>
                <w:highlight w:val="white"/>
              </w:rPr>
              <w:t>&gt;</w:t>
            </w:r>
          </w:p>
        </w:tc>
        <w:tc>
          <w:tcPr>
            <w:tcW w:w="1984" w:type="dxa"/>
          </w:tcPr>
          <w:p w14:paraId="54D927C4" w14:textId="77777777" w:rsidR="00790D0F" w:rsidRDefault="00790D0F"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29D7719B" w14:textId="1DF59A3E" w:rsidR="00790D0F" w:rsidRDefault="00B925E0"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1094" w:type="dxa"/>
          </w:tcPr>
          <w:p w14:paraId="492E1442" w14:textId="77777777" w:rsidR="00790D0F" w:rsidRPr="0044755C" w:rsidRDefault="00790D0F"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790D0F" w:rsidRPr="001318A2" w14:paraId="1B100A64" w14:textId="77777777" w:rsidTr="00DD76FE">
        <w:tc>
          <w:tcPr>
            <w:tcW w:w="5699" w:type="dxa"/>
          </w:tcPr>
          <w:p w14:paraId="3B907C84" w14:textId="4F8D5A81" w:rsidR="00790D0F" w:rsidRPr="00D26E2F" w:rsidRDefault="00790D0F"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cbc:ID</w:t>
            </w:r>
            <w:proofErr w:type="spellEnd"/>
            <w:r>
              <w:rPr>
                <w:rFonts w:ascii="Courier New" w:hAnsi="Courier New" w:cs="Courier New"/>
                <w:color w:val="800000"/>
                <w:sz w:val="16"/>
                <w:szCs w:val="16"/>
                <w:highlight w:val="white"/>
              </w:rPr>
              <w:t xml:space="preserve"> </w:t>
            </w:r>
            <w:del w:id="835" w:author="Georg Birgisson" w:date="2021-10-12T10:33:00Z">
              <w:r w:rsidDel="007D218D">
                <w:rPr>
                  <w:rFonts w:ascii="Courier New" w:hAnsi="Courier New" w:cs="Courier New"/>
                  <w:color w:val="800000"/>
                  <w:sz w:val="16"/>
                  <w:szCs w:val="16"/>
                  <w:highlight w:val="white"/>
                </w:rPr>
                <w:br/>
                <w:delText xml:space="preserve">           </w:delText>
              </w:r>
            </w:del>
            <w:proofErr w:type="spellStart"/>
            <w:r w:rsidRPr="00A66437">
              <w:rPr>
                <w:rFonts w:ascii="Courier New" w:hAnsi="Courier New" w:cs="Courier New"/>
                <w:color w:val="002060"/>
                <w:sz w:val="16"/>
                <w:szCs w:val="16"/>
              </w:rPr>
              <w:t>schemeID</w:t>
            </w:r>
            <w:proofErr w:type="spellEnd"/>
            <w:r w:rsidRPr="00A66437">
              <w:rPr>
                <w:rFonts w:ascii="Courier New" w:hAnsi="Courier New" w:cs="Courier New"/>
                <w:color w:val="002060"/>
                <w:sz w:val="16"/>
                <w:szCs w:val="16"/>
              </w:rPr>
              <w:t>="</w:t>
            </w:r>
            <w:r w:rsidR="009D3219">
              <w:rPr>
                <w:rFonts w:ascii="Courier New" w:hAnsi="Courier New" w:cs="Courier New"/>
                <w:color w:val="002060"/>
                <w:sz w:val="16"/>
                <w:szCs w:val="16"/>
              </w:rPr>
              <w:t>0160</w:t>
            </w:r>
            <w:r w:rsidRPr="00A66437">
              <w:rPr>
                <w:rFonts w:ascii="Courier New" w:hAnsi="Courier New" w:cs="Courier New"/>
                <w:color w:val="002060"/>
                <w:sz w:val="16"/>
                <w:szCs w:val="16"/>
              </w:rPr>
              <w:t>"</w:t>
            </w:r>
            <w:r w:rsidRPr="00D26E2F">
              <w:rPr>
                <w:rFonts w:ascii="Courier New" w:hAnsi="Courier New" w:cs="Courier New"/>
                <w:color w:val="0000FF"/>
                <w:sz w:val="16"/>
                <w:szCs w:val="16"/>
                <w:highlight w:val="white"/>
              </w:rPr>
              <w:t>&gt;</w:t>
            </w:r>
            <w:ins w:id="836" w:author="Georg Birgisson" w:date="2021-10-12T10:33:00Z">
              <w:r w:rsidR="007D218D">
                <w:rPr>
                  <w:rFonts w:ascii="Courier New" w:hAnsi="Courier New" w:cs="Courier New"/>
                  <w:color w:val="0000FF"/>
                  <w:sz w:val="16"/>
                  <w:szCs w:val="16"/>
                  <w:highlight w:val="white"/>
                </w:rPr>
                <w:br/>
              </w:r>
            </w:ins>
            <w:del w:id="837" w:author="Georg Birgisson" w:date="2021-10-12T10:33:00Z">
              <w:r w:rsidDel="007D218D">
                <w:rPr>
                  <w:rFonts w:ascii="Courier New" w:hAnsi="Courier New" w:cs="Courier New"/>
                  <w:color w:val="0000FF"/>
                  <w:sz w:val="16"/>
                  <w:szCs w:val="16"/>
                  <w:highlight w:val="white"/>
                </w:rPr>
                <w:br/>
              </w:r>
              <w:r w:rsidRPr="00F95EF2" w:rsidDel="007D218D">
                <w:rPr>
                  <w:rFonts w:ascii="Courier New" w:hAnsi="Courier New" w:cs="Courier New"/>
                  <w:color w:val="000000"/>
                  <w:sz w:val="16"/>
                  <w:szCs w:val="16"/>
                </w:rPr>
                <w:delText xml:space="preserve">     </w:delText>
              </w:r>
            </w:del>
            <w:r w:rsidRPr="00F95EF2">
              <w:rPr>
                <w:rFonts w:ascii="Courier New" w:hAnsi="Courier New" w:cs="Courier New"/>
                <w:color w:val="000000"/>
                <w:sz w:val="16"/>
                <w:szCs w:val="16"/>
              </w:rPr>
              <w:t xml:space="preserve">      </w:t>
            </w:r>
            <w:r w:rsidRPr="007D218D">
              <w:rPr>
                <w:rFonts w:ascii="Courier New" w:hAnsi="Courier New" w:cs="Courier New"/>
                <w:bCs/>
                <w:color w:val="000000"/>
                <w:sz w:val="16"/>
                <w:szCs w:val="16"/>
                <w:highlight w:val="white"/>
                <w:rPrChange w:id="838" w:author="Georg Birgisson" w:date="2021-10-12T10:33:00Z">
                  <w:rPr>
                    <w:rFonts w:ascii="Courier New" w:hAnsi="Courier New" w:cs="Courier New"/>
                    <w:b/>
                    <w:color w:val="000000"/>
                    <w:sz w:val="16"/>
                    <w:szCs w:val="16"/>
                    <w:highlight w:val="white"/>
                  </w:rPr>
                </w:rPrChange>
              </w:rPr>
              <w:t>1234567890121</w:t>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cbc:ID</w:t>
            </w:r>
            <w:proofErr w:type="spellEnd"/>
            <w:r w:rsidRPr="00D26E2F">
              <w:rPr>
                <w:rFonts w:ascii="Courier New" w:hAnsi="Courier New" w:cs="Courier New"/>
                <w:color w:val="0000FF"/>
                <w:sz w:val="16"/>
                <w:szCs w:val="16"/>
                <w:highlight w:val="white"/>
              </w:rPr>
              <w:t>&gt;</w:t>
            </w:r>
          </w:p>
        </w:tc>
        <w:tc>
          <w:tcPr>
            <w:tcW w:w="1984" w:type="dxa"/>
          </w:tcPr>
          <w:p w14:paraId="19CABD8D" w14:textId="7CD5E4F8" w:rsidR="00790D0F" w:rsidDel="007D218D" w:rsidRDefault="00790D0F" w:rsidP="00745C2C">
            <w:pPr>
              <w:tabs>
                <w:tab w:val="left" w:pos="284"/>
                <w:tab w:val="left" w:pos="567"/>
                <w:tab w:val="left" w:pos="851"/>
                <w:tab w:val="left" w:pos="1134"/>
                <w:tab w:val="left" w:pos="1418"/>
                <w:tab w:val="left" w:pos="1701"/>
              </w:tabs>
              <w:autoSpaceDE w:val="0"/>
              <w:autoSpaceDN w:val="0"/>
              <w:adjustRightInd w:val="0"/>
              <w:rPr>
                <w:del w:id="839" w:author="Georg Birgisson" w:date="2021-10-12T10:33:00Z"/>
                <w:rFonts w:ascii="Courier New" w:hAnsi="Courier New" w:cs="Courier New"/>
                <w:color w:val="000000"/>
                <w:sz w:val="16"/>
                <w:szCs w:val="16"/>
                <w:highlight w:val="white"/>
              </w:rPr>
            </w:pPr>
          </w:p>
          <w:p w14:paraId="6C702FE5" w14:textId="2E8CAE81" w:rsidR="00790D0F" w:rsidRDefault="00790D0F"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Tegund vörunúmers</w:t>
            </w:r>
          </w:p>
          <w:p w14:paraId="3105AE78" w14:textId="11D67C6E" w:rsidR="00790D0F" w:rsidRDefault="00790D0F"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D26E2F">
              <w:rPr>
                <w:rFonts w:ascii="Courier New" w:hAnsi="Courier New" w:cs="Courier New"/>
                <w:color w:val="000000"/>
                <w:sz w:val="16"/>
                <w:szCs w:val="16"/>
                <w:highlight w:val="white"/>
              </w:rPr>
              <w:t>Staðlað vörunúmer</w:t>
            </w:r>
          </w:p>
        </w:tc>
        <w:tc>
          <w:tcPr>
            <w:tcW w:w="709" w:type="dxa"/>
          </w:tcPr>
          <w:p w14:paraId="1F900CE0" w14:textId="34BE03B1" w:rsidR="00790D0F" w:rsidDel="007D218D" w:rsidRDefault="00790D0F" w:rsidP="00745C2C">
            <w:pPr>
              <w:tabs>
                <w:tab w:val="left" w:pos="284"/>
                <w:tab w:val="left" w:pos="567"/>
                <w:tab w:val="left" w:pos="851"/>
                <w:tab w:val="left" w:pos="1134"/>
                <w:tab w:val="left" w:pos="1418"/>
                <w:tab w:val="left" w:pos="1701"/>
              </w:tabs>
              <w:autoSpaceDE w:val="0"/>
              <w:autoSpaceDN w:val="0"/>
              <w:adjustRightInd w:val="0"/>
              <w:rPr>
                <w:del w:id="840" w:author="Georg Birgisson" w:date="2021-10-12T10:33:00Z"/>
                <w:rFonts w:ascii="Courier New" w:hAnsi="Courier New" w:cs="Courier New"/>
                <w:sz w:val="16"/>
                <w:szCs w:val="16"/>
                <w:highlight w:val="white"/>
              </w:rPr>
            </w:pPr>
          </w:p>
          <w:p w14:paraId="4202F541" w14:textId="3A80A667" w:rsidR="000149DD" w:rsidRDefault="000149D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del w:id="841" w:author="Georg Birgisson" w:date="2021-10-12T10:34:00Z">
              <w:r w:rsidDel="007D218D">
                <w:rPr>
                  <w:rFonts w:ascii="Courier New" w:hAnsi="Courier New" w:cs="Courier New"/>
                  <w:sz w:val="16"/>
                  <w:szCs w:val="16"/>
                  <w:highlight w:val="white"/>
                </w:rPr>
                <w:delText>0</w:delText>
              </w:r>
            </w:del>
            <w:ins w:id="842" w:author="Georg Birgisson" w:date="2021-10-12T10:34:00Z">
              <w:r w:rsidR="007D218D">
                <w:rPr>
                  <w:rFonts w:ascii="Courier New" w:hAnsi="Courier New" w:cs="Courier New"/>
                  <w:sz w:val="16"/>
                  <w:szCs w:val="16"/>
                  <w:highlight w:val="white"/>
                </w:rPr>
                <w:t>1</w:t>
              </w:r>
            </w:ins>
            <w:r>
              <w:rPr>
                <w:rFonts w:ascii="Courier New" w:hAnsi="Courier New" w:cs="Courier New"/>
                <w:sz w:val="16"/>
                <w:szCs w:val="16"/>
                <w:highlight w:val="white"/>
              </w:rPr>
              <w:t>..1</w:t>
            </w:r>
            <w:ins w:id="843" w:author="Georg Birgisson" w:date="2021-10-12T10:33:00Z">
              <w:r w:rsidR="007D218D">
                <w:rPr>
                  <w:rFonts w:ascii="Courier New" w:hAnsi="Courier New" w:cs="Courier New"/>
                  <w:sz w:val="16"/>
                  <w:szCs w:val="16"/>
                  <w:highlight w:val="white"/>
                </w:rPr>
                <w:br/>
              </w:r>
            </w:ins>
            <w:ins w:id="844" w:author="Georg Birgisson" w:date="2021-10-12T10:34:00Z">
              <w:r w:rsidR="007D218D">
                <w:rPr>
                  <w:rFonts w:ascii="Courier New" w:hAnsi="Courier New" w:cs="Courier New"/>
                  <w:sz w:val="16"/>
                  <w:szCs w:val="16"/>
                  <w:highlight w:val="white"/>
                </w:rPr>
                <w:t>0..1</w:t>
              </w:r>
            </w:ins>
          </w:p>
        </w:tc>
        <w:tc>
          <w:tcPr>
            <w:tcW w:w="1094" w:type="dxa"/>
          </w:tcPr>
          <w:p w14:paraId="783817D1" w14:textId="78A0720B" w:rsidR="00790D0F" w:rsidDel="007D218D" w:rsidRDefault="00790D0F" w:rsidP="00745C2C">
            <w:pPr>
              <w:tabs>
                <w:tab w:val="left" w:pos="284"/>
                <w:tab w:val="left" w:pos="567"/>
                <w:tab w:val="left" w:pos="851"/>
                <w:tab w:val="left" w:pos="1134"/>
                <w:tab w:val="left" w:pos="1418"/>
                <w:tab w:val="left" w:pos="1701"/>
              </w:tabs>
              <w:autoSpaceDE w:val="0"/>
              <w:autoSpaceDN w:val="0"/>
              <w:adjustRightInd w:val="0"/>
              <w:rPr>
                <w:del w:id="845" w:author="Georg Birgisson" w:date="2021-10-12T10:33:00Z"/>
                <w:rFonts w:ascii="Courier New" w:hAnsi="Courier New" w:cs="Courier New"/>
                <w:sz w:val="16"/>
                <w:szCs w:val="16"/>
                <w:highlight w:val="white"/>
              </w:rPr>
            </w:pPr>
          </w:p>
          <w:p w14:paraId="06879948" w14:textId="660F68E5" w:rsidR="00790D0F" w:rsidRPr="0044755C" w:rsidRDefault="00790D0F"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BT-157-1</w:t>
            </w:r>
            <w:r>
              <w:rPr>
                <w:rFonts w:ascii="Courier New" w:hAnsi="Courier New" w:cs="Courier New"/>
                <w:sz w:val="16"/>
                <w:szCs w:val="16"/>
                <w:highlight w:val="white"/>
              </w:rPr>
              <w:br/>
              <w:t>BT-157</w:t>
            </w:r>
          </w:p>
        </w:tc>
      </w:tr>
      <w:tr w:rsidR="00790D0F" w:rsidRPr="001318A2" w14:paraId="69176D58" w14:textId="77777777" w:rsidTr="00DD76FE">
        <w:tc>
          <w:tcPr>
            <w:tcW w:w="5699" w:type="dxa"/>
          </w:tcPr>
          <w:p w14:paraId="516B70C0" w14:textId="1CC5837A" w:rsidR="00790D0F" w:rsidRPr="00D26E2F" w:rsidRDefault="00790D0F"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cac:StandardItemIdentification</w:t>
            </w:r>
            <w:proofErr w:type="spellEnd"/>
            <w:r w:rsidRPr="00D26E2F">
              <w:rPr>
                <w:rFonts w:ascii="Courier New" w:hAnsi="Courier New" w:cs="Courier New"/>
                <w:color w:val="0000FF"/>
                <w:sz w:val="16"/>
                <w:szCs w:val="16"/>
                <w:highlight w:val="white"/>
              </w:rPr>
              <w:t>&gt;</w:t>
            </w:r>
          </w:p>
        </w:tc>
        <w:tc>
          <w:tcPr>
            <w:tcW w:w="1984" w:type="dxa"/>
          </w:tcPr>
          <w:p w14:paraId="21D14819" w14:textId="77777777" w:rsidR="00790D0F" w:rsidRDefault="00790D0F"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74C7B275" w14:textId="6CE9DAC4" w:rsidR="00790D0F" w:rsidRDefault="00790D0F"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1094" w:type="dxa"/>
          </w:tcPr>
          <w:p w14:paraId="2C16285E" w14:textId="77777777" w:rsidR="00790D0F" w:rsidRPr="0044755C" w:rsidRDefault="00790D0F"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185A15" w:rsidRPr="00F51FDC" w14:paraId="4D648D69" w14:textId="585C5530" w:rsidTr="00DD76FE">
        <w:tc>
          <w:tcPr>
            <w:tcW w:w="5699" w:type="dxa"/>
          </w:tcPr>
          <w:p w14:paraId="3EF8417A" w14:textId="77777777" w:rsidR="00185A15" w:rsidRPr="00F51FDC" w:rsidRDefault="00185A15" w:rsidP="00922D6D">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r w:rsidRPr="00F51FDC">
              <w:rPr>
                <w:rFonts w:ascii="Courier New" w:hAnsi="Courier New" w:cs="Courier New"/>
                <w:color w:val="0000FF"/>
                <w:sz w:val="16"/>
                <w:szCs w:val="16"/>
                <w:highlight w:val="white"/>
              </w:rPr>
              <w:t>&lt;/</w:t>
            </w:r>
            <w:proofErr w:type="spellStart"/>
            <w:r w:rsidRPr="00F51FDC">
              <w:rPr>
                <w:rFonts w:ascii="Courier New" w:hAnsi="Courier New" w:cs="Courier New"/>
                <w:color w:val="800000"/>
                <w:sz w:val="16"/>
                <w:szCs w:val="16"/>
                <w:highlight w:val="white"/>
              </w:rPr>
              <w:t>cac:Item</w:t>
            </w:r>
            <w:proofErr w:type="spellEnd"/>
            <w:r w:rsidRPr="00F51FDC">
              <w:rPr>
                <w:rFonts w:ascii="Courier New" w:hAnsi="Courier New" w:cs="Courier New"/>
                <w:color w:val="0000FF"/>
                <w:sz w:val="16"/>
                <w:szCs w:val="16"/>
                <w:highlight w:val="white"/>
              </w:rPr>
              <w:t>&gt;</w:t>
            </w:r>
          </w:p>
        </w:tc>
        <w:tc>
          <w:tcPr>
            <w:tcW w:w="1984" w:type="dxa"/>
          </w:tcPr>
          <w:p w14:paraId="54F4C634" w14:textId="77777777" w:rsidR="00185A15" w:rsidRPr="00FB3DD7" w:rsidRDefault="00185A15" w:rsidP="00922D6D">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709" w:type="dxa"/>
          </w:tcPr>
          <w:p w14:paraId="3085F1A2" w14:textId="77777777" w:rsidR="00185A15" w:rsidRPr="00FB3DD7" w:rsidRDefault="00185A15" w:rsidP="00922D6D">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1094" w:type="dxa"/>
          </w:tcPr>
          <w:p w14:paraId="693CE874" w14:textId="77777777" w:rsidR="00185A15" w:rsidRPr="00FB3DD7" w:rsidRDefault="00185A15" w:rsidP="00922D6D">
            <w:pPr>
              <w:tabs>
                <w:tab w:val="left" w:pos="284"/>
                <w:tab w:val="left" w:pos="567"/>
                <w:tab w:val="left" w:pos="851"/>
              </w:tabs>
              <w:autoSpaceDE w:val="0"/>
              <w:autoSpaceDN w:val="0"/>
              <w:adjustRightInd w:val="0"/>
              <w:rPr>
                <w:rFonts w:ascii="Courier New" w:hAnsi="Courier New" w:cs="Courier New"/>
                <w:sz w:val="16"/>
                <w:szCs w:val="16"/>
                <w:highlight w:val="white"/>
              </w:rPr>
            </w:pPr>
          </w:p>
        </w:tc>
      </w:tr>
    </w:tbl>
    <w:p w14:paraId="2D3C8CB0" w14:textId="77777777" w:rsidR="00DD76FE" w:rsidRPr="00DD76FE" w:rsidRDefault="00DD76FE" w:rsidP="00DD76FE">
      <w:pPr>
        <w:pStyle w:val="BodyText"/>
        <w:spacing w:after="0"/>
        <w:rPr>
          <w:highlight w:val="white"/>
        </w:rPr>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2636CA" w:rsidRPr="00DD76FE" w14:paraId="6C023323" w14:textId="77777777" w:rsidTr="002636CA">
        <w:tc>
          <w:tcPr>
            <w:tcW w:w="6095" w:type="dxa"/>
          </w:tcPr>
          <w:p w14:paraId="7D85A9D2" w14:textId="77777777" w:rsidR="002636CA" w:rsidRPr="00DD76FE" w:rsidRDefault="002636CA" w:rsidP="00DD76FE">
            <w:pPr>
              <w:pStyle w:val="BodyText"/>
              <w:spacing w:after="0"/>
              <w:rPr>
                <w:b/>
                <w:highlight w:val="white"/>
              </w:rPr>
            </w:pPr>
            <w:r w:rsidRPr="00DD76FE">
              <w:rPr>
                <w:b/>
                <w:highlight w:val="white"/>
              </w:rPr>
              <w:t>Regla</w:t>
            </w:r>
          </w:p>
        </w:tc>
        <w:tc>
          <w:tcPr>
            <w:tcW w:w="2439" w:type="dxa"/>
          </w:tcPr>
          <w:p w14:paraId="0BD0D4F4" w14:textId="77777777" w:rsidR="002636CA" w:rsidRPr="00DD76FE" w:rsidRDefault="002636CA" w:rsidP="00DD76FE">
            <w:pPr>
              <w:pStyle w:val="BodyText"/>
              <w:spacing w:after="0"/>
              <w:rPr>
                <w:b/>
                <w:highlight w:val="white"/>
              </w:rPr>
            </w:pPr>
            <w:r w:rsidRPr="00DD76FE">
              <w:rPr>
                <w:b/>
                <w:highlight w:val="white"/>
              </w:rPr>
              <w:t>Kenni</w:t>
            </w:r>
          </w:p>
        </w:tc>
        <w:tc>
          <w:tcPr>
            <w:tcW w:w="992" w:type="dxa"/>
          </w:tcPr>
          <w:p w14:paraId="65864B43" w14:textId="77777777" w:rsidR="002636CA" w:rsidRPr="00DD76FE" w:rsidRDefault="002636CA" w:rsidP="00DD76FE">
            <w:pPr>
              <w:pStyle w:val="BodyText"/>
              <w:spacing w:after="0"/>
              <w:rPr>
                <w:b/>
                <w:highlight w:val="white"/>
              </w:rPr>
            </w:pPr>
            <w:r w:rsidRPr="00DD76FE">
              <w:rPr>
                <w:b/>
                <w:highlight w:val="white"/>
              </w:rPr>
              <w:t>Vægi</w:t>
            </w:r>
          </w:p>
        </w:tc>
      </w:tr>
      <w:tr w:rsidR="002636CA" w:rsidRPr="00DD76FE" w14:paraId="691424BD" w14:textId="77777777" w:rsidTr="002636CA">
        <w:tc>
          <w:tcPr>
            <w:tcW w:w="6095" w:type="dxa"/>
          </w:tcPr>
          <w:p w14:paraId="2B70B1D7" w14:textId="5E1A62F9" w:rsidR="002636CA" w:rsidRPr="00DD76FE" w:rsidRDefault="000149DD" w:rsidP="00DD76FE">
            <w:pPr>
              <w:pStyle w:val="BodyText"/>
              <w:spacing w:after="0"/>
              <w:rPr>
                <w:highlight w:val="white"/>
              </w:rPr>
            </w:pPr>
            <w:r w:rsidRPr="00DD76FE">
              <w:rPr>
                <w:highlight w:val="white"/>
              </w:rPr>
              <w:t>Allar reikningslínur skulu innihalda nafn vöru</w:t>
            </w:r>
          </w:p>
        </w:tc>
        <w:tc>
          <w:tcPr>
            <w:tcW w:w="2439" w:type="dxa"/>
          </w:tcPr>
          <w:p w14:paraId="1D633CC8" w14:textId="750C4AC8" w:rsidR="002636CA" w:rsidRPr="00DD76FE" w:rsidRDefault="000149DD" w:rsidP="00DD76FE">
            <w:pPr>
              <w:pStyle w:val="BodyText"/>
              <w:spacing w:after="0"/>
              <w:rPr>
                <w:highlight w:val="white"/>
              </w:rPr>
            </w:pPr>
            <w:r w:rsidRPr="00DD76FE">
              <w:rPr>
                <w:highlight w:val="white"/>
              </w:rPr>
              <w:t>BR-25</w:t>
            </w:r>
          </w:p>
        </w:tc>
        <w:tc>
          <w:tcPr>
            <w:tcW w:w="992" w:type="dxa"/>
          </w:tcPr>
          <w:p w14:paraId="031F7690" w14:textId="264ABBB5" w:rsidR="002636CA" w:rsidRPr="00DD76FE" w:rsidRDefault="000149DD" w:rsidP="00DD76FE">
            <w:pPr>
              <w:pStyle w:val="BodyText"/>
              <w:spacing w:after="0"/>
              <w:rPr>
                <w:highlight w:val="white"/>
              </w:rPr>
            </w:pPr>
            <w:r w:rsidRPr="00DD76FE">
              <w:rPr>
                <w:highlight w:val="white"/>
              </w:rPr>
              <w:t>fatal</w:t>
            </w:r>
          </w:p>
        </w:tc>
      </w:tr>
      <w:tr w:rsidR="002636CA" w:rsidRPr="00DD76FE" w14:paraId="74E0A3E0" w14:textId="77777777" w:rsidTr="002636CA">
        <w:tc>
          <w:tcPr>
            <w:tcW w:w="6095" w:type="dxa"/>
          </w:tcPr>
          <w:p w14:paraId="44D249DE" w14:textId="15ACEEED" w:rsidR="002636CA" w:rsidRPr="00DD76FE" w:rsidRDefault="000149DD" w:rsidP="00DD76FE">
            <w:pPr>
              <w:pStyle w:val="BodyText"/>
              <w:spacing w:after="0"/>
              <w:rPr>
                <w:highlight w:val="white"/>
              </w:rPr>
            </w:pPr>
            <w:r w:rsidRPr="00DD76FE">
              <w:rPr>
                <w:highlight w:val="white"/>
              </w:rPr>
              <w:t xml:space="preserve">Staðlað vörunúmer skal hafa </w:t>
            </w:r>
            <w:proofErr w:type="spellStart"/>
            <w:r w:rsidRPr="00DD76FE">
              <w:rPr>
                <w:highlight w:val="white"/>
              </w:rPr>
              <w:t>eigindi</w:t>
            </w:r>
            <w:proofErr w:type="spellEnd"/>
            <w:r w:rsidRPr="00DD76FE">
              <w:rPr>
                <w:highlight w:val="white"/>
              </w:rPr>
              <w:t xml:space="preserve"> sem sýna tegund þess.</w:t>
            </w:r>
          </w:p>
        </w:tc>
        <w:tc>
          <w:tcPr>
            <w:tcW w:w="2439" w:type="dxa"/>
          </w:tcPr>
          <w:p w14:paraId="5268A702" w14:textId="36753518" w:rsidR="002636CA" w:rsidRPr="00DD76FE" w:rsidRDefault="000149DD" w:rsidP="00DD76FE">
            <w:pPr>
              <w:pStyle w:val="BodyText"/>
              <w:spacing w:after="0"/>
              <w:rPr>
                <w:highlight w:val="white"/>
              </w:rPr>
            </w:pPr>
            <w:r w:rsidRPr="00DD76FE">
              <w:rPr>
                <w:highlight w:val="white"/>
              </w:rPr>
              <w:t>BR-64</w:t>
            </w:r>
          </w:p>
        </w:tc>
        <w:tc>
          <w:tcPr>
            <w:tcW w:w="992" w:type="dxa"/>
          </w:tcPr>
          <w:p w14:paraId="13DBDE02" w14:textId="36369E9D" w:rsidR="002636CA" w:rsidRPr="00DD76FE" w:rsidRDefault="000149DD" w:rsidP="00DD76FE">
            <w:pPr>
              <w:pStyle w:val="BodyText"/>
              <w:spacing w:after="0"/>
              <w:rPr>
                <w:highlight w:val="white"/>
              </w:rPr>
            </w:pPr>
            <w:r w:rsidRPr="00DD76FE">
              <w:rPr>
                <w:highlight w:val="white"/>
              </w:rPr>
              <w:t>fatal</w:t>
            </w:r>
          </w:p>
        </w:tc>
      </w:tr>
    </w:tbl>
    <w:p w14:paraId="63095A4C" w14:textId="70137336" w:rsidR="00922D6D" w:rsidRDefault="00922D6D" w:rsidP="00922D6D">
      <w:pPr>
        <w:pStyle w:val="Heading4"/>
      </w:pPr>
      <w:r>
        <w:t>Vöruflokkur</w:t>
      </w:r>
    </w:p>
    <w:p w14:paraId="78DA0027" w14:textId="77777777" w:rsidR="00922D6D" w:rsidRDefault="00922D6D" w:rsidP="00922D6D">
      <w:pPr>
        <w:pStyle w:val="BodyText"/>
      </w:pPr>
      <w:r>
        <w:t>Flokkun vöru (eða þjónustu)</w:t>
      </w:r>
      <w:r w:rsidRPr="00D26E2F">
        <w:t xml:space="preserve"> samkvæmt </w:t>
      </w:r>
      <w:r>
        <w:t xml:space="preserve">t.d. </w:t>
      </w:r>
      <w:r w:rsidRPr="00D26E2F">
        <w:t>UN/SPSC flokkunarkerfinu. Dæmi um vöruflokkun er að vörurnar „</w:t>
      </w:r>
      <w:proofErr w:type="spellStart"/>
      <w:r w:rsidRPr="00D26E2F">
        <w:t>Toshiba</w:t>
      </w:r>
      <w:proofErr w:type="spellEnd"/>
      <w:r w:rsidRPr="00D26E2F">
        <w:t xml:space="preserve"> </w:t>
      </w:r>
      <w:proofErr w:type="spellStart"/>
      <w:r w:rsidRPr="00D26E2F">
        <w:t>Satellite</w:t>
      </w:r>
      <w:proofErr w:type="spellEnd"/>
      <w:r w:rsidRPr="00D26E2F">
        <w:t xml:space="preserve"> ferðatölva“ og „Dell </w:t>
      </w:r>
      <w:proofErr w:type="spellStart"/>
      <w:r w:rsidRPr="00D26E2F">
        <w:t>Vostro</w:t>
      </w:r>
      <w:proofErr w:type="spellEnd"/>
      <w:r w:rsidRPr="00D26E2F">
        <w:t xml:space="preserve"> ferðatölv</w:t>
      </w:r>
      <w:r>
        <w:t>a</w:t>
      </w:r>
      <w:r w:rsidRPr="00D26E2F">
        <w:t xml:space="preserve">“ falla báðar í sama UN/SPSC vöruflokkinn 43211503 sem er </w:t>
      </w:r>
      <w:r>
        <w:t>„</w:t>
      </w:r>
      <w:proofErr w:type="spellStart"/>
      <w:r w:rsidRPr="00D26E2F">
        <w:t>Notebook</w:t>
      </w:r>
      <w:proofErr w:type="spellEnd"/>
      <w:r w:rsidRPr="00D26E2F">
        <w:t xml:space="preserve"> </w:t>
      </w:r>
      <w:proofErr w:type="spellStart"/>
      <w:r w:rsidRPr="00D26E2F">
        <w:t>computers</w:t>
      </w:r>
      <w:proofErr w:type="spellEnd"/>
      <w:r>
        <w:t>“</w:t>
      </w:r>
      <w:r w:rsidRPr="00D26E2F">
        <w:t>. Nýta má slíka flokkun fyrir sj</w:t>
      </w:r>
      <w:r>
        <w:t>álfvirkni í úrvinnslu reiknings.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709"/>
        <w:gridCol w:w="1094"/>
      </w:tblGrid>
      <w:tr w:rsidR="00922D6D" w:rsidRPr="00491DE5" w14:paraId="5281AECF" w14:textId="77777777" w:rsidTr="00745C2C">
        <w:tc>
          <w:tcPr>
            <w:tcW w:w="5699" w:type="dxa"/>
          </w:tcPr>
          <w:p w14:paraId="5E44E39C" w14:textId="77777777" w:rsidR="00922D6D" w:rsidRPr="00491DE5"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13DCB2DD"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709" w:type="dxa"/>
          </w:tcPr>
          <w:p w14:paraId="14C67DF0"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1094" w:type="dxa"/>
          </w:tcPr>
          <w:p w14:paraId="1DDA15C3"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922D6D" w:rsidRPr="001318A2" w14:paraId="6BB0182B" w14:textId="77777777" w:rsidTr="00745C2C">
        <w:tc>
          <w:tcPr>
            <w:tcW w:w="5699" w:type="dxa"/>
          </w:tcPr>
          <w:p w14:paraId="541C144A" w14:textId="77777777" w:rsidR="00922D6D" w:rsidRPr="00D26E2F"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cac:</w:t>
            </w:r>
            <w:r w:rsidRPr="004D5500">
              <w:rPr>
                <w:rFonts w:ascii="Courier New" w:hAnsi="Courier New" w:cs="Courier New"/>
                <w:color w:val="800000"/>
                <w:sz w:val="16"/>
                <w:szCs w:val="16"/>
              </w:rPr>
              <w:t>InvoiceLine</w:t>
            </w:r>
            <w:proofErr w:type="spellEnd"/>
            <w:r w:rsidRPr="00D26E2F">
              <w:rPr>
                <w:rFonts w:ascii="Courier New" w:hAnsi="Courier New" w:cs="Courier New"/>
                <w:color w:val="0000FF"/>
                <w:sz w:val="16"/>
                <w:szCs w:val="16"/>
                <w:highlight w:val="white"/>
              </w:rPr>
              <w:t>&gt;</w:t>
            </w:r>
          </w:p>
        </w:tc>
        <w:tc>
          <w:tcPr>
            <w:tcW w:w="1984" w:type="dxa"/>
          </w:tcPr>
          <w:p w14:paraId="54433399"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311F50D2" w14:textId="54C638B8" w:rsidR="00922D6D" w:rsidRDefault="00961988"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1094" w:type="dxa"/>
          </w:tcPr>
          <w:p w14:paraId="196C52C5"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922D6D" w:rsidRPr="001318A2" w14:paraId="51D52B55" w14:textId="77777777" w:rsidTr="00745C2C">
        <w:tc>
          <w:tcPr>
            <w:tcW w:w="5699" w:type="dxa"/>
          </w:tcPr>
          <w:p w14:paraId="0179C5EF" w14:textId="5A74DDE5" w:rsidR="00922D6D" w:rsidRPr="00337CB8"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del w:id="846" w:author="Georg Birgisson" w:date="2021-10-12T10:35:00Z">
              <w:r w:rsidRPr="00D26E2F" w:rsidDel="007D218D">
                <w:rPr>
                  <w:rFonts w:ascii="Courier New" w:hAnsi="Courier New" w:cs="Courier New"/>
                  <w:color w:val="000000"/>
                  <w:sz w:val="16"/>
                  <w:szCs w:val="16"/>
                  <w:highlight w:val="white"/>
                </w:rPr>
                <w:tab/>
              </w:r>
            </w:del>
            <w:ins w:id="847" w:author="Georg Birgisson" w:date="2021-10-12T10:35:00Z">
              <w:r w:rsidR="007D218D">
                <w:rPr>
                  <w:rFonts w:ascii="Courier New" w:hAnsi="Courier New" w:cs="Courier New"/>
                  <w:color w:val="000000"/>
                  <w:sz w:val="16"/>
                  <w:szCs w:val="16"/>
                  <w:highlight w:val="white"/>
                </w:rPr>
                <w:t xml:space="preserve">   </w:t>
              </w:r>
            </w:ins>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cac:Item</w:t>
            </w:r>
            <w:proofErr w:type="spellEnd"/>
            <w:r w:rsidRPr="00D26E2F">
              <w:rPr>
                <w:rFonts w:ascii="Courier New" w:hAnsi="Courier New" w:cs="Courier New"/>
                <w:color w:val="0000FF"/>
                <w:sz w:val="16"/>
                <w:szCs w:val="16"/>
                <w:highlight w:val="white"/>
              </w:rPr>
              <w:t>&gt;</w:t>
            </w:r>
          </w:p>
        </w:tc>
        <w:tc>
          <w:tcPr>
            <w:tcW w:w="1984" w:type="dxa"/>
          </w:tcPr>
          <w:p w14:paraId="37AB15AD"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396B5C00" w14:textId="5700AD10" w:rsidR="00922D6D" w:rsidRDefault="00961988"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1094" w:type="dxa"/>
          </w:tcPr>
          <w:p w14:paraId="66B53C3F"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922D6D" w:rsidRPr="001318A2" w14:paraId="220766AB" w14:textId="77777777" w:rsidTr="00745C2C">
        <w:tc>
          <w:tcPr>
            <w:tcW w:w="5699" w:type="dxa"/>
          </w:tcPr>
          <w:p w14:paraId="32C20485" w14:textId="1D7F230E" w:rsidR="00922D6D" w:rsidRPr="00D26E2F"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del w:id="848" w:author="Georg Birgisson" w:date="2021-10-12T10:35:00Z">
              <w:r w:rsidRPr="00D26E2F" w:rsidDel="007D218D">
                <w:rPr>
                  <w:rFonts w:ascii="Courier New" w:hAnsi="Courier New" w:cs="Courier New"/>
                  <w:color w:val="000000"/>
                  <w:sz w:val="16"/>
                  <w:szCs w:val="16"/>
                  <w:highlight w:val="white"/>
                </w:rPr>
                <w:tab/>
              </w:r>
              <w:r w:rsidRPr="00D26E2F" w:rsidDel="007D218D">
                <w:rPr>
                  <w:rFonts w:ascii="Courier New" w:hAnsi="Courier New" w:cs="Courier New"/>
                  <w:color w:val="000000"/>
                  <w:sz w:val="16"/>
                  <w:szCs w:val="16"/>
                  <w:highlight w:val="white"/>
                </w:rPr>
                <w:tab/>
              </w:r>
            </w:del>
            <w:ins w:id="849" w:author="Georg Birgisson" w:date="2021-10-12T10:35:00Z">
              <w:r w:rsidR="007D218D">
                <w:rPr>
                  <w:rFonts w:ascii="Courier New" w:hAnsi="Courier New" w:cs="Courier New"/>
                  <w:color w:val="000000"/>
                  <w:sz w:val="16"/>
                  <w:szCs w:val="16"/>
                  <w:highlight w:val="white"/>
                </w:rPr>
                <w:t xml:space="preserve">      </w:t>
              </w:r>
            </w:ins>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cac:CommodityClassification</w:t>
            </w:r>
            <w:proofErr w:type="spellEnd"/>
            <w:r w:rsidRPr="00D26E2F">
              <w:rPr>
                <w:rFonts w:ascii="Courier New" w:hAnsi="Courier New" w:cs="Courier New"/>
                <w:color w:val="0000FF"/>
                <w:sz w:val="16"/>
                <w:szCs w:val="16"/>
                <w:highlight w:val="white"/>
              </w:rPr>
              <w:t>&gt;</w:t>
            </w:r>
          </w:p>
        </w:tc>
        <w:tc>
          <w:tcPr>
            <w:tcW w:w="1984" w:type="dxa"/>
          </w:tcPr>
          <w:p w14:paraId="58341DF5"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626E3052" w14:textId="0CA76EEC" w:rsidR="00922D6D" w:rsidRDefault="00961988"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1094" w:type="dxa"/>
          </w:tcPr>
          <w:p w14:paraId="38409E58"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922D6D" w:rsidRPr="00A77E0B" w14:paraId="615658CC" w14:textId="77777777" w:rsidTr="00745C2C">
        <w:tc>
          <w:tcPr>
            <w:tcW w:w="5699" w:type="dxa"/>
          </w:tcPr>
          <w:p w14:paraId="10FA79A7" w14:textId="3CC8B8E3" w:rsidR="00922D6D" w:rsidRPr="00A77E0B"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del w:id="850" w:author="Georg Birgisson" w:date="2021-10-12T10:35:00Z">
              <w:r w:rsidRPr="00A77E0B" w:rsidDel="007D218D">
                <w:rPr>
                  <w:rFonts w:ascii="Courier New" w:hAnsi="Courier New" w:cs="Courier New"/>
                  <w:color w:val="000000"/>
                  <w:sz w:val="16"/>
                  <w:szCs w:val="16"/>
                  <w:highlight w:val="white"/>
                </w:rPr>
                <w:tab/>
              </w:r>
              <w:r w:rsidRPr="00A77E0B" w:rsidDel="007D218D">
                <w:rPr>
                  <w:rFonts w:ascii="Courier New" w:hAnsi="Courier New" w:cs="Courier New"/>
                  <w:color w:val="000000"/>
                  <w:sz w:val="16"/>
                  <w:szCs w:val="16"/>
                  <w:highlight w:val="white"/>
                </w:rPr>
                <w:tab/>
              </w:r>
              <w:r w:rsidRPr="00A77E0B" w:rsidDel="007D218D">
                <w:rPr>
                  <w:rFonts w:ascii="Courier New" w:hAnsi="Courier New" w:cs="Courier New"/>
                  <w:color w:val="000000"/>
                  <w:sz w:val="16"/>
                  <w:szCs w:val="16"/>
                  <w:highlight w:val="white"/>
                </w:rPr>
                <w:tab/>
              </w:r>
            </w:del>
            <w:ins w:id="851" w:author="Georg Birgisson" w:date="2021-10-12T10:35:00Z">
              <w:r w:rsidR="007D218D">
                <w:rPr>
                  <w:rFonts w:ascii="Courier New" w:hAnsi="Courier New" w:cs="Courier New"/>
                  <w:color w:val="000000"/>
                  <w:sz w:val="16"/>
                  <w:szCs w:val="16"/>
                  <w:highlight w:val="white"/>
                </w:rPr>
                <w:t xml:space="preserve">         </w:t>
              </w:r>
            </w:ins>
            <w:r w:rsidRPr="00A77E0B">
              <w:rPr>
                <w:rFonts w:ascii="Courier New" w:hAnsi="Courier New" w:cs="Courier New"/>
                <w:color w:val="0000FF"/>
                <w:sz w:val="16"/>
                <w:szCs w:val="16"/>
                <w:highlight w:val="white"/>
              </w:rPr>
              <w:t>&lt;</w:t>
            </w:r>
            <w:proofErr w:type="spellStart"/>
            <w:r w:rsidRPr="00A77E0B">
              <w:rPr>
                <w:rFonts w:ascii="Courier New" w:hAnsi="Courier New" w:cs="Courier New"/>
                <w:color w:val="800000"/>
                <w:sz w:val="16"/>
                <w:szCs w:val="16"/>
                <w:highlight w:val="white"/>
              </w:rPr>
              <w:t>cbc:ItemClassificationCode</w:t>
            </w:r>
            <w:proofErr w:type="spellEnd"/>
            <w:del w:id="852" w:author="Georg Birgisson" w:date="2021-10-12T10:35:00Z">
              <w:r w:rsidR="00A77E0B" w:rsidRPr="00A77E0B" w:rsidDel="007D218D">
                <w:rPr>
                  <w:rFonts w:ascii="Courier New" w:hAnsi="Courier New" w:cs="Courier New"/>
                  <w:color w:val="800000"/>
                  <w:sz w:val="16"/>
                  <w:szCs w:val="16"/>
                  <w:highlight w:val="white"/>
                </w:rPr>
                <w:delText xml:space="preserve"> </w:delText>
              </w:r>
            </w:del>
            <w:del w:id="853" w:author="Georg Birgisson" w:date="2021-10-12T10:34:00Z">
              <w:r w:rsidR="00A77E0B" w:rsidDel="007D218D">
                <w:rPr>
                  <w:rFonts w:ascii="Courier New" w:hAnsi="Courier New" w:cs="Courier New"/>
                  <w:color w:val="800000"/>
                  <w:sz w:val="16"/>
                  <w:szCs w:val="16"/>
                  <w:highlight w:val="white"/>
                </w:rPr>
                <w:br/>
                <w:delText xml:space="preserve">        </w:delText>
              </w:r>
            </w:del>
            <w:del w:id="854" w:author="Georg Birgisson" w:date="2021-10-12T10:35:00Z">
              <w:r w:rsidR="00A77E0B" w:rsidDel="007D218D">
                <w:rPr>
                  <w:rFonts w:ascii="Courier New" w:hAnsi="Courier New" w:cs="Courier New"/>
                  <w:color w:val="800000"/>
                  <w:sz w:val="16"/>
                  <w:szCs w:val="16"/>
                  <w:highlight w:val="white"/>
                </w:rPr>
                <w:delText xml:space="preserve">     </w:delText>
              </w:r>
            </w:del>
            <w:r w:rsidR="00A77E0B">
              <w:rPr>
                <w:rFonts w:ascii="Courier New" w:hAnsi="Courier New" w:cs="Courier New"/>
                <w:color w:val="800000"/>
                <w:sz w:val="16"/>
                <w:szCs w:val="16"/>
                <w:highlight w:val="white"/>
              </w:rPr>
              <w:t xml:space="preserve"> </w:t>
            </w:r>
            <w:proofErr w:type="spellStart"/>
            <w:r w:rsidR="00A77E0B" w:rsidRPr="007D218D">
              <w:rPr>
                <w:rFonts w:ascii="Courier New" w:hAnsi="Courier New" w:cs="Courier New"/>
                <w:color w:val="002060"/>
                <w:sz w:val="16"/>
                <w:szCs w:val="16"/>
                <w:highlight w:val="white"/>
                <w:rPrChange w:id="855" w:author="Georg Birgisson" w:date="2021-10-12T10:34:00Z">
                  <w:rPr>
                    <w:rFonts w:ascii="Courier New" w:hAnsi="Courier New" w:cs="Courier New"/>
                    <w:color w:val="FF0000"/>
                    <w:sz w:val="16"/>
                    <w:szCs w:val="16"/>
                    <w:highlight w:val="white"/>
                  </w:rPr>
                </w:rPrChange>
              </w:rPr>
              <w:t>listID</w:t>
            </w:r>
            <w:proofErr w:type="spellEnd"/>
            <w:r w:rsidR="00A77E0B" w:rsidRPr="00A77E0B">
              <w:rPr>
                <w:rFonts w:ascii="Courier New" w:hAnsi="Courier New" w:cs="Courier New"/>
                <w:color w:val="0000FF"/>
                <w:sz w:val="16"/>
                <w:szCs w:val="16"/>
                <w:highlight w:val="white"/>
              </w:rPr>
              <w:t>="</w:t>
            </w:r>
            <w:r w:rsidR="00882EFC">
              <w:rPr>
                <w:rFonts w:ascii="Courier New" w:hAnsi="Courier New" w:cs="Courier New"/>
                <w:color w:val="000000"/>
                <w:sz w:val="16"/>
                <w:szCs w:val="16"/>
                <w:highlight w:val="white"/>
              </w:rPr>
              <w:t>MP</w:t>
            </w:r>
            <w:r w:rsidR="00A77E0B" w:rsidRPr="00A77E0B">
              <w:rPr>
                <w:rFonts w:ascii="Courier New" w:hAnsi="Courier New" w:cs="Courier New"/>
                <w:color w:val="0000FF"/>
                <w:sz w:val="16"/>
                <w:szCs w:val="16"/>
                <w:highlight w:val="white"/>
              </w:rPr>
              <w:t>"</w:t>
            </w:r>
            <w:r w:rsidRPr="00A77E0B">
              <w:rPr>
                <w:rFonts w:ascii="Courier New" w:hAnsi="Courier New" w:cs="Courier New"/>
                <w:color w:val="0000FF"/>
                <w:sz w:val="16"/>
                <w:szCs w:val="16"/>
                <w:highlight w:val="white"/>
              </w:rPr>
              <w:t>&gt;</w:t>
            </w:r>
            <w:ins w:id="856" w:author="Georg Birgisson" w:date="2021-10-12T10:34:00Z">
              <w:r w:rsidR="007D218D">
                <w:rPr>
                  <w:rFonts w:ascii="Courier New" w:hAnsi="Courier New" w:cs="Courier New"/>
                  <w:color w:val="0000FF"/>
                  <w:sz w:val="16"/>
                  <w:szCs w:val="16"/>
                  <w:highlight w:val="white"/>
                </w:rPr>
                <w:br/>
              </w:r>
            </w:ins>
            <w:del w:id="857" w:author="Georg Birgisson" w:date="2021-10-12T10:34:00Z">
              <w:r w:rsidRPr="00A77E0B" w:rsidDel="007D218D">
                <w:rPr>
                  <w:rFonts w:ascii="Courier New" w:hAnsi="Courier New" w:cs="Courier New"/>
                  <w:color w:val="0000FF"/>
                  <w:sz w:val="16"/>
                  <w:szCs w:val="16"/>
                  <w:highlight w:val="white"/>
                </w:rPr>
                <w:br/>
              </w:r>
              <w:r w:rsidRPr="00F95EF2" w:rsidDel="007D218D">
                <w:rPr>
                  <w:rFonts w:ascii="Courier New" w:hAnsi="Courier New" w:cs="Courier New"/>
                  <w:color w:val="000000"/>
                  <w:sz w:val="16"/>
                  <w:szCs w:val="16"/>
                </w:rPr>
                <w:delText xml:space="preserve">     </w:delText>
              </w:r>
            </w:del>
            <w:r w:rsidRPr="00F95EF2">
              <w:rPr>
                <w:rFonts w:ascii="Courier New" w:hAnsi="Courier New" w:cs="Courier New"/>
                <w:color w:val="000000"/>
                <w:sz w:val="16"/>
                <w:szCs w:val="16"/>
              </w:rPr>
              <w:t xml:space="preserve">         </w:t>
            </w:r>
            <w:r w:rsidRPr="007D218D">
              <w:rPr>
                <w:rFonts w:ascii="Courier New" w:hAnsi="Courier New" w:cs="Courier New"/>
                <w:bCs/>
                <w:color w:val="000000"/>
                <w:sz w:val="16"/>
                <w:szCs w:val="16"/>
                <w:highlight w:val="white"/>
                <w:rPrChange w:id="858" w:author="Georg Birgisson" w:date="2021-10-12T10:35:00Z">
                  <w:rPr>
                    <w:rFonts w:ascii="Courier New" w:hAnsi="Courier New" w:cs="Courier New"/>
                    <w:b/>
                    <w:color w:val="000000"/>
                    <w:sz w:val="16"/>
                    <w:szCs w:val="16"/>
                    <w:highlight w:val="white"/>
                  </w:rPr>
                </w:rPrChange>
              </w:rPr>
              <w:t>43211503</w:t>
            </w:r>
            <w:r w:rsidRPr="00A77E0B">
              <w:rPr>
                <w:rFonts w:ascii="Courier New" w:hAnsi="Courier New" w:cs="Courier New"/>
                <w:color w:val="0000FF"/>
                <w:sz w:val="16"/>
                <w:szCs w:val="16"/>
                <w:highlight w:val="white"/>
              </w:rPr>
              <w:t>&lt;/</w:t>
            </w:r>
            <w:proofErr w:type="spellStart"/>
            <w:r w:rsidRPr="00A77E0B">
              <w:rPr>
                <w:rFonts w:ascii="Courier New" w:hAnsi="Courier New" w:cs="Courier New"/>
                <w:color w:val="800000"/>
                <w:sz w:val="16"/>
                <w:szCs w:val="16"/>
                <w:highlight w:val="white"/>
              </w:rPr>
              <w:t>cbc:ItemClassificationCode</w:t>
            </w:r>
            <w:proofErr w:type="spellEnd"/>
            <w:r w:rsidRPr="00A77E0B">
              <w:rPr>
                <w:rFonts w:ascii="Courier New" w:hAnsi="Courier New" w:cs="Courier New"/>
                <w:color w:val="0000FF"/>
                <w:sz w:val="16"/>
                <w:szCs w:val="16"/>
                <w:highlight w:val="white"/>
              </w:rPr>
              <w:t>&gt;</w:t>
            </w:r>
          </w:p>
        </w:tc>
        <w:tc>
          <w:tcPr>
            <w:tcW w:w="1984" w:type="dxa"/>
          </w:tcPr>
          <w:p w14:paraId="3740372A" w14:textId="116EA0A6" w:rsidR="00A77E0B" w:rsidDel="007D218D" w:rsidRDefault="00A77E0B" w:rsidP="00745C2C">
            <w:pPr>
              <w:tabs>
                <w:tab w:val="left" w:pos="284"/>
                <w:tab w:val="left" w:pos="567"/>
                <w:tab w:val="left" w:pos="851"/>
                <w:tab w:val="left" w:pos="1134"/>
                <w:tab w:val="left" w:pos="1418"/>
                <w:tab w:val="left" w:pos="1701"/>
              </w:tabs>
              <w:autoSpaceDE w:val="0"/>
              <w:autoSpaceDN w:val="0"/>
              <w:adjustRightInd w:val="0"/>
              <w:rPr>
                <w:del w:id="859" w:author="Georg Birgisson" w:date="2021-10-12T10:35:00Z"/>
                <w:rFonts w:ascii="Courier New" w:hAnsi="Courier New" w:cs="Courier New"/>
                <w:color w:val="000000"/>
                <w:sz w:val="16"/>
                <w:szCs w:val="16"/>
                <w:highlight w:val="white"/>
              </w:rPr>
            </w:pPr>
          </w:p>
          <w:p w14:paraId="1A839C86" w14:textId="542F981D" w:rsidR="00A77E0B" w:rsidRDefault="00A77E0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Vöruflokkakerfi</w:t>
            </w:r>
          </w:p>
          <w:p w14:paraId="7419B2BD" w14:textId="35911948" w:rsidR="00922D6D" w:rsidRPr="00A77E0B"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A77E0B">
              <w:rPr>
                <w:rFonts w:ascii="Courier New" w:hAnsi="Courier New" w:cs="Courier New"/>
                <w:color w:val="000000"/>
                <w:sz w:val="16"/>
                <w:szCs w:val="16"/>
                <w:highlight w:val="white"/>
              </w:rPr>
              <w:t>Vöruflokkur</w:t>
            </w:r>
          </w:p>
        </w:tc>
        <w:tc>
          <w:tcPr>
            <w:tcW w:w="709" w:type="dxa"/>
          </w:tcPr>
          <w:p w14:paraId="3B0A3C4F" w14:textId="5C15C3D0" w:rsidR="00922D6D" w:rsidDel="007D218D" w:rsidRDefault="00922D6D" w:rsidP="00745C2C">
            <w:pPr>
              <w:tabs>
                <w:tab w:val="left" w:pos="284"/>
                <w:tab w:val="left" w:pos="567"/>
                <w:tab w:val="left" w:pos="851"/>
                <w:tab w:val="left" w:pos="1134"/>
                <w:tab w:val="left" w:pos="1418"/>
                <w:tab w:val="left" w:pos="1701"/>
              </w:tabs>
              <w:autoSpaceDE w:val="0"/>
              <w:autoSpaceDN w:val="0"/>
              <w:adjustRightInd w:val="0"/>
              <w:rPr>
                <w:del w:id="860" w:author="Georg Birgisson" w:date="2021-10-12T10:35:00Z"/>
                <w:rFonts w:ascii="Courier New" w:hAnsi="Courier New" w:cs="Courier New"/>
                <w:sz w:val="16"/>
                <w:szCs w:val="16"/>
                <w:highlight w:val="white"/>
              </w:rPr>
            </w:pPr>
          </w:p>
          <w:p w14:paraId="75818D9A" w14:textId="77777777" w:rsidR="00961988" w:rsidRDefault="00961988"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p w14:paraId="18EAE9E9" w14:textId="0F4DB861" w:rsidR="00961988" w:rsidRPr="00A77E0B" w:rsidRDefault="00961988"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1094" w:type="dxa"/>
          </w:tcPr>
          <w:p w14:paraId="23C12683" w14:textId="4A05F5A7" w:rsidR="00A77E0B" w:rsidDel="007D218D" w:rsidRDefault="00A77E0B" w:rsidP="00745C2C">
            <w:pPr>
              <w:tabs>
                <w:tab w:val="left" w:pos="284"/>
                <w:tab w:val="left" w:pos="567"/>
                <w:tab w:val="left" w:pos="851"/>
                <w:tab w:val="left" w:pos="1134"/>
                <w:tab w:val="left" w:pos="1418"/>
                <w:tab w:val="left" w:pos="1701"/>
              </w:tabs>
              <w:autoSpaceDE w:val="0"/>
              <w:autoSpaceDN w:val="0"/>
              <w:adjustRightInd w:val="0"/>
              <w:rPr>
                <w:del w:id="861" w:author="Georg Birgisson" w:date="2021-10-12T10:35:00Z"/>
                <w:rFonts w:ascii="Courier New" w:hAnsi="Courier New" w:cs="Courier New"/>
                <w:sz w:val="16"/>
                <w:szCs w:val="16"/>
                <w:highlight w:val="white"/>
              </w:rPr>
            </w:pPr>
          </w:p>
          <w:p w14:paraId="071C3CD5" w14:textId="40EB73AA" w:rsidR="00922D6D" w:rsidRPr="00A77E0B"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A77E0B">
              <w:rPr>
                <w:rFonts w:ascii="Courier New" w:hAnsi="Courier New" w:cs="Courier New"/>
                <w:sz w:val="16"/>
                <w:szCs w:val="16"/>
                <w:highlight w:val="white"/>
              </w:rPr>
              <w:t>BT-158-1</w:t>
            </w:r>
            <w:r w:rsidRPr="00A77E0B">
              <w:rPr>
                <w:rFonts w:ascii="Courier New" w:hAnsi="Courier New" w:cs="Courier New"/>
                <w:sz w:val="16"/>
                <w:szCs w:val="16"/>
                <w:highlight w:val="white"/>
              </w:rPr>
              <w:br/>
              <w:t>BT-158</w:t>
            </w:r>
          </w:p>
        </w:tc>
      </w:tr>
      <w:tr w:rsidR="00922D6D" w:rsidRPr="001318A2" w14:paraId="046AB974" w14:textId="77777777" w:rsidTr="00745C2C">
        <w:tc>
          <w:tcPr>
            <w:tcW w:w="5699" w:type="dxa"/>
          </w:tcPr>
          <w:p w14:paraId="48996466" w14:textId="4D60CE5C" w:rsidR="00922D6D" w:rsidRPr="00D26E2F"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del w:id="862" w:author="Georg Birgisson" w:date="2021-10-12T10:35:00Z">
              <w:r w:rsidRPr="00D26E2F" w:rsidDel="007D218D">
                <w:rPr>
                  <w:rFonts w:ascii="Courier New" w:hAnsi="Courier New" w:cs="Courier New"/>
                  <w:color w:val="000000"/>
                  <w:sz w:val="16"/>
                  <w:szCs w:val="16"/>
                  <w:highlight w:val="white"/>
                </w:rPr>
                <w:tab/>
              </w:r>
              <w:r w:rsidRPr="00D26E2F" w:rsidDel="007D218D">
                <w:rPr>
                  <w:rFonts w:ascii="Courier New" w:hAnsi="Courier New" w:cs="Courier New"/>
                  <w:color w:val="000000"/>
                  <w:sz w:val="16"/>
                  <w:szCs w:val="16"/>
                  <w:highlight w:val="white"/>
                </w:rPr>
                <w:tab/>
              </w:r>
            </w:del>
            <w:ins w:id="863" w:author="Georg Birgisson" w:date="2021-10-12T10:35:00Z">
              <w:r w:rsidR="007D218D">
                <w:rPr>
                  <w:rFonts w:ascii="Courier New" w:hAnsi="Courier New" w:cs="Courier New"/>
                  <w:color w:val="000000"/>
                  <w:sz w:val="16"/>
                  <w:szCs w:val="16"/>
                  <w:highlight w:val="white"/>
                </w:rPr>
                <w:t xml:space="preserve">      </w:t>
              </w:r>
            </w:ins>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cac:CommodityClassification</w:t>
            </w:r>
            <w:proofErr w:type="spellEnd"/>
            <w:r w:rsidRPr="00D26E2F">
              <w:rPr>
                <w:rFonts w:ascii="Courier New" w:hAnsi="Courier New" w:cs="Courier New"/>
                <w:color w:val="0000FF"/>
                <w:sz w:val="16"/>
                <w:szCs w:val="16"/>
                <w:highlight w:val="white"/>
              </w:rPr>
              <w:t>&gt;</w:t>
            </w:r>
          </w:p>
        </w:tc>
        <w:tc>
          <w:tcPr>
            <w:tcW w:w="1984" w:type="dxa"/>
          </w:tcPr>
          <w:p w14:paraId="3FAD722C"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7C01E902"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1094" w:type="dxa"/>
          </w:tcPr>
          <w:p w14:paraId="7054E88F"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922D6D" w:rsidRPr="001318A2" w14:paraId="537F7FCE" w14:textId="77777777" w:rsidTr="00745C2C">
        <w:tc>
          <w:tcPr>
            <w:tcW w:w="5699" w:type="dxa"/>
          </w:tcPr>
          <w:p w14:paraId="524AA36D" w14:textId="69361853" w:rsidR="00922D6D" w:rsidRPr="00D26E2F"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del w:id="864" w:author="Georg Birgisson" w:date="2021-10-12T10:35:00Z">
              <w:r w:rsidRPr="00D26E2F" w:rsidDel="007D218D">
                <w:rPr>
                  <w:rFonts w:ascii="Courier New" w:hAnsi="Courier New" w:cs="Courier New"/>
                  <w:color w:val="000000"/>
                  <w:sz w:val="16"/>
                  <w:szCs w:val="16"/>
                  <w:highlight w:val="white"/>
                </w:rPr>
                <w:tab/>
              </w:r>
            </w:del>
            <w:ins w:id="865" w:author="Georg Birgisson" w:date="2021-10-12T10:35:00Z">
              <w:r w:rsidR="007D218D">
                <w:rPr>
                  <w:rFonts w:ascii="Courier New" w:hAnsi="Courier New" w:cs="Courier New"/>
                  <w:color w:val="000000"/>
                  <w:sz w:val="16"/>
                  <w:szCs w:val="16"/>
                  <w:highlight w:val="white"/>
                </w:rPr>
                <w:t xml:space="preserve">   </w:t>
              </w:r>
            </w:ins>
            <w:r w:rsidRPr="00D26E2F">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proofErr w:type="spellStart"/>
            <w:r w:rsidRPr="00D26E2F">
              <w:rPr>
                <w:rFonts w:ascii="Courier New" w:hAnsi="Courier New" w:cs="Courier New"/>
                <w:color w:val="800000"/>
                <w:sz w:val="16"/>
                <w:szCs w:val="16"/>
                <w:highlight w:val="white"/>
              </w:rPr>
              <w:t>cac:Item</w:t>
            </w:r>
            <w:proofErr w:type="spellEnd"/>
            <w:r w:rsidRPr="00D26E2F">
              <w:rPr>
                <w:rFonts w:ascii="Courier New" w:hAnsi="Courier New" w:cs="Courier New"/>
                <w:color w:val="0000FF"/>
                <w:sz w:val="16"/>
                <w:szCs w:val="16"/>
                <w:highlight w:val="white"/>
              </w:rPr>
              <w:t>&gt;</w:t>
            </w:r>
          </w:p>
        </w:tc>
        <w:tc>
          <w:tcPr>
            <w:tcW w:w="1984" w:type="dxa"/>
          </w:tcPr>
          <w:p w14:paraId="146C5C19"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1C15FA35"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1094" w:type="dxa"/>
          </w:tcPr>
          <w:p w14:paraId="122C95E7"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6977BC57" w14:textId="728F13B4" w:rsidR="00882EFC" w:rsidRDefault="00882EFC" w:rsidP="00E3273E">
      <w:pPr>
        <w:pStyle w:val="BodyText"/>
      </w:pPr>
      <w:r>
        <w:t>Eftirfarandi kótar eru algengir</w:t>
      </w:r>
    </w:p>
    <w:p w14:paraId="75F3C9E3" w14:textId="6B941945" w:rsidR="00882EFC" w:rsidRDefault="00882EFC" w:rsidP="00882EFC">
      <w:pPr>
        <w:pStyle w:val="BodyText"/>
        <w:ind w:left="993" w:hanging="709"/>
      </w:pPr>
      <w:r>
        <w:t>MP</w:t>
      </w:r>
      <w:r>
        <w:tab/>
        <w:t xml:space="preserve">UNSPSC, (skilgreining </w:t>
      </w:r>
      <w:proofErr w:type="spellStart"/>
      <w:r>
        <w:t>kótans</w:t>
      </w:r>
      <w:proofErr w:type="spellEnd"/>
      <w:r>
        <w:t xml:space="preserve"> er </w:t>
      </w:r>
      <w:r w:rsidRPr="00882EFC">
        <w:t>Product/</w:t>
      </w:r>
      <w:proofErr w:type="spellStart"/>
      <w:r w:rsidRPr="00882EFC">
        <w:t>service</w:t>
      </w:r>
      <w:proofErr w:type="spellEnd"/>
      <w:r w:rsidRPr="00882EFC">
        <w:t xml:space="preserve"> </w:t>
      </w:r>
      <w:proofErr w:type="spellStart"/>
      <w:r w:rsidRPr="00882EFC">
        <w:t>identification</w:t>
      </w:r>
      <w:proofErr w:type="spellEnd"/>
      <w:r w:rsidRPr="00882EFC">
        <w:t xml:space="preserve"> </w:t>
      </w:r>
      <w:proofErr w:type="spellStart"/>
      <w:r w:rsidRPr="00882EFC">
        <w:t>number</w:t>
      </w:r>
      <w:proofErr w:type="spellEnd"/>
      <w:r>
        <w:t xml:space="preserve"> en þar sem ekki er til sérstakur </w:t>
      </w:r>
      <w:proofErr w:type="spellStart"/>
      <w:r>
        <w:t>kóti</w:t>
      </w:r>
      <w:proofErr w:type="spellEnd"/>
      <w:r>
        <w:t xml:space="preserve"> fyrir UNSPSC þá er þessi notaður í staðinn.</w:t>
      </w:r>
    </w:p>
    <w:p w14:paraId="2055D856" w14:textId="06121276" w:rsidR="00E3273E" w:rsidRDefault="00E3273E" w:rsidP="00882EFC">
      <w:pPr>
        <w:pStyle w:val="BodyText"/>
        <w:ind w:left="993" w:hanging="709"/>
      </w:pPr>
      <w:r>
        <w:t>HS</w:t>
      </w:r>
      <w:r w:rsidR="00882EFC">
        <w:tab/>
      </w:r>
      <w:proofErr w:type="spellStart"/>
      <w:r w:rsidR="00882EFC">
        <w:t>Harmonized</w:t>
      </w:r>
      <w:proofErr w:type="spellEnd"/>
      <w:r w:rsidR="00882EFC">
        <w:t xml:space="preserve"> </w:t>
      </w:r>
      <w:proofErr w:type="spellStart"/>
      <w:r w:rsidR="00882EFC">
        <w:t>system</w:t>
      </w:r>
      <w:proofErr w:type="spellEnd"/>
      <w:r w:rsidR="00882EFC">
        <w:t xml:space="preserve">, notað fyrir tollflokkun og skýrslugerð til </w:t>
      </w:r>
      <w:r>
        <w:t>Intrastat</w:t>
      </w:r>
      <w:r w:rsidR="00882EFC">
        <w:t>.</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E3273E" w:rsidRPr="00DD76FE" w14:paraId="26BC80DB" w14:textId="77777777" w:rsidTr="00745C2C">
        <w:tc>
          <w:tcPr>
            <w:tcW w:w="6095" w:type="dxa"/>
          </w:tcPr>
          <w:p w14:paraId="69CCB961" w14:textId="77777777" w:rsidR="00E3273E" w:rsidRPr="00DD76FE" w:rsidRDefault="00E3273E" w:rsidP="00702DEB">
            <w:pPr>
              <w:pStyle w:val="BodyText"/>
              <w:spacing w:after="0"/>
              <w:rPr>
                <w:b/>
                <w:highlight w:val="white"/>
              </w:rPr>
            </w:pPr>
            <w:r w:rsidRPr="00DD76FE">
              <w:rPr>
                <w:b/>
                <w:highlight w:val="white"/>
              </w:rPr>
              <w:t>Regla</w:t>
            </w:r>
          </w:p>
        </w:tc>
        <w:tc>
          <w:tcPr>
            <w:tcW w:w="2439" w:type="dxa"/>
          </w:tcPr>
          <w:p w14:paraId="6DF09D78" w14:textId="77777777" w:rsidR="00E3273E" w:rsidRPr="00DD76FE" w:rsidRDefault="00E3273E" w:rsidP="00702DEB">
            <w:pPr>
              <w:pStyle w:val="BodyText"/>
              <w:spacing w:after="0"/>
              <w:rPr>
                <w:b/>
                <w:highlight w:val="white"/>
              </w:rPr>
            </w:pPr>
            <w:r w:rsidRPr="00DD76FE">
              <w:rPr>
                <w:b/>
                <w:highlight w:val="white"/>
              </w:rPr>
              <w:t>Kenni</w:t>
            </w:r>
          </w:p>
        </w:tc>
        <w:tc>
          <w:tcPr>
            <w:tcW w:w="992" w:type="dxa"/>
          </w:tcPr>
          <w:p w14:paraId="42D5FFA0" w14:textId="77777777" w:rsidR="00E3273E" w:rsidRPr="00DD76FE" w:rsidRDefault="00E3273E" w:rsidP="00702DEB">
            <w:pPr>
              <w:pStyle w:val="BodyText"/>
              <w:spacing w:after="0"/>
              <w:rPr>
                <w:b/>
                <w:highlight w:val="white"/>
              </w:rPr>
            </w:pPr>
            <w:r w:rsidRPr="00DD76FE">
              <w:rPr>
                <w:b/>
                <w:highlight w:val="white"/>
              </w:rPr>
              <w:t>Vægi</w:t>
            </w:r>
          </w:p>
        </w:tc>
      </w:tr>
      <w:tr w:rsidR="00E3273E" w:rsidRPr="00702DEB" w14:paraId="2570B73A" w14:textId="77777777" w:rsidTr="00745C2C">
        <w:tc>
          <w:tcPr>
            <w:tcW w:w="6095" w:type="dxa"/>
          </w:tcPr>
          <w:p w14:paraId="08CFFB54" w14:textId="066D21D7" w:rsidR="00E3273E" w:rsidRPr="00702DEB" w:rsidRDefault="00E3273E" w:rsidP="00702DEB">
            <w:pPr>
              <w:pStyle w:val="BodyText"/>
              <w:spacing w:after="0"/>
              <w:rPr>
                <w:highlight w:val="white"/>
              </w:rPr>
            </w:pPr>
            <w:r w:rsidRPr="00702DEB">
              <w:rPr>
                <w:highlight w:val="white"/>
              </w:rPr>
              <w:t xml:space="preserve">Staðlað vöruflokkun skal hafa </w:t>
            </w:r>
            <w:proofErr w:type="spellStart"/>
            <w:r w:rsidRPr="00702DEB">
              <w:rPr>
                <w:highlight w:val="white"/>
              </w:rPr>
              <w:t>eigindi</w:t>
            </w:r>
            <w:proofErr w:type="spellEnd"/>
            <w:r w:rsidRPr="00702DEB">
              <w:rPr>
                <w:highlight w:val="white"/>
              </w:rPr>
              <w:t xml:space="preserve"> sem sýna tegund þess.</w:t>
            </w:r>
          </w:p>
        </w:tc>
        <w:tc>
          <w:tcPr>
            <w:tcW w:w="2439" w:type="dxa"/>
          </w:tcPr>
          <w:p w14:paraId="2DE96AC2" w14:textId="77777777" w:rsidR="00E3273E" w:rsidRPr="00702DEB" w:rsidRDefault="00E3273E" w:rsidP="00702DEB">
            <w:pPr>
              <w:pStyle w:val="BodyText"/>
              <w:spacing w:after="0"/>
              <w:rPr>
                <w:highlight w:val="white"/>
              </w:rPr>
            </w:pPr>
            <w:r w:rsidRPr="00702DEB">
              <w:rPr>
                <w:highlight w:val="white"/>
              </w:rPr>
              <w:t>BR-64</w:t>
            </w:r>
          </w:p>
        </w:tc>
        <w:tc>
          <w:tcPr>
            <w:tcW w:w="992" w:type="dxa"/>
          </w:tcPr>
          <w:p w14:paraId="6EB15E04" w14:textId="77777777" w:rsidR="00E3273E" w:rsidRPr="00702DEB" w:rsidRDefault="00E3273E" w:rsidP="00702DEB">
            <w:pPr>
              <w:pStyle w:val="BodyText"/>
              <w:spacing w:after="0"/>
              <w:rPr>
                <w:highlight w:val="white"/>
              </w:rPr>
            </w:pPr>
            <w:r w:rsidRPr="00702DEB">
              <w:rPr>
                <w:highlight w:val="white"/>
              </w:rPr>
              <w:t>fatal</w:t>
            </w:r>
          </w:p>
        </w:tc>
      </w:tr>
      <w:tr w:rsidR="00A77E0B" w:rsidRPr="00702DEB" w14:paraId="4C38F9BB" w14:textId="77777777" w:rsidTr="00745C2C">
        <w:tc>
          <w:tcPr>
            <w:tcW w:w="6095" w:type="dxa"/>
          </w:tcPr>
          <w:p w14:paraId="18345848" w14:textId="18D0C210" w:rsidR="00A77E0B" w:rsidRPr="00702DEB" w:rsidRDefault="00A77E0B" w:rsidP="00702DEB">
            <w:pPr>
              <w:pStyle w:val="BodyText"/>
              <w:spacing w:after="0"/>
              <w:rPr>
                <w:highlight w:val="white"/>
              </w:rPr>
            </w:pPr>
            <w:proofErr w:type="spellStart"/>
            <w:r w:rsidRPr="00702DEB">
              <w:rPr>
                <w:highlight w:val="white"/>
              </w:rPr>
              <w:t>Kóti</w:t>
            </w:r>
            <w:proofErr w:type="spellEnd"/>
            <w:r w:rsidRPr="00702DEB">
              <w:rPr>
                <w:highlight w:val="white"/>
              </w:rPr>
              <w:t xml:space="preserve"> vöruflokkakerfis (BT-158-1) skal vera úr </w:t>
            </w:r>
            <w:proofErr w:type="spellStart"/>
            <w:r w:rsidRPr="00702DEB">
              <w:rPr>
                <w:highlight w:val="white"/>
              </w:rPr>
              <w:t>kótalista</w:t>
            </w:r>
            <w:proofErr w:type="spellEnd"/>
            <w:r w:rsidRPr="00702DEB">
              <w:rPr>
                <w:highlight w:val="white"/>
              </w:rPr>
              <w:t xml:space="preserve"> UNTDID 7143 list.</w:t>
            </w:r>
          </w:p>
        </w:tc>
        <w:tc>
          <w:tcPr>
            <w:tcW w:w="2439" w:type="dxa"/>
          </w:tcPr>
          <w:p w14:paraId="2B2B7EC6" w14:textId="42AEF8DE" w:rsidR="00A77E0B" w:rsidRPr="00702DEB" w:rsidRDefault="00A77E0B" w:rsidP="00702DEB">
            <w:pPr>
              <w:pStyle w:val="BodyText"/>
              <w:spacing w:after="0"/>
              <w:rPr>
                <w:highlight w:val="white"/>
              </w:rPr>
            </w:pPr>
            <w:r w:rsidRPr="00702DEB">
              <w:rPr>
                <w:highlight w:val="white"/>
              </w:rPr>
              <w:t>BR-CL-13</w:t>
            </w:r>
          </w:p>
        </w:tc>
        <w:tc>
          <w:tcPr>
            <w:tcW w:w="992" w:type="dxa"/>
          </w:tcPr>
          <w:p w14:paraId="3EAB49BF" w14:textId="1B70845F" w:rsidR="00A77E0B" w:rsidRPr="00702DEB" w:rsidRDefault="00A77E0B" w:rsidP="00702DEB">
            <w:pPr>
              <w:pStyle w:val="BodyText"/>
              <w:spacing w:after="0"/>
              <w:rPr>
                <w:highlight w:val="white"/>
              </w:rPr>
            </w:pPr>
            <w:r w:rsidRPr="00702DEB">
              <w:rPr>
                <w:highlight w:val="white"/>
              </w:rPr>
              <w:t>fatal</w:t>
            </w:r>
          </w:p>
        </w:tc>
      </w:tr>
    </w:tbl>
    <w:p w14:paraId="6458DC1C" w14:textId="4C20144C" w:rsidR="00922D6D" w:rsidRDefault="00922D6D" w:rsidP="00922D6D">
      <w:pPr>
        <w:pStyle w:val="Heading4"/>
      </w:pPr>
      <w:r>
        <w:t>Eiginleikar</w:t>
      </w:r>
    </w:p>
    <w:p w14:paraId="40010FFD" w14:textId="77777777" w:rsidR="00922D6D" w:rsidRDefault="00922D6D" w:rsidP="00922D6D">
      <w:pPr>
        <w:pStyle w:val="BodyText"/>
      </w:pPr>
      <w:r w:rsidRPr="00D26E2F">
        <w:t>Ýmsir eiginleikar</w:t>
      </w:r>
      <w:r>
        <w:t>,</w:t>
      </w:r>
      <w:r w:rsidRPr="00D26E2F">
        <w:t xml:space="preserve"> </w:t>
      </w:r>
      <w:r>
        <w:t>svo sem</w:t>
      </w:r>
      <w:r w:rsidRPr="00D26E2F">
        <w:t xml:space="preserve"> litur, stærðir, merkingar o</w:t>
      </w:r>
      <w:r>
        <w:t>.</w:t>
      </w:r>
      <w:r w:rsidRPr="00D26E2F">
        <w:t xml:space="preserve">fl. Hægt er að setja fram eiginleika í vörulýsingu en þeir eiginleikar sem móttakandinn getur nýtt til sjálfvirkni í úrvinnslu þurfa að vera formbundnir. Klasinn fyrir eiginleika byggir á tveimur </w:t>
      </w:r>
      <w:proofErr w:type="spellStart"/>
      <w:r w:rsidRPr="00D26E2F">
        <w:t>tögum</w:t>
      </w:r>
      <w:proofErr w:type="spellEnd"/>
      <w:r w:rsidRPr="00D26E2F">
        <w:t xml:space="preserve">, það fyrra „Name“ nefnir eiginleikann og það síðara „value“ tilgreinir gildi </w:t>
      </w:r>
      <w:r>
        <w:t>hins nefnda eiginleika</w:t>
      </w:r>
      <w:r w:rsidRPr="00D26E2F">
        <w:t>. Sem dæmi getur vörulína haft eiginleika sem nefndur er „símanúmer“ og fyrir viðkomandi línu er gildi hans „</w:t>
      </w:r>
      <w:r>
        <w:t>3335000</w:t>
      </w:r>
      <w:r w:rsidRPr="00D26E2F">
        <w:t>“. Móttakandinn getur þannig nýtt eiginleikann til að útbúa bókunarreglur.</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709"/>
        <w:gridCol w:w="1094"/>
      </w:tblGrid>
      <w:tr w:rsidR="00922D6D" w:rsidRPr="00491DE5" w14:paraId="4CECE1F7" w14:textId="77777777" w:rsidTr="00745C2C">
        <w:tc>
          <w:tcPr>
            <w:tcW w:w="5699" w:type="dxa"/>
          </w:tcPr>
          <w:p w14:paraId="3EF2DB3E" w14:textId="77777777" w:rsidR="00922D6D" w:rsidRPr="00491DE5"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05D1AC8C"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709" w:type="dxa"/>
          </w:tcPr>
          <w:p w14:paraId="57D53439"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1094" w:type="dxa"/>
          </w:tcPr>
          <w:p w14:paraId="294165D8"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922D6D" w:rsidRPr="001318A2" w14:paraId="7B925A4F" w14:textId="77777777" w:rsidTr="00745C2C">
        <w:tc>
          <w:tcPr>
            <w:tcW w:w="5699" w:type="dxa"/>
          </w:tcPr>
          <w:p w14:paraId="36A59A0C" w14:textId="77777777" w:rsidR="00922D6D" w:rsidRPr="00D26E2F"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cac:</w:t>
            </w:r>
            <w:r w:rsidRPr="004D5500">
              <w:rPr>
                <w:rFonts w:ascii="Courier New" w:hAnsi="Courier New" w:cs="Courier New"/>
                <w:color w:val="800000"/>
                <w:sz w:val="16"/>
                <w:szCs w:val="16"/>
              </w:rPr>
              <w:t>InvoiceLine</w:t>
            </w:r>
            <w:proofErr w:type="spellEnd"/>
            <w:r w:rsidRPr="00D26E2F">
              <w:rPr>
                <w:rFonts w:ascii="Courier New" w:hAnsi="Courier New" w:cs="Courier New"/>
                <w:color w:val="0000FF"/>
                <w:sz w:val="16"/>
                <w:szCs w:val="16"/>
                <w:highlight w:val="white"/>
              </w:rPr>
              <w:t>&gt;</w:t>
            </w:r>
          </w:p>
        </w:tc>
        <w:tc>
          <w:tcPr>
            <w:tcW w:w="1984" w:type="dxa"/>
          </w:tcPr>
          <w:p w14:paraId="0A13859F"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29F9CE46" w14:textId="2FA89584" w:rsidR="00922D6D" w:rsidRDefault="00961988"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1094" w:type="dxa"/>
          </w:tcPr>
          <w:p w14:paraId="6F6B1F08"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922D6D" w:rsidRPr="001318A2" w14:paraId="618C4305" w14:textId="77777777" w:rsidTr="00745C2C">
        <w:tc>
          <w:tcPr>
            <w:tcW w:w="5699" w:type="dxa"/>
          </w:tcPr>
          <w:p w14:paraId="39B3385B" w14:textId="77777777" w:rsidR="00922D6D" w:rsidRPr="00337CB8"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cac:Item</w:t>
            </w:r>
            <w:proofErr w:type="spellEnd"/>
            <w:r w:rsidRPr="00D26E2F">
              <w:rPr>
                <w:rFonts w:ascii="Courier New" w:hAnsi="Courier New" w:cs="Courier New"/>
                <w:color w:val="0000FF"/>
                <w:sz w:val="16"/>
                <w:szCs w:val="16"/>
                <w:highlight w:val="white"/>
              </w:rPr>
              <w:t>&gt;</w:t>
            </w:r>
          </w:p>
        </w:tc>
        <w:tc>
          <w:tcPr>
            <w:tcW w:w="1984" w:type="dxa"/>
          </w:tcPr>
          <w:p w14:paraId="2B85C2C4"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458DAC86" w14:textId="44ABAC5E" w:rsidR="00922D6D" w:rsidRDefault="00961988"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1094" w:type="dxa"/>
          </w:tcPr>
          <w:p w14:paraId="672069EB"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922D6D" w:rsidRPr="001318A2" w14:paraId="4AAD10FE" w14:textId="77777777" w:rsidTr="00745C2C">
        <w:tc>
          <w:tcPr>
            <w:tcW w:w="5699" w:type="dxa"/>
          </w:tcPr>
          <w:p w14:paraId="48CF72C7" w14:textId="77777777" w:rsidR="00922D6D" w:rsidRPr="00D26E2F"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cac:AdditionalItemProperty</w:t>
            </w:r>
            <w:proofErr w:type="spellEnd"/>
            <w:r w:rsidRPr="00D26E2F">
              <w:rPr>
                <w:rFonts w:ascii="Courier New" w:hAnsi="Courier New" w:cs="Courier New"/>
                <w:color w:val="0000FF"/>
                <w:sz w:val="16"/>
                <w:szCs w:val="16"/>
                <w:highlight w:val="white"/>
              </w:rPr>
              <w:t>&gt;</w:t>
            </w:r>
          </w:p>
        </w:tc>
        <w:tc>
          <w:tcPr>
            <w:tcW w:w="1984" w:type="dxa"/>
          </w:tcPr>
          <w:p w14:paraId="59732471"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6F03AB">
              <w:rPr>
                <w:rFonts w:ascii="Courier New" w:hAnsi="Courier New" w:cs="Courier New"/>
                <w:color w:val="000000"/>
                <w:sz w:val="16"/>
                <w:szCs w:val="16"/>
                <w:highlight w:val="white"/>
              </w:rPr>
              <w:t>Eiginleikar</w:t>
            </w:r>
          </w:p>
        </w:tc>
        <w:tc>
          <w:tcPr>
            <w:tcW w:w="709" w:type="dxa"/>
          </w:tcPr>
          <w:p w14:paraId="3149EF53" w14:textId="05A72CF7" w:rsidR="00922D6D" w:rsidRDefault="00961988"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1094" w:type="dxa"/>
          </w:tcPr>
          <w:p w14:paraId="7C6F08AF"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922D6D" w:rsidRPr="001318A2" w14:paraId="2A677E58" w14:textId="77777777" w:rsidTr="00745C2C">
        <w:tc>
          <w:tcPr>
            <w:tcW w:w="5699" w:type="dxa"/>
          </w:tcPr>
          <w:p w14:paraId="6C71BE02" w14:textId="77777777" w:rsidR="00922D6D" w:rsidRPr="00D26E2F"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D26E2F">
              <w:rPr>
                <w:rFonts w:ascii="Courier New" w:hAnsi="Courier New" w:cs="Courier New"/>
                <w:color w:val="000000"/>
                <w:sz w:val="16"/>
                <w:szCs w:val="16"/>
                <w:highlight w:val="white"/>
              </w:rPr>
              <w:lastRenderedPageBreak/>
              <w:tab/>
            </w:r>
            <w:r w:rsidRPr="00D26E2F">
              <w:rPr>
                <w:rFonts w:ascii="Courier New" w:hAnsi="Courier New" w:cs="Courier New"/>
                <w:color w:val="000000"/>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cbc:Name</w:t>
            </w:r>
            <w:proofErr w:type="spellEnd"/>
            <w:r w:rsidRPr="00D26E2F">
              <w:rPr>
                <w:rFonts w:ascii="Courier New" w:hAnsi="Courier New" w:cs="Courier New"/>
                <w:color w:val="0000FF"/>
                <w:sz w:val="16"/>
                <w:szCs w:val="16"/>
                <w:highlight w:val="white"/>
              </w:rPr>
              <w:t>&gt;</w:t>
            </w:r>
            <w:r w:rsidRPr="007D218D">
              <w:rPr>
                <w:rFonts w:ascii="Courier New" w:hAnsi="Courier New" w:cs="Courier New"/>
                <w:bCs/>
                <w:color w:val="000000"/>
                <w:sz w:val="16"/>
                <w:szCs w:val="16"/>
                <w:highlight w:val="white"/>
                <w:rPrChange w:id="866" w:author="Georg Birgisson" w:date="2021-10-12T10:36:00Z">
                  <w:rPr>
                    <w:rFonts w:ascii="Courier New" w:hAnsi="Courier New" w:cs="Courier New"/>
                    <w:b/>
                    <w:color w:val="000000"/>
                    <w:sz w:val="16"/>
                    <w:szCs w:val="16"/>
                    <w:highlight w:val="white"/>
                  </w:rPr>
                </w:rPrChange>
              </w:rPr>
              <w:t>Litur</w:t>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cbc:Name</w:t>
            </w:r>
            <w:proofErr w:type="spellEnd"/>
            <w:r w:rsidRPr="00D26E2F">
              <w:rPr>
                <w:rFonts w:ascii="Courier New" w:hAnsi="Courier New" w:cs="Courier New"/>
                <w:color w:val="0000FF"/>
                <w:sz w:val="16"/>
                <w:szCs w:val="16"/>
                <w:highlight w:val="white"/>
              </w:rPr>
              <w:t>&gt;</w:t>
            </w:r>
          </w:p>
        </w:tc>
        <w:tc>
          <w:tcPr>
            <w:tcW w:w="1984" w:type="dxa"/>
          </w:tcPr>
          <w:p w14:paraId="6293357B"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D26E2F">
              <w:rPr>
                <w:rFonts w:ascii="Courier New" w:hAnsi="Courier New" w:cs="Courier New"/>
                <w:color w:val="000000"/>
                <w:sz w:val="16"/>
                <w:szCs w:val="16"/>
                <w:highlight w:val="white"/>
              </w:rPr>
              <w:t>Heiti eiginleika</w:t>
            </w:r>
          </w:p>
        </w:tc>
        <w:tc>
          <w:tcPr>
            <w:tcW w:w="709" w:type="dxa"/>
          </w:tcPr>
          <w:p w14:paraId="4477991C" w14:textId="48CDAE79" w:rsidR="00922D6D" w:rsidRDefault="00961988"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1094" w:type="dxa"/>
          </w:tcPr>
          <w:p w14:paraId="3B399074"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BT-160</w:t>
            </w:r>
          </w:p>
        </w:tc>
      </w:tr>
      <w:tr w:rsidR="00922D6D" w:rsidRPr="001318A2" w14:paraId="10EB4F68" w14:textId="77777777" w:rsidTr="00745C2C">
        <w:tc>
          <w:tcPr>
            <w:tcW w:w="5699" w:type="dxa"/>
          </w:tcPr>
          <w:p w14:paraId="5F66C564" w14:textId="77777777" w:rsidR="00922D6D" w:rsidRPr="00D26E2F"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cbc:Value</w:t>
            </w:r>
            <w:proofErr w:type="spellEnd"/>
            <w:r w:rsidRPr="00D26E2F">
              <w:rPr>
                <w:rFonts w:ascii="Courier New" w:hAnsi="Courier New" w:cs="Courier New"/>
                <w:color w:val="0000FF"/>
                <w:sz w:val="16"/>
                <w:szCs w:val="16"/>
                <w:highlight w:val="white"/>
              </w:rPr>
              <w:t>&gt;</w:t>
            </w:r>
            <w:r w:rsidRPr="007D218D">
              <w:rPr>
                <w:rFonts w:ascii="Courier New" w:hAnsi="Courier New" w:cs="Courier New"/>
                <w:bCs/>
                <w:color w:val="000000"/>
                <w:sz w:val="16"/>
                <w:szCs w:val="16"/>
                <w:highlight w:val="white"/>
                <w:rPrChange w:id="867" w:author="Georg Birgisson" w:date="2021-10-12T10:36:00Z">
                  <w:rPr>
                    <w:rFonts w:ascii="Courier New" w:hAnsi="Courier New" w:cs="Courier New"/>
                    <w:b/>
                    <w:color w:val="000000"/>
                    <w:sz w:val="16"/>
                    <w:szCs w:val="16"/>
                    <w:highlight w:val="white"/>
                  </w:rPr>
                </w:rPrChange>
              </w:rPr>
              <w:t>Svört</w:t>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cbc:Value</w:t>
            </w:r>
            <w:proofErr w:type="spellEnd"/>
            <w:r w:rsidRPr="00D26E2F">
              <w:rPr>
                <w:rFonts w:ascii="Courier New" w:hAnsi="Courier New" w:cs="Courier New"/>
                <w:color w:val="0000FF"/>
                <w:sz w:val="16"/>
                <w:szCs w:val="16"/>
                <w:highlight w:val="white"/>
              </w:rPr>
              <w:t>&gt;</w:t>
            </w:r>
          </w:p>
        </w:tc>
        <w:tc>
          <w:tcPr>
            <w:tcW w:w="1984" w:type="dxa"/>
          </w:tcPr>
          <w:p w14:paraId="04AF7BDA"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D26E2F">
              <w:rPr>
                <w:rFonts w:ascii="Courier New" w:hAnsi="Courier New" w:cs="Courier New"/>
                <w:color w:val="000000"/>
                <w:sz w:val="16"/>
                <w:szCs w:val="16"/>
                <w:highlight w:val="white"/>
              </w:rPr>
              <w:t>Gildi eiginleika</w:t>
            </w:r>
          </w:p>
        </w:tc>
        <w:tc>
          <w:tcPr>
            <w:tcW w:w="709" w:type="dxa"/>
          </w:tcPr>
          <w:p w14:paraId="5B2F0A99" w14:textId="32DB556F" w:rsidR="00922D6D" w:rsidRDefault="00961988"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1094" w:type="dxa"/>
          </w:tcPr>
          <w:p w14:paraId="36B67676"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BT-161</w:t>
            </w:r>
          </w:p>
        </w:tc>
      </w:tr>
      <w:tr w:rsidR="00922D6D" w:rsidRPr="001318A2" w14:paraId="3681AEAB" w14:textId="77777777" w:rsidTr="00745C2C">
        <w:tc>
          <w:tcPr>
            <w:tcW w:w="5699" w:type="dxa"/>
          </w:tcPr>
          <w:p w14:paraId="2E5207A6" w14:textId="77777777" w:rsidR="00922D6D" w:rsidRPr="00D26E2F"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cac:AdditionalItemProperty</w:t>
            </w:r>
            <w:proofErr w:type="spellEnd"/>
            <w:r w:rsidRPr="00D26E2F">
              <w:rPr>
                <w:rFonts w:ascii="Courier New" w:hAnsi="Courier New" w:cs="Courier New"/>
                <w:color w:val="0000FF"/>
                <w:sz w:val="16"/>
                <w:szCs w:val="16"/>
                <w:highlight w:val="white"/>
              </w:rPr>
              <w:t>&gt;</w:t>
            </w:r>
          </w:p>
        </w:tc>
        <w:tc>
          <w:tcPr>
            <w:tcW w:w="1984" w:type="dxa"/>
          </w:tcPr>
          <w:p w14:paraId="1BFC2DFE"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347D3613"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1094" w:type="dxa"/>
          </w:tcPr>
          <w:p w14:paraId="429057B6"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922D6D" w:rsidRPr="001318A2" w14:paraId="672ED385" w14:textId="77777777" w:rsidTr="00745C2C">
        <w:tc>
          <w:tcPr>
            <w:tcW w:w="5699" w:type="dxa"/>
          </w:tcPr>
          <w:p w14:paraId="6A6340D7" w14:textId="77777777" w:rsidR="00922D6D" w:rsidRPr="00D26E2F"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proofErr w:type="spellStart"/>
            <w:r w:rsidRPr="00D26E2F">
              <w:rPr>
                <w:rFonts w:ascii="Courier New" w:hAnsi="Courier New" w:cs="Courier New"/>
                <w:color w:val="800000"/>
                <w:sz w:val="16"/>
                <w:szCs w:val="16"/>
                <w:highlight w:val="white"/>
              </w:rPr>
              <w:t>cac:Item</w:t>
            </w:r>
            <w:proofErr w:type="spellEnd"/>
            <w:r w:rsidRPr="00D26E2F">
              <w:rPr>
                <w:rFonts w:ascii="Courier New" w:hAnsi="Courier New" w:cs="Courier New"/>
                <w:color w:val="0000FF"/>
                <w:sz w:val="16"/>
                <w:szCs w:val="16"/>
                <w:highlight w:val="white"/>
              </w:rPr>
              <w:t>&gt;</w:t>
            </w:r>
          </w:p>
        </w:tc>
        <w:tc>
          <w:tcPr>
            <w:tcW w:w="1984" w:type="dxa"/>
          </w:tcPr>
          <w:p w14:paraId="7CBB5730"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3A0CB989"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1094" w:type="dxa"/>
          </w:tcPr>
          <w:p w14:paraId="1536823B"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922D6D" w:rsidRPr="001318A2" w14:paraId="57766F7D" w14:textId="77777777" w:rsidTr="00745C2C">
        <w:tc>
          <w:tcPr>
            <w:tcW w:w="5699" w:type="dxa"/>
          </w:tcPr>
          <w:p w14:paraId="793CF11E" w14:textId="77777777" w:rsidR="00922D6D" w:rsidRPr="00D26E2F"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proofErr w:type="spellStart"/>
            <w:r w:rsidRPr="00D26E2F">
              <w:rPr>
                <w:rFonts w:ascii="Courier New" w:hAnsi="Courier New" w:cs="Courier New"/>
                <w:color w:val="800000"/>
                <w:sz w:val="16"/>
                <w:szCs w:val="16"/>
                <w:highlight w:val="white"/>
              </w:rPr>
              <w:t>cac:</w:t>
            </w:r>
            <w:r w:rsidRPr="004D5500">
              <w:rPr>
                <w:rFonts w:ascii="Courier New" w:hAnsi="Courier New" w:cs="Courier New"/>
                <w:color w:val="800000"/>
                <w:sz w:val="16"/>
                <w:szCs w:val="16"/>
              </w:rPr>
              <w:t>InvoiceLine</w:t>
            </w:r>
            <w:proofErr w:type="spellEnd"/>
            <w:r w:rsidRPr="00D26E2F">
              <w:rPr>
                <w:rFonts w:ascii="Courier New" w:hAnsi="Courier New" w:cs="Courier New"/>
                <w:color w:val="0000FF"/>
                <w:sz w:val="16"/>
                <w:szCs w:val="16"/>
                <w:highlight w:val="white"/>
              </w:rPr>
              <w:t>&gt;</w:t>
            </w:r>
          </w:p>
        </w:tc>
        <w:tc>
          <w:tcPr>
            <w:tcW w:w="1984" w:type="dxa"/>
          </w:tcPr>
          <w:p w14:paraId="31FAF387"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035D3D9D"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1094" w:type="dxa"/>
          </w:tcPr>
          <w:p w14:paraId="2B117306"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1C75C5E8" w14:textId="7E5ADAE2" w:rsidR="005A65B0" w:rsidRDefault="005A65B0" w:rsidP="005A65B0">
      <w:pPr>
        <w:pStyle w:val="Heading4"/>
      </w:pPr>
      <w:bookmarkStart w:id="868" w:name="_Toc238955221"/>
      <w:bookmarkStart w:id="869" w:name="_Toc313372045"/>
      <w:bookmarkStart w:id="870" w:name="_Toc238955220"/>
      <w:bookmarkStart w:id="871" w:name="_Ref239146262"/>
      <w:r>
        <w:t>Upprunaland</w:t>
      </w:r>
    </w:p>
    <w:p w14:paraId="7E8BFBC5" w14:textId="40DAEF22" w:rsidR="00882EFC" w:rsidRDefault="00882EFC" w:rsidP="00882EFC">
      <w:pPr>
        <w:pStyle w:val="BodyText"/>
      </w:pPr>
      <w:r>
        <w:t>Upprunaland vöru getur skipt máli við tollafgreiðslu hennar.</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709"/>
        <w:gridCol w:w="1094"/>
      </w:tblGrid>
      <w:tr w:rsidR="00830CE2" w:rsidRPr="00491DE5" w14:paraId="1DA08F2E" w14:textId="77777777" w:rsidTr="00745C2C">
        <w:tc>
          <w:tcPr>
            <w:tcW w:w="5699" w:type="dxa"/>
          </w:tcPr>
          <w:p w14:paraId="03FAC1C2" w14:textId="77777777" w:rsidR="00830CE2" w:rsidRPr="00491DE5" w:rsidRDefault="00830CE2"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45E7D2FE" w14:textId="77777777" w:rsidR="00830CE2" w:rsidRPr="0044755C" w:rsidRDefault="00830CE2"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709" w:type="dxa"/>
          </w:tcPr>
          <w:p w14:paraId="699637DB" w14:textId="77777777" w:rsidR="00830CE2" w:rsidRPr="0044755C" w:rsidRDefault="00830CE2"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1094" w:type="dxa"/>
          </w:tcPr>
          <w:p w14:paraId="42E9C7BE" w14:textId="77777777" w:rsidR="00830CE2" w:rsidRPr="0044755C" w:rsidRDefault="00830CE2"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5A65B0" w:rsidRPr="00FB3DD7" w14:paraId="2B72C554" w14:textId="77777777" w:rsidTr="00745C2C">
        <w:tc>
          <w:tcPr>
            <w:tcW w:w="5699" w:type="dxa"/>
          </w:tcPr>
          <w:p w14:paraId="6D361BB6" w14:textId="77777777" w:rsidR="005A65B0" w:rsidRPr="00FB3DD7" w:rsidRDefault="005A65B0" w:rsidP="00745C2C">
            <w:pPr>
              <w:autoSpaceDE w:val="0"/>
              <w:autoSpaceDN w:val="0"/>
              <w:adjustRightInd w:val="0"/>
              <w:rPr>
                <w:rFonts w:ascii="Courier New" w:hAnsi="Courier New" w:cs="Courier New"/>
                <w:color w:val="0000FF"/>
                <w:sz w:val="16"/>
                <w:szCs w:val="16"/>
                <w:highlight w:val="white"/>
              </w:rPr>
            </w:pPr>
            <w:r>
              <w:rPr>
                <w:rFonts w:ascii="Courier New" w:hAnsi="Courier New" w:cs="Courier New"/>
                <w:color w:val="0000FF"/>
                <w:sz w:val="16"/>
                <w:szCs w:val="16"/>
                <w:highlight w:val="white"/>
              </w:rPr>
              <w:t xml:space="preserve">   </w:t>
            </w:r>
            <w:r w:rsidRPr="00FB3DD7">
              <w:rPr>
                <w:rFonts w:ascii="Courier New" w:hAnsi="Courier New" w:cs="Courier New"/>
                <w:color w:val="0000FF"/>
                <w:sz w:val="16"/>
                <w:szCs w:val="16"/>
                <w:highlight w:val="white"/>
              </w:rPr>
              <w:t>&lt;</w:t>
            </w:r>
            <w:proofErr w:type="spellStart"/>
            <w:r w:rsidRPr="00FB3DD7">
              <w:rPr>
                <w:rFonts w:ascii="Courier New" w:hAnsi="Courier New" w:cs="Courier New"/>
                <w:color w:val="800000"/>
                <w:sz w:val="16"/>
                <w:szCs w:val="16"/>
                <w:highlight w:val="white"/>
              </w:rPr>
              <w:t>cac:OriginCountry</w:t>
            </w:r>
            <w:proofErr w:type="spellEnd"/>
            <w:r w:rsidRPr="00FB3DD7">
              <w:rPr>
                <w:rFonts w:ascii="Courier New" w:hAnsi="Courier New" w:cs="Courier New"/>
                <w:color w:val="0000FF"/>
                <w:sz w:val="16"/>
                <w:szCs w:val="16"/>
                <w:highlight w:val="white"/>
              </w:rPr>
              <w:t>&gt;</w:t>
            </w:r>
            <w:r w:rsidRPr="00FB3DD7">
              <w:rPr>
                <w:rFonts w:ascii="Courier New" w:hAnsi="Courier New" w:cs="Courier New"/>
                <w:color w:val="000000"/>
                <w:sz w:val="16"/>
                <w:szCs w:val="16"/>
                <w:highlight w:val="white"/>
              </w:rPr>
              <w:tab/>
            </w:r>
            <w:r w:rsidRPr="00FB3DD7">
              <w:rPr>
                <w:rFonts w:ascii="Courier New" w:hAnsi="Courier New" w:cs="Courier New"/>
                <w:color w:val="000000"/>
                <w:sz w:val="16"/>
                <w:szCs w:val="16"/>
                <w:highlight w:val="white"/>
              </w:rPr>
              <w:tab/>
            </w:r>
            <w:r w:rsidRPr="00FB3DD7">
              <w:rPr>
                <w:rFonts w:ascii="Courier New" w:hAnsi="Courier New" w:cs="Courier New"/>
                <w:color w:val="000000"/>
                <w:sz w:val="16"/>
                <w:szCs w:val="16"/>
                <w:highlight w:val="white"/>
              </w:rPr>
              <w:tab/>
            </w:r>
          </w:p>
        </w:tc>
        <w:tc>
          <w:tcPr>
            <w:tcW w:w="1984" w:type="dxa"/>
          </w:tcPr>
          <w:p w14:paraId="4FD20B6E" w14:textId="77777777" w:rsidR="005A65B0" w:rsidRPr="00FB3DD7" w:rsidRDefault="005A65B0" w:rsidP="00745C2C">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709" w:type="dxa"/>
          </w:tcPr>
          <w:p w14:paraId="480D4D9B" w14:textId="0744A4B0" w:rsidR="005A65B0" w:rsidRPr="00FB3DD7" w:rsidRDefault="00961988" w:rsidP="00745C2C">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1094" w:type="dxa"/>
          </w:tcPr>
          <w:p w14:paraId="41671A8F" w14:textId="77777777" w:rsidR="005A65B0" w:rsidRPr="00FB3DD7" w:rsidRDefault="005A65B0" w:rsidP="00745C2C">
            <w:pPr>
              <w:tabs>
                <w:tab w:val="left" w:pos="284"/>
                <w:tab w:val="left" w:pos="567"/>
                <w:tab w:val="left" w:pos="851"/>
              </w:tabs>
              <w:autoSpaceDE w:val="0"/>
              <w:autoSpaceDN w:val="0"/>
              <w:adjustRightInd w:val="0"/>
              <w:rPr>
                <w:rFonts w:ascii="Courier New" w:hAnsi="Courier New" w:cs="Courier New"/>
                <w:sz w:val="16"/>
                <w:szCs w:val="16"/>
                <w:highlight w:val="white"/>
              </w:rPr>
            </w:pPr>
          </w:p>
        </w:tc>
      </w:tr>
      <w:tr w:rsidR="005A65B0" w:rsidRPr="00F51FDC" w14:paraId="6418F67E" w14:textId="77777777" w:rsidTr="00745C2C">
        <w:tc>
          <w:tcPr>
            <w:tcW w:w="5699" w:type="dxa"/>
          </w:tcPr>
          <w:p w14:paraId="6D08F823" w14:textId="77777777" w:rsidR="005A65B0" w:rsidRPr="00F51FDC" w:rsidRDefault="005A65B0" w:rsidP="00745C2C">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r>
              <w:rPr>
                <w:rFonts w:ascii="Courier New" w:hAnsi="Courier New" w:cs="Courier New"/>
                <w:color w:val="0000FF"/>
                <w:sz w:val="16"/>
                <w:szCs w:val="16"/>
                <w:highlight w:val="white"/>
              </w:rPr>
              <w:t xml:space="preserve">      </w:t>
            </w:r>
            <w:r w:rsidRPr="00FB3DD7">
              <w:rPr>
                <w:rFonts w:ascii="Courier New" w:hAnsi="Courier New" w:cs="Courier New"/>
                <w:color w:val="0000FF"/>
                <w:sz w:val="16"/>
                <w:szCs w:val="16"/>
                <w:highlight w:val="white"/>
              </w:rPr>
              <w:t>&lt;</w:t>
            </w:r>
            <w:proofErr w:type="spellStart"/>
            <w:r w:rsidRPr="00FB3DD7">
              <w:rPr>
                <w:rFonts w:ascii="Courier New" w:hAnsi="Courier New" w:cs="Courier New"/>
                <w:color w:val="800000"/>
                <w:sz w:val="16"/>
                <w:szCs w:val="16"/>
                <w:highlight w:val="white"/>
              </w:rPr>
              <w:t>cbc:IdentificationCode</w:t>
            </w:r>
            <w:proofErr w:type="spellEnd"/>
            <w:r w:rsidRPr="00FB3DD7">
              <w:rPr>
                <w:rFonts w:ascii="Courier New" w:hAnsi="Courier New" w:cs="Courier New"/>
                <w:color w:val="0000FF"/>
                <w:sz w:val="16"/>
                <w:szCs w:val="16"/>
                <w:highlight w:val="white"/>
              </w:rPr>
              <w:t>&gt;</w:t>
            </w:r>
            <w:r w:rsidRPr="00FB3DD7">
              <w:rPr>
                <w:rFonts w:ascii="Courier New" w:hAnsi="Courier New" w:cs="Courier New"/>
                <w:color w:val="000000"/>
                <w:sz w:val="16"/>
                <w:szCs w:val="16"/>
                <w:highlight w:val="white"/>
              </w:rPr>
              <w:t>CH</w:t>
            </w:r>
            <w:r w:rsidRPr="00FB3DD7">
              <w:rPr>
                <w:rFonts w:ascii="Courier New" w:hAnsi="Courier New" w:cs="Courier New"/>
                <w:color w:val="0000FF"/>
                <w:sz w:val="16"/>
                <w:szCs w:val="16"/>
                <w:highlight w:val="white"/>
              </w:rPr>
              <w:t>&lt;/</w:t>
            </w:r>
            <w:proofErr w:type="spellStart"/>
            <w:r w:rsidRPr="00FB3DD7">
              <w:rPr>
                <w:rFonts w:ascii="Courier New" w:hAnsi="Courier New" w:cs="Courier New"/>
                <w:color w:val="800000"/>
                <w:sz w:val="16"/>
                <w:szCs w:val="16"/>
                <w:highlight w:val="white"/>
              </w:rPr>
              <w:t>cbc:IdentificationCode</w:t>
            </w:r>
            <w:proofErr w:type="spellEnd"/>
            <w:r w:rsidRPr="00FB3DD7">
              <w:rPr>
                <w:rFonts w:ascii="Courier New" w:hAnsi="Courier New" w:cs="Courier New"/>
                <w:color w:val="0000FF"/>
                <w:sz w:val="16"/>
                <w:szCs w:val="16"/>
                <w:highlight w:val="white"/>
              </w:rPr>
              <w:t>&gt;</w:t>
            </w:r>
          </w:p>
        </w:tc>
        <w:tc>
          <w:tcPr>
            <w:tcW w:w="1984" w:type="dxa"/>
          </w:tcPr>
          <w:p w14:paraId="0C2441A4" w14:textId="7EDA206B" w:rsidR="005A65B0" w:rsidRPr="00FB3DD7" w:rsidRDefault="00882EFC" w:rsidP="00745C2C">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Upprunaland</w:t>
            </w:r>
          </w:p>
        </w:tc>
        <w:tc>
          <w:tcPr>
            <w:tcW w:w="709" w:type="dxa"/>
          </w:tcPr>
          <w:p w14:paraId="65F6EBD8" w14:textId="4EDC5F3C" w:rsidR="005A65B0" w:rsidRPr="00FB3DD7" w:rsidRDefault="00961988" w:rsidP="00745C2C">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1094" w:type="dxa"/>
          </w:tcPr>
          <w:p w14:paraId="4CC2B14F" w14:textId="77777777" w:rsidR="005A65B0" w:rsidRPr="00FB3DD7" w:rsidRDefault="005A65B0" w:rsidP="00745C2C">
            <w:pPr>
              <w:tabs>
                <w:tab w:val="left" w:pos="284"/>
                <w:tab w:val="left" w:pos="567"/>
                <w:tab w:val="left" w:pos="851"/>
              </w:tabs>
              <w:autoSpaceDE w:val="0"/>
              <w:autoSpaceDN w:val="0"/>
              <w:adjustRightInd w:val="0"/>
              <w:rPr>
                <w:rFonts w:ascii="Courier New" w:hAnsi="Courier New" w:cs="Courier New"/>
                <w:sz w:val="16"/>
                <w:szCs w:val="16"/>
                <w:highlight w:val="white"/>
              </w:rPr>
            </w:pPr>
            <w:r w:rsidRPr="00FB3DD7">
              <w:rPr>
                <w:rFonts w:ascii="Courier New" w:hAnsi="Courier New" w:cs="Courier New"/>
                <w:sz w:val="16"/>
                <w:szCs w:val="16"/>
              </w:rPr>
              <w:t>BT-159</w:t>
            </w:r>
          </w:p>
        </w:tc>
      </w:tr>
      <w:tr w:rsidR="005A65B0" w:rsidRPr="00F51FDC" w14:paraId="2AEF748F" w14:textId="77777777" w:rsidTr="00745C2C">
        <w:tc>
          <w:tcPr>
            <w:tcW w:w="5699" w:type="dxa"/>
          </w:tcPr>
          <w:p w14:paraId="2CB534F6" w14:textId="77777777" w:rsidR="005A65B0" w:rsidRPr="00F51FDC" w:rsidRDefault="005A65B0" w:rsidP="00745C2C">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r>
              <w:rPr>
                <w:rFonts w:ascii="Courier New" w:hAnsi="Courier New" w:cs="Courier New"/>
                <w:color w:val="0000FF"/>
                <w:sz w:val="16"/>
                <w:szCs w:val="16"/>
                <w:highlight w:val="white"/>
              </w:rPr>
              <w:t xml:space="preserve">   </w:t>
            </w:r>
            <w:r w:rsidRPr="00FB3DD7">
              <w:rPr>
                <w:rFonts w:ascii="Courier New" w:hAnsi="Courier New" w:cs="Courier New"/>
                <w:color w:val="0000FF"/>
                <w:sz w:val="16"/>
                <w:szCs w:val="16"/>
                <w:highlight w:val="white"/>
              </w:rPr>
              <w:t>&lt;/</w:t>
            </w:r>
            <w:proofErr w:type="spellStart"/>
            <w:r w:rsidRPr="00FB3DD7">
              <w:rPr>
                <w:rFonts w:ascii="Courier New" w:hAnsi="Courier New" w:cs="Courier New"/>
                <w:color w:val="800000"/>
                <w:sz w:val="16"/>
                <w:szCs w:val="16"/>
                <w:highlight w:val="white"/>
              </w:rPr>
              <w:t>cac:OriginCountry</w:t>
            </w:r>
            <w:proofErr w:type="spellEnd"/>
            <w:r w:rsidRPr="00FB3DD7">
              <w:rPr>
                <w:rFonts w:ascii="Courier New" w:hAnsi="Courier New" w:cs="Courier New"/>
                <w:color w:val="0000FF"/>
                <w:sz w:val="16"/>
                <w:szCs w:val="16"/>
                <w:highlight w:val="white"/>
              </w:rPr>
              <w:t>&gt;</w:t>
            </w:r>
          </w:p>
        </w:tc>
        <w:tc>
          <w:tcPr>
            <w:tcW w:w="1984" w:type="dxa"/>
          </w:tcPr>
          <w:p w14:paraId="3EBD9E81" w14:textId="77777777" w:rsidR="005A65B0" w:rsidRPr="00FB3DD7" w:rsidRDefault="005A65B0" w:rsidP="00745C2C">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709" w:type="dxa"/>
          </w:tcPr>
          <w:p w14:paraId="0B768C3D" w14:textId="77777777" w:rsidR="005A65B0" w:rsidRPr="00FB3DD7" w:rsidRDefault="005A65B0" w:rsidP="00745C2C">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1094" w:type="dxa"/>
          </w:tcPr>
          <w:p w14:paraId="5DEEBDAD" w14:textId="77777777" w:rsidR="005A65B0" w:rsidRPr="00FB3DD7" w:rsidRDefault="005A65B0" w:rsidP="00745C2C">
            <w:pPr>
              <w:tabs>
                <w:tab w:val="left" w:pos="284"/>
                <w:tab w:val="left" w:pos="567"/>
                <w:tab w:val="left" w:pos="851"/>
              </w:tabs>
              <w:autoSpaceDE w:val="0"/>
              <w:autoSpaceDN w:val="0"/>
              <w:adjustRightInd w:val="0"/>
              <w:rPr>
                <w:rFonts w:ascii="Courier New" w:hAnsi="Courier New" w:cs="Courier New"/>
                <w:sz w:val="16"/>
                <w:szCs w:val="16"/>
                <w:highlight w:val="white"/>
              </w:rPr>
            </w:pPr>
          </w:p>
        </w:tc>
      </w:tr>
    </w:tbl>
    <w:p w14:paraId="486D3D49" w14:textId="6358DC4A" w:rsidR="00882EFC" w:rsidRDefault="00882EFC" w:rsidP="00882EFC">
      <w:pPr>
        <w:pStyle w:val="BodyText"/>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C75E16" w:rsidRPr="00DD76FE" w14:paraId="341B1ED6" w14:textId="77777777" w:rsidTr="00745C2C">
        <w:tc>
          <w:tcPr>
            <w:tcW w:w="6095" w:type="dxa"/>
          </w:tcPr>
          <w:p w14:paraId="43B08895" w14:textId="77777777" w:rsidR="00C75E16" w:rsidRPr="00DD76FE" w:rsidRDefault="00C75E16" w:rsidP="00702DEB">
            <w:pPr>
              <w:pStyle w:val="BodyText"/>
              <w:spacing w:after="0"/>
              <w:rPr>
                <w:b/>
                <w:highlight w:val="white"/>
              </w:rPr>
            </w:pPr>
            <w:r w:rsidRPr="00DD76FE">
              <w:rPr>
                <w:b/>
                <w:highlight w:val="white"/>
              </w:rPr>
              <w:t>Regla</w:t>
            </w:r>
          </w:p>
        </w:tc>
        <w:tc>
          <w:tcPr>
            <w:tcW w:w="2439" w:type="dxa"/>
          </w:tcPr>
          <w:p w14:paraId="667483FC" w14:textId="77777777" w:rsidR="00C75E16" w:rsidRPr="00DD76FE" w:rsidRDefault="00C75E16" w:rsidP="00702DEB">
            <w:pPr>
              <w:pStyle w:val="BodyText"/>
              <w:spacing w:after="0"/>
              <w:rPr>
                <w:b/>
                <w:highlight w:val="white"/>
              </w:rPr>
            </w:pPr>
            <w:r w:rsidRPr="00DD76FE">
              <w:rPr>
                <w:b/>
                <w:highlight w:val="white"/>
              </w:rPr>
              <w:t>Kenni</w:t>
            </w:r>
          </w:p>
        </w:tc>
        <w:tc>
          <w:tcPr>
            <w:tcW w:w="992" w:type="dxa"/>
          </w:tcPr>
          <w:p w14:paraId="1EF83BCE" w14:textId="77777777" w:rsidR="00C75E16" w:rsidRPr="00DD76FE" w:rsidRDefault="00C75E16" w:rsidP="00702DEB">
            <w:pPr>
              <w:pStyle w:val="BodyText"/>
              <w:spacing w:after="0"/>
              <w:rPr>
                <w:b/>
                <w:highlight w:val="white"/>
              </w:rPr>
            </w:pPr>
            <w:r w:rsidRPr="00DD76FE">
              <w:rPr>
                <w:b/>
                <w:highlight w:val="white"/>
              </w:rPr>
              <w:t>Vægi</w:t>
            </w:r>
          </w:p>
        </w:tc>
      </w:tr>
      <w:tr w:rsidR="00C75E16" w:rsidRPr="00702DEB" w14:paraId="0D73088C" w14:textId="77777777" w:rsidTr="00745C2C">
        <w:tc>
          <w:tcPr>
            <w:tcW w:w="6095" w:type="dxa"/>
          </w:tcPr>
          <w:p w14:paraId="0F7AB8C9" w14:textId="394CBEC5" w:rsidR="00C75E16" w:rsidRPr="00702DEB" w:rsidRDefault="00C75E16" w:rsidP="00702DEB">
            <w:pPr>
              <w:pStyle w:val="BodyText"/>
              <w:spacing w:after="0"/>
              <w:rPr>
                <w:highlight w:val="white"/>
              </w:rPr>
            </w:pPr>
            <w:proofErr w:type="spellStart"/>
            <w:r w:rsidRPr="00702DEB">
              <w:rPr>
                <w:highlight w:val="white"/>
              </w:rPr>
              <w:t>Kóti</w:t>
            </w:r>
            <w:proofErr w:type="spellEnd"/>
            <w:r w:rsidRPr="00702DEB">
              <w:rPr>
                <w:highlight w:val="white"/>
              </w:rPr>
              <w:t xml:space="preserve"> upprunalands verður að vera úr ISO </w:t>
            </w:r>
            <w:proofErr w:type="spellStart"/>
            <w:r w:rsidRPr="00702DEB">
              <w:rPr>
                <w:highlight w:val="white"/>
              </w:rPr>
              <w:t>code</w:t>
            </w:r>
            <w:proofErr w:type="spellEnd"/>
            <w:r w:rsidRPr="00702DEB">
              <w:rPr>
                <w:highlight w:val="white"/>
              </w:rPr>
              <w:t xml:space="preserve"> list 3166-1</w:t>
            </w:r>
          </w:p>
        </w:tc>
        <w:tc>
          <w:tcPr>
            <w:tcW w:w="2439" w:type="dxa"/>
          </w:tcPr>
          <w:p w14:paraId="720F9D9B" w14:textId="05C94E6D" w:rsidR="00C75E16" w:rsidRPr="00702DEB" w:rsidRDefault="00830CE2" w:rsidP="00702DEB">
            <w:pPr>
              <w:pStyle w:val="BodyText"/>
              <w:spacing w:after="0"/>
              <w:rPr>
                <w:highlight w:val="white"/>
              </w:rPr>
            </w:pPr>
            <w:r w:rsidRPr="00702DEB">
              <w:rPr>
                <w:highlight w:val="white"/>
              </w:rPr>
              <w:t>BR-CL-15</w:t>
            </w:r>
          </w:p>
        </w:tc>
        <w:tc>
          <w:tcPr>
            <w:tcW w:w="992" w:type="dxa"/>
          </w:tcPr>
          <w:p w14:paraId="5C1E320D" w14:textId="77777777" w:rsidR="00C75E16" w:rsidRPr="00702DEB" w:rsidRDefault="00C75E16" w:rsidP="00702DEB">
            <w:pPr>
              <w:pStyle w:val="BodyText"/>
              <w:spacing w:after="0"/>
              <w:rPr>
                <w:highlight w:val="white"/>
              </w:rPr>
            </w:pPr>
            <w:r w:rsidRPr="00702DEB">
              <w:rPr>
                <w:highlight w:val="white"/>
              </w:rPr>
              <w:t>fatal</w:t>
            </w:r>
          </w:p>
        </w:tc>
      </w:tr>
    </w:tbl>
    <w:p w14:paraId="651D7276" w14:textId="111AB3B7" w:rsidR="00CA7113" w:rsidRPr="00D26E2F" w:rsidRDefault="00CA7113" w:rsidP="005F41D3">
      <w:pPr>
        <w:pStyle w:val="Heading3"/>
      </w:pPr>
      <w:bookmarkStart w:id="872" w:name="_Toc84934990"/>
      <w:r w:rsidRPr="00D26E2F">
        <w:t>Magn og verð</w:t>
      </w:r>
      <w:bookmarkEnd w:id="868"/>
      <w:bookmarkEnd w:id="869"/>
      <w:bookmarkEnd w:id="872"/>
    </w:p>
    <w:p w14:paraId="069C5FF9" w14:textId="5FE8A1E2" w:rsidR="006C35B9" w:rsidRDefault="00CA7113" w:rsidP="00AB6E8B">
      <w:pPr>
        <w:pStyle w:val="BodyText"/>
      </w:pPr>
      <w:r w:rsidRPr="00D26E2F">
        <w:t xml:space="preserve">Reikningsfært magn </w:t>
      </w:r>
      <w:r w:rsidR="00EC5570">
        <w:t>skal vera til staðar í reikningi og</w:t>
      </w:r>
      <w:r w:rsidRPr="00D26E2F">
        <w:t xml:space="preserve"> segir </w:t>
      </w:r>
      <w:r w:rsidR="00830CE2">
        <w:t xml:space="preserve">það </w:t>
      </w:r>
      <w:r w:rsidRPr="00D26E2F">
        <w:t>til um hversu mikið var keypt og hver hin keypta eining er. Skilgreining einingar er gerð með eigindum í taginu sjálfu</w:t>
      </w:r>
      <w:r w:rsidR="00DD1F11">
        <w:t>,</w:t>
      </w:r>
      <w:r w:rsidRPr="00D26E2F">
        <w:t xml:space="preserve"> sbr. dæmið hér fyrir neðan þar sem reikningsfært magn (</w:t>
      </w:r>
      <w:proofErr w:type="spellStart"/>
      <w:r w:rsidRPr="00D26E2F">
        <w:t>invoiced</w:t>
      </w:r>
      <w:proofErr w:type="spellEnd"/>
      <w:r w:rsidRPr="00D26E2F">
        <w:t xml:space="preserve"> </w:t>
      </w:r>
      <w:proofErr w:type="spellStart"/>
      <w:r w:rsidRPr="00D26E2F">
        <w:t>quantity</w:t>
      </w:r>
      <w:proofErr w:type="spellEnd"/>
      <w:r w:rsidRPr="00D26E2F">
        <w:t xml:space="preserve">) er </w:t>
      </w:r>
      <w:r w:rsidR="00246103">
        <w:t>1</w:t>
      </w:r>
      <w:r w:rsidRPr="00D26E2F">
        <w:t xml:space="preserve"> og </w:t>
      </w:r>
      <w:proofErr w:type="spellStart"/>
      <w:r>
        <w:t>kótinn</w:t>
      </w:r>
      <w:proofErr w:type="spellEnd"/>
      <w:r>
        <w:t xml:space="preserve"> fyrir eininguna </w:t>
      </w:r>
      <w:r w:rsidRPr="00D26E2F">
        <w:t xml:space="preserve">er </w:t>
      </w:r>
      <w:r w:rsidR="00543853">
        <w:t>H87</w:t>
      </w:r>
      <w:r w:rsidRPr="00D26E2F">
        <w:t xml:space="preserve"> sem er stykki, þ.e. </w:t>
      </w:r>
      <w:r w:rsidR="00A96416">
        <w:t>1</w:t>
      </w:r>
      <w:r w:rsidRPr="00D26E2F">
        <w:t xml:space="preserve"> stykki.</w:t>
      </w:r>
      <w:r>
        <w:t xml:space="preserve"> Sjá nánar </w:t>
      </w:r>
      <w:proofErr w:type="spellStart"/>
      <w:r>
        <w:t>kótalista</w:t>
      </w:r>
      <w:proofErr w:type="spellEnd"/>
      <w:r>
        <w:t xml:space="preserve"> í </w:t>
      </w:r>
      <w:r w:rsidR="00607068">
        <w:t>grein</w:t>
      </w:r>
      <w:r>
        <w:t xml:space="preserve"> </w:t>
      </w:r>
      <w:r w:rsidR="00543853">
        <w:t>5.6</w:t>
      </w:r>
      <w:r w:rsidR="001A7A0E">
        <w:t>.</w:t>
      </w:r>
      <w:r w:rsidR="00317601">
        <w:t xml:space="preserve"> </w:t>
      </w:r>
      <w:r w:rsidR="009F0725">
        <w:t xml:space="preserve">Magn er ekki skilyrt í samsvarandi erlendum tækniforskriftum og því þarf móttakandi rafræns reiknings að gera ráð fyrir að móttaka reikninga án magntölu. </w:t>
      </w:r>
      <w:r>
        <w:t xml:space="preserve">Athugið að </w:t>
      </w:r>
      <w:r w:rsidR="00600F47">
        <w:t>nota verður</w:t>
      </w:r>
      <w:r>
        <w:t xml:space="preserve"> alþjóðlegar skammstafanir </w:t>
      </w:r>
      <w:r w:rsidR="00600F47">
        <w:t xml:space="preserve">í rafræna skjalinu </w:t>
      </w:r>
      <w:r>
        <w:t>en eðlilegt er að birta íslenskar skammstafanir</w:t>
      </w:r>
      <w:r w:rsidR="00E961B5">
        <w:t xml:space="preserve">, sjá </w:t>
      </w:r>
      <w:r w:rsidR="009F3B12">
        <w:fldChar w:fldCharType="begin"/>
      </w:r>
      <w:r w:rsidR="00E961B5">
        <w:instrText xml:space="preserve"> REF _Ref239145836 \r \h </w:instrText>
      </w:r>
      <w:r w:rsidR="009F3B12">
        <w:fldChar w:fldCharType="separate"/>
      </w:r>
      <w:r w:rsidR="00CC5E64">
        <w:t>0</w:t>
      </w:r>
      <w:r w:rsidR="009F3B12">
        <w:fldChar w:fldCharType="end"/>
      </w:r>
      <w:r>
        <w:t>.</w:t>
      </w:r>
    </w:p>
    <w:p w14:paraId="35BCF2DB" w14:textId="74F5C679" w:rsidR="00CA7113" w:rsidRDefault="006C35B9" w:rsidP="006C35B9">
      <w:pPr>
        <w:pStyle w:val="Heading4"/>
      </w:pPr>
      <w:r>
        <w:t>Reikningsfært magn</w:t>
      </w:r>
      <w:r w:rsidR="00CA7113">
        <w:t xml:space="preserve"> </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709"/>
        <w:gridCol w:w="1094"/>
      </w:tblGrid>
      <w:tr w:rsidR="00830CE2" w:rsidRPr="00491DE5" w14:paraId="4A9E1C05" w14:textId="77777777" w:rsidTr="00745C2C">
        <w:tc>
          <w:tcPr>
            <w:tcW w:w="5699" w:type="dxa"/>
          </w:tcPr>
          <w:p w14:paraId="116C3DBF" w14:textId="77777777" w:rsidR="00830CE2" w:rsidRPr="00491DE5" w:rsidRDefault="00830CE2"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0089768C" w14:textId="2BED8071" w:rsidR="00830CE2" w:rsidRPr="0044755C" w:rsidRDefault="00830CE2"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709" w:type="dxa"/>
          </w:tcPr>
          <w:p w14:paraId="34958824" w14:textId="77777777" w:rsidR="00830CE2" w:rsidRPr="0044755C" w:rsidRDefault="00830CE2"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1094" w:type="dxa"/>
          </w:tcPr>
          <w:p w14:paraId="67949828" w14:textId="77777777" w:rsidR="00830CE2" w:rsidRPr="0044755C" w:rsidRDefault="00830CE2"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185A15" w:rsidRPr="00D26E2F" w14:paraId="0E43018B" w14:textId="110BD6BA" w:rsidTr="00185A15">
        <w:tc>
          <w:tcPr>
            <w:tcW w:w="5699" w:type="dxa"/>
          </w:tcPr>
          <w:p w14:paraId="2CBD9B2B" w14:textId="77777777" w:rsidR="00185A15" w:rsidRPr="00D26E2F" w:rsidRDefault="00185A15" w:rsidP="00AB6E8B">
            <w:pPr>
              <w:tabs>
                <w:tab w:val="left" w:pos="284"/>
                <w:tab w:val="left" w:pos="567"/>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cac:InvoiceLine</w:t>
            </w:r>
            <w:proofErr w:type="spellEnd"/>
            <w:r w:rsidRPr="00D26E2F">
              <w:rPr>
                <w:rFonts w:ascii="Courier New" w:hAnsi="Courier New" w:cs="Courier New"/>
                <w:color w:val="0000FF"/>
                <w:sz w:val="16"/>
                <w:szCs w:val="16"/>
                <w:highlight w:val="white"/>
              </w:rPr>
              <w:t>&gt;</w:t>
            </w:r>
          </w:p>
        </w:tc>
        <w:tc>
          <w:tcPr>
            <w:tcW w:w="1984" w:type="dxa"/>
          </w:tcPr>
          <w:p w14:paraId="00F691C6" w14:textId="77777777" w:rsidR="00185A15" w:rsidRPr="00D26E2F" w:rsidRDefault="00185A15" w:rsidP="00AB6E8B">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p>
        </w:tc>
        <w:tc>
          <w:tcPr>
            <w:tcW w:w="709" w:type="dxa"/>
          </w:tcPr>
          <w:p w14:paraId="66D02D7C" w14:textId="3DDD7E5B" w:rsidR="00185A15" w:rsidRPr="00D26E2F" w:rsidRDefault="005A0086" w:rsidP="00AB6E8B">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r w:rsidRPr="009D3219">
              <w:rPr>
                <w:rFonts w:ascii="Courier New" w:hAnsi="Courier New" w:cs="Courier New"/>
                <w:color w:val="000000"/>
                <w:sz w:val="16"/>
                <w:szCs w:val="16"/>
                <w:highlight w:val="white"/>
              </w:rPr>
              <w:t>1..</w:t>
            </w:r>
            <w:r w:rsidR="009D3219" w:rsidRPr="009D3219">
              <w:rPr>
                <w:rFonts w:ascii="Courier New" w:hAnsi="Courier New" w:cs="Courier New"/>
                <w:color w:val="000000"/>
                <w:sz w:val="16"/>
                <w:szCs w:val="16"/>
                <w:highlight w:val="white"/>
              </w:rPr>
              <w:t>n</w:t>
            </w:r>
          </w:p>
        </w:tc>
        <w:tc>
          <w:tcPr>
            <w:tcW w:w="1094" w:type="dxa"/>
          </w:tcPr>
          <w:p w14:paraId="0E394FB3" w14:textId="77777777" w:rsidR="00185A15" w:rsidRPr="00D26E2F" w:rsidRDefault="00185A15" w:rsidP="00AB6E8B">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p>
        </w:tc>
      </w:tr>
      <w:tr w:rsidR="00185A15" w:rsidRPr="00317601" w14:paraId="3C658858" w14:textId="47B34D5C" w:rsidTr="00185A15">
        <w:tc>
          <w:tcPr>
            <w:tcW w:w="5699" w:type="dxa"/>
          </w:tcPr>
          <w:p w14:paraId="3B9EF635" w14:textId="118797D1" w:rsidR="00185A15" w:rsidRPr="00317601" w:rsidRDefault="00185A15"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317601">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proofErr w:type="spellStart"/>
            <w:r w:rsidRPr="00317601">
              <w:rPr>
                <w:rFonts w:ascii="Courier New" w:hAnsi="Courier New" w:cs="Courier New"/>
                <w:color w:val="800000"/>
                <w:sz w:val="16"/>
                <w:szCs w:val="16"/>
                <w:highlight w:val="white"/>
              </w:rPr>
              <w:t>cbc:InvoicedQuantity</w:t>
            </w:r>
            <w:proofErr w:type="spellEnd"/>
            <w:r w:rsidRPr="00317601">
              <w:rPr>
                <w:rFonts w:ascii="Courier New" w:hAnsi="Courier New" w:cs="Courier New"/>
                <w:color w:val="000000"/>
                <w:sz w:val="16"/>
                <w:szCs w:val="16"/>
                <w:highlight w:val="white"/>
              </w:rPr>
              <w:t xml:space="preserve"> </w:t>
            </w:r>
            <w:del w:id="873" w:author="Georg Birgisson" w:date="2021-10-12T10:37:00Z">
              <w:r w:rsidR="00830CE2" w:rsidDel="007D218D">
                <w:rPr>
                  <w:rFonts w:ascii="Courier New" w:hAnsi="Courier New" w:cs="Courier New"/>
                  <w:color w:val="000000"/>
                  <w:sz w:val="16"/>
                  <w:szCs w:val="16"/>
                  <w:highlight w:val="white"/>
                </w:rPr>
                <w:br/>
                <w:delText xml:space="preserve">        </w:delText>
              </w:r>
            </w:del>
            <w:proofErr w:type="spellStart"/>
            <w:r w:rsidRPr="00317601">
              <w:rPr>
                <w:rFonts w:ascii="Courier New" w:hAnsi="Courier New" w:cs="Courier New"/>
                <w:color w:val="000000"/>
                <w:sz w:val="16"/>
                <w:szCs w:val="16"/>
                <w:highlight w:val="white"/>
              </w:rPr>
              <w:t>unitCode</w:t>
            </w:r>
            <w:proofErr w:type="spellEnd"/>
            <w:r w:rsidRPr="00317601">
              <w:rPr>
                <w:rFonts w:ascii="Courier New" w:hAnsi="Courier New" w:cs="Courier New"/>
                <w:color w:val="000000"/>
                <w:sz w:val="16"/>
                <w:szCs w:val="16"/>
                <w:highlight w:val="white"/>
              </w:rPr>
              <w:t>="</w:t>
            </w:r>
            <w:r w:rsidR="009D3219">
              <w:rPr>
                <w:rFonts w:ascii="Courier New" w:hAnsi="Courier New" w:cs="Courier New"/>
                <w:color w:val="000000"/>
                <w:sz w:val="16"/>
                <w:szCs w:val="16"/>
                <w:highlight w:val="white"/>
              </w:rPr>
              <w:t>H87</w:t>
            </w:r>
            <w:r w:rsidRPr="00317601">
              <w:rPr>
                <w:rFonts w:ascii="Courier New" w:hAnsi="Courier New" w:cs="Courier New"/>
                <w:color w:val="000000"/>
                <w:sz w:val="16"/>
                <w:szCs w:val="16"/>
                <w:highlight w:val="white"/>
              </w:rPr>
              <w:t>"</w:t>
            </w:r>
            <w:r w:rsidRPr="005664D0">
              <w:rPr>
                <w:rFonts w:ascii="Courier New" w:hAnsi="Courier New" w:cs="Courier New"/>
                <w:color w:val="0000FF"/>
                <w:sz w:val="16"/>
                <w:szCs w:val="16"/>
                <w:highlight w:val="white"/>
              </w:rPr>
              <w:t>&gt;</w:t>
            </w:r>
            <w:r w:rsidR="00830CE2">
              <w:rPr>
                <w:rFonts w:ascii="Courier New" w:hAnsi="Courier New" w:cs="Courier New"/>
                <w:color w:val="0000FF"/>
                <w:sz w:val="16"/>
                <w:szCs w:val="16"/>
                <w:highlight w:val="white"/>
              </w:rPr>
              <w:br/>
            </w:r>
            <w:r w:rsidR="00830CE2" w:rsidRPr="007D26AA">
              <w:rPr>
                <w:rFonts w:ascii="Courier New" w:hAnsi="Courier New" w:cs="Courier New"/>
                <w:color w:val="000000"/>
                <w:sz w:val="16"/>
                <w:szCs w:val="16"/>
              </w:rPr>
              <w:t xml:space="preserve">   </w:t>
            </w:r>
            <w:del w:id="874" w:author="Georg Birgisson" w:date="2021-10-12T10:37:00Z">
              <w:r w:rsidR="00830CE2" w:rsidRPr="007D26AA" w:rsidDel="007D218D">
                <w:rPr>
                  <w:rFonts w:ascii="Courier New" w:hAnsi="Courier New" w:cs="Courier New"/>
                  <w:color w:val="000000"/>
                  <w:sz w:val="16"/>
                  <w:szCs w:val="16"/>
                </w:rPr>
                <w:delText xml:space="preserve">    </w:delText>
              </w:r>
            </w:del>
            <w:del w:id="875" w:author="Georg Birgisson" w:date="2021-10-12T10:38:00Z">
              <w:r w:rsidR="00830CE2" w:rsidRPr="007D26AA" w:rsidDel="007D218D">
                <w:rPr>
                  <w:rFonts w:ascii="Courier New" w:hAnsi="Courier New" w:cs="Courier New"/>
                  <w:color w:val="000000"/>
                  <w:sz w:val="16"/>
                  <w:szCs w:val="16"/>
                </w:rPr>
                <w:delText xml:space="preserve"> </w:delText>
              </w:r>
            </w:del>
            <w:r w:rsidRPr="007D218D">
              <w:rPr>
                <w:rFonts w:ascii="Courier New" w:hAnsi="Courier New" w:cs="Courier New"/>
                <w:bCs/>
                <w:color w:val="000000"/>
                <w:sz w:val="16"/>
                <w:szCs w:val="16"/>
                <w:highlight w:val="white"/>
                <w:rPrChange w:id="876" w:author="Georg Birgisson" w:date="2021-10-12T10:38:00Z">
                  <w:rPr>
                    <w:rFonts w:ascii="Courier New" w:hAnsi="Courier New" w:cs="Courier New"/>
                    <w:b/>
                    <w:color w:val="000000"/>
                    <w:sz w:val="16"/>
                    <w:szCs w:val="16"/>
                    <w:highlight w:val="white"/>
                  </w:rPr>
                </w:rPrChange>
              </w:rPr>
              <w:t>1</w:t>
            </w:r>
            <w:r w:rsidRPr="005664D0">
              <w:rPr>
                <w:rFonts w:ascii="Courier New" w:hAnsi="Courier New" w:cs="Courier New"/>
                <w:color w:val="0000FF"/>
                <w:sz w:val="16"/>
                <w:szCs w:val="16"/>
                <w:highlight w:val="white"/>
              </w:rPr>
              <w:t>&lt;/</w:t>
            </w:r>
            <w:proofErr w:type="spellStart"/>
            <w:r w:rsidRPr="00317601">
              <w:rPr>
                <w:rFonts w:ascii="Courier New" w:hAnsi="Courier New" w:cs="Courier New"/>
                <w:color w:val="800000"/>
                <w:sz w:val="16"/>
                <w:szCs w:val="16"/>
                <w:highlight w:val="white"/>
              </w:rPr>
              <w:t>cbc:InvoicedQuantity</w:t>
            </w:r>
            <w:proofErr w:type="spellEnd"/>
            <w:r w:rsidRPr="005664D0">
              <w:rPr>
                <w:rFonts w:ascii="Courier New" w:hAnsi="Courier New" w:cs="Courier New"/>
                <w:color w:val="0000FF"/>
                <w:sz w:val="16"/>
                <w:szCs w:val="16"/>
                <w:highlight w:val="white"/>
              </w:rPr>
              <w:t>&gt;</w:t>
            </w:r>
          </w:p>
        </w:tc>
        <w:tc>
          <w:tcPr>
            <w:tcW w:w="1984" w:type="dxa"/>
          </w:tcPr>
          <w:p w14:paraId="5CCCD9CA" w14:textId="19D7F097" w:rsidR="00830CE2" w:rsidDel="007D218D" w:rsidRDefault="00830CE2" w:rsidP="00AB6E8B">
            <w:pPr>
              <w:tabs>
                <w:tab w:val="left" w:pos="284"/>
                <w:tab w:val="left" w:pos="567"/>
                <w:tab w:val="left" w:pos="851"/>
              </w:tabs>
              <w:autoSpaceDE w:val="0"/>
              <w:autoSpaceDN w:val="0"/>
              <w:adjustRightInd w:val="0"/>
              <w:rPr>
                <w:del w:id="877" w:author="Georg Birgisson" w:date="2021-10-12T10:38:00Z"/>
                <w:rFonts w:ascii="Courier New" w:hAnsi="Courier New" w:cs="Courier New"/>
                <w:color w:val="000000"/>
                <w:sz w:val="16"/>
                <w:szCs w:val="16"/>
                <w:highlight w:val="white"/>
              </w:rPr>
            </w:pPr>
          </w:p>
          <w:p w14:paraId="5C5823E2" w14:textId="61999A99" w:rsidR="00185A15" w:rsidRPr="00D26E2F" w:rsidRDefault="00185A15"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Eining</w:t>
            </w:r>
            <w:r w:rsidR="00830CE2">
              <w:rPr>
                <w:rFonts w:ascii="Courier New" w:hAnsi="Courier New" w:cs="Courier New"/>
                <w:color w:val="000000"/>
                <w:sz w:val="16"/>
                <w:szCs w:val="16"/>
                <w:highlight w:val="white"/>
              </w:rPr>
              <w:br/>
              <w:t>M</w:t>
            </w:r>
            <w:r>
              <w:rPr>
                <w:rFonts w:ascii="Courier New" w:hAnsi="Courier New" w:cs="Courier New"/>
                <w:color w:val="000000"/>
                <w:sz w:val="16"/>
                <w:szCs w:val="16"/>
                <w:highlight w:val="white"/>
              </w:rPr>
              <w:t>agn</w:t>
            </w:r>
          </w:p>
        </w:tc>
        <w:tc>
          <w:tcPr>
            <w:tcW w:w="709" w:type="dxa"/>
          </w:tcPr>
          <w:p w14:paraId="74FD9346" w14:textId="0C358529" w:rsidR="00185A15" w:rsidDel="007D218D" w:rsidRDefault="00185A15" w:rsidP="00AB6E8B">
            <w:pPr>
              <w:tabs>
                <w:tab w:val="left" w:pos="284"/>
                <w:tab w:val="left" w:pos="567"/>
                <w:tab w:val="left" w:pos="851"/>
              </w:tabs>
              <w:autoSpaceDE w:val="0"/>
              <w:autoSpaceDN w:val="0"/>
              <w:adjustRightInd w:val="0"/>
              <w:rPr>
                <w:del w:id="878" w:author="Georg Birgisson" w:date="2021-10-12T10:38:00Z"/>
                <w:rFonts w:ascii="Courier New" w:hAnsi="Courier New" w:cs="Courier New"/>
                <w:color w:val="000000"/>
                <w:sz w:val="16"/>
                <w:szCs w:val="16"/>
                <w:highlight w:val="white"/>
              </w:rPr>
            </w:pPr>
          </w:p>
          <w:p w14:paraId="40A4BD86" w14:textId="77777777" w:rsidR="00830CE2" w:rsidRDefault="00830CE2"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1..1</w:t>
            </w:r>
          </w:p>
          <w:p w14:paraId="210C9970" w14:textId="0C5567D2" w:rsidR="00830CE2" w:rsidRDefault="00830CE2"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1..1</w:t>
            </w:r>
          </w:p>
        </w:tc>
        <w:tc>
          <w:tcPr>
            <w:tcW w:w="1094" w:type="dxa"/>
          </w:tcPr>
          <w:p w14:paraId="61DD8F6F" w14:textId="7C422120" w:rsidR="00830CE2" w:rsidDel="007D218D" w:rsidRDefault="00830CE2" w:rsidP="00185A15">
            <w:pPr>
              <w:tabs>
                <w:tab w:val="left" w:pos="284"/>
                <w:tab w:val="left" w:pos="567"/>
                <w:tab w:val="left" w:pos="851"/>
              </w:tabs>
              <w:autoSpaceDE w:val="0"/>
              <w:autoSpaceDN w:val="0"/>
              <w:adjustRightInd w:val="0"/>
              <w:rPr>
                <w:del w:id="879" w:author="Georg Birgisson" w:date="2021-10-12T10:38:00Z"/>
                <w:rFonts w:ascii="Courier New" w:hAnsi="Courier New" w:cs="Courier New"/>
                <w:color w:val="000000"/>
                <w:sz w:val="16"/>
                <w:szCs w:val="16"/>
              </w:rPr>
            </w:pPr>
          </w:p>
          <w:p w14:paraId="07C2974B" w14:textId="39CBFE0A" w:rsidR="00185A15" w:rsidRPr="00185A15" w:rsidRDefault="00185A15" w:rsidP="00185A15">
            <w:pPr>
              <w:tabs>
                <w:tab w:val="left" w:pos="284"/>
                <w:tab w:val="left" w:pos="567"/>
                <w:tab w:val="left" w:pos="851"/>
              </w:tabs>
              <w:autoSpaceDE w:val="0"/>
              <w:autoSpaceDN w:val="0"/>
              <w:adjustRightInd w:val="0"/>
              <w:rPr>
                <w:rFonts w:ascii="Courier New" w:hAnsi="Courier New" w:cs="Courier New"/>
                <w:color w:val="000000"/>
                <w:sz w:val="16"/>
                <w:szCs w:val="16"/>
              </w:rPr>
            </w:pPr>
            <w:r w:rsidRPr="00185A15">
              <w:rPr>
                <w:rFonts w:ascii="Courier New" w:hAnsi="Courier New" w:cs="Courier New"/>
                <w:color w:val="000000"/>
                <w:sz w:val="16"/>
                <w:szCs w:val="16"/>
              </w:rPr>
              <w:t>BT-</w:t>
            </w:r>
            <w:r>
              <w:rPr>
                <w:rFonts w:ascii="Courier New" w:hAnsi="Courier New" w:cs="Courier New"/>
                <w:color w:val="000000"/>
                <w:sz w:val="16"/>
                <w:szCs w:val="16"/>
              </w:rPr>
              <w:t>130</w:t>
            </w:r>
          </w:p>
          <w:p w14:paraId="44AB9944" w14:textId="320B7296" w:rsidR="00185A15" w:rsidRDefault="00185A15" w:rsidP="00185A1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185A15">
              <w:rPr>
                <w:rFonts w:ascii="Courier New" w:hAnsi="Courier New" w:cs="Courier New"/>
                <w:color w:val="000000"/>
                <w:sz w:val="16"/>
                <w:szCs w:val="16"/>
              </w:rPr>
              <w:t>BT-1</w:t>
            </w:r>
            <w:r>
              <w:rPr>
                <w:rFonts w:ascii="Courier New" w:hAnsi="Courier New" w:cs="Courier New"/>
                <w:color w:val="000000"/>
                <w:sz w:val="16"/>
                <w:szCs w:val="16"/>
              </w:rPr>
              <w:t>29</w:t>
            </w:r>
          </w:p>
        </w:tc>
      </w:tr>
    </w:tbl>
    <w:p w14:paraId="15EB2E33" w14:textId="58A15A4B" w:rsidR="006C35B9" w:rsidRDefault="006C35B9" w:rsidP="006C35B9">
      <w:pPr>
        <w:pStyle w:val="Heading4"/>
      </w:pPr>
      <w:r>
        <w:t>Einingaverð reikningslínu</w:t>
      </w:r>
    </w:p>
    <w:p w14:paraId="266DCE08" w14:textId="75E12AAD" w:rsidR="00CA7113" w:rsidRDefault="00CA7113" w:rsidP="00AB6E8B">
      <w:pPr>
        <w:pStyle w:val="BodyText"/>
      </w:pPr>
      <w:r w:rsidRPr="00D26E2F">
        <w:t xml:space="preserve">Einingarverð í </w:t>
      </w:r>
      <w:r w:rsidR="006C35B9">
        <w:t>reikningslínu</w:t>
      </w:r>
      <w:r w:rsidRPr="00D26E2F">
        <w:t xml:space="preserve"> er </w:t>
      </w:r>
      <w:r w:rsidR="00267F83" w:rsidRPr="00D26E2F">
        <w:t>nett</w:t>
      </w:r>
      <w:r w:rsidR="00267F83">
        <w:t>ó</w:t>
      </w:r>
      <w:r w:rsidRPr="00D26E2F">
        <w:t xml:space="preserve">verð </w:t>
      </w:r>
      <w:r w:rsidR="00A23F36">
        <w:t>einingar</w:t>
      </w:r>
      <w:r w:rsidRPr="00D26E2F">
        <w:t xml:space="preserve"> án virðisaukaskatts. Í þessu felst að búið er að taka inn í einingarverðið alla afslætti, álögur, skatta eða gjöld nema </w:t>
      </w:r>
      <w:r w:rsidR="006D6835">
        <w:t>VSK</w:t>
      </w:r>
      <w:r w:rsidRPr="00D26E2F">
        <w:t>. Grunneining verðs verður að vera sú sama og eining magns</w:t>
      </w:r>
      <w:r w:rsidR="00DD1F11">
        <w:t>,</w:t>
      </w:r>
      <w:r w:rsidRPr="00D26E2F">
        <w:t xml:space="preserve"> þ.e. ef </w:t>
      </w:r>
      <w:r w:rsidR="00E77987">
        <w:t xml:space="preserve">selt </w:t>
      </w:r>
      <w:r w:rsidRPr="00D26E2F">
        <w:t>magn er gefið upp í lít</w:t>
      </w:r>
      <w:r>
        <w:t>r</w:t>
      </w:r>
      <w:r w:rsidRPr="00D26E2F">
        <w:t xml:space="preserve">um þá verður verðið að vera </w:t>
      </w:r>
      <w:proofErr w:type="spellStart"/>
      <w:r w:rsidRPr="00D26E2F">
        <w:t>pr</w:t>
      </w:r>
      <w:proofErr w:type="spellEnd"/>
      <w:r w:rsidRPr="00D26E2F">
        <w:t xml:space="preserve">. </w:t>
      </w:r>
      <w:r w:rsidR="00DD1F11">
        <w:t>lítra</w:t>
      </w:r>
      <w:r w:rsidRPr="00D26E2F">
        <w:t xml:space="preserve">. </w:t>
      </w:r>
      <w:r w:rsidR="00E77987">
        <w:t>M</w:t>
      </w:r>
      <w:r w:rsidRPr="00D26E2F">
        <w:t>ynt verðs</w:t>
      </w:r>
      <w:r w:rsidR="00317601">
        <w:t>ins</w:t>
      </w:r>
      <w:r w:rsidRPr="00D26E2F">
        <w:t xml:space="preserve"> verður að vera sú sama og mynt reiknings.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709"/>
        <w:gridCol w:w="1094"/>
      </w:tblGrid>
      <w:tr w:rsidR="00830CE2" w:rsidRPr="00491DE5" w14:paraId="06E982EF" w14:textId="77777777" w:rsidTr="00745C2C">
        <w:tc>
          <w:tcPr>
            <w:tcW w:w="5699" w:type="dxa"/>
          </w:tcPr>
          <w:p w14:paraId="60AC77AA" w14:textId="77777777" w:rsidR="00830CE2" w:rsidRPr="00491DE5" w:rsidRDefault="00830CE2"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5377A2AD" w14:textId="1E8FB91A" w:rsidR="00830CE2" w:rsidRPr="0044755C" w:rsidRDefault="00830CE2"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709" w:type="dxa"/>
          </w:tcPr>
          <w:p w14:paraId="2FA8B299" w14:textId="77777777" w:rsidR="00830CE2" w:rsidRPr="0044755C" w:rsidRDefault="00830CE2"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1094" w:type="dxa"/>
          </w:tcPr>
          <w:p w14:paraId="75D852B3" w14:textId="77777777" w:rsidR="00830CE2" w:rsidRPr="0044755C" w:rsidRDefault="00830CE2"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185A15" w:rsidRPr="00D26E2F" w14:paraId="3CF53F67" w14:textId="3AC78DFF" w:rsidTr="00830CE2">
        <w:tc>
          <w:tcPr>
            <w:tcW w:w="5699" w:type="dxa"/>
          </w:tcPr>
          <w:p w14:paraId="5D85E30B" w14:textId="77777777" w:rsidR="00185A15" w:rsidRPr="00D26E2F" w:rsidRDefault="00185A15"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cac:Price</w:t>
            </w:r>
            <w:proofErr w:type="spellEnd"/>
            <w:r w:rsidRPr="00D26E2F">
              <w:rPr>
                <w:rFonts w:ascii="Courier New" w:hAnsi="Courier New" w:cs="Courier New"/>
                <w:color w:val="0000FF"/>
                <w:sz w:val="16"/>
                <w:szCs w:val="16"/>
                <w:highlight w:val="white"/>
              </w:rPr>
              <w:t>&gt;</w:t>
            </w:r>
          </w:p>
        </w:tc>
        <w:tc>
          <w:tcPr>
            <w:tcW w:w="1984" w:type="dxa"/>
          </w:tcPr>
          <w:p w14:paraId="74640A8A" w14:textId="77777777" w:rsidR="00185A15" w:rsidRPr="00D26E2F" w:rsidRDefault="00185A15" w:rsidP="00AB6E8B">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p>
        </w:tc>
        <w:tc>
          <w:tcPr>
            <w:tcW w:w="709" w:type="dxa"/>
          </w:tcPr>
          <w:p w14:paraId="24063076" w14:textId="518B188E" w:rsidR="00185A15" w:rsidRPr="00D26E2F" w:rsidRDefault="005A0086" w:rsidP="00AB6E8B">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r w:rsidRPr="009D3219">
              <w:rPr>
                <w:rFonts w:ascii="Courier New" w:hAnsi="Courier New" w:cs="Courier New"/>
                <w:color w:val="000000"/>
                <w:sz w:val="16"/>
                <w:szCs w:val="16"/>
                <w:highlight w:val="white"/>
              </w:rPr>
              <w:t>1..1</w:t>
            </w:r>
          </w:p>
        </w:tc>
        <w:tc>
          <w:tcPr>
            <w:tcW w:w="1094" w:type="dxa"/>
          </w:tcPr>
          <w:p w14:paraId="149F4C2D" w14:textId="77777777" w:rsidR="00185A15" w:rsidRPr="00D26E2F" w:rsidRDefault="00185A15" w:rsidP="00AB6E8B">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p>
        </w:tc>
      </w:tr>
      <w:tr w:rsidR="00185A15" w:rsidRPr="005664D0" w14:paraId="71849958" w14:textId="3E3A1A56" w:rsidTr="00830CE2">
        <w:tc>
          <w:tcPr>
            <w:tcW w:w="5699" w:type="dxa"/>
          </w:tcPr>
          <w:p w14:paraId="278E2238" w14:textId="4E1A1CA2" w:rsidR="00185A15" w:rsidRPr="00D26E2F" w:rsidRDefault="00185A15"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5664D0">
              <w:rPr>
                <w:rFonts w:ascii="Courier New" w:hAnsi="Courier New" w:cs="Courier New"/>
                <w:color w:val="0000FF"/>
                <w:sz w:val="16"/>
                <w:szCs w:val="16"/>
                <w:highlight w:val="white"/>
              </w:rPr>
              <w:t>&lt;</w:t>
            </w:r>
            <w:proofErr w:type="spellStart"/>
            <w:r w:rsidRPr="005664D0">
              <w:rPr>
                <w:rFonts w:ascii="Courier New" w:hAnsi="Courier New" w:cs="Courier New"/>
                <w:color w:val="800000"/>
                <w:sz w:val="16"/>
                <w:szCs w:val="16"/>
                <w:highlight w:val="white"/>
              </w:rPr>
              <w:t>cbc:PriceAmount</w:t>
            </w:r>
            <w:proofErr w:type="spellEnd"/>
            <w:r w:rsidRPr="005664D0">
              <w:rPr>
                <w:rFonts w:ascii="Courier New" w:hAnsi="Courier New" w:cs="Courier New"/>
                <w:color w:val="0000FF"/>
                <w:sz w:val="16"/>
                <w:szCs w:val="16"/>
                <w:highlight w:val="white"/>
              </w:rPr>
              <w:t xml:space="preserve"> </w:t>
            </w:r>
            <w:proofErr w:type="spellStart"/>
            <w:r w:rsidRPr="007D218D">
              <w:rPr>
                <w:rFonts w:ascii="Courier New" w:hAnsi="Courier New" w:cs="Courier New"/>
                <w:color w:val="002060"/>
                <w:sz w:val="16"/>
                <w:szCs w:val="16"/>
                <w:highlight w:val="white"/>
                <w:rPrChange w:id="880" w:author="Georg Birgisson" w:date="2021-10-12T10:38:00Z">
                  <w:rPr>
                    <w:rFonts w:ascii="Courier New" w:hAnsi="Courier New" w:cs="Courier New"/>
                    <w:color w:val="000000"/>
                    <w:sz w:val="16"/>
                    <w:szCs w:val="16"/>
                    <w:highlight w:val="white"/>
                  </w:rPr>
                </w:rPrChange>
              </w:rPr>
              <w:t>currencyID</w:t>
            </w:r>
            <w:proofErr w:type="spellEnd"/>
            <w:r w:rsidRPr="004556D4">
              <w:rPr>
                <w:rFonts w:ascii="Courier New" w:hAnsi="Courier New" w:cs="Courier New"/>
                <w:color w:val="000000"/>
                <w:sz w:val="16"/>
                <w:szCs w:val="16"/>
                <w:highlight w:val="white"/>
              </w:rPr>
              <w:t>="ISK"</w:t>
            </w:r>
            <w:r w:rsidRPr="005664D0">
              <w:rPr>
                <w:rFonts w:ascii="Courier New" w:hAnsi="Courier New" w:cs="Courier New"/>
                <w:color w:val="0000FF"/>
                <w:sz w:val="16"/>
                <w:szCs w:val="16"/>
                <w:highlight w:val="white"/>
              </w:rPr>
              <w:t>&gt;</w:t>
            </w:r>
            <w:r w:rsidR="00830CE2">
              <w:rPr>
                <w:rFonts w:ascii="Courier New" w:hAnsi="Courier New" w:cs="Courier New"/>
                <w:color w:val="0000FF"/>
                <w:sz w:val="16"/>
                <w:szCs w:val="16"/>
                <w:highlight w:val="white"/>
              </w:rPr>
              <w:br/>
            </w:r>
            <w:r w:rsidR="00830CE2" w:rsidRPr="007D26AA">
              <w:rPr>
                <w:rFonts w:ascii="Courier New" w:hAnsi="Courier New" w:cs="Courier New"/>
                <w:sz w:val="16"/>
                <w:szCs w:val="16"/>
              </w:rPr>
              <w:t xml:space="preserve">   </w:t>
            </w:r>
            <w:del w:id="881" w:author="Georg Birgisson" w:date="2021-10-12T10:39:00Z">
              <w:r w:rsidR="00830CE2" w:rsidRPr="007D26AA" w:rsidDel="007D218D">
                <w:rPr>
                  <w:rFonts w:ascii="Courier New" w:hAnsi="Courier New" w:cs="Courier New"/>
                  <w:sz w:val="16"/>
                  <w:szCs w:val="16"/>
                </w:rPr>
                <w:delText xml:space="preserve">     </w:delText>
              </w:r>
            </w:del>
            <w:r w:rsidRPr="007D218D">
              <w:rPr>
                <w:rFonts w:ascii="Courier New" w:hAnsi="Courier New" w:cs="Courier New"/>
                <w:bCs/>
                <w:sz w:val="16"/>
                <w:szCs w:val="16"/>
                <w:highlight w:val="white"/>
                <w:rPrChange w:id="882" w:author="Georg Birgisson" w:date="2021-10-12T10:39:00Z">
                  <w:rPr>
                    <w:rFonts w:ascii="Courier New" w:hAnsi="Courier New" w:cs="Courier New"/>
                    <w:b/>
                    <w:sz w:val="16"/>
                    <w:szCs w:val="16"/>
                    <w:highlight w:val="white"/>
                  </w:rPr>
                </w:rPrChange>
              </w:rPr>
              <w:t>361847.39</w:t>
            </w:r>
            <w:r w:rsidRPr="005664D0">
              <w:rPr>
                <w:rFonts w:ascii="Courier New" w:hAnsi="Courier New" w:cs="Courier New"/>
                <w:color w:val="0000FF"/>
                <w:sz w:val="16"/>
                <w:szCs w:val="16"/>
                <w:highlight w:val="white"/>
              </w:rPr>
              <w:t>&lt;/</w:t>
            </w:r>
            <w:proofErr w:type="spellStart"/>
            <w:r w:rsidRPr="005664D0">
              <w:rPr>
                <w:rFonts w:ascii="Courier New" w:hAnsi="Courier New" w:cs="Courier New"/>
                <w:color w:val="800000"/>
                <w:sz w:val="16"/>
                <w:szCs w:val="16"/>
                <w:highlight w:val="white"/>
              </w:rPr>
              <w:t>cbc:PriceAmount</w:t>
            </w:r>
            <w:proofErr w:type="spellEnd"/>
            <w:r w:rsidRPr="005664D0">
              <w:rPr>
                <w:rFonts w:ascii="Courier New" w:hAnsi="Courier New" w:cs="Courier New"/>
                <w:color w:val="0000FF"/>
                <w:sz w:val="16"/>
                <w:szCs w:val="16"/>
                <w:highlight w:val="white"/>
              </w:rPr>
              <w:t>&gt;</w:t>
            </w:r>
          </w:p>
        </w:tc>
        <w:tc>
          <w:tcPr>
            <w:tcW w:w="1984" w:type="dxa"/>
          </w:tcPr>
          <w:p w14:paraId="780CF169" w14:textId="77777777" w:rsidR="00830CE2" w:rsidRDefault="00830CE2"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p w14:paraId="12C382FB" w14:textId="1B28673B" w:rsidR="00185A15" w:rsidRPr="00D26E2F" w:rsidRDefault="00185A15"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Einingarverð</w:t>
            </w:r>
          </w:p>
        </w:tc>
        <w:tc>
          <w:tcPr>
            <w:tcW w:w="709" w:type="dxa"/>
          </w:tcPr>
          <w:p w14:paraId="56E4D486" w14:textId="77777777" w:rsidR="00185A15" w:rsidRDefault="00185A15"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p w14:paraId="26483A1C" w14:textId="0F560179" w:rsidR="00830CE2" w:rsidRPr="00D26E2F" w:rsidRDefault="00830CE2"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1..1</w:t>
            </w:r>
          </w:p>
        </w:tc>
        <w:tc>
          <w:tcPr>
            <w:tcW w:w="1094" w:type="dxa"/>
          </w:tcPr>
          <w:p w14:paraId="5312A866" w14:textId="77777777" w:rsidR="00830CE2" w:rsidRDefault="00830CE2" w:rsidP="00AB6E8B">
            <w:pPr>
              <w:tabs>
                <w:tab w:val="left" w:pos="284"/>
                <w:tab w:val="left" w:pos="567"/>
                <w:tab w:val="left" w:pos="851"/>
              </w:tabs>
              <w:autoSpaceDE w:val="0"/>
              <w:autoSpaceDN w:val="0"/>
              <w:adjustRightInd w:val="0"/>
              <w:rPr>
                <w:rFonts w:ascii="Courier New" w:hAnsi="Courier New" w:cs="Courier New"/>
                <w:color w:val="000000"/>
                <w:sz w:val="16"/>
                <w:szCs w:val="16"/>
              </w:rPr>
            </w:pPr>
          </w:p>
          <w:p w14:paraId="561133BA" w14:textId="71833EF1" w:rsidR="00185A15" w:rsidRPr="00D26E2F" w:rsidRDefault="00185A15"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185A15">
              <w:rPr>
                <w:rFonts w:ascii="Courier New" w:hAnsi="Courier New" w:cs="Courier New"/>
                <w:color w:val="000000"/>
                <w:sz w:val="16"/>
                <w:szCs w:val="16"/>
              </w:rPr>
              <w:t>BT-146</w:t>
            </w:r>
          </w:p>
        </w:tc>
      </w:tr>
    </w:tbl>
    <w:p w14:paraId="5CB473EB" w14:textId="38ED712C" w:rsidR="006C35B9" w:rsidRDefault="006C35B9" w:rsidP="006C35B9">
      <w:pPr>
        <w:pStyle w:val="Heading4"/>
      </w:pPr>
      <w:r>
        <w:t>Grunnmagn verðs</w:t>
      </w:r>
    </w:p>
    <w:p w14:paraId="0044434A" w14:textId="5A2F1E91" w:rsidR="005664D0" w:rsidRDefault="005664D0" w:rsidP="00AB6E8B">
      <w:pPr>
        <w:pStyle w:val="BodyText"/>
      </w:pPr>
      <w:r>
        <w:t>Þetta svæði nýtist í tvennum tilgangi, annars</w:t>
      </w:r>
      <w:r w:rsidR="008759EC">
        <w:t xml:space="preserve"> </w:t>
      </w:r>
      <w:r>
        <w:t xml:space="preserve">vegar til að sýna hver </w:t>
      </w:r>
      <w:r w:rsidR="00246103">
        <w:t xml:space="preserve">er </w:t>
      </w:r>
      <w:r>
        <w:t>eining verð</w:t>
      </w:r>
      <w:r w:rsidR="00E961B5">
        <w:t>s</w:t>
      </w:r>
      <w:r w:rsidR="008759EC">
        <w:t xml:space="preserve">, </w:t>
      </w:r>
      <w:r w:rsidR="00923E3E">
        <w:t xml:space="preserve">en </w:t>
      </w:r>
      <w:r w:rsidR="008759EC">
        <w:t>þ</w:t>
      </w:r>
      <w:r>
        <w:t xml:space="preserve">að </w:t>
      </w:r>
      <w:r w:rsidR="00E961B5">
        <w:t xml:space="preserve">er </w:t>
      </w:r>
      <w:r>
        <w:t xml:space="preserve">forsenda í </w:t>
      </w:r>
      <w:r w:rsidR="00830CE2">
        <w:t>rafrænum reikningi</w:t>
      </w:r>
      <w:r>
        <w:t xml:space="preserve"> að eining verð</w:t>
      </w:r>
      <w:r w:rsidR="001D4949">
        <w:t>s</w:t>
      </w:r>
      <w:r>
        <w:t xml:space="preserve"> sé sú sama og eining magns. </w:t>
      </w:r>
      <w:r w:rsidR="008759EC">
        <w:t>Hins vegar</w:t>
      </w:r>
      <w:r>
        <w:t xml:space="preserve"> nýtist svæði</w:t>
      </w:r>
      <w:r w:rsidR="008759EC">
        <w:t>ð</w:t>
      </w:r>
      <w:r>
        <w:t xml:space="preserve"> til að sýna hvert </w:t>
      </w:r>
      <w:r w:rsidR="00246103">
        <w:t xml:space="preserve">er </w:t>
      </w:r>
      <w:r>
        <w:t xml:space="preserve">grunnmagn verðsins t.d. ef verð er gefið upp </w:t>
      </w:r>
      <w:proofErr w:type="spellStart"/>
      <w:r>
        <w:t>pr</w:t>
      </w:r>
      <w:proofErr w:type="spellEnd"/>
      <w:r>
        <w:t>. 100 stk.</w:t>
      </w:r>
      <w:r w:rsidR="00317601">
        <w:t xml:space="preserve"> Ef grunn</w:t>
      </w:r>
      <w:r w:rsidR="00E77987">
        <w:t>magn</w:t>
      </w:r>
      <w:r w:rsidR="00317601">
        <w:t xml:space="preserve"> verðs er gefi</w:t>
      </w:r>
      <w:r w:rsidR="00E77987">
        <w:t>ð</w:t>
      </w:r>
      <w:r w:rsidR="00317601">
        <w:t xml:space="preserve"> upp þá reiknast upphæð línu sem Magn x Verð / Grunnmagn </w:t>
      </w:r>
      <w:r w:rsidR="00E77987">
        <w:t xml:space="preserve">+/- afslættir og gjöld línu </w:t>
      </w:r>
      <w:r w:rsidR="00317601">
        <w:t xml:space="preserve">= Upphæð línu. </w:t>
      </w:r>
      <w:r w:rsidR="00252ED3">
        <w:t xml:space="preserve">Dæmi: ef verð </w:t>
      </w:r>
      <w:proofErr w:type="spellStart"/>
      <w:r w:rsidR="00252ED3">
        <w:t>pr</w:t>
      </w:r>
      <w:proofErr w:type="spellEnd"/>
      <w:r w:rsidR="00252ED3">
        <w:t xml:space="preserve">. 12 </w:t>
      </w:r>
      <w:proofErr w:type="spellStart"/>
      <w:r w:rsidR="00252ED3">
        <w:t>stk</w:t>
      </w:r>
      <w:proofErr w:type="spellEnd"/>
      <w:r w:rsidR="00252ED3">
        <w:t xml:space="preserve"> er 240 og seld eru 6 stykki þá er upphæð línu 6 x 240 / 12 </w:t>
      </w:r>
      <w:r w:rsidR="00E77987">
        <w:t xml:space="preserve">+/- 0 </w:t>
      </w:r>
      <w:r w:rsidR="00252ED3">
        <w:t>= 120.</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709"/>
        <w:gridCol w:w="1094"/>
      </w:tblGrid>
      <w:tr w:rsidR="00830CE2" w:rsidRPr="00491DE5" w14:paraId="065B1B1B" w14:textId="77777777" w:rsidTr="00830CE2">
        <w:tc>
          <w:tcPr>
            <w:tcW w:w="5699" w:type="dxa"/>
          </w:tcPr>
          <w:p w14:paraId="746B14CF" w14:textId="77777777" w:rsidR="00830CE2" w:rsidRPr="00491DE5" w:rsidRDefault="00830CE2"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4B0A4ECC" w14:textId="77777777" w:rsidR="00830CE2" w:rsidRPr="0044755C" w:rsidRDefault="00830CE2"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709" w:type="dxa"/>
          </w:tcPr>
          <w:p w14:paraId="657DBCDA" w14:textId="77777777" w:rsidR="00830CE2" w:rsidRPr="0044755C" w:rsidRDefault="00830CE2"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1094" w:type="dxa"/>
          </w:tcPr>
          <w:p w14:paraId="23C2E1BF" w14:textId="77777777" w:rsidR="00830CE2" w:rsidRPr="0044755C" w:rsidRDefault="00830CE2"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185A15" w:rsidRPr="005664D0" w14:paraId="67A657EA" w14:textId="0F2C1FC9" w:rsidTr="00830CE2">
        <w:tc>
          <w:tcPr>
            <w:tcW w:w="5699" w:type="dxa"/>
          </w:tcPr>
          <w:p w14:paraId="55D62062" w14:textId="7B6F2E32" w:rsidR="00185A15" w:rsidRPr="005664D0" w:rsidRDefault="00185A15" w:rsidP="00AB6E8B">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r w:rsidRPr="005664D0">
              <w:rPr>
                <w:rFonts w:ascii="Courier New" w:hAnsi="Courier New" w:cs="Courier New"/>
                <w:color w:val="0000FF"/>
                <w:sz w:val="16"/>
                <w:szCs w:val="16"/>
                <w:highlight w:val="white"/>
              </w:rPr>
              <w:tab/>
              <w:t>&lt;</w:t>
            </w:r>
            <w:proofErr w:type="spellStart"/>
            <w:r w:rsidRPr="005664D0">
              <w:rPr>
                <w:rFonts w:ascii="Courier New" w:hAnsi="Courier New" w:cs="Courier New"/>
                <w:color w:val="800000"/>
                <w:sz w:val="16"/>
                <w:szCs w:val="16"/>
                <w:highlight w:val="white"/>
              </w:rPr>
              <w:t>cbc:BaseQuantity</w:t>
            </w:r>
            <w:proofErr w:type="spellEnd"/>
            <w:r w:rsidRPr="005664D0">
              <w:rPr>
                <w:rFonts w:ascii="Courier New" w:hAnsi="Courier New" w:cs="Courier New"/>
                <w:color w:val="0000FF"/>
                <w:sz w:val="16"/>
                <w:szCs w:val="16"/>
                <w:highlight w:val="white"/>
              </w:rPr>
              <w:t xml:space="preserve"> </w:t>
            </w:r>
            <w:proofErr w:type="spellStart"/>
            <w:r w:rsidRPr="007E6982">
              <w:rPr>
                <w:rFonts w:ascii="Courier New" w:hAnsi="Courier New" w:cs="Courier New"/>
                <w:color w:val="000000"/>
                <w:sz w:val="16"/>
                <w:szCs w:val="16"/>
                <w:highlight w:val="white"/>
              </w:rPr>
              <w:t>unitCode</w:t>
            </w:r>
            <w:proofErr w:type="spellEnd"/>
            <w:r w:rsidRPr="007E6982">
              <w:rPr>
                <w:rFonts w:ascii="Courier New" w:hAnsi="Courier New" w:cs="Courier New"/>
                <w:color w:val="000000"/>
                <w:sz w:val="16"/>
                <w:szCs w:val="16"/>
                <w:highlight w:val="white"/>
              </w:rPr>
              <w:t>="</w:t>
            </w:r>
            <w:r w:rsidR="009D3219">
              <w:rPr>
                <w:rFonts w:ascii="Courier New" w:hAnsi="Courier New" w:cs="Courier New"/>
                <w:color w:val="000000"/>
                <w:sz w:val="16"/>
                <w:szCs w:val="16"/>
                <w:highlight w:val="white"/>
              </w:rPr>
              <w:t>H87</w:t>
            </w:r>
            <w:r w:rsidRPr="007E6982">
              <w:rPr>
                <w:rFonts w:ascii="Courier New" w:hAnsi="Courier New" w:cs="Courier New"/>
                <w:color w:val="000000"/>
                <w:sz w:val="16"/>
                <w:szCs w:val="16"/>
                <w:highlight w:val="white"/>
              </w:rPr>
              <w:t>"</w:t>
            </w:r>
            <w:r w:rsidRPr="007E6982">
              <w:rPr>
                <w:rFonts w:ascii="Courier New" w:hAnsi="Courier New" w:cs="Courier New"/>
                <w:color w:val="0000FF"/>
                <w:sz w:val="16"/>
                <w:szCs w:val="16"/>
                <w:highlight w:val="white"/>
              </w:rPr>
              <w:t>&gt;</w:t>
            </w:r>
            <w:r w:rsidR="00830CE2">
              <w:rPr>
                <w:rFonts w:ascii="Courier New" w:hAnsi="Courier New" w:cs="Courier New"/>
                <w:color w:val="0000FF"/>
                <w:sz w:val="16"/>
                <w:szCs w:val="16"/>
                <w:highlight w:val="white"/>
              </w:rPr>
              <w:br/>
            </w:r>
            <w:r w:rsidR="00830CE2" w:rsidRPr="007D26AA">
              <w:rPr>
                <w:rFonts w:ascii="Courier New" w:hAnsi="Courier New" w:cs="Courier New"/>
                <w:color w:val="0000FF"/>
                <w:sz w:val="16"/>
                <w:szCs w:val="16"/>
              </w:rPr>
              <w:t xml:space="preserve">   </w:t>
            </w:r>
            <w:del w:id="883" w:author="Georg Birgisson" w:date="2021-10-12T10:39:00Z">
              <w:r w:rsidR="00830CE2" w:rsidRPr="007D26AA" w:rsidDel="007D218D">
                <w:rPr>
                  <w:rFonts w:ascii="Courier New" w:hAnsi="Courier New" w:cs="Courier New"/>
                  <w:color w:val="0000FF"/>
                  <w:sz w:val="16"/>
                  <w:szCs w:val="16"/>
                </w:rPr>
                <w:delText xml:space="preserve">     </w:delText>
              </w:r>
            </w:del>
            <w:r w:rsidRPr="007D218D">
              <w:rPr>
                <w:rFonts w:ascii="Courier New" w:hAnsi="Courier New" w:cs="Courier New"/>
                <w:bCs/>
                <w:sz w:val="16"/>
                <w:szCs w:val="16"/>
                <w:highlight w:val="white"/>
                <w:rPrChange w:id="884" w:author="Georg Birgisson" w:date="2021-10-12T10:39:00Z">
                  <w:rPr>
                    <w:rFonts w:ascii="Courier New" w:hAnsi="Courier New" w:cs="Courier New"/>
                    <w:b/>
                    <w:sz w:val="16"/>
                    <w:szCs w:val="16"/>
                    <w:highlight w:val="white"/>
                  </w:rPr>
                </w:rPrChange>
              </w:rPr>
              <w:t>1</w:t>
            </w:r>
            <w:r w:rsidRPr="005664D0">
              <w:rPr>
                <w:rFonts w:ascii="Courier New" w:hAnsi="Courier New" w:cs="Courier New"/>
                <w:color w:val="0000FF"/>
                <w:sz w:val="16"/>
                <w:szCs w:val="16"/>
                <w:highlight w:val="white"/>
              </w:rPr>
              <w:t>&lt;/</w:t>
            </w:r>
            <w:proofErr w:type="spellStart"/>
            <w:r w:rsidRPr="005664D0">
              <w:rPr>
                <w:rFonts w:ascii="Courier New" w:hAnsi="Courier New" w:cs="Courier New"/>
                <w:color w:val="800000"/>
                <w:sz w:val="16"/>
                <w:szCs w:val="16"/>
                <w:highlight w:val="white"/>
              </w:rPr>
              <w:t>cbc:BaseQuantity</w:t>
            </w:r>
            <w:proofErr w:type="spellEnd"/>
            <w:r w:rsidRPr="005664D0">
              <w:rPr>
                <w:rFonts w:ascii="Courier New" w:hAnsi="Courier New" w:cs="Courier New"/>
                <w:color w:val="0000FF"/>
                <w:sz w:val="16"/>
                <w:szCs w:val="16"/>
                <w:highlight w:val="white"/>
              </w:rPr>
              <w:t>&gt;</w:t>
            </w:r>
          </w:p>
        </w:tc>
        <w:tc>
          <w:tcPr>
            <w:tcW w:w="1984" w:type="dxa"/>
          </w:tcPr>
          <w:p w14:paraId="4E39706B" w14:textId="40011560" w:rsidR="00830CE2" w:rsidRDefault="008D550A"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Eining</w:t>
            </w:r>
          </w:p>
          <w:p w14:paraId="12A539C8" w14:textId="3BEB5570" w:rsidR="00185A15" w:rsidRPr="005664D0" w:rsidRDefault="00185A15"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Grunnmagn</w:t>
            </w:r>
          </w:p>
        </w:tc>
        <w:tc>
          <w:tcPr>
            <w:tcW w:w="709" w:type="dxa"/>
          </w:tcPr>
          <w:p w14:paraId="21F93743" w14:textId="77777777" w:rsidR="00185A15" w:rsidRDefault="00185A15"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p w14:paraId="2A2D1393" w14:textId="342CF622" w:rsidR="00830CE2" w:rsidRDefault="00830CE2"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0..1</w:t>
            </w:r>
          </w:p>
        </w:tc>
        <w:tc>
          <w:tcPr>
            <w:tcW w:w="1094" w:type="dxa"/>
          </w:tcPr>
          <w:p w14:paraId="73170E75" w14:textId="77777777" w:rsidR="00185A15" w:rsidRPr="00185A15" w:rsidRDefault="00185A15" w:rsidP="00185A15">
            <w:pPr>
              <w:tabs>
                <w:tab w:val="left" w:pos="284"/>
                <w:tab w:val="left" w:pos="567"/>
                <w:tab w:val="left" w:pos="851"/>
              </w:tabs>
              <w:autoSpaceDE w:val="0"/>
              <w:autoSpaceDN w:val="0"/>
              <w:adjustRightInd w:val="0"/>
              <w:rPr>
                <w:rFonts w:ascii="Courier New" w:hAnsi="Courier New" w:cs="Courier New"/>
                <w:color w:val="000000"/>
                <w:sz w:val="16"/>
                <w:szCs w:val="16"/>
              </w:rPr>
            </w:pPr>
            <w:r w:rsidRPr="00185A15">
              <w:rPr>
                <w:rFonts w:ascii="Courier New" w:hAnsi="Courier New" w:cs="Courier New"/>
                <w:color w:val="000000"/>
                <w:sz w:val="16"/>
                <w:szCs w:val="16"/>
              </w:rPr>
              <w:t>BT-150</w:t>
            </w:r>
          </w:p>
          <w:p w14:paraId="2ACC1F3D" w14:textId="56929D0F" w:rsidR="00185A15" w:rsidRDefault="00185A15" w:rsidP="00185A1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185A15">
              <w:rPr>
                <w:rFonts w:ascii="Courier New" w:hAnsi="Courier New" w:cs="Courier New"/>
                <w:color w:val="000000"/>
                <w:sz w:val="16"/>
                <w:szCs w:val="16"/>
              </w:rPr>
              <w:t>BT-149</w:t>
            </w:r>
          </w:p>
        </w:tc>
      </w:tr>
    </w:tbl>
    <w:p w14:paraId="1AF53758" w14:textId="77777777" w:rsidR="00830CE2" w:rsidRDefault="00A23F36" w:rsidP="00DD76FE">
      <w:pPr>
        <w:pStyle w:val="BodyText"/>
      </w:pPr>
      <w:r>
        <w:t>Sé</w:t>
      </w:r>
      <w:r w:rsidR="008759EC">
        <w:t xml:space="preserve"> ekkert gildi tilgreint er sjálfgefið gildi</w:t>
      </w:r>
      <w:r w:rsidR="004B2EDE">
        <w:t xml:space="preserve"> „1</w:t>
      </w:r>
      <w:r w:rsidR="008759EC">
        <w:t>“</w:t>
      </w:r>
      <w:r>
        <w:t>.</w:t>
      </w:r>
    </w:p>
    <w:p w14:paraId="61EADC7D" w14:textId="5FBA9541" w:rsidR="006C35B9" w:rsidRDefault="006C35B9" w:rsidP="006C35B9">
      <w:pPr>
        <w:pStyle w:val="Heading4"/>
      </w:pPr>
      <w:r>
        <w:lastRenderedPageBreak/>
        <w:t>Afsláttur af listaverði</w:t>
      </w:r>
    </w:p>
    <w:p w14:paraId="0A199F39" w14:textId="16C7D1CB" w:rsidR="006C35B9" w:rsidRDefault="006C35B9" w:rsidP="006C35B9">
      <w:pPr>
        <w:pStyle w:val="BodyText"/>
      </w:pPr>
      <w:r w:rsidRPr="00D26E2F">
        <w:t xml:space="preserve">Í klasanum fyrir verð er hægt að </w:t>
      </w:r>
      <w:r>
        <w:t>skrá</w:t>
      </w:r>
      <w:r w:rsidRPr="00D26E2F">
        <w:t xml:space="preserve"> upplýsingar um hvaða afsláttur var </w:t>
      </w:r>
      <w:r>
        <w:t>veittur</w:t>
      </w:r>
      <w:r w:rsidRPr="00D26E2F">
        <w:t xml:space="preserve"> og um leið </w:t>
      </w:r>
      <w:r>
        <w:t xml:space="preserve">listaverðið sem </w:t>
      </w:r>
      <w:r w:rsidRPr="00D26E2F">
        <w:t>afslátturinn var reiknaður</w:t>
      </w:r>
      <w:r>
        <w:t xml:space="preserve"> af</w:t>
      </w:r>
      <w:r w:rsidRPr="00D26E2F">
        <w:t xml:space="preserve">. Athugið </w:t>
      </w:r>
      <w:r>
        <w:t xml:space="preserve">að </w:t>
      </w:r>
      <w:r w:rsidRPr="00D26E2F">
        <w:t>upplýsingar</w:t>
      </w:r>
      <w:r>
        <w:t>nar</w:t>
      </w:r>
      <w:r w:rsidRPr="00D26E2F">
        <w:t xml:space="preserve"> eru ekki notaðar í útreikningum á samtölu</w:t>
      </w:r>
      <w:r>
        <w:t xml:space="preserve"> línu heldur</w:t>
      </w:r>
      <w:r w:rsidRPr="00D26E2F">
        <w:t xml:space="preserve"> eru einungis birtar til að kaupandinn geti </w:t>
      </w:r>
      <w:r>
        <w:t>staðfest</w:t>
      </w:r>
      <w:r w:rsidRPr="00D26E2F">
        <w:t xml:space="preserve"> hvort afslættir séu réttir.</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57"/>
        <w:gridCol w:w="2268"/>
        <w:gridCol w:w="851"/>
        <w:gridCol w:w="810"/>
      </w:tblGrid>
      <w:tr w:rsidR="006C35B9" w:rsidRPr="00D26E2F" w14:paraId="2B2C27D5" w14:textId="77777777" w:rsidTr="00745C2C">
        <w:tc>
          <w:tcPr>
            <w:tcW w:w="5557" w:type="dxa"/>
          </w:tcPr>
          <w:p w14:paraId="13FE1232" w14:textId="77777777" w:rsidR="006C35B9" w:rsidRPr="00D26E2F" w:rsidRDefault="006C35B9"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cac:Price</w:t>
            </w:r>
            <w:proofErr w:type="spellEnd"/>
            <w:r w:rsidRPr="00D26E2F">
              <w:rPr>
                <w:rFonts w:ascii="Courier New" w:hAnsi="Courier New" w:cs="Courier New"/>
                <w:color w:val="0000FF"/>
                <w:sz w:val="16"/>
                <w:szCs w:val="16"/>
                <w:highlight w:val="white"/>
              </w:rPr>
              <w:t>&gt;</w:t>
            </w:r>
          </w:p>
        </w:tc>
        <w:tc>
          <w:tcPr>
            <w:tcW w:w="2268" w:type="dxa"/>
          </w:tcPr>
          <w:p w14:paraId="150CBC64" w14:textId="77777777" w:rsidR="006C35B9" w:rsidRPr="00D26E2F" w:rsidRDefault="006C35B9" w:rsidP="00745C2C">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p>
        </w:tc>
        <w:tc>
          <w:tcPr>
            <w:tcW w:w="851" w:type="dxa"/>
          </w:tcPr>
          <w:p w14:paraId="24A412F5" w14:textId="6698246C" w:rsidR="006C35B9" w:rsidRPr="00D26E2F" w:rsidRDefault="005A0086" w:rsidP="00745C2C">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r w:rsidRPr="005A0086">
              <w:rPr>
                <w:rFonts w:ascii="Courier New" w:hAnsi="Courier New" w:cs="Courier New"/>
                <w:color w:val="000000"/>
                <w:sz w:val="16"/>
                <w:szCs w:val="16"/>
                <w:highlight w:val="white"/>
              </w:rPr>
              <w:t>1..1</w:t>
            </w:r>
          </w:p>
        </w:tc>
        <w:tc>
          <w:tcPr>
            <w:tcW w:w="810" w:type="dxa"/>
          </w:tcPr>
          <w:p w14:paraId="4578178C" w14:textId="77777777" w:rsidR="006C35B9" w:rsidRPr="00D26E2F" w:rsidRDefault="006C35B9" w:rsidP="00745C2C">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p>
        </w:tc>
      </w:tr>
      <w:tr w:rsidR="006C35B9" w:rsidRPr="00D26E2F" w14:paraId="7504208A" w14:textId="77777777" w:rsidTr="00745C2C">
        <w:tc>
          <w:tcPr>
            <w:tcW w:w="5557" w:type="dxa"/>
          </w:tcPr>
          <w:p w14:paraId="5800E547" w14:textId="77777777" w:rsidR="006C35B9" w:rsidRPr="00D26E2F" w:rsidRDefault="006C35B9"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cac:AllowanceCharge</w:t>
            </w:r>
            <w:proofErr w:type="spellEnd"/>
            <w:r w:rsidRPr="00D26E2F">
              <w:rPr>
                <w:rFonts w:ascii="Courier New" w:hAnsi="Courier New" w:cs="Courier New"/>
                <w:color w:val="0000FF"/>
                <w:sz w:val="16"/>
                <w:szCs w:val="16"/>
                <w:highlight w:val="white"/>
              </w:rPr>
              <w:t>&gt;</w:t>
            </w:r>
          </w:p>
        </w:tc>
        <w:tc>
          <w:tcPr>
            <w:tcW w:w="2268" w:type="dxa"/>
          </w:tcPr>
          <w:p w14:paraId="3568B8E6" w14:textId="77777777" w:rsidR="006C35B9" w:rsidRPr="00D26E2F" w:rsidRDefault="006C35B9"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51" w:type="dxa"/>
          </w:tcPr>
          <w:p w14:paraId="0D8A1CCF" w14:textId="4AD276D9" w:rsidR="006C35B9" w:rsidRPr="00D26E2F" w:rsidRDefault="005A0086"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0..1</w:t>
            </w:r>
          </w:p>
        </w:tc>
        <w:tc>
          <w:tcPr>
            <w:tcW w:w="810" w:type="dxa"/>
          </w:tcPr>
          <w:p w14:paraId="067FEF18" w14:textId="77777777" w:rsidR="006C35B9" w:rsidRPr="00D26E2F" w:rsidRDefault="006C35B9"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r w:rsidR="006C35B9" w:rsidRPr="00D26E2F" w14:paraId="3642429C" w14:textId="77777777" w:rsidTr="00745C2C">
        <w:tc>
          <w:tcPr>
            <w:tcW w:w="5557" w:type="dxa"/>
          </w:tcPr>
          <w:p w14:paraId="3A615082" w14:textId="77777777" w:rsidR="006C35B9" w:rsidRPr="00D26E2F" w:rsidRDefault="006C35B9"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cbc:ChargeIndicator</w:t>
            </w:r>
            <w:proofErr w:type="spellEnd"/>
            <w:r w:rsidRPr="00D26E2F">
              <w:rPr>
                <w:rFonts w:ascii="Courier New" w:hAnsi="Courier New" w:cs="Courier New"/>
                <w:color w:val="0000FF"/>
                <w:sz w:val="16"/>
                <w:szCs w:val="16"/>
                <w:highlight w:val="white"/>
              </w:rPr>
              <w:t>&gt;</w:t>
            </w:r>
            <w:proofErr w:type="spellStart"/>
            <w:r w:rsidRPr="007D218D">
              <w:rPr>
                <w:rFonts w:ascii="Courier New" w:hAnsi="Courier New" w:cs="Courier New"/>
                <w:bCs/>
                <w:color w:val="000000"/>
                <w:sz w:val="16"/>
                <w:szCs w:val="16"/>
                <w:highlight w:val="white"/>
                <w:rPrChange w:id="885" w:author="Georg Birgisson" w:date="2021-10-12T10:39:00Z">
                  <w:rPr>
                    <w:rFonts w:ascii="Courier New" w:hAnsi="Courier New" w:cs="Courier New"/>
                    <w:b/>
                    <w:color w:val="000000"/>
                    <w:sz w:val="16"/>
                    <w:szCs w:val="16"/>
                    <w:highlight w:val="white"/>
                  </w:rPr>
                </w:rPrChange>
              </w:rPr>
              <w:t>false</w:t>
            </w:r>
            <w:proofErr w:type="spellEnd"/>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cbc:ChargeIndicator</w:t>
            </w:r>
            <w:proofErr w:type="spellEnd"/>
            <w:r w:rsidRPr="00D26E2F">
              <w:rPr>
                <w:rFonts w:ascii="Courier New" w:hAnsi="Courier New" w:cs="Courier New"/>
                <w:color w:val="0000FF"/>
                <w:sz w:val="16"/>
                <w:szCs w:val="16"/>
                <w:highlight w:val="white"/>
              </w:rPr>
              <w:t>&gt;</w:t>
            </w:r>
          </w:p>
        </w:tc>
        <w:tc>
          <w:tcPr>
            <w:tcW w:w="2268" w:type="dxa"/>
          </w:tcPr>
          <w:p w14:paraId="425A672A" w14:textId="77777777" w:rsidR="006C35B9" w:rsidRPr="00D26E2F" w:rsidRDefault="006C35B9"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false</w:t>
            </w:r>
            <w:proofErr w:type="spellEnd"/>
            <w:r>
              <w:rPr>
                <w:rFonts w:ascii="Courier New" w:hAnsi="Courier New" w:cs="Courier New"/>
                <w:color w:val="000000"/>
                <w:sz w:val="16"/>
                <w:szCs w:val="16"/>
                <w:highlight w:val="white"/>
              </w:rPr>
              <w:t xml:space="preserve">=afsláttur, </w:t>
            </w:r>
            <w:proofErr w:type="spellStart"/>
            <w:r>
              <w:rPr>
                <w:rFonts w:ascii="Courier New" w:hAnsi="Courier New" w:cs="Courier New"/>
                <w:color w:val="000000"/>
                <w:sz w:val="16"/>
                <w:szCs w:val="16"/>
                <w:highlight w:val="white"/>
              </w:rPr>
              <w:t>true</w:t>
            </w:r>
            <w:proofErr w:type="spellEnd"/>
            <w:r w:rsidRPr="00D26E2F">
              <w:rPr>
                <w:rFonts w:ascii="Courier New" w:hAnsi="Courier New" w:cs="Courier New"/>
                <w:color w:val="000000"/>
                <w:sz w:val="16"/>
                <w:szCs w:val="16"/>
                <w:highlight w:val="white"/>
              </w:rPr>
              <w:t>=álag</w:t>
            </w:r>
          </w:p>
        </w:tc>
        <w:tc>
          <w:tcPr>
            <w:tcW w:w="851" w:type="dxa"/>
          </w:tcPr>
          <w:p w14:paraId="21348B3B" w14:textId="11E9B103" w:rsidR="006C35B9" w:rsidRDefault="005A0086"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1..1</w:t>
            </w:r>
          </w:p>
        </w:tc>
        <w:tc>
          <w:tcPr>
            <w:tcW w:w="810" w:type="dxa"/>
          </w:tcPr>
          <w:p w14:paraId="77CE0928" w14:textId="77777777" w:rsidR="006C35B9" w:rsidRDefault="006C35B9"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r w:rsidR="006C35B9" w:rsidRPr="00D26E2F" w14:paraId="53BA4FDA" w14:textId="77777777" w:rsidTr="00745C2C">
        <w:tc>
          <w:tcPr>
            <w:tcW w:w="5557" w:type="dxa"/>
          </w:tcPr>
          <w:p w14:paraId="19C9234A" w14:textId="33D5E2DF" w:rsidR="006C35B9" w:rsidRPr="00D26E2F" w:rsidRDefault="006C35B9"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cbc:Amount</w:t>
            </w:r>
            <w:proofErr w:type="spellEnd"/>
            <w:r w:rsidRPr="00DA2C43">
              <w:rPr>
                <w:rFonts w:ascii="Courier New" w:hAnsi="Courier New" w:cs="Courier New"/>
                <w:sz w:val="16"/>
                <w:szCs w:val="16"/>
              </w:rPr>
              <w:t xml:space="preserve"> </w:t>
            </w:r>
            <w:proofErr w:type="spellStart"/>
            <w:r w:rsidRPr="00BE0228">
              <w:rPr>
                <w:rFonts w:ascii="Courier New" w:hAnsi="Courier New" w:cs="Courier New"/>
                <w:color w:val="002060"/>
                <w:sz w:val="16"/>
                <w:szCs w:val="16"/>
                <w:highlight w:val="white"/>
              </w:rPr>
              <w:t>currencyID</w:t>
            </w:r>
            <w:proofErr w:type="spellEnd"/>
            <w:r w:rsidRPr="00BE0228">
              <w:rPr>
                <w:rFonts w:ascii="Courier New" w:hAnsi="Courier New" w:cs="Courier New"/>
                <w:color w:val="002060"/>
                <w:sz w:val="16"/>
                <w:szCs w:val="16"/>
                <w:highlight w:val="white"/>
              </w:rPr>
              <w:t>="ISK"</w:t>
            </w:r>
            <w:r w:rsidRPr="00D26E2F">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r>
            <w:r w:rsidRPr="007D26AA">
              <w:rPr>
                <w:rFonts w:ascii="Courier New" w:hAnsi="Courier New" w:cs="Courier New"/>
                <w:color w:val="000000"/>
                <w:sz w:val="16"/>
                <w:szCs w:val="16"/>
              </w:rPr>
              <w:t xml:space="preserve">      </w:t>
            </w:r>
            <w:del w:id="886" w:author="Georg Birgisson" w:date="2021-10-12T10:39:00Z">
              <w:r w:rsidRPr="007D26AA" w:rsidDel="007D218D">
                <w:rPr>
                  <w:rFonts w:ascii="Courier New" w:hAnsi="Courier New" w:cs="Courier New"/>
                  <w:color w:val="000000"/>
                  <w:sz w:val="16"/>
                  <w:szCs w:val="16"/>
                </w:rPr>
                <w:delText xml:space="preserve">     </w:delText>
              </w:r>
            </w:del>
            <w:r w:rsidRPr="007D218D">
              <w:rPr>
                <w:rFonts w:ascii="Courier New" w:hAnsi="Courier New" w:cs="Courier New"/>
                <w:bCs/>
                <w:color w:val="000000"/>
                <w:sz w:val="16"/>
                <w:szCs w:val="16"/>
                <w:highlight w:val="white"/>
                <w:rPrChange w:id="887" w:author="Georg Birgisson" w:date="2021-10-12T10:39:00Z">
                  <w:rPr>
                    <w:rFonts w:ascii="Courier New" w:hAnsi="Courier New" w:cs="Courier New"/>
                    <w:b/>
                    <w:color w:val="000000"/>
                    <w:sz w:val="16"/>
                    <w:szCs w:val="16"/>
                    <w:highlight w:val="white"/>
                  </w:rPr>
                </w:rPrChange>
              </w:rPr>
              <w:t>63855.42</w:t>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cbc:Amount</w:t>
            </w:r>
            <w:proofErr w:type="spellEnd"/>
            <w:r w:rsidRPr="00D26E2F">
              <w:rPr>
                <w:rFonts w:ascii="Courier New" w:hAnsi="Courier New" w:cs="Courier New"/>
                <w:color w:val="0000FF"/>
                <w:sz w:val="16"/>
                <w:szCs w:val="16"/>
                <w:highlight w:val="white"/>
              </w:rPr>
              <w:t>&gt;</w:t>
            </w:r>
          </w:p>
        </w:tc>
        <w:tc>
          <w:tcPr>
            <w:tcW w:w="2268" w:type="dxa"/>
          </w:tcPr>
          <w:p w14:paraId="545B9DFB" w14:textId="77777777" w:rsidR="006C35B9" w:rsidRPr="00D26E2F" w:rsidRDefault="006C35B9"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Afsláttur á einingu</w:t>
            </w:r>
          </w:p>
        </w:tc>
        <w:tc>
          <w:tcPr>
            <w:tcW w:w="851" w:type="dxa"/>
          </w:tcPr>
          <w:p w14:paraId="59C886B1" w14:textId="3CB9132A" w:rsidR="006C35B9" w:rsidRPr="00D26E2F" w:rsidRDefault="005A0086"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0..1</w:t>
            </w:r>
          </w:p>
        </w:tc>
        <w:tc>
          <w:tcPr>
            <w:tcW w:w="810" w:type="dxa"/>
          </w:tcPr>
          <w:p w14:paraId="7CE40C57" w14:textId="77777777" w:rsidR="006C35B9" w:rsidRPr="00D26E2F" w:rsidRDefault="006C35B9"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1F77F6">
              <w:rPr>
                <w:rFonts w:ascii="Courier New" w:hAnsi="Courier New" w:cs="Courier New"/>
                <w:color w:val="000000"/>
                <w:sz w:val="16"/>
                <w:szCs w:val="16"/>
              </w:rPr>
              <w:t>BT-147</w:t>
            </w:r>
          </w:p>
        </w:tc>
      </w:tr>
      <w:tr w:rsidR="006C35B9" w:rsidRPr="00D26E2F" w14:paraId="359C34AA" w14:textId="77777777" w:rsidTr="00745C2C">
        <w:tc>
          <w:tcPr>
            <w:tcW w:w="5557" w:type="dxa"/>
          </w:tcPr>
          <w:p w14:paraId="2D964DEA" w14:textId="2F6D5AF5" w:rsidR="006C35B9" w:rsidRPr="00D26E2F" w:rsidRDefault="006C35B9"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cbc:BaseAmount</w:t>
            </w:r>
            <w:proofErr w:type="spellEnd"/>
            <w:r w:rsidRPr="00DA2C43">
              <w:rPr>
                <w:rFonts w:ascii="Courier New" w:hAnsi="Courier New" w:cs="Courier New"/>
                <w:sz w:val="16"/>
                <w:szCs w:val="16"/>
              </w:rPr>
              <w:t xml:space="preserve"> </w:t>
            </w:r>
            <w:proofErr w:type="spellStart"/>
            <w:r w:rsidRPr="00BE0228">
              <w:rPr>
                <w:rFonts w:ascii="Courier New" w:hAnsi="Courier New" w:cs="Courier New"/>
                <w:color w:val="002060"/>
                <w:sz w:val="16"/>
                <w:szCs w:val="16"/>
                <w:highlight w:val="white"/>
              </w:rPr>
              <w:t>currencyID</w:t>
            </w:r>
            <w:proofErr w:type="spellEnd"/>
            <w:r w:rsidRPr="00BE0228">
              <w:rPr>
                <w:rFonts w:ascii="Courier New" w:hAnsi="Courier New" w:cs="Courier New"/>
                <w:color w:val="002060"/>
                <w:sz w:val="16"/>
                <w:szCs w:val="16"/>
                <w:highlight w:val="white"/>
              </w:rPr>
              <w:t>="ISK"</w:t>
            </w:r>
            <w:r w:rsidRPr="00D26E2F">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r>
            <w:r w:rsidRPr="007D26AA">
              <w:rPr>
                <w:rFonts w:ascii="Courier New" w:hAnsi="Courier New" w:cs="Courier New"/>
                <w:color w:val="0000FF"/>
                <w:sz w:val="16"/>
                <w:szCs w:val="16"/>
              </w:rPr>
              <w:t xml:space="preserve">      </w:t>
            </w:r>
            <w:del w:id="888" w:author="Georg Birgisson" w:date="2021-10-12T10:39:00Z">
              <w:r w:rsidRPr="007D26AA" w:rsidDel="007D218D">
                <w:rPr>
                  <w:rFonts w:ascii="Courier New" w:hAnsi="Courier New" w:cs="Courier New"/>
                  <w:color w:val="0000FF"/>
                  <w:sz w:val="16"/>
                  <w:szCs w:val="16"/>
                </w:rPr>
                <w:delText xml:space="preserve">     </w:delText>
              </w:r>
            </w:del>
            <w:r w:rsidRPr="007D218D">
              <w:rPr>
                <w:rFonts w:ascii="Courier New" w:hAnsi="Courier New" w:cs="Courier New"/>
                <w:bCs/>
                <w:color w:val="000000"/>
                <w:sz w:val="16"/>
                <w:szCs w:val="16"/>
                <w:rPrChange w:id="889" w:author="Georg Birgisson" w:date="2021-10-12T10:39:00Z">
                  <w:rPr>
                    <w:rFonts w:ascii="Courier New" w:hAnsi="Courier New" w:cs="Courier New"/>
                    <w:b/>
                    <w:color w:val="000000"/>
                    <w:sz w:val="16"/>
                    <w:szCs w:val="16"/>
                  </w:rPr>
                </w:rPrChange>
              </w:rPr>
              <w:t>425702.81</w:t>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cbc:BaseAmount</w:t>
            </w:r>
            <w:proofErr w:type="spellEnd"/>
            <w:r w:rsidRPr="00D26E2F">
              <w:rPr>
                <w:rFonts w:ascii="Courier New" w:hAnsi="Courier New" w:cs="Courier New"/>
                <w:color w:val="0000FF"/>
                <w:sz w:val="16"/>
                <w:szCs w:val="16"/>
                <w:highlight w:val="white"/>
              </w:rPr>
              <w:t>&gt;</w:t>
            </w:r>
          </w:p>
        </w:tc>
        <w:tc>
          <w:tcPr>
            <w:tcW w:w="2268" w:type="dxa"/>
          </w:tcPr>
          <w:p w14:paraId="7A37DD2D" w14:textId="77777777" w:rsidR="006C35B9" w:rsidRPr="00D26E2F" w:rsidRDefault="006C35B9"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Listaverð fyrir afslátt</w:t>
            </w:r>
          </w:p>
        </w:tc>
        <w:tc>
          <w:tcPr>
            <w:tcW w:w="851" w:type="dxa"/>
          </w:tcPr>
          <w:p w14:paraId="4C2CF903" w14:textId="400E5D32" w:rsidR="006C35B9" w:rsidRDefault="005A0086"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0..1</w:t>
            </w:r>
          </w:p>
        </w:tc>
        <w:tc>
          <w:tcPr>
            <w:tcW w:w="810" w:type="dxa"/>
          </w:tcPr>
          <w:p w14:paraId="7459D70E" w14:textId="77777777" w:rsidR="006C35B9" w:rsidRDefault="006C35B9"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FD2B6B">
              <w:rPr>
                <w:rFonts w:ascii="Courier New" w:hAnsi="Courier New" w:cs="Courier New"/>
                <w:color w:val="000000"/>
                <w:sz w:val="16"/>
                <w:szCs w:val="16"/>
              </w:rPr>
              <w:t>BT-148</w:t>
            </w:r>
          </w:p>
        </w:tc>
      </w:tr>
      <w:tr w:rsidR="006C35B9" w:rsidRPr="00D26E2F" w14:paraId="73AA040B" w14:textId="77777777" w:rsidTr="00745C2C">
        <w:tc>
          <w:tcPr>
            <w:tcW w:w="5557" w:type="dxa"/>
          </w:tcPr>
          <w:p w14:paraId="449D2BE8" w14:textId="77777777" w:rsidR="006C35B9" w:rsidRPr="00D26E2F" w:rsidRDefault="006C35B9"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cac:AllowanceCharge</w:t>
            </w:r>
            <w:proofErr w:type="spellEnd"/>
            <w:r w:rsidRPr="00D26E2F">
              <w:rPr>
                <w:rFonts w:ascii="Courier New" w:hAnsi="Courier New" w:cs="Courier New"/>
                <w:color w:val="0000FF"/>
                <w:sz w:val="16"/>
                <w:szCs w:val="16"/>
                <w:highlight w:val="white"/>
              </w:rPr>
              <w:t>&gt;</w:t>
            </w:r>
          </w:p>
        </w:tc>
        <w:tc>
          <w:tcPr>
            <w:tcW w:w="2268" w:type="dxa"/>
          </w:tcPr>
          <w:p w14:paraId="5CAA4E6D" w14:textId="77777777" w:rsidR="006C35B9" w:rsidRPr="00D26E2F" w:rsidRDefault="006C35B9"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51" w:type="dxa"/>
          </w:tcPr>
          <w:p w14:paraId="0C8FA210" w14:textId="77777777" w:rsidR="006C35B9" w:rsidRPr="00D26E2F" w:rsidRDefault="006C35B9"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10" w:type="dxa"/>
          </w:tcPr>
          <w:p w14:paraId="7D48F9F4" w14:textId="77777777" w:rsidR="006C35B9" w:rsidRPr="00D26E2F" w:rsidRDefault="006C35B9"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r w:rsidR="006C35B9" w:rsidRPr="006C2B42" w14:paraId="5F34DFDD" w14:textId="77777777" w:rsidTr="00745C2C">
        <w:tc>
          <w:tcPr>
            <w:tcW w:w="5557" w:type="dxa"/>
          </w:tcPr>
          <w:p w14:paraId="5C6A0451" w14:textId="77777777" w:rsidR="006C35B9" w:rsidRPr="006C2B42" w:rsidRDefault="006C35B9" w:rsidP="00745C2C">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r w:rsidRPr="006C2B42">
              <w:rPr>
                <w:rFonts w:ascii="Courier New" w:hAnsi="Courier New" w:cs="Courier New"/>
                <w:color w:val="0000FF"/>
                <w:sz w:val="16"/>
                <w:szCs w:val="16"/>
                <w:highlight w:val="white"/>
              </w:rPr>
              <w:t>&lt;/</w:t>
            </w:r>
            <w:proofErr w:type="spellStart"/>
            <w:r w:rsidRPr="006C2B42">
              <w:rPr>
                <w:rFonts w:ascii="Courier New" w:hAnsi="Courier New" w:cs="Courier New"/>
                <w:color w:val="800000"/>
                <w:sz w:val="16"/>
                <w:szCs w:val="16"/>
                <w:highlight w:val="white"/>
              </w:rPr>
              <w:t>cac:Price</w:t>
            </w:r>
            <w:proofErr w:type="spellEnd"/>
            <w:r w:rsidRPr="006C2B42">
              <w:rPr>
                <w:rFonts w:ascii="Courier New" w:hAnsi="Courier New" w:cs="Courier New"/>
                <w:color w:val="0000FF"/>
                <w:sz w:val="16"/>
                <w:szCs w:val="16"/>
                <w:highlight w:val="white"/>
              </w:rPr>
              <w:t>&gt;</w:t>
            </w:r>
          </w:p>
        </w:tc>
        <w:tc>
          <w:tcPr>
            <w:tcW w:w="2268" w:type="dxa"/>
          </w:tcPr>
          <w:p w14:paraId="6A348E09" w14:textId="77777777" w:rsidR="006C35B9" w:rsidRPr="006C2B42" w:rsidRDefault="006C35B9" w:rsidP="00745C2C">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p>
        </w:tc>
        <w:tc>
          <w:tcPr>
            <w:tcW w:w="851" w:type="dxa"/>
          </w:tcPr>
          <w:p w14:paraId="7D39DDB6" w14:textId="77777777" w:rsidR="006C35B9" w:rsidRPr="006C2B42" w:rsidRDefault="006C35B9" w:rsidP="00745C2C">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p>
        </w:tc>
        <w:tc>
          <w:tcPr>
            <w:tcW w:w="810" w:type="dxa"/>
          </w:tcPr>
          <w:p w14:paraId="2FFB8548" w14:textId="77777777" w:rsidR="006C35B9" w:rsidRPr="006C2B42" w:rsidRDefault="006C35B9" w:rsidP="00745C2C">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p>
        </w:tc>
      </w:tr>
    </w:tbl>
    <w:p w14:paraId="0A7D10C8" w14:textId="77777777" w:rsidR="006C35B9" w:rsidRDefault="006C35B9" w:rsidP="006C35B9">
      <w:pPr>
        <w:pStyle w:val="BodyText"/>
      </w:pPr>
    </w:p>
    <w:p w14:paraId="7AF986EB" w14:textId="2F4E61EE" w:rsidR="006C35B9" w:rsidRPr="00D26E2F" w:rsidRDefault="006C35B9" w:rsidP="006C35B9">
      <w:pPr>
        <w:pStyle w:val="BodyText"/>
      </w:pPr>
      <w:r w:rsidRPr="00D26E2F">
        <w:t xml:space="preserve">Ofangreint dæmi sýnir afslátt </w:t>
      </w:r>
      <w:r>
        <w:t xml:space="preserve">af listaverði. </w:t>
      </w:r>
      <w:r w:rsidR="008D550A">
        <w:t>L</w:t>
      </w:r>
      <w:r>
        <w:t>istaverð</w:t>
      </w:r>
      <w:r w:rsidR="008D550A">
        <w:t xml:space="preserve"> er 4</w:t>
      </w:r>
      <w:r w:rsidRPr="00797BCF">
        <w:t>25</w:t>
      </w:r>
      <w:r>
        <w:t>.</w:t>
      </w:r>
      <w:r w:rsidRPr="00797BCF">
        <w:t>702</w:t>
      </w:r>
      <w:r>
        <w:t>,</w:t>
      </w:r>
      <w:r w:rsidRPr="00797BCF">
        <w:t>81</w:t>
      </w:r>
      <w:r>
        <w:t xml:space="preserve"> kr. </w:t>
      </w:r>
      <w:r w:rsidRPr="00D26E2F">
        <w:t xml:space="preserve">og </w:t>
      </w:r>
      <w:r w:rsidR="008D550A">
        <w:t xml:space="preserve">afslátturinn </w:t>
      </w:r>
      <w:r w:rsidRPr="00D26E2F">
        <w:t xml:space="preserve">er </w:t>
      </w:r>
      <w:r w:rsidRPr="00797BCF">
        <w:t>63</w:t>
      </w:r>
      <w:r>
        <w:t>.</w:t>
      </w:r>
      <w:r w:rsidRPr="00797BCF">
        <w:t>855</w:t>
      </w:r>
      <w:r>
        <w:t>,</w:t>
      </w:r>
      <w:r w:rsidRPr="00797BCF">
        <w:t>42</w:t>
      </w:r>
      <w:r>
        <w:t xml:space="preserve"> </w:t>
      </w:r>
      <w:r w:rsidRPr="00D26E2F">
        <w:t>kr.</w:t>
      </w:r>
    </w:p>
    <w:p w14:paraId="51B9E366" w14:textId="77777777" w:rsidR="006C35B9" w:rsidRDefault="006C35B9" w:rsidP="006C35B9">
      <w:pPr>
        <w:pStyle w:val="BodyText"/>
      </w:pPr>
      <w:proofErr w:type="spellStart"/>
      <w:r>
        <w:t>ChargeIndicator</w:t>
      </w:r>
      <w:proofErr w:type="spellEnd"/>
      <w:r>
        <w:t xml:space="preserve"> verður að skrifast með lágstöfum. Hann segir til um hvort um sé að ræða gjald (álögur) sem bætt er við verðið eða ekki. Þegar um er að ræða afslátt þá er því </w:t>
      </w:r>
      <w:proofErr w:type="spellStart"/>
      <w:r>
        <w:t>ChargeIndicator</w:t>
      </w:r>
      <w:proofErr w:type="spellEnd"/>
      <w:r>
        <w:t xml:space="preserve"> = „</w:t>
      </w:r>
      <w:proofErr w:type="spellStart"/>
      <w:r>
        <w:t>false</w:t>
      </w:r>
      <w:proofErr w:type="spellEnd"/>
      <w:r>
        <w:t>“.</w:t>
      </w:r>
    </w:p>
    <w:p w14:paraId="3276095D" w14:textId="1D850186" w:rsidR="006C35B9" w:rsidRDefault="006C35B9" w:rsidP="00DD76FE">
      <w:pPr>
        <w:pStyle w:val="BodyText"/>
      </w:pPr>
      <w:r>
        <w:t>Eftirfarandi reglur gilda um magn, verð og útreikninga á verði.</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830CE2" w:rsidRPr="00DD76FE" w14:paraId="31839F56" w14:textId="77777777" w:rsidTr="00745C2C">
        <w:tc>
          <w:tcPr>
            <w:tcW w:w="6095" w:type="dxa"/>
          </w:tcPr>
          <w:p w14:paraId="4901BB9B" w14:textId="77777777" w:rsidR="00830CE2" w:rsidRPr="00DD76FE" w:rsidRDefault="00830CE2" w:rsidP="00702DEB">
            <w:pPr>
              <w:pStyle w:val="BodyText"/>
              <w:spacing w:after="0"/>
              <w:rPr>
                <w:b/>
                <w:highlight w:val="white"/>
              </w:rPr>
            </w:pPr>
            <w:r w:rsidRPr="00DD76FE">
              <w:rPr>
                <w:b/>
                <w:highlight w:val="white"/>
              </w:rPr>
              <w:t>Regla</w:t>
            </w:r>
          </w:p>
        </w:tc>
        <w:tc>
          <w:tcPr>
            <w:tcW w:w="2439" w:type="dxa"/>
          </w:tcPr>
          <w:p w14:paraId="62870625" w14:textId="77777777" w:rsidR="00830CE2" w:rsidRPr="00DD76FE" w:rsidRDefault="00830CE2" w:rsidP="00702DEB">
            <w:pPr>
              <w:pStyle w:val="BodyText"/>
              <w:spacing w:after="0"/>
              <w:rPr>
                <w:b/>
                <w:highlight w:val="white"/>
              </w:rPr>
            </w:pPr>
            <w:r w:rsidRPr="00DD76FE">
              <w:rPr>
                <w:b/>
                <w:highlight w:val="white"/>
              </w:rPr>
              <w:t>Kenni</w:t>
            </w:r>
          </w:p>
        </w:tc>
        <w:tc>
          <w:tcPr>
            <w:tcW w:w="992" w:type="dxa"/>
          </w:tcPr>
          <w:p w14:paraId="7103954D" w14:textId="77777777" w:rsidR="00830CE2" w:rsidRPr="00DD76FE" w:rsidRDefault="00830CE2" w:rsidP="00702DEB">
            <w:pPr>
              <w:pStyle w:val="BodyText"/>
              <w:spacing w:after="0"/>
              <w:rPr>
                <w:b/>
                <w:highlight w:val="white"/>
              </w:rPr>
            </w:pPr>
            <w:r w:rsidRPr="00DD76FE">
              <w:rPr>
                <w:b/>
                <w:highlight w:val="white"/>
              </w:rPr>
              <w:t>Vægi</w:t>
            </w:r>
          </w:p>
        </w:tc>
      </w:tr>
      <w:tr w:rsidR="00830CE2" w:rsidRPr="00702DEB" w14:paraId="26D98D6A" w14:textId="77777777" w:rsidTr="00745C2C">
        <w:tc>
          <w:tcPr>
            <w:tcW w:w="6095" w:type="dxa"/>
          </w:tcPr>
          <w:p w14:paraId="21848388" w14:textId="051F9676" w:rsidR="00830CE2" w:rsidRPr="00702DEB" w:rsidRDefault="00830CE2" w:rsidP="00702DEB">
            <w:pPr>
              <w:pStyle w:val="BodyText"/>
              <w:spacing w:after="0"/>
              <w:rPr>
                <w:highlight w:val="white"/>
              </w:rPr>
            </w:pPr>
            <w:r w:rsidRPr="00702DEB">
              <w:rPr>
                <w:highlight w:val="white"/>
              </w:rPr>
              <w:t>Hver reikningslína skal hafa einingarverð.</w:t>
            </w:r>
          </w:p>
        </w:tc>
        <w:tc>
          <w:tcPr>
            <w:tcW w:w="2439" w:type="dxa"/>
          </w:tcPr>
          <w:p w14:paraId="73B6B159" w14:textId="5E8CFB1F" w:rsidR="00830CE2" w:rsidRPr="00702DEB" w:rsidRDefault="00830CE2" w:rsidP="00702DEB">
            <w:pPr>
              <w:pStyle w:val="BodyText"/>
              <w:spacing w:after="0"/>
              <w:rPr>
                <w:highlight w:val="white"/>
              </w:rPr>
            </w:pPr>
            <w:r w:rsidRPr="00702DEB">
              <w:rPr>
                <w:highlight w:val="white"/>
              </w:rPr>
              <w:t>BR-26</w:t>
            </w:r>
          </w:p>
        </w:tc>
        <w:tc>
          <w:tcPr>
            <w:tcW w:w="992" w:type="dxa"/>
          </w:tcPr>
          <w:p w14:paraId="42BEA555" w14:textId="085A51C3" w:rsidR="00830CE2" w:rsidRPr="00702DEB" w:rsidRDefault="006C35B9" w:rsidP="00702DEB">
            <w:pPr>
              <w:pStyle w:val="BodyText"/>
              <w:spacing w:after="0"/>
              <w:rPr>
                <w:highlight w:val="white"/>
              </w:rPr>
            </w:pPr>
            <w:r w:rsidRPr="00702DEB">
              <w:rPr>
                <w:highlight w:val="white"/>
              </w:rPr>
              <w:t>fatal</w:t>
            </w:r>
          </w:p>
        </w:tc>
      </w:tr>
      <w:tr w:rsidR="00830CE2" w:rsidRPr="00702DEB" w14:paraId="1B4E4292" w14:textId="77777777" w:rsidTr="00745C2C">
        <w:tc>
          <w:tcPr>
            <w:tcW w:w="6095" w:type="dxa"/>
          </w:tcPr>
          <w:p w14:paraId="6D260A34" w14:textId="54845757" w:rsidR="00830CE2" w:rsidRPr="00702DEB" w:rsidRDefault="00830CE2" w:rsidP="00702DEB">
            <w:pPr>
              <w:pStyle w:val="BodyText"/>
              <w:spacing w:after="0"/>
              <w:rPr>
                <w:highlight w:val="white"/>
              </w:rPr>
            </w:pPr>
            <w:r w:rsidRPr="00702DEB">
              <w:rPr>
                <w:highlight w:val="white"/>
              </w:rPr>
              <w:t xml:space="preserve">Einingarverð </w:t>
            </w:r>
            <w:r w:rsidR="006C35B9" w:rsidRPr="00702DEB">
              <w:rPr>
                <w:highlight w:val="white"/>
              </w:rPr>
              <w:t xml:space="preserve">vöru </w:t>
            </w:r>
            <w:r w:rsidRPr="00702DEB">
              <w:rPr>
                <w:highlight w:val="white"/>
              </w:rPr>
              <w:t>skal ekki vera neikvætt.</w:t>
            </w:r>
          </w:p>
        </w:tc>
        <w:tc>
          <w:tcPr>
            <w:tcW w:w="2439" w:type="dxa"/>
          </w:tcPr>
          <w:p w14:paraId="67626D04" w14:textId="3061A1A5" w:rsidR="00830CE2" w:rsidRPr="00702DEB" w:rsidRDefault="00830CE2" w:rsidP="00702DEB">
            <w:pPr>
              <w:pStyle w:val="BodyText"/>
              <w:spacing w:after="0"/>
              <w:rPr>
                <w:highlight w:val="white"/>
              </w:rPr>
            </w:pPr>
            <w:r w:rsidRPr="00702DEB">
              <w:rPr>
                <w:highlight w:val="white"/>
              </w:rPr>
              <w:t>BR-27</w:t>
            </w:r>
          </w:p>
        </w:tc>
        <w:tc>
          <w:tcPr>
            <w:tcW w:w="992" w:type="dxa"/>
          </w:tcPr>
          <w:p w14:paraId="45FD23AB" w14:textId="5D12759B" w:rsidR="00830CE2" w:rsidRPr="00702DEB" w:rsidRDefault="006C35B9" w:rsidP="00702DEB">
            <w:pPr>
              <w:pStyle w:val="BodyText"/>
              <w:spacing w:after="0"/>
              <w:rPr>
                <w:highlight w:val="white"/>
              </w:rPr>
            </w:pPr>
            <w:r w:rsidRPr="00702DEB">
              <w:rPr>
                <w:highlight w:val="white"/>
              </w:rPr>
              <w:t>fatal</w:t>
            </w:r>
          </w:p>
        </w:tc>
      </w:tr>
      <w:tr w:rsidR="006C35B9" w:rsidRPr="00702DEB" w14:paraId="3B87235D" w14:textId="77777777" w:rsidTr="00745C2C">
        <w:tc>
          <w:tcPr>
            <w:tcW w:w="6095" w:type="dxa"/>
          </w:tcPr>
          <w:p w14:paraId="6972CAB7" w14:textId="77777777" w:rsidR="006C35B9" w:rsidRPr="00702DEB" w:rsidRDefault="006C35B9" w:rsidP="00702DEB">
            <w:pPr>
              <w:pStyle w:val="BodyText"/>
              <w:spacing w:after="0"/>
              <w:rPr>
                <w:highlight w:val="white"/>
              </w:rPr>
            </w:pPr>
            <w:r w:rsidRPr="00702DEB">
              <w:rPr>
                <w:highlight w:val="white"/>
              </w:rPr>
              <w:t>Listaverð vöru skal ekki vera neikvætt</w:t>
            </w:r>
          </w:p>
        </w:tc>
        <w:tc>
          <w:tcPr>
            <w:tcW w:w="2439" w:type="dxa"/>
          </w:tcPr>
          <w:p w14:paraId="73D7CBFC" w14:textId="77777777" w:rsidR="006C35B9" w:rsidRPr="00702DEB" w:rsidRDefault="006C35B9" w:rsidP="00702DEB">
            <w:pPr>
              <w:pStyle w:val="BodyText"/>
              <w:spacing w:after="0"/>
              <w:rPr>
                <w:highlight w:val="white"/>
              </w:rPr>
            </w:pPr>
            <w:r w:rsidRPr="00702DEB">
              <w:rPr>
                <w:highlight w:val="white"/>
              </w:rPr>
              <w:t>BR-28</w:t>
            </w:r>
          </w:p>
        </w:tc>
        <w:tc>
          <w:tcPr>
            <w:tcW w:w="992" w:type="dxa"/>
          </w:tcPr>
          <w:p w14:paraId="38B965E7" w14:textId="2836AA34" w:rsidR="006C35B9" w:rsidRPr="00702DEB" w:rsidRDefault="006C35B9" w:rsidP="00702DEB">
            <w:pPr>
              <w:pStyle w:val="BodyText"/>
              <w:spacing w:after="0"/>
              <w:rPr>
                <w:highlight w:val="white"/>
              </w:rPr>
            </w:pPr>
            <w:r w:rsidRPr="00702DEB">
              <w:rPr>
                <w:highlight w:val="white"/>
              </w:rPr>
              <w:t>fatal</w:t>
            </w:r>
          </w:p>
        </w:tc>
      </w:tr>
      <w:tr w:rsidR="00830CE2" w:rsidRPr="00702DEB" w14:paraId="01F99246" w14:textId="77777777" w:rsidTr="00745C2C">
        <w:tc>
          <w:tcPr>
            <w:tcW w:w="6095" w:type="dxa"/>
          </w:tcPr>
          <w:p w14:paraId="77B34182" w14:textId="6AF7ADA8" w:rsidR="00830CE2" w:rsidRPr="00702DEB" w:rsidRDefault="00830CE2" w:rsidP="00702DEB">
            <w:pPr>
              <w:pStyle w:val="BodyText"/>
              <w:spacing w:after="0"/>
              <w:rPr>
                <w:highlight w:val="white"/>
              </w:rPr>
            </w:pPr>
            <w:r w:rsidRPr="00702DEB">
              <w:rPr>
                <w:highlight w:val="white"/>
              </w:rPr>
              <w:t>Einingarverð skal vera jafnt grunnverði – afslætti af verði ef grunnverð er gefið upp í reikningi.</w:t>
            </w:r>
          </w:p>
        </w:tc>
        <w:tc>
          <w:tcPr>
            <w:tcW w:w="2439" w:type="dxa"/>
          </w:tcPr>
          <w:p w14:paraId="32E51A61" w14:textId="2F972C9C" w:rsidR="00830CE2" w:rsidRPr="00702DEB" w:rsidRDefault="00830CE2" w:rsidP="00702DEB">
            <w:pPr>
              <w:pStyle w:val="BodyText"/>
              <w:spacing w:after="0"/>
              <w:rPr>
                <w:highlight w:val="white"/>
              </w:rPr>
            </w:pPr>
            <w:r w:rsidRPr="00702DEB">
              <w:rPr>
                <w:highlight w:val="white"/>
              </w:rPr>
              <w:t>PEPPOL-EN16931-R046</w:t>
            </w:r>
          </w:p>
        </w:tc>
        <w:tc>
          <w:tcPr>
            <w:tcW w:w="992" w:type="dxa"/>
          </w:tcPr>
          <w:p w14:paraId="1A31C259" w14:textId="542C6023" w:rsidR="00830CE2" w:rsidRPr="00702DEB" w:rsidRDefault="006C35B9" w:rsidP="00702DEB">
            <w:pPr>
              <w:pStyle w:val="BodyText"/>
              <w:spacing w:after="0"/>
              <w:rPr>
                <w:highlight w:val="white"/>
              </w:rPr>
            </w:pPr>
            <w:r w:rsidRPr="00702DEB">
              <w:rPr>
                <w:highlight w:val="white"/>
              </w:rPr>
              <w:t>fatal</w:t>
            </w:r>
          </w:p>
        </w:tc>
      </w:tr>
      <w:tr w:rsidR="00830CE2" w:rsidRPr="00702DEB" w14:paraId="5A5B27C5" w14:textId="77777777" w:rsidTr="00745C2C">
        <w:tc>
          <w:tcPr>
            <w:tcW w:w="6095" w:type="dxa"/>
          </w:tcPr>
          <w:p w14:paraId="6A35CA40" w14:textId="222E2C88" w:rsidR="00830CE2" w:rsidRPr="00702DEB" w:rsidRDefault="00830CE2" w:rsidP="00702DEB">
            <w:pPr>
              <w:pStyle w:val="BodyText"/>
              <w:spacing w:after="0"/>
              <w:rPr>
                <w:highlight w:val="white"/>
              </w:rPr>
            </w:pPr>
            <w:r w:rsidRPr="00702DEB">
              <w:rPr>
                <w:highlight w:val="white"/>
              </w:rPr>
              <w:t xml:space="preserve">Mynt einingarverð skal vera </w:t>
            </w:r>
            <w:r w:rsidR="006C35B9" w:rsidRPr="00702DEB">
              <w:rPr>
                <w:highlight w:val="white"/>
              </w:rPr>
              <w:t>úr ISO 4217:2005</w:t>
            </w:r>
          </w:p>
        </w:tc>
        <w:tc>
          <w:tcPr>
            <w:tcW w:w="2439" w:type="dxa"/>
          </w:tcPr>
          <w:p w14:paraId="2C9CE872" w14:textId="2D72E9F9" w:rsidR="00830CE2" w:rsidRPr="00702DEB" w:rsidRDefault="006C35B9" w:rsidP="00702DEB">
            <w:pPr>
              <w:pStyle w:val="BodyText"/>
              <w:spacing w:after="0"/>
              <w:rPr>
                <w:highlight w:val="white"/>
              </w:rPr>
            </w:pPr>
            <w:r w:rsidRPr="00702DEB">
              <w:rPr>
                <w:highlight w:val="white"/>
              </w:rPr>
              <w:t>PEPPOL-EN16931-CL007</w:t>
            </w:r>
          </w:p>
        </w:tc>
        <w:tc>
          <w:tcPr>
            <w:tcW w:w="992" w:type="dxa"/>
          </w:tcPr>
          <w:p w14:paraId="1A8E262C" w14:textId="4570F0FC" w:rsidR="00830CE2" w:rsidRPr="00702DEB" w:rsidRDefault="006C35B9" w:rsidP="00702DEB">
            <w:pPr>
              <w:pStyle w:val="BodyText"/>
              <w:spacing w:after="0"/>
              <w:rPr>
                <w:highlight w:val="white"/>
              </w:rPr>
            </w:pPr>
            <w:r w:rsidRPr="00702DEB">
              <w:rPr>
                <w:highlight w:val="white"/>
              </w:rPr>
              <w:t>fatal</w:t>
            </w:r>
          </w:p>
        </w:tc>
      </w:tr>
      <w:tr w:rsidR="00830CE2" w:rsidRPr="00702DEB" w14:paraId="2FD54E85" w14:textId="77777777" w:rsidTr="00745C2C">
        <w:tc>
          <w:tcPr>
            <w:tcW w:w="6095" w:type="dxa"/>
          </w:tcPr>
          <w:p w14:paraId="0109D615" w14:textId="48A7E0FE" w:rsidR="00830CE2" w:rsidRPr="00702DEB" w:rsidRDefault="006C35B9" w:rsidP="00702DEB">
            <w:pPr>
              <w:pStyle w:val="BodyText"/>
              <w:spacing w:after="0"/>
              <w:rPr>
                <w:highlight w:val="white"/>
              </w:rPr>
            </w:pPr>
            <w:r w:rsidRPr="00702DEB">
              <w:rPr>
                <w:highlight w:val="white"/>
              </w:rPr>
              <w:t>Mynt einingarverðs skal vera sú sama og mynt reiknings (BT-5)</w:t>
            </w:r>
          </w:p>
        </w:tc>
        <w:tc>
          <w:tcPr>
            <w:tcW w:w="2439" w:type="dxa"/>
          </w:tcPr>
          <w:p w14:paraId="716697DA" w14:textId="45C5E1CA" w:rsidR="00830CE2" w:rsidRPr="00702DEB" w:rsidRDefault="006C35B9" w:rsidP="00702DEB">
            <w:pPr>
              <w:pStyle w:val="BodyText"/>
              <w:spacing w:after="0"/>
              <w:rPr>
                <w:highlight w:val="white"/>
              </w:rPr>
            </w:pPr>
            <w:r w:rsidRPr="00702DEB">
              <w:rPr>
                <w:highlight w:val="white"/>
              </w:rPr>
              <w:t>PEPPOL-EN16931-R051</w:t>
            </w:r>
          </w:p>
        </w:tc>
        <w:tc>
          <w:tcPr>
            <w:tcW w:w="992" w:type="dxa"/>
          </w:tcPr>
          <w:p w14:paraId="07DC7731" w14:textId="18D9DE53" w:rsidR="00830CE2" w:rsidRPr="00702DEB" w:rsidRDefault="006C35B9" w:rsidP="00702DEB">
            <w:pPr>
              <w:pStyle w:val="BodyText"/>
              <w:spacing w:after="0"/>
              <w:rPr>
                <w:highlight w:val="white"/>
              </w:rPr>
            </w:pPr>
            <w:r w:rsidRPr="00702DEB">
              <w:rPr>
                <w:highlight w:val="white"/>
              </w:rPr>
              <w:t>fatal</w:t>
            </w:r>
          </w:p>
        </w:tc>
      </w:tr>
      <w:tr w:rsidR="00830CE2" w:rsidRPr="00702DEB" w14:paraId="0F9A5DFE" w14:textId="77777777" w:rsidTr="00745C2C">
        <w:tc>
          <w:tcPr>
            <w:tcW w:w="6095" w:type="dxa"/>
          </w:tcPr>
          <w:p w14:paraId="78F72C13" w14:textId="7270A1ED" w:rsidR="00830CE2" w:rsidRPr="00702DEB" w:rsidRDefault="006C35B9" w:rsidP="00702DEB">
            <w:pPr>
              <w:pStyle w:val="BodyText"/>
              <w:spacing w:after="0"/>
              <w:rPr>
                <w:highlight w:val="white"/>
              </w:rPr>
            </w:pPr>
            <w:r w:rsidRPr="00702DEB">
              <w:rPr>
                <w:highlight w:val="white"/>
              </w:rPr>
              <w:t>Grunnverð skal vera hærra en núll.</w:t>
            </w:r>
          </w:p>
        </w:tc>
        <w:tc>
          <w:tcPr>
            <w:tcW w:w="2439" w:type="dxa"/>
          </w:tcPr>
          <w:p w14:paraId="3D62DB49" w14:textId="72F19210" w:rsidR="00830CE2" w:rsidRPr="00702DEB" w:rsidRDefault="006C35B9" w:rsidP="00702DEB">
            <w:pPr>
              <w:pStyle w:val="BodyText"/>
              <w:spacing w:after="0"/>
              <w:rPr>
                <w:highlight w:val="white"/>
              </w:rPr>
            </w:pPr>
            <w:r w:rsidRPr="00702DEB">
              <w:rPr>
                <w:highlight w:val="white"/>
              </w:rPr>
              <w:t>PEPPOL-EN16931-R121</w:t>
            </w:r>
          </w:p>
        </w:tc>
        <w:tc>
          <w:tcPr>
            <w:tcW w:w="992" w:type="dxa"/>
          </w:tcPr>
          <w:p w14:paraId="148363DA" w14:textId="7932C368" w:rsidR="00830CE2" w:rsidRPr="00702DEB" w:rsidRDefault="006C35B9" w:rsidP="00702DEB">
            <w:pPr>
              <w:pStyle w:val="BodyText"/>
              <w:spacing w:after="0"/>
              <w:rPr>
                <w:highlight w:val="white"/>
              </w:rPr>
            </w:pPr>
            <w:r w:rsidRPr="00702DEB">
              <w:rPr>
                <w:highlight w:val="white"/>
              </w:rPr>
              <w:t>fatal</w:t>
            </w:r>
          </w:p>
        </w:tc>
      </w:tr>
      <w:tr w:rsidR="00830CE2" w:rsidRPr="00702DEB" w14:paraId="163ED0A3" w14:textId="77777777" w:rsidTr="00745C2C">
        <w:tc>
          <w:tcPr>
            <w:tcW w:w="6095" w:type="dxa"/>
          </w:tcPr>
          <w:p w14:paraId="203DC66D" w14:textId="3B35A382" w:rsidR="00830CE2" w:rsidRPr="00702DEB" w:rsidRDefault="006C35B9" w:rsidP="00702DEB">
            <w:pPr>
              <w:pStyle w:val="BodyText"/>
              <w:spacing w:after="0"/>
              <w:rPr>
                <w:highlight w:val="white"/>
              </w:rPr>
            </w:pPr>
            <w:r w:rsidRPr="00702DEB">
              <w:rPr>
                <w:highlight w:val="white"/>
              </w:rPr>
              <w:t>Magneining grunnmagns skal vera sú sama og magn vöru.</w:t>
            </w:r>
          </w:p>
        </w:tc>
        <w:tc>
          <w:tcPr>
            <w:tcW w:w="2439" w:type="dxa"/>
          </w:tcPr>
          <w:p w14:paraId="7CF1F51F" w14:textId="0208DFDB" w:rsidR="00830CE2" w:rsidRPr="00702DEB" w:rsidRDefault="006C35B9" w:rsidP="00702DEB">
            <w:pPr>
              <w:pStyle w:val="BodyText"/>
              <w:spacing w:after="0"/>
              <w:rPr>
                <w:highlight w:val="white"/>
              </w:rPr>
            </w:pPr>
            <w:r w:rsidRPr="00702DEB">
              <w:rPr>
                <w:highlight w:val="white"/>
              </w:rPr>
              <w:t>PEPPOL-EN16931-R130</w:t>
            </w:r>
          </w:p>
        </w:tc>
        <w:tc>
          <w:tcPr>
            <w:tcW w:w="992" w:type="dxa"/>
          </w:tcPr>
          <w:p w14:paraId="6955A8EF" w14:textId="2B7F61E5" w:rsidR="00830CE2" w:rsidRPr="00702DEB" w:rsidRDefault="006C35B9" w:rsidP="00702DEB">
            <w:pPr>
              <w:pStyle w:val="BodyText"/>
              <w:spacing w:after="0"/>
              <w:rPr>
                <w:highlight w:val="white"/>
              </w:rPr>
            </w:pPr>
            <w:r w:rsidRPr="00702DEB">
              <w:rPr>
                <w:highlight w:val="white"/>
              </w:rPr>
              <w:t>fatal</w:t>
            </w:r>
          </w:p>
        </w:tc>
      </w:tr>
      <w:tr w:rsidR="006C35B9" w:rsidRPr="00702DEB" w14:paraId="242E9AAF" w14:textId="77777777" w:rsidTr="00745C2C">
        <w:tc>
          <w:tcPr>
            <w:tcW w:w="6095" w:type="dxa"/>
          </w:tcPr>
          <w:p w14:paraId="6986E3E4" w14:textId="719D8E81" w:rsidR="006C35B9" w:rsidRPr="00702DEB" w:rsidRDefault="006C35B9" w:rsidP="00702DEB">
            <w:pPr>
              <w:pStyle w:val="BodyText"/>
              <w:spacing w:after="0"/>
              <w:rPr>
                <w:highlight w:val="white"/>
              </w:rPr>
            </w:pPr>
            <w:r w:rsidRPr="00702DEB">
              <w:rPr>
                <w:highlight w:val="white"/>
              </w:rPr>
              <w:t>Ekki má setja álag á verð.</w:t>
            </w:r>
          </w:p>
        </w:tc>
        <w:tc>
          <w:tcPr>
            <w:tcW w:w="2439" w:type="dxa"/>
          </w:tcPr>
          <w:p w14:paraId="76E1A3D3" w14:textId="203E4DD3" w:rsidR="006C35B9" w:rsidRPr="00702DEB" w:rsidRDefault="006C35B9" w:rsidP="00702DEB">
            <w:pPr>
              <w:pStyle w:val="BodyText"/>
              <w:spacing w:after="0"/>
              <w:rPr>
                <w:highlight w:val="white"/>
              </w:rPr>
            </w:pPr>
            <w:r w:rsidRPr="00702DEB">
              <w:rPr>
                <w:highlight w:val="white"/>
              </w:rPr>
              <w:t>PEPPOL-EN16931-R044</w:t>
            </w:r>
          </w:p>
        </w:tc>
        <w:tc>
          <w:tcPr>
            <w:tcW w:w="992" w:type="dxa"/>
          </w:tcPr>
          <w:p w14:paraId="4956DB79" w14:textId="50DB646F" w:rsidR="006C35B9" w:rsidRPr="00702DEB" w:rsidRDefault="006C35B9" w:rsidP="00702DEB">
            <w:pPr>
              <w:pStyle w:val="BodyText"/>
              <w:spacing w:after="0"/>
              <w:rPr>
                <w:highlight w:val="white"/>
              </w:rPr>
            </w:pPr>
            <w:r w:rsidRPr="00702DEB">
              <w:rPr>
                <w:highlight w:val="white"/>
              </w:rPr>
              <w:t>fatal</w:t>
            </w:r>
          </w:p>
        </w:tc>
      </w:tr>
    </w:tbl>
    <w:p w14:paraId="22AA3EEE" w14:textId="77777777" w:rsidR="00922D6D" w:rsidRPr="00D26E2F" w:rsidRDefault="00922D6D" w:rsidP="00922D6D">
      <w:pPr>
        <w:pStyle w:val="Heading3"/>
      </w:pPr>
      <w:bookmarkStart w:id="890" w:name="_Toc238955222"/>
      <w:bookmarkStart w:id="891" w:name="_Toc313372046"/>
      <w:bookmarkStart w:id="892" w:name="_Ref328340731"/>
      <w:bookmarkStart w:id="893" w:name="_Ref328340747"/>
      <w:bookmarkStart w:id="894" w:name="_Ref328340765"/>
      <w:bookmarkStart w:id="895" w:name="_Ref527133025"/>
      <w:bookmarkStart w:id="896" w:name="_Ref527474726"/>
      <w:bookmarkStart w:id="897" w:name="_Toc313372055"/>
      <w:bookmarkStart w:id="898" w:name="_Ref320190732"/>
      <w:bookmarkStart w:id="899" w:name="_Toc84934991"/>
      <w:bookmarkEnd w:id="870"/>
      <w:bookmarkEnd w:id="871"/>
      <w:r>
        <w:t>Virðisaukaskattur</w:t>
      </w:r>
      <w:bookmarkEnd w:id="890"/>
      <w:bookmarkEnd w:id="891"/>
      <w:bookmarkEnd w:id="892"/>
      <w:bookmarkEnd w:id="893"/>
      <w:bookmarkEnd w:id="894"/>
      <w:bookmarkEnd w:id="895"/>
      <w:bookmarkEnd w:id="896"/>
      <w:bookmarkEnd w:id="899"/>
    </w:p>
    <w:p w14:paraId="783CEC96" w14:textId="67E04A59" w:rsidR="00922D6D" w:rsidRPr="00D26E2F" w:rsidRDefault="00922D6D" w:rsidP="00922D6D">
      <w:pPr>
        <w:pStyle w:val="BodyText"/>
        <w:rPr>
          <w:highlight w:val="white"/>
        </w:rPr>
      </w:pPr>
      <w:r w:rsidRPr="00D26E2F">
        <w:rPr>
          <w:highlight w:val="white"/>
        </w:rPr>
        <w:t xml:space="preserve">Gefa þarf upp virðisaukaskattsflokkun fyrir hverja </w:t>
      </w:r>
      <w:r>
        <w:rPr>
          <w:highlight w:val="white"/>
        </w:rPr>
        <w:t>línu</w:t>
      </w:r>
      <w:r w:rsidRPr="00D26E2F">
        <w:rPr>
          <w:highlight w:val="white"/>
        </w:rPr>
        <w:t xml:space="preserve">. Flokkunin er sett fram með stöðluðum </w:t>
      </w:r>
      <w:proofErr w:type="spellStart"/>
      <w:r w:rsidRPr="00D26E2F">
        <w:rPr>
          <w:highlight w:val="white"/>
        </w:rPr>
        <w:t>kótum</w:t>
      </w:r>
      <w:proofErr w:type="spellEnd"/>
      <w:r w:rsidR="00654354">
        <w:rPr>
          <w:highlight w:val="white"/>
        </w:rPr>
        <w:t xml:space="preserve"> og prósentum í eftirfarandi </w:t>
      </w:r>
      <w:proofErr w:type="spellStart"/>
      <w:r w:rsidR="00654354">
        <w:rPr>
          <w:highlight w:val="white"/>
        </w:rPr>
        <w:t>tögum</w:t>
      </w:r>
      <w:proofErr w:type="spellEnd"/>
      <w:r w:rsidR="00654354">
        <w:rPr>
          <w:highlight w:val="white"/>
        </w:rPr>
        <w:t>.</w:t>
      </w:r>
      <w:r w:rsidRPr="00D26E2F">
        <w:rPr>
          <w:highlight w:val="white"/>
        </w:rPr>
        <w:t xml:space="preserve"> </w:t>
      </w:r>
      <w:r>
        <w:rPr>
          <w:highlight w:val="white"/>
        </w:rPr>
        <w:t xml:space="preserve">Allar </w:t>
      </w:r>
      <w:r w:rsidR="00654354">
        <w:rPr>
          <w:highlight w:val="white"/>
        </w:rPr>
        <w:t>reikningslínur skulu hafa virðisaukaskattsflokk og prósentu.</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1"/>
        <w:gridCol w:w="1819"/>
        <w:gridCol w:w="1143"/>
        <w:gridCol w:w="1143"/>
      </w:tblGrid>
      <w:tr w:rsidR="00922D6D" w:rsidRPr="00D26E2F" w14:paraId="2E0891FD" w14:textId="77777777" w:rsidTr="00745C2C">
        <w:tc>
          <w:tcPr>
            <w:tcW w:w="5381" w:type="dxa"/>
          </w:tcPr>
          <w:p w14:paraId="544D40EC" w14:textId="77777777" w:rsidR="00922D6D" w:rsidRPr="00D26E2F" w:rsidRDefault="00922D6D" w:rsidP="00745C2C">
            <w:pPr>
              <w:tabs>
                <w:tab w:val="left" w:pos="300"/>
                <w:tab w:val="left" w:pos="538"/>
                <w:tab w:val="left" w:pos="864"/>
                <w:tab w:val="left" w:pos="1152"/>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cac:Item</w:t>
            </w:r>
            <w:proofErr w:type="spellEnd"/>
            <w:r w:rsidRPr="00D26E2F">
              <w:rPr>
                <w:rFonts w:ascii="Courier New" w:hAnsi="Courier New" w:cs="Courier New"/>
                <w:color w:val="0000FF"/>
                <w:sz w:val="16"/>
                <w:szCs w:val="16"/>
                <w:highlight w:val="white"/>
              </w:rPr>
              <w:t>&gt;</w:t>
            </w:r>
          </w:p>
        </w:tc>
        <w:tc>
          <w:tcPr>
            <w:tcW w:w="1819" w:type="dxa"/>
          </w:tcPr>
          <w:p w14:paraId="32C07AB9" w14:textId="77777777" w:rsidR="00922D6D" w:rsidRPr="00D26E2F" w:rsidRDefault="00922D6D" w:rsidP="00745C2C">
            <w:pPr>
              <w:autoSpaceDE w:val="0"/>
              <w:autoSpaceDN w:val="0"/>
              <w:adjustRightInd w:val="0"/>
              <w:rPr>
                <w:rFonts w:ascii="Courier New" w:hAnsi="Courier New" w:cs="Courier New"/>
                <w:color w:val="0000FF"/>
                <w:sz w:val="16"/>
                <w:szCs w:val="16"/>
                <w:highlight w:val="white"/>
              </w:rPr>
            </w:pPr>
          </w:p>
        </w:tc>
        <w:tc>
          <w:tcPr>
            <w:tcW w:w="1143" w:type="dxa"/>
          </w:tcPr>
          <w:p w14:paraId="1D30CEA5" w14:textId="63836DC2" w:rsidR="00922D6D" w:rsidRPr="00D26E2F" w:rsidRDefault="005A0086" w:rsidP="00745C2C">
            <w:pPr>
              <w:autoSpaceDE w:val="0"/>
              <w:autoSpaceDN w:val="0"/>
              <w:adjustRightInd w:val="0"/>
              <w:rPr>
                <w:rFonts w:ascii="Courier New" w:hAnsi="Courier New" w:cs="Courier New"/>
                <w:color w:val="0000FF"/>
                <w:sz w:val="16"/>
                <w:szCs w:val="16"/>
                <w:highlight w:val="white"/>
              </w:rPr>
            </w:pPr>
            <w:r w:rsidRPr="005A0086">
              <w:rPr>
                <w:rFonts w:ascii="Courier New" w:hAnsi="Courier New" w:cs="Courier New"/>
                <w:color w:val="000000"/>
                <w:sz w:val="16"/>
                <w:szCs w:val="16"/>
                <w:highlight w:val="white"/>
              </w:rPr>
              <w:t>1..1</w:t>
            </w:r>
          </w:p>
        </w:tc>
        <w:tc>
          <w:tcPr>
            <w:tcW w:w="1143" w:type="dxa"/>
          </w:tcPr>
          <w:p w14:paraId="747455B2" w14:textId="77777777" w:rsidR="00922D6D" w:rsidRPr="00D26E2F" w:rsidRDefault="00922D6D" w:rsidP="00745C2C">
            <w:pPr>
              <w:autoSpaceDE w:val="0"/>
              <w:autoSpaceDN w:val="0"/>
              <w:adjustRightInd w:val="0"/>
              <w:rPr>
                <w:rFonts w:ascii="Courier New" w:hAnsi="Courier New" w:cs="Courier New"/>
                <w:color w:val="0000FF"/>
                <w:sz w:val="16"/>
                <w:szCs w:val="16"/>
                <w:highlight w:val="white"/>
              </w:rPr>
            </w:pPr>
          </w:p>
        </w:tc>
      </w:tr>
      <w:tr w:rsidR="00922D6D" w:rsidRPr="00D26E2F" w14:paraId="2994621F" w14:textId="77777777" w:rsidTr="00745C2C">
        <w:tc>
          <w:tcPr>
            <w:tcW w:w="5381" w:type="dxa"/>
          </w:tcPr>
          <w:p w14:paraId="19D5685C" w14:textId="77777777" w:rsidR="00922D6D" w:rsidRPr="00D26E2F" w:rsidRDefault="00922D6D" w:rsidP="00745C2C">
            <w:pPr>
              <w:tabs>
                <w:tab w:val="left" w:pos="300"/>
                <w:tab w:val="left" w:pos="538"/>
                <w:tab w:val="left" w:pos="864"/>
                <w:tab w:val="left" w:pos="1152"/>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proofErr w:type="spellStart"/>
            <w:r w:rsidRPr="00370E52">
              <w:rPr>
                <w:rFonts w:ascii="Courier New" w:hAnsi="Courier New" w:cs="Courier New"/>
                <w:color w:val="800000"/>
                <w:sz w:val="16"/>
                <w:szCs w:val="16"/>
                <w:highlight w:val="white"/>
              </w:rPr>
              <w:t>cac</w:t>
            </w:r>
            <w:r>
              <w:rPr>
                <w:rFonts w:ascii="Courier New" w:hAnsi="Courier New" w:cs="Courier New"/>
                <w:color w:val="0000FF"/>
                <w:sz w:val="16"/>
                <w:szCs w:val="16"/>
                <w:highlight w:val="white"/>
              </w:rPr>
              <w:t>:</w:t>
            </w:r>
            <w:r w:rsidRPr="00D26E2F">
              <w:rPr>
                <w:rFonts w:ascii="Courier New" w:hAnsi="Courier New" w:cs="Courier New"/>
                <w:color w:val="800000"/>
                <w:sz w:val="16"/>
                <w:szCs w:val="16"/>
                <w:highlight w:val="white"/>
              </w:rPr>
              <w:t>ClassifiedTaxCategory</w:t>
            </w:r>
            <w:proofErr w:type="spellEnd"/>
            <w:r w:rsidRPr="00D26E2F">
              <w:rPr>
                <w:rFonts w:ascii="Courier New" w:hAnsi="Courier New" w:cs="Courier New"/>
                <w:color w:val="0000FF"/>
                <w:sz w:val="16"/>
                <w:szCs w:val="16"/>
                <w:highlight w:val="white"/>
              </w:rPr>
              <w:t>&gt;</w:t>
            </w:r>
          </w:p>
        </w:tc>
        <w:tc>
          <w:tcPr>
            <w:tcW w:w="1819" w:type="dxa"/>
          </w:tcPr>
          <w:p w14:paraId="2B1155E8" w14:textId="77777777" w:rsidR="00922D6D" w:rsidRPr="00D26E2F" w:rsidRDefault="00922D6D" w:rsidP="00745C2C">
            <w:pPr>
              <w:autoSpaceDE w:val="0"/>
              <w:autoSpaceDN w:val="0"/>
              <w:adjustRightInd w:val="0"/>
              <w:rPr>
                <w:rFonts w:ascii="Courier New" w:hAnsi="Courier New" w:cs="Courier New"/>
                <w:color w:val="000000"/>
                <w:sz w:val="16"/>
                <w:szCs w:val="16"/>
                <w:highlight w:val="white"/>
              </w:rPr>
            </w:pPr>
          </w:p>
        </w:tc>
        <w:tc>
          <w:tcPr>
            <w:tcW w:w="1143" w:type="dxa"/>
          </w:tcPr>
          <w:p w14:paraId="53197FDE" w14:textId="04953516" w:rsidR="00922D6D" w:rsidRPr="00D26E2F" w:rsidRDefault="005A0086" w:rsidP="00745C2C">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1..1</w:t>
            </w:r>
          </w:p>
        </w:tc>
        <w:tc>
          <w:tcPr>
            <w:tcW w:w="1143" w:type="dxa"/>
          </w:tcPr>
          <w:p w14:paraId="144B58A5" w14:textId="77777777" w:rsidR="00922D6D" w:rsidRPr="00D26E2F" w:rsidRDefault="00922D6D" w:rsidP="00745C2C">
            <w:pPr>
              <w:autoSpaceDE w:val="0"/>
              <w:autoSpaceDN w:val="0"/>
              <w:adjustRightInd w:val="0"/>
              <w:rPr>
                <w:rFonts w:ascii="Courier New" w:hAnsi="Courier New" w:cs="Courier New"/>
                <w:color w:val="000000"/>
                <w:sz w:val="16"/>
                <w:szCs w:val="16"/>
                <w:highlight w:val="white"/>
              </w:rPr>
            </w:pPr>
          </w:p>
        </w:tc>
      </w:tr>
      <w:tr w:rsidR="00922D6D" w:rsidRPr="00D26E2F" w14:paraId="7E5EED2D" w14:textId="77777777" w:rsidTr="00745C2C">
        <w:tc>
          <w:tcPr>
            <w:tcW w:w="5381" w:type="dxa"/>
          </w:tcPr>
          <w:p w14:paraId="3C85113C" w14:textId="77777777" w:rsidR="00922D6D" w:rsidRPr="00D26E2F" w:rsidRDefault="00922D6D" w:rsidP="00745C2C">
            <w:pPr>
              <w:tabs>
                <w:tab w:val="left" w:pos="300"/>
                <w:tab w:val="left" w:pos="538"/>
                <w:tab w:val="left" w:pos="864"/>
                <w:tab w:val="left" w:pos="1152"/>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cbc:ID</w:t>
            </w:r>
            <w:proofErr w:type="spellEnd"/>
            <w:r w:rsidRPr="00D26E2F">
              <w:rPr>
                <w:rFonts w:ascii="Courier New" w:hAnsi="Courier New" w:cs="Courier New"/>
                <w:color w:val="0000FF"/>
                <w:sz w:val="16"/>
                <w:szCs w:val="16"/>
                <w:highlight w:val="white"/>
              </w:rPr>
              <w:t>&gt;</w:t>
            </w:r>
            <w:r w:rsidRPr="007D218D">
              <w:rPr>
                <w:rFonts w:ascii="Courier New" w:hAnsi="Courier New" w:cs="Courier New"/>
                <w:bCs/>
                <w:color w:val="000000"/>
                <w:sz w:val="16"/>
                <w:szCs w:val="16"/>
                <w:highlight w:val="white"/>
                <w:rPrChange w:id="900" w:author="Georg Birgisson" w:date="2021-10-12T10:39:00Z">
                  <w:rPr>
                    <w:rFonts w:ascii="Courier New" w:hAnsi="Courier New" w:cs="Courier New"/>
                    <w:b/>
                    <w:color w:val="000000"/>
                    <w:sz w:val="16"/>
                    <w:szCs w:val="16"/>
                    <w:highlight w:val="white"/>
                  </w:rPr>
                </w:rPrChange>
              </w:rPr>
              <w:t>S</w:t>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cbc:ID</w:t>
            </w:r>
            <w:proofErr w:type="spellEnd"/>
            <w:r w:rsidRPr="00D26E2F">
              <w:rPr>
                <w:rFonts w:ascii="Courier New" w:hAnsi="Courier New" w:cs="Courier New"/>
                <w:color w:val="0000FF"/>
                <w:sz w:val="16"/>
                <w:szCs w:val="16"/>
                <w:highlight w:val="white"/>
              </w:rPr>
              <w:t>&gt;</w:t>
            </w:r>
          </w:p>
        </w:tc>
        <w:tc>
          <w:tcPr>
            <w:tcW w:w="1819" w:type="dxa"/>
          </w:tcPr>
          <w:p w14:paraId="57F2F9B2" w14:textId="77777777" w:rsidR="00922D6D" w:rsidRPr="00D26E2F" w:rsidRDefault="00922D6D" w:rsidP="00745C2C">
            <w:pPr>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Skattflokkur línu</w:t>
            </w:r>
          </w:p>
        </w:tc>
        <w:tc>
          <w:tcPr>
            <w:tcW w:w="1143" w:type="dxa"/>
          </w:tcPr>
          <w:p w14:paraId="1F6205C5" w14:textId="41708A8B" w:rsidR="00922D6D" w:rsidRPr="00D26E2F" w:rsidRDefault="00654354" w:rsidP="00745C2C">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1..1</w:t>
            </w:r>
          </w:p>
        </w:tc>
        <w:tc>
          <w:tcPr>
            <w:tcW w:w="1143" w:type="dxa"/>
          </w:tcPr>
          <w:p w14:paraId="0E8423D2" w14:textId="77777777" w:rsidR="00922D6D" w:rsidRPr="00D26E2F" w:rsidRDefault="00922D6D" w:rsidP="00745C2C">
            <w:pPr>
              <w:autoSpaceDE w:val="0"/>
              <w:autoSpaceDN w:val="0"/>
              <w:adjustRightInd w:val="0"/>
              <w:rPr>
                <w:rFonts w:ascii="Courier New" w:hAnsi="Courier New" w:cs="Courier New"/>
                <w:color w:val="000000"/>
                <w:sz w:val="16"/>
                <w:szCs w:val="16"/>
                <w:highlight w:val="white"/>
              </w:rPr>
            </w:pPr>
            <w:r w:rsidRPr="00185A15">
              <w:rPr>
                <w:rFonts w:ascii="Courier New" w:hAnsi="Courier New" w:cs="Courier New"/>
                <w:color w:val="000000"/>
                <w:sz w:val="16"/>
                <w:szCs w:val="16"/>
              </w:rPr>
              <w:t>BT-151</w:t>
            </w:r>
          </w:p>
        </w:tc>
      </w:tr>
      <w:tr w:rsidR="00922D6D" w:rsidRPr="00D26E2F" w14:paraId="41C6870B" w14:textId="77777777" w:rsidTr="00745C2C">
        <w:tc>
          <w:tcPr>
            <w:tcW w:w="5381" w:type="dxa"/>
          </w:tcPr>
          <w:p w14:paraId="1ABDD8E7" w14:textId="77777777" w:rsidR="00922D6D" w:rsidRPr="00D26E2F" w:rsidRDefault="00922D6D" w:rsidP="00745C2C">
            <w:pPr>
              <w:tabs>
                <w:tab w:val="left" w:pos="300"/>
                <w:tab w:val="left" w:pos="538"/>
                <w:tab w:val="left" w:pos="864"/>
                <w:tab w:val="left" w:pos="1152"/>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w:t>
            </w:r>
            <w:r>
              <w:rPr>
                <w:rFonts w:ascii="Courier New" w:hAnsi="Courier New" w:cs="Courier New"/>
                <w:color w:val="800000"/>
                <w:sz w:val="16"/>
                <w:szCs w:val="16"/>
                <w:highlight w:val="white"/>
              </w:rPr>
              <w:t>Percentage</w:t>
            </w:r>
            <w:proofErr w:type="spellEnd"/>
            <w:r w:rsidRPr="00D26E2F">
              <w:rPr>
                <w:rFonts w:ascii="Courier New" w:hAnsi="Courier New" w:cs="Courier New"/>
                <w:color w:val="0000FF"/>
                <w:sz w:val="16"/>
                <w:szCs w:val="16"/>
                <w:highlight w:val="white"/>
              </w:rPr>
              <w:t>&gt;</w:t>
            </w:r>
            <w:r w:rsidRPr="007D218D">
              <w:rPr>
                <w:rFonts w:ascii="Courier New" w:hAnsi="Courier New" w:cs="Courier New"/>
                <w:bCs/>
                <w:color w:val="000000"/>
                <w:sz w:val="16"/>
                <w:szCs w:val="16"/>
                <w:highlight w:val="white"/>
                <w:rPrChange w:id="901" w:author="Georg Birgisson" w:date="2021-10-12T10:39:00Z">
                  <w:rPr>
                    <w:rFonts w:ascii="Courier New" w:hAnsi="Courier New" w:cs="Courier New"/>
                    <w:b/>
                    <w:color w:val="000000"/>
                    <w:sz w:val="16"/>
                    <w:szCs w:val="16"/>
                    <w:highlight w:val="white"/>
                  </w:rPr>
                </w:rPrChange>
              </w:rPr>
              <w:t>24</w:t>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w:t>
            </w:r>
            <w:r>
              <w:rPr>
                <w:rFonts w:ascii="Courier New" w:hAnsi="Courier New" w:cs="Courier New"/>
                <w:color w:val="800000"/>
                <w:sz w:val="16"/>
                <w:szCs w:val="16"/>
                <w:highlight w:val="white"/>
              </w:rPr>
              <w:t>Percentage</w:t>
            </w:r>
            <w:proofErr w:type="spellEnd"/>
            <w:r w:rsidRPr="00D26E2F">
              <w:rPr>
                <w:rFonts w:ascii="Courier New" w:hAnsi="Courier New" w:cs="Courier New"/>
                <w:color w:val="0000FF"/>
                <w:sz w:val="16"/>
                <w:szCs w:val="16"/>
                <w:highlight w:val="white"/>
              </w:rPr>
              <w:t>&gt;</w:t>
            </w:r>
          </w:p>
        </w:tc>
        <w:tc>
          <w:tcPr>
            <w:tcW w:w="1819" w:type="dxa"/>
          </w:tcPr>
          <w:p w14:paraId="0036CBA5" w14:textId="77777777" w:rsidR="00922D6D" w:rsidRPr="00D26E2F" w:rsidRDefault="00922D6D" w:rsidP="00745C2C">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Skattprósenta línu</w:t>
            </w:r>
          </w:p>
        </w:tc>
        <w:tc>
          <w:tcPr>
            <w:tcW w:w="1143" w:type="dxa"/>
          </w:tcPr>
          <w:p w14:paraId="512F357C" w14:textId="6A01AA7D" w:rsidR="00922D6D" w:rsidRDefault="005A0086" w:rsidP="00745C2C">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w:t>
            </w:r>
            <w:r w:rsidR="00654354">
              <w:rPr>
                <w:rFonts w:ascii="Courier New" w:hAnsi="Courier New" w:cs="Courier New"/>
                <w:color w:val="000000"/>
                <w:sz w:val="16"/>
                <w:szCs w:val="16"/>
                <w:highlight w:val="white"/>
              </w:rPr>
              <w:t>..1</w:t>
            </w:r>
          </w:p>
        </w:tc>
        <w:tc>
          <w:tcPr>
            <w:tcW w:w="1143" w:type="dxa"/>
          </w:tcPr>
          <w:p w14:paraId="1B23A6E6" w14:textId="77777777" w:rsidR="00922D6D" w:rsidRDefault="00922D6D" w:rsidP="00745C2C">
            <w:pPr>
              <w:autoSpaceDE w:val="0"/>
              <w:autoSpaceDN w:val="0"/>
              <w:adjustRightInd w:val="0"/>
              <w:rPr>
                <w:rFonts w:ascii="Courier New" w:hAnsi="Courier New" w:cs="Courier New"/>
                <w:color w:val="000000"/>
                <w:sz w:val="16"/>
                <w:szCs w:val="16"/>
                <w:highlight w:val="white"/>
              </w:rPr>
            </w:pPr>
            <w:r w:rsidRPr="00185A15">
              <w:rPr>
                <w:rFonts w:ascii="Courier New" w:hAnsi="Courier New" w:cs="Courier New"/>
                <w:color w:val="000000"/>
                <w:sz w:val="16"/>
                <w:szCs w:val="16"/>
              </w:rPr>
              <w:t>BT-152</w:t>
            </w:r>
          </w:p>
        </w:tc>
      </w:tr>
      <w:tr w:rsidR="00922D6D" w:rsidRPr="00D26E2F" w14:paraId="311EC0EB" w14:textId="77777777" w:rsidTr="00745C2C">
        <w:tc>
          <w:tcPr>
            <w:tcW w:w="5381" w:type="dxa"/>
          </w:tcPr>
          <w:p w14:paraId="78378164" w14:textId="77777777" w:rsidR="00922D6D" w:rsidRPr="00D26E2F" w:rsidRDefault="00922D6D" w:rsidP="00745C2C">
            <w:pPr>
              <w:tabs>
                <w:tab w:val="left" w:pos="300"/>
                <w:tab w:val="left" w:pos="538"/>
                <w:tab w:val="left" w:pos="864"/>
                <w:tab w:val="left" w:pos="1152"/>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proofErr w:type="spellStart"/>
            <w:r w:rsidRPr="00370E52">
              <w:rPr>
                <w:rFonts w:ascii="Courier New" w:hAnsi="Courier New" w:cs="Courier New"/>
                <w:color w:val="800000"/>
                <w:sz w:val="16"/>
                <w:szCs w:val="16"/>
                <w:highlight w:val="white"/>
              </w:rPr>
              <w:t>cac</w:t>
            </w:r>
            <w:r>
              <w:rPr>
                <w:rFonts w:ascii="Courier New" w:hAnsi="Courier New" w:cs="Courier New"/>
                <w:color w:val="0000FF"/>
                <w:sz w:val="16"/>
                <w:szCs w:val="16"/>
                <w:highlight w:val="white"/>
              </w:rPr>
              <w:t>:</w:t>
            </w:r>
            <w:r w:rsidRPr="00D26E2F">
              <w:rPr>
                <w:rFonts w:ascii="Courier New" w:hAnsi="Courier New" w:cs="Courier New"/>
                <w:color w:val="800000"/>
                <w:sz w:val="16"/>
                <w:szCs w:val="16"/>
                <w:highlight w:val="white"/>
              </w:rPr>
              <w:t>TaxScheme</w:t>
            </w:r>
            <w:proofErr w:type="spellEnd"/>
            <w:r w:rsidRPr="00D26E2F">
              <w:rPr>
                <w:rFonts w:ascii="Courier New" w:hAnsi="Courier New" w:cs="Courier New"/>
                <w:color w:val="0000FF"/>
                <w:sz w:val="16"/>
                <w:szCs w:val="16"/>
                <w:highlight w:val="white"/>
              </w:rPr>
              <w:t>&gt;</w:t>
            </w:r>
          </w:p>
        </w:tc>
        <w:tc>
          <w:tcPr>
            <w:tcW w:w="1819" w:type="dxa"/>
          </w:tcPr>
          <w:p w14:paraId="046BD5B7" w14:textId="77777777" w:rsidR="00922D6D" w:rsidRPr="00D26E2F" w:rsidRDefault="00922D6D" w:rsidP="00745C2C">
            <w:pPr>
              <w:autoSpaceDE w:val="0"/>
              <w:autoSpaceDN w:val="0"/>
              <w:adjustRightInd w:val="0"/>
              <w:rPr>
                <w:rFonts w:ascii="Courier New" w:hAnsi="Courier New" w:cs="Courier New"/>
                <w:color w:val="000000"/>
                <w:sz w:val="16"/>
                <w:szCs w:val="16"/>
                <w:highlight w:val="white"/>
              </w:rPr>
            </w:pPr>
          </w:p>
        </w:tc>
        <w:tc>
          <w:tcPr>
            <w:tcW w:w="1143" w:type="dxa"/>
          </w:tcPr>
          <w:p w14:paraId="37F26EAD" w14:textId="4A734AC4" w:rsidR="00922D6D" w:rsidRPr="00D26E2F" w:rsidRDefault="005A0086" w:rsidP="00745C2C">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1..1</w:t>
            </w:r>
          </w:p>
        </w:tc>
        <w:tc>
          <w:tcPr>
            <w:tcW w:w="1143" w:type="dxa"/>
          </w:tcPr>
          <w:p w14:paraId="6A8CA83B" w14:textId="77777777" w:rsidR="00922D6D" w:rsidRPr="00D26E2F" w:rsidRDefault="00922D6D" w:rsidP="00745C2C">
            <w:pPr>
              <w:autoSpaceDE w:val="0"/>
              <w:autoSpaceDN w:val="0"/>
              <w:adjustRightInd w:val="0"/>
              <w:rPr>
                <w:rFonts w:ascii="Courier New" w:hAnsi="Courier New" w:cs="Courier New"/>
                <w:color w:val="000000"/>
                <w:sz w:val="16"/>
                <w:szCs w:val="16"/>
                <w:highlight w:val="white"/>
              </w:rPr>
            </w:pPr>
          </w:p>
        </w:tc>
      </w:tr>
      <w:tr w:rsidR="00922D6D" w:rsidRPr="00D26E2F" w14:paraId="732F8B43" w14:textId="77777777" w:rsidTr="00745C2C">
        <w:tc>
          <w:tcPr>
            <w:tcW w:w="5381" w:type="dxa"/>
          </w:tcPr>
          <w:p w14:paraId="03DBB6EA" w14:textId="77777777" w:rsidR="00922D6D" w:rsidRPr="00D26E2F" w:rsidRDefault="00922D6D" w:rsidP="00745C2C">
            <w:pPr>
              <w:tabs>
                <w:tab w:val="left" w:pos="300"/>
                <w:tab w:val="left" w:pos="538"/>
                <w:tab w:val="left" w:pos="864"/>
                <w:tab w:val="left" w:pos="1152"/>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cbc:ID</w:t>
            </w:r>
            <w:proofErr w:type="spellEnd"/>
            <w:r w:rsidRPr="00D26E2F">
              <w:rPr>
                <w:rFonts w:ascii="Courier New" w:hAnsi="Courier New" w:cs="Courier New"/>
                <w:color w:val="0000FF"/>
                <w:sz w:val="16"/>
                <w:szCs w:val="16"/>
                <w:highlight w:val="white"/>
              </w:rPr>
              <w:t>&gt;</w:t>
            </w:r>
            <w:r w:rsidRPr="007D218D">
              <w:rPr>
                <w:rFonts w:ascii="Courier New" w:hAnsi="Courier New" w:cs="Courier New"/>
                <w:bCs/>
                <w:color w:val="000000"/>
                <w:sz w:val="16"/>
                <w:szCs w:val="16"/>
                <w:highlight w:val="white"/>
                <w:rPrChange w:id="902" w:author="Georg Birgisson" w:date="2021-10-12T10:39:00Z">
                  <w:rPr>
                    <w:rFonts w:ascii="Courier New" w:hAnsi="Courier New" w:cs="Courier New"/>
                    <w:b/>
                    <w:color w:val="000000"/>
                    <w:sz w:val="16"/>
                    <w:szCs w:val="16"/>
                    <w:highlight w:val="white"/>
                  </w:rPr>
                </w:rPrChange>
              </w:rPr>
              <w:t>VAT</w:t>
            </w: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cbc:ID</w:t>
            </w:r>
            <w:proofErr w:type="spellEnd"/>
            <w:r w:rsidRPr="00D26E2F">
              <w:rPr>
                <w:rFonts w:ascii="Courier New" w:hAnsi="Courier New" w:cs="Courier New"/>
                <w:color w:val="0000FF"/>
                <w:sz w:val="16"/>
                <w:szCs w:val="16"/>
                <w:highlight w:val="white"/>
              </w:rPr>
              <w:t>&gt;</w:t>
            </w:r>
          </w:p>
        </w:tc>
        <w:tc>
          <w:tcPr>
            <w:tcW w:w="1819" w:type="dxa"/>
          </w:tcPr>
          <w:p w14:paraId="1F04E3AF" w14:textId="77777777" w:rsidR="00922D6D" w:rsidRPr="00D26E2F" w:rsidRDefault="00922D6D" w:rsidP="00745C2C">
            <w:pPr>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Tegund skatts</w:t>
            </w:r>
          </w:p>
        </w:tc>
        <w:tc>
          <w:tcPr>
            <w:tcW w:w="1143" w:type="dxa"/>
          </w:tcPr>
          <w:p w14:paraId="199F7EA7" w14:textId="2F390226" w:rsidR="00922D6D" w:rsidRPr="00D26E2F" w:rsidRDefault="00654354" w:rsidP="00745C2C">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1..1</w:t>
            </w:r>
          </w:p>
        </w:tc>
        <w:tc>
          <w:tcPr>
            <w:tcW w:w="1143" w:type="dxa"/>
          </w:tcPr>
          <w:p w14:paraId="16CA8A7D" w14:textId="77777777" w:rsidR="00922D6D" w:rsidRPr="00D26E2F" w:rsidRDefault="00922D6D" w:rsidP="00745C2C">
            <w:pPr>
              <w:autoSpaceDE w:val="0"/>
              <w:autoSpaceDN w:val="0"/>
              <w:adjustRightInd w:val="0"/>
              <w:rPr>
                <w:rFonts w:ascii="Courier New" w:hAnsi="Courier New" w:cs="Courier New"/>
                <w:color w:val="000000"/>
                <w:sz w:val="16"/>
                <w:szCs w:val="16"/>
                <w:highlight w:val="white"/>
              </w:rPr>
            </w:pPr>
          </w:p>
        </w:tc>
      </w:tr>
      <w:tr w:rsidR="00922D6D" w:rsidRPr="00D26E2F" w14:paraId="5CDEF9AC" w14:textId="77777777" w:rsidTr="00745C2C">
        <w:tc>
          <w:tcPr>
            <w:tcW w:w="5381" w:type="dxa"/>
          </w:tcPr>
          <w:p w14:paraId="01FE8FD7" w14:textId="77777777" w:rsidR="00922D6D" w:rsidRPr="00D26E2F" w:rsidRDefault="00922D6D" w:rsidP="00745C2C">
            <w:pPr>
              <w:tabs>
                <w:tab w:val="left" w:pos="300"/>
                <w:tab w:val="left" w:pos="538"/>
                <w:tab w:val="left" w:pos="864"/>
                <w:tab w:val="left" w:pos="1152"/>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proofErr w:type="spellStart"/>
            <w:r w:rsidRPr="00370E52">
              <w:rPr>
                <w:rFonts w:ascii="Courier New" w:hAnsi="Courier New" w:cs="Courier New"/>
                <w:color w:val="800000"/>
                <w:sz w:val="16"/>
                <w:szCs w:val="16"/>
                <w:highlight w:val="white"/>
              </w:rPr>
              <w:t>cac</w:t>
            </w:r>
            <w:r>
              <w:rPr>
                <w:rFonts w:ascii="Courier New" w:hAnsi="Courier New" w:cs="Courier New"/>
                <w:color w:val="0000FF"/>
                <w:sz w:val="16"/>
                <w:szCs w:val="16"/>
                <w:highlight w:val="white"/>
              </w:rPr>
              <w:t>:</w:t>
            </w:r>
            <w:r w:rsidRPr="00D26E2F">
              <w:rPr>
                <w:rFonts w:ascii="Courier New" w:hAnsi="Courier New" w:cs="Courier New"/>
                <w:color w:val="800000"/>
                <w:sz w:val="16"/>
                <w:szCs w:val="16"/>
                <w:highlight w:val="white"/>
              </w:rPr>
              <w:t>TaxScheme</w:t>
            </w:r>
            <w:proofErr w:type="spellEnd"/>
            <w:r w:rsidRPr="00D26E2F">
              <w:rPr>
                <w:rFonts w:ascii="Courier New" w:hAnsi="Courier New" w:cs="Courier New"/>
                <w:color w:val="0000FF"/>
                <w:sz w:val="16"/>
                <w:szCs w:val="16"/>
                <w:highlight w:val="white"/>
              </w:rPr>
              <w:t>&gt;</w:t>
            </w:r>
          </w:p>
        </w:tc>
        <w:tc>
          <w:tcPr>
            <w:tcW w:w="1819" w:type="dxa"/>
          </w:tcPr>
          <w:p w14:paraId="1DE0E062" w14:textId="77777777" w:rsidR="00922D6D" w:rsidRPr="00D26E2F" w:rsidRDefault="00922D6D" w:rsidP="00745C2C">
            <w:pPr>
              <w:autoSpaceDE w:val="0"/>
              <w:autoSpaceDN w:val="0"/>
              <w:adjustRightInd w:val="0"/>
              <w:rPr>
                <w:rFonts w:ascii="Courier New" w:hAnsi="Courier New" w:cs="Courier New"/>
                <w:color w:val="000000"/>
                <w:sz w:val="16"/>
                <w:szCs w:val="16"/>
                <w:highlight w:val="white"/>
              </w:rPr>
            </w:pPr>
          </w:p>
        </w:tc>
        <w:tc>
          <w:tcPr>
            <w:tcW w:w="1143" w:type="dxa"/>
          </w:tcPr>
          <w:p w14:paraId="570CC8B3" w14:textId="77777777" w:rsidR="00922D6D" w:rsidRPr="00D26E2F" w:rsidRDefault="00922D6D" w:rsidP="00745C2C">
            <w:pPr>
              <w:autoSpaceDE w:val="0"/>
              <w:autoSpaceDN w:val="0"/>
              <w:adjustRightInd w:val="0"/>
              <w:rPr>
                <w:rFonts w:ascii="Courier New" w:hAnsi="Courier New" w:cs="Courier New"/>
                <w:color w:val="000000"/>
                <w:sz w:val="16"/>
                <w:szCs w:val="16"/>
                <w:highlight w:val="white"/>
              </w:rPr>
            </w:pPr>
          </w:p>
        </w:tc>
        <w:tc>
          <w:tcPr>
            <w:tcW w:w="1143" w:type="dxa"/>
          </w:tcPr>
          <w:p w14:paraId="207C553E" w14:textId="77777777" w:rsidR="00922D6D" w:rsidRPr="00D26E2F" w:rsidRDefault="00922D6D" w:rsidP="00745C2C">
            <w:pPr>
              <w:autoSpaceDE w:val="0"/>
              <w:autoSpaceDN w:val="0"/>
              <w:adjustRightInd w:val="0"/>
              <w:rPr>
                <w:rFonts w:ascii="Courier New" w:hAnsi="Courier New" w:cs="Courier New"/>
                <w:color w:val="000000"/>
                <w:sz w:val="16"/>
                <w:szCs w:val="16"/>
                <w:highlight w:val="white"/>
              </w:rPr>
            </w:pPr>
          </w:p>
        </w:tc>
      </w:tr>
      <w:tr w:rsidR="00922D6D" w:rsidRPr="00D26E2F" w14:paraId="31EFDC97" w14:textId="77777777" w:rsidTr="00745C2C">
        <w:tc>
          <w:tcPr>
            <w:tcW w:w="5381" w:type="dxa"/>
          </w:tcPr>
          <w:p w14:paraId="711D26A1" w14:textId="77777777" w:rsidR="00922D6D" w:rsidRPr="00D26E2F" w:rsidRDefault="00922D6D" w:rsidP="00745C2C">
            <w:pPr>
              <w:tabs>
                <w:tab w:val="left" w:pos="300"/>
                <w:tab w:val="left" w:pos="538"/>
                <w:tab w:val="left" w:pos="864"/>
                <w:tab w:val="left" w:pos="1152"/>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proofErr w:type="spellStart"/>
            <w:r w:rsidRPr="00370E52">
              <w:rPr>
                <w:rFonts w:ascii="Courier New" w:hAnsi="Courier New" w:cs="Courier New"/>
                <w:color w:val="800000"/>
                <w:sz w:val="16"/>
                <w:szCs w:val="16"/>
                <w:highlight w:val="white"/>
              </w:rPr>
              <w:t>cac</w:t>
            </w:r>
            <w:r>
              <w:rPr>
                <w:rFonts w:ascii="Courier New" w:hAnsi="Courier New" w:cs="Courier New"/>
                <w:color w:val="0000FF"/>
                <w:sz w:val="16"/>
                <w:szCs w:val="16"/>
                <w:highlight w:val="white"/>
              </w:rPr>
              <w:t>:</w:t>
            </w:r>
            <w:r w:rsidRPr="00D26E2F">
              <w:rPr>
                <w:rFonts w:ascii="Courier New" w:hAnsi="Courier New" w:cs="Courier New"/>
                <w:color w:val="800000"/>
                <w:sz w:val="16"/>
                <w:szCs w:val="16"/>
                <w:highlight w:val="white"/>
              </w:rPr>
              <w:t>ClassifiedTaxCategory</w:t>
            </w:r>
            <w:proofErr w:type="spellEnd"/>
            <w:r w:rsidRPr="00D26E2F">
              <w:rPr>
                <w:rFonts w:ascii="Courier New" w:hAnsi="Courier New" w:cs="Courier New"/>
                <w:color w:val="0000FF"/>
                <w:sz w:val="16"/>
                <w:szCs w:val="16"/>
                <w:highlight w:val="white"/>
              </w:rPr>
              <w:t>&gt;</w:t>
            </w:r>
          </w:p>
        </w:tc>
        <w:tc>
          <w:tcPr>
            <w:tcW w:w="1819" w:type="dxa"/>
          </w:tcPr>
          <w:p w14:paraId="065FE4F4" w14:textId="77777777" w:rsidR="00922D6D" w:rsidRPr="00D26E2F" w:rsidRDefault="00922D6D" w:rsidP="00745C2C">
            <w:pPr>
              <w:autoSpaceDE w:val="0"/>
              <w:autoSpaceDN w:val="0"/>
              <w:adjustRightInd w:val="0"/>
              <w:rPr>
                <w:rFonts w:ascii="Courier New" w:hAnsi="Courier New" w:cs="Courier New"/>
                <w:color w:val="000000"/>
                <w:sz w:val="16"/>
                <w:szCs w:val="16"/>
                <w:highlight w:val="white"/>
              </w:rPr>
            </w:pPr>
          </w:p>
        </w:tc>
        <w:tc>
          <w:tcPr>
            <w:tcW w:w="1143" w:type="dxa"/>
          </w:tcPr>
          <w:p w14:paraId="27DF1EDD" w14:textId="77777777" w:rsidR="00922D6D" w:rsidRPr="00D26E2F" w:rsidRDefault="00922D6D" w:rsidP="00745C2C">
            <w:pPr>
              <w:autoSpaceDE w:val="0"/>
              <w:autoSpaceDN w:val="0"/>
              <w:adjustRightInd w:val="0"/>
              <w:rPr>
                <w:rFonts w:ascii="Courier New" w:hAnsi="Courier New" w:cs="Courier New"/>
                <w:color w:val="000000"/>
                <w:sz w:val="16"/>
                <w:szCs w:val="16"/>
                <w:highlight w:val="white"/>
              </w:rPr>
            </w:pPr>
          </w:p>
        </w:tc>
        <w:tc>
          <w:tcPr>
            <w:tcW w:w="1143" w:type="dxa"/>
          </w:tcPr>
          <w:p w14:paraId="35AFBCEF" w14:textId="77777777" w:rsidR="00922D6D" w:rsidRPr="00D26E2F" w:rsidRDefault="00922D6D" w:rsidP="00745C2C">
            <w:pPr>
              <w:autoSpaceDE w:val="0"/>
              <w:autoSpaceDN w:val="0"/>
              <w:adjustRightInd w:val="0"/>
              <w:rPr>
                <w:rFonts w:ascii="Courier New" w:hAnsi="Courier New" w:cs="Courier New"/>
                <w:color w:val="000000"/>
                <w:sz w:val="16"/>
                <w:szCs w:val="16"/>
                <w:highlight w:val="white"/>
              </w:rPr>
            </w:pPr>
          </w:p>
        </w:tc>
      </w:tr>
      <w:tr w:rsidR="00922D6D" w:rsidRPr="00D26E2F" w14:paraId="383134F2" w14:textId="77777777" w:rsidTr="00745C2C">
        <w:tc>
          <w:tcPr>
            <w:tcW w:w="5381" w:type="dxa"/>
          </w:tcPr>
          <w:p w14:paraId="59EE566F" w14:textId="77777777" w:rsidR="00922D6D" w:rsidRPr="00D26E2F" w:rsidRDefault="00922D6D" w:rsidP="00745C2C">
            <w:pPr>
              <w:tabs>
                <w:tab w:val="left" w:pos="300"/>
                <w:tab w:val="left" w:pos="538"/>
                <w:tab w:val="left" w:pos="864"/>
                <w:tab w:val="left" w:pos="1152"/>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proofErr w:type="spellStart"/>
            <w:r w:rsidRPr="00D26E2F">
              <w:rPr>
                <w:rFonts w:ascii="Courier New" w:hAnsi="Courier New" w:cs="Courier New"/>
                <w:color w:val="800000"/>
                <w:sz w:val="16"/>
                <w:szCs w:val="16"/>
                <w:highlight w:val="white"/>
              </w:rPr>
              <w:t>cac:Item</w:t>
            </w:r>
            <w:proofErr w:type="spellEnd"/>
            <w:r w:rsidRPr="00D26E2F">
              <w:rPr>
                <w:rFonts w:ascii="Courier New" w:hAnsi="Courier New" w:cs="Courier New"/>
                <w:color w:val="0000FF"/>
                <w:sz w:val="16"/>
                <w:szCs w:val="16"/>
                <w:highlight w:val="white"/>
              </w:rPr>
              <w:t>&gt;</w:t>
            </w:r>
          </w:p>
        </w:tc>
        <w:tc>
          <w:tcPr>
            <w:tcW w:w="1819" w:type="dxa"/>
          </w:tcPr>
          <w:p w14:paraId="2776C867" w14:textId="77777777" w:rsidR="00922D6D" w:rsidRPr="00D26E2F" w:rsidRDefault="00922D6D" w:rsidP="00745C2C">
            <w:pPr>
              <w:autoSpaceDE w:val="0"/>
              <w:autoSpaceDN w:val="0"/>
              <w:adjustRightInd w:val="0"/>
              <w:rPr>
                <w:rFonts w:ascii="Courier New" w:hAnsi="Courier New" w:cs="Courier New"/>
                <w:color w:val="0000FF"/>
                <w:sz w:val="16"/>
                <w:szCs w:val="16"/>
                <w:highlight w:val="white"/>
              </w:rPr>
            </w:pPr>
          </w:p>
        </w:tc>
        <w:tc>
          <w:tcPr>
            <w:tcW w:w="1143" w:type="dxa"/>
          </w:tcPr>
          <w:p w14:paraId="12F2D65C" w14:textId="77777777" w:rsidR="00922D6D" w:rsidRPr="00D26E2F" w:rsidRDefault="00922D6D" w:rsidP="00745C2C">
            <w:pPr>
              <w:autoSpaceDE w:val="0"/>
              <w:autoSpaceDN w:val="0"/>
              <w:adjustRightInd w:val="0"/>
              <w:rPr>
                <w:rFonts w:ascii="Courier New" w:hAnsi="Courier New" w:cs="Courier New"/>
                <w:color w:val="0000FF"/>
                <w:sz w:val="16"/>
                <w:szCs w:val="16"/>
                <w:highlight w:val="white"/>
              </w:rPr>
            </w:pPr>
          </w:p>
        </w:tc>
        <w:tc>
          <w:tcPr>
            <w:tcW w:w="1143" w:type="dxa"/>
          </w:tcPr>
          <w:p w14:paraId="09165114" w14:textId="77777777" w:rsidR="00922D6D" w:rsidRPr="00D26E2F" w:rsidRDefault="00922D6D" w:rsidP="00745C2C">
            <w:pPr>
              <w:autoSpaceDE w:val="0"/>
              <w:autoSpaceDN w:val="0"/>
              <w:adjustRightInd w:val="0"/>
              <w:rPr>
                <w:rFonts w:ascii="Courier New" w:hAnsi="Courier New" w:cs="Courier New"/>
                <w:color w:val="0000FF"/>
                <w:sz w:val="16"/>
                <w:szCs w:val="16"/>
                <w:highlight w:val="white"/>
              </w:rPr>
            </w:pPr>
          </w:p>
        </w:tc>
      </w:tr>
    </w:tbl>
    <w:p w14:paraId="52C90918" w14:textId="77777777" w:rsidR="00922D6D" w:rsidRPr="00DD76FE" w:rsidRDefault="00922D6D" w:rsidP="00922D6D">
      <w:pPr>
        <w:rPr>
          <w:rFonts w:ascii="FreeUniversal" w:eastAsia="MS Mincho" w:hAnsi="FreeUniversal" w:cs="Times New Roman"/>
          <w:sz w:val="18"/>
          <w:szCs w:val="18"/>
        </w:rPr>
      </w:pPr>
      <w:r w:rsidRPr="00DD76FE">
        <w:rPr>
          <w:rFonts w:ascii="FreeUniversal" w:eastAsia="MS Mincho" w:hAnsi="FreeUniversal" w:cs="Times New Roman"/>
          <w:sz w:val="18"/>
          <w:szCs w:val="18"/>
        </w:rPr>
        <w:t xml:space="preserve"> </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654354" w:rsidRPr="00DD76FE" w14:paraId="43E238A8" w14:textId="77777777" w:rsidTr="00745C2C">
        <w:tc>
          <w:tcPr>
            <w:tcW w:w="6095" w:type="dxa"/>
          </w:tcPr>
          <w:p w14:paraId="4114482D" w14:textId="77777777" w:rsidR="00654354" w:rsidRPr="00DD76FE" w:rsidRDefault="00654354" w:rsidP="00DD76FE">
            <w:pPr>
              <w:pStyle w:val="BodyText"/>
              <w:spacing w:after="0"/>
              <w:rPr>
                <w:b/>
                <w:highlight w:val="white"/>
              </w:rPr>
            </w:pPr>
            <w:r w:rsidRPr="00DD76FE">
              <w:rPr>
                <w:b/>
                <w:highlight w:val="white"/>
              </w:rPr>
              <w:t>Regla</w:t>
            </w:r>
          </w:p>
        </w:tc>
        <w:tc>
          <w:tcPr>
            <w:tcW w:w="2439" w:type="dxa"/>
          </w:tcPr>
          <w:p w14:paraId="4221C43C" w14:textId="77777777" w:rsidR="00654354" w:rsidRPr="00DD76FE" w:rsidRDefault="00654354" w:rsidP="00DD76FE">
            <w:pPr>
              <w:pStyle w:val="BodyText"/>
              <w:spacing w:after="0"/>
              <w:rPr>
                <w:b/>
                <w:highlight w:val="white"/>
              </w:rPr>
            </w:pPr>
            <w:r w:rsidRPr="00DD76FE">
              <w:rPr>
                <w:b/>
                <w:highlight w:val="white"/>
              </w:rPr>
              <w:t>Kenni</w:t>
            </w:r>
          </w:p>
        </w:tc>
        <w:tc>
          <w:tcPr>
            <w:tcW w:w="992" w:type="dxa"/>
          </w:tcPr>
          <w:p w14:paraId="2471FC21" w14:textId="77777777" w:rsidR="00654354" w:rsidRPr="00DD76FE" w:rsidRDefault="00654354" w:rsidP="00DD76FE">
            <w:pPr>
              <w:pStyle w:val="BodyText"/>
              <w:spacing w:after="0"/>
              <w:rPr>
                <w:b/>
                <w:highlight w:val="white"/>
              </w:rPr>
            </w:pPr>
            <w:r w:rsidRPr="00DD76FE">
              <w:rPr>
                <w:b/>
                <w:highlight w:val="white"/>
              </w:rPr>
              <w:t>Vægi</w:t>
            </w:r>
          </w:p>
        </w:tc>
      </w:tr>
      <w:tr w:rsidR="00654354" w:rsidRPr="00DD76FE" w14:paraId="1C965547" w14:textId="77777777" w:rsidTr="00745C2C">
        <w:tc>
          <w:tcPr>
            <w:tcW w:w="6095" w:type="dxa"/>
          </w:tcPr>
          <w:p w14:paraId="58A4677C" w14:textId="123DF242" w:rsidR="00654354" w:rsidRPr="00DD76FE" w:rsidRDefault="00654354" w:rsidP="00DD76FE">
            <w:pPr>
              <w:pStyle w:val="BodyText"/>
              <w:spacing w:after="0"/>
              <w:rPr>
                <w:highlight w:val="white"/>
              </w:rPr>
            </w:pPr>
            <w:r w:rsidRPr="00DD76FE">
              <w:rPr>
                <w:highlight w:val="white"/>
              </w:rPr>
              <w:t xml:space="preserve">Hver reikningslína skal hafa </w:t>
            </w:r>
            <w:proofErr w:type="spellStart"/>
            <w:r w:rsidRPr="00DD76FE">
              <w:rPr>
                <w:highlight w:val="white"/>
              </w:rPr>
              <w:t>virðiskaukaskattflokk</w:t>
            </w:r>
            <w:proofErr w:type="spellEnd"/>
            <w:r w:rsidRPr="00DD76FE">
              <w:rPr>
                <w:highlight w:val="white"/>
              </w:rPr>
              <w:t>.</w:t>
            </w:r>
          </w:p>
        </w:tc>
        <w:tc>
          <w:tcPr>
            <w:tcW w:w="2439" w:type="dxa"/>
          </w:tcPr>
          <w:p w14:paraId="3622F3D0" w14:textId="18A29DE0" w:rsidR="00654354" w:rsidRPr="00DD76FE" w:rsidRDefault="00654354" w:rsidP="00DD76FE">
            <w:pPr>
              <w:pStyle w:val="BodyText"/>
              <w:spacing w:after="0"/>
              <w:rPr>
                <w:highlight w:val="white"/>
              </w:rPr>
            </w:pPr>
            <w:r w:rsidRPr="00DD76FE">
              <w:rPr>
                <w:highlight w:val="white"/>
              </w:rPr>
              <w:t>BR-CO-04</w:t>
            </w:r>
          </w:p>
        </w:tc>
        <w:tc>
          <w:tcPr>
            <w:tcW w:w="992" w:type="dxa"/>
          </w:tcPr>
          <w:p w14:paraId="75F03E63" w14:textId="77777777" w:rsidR="00654354" w:rsidRPr="00DD76FE" w:rsidRDefault="00654354" w:rsidP="00DD76FE">
            <w:pPr>
              <w:pStyle w:val="BodyText"/>
              <w:spacing w:after="0"/>
              <w:rPr>
                <w:highlight w:val="white"/>
              </w:rPr>
            </w:pPr>
            <w:r w:rsidRPr="00DD76FE">
              <w:rPr>
                <w:highlight w:val="white"/>
              </w:rPr>
              <w:t>fatal</w:t>
            </w:r>
          </w:p>
        </w:tc>
      </w:tr>
      <w:tr w:rsidR="00654354" w:rsidRPr="00DD76FE" w14:paraId="5B5E1764" w14:textId="77777777" w:rsidTr="00745C2C">
        <w:tc>
          <w:tcPr>
            <w:tcW w:w="6095" w:type="dxa"/>
          </w:tcPr>
          <w:p w14:paraId="3943F213" w14:textId="0ED5C53E" w:rsidR="00654354" w:rsidRPr="00DD76FE" w:rsidRDefault="00654354" w:rsidP="00DD76FE">
            <w:pPr>
              <w:pStyle w:val="BodyText"/>
              <w:spacing w:after="0"/>
              <w:rPr>
                <w:highlight w:val="white"/>
              </w:rPr>
            </w:pPr>
            <w:r w:rsidRPr="00DD76FE">
              <w:rPr>
                <w:highlight w:val="white"/>
              </w:rPr>
              <w:t xml:space="preserve">Reikningur sem inniheldur virðisaukaskattflokk O, án </w:t>
            </w:r>
            <w:proofErr w:type="spellStart"/>
            <w:r w:rsidRPr="00DD76FE">
              <w:rPr>
                <w:highlight w:val="white"/>
              </w:rPr>
              <w:t>virðisauka</w:t>
            </w:r>
            <w:proofErr w:type="spellEnd"/>
            <w:r w:rsidRPr="00DD76FE">
              <w:rPr>
                <w:highlight w:val="white"/>
              </w:rPr>
              <w:t xml:space="preserve">, skal ekki hafa neina aðra virðisaukaskattflokkar. </w:t>
            </w:r>
          </w:p>
        </w:tc>
        <w:tc>
          <w:tcPr>
            <w:tcW w:w="2439" w:type="dxa"/>
          </w:tcPr>
          <w:p w14:paraId="7EAAA009" w14:textId="28A5B5D1" w:rsidR="00654354" w:rsidRPr="00DD76FE" w:rsidRDefault="00654354" w:rsidP="00DD76FE">
            <w:pPr>
              <w:pStyle w:val="BodyText"/>
              <w:spacing w:after="0"/>
              <w:rPr>
                <w:highlight w:val="white"/>
              </w:rPr>
            </w:pPr>
            <w:r w:rsidRPr="00DD76FE">
              <w:rPr>
                <w:highlight w:val="white"/>
              </w:rPr>
              <w:t>BR-O-12</w:t>
            </w:r>
          </w:p>
        </w:tc>
        <w:tc>
          <w:tcPr>
            <w:tcW w:w="992" w:type="dxa"/>
          </w:tcPr>
          <w:p w14:paraId="72CA7101" w14:textId="094D144B" w:rsidR="00654354" w:rsidRPr="00DD76FE" w:rsidRDefault="00654354" w:rsidP="00DD76FE">
            <w:pPr>
              <w:pStyle w:val="BodyText"/>
              <w:spacing w:after="0"/>
              <w:rPr>
                <w:highlight w:val="white"/>
              </w:rPr>
            </w:pPr>
            <w:r w:rsidRPr="00DD76FE">
              <w:rPr>
                <w:highlight w:val="white"/>
              </w:rPr>
              <w:t>fatal</w:t>
            </w:r>
          </w:p>
        </w:tc>
      </w:tr>
      <w:tr w:rsidR="00654354" w:rsidRPr="00DD76FE" w14:paraId="6F65A99A" w14:textId="77777777" w:rsidTr="00745C2C">
        <w:tc>
          <w:tcPr>
            <w:tcW w:w="6095" w:type="dxa"/>
          </w:tcPr>
          <w:p w14:paraId="3ED2EB71" w14:textId="4003BC21" w:rsidR="00654354" w:rsidRPr="00DD76FE" w:rsidRDefault="00654354" w:rsidP="00DD76FE">
            <w:pPr>
              <w:pStyle w:val="BodyText"/>
              <w:spacing w:after="0"/>
              <w:rPr>
                <w:highlight w:val="white"/>
              </w:rPr>
            </w:pPr>
            <w:r w:rsidRPr="00DD76FE">
              <w:rPr>
                <w:highlight w:val="white"/>
              </w:rPr>
              <w:t>Upplýsingar um virðisaukaskatt á reikningslínum skulu vera í samræmi við reglur um virðisaukaskatt í rafrænum reikningi.</w:t>
            </w:r>
          </w:p>
        </w:tc>
        <w:tc>
          <w:tcPr>
            <w:tcW w:w="2439" w:type="dxa"/>
          </w:tcPr>
          <w:p w14:paraId="3C9F208C" w14:textId="166C4C80" w:rsidR="00654354" w:rsidRPr="00DD76FE" w:rsidRDefault="00654354" w:rsidP="00DD76FE">
            <w:pPr>
              <w:pStyle w:val="BodyText"/>
              <w:spacing w:after="0"/>
              <w:rPr>
                <w:highlight w:val="white"/>
              </w:rPr>
            </w:pPr>
            <w:r w:rsidRPr="00DD76FE">
              <w:rPr>
                <w:highlight w:val="white"/>
              </w:rPr>
              <w:t xml:space="preserve">Sjá grein </w:t>
            </w:r>
            <w:r w:rsidRPr="00DD76FE">
              <w:rPr>
                <w:highlight w:val="white"/>
              </w:rPr>
              <w:fldChar w:fldCharType="begin"/>
            </w:r>
            <w:r w:rsidRPr="00DD76FE">
              <w:rPr>
                <w:highlight w:val="white"/>
              </w:rPr>
              <w:instrText xml:space="preserve"> REF _Ref527448925 \r \h </w:instrText>
            </w:r>
            <w:r w:rsidR="002C421E" w:rsidRPr="00DD76FE">
              <w:rPr>
                <w:highlight w:val="white"/>
              </w:rPr>
              <w:instrText xml:space="preserve"> \* MERGEFORMAT </w:instrText>
            </w:r>
            <w:r w:rsidRPr="00DD76FE">
              <w:rPr>
                <w:highlight w:val="white"/>
              </w:rPr>
            </w:r>
            <w:r w:rsidRPr="00DD76FE">
              <w:rPr>
                <w:highlight w:val="white"/>
              </w:rPr>
              <w:fldChar w:fldCharType="separate"/>
            </w:r>
            <w:r w:rsidR="00CC5E64">
              <w:rPr>
                <w:highlight w:val="white"/>
              </w:rPr>
              <w:t xml:space="preserve">3.1.18 </w:t>
            </w:r>
            <w:r w:rsidRPr="00DD76FE">
              <w:rPr>
                <w:highlight w:val="white"/>
              </w:rPr>
              <w:fldChar w:fldCharType="end"/>
            </w:r>
          </w:p>
        </w:tc>
        <w:tc>
          <w:tcPr>
            <w:tcW w:w="992" w:type="dxa"/>
          </w:tcPr>
          <w:p w14:paraId="3FB0742D" w14:textId="77777777" w:rsidR="00654354" w:rsidRPr="00DD76FE" w:rsidRDefault="00654354" w:rsidP="00DD76FE">
            <w:pPr>
              <w:pStyle w:val="BodyText"/>
              <w:spacing w:after="0"/>
              <w:rPr>
                <w:highlight w:val="white"/>
              </w:rPr>
            </w:pPr>
          </w:p>
        </w:tc>
      </w:tr>
    </w:tbl>
    <w:p w14:paraId="4589E3AB" w14:textId="4367D2EC" w:rsidR="00AD3299" w:rsidRDefault="00922D6D" w:rsidP="00922D6D">
      <w:pPr>
        <w:pStyle w:val="Heading3"/>
      </w:pPr>
      <w:bookmarkStart w:id="903" w:name="_Toc84934992"/>
      <w:r>
        <w:lastRenderedPageBreak/>
        <w:t>A</w:t>
      </w:r>
      <w:r w:rsidR="00AD3299">
        <w:t>fslætti</w:t>
      </w:r>
      <w:r>
        <w:t>r</w:t>
      </w:r>
      <w:r w:rsidR="00AD3299">
        <w:t xml:space="preserve"> og gjöld á línum</w:t>
      </w:r>
      <w:bookmarkEnd w:id="897"/>
      <w:bookmarkEnd w:id="898"/>
      <w:bookmarkEnd w:id="903"/>
    </w:p>
    <w:p w14:paraId="6942E665" w14:textId="0D324FE2" w:rsidR="00AD3299" w:rsidRDefault="00AD3299" w:rsidP="00AB6E8B">
      <w:pPr>
        <w:pStyle w:val="BodyText"/>
      </w:pPr>
      <w:r>
        <w:t>Hægt er að veita upplýsingar á línum um einstaka afslætti og gjöld sem bætt hefur verið við upphæð línu umfram það sem kemur fram í verðinu. Dæmi um slíkt gætu verið sérstakir afslættir eða skoðunargjöld sem eiga við þessa einstöku línu. Þessi tala er tekin inn í upphæð línunnar</w:t>
      </w:r>
      <w:r w:rsidR="001B14CF">
        <w:t>.</w:t>
      </w:r>
      <w:r w:rsidR="004A561A">
        <w:t xml:space="preserve"> Afslættir og gjöld á línu </w:t>
      </w:r>
      <w:r w:rsidR="00745C2C">
        <w:t>bera</w:t>
      </w:r>
      <w:r w:rsidR="004A561A">
        <w:t xml:space="preserve"> sama </w:t>
      </w:r>
      <w:r w:rsidR="00745C2C">
        <w:t xml:space="preserve">virðisaukaskatt </w:t>
      </w:r>
      <w:r w:rsidR="004A561A">
        <w:t>og varan</w:t>
      </w:r>
      <w:r w:rsidR="00745C2C">
        <w:t>,</w:t>
      </w:r>
      <w:r w:rsidR="004A561A">
        <w:t xml:space="preserve"> </w:t>
      </w:r>
      <w:r w:rsidR="00745C2C">
        <w:t>sjá</w:t>
      </w:r>
      <w:r w:rsidR="004A561A">
        <w:t xml:space="preserve"> grein </w:t>
      </w:r>
      <w:r w:rsidR="004A561A">
        <w:fldChar w:fldCharType="begin"/>
      </w:r>
      <w:r w:rsidR="004A561A">
        <w:instrText xml:space="preserve"> REF _Ref527474726 \r \h </w:instrText>
      </w:r>
      <w:r w:rsidR="004A561A">
        <w:fldChar w:fldCharType="separate"/>
      </w:r>
      <w:r w:rsidR="00CC5E64">
        <w:t xml:space="preserve">3.2.7 </w:t>
      </w:r>
      <w:r w:rsidR="004A561A">
        <w:fldChar w:fldCharType="end"/>
      </w:r>
      <w:r w:rsidR="004A561A">
        <w:t>.</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51"/>
        <w:gridCol w:w="952"/>
      </w:tblGrid>
      <w:tr w:rsidR="00FD2B6B" w:rsidRPr="00491DE5" w14:paraId="3DBFF08D" w14:textId="77777777" w:rsidTr="00745C2C">
        <w:tc>
          <w:tcPr>
            <w:tcW w:w="5699" w:type="dxa"/>
          </w:tcPr>
          <w:p w14:paraId="5044F0BB" w14:textId="77777777" w:rsidR="00FD2B6B" w:rsidRPr="00491DE5"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7FD423DA" w14:textId="77777777" w:rsidR="00FD2B6B" w:rsidRPr="0044755C"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08704DF2" w14:textId="77777777" w:rsidR="00FD2B6B" w:rsidRPr="0044755C"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952" w:type="dxa"/>
          </w:tcPr>
          <w:p w14:paraId="576AF82E" w14:textId="77777777" w:rsidR="00FD2B6B" w:rsidRPr="0044755C"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FD2B6B" w:rsidRPr="00BB5173" w14:paraId="2CF7D214" w14:textId="77777777" w:rsidTr="00745C2C">
        <w:tc>
          <w:tcPr>
            <w:tcW w:w="5699" w:type="dxa"/>
          </w:tcPr>
          <w:p w14:paraId="077C2406" w14:textId="77777777" w:rsidR="00FD2B6B" w:rsidRPr="00BC1823" w:rsidRDefault="00FD2B6B" w:rsidP="00745C2C">
            <w:pPr>
              <w:autoSpaceDE w:val="0"/>
              <w:autoSpaceDN w:val="0"/>
              <w:adjustRightInd w:val="0"/>
              <w:rPr>
                <w:rFonts w:ascii="Courier New" w:hAnsi="Courier New" w:cs="Courier New"/>
                <w:color w:val="000000"/>
                <w:sz w:val="16"/>
                <w:szCs w:val="16"/>
                <w:highlight w:val="white"/>
              </w:rPr>
            </w:pPr>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cac:AllowanceCharge</w:t>
            </w:r>
            <w:proofErr w:type="spellEnd"/>
            <w:r w:rsidRPr="00BC1823">
              <w:rPr>
                <w:rFonts w:ascii="Courier New" w:hAnsi="Courier New" w:cs="Courier New"/>
                <w:color w:val="0000FF"/>
                <w:sz w:val="16"/>
                <w:szCs w:val="16"/>
                <w:highlight w:val="white"/>
              </w:rPr>
              <w:t>&gt;</w:t>
            </w:r>
            <w:r w:rsidRPr="00BC1823">
              <w:rPr>
                <w:rFonts w:ascii="Courier New" w:hAnsi="Courier New" w:cs="Courier New"/>
                <w:color w:val="000000"/>
                <w:sz w:val="16"/>
                <w:szCs w:val="16"/>
                <w:highlight w:val="white"/>
              </w:rPr>
              <w:tab/>
            </w:r>
            <w:r w:rsidRPr="00BC1823">
              <w:rPr>
                <w:rFonts w:ascii="Courier New" w:hAnsi="Courier New" w:cs="Courier New"/>
                <w:color w:val="000000"/>
                <w:sz w:val="16"/>
                <w:szCs w:val="16"/>
                <w:highlight w:val="white"/>
              </w:rPr>
              <w:tab/>
            </w:r>
            <w:r w:rsidRPr="00BC1823">
              <w:rPr>
                <w:rFonts w:ascii="Courier New" w:hAnsi="Courier New" w:cs="Courier New"/>
                <w:color w:val="000000"/>
                <w:sz w:val="16"/>
                <w:szCs w:val="16"/>
                <w:highlight w:val="white"/>
              </w:rPr>
              <w:tab/>
            </w:r>
          </w:p>
        </w:tc>
        <w:tc>
          <w:tcPr>
            <w:tcW w:w="1984" w:type="dxa"/>
          </w:tcPr>
          <w:p w14:paraId="407EA2A4"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55324AB7" w14:textId="41218A93" w:rsidR="00FD2B6B" w:rsidRPr="00BB5173" w:rsidRDefault="005A0086"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0..n</w:t>
            </w:r>
          </w:p>
        </w:tc>
        <w:tc>
          <w:tcPr>
            <w:tcW w:w="952" w:type="dxa"/>
          </w:tcPr>
          <w:p w14:paraId="05691FDB"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FD2B6B" w:rsidRPr="00BB5173" w14:paraId="1A4BC6CD" w14:textId="77777777" w:rsidTr="00745C2C">
        <w:tc>
          <w:tcPr>
            <w:tcW w:w="5699" w:type="dxa"/>
          </w:tcPr>
          <w:p w14:paraId="3A43019D" w14:textId="77777777" w:rsidR="00FD2B6B" w:rsidRPr="00BC1823" w:rsidRDefault="00FD2B6B" w:rsidP="00745C2C">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cbc:ChargeIndicator</w:t>
            </w:r>
            <w:proofErr w:type="spellEnd"/>
            <w:r w:rsidRPr="00BC1823">
              <w:rPr>
                <w:rFonts w:ascii="Courier New" w:hAnsi="Courier New" w:cs="Courier New"/>
                <w:color w:val="0000FF"/>
                <w:sz w:val="16"/>
                <w:szCs w:val="16"/>
                <w:highlight w:val="white"/>
              </w:rPr>
              <w:t>&gt;</w:t>
            </w:r>
            <w:proofErr w:type="spellStart"/>
            <w:r w:rsidRPr="00BC1823">
              <w:rPr>
                <w:rFonts w:ascii="Courier New" w:hAnsi="Courier New" w:cs="Courier New"/>
                <w:color w:val="000000"/>
                <w:sz w:val="16"/>
                <w:szCs w:val="16"/>
                <w:highlight w:val="white"/>
              </w:rPr>
              <w:t>false</w:t>
            </w:r>
            <w:proofErr w:type="spellEnd"/>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cbc:ChargeIndicator</w:t>
            </w:r>
            <w:proofErr w:type="spellEnd"/>
            <w:r w:rsidRPr="00BC1823">
              <w:rPr>
                <w:rFonts w:ascii="Courier New" w:hAnsi="Courier New" w:cs="Courier New"/>
                <w:color w:val="0000FF"/>
                <w:sz w:val="16"/>
                <w:szCs w:val="16"/>
                <w:highlight w:val="white"/>
              </w:rPr>
              <w:t>&gt;</w:t>
            </w:r>
          </w:p>
        </w:tc>
        <w:tc>
          <w:tcPr>
            <w:tcW w:w="1984" w:type="dxa"/>
          </w:tcPr>
          <w:p w14:paraId="37A1AE4A"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roofErr w:type="spellStart"/>
            <w:r>
              <w:rPr>
                <w:rFonts w:ascii="Courier New" w:hAnsi="Courier New" w:cs="Courier New"/>
                <w:color w:val="000000"/>
                <w:sz w:val="16"/>
                <w:szCs w:val="16"/>
                <w:highlight w:val="white"/>
              </w:rPr>
              <w:t>false</w:t>
            </w:r>
            <w:proofErr w:type="spellEnd"/>
            <w:r>
              <w:rPr>
                <w:rFonts w:ascii="Courier New" w:hAnsi="Courier New" w:cs="Courier New"/>
                <w:color w:val="000000"/>
                <w:sz w:val="16"/>
                <w:szCs w:val="16"/>
                <w:highlight w:val="white"/>
              </w:rPr>
              <w:t xml:space="preserve">=afsláttur, </w:t>
            </w:r>
            <w:proofErr w:type="spellStart"/>
            <w:r>
              <w:rPr>
                <w:rFonts w:ascii="Courier New" w:hAnsi="Courier New" w:cs="Courier New"/>
                <w:color w:val="000000"/>
                <w:sz w:val="16"/>
                <w:szCs w:val="16"/>
                <w:highlight w:val="white"/>
              </w:rPr>
              <w:t>true</w:t>
            </w:r>
            <w:proofErr w:type="spellEnd"/>
            <w:r w:rsidRPr="00D26E2F">
              <w:rPr>
                <w:rFonts w:ascii="Courier New" w:hAnsi="Courier New" w:cs="Courier New"/>
                <w:color w:val="000000"/>
                <w:sz w:val="16"/>
                <w:szCs w:val="16"/>
                <w:highlight w:val="white"/>
              </w:rPr>
              <w:t>=álag</w:t>
            </w:r>
          </w:p>
        </w:tc>
        <w:tc>
          <w:tcPr>
            <w:tcW w:w="851" w:type="dxa"/>
          </w:tcPr>
          <w:p w14:paraId="50A826F2"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52" w:type="dxa"/>
          </w:tcPr>
          <w:p w14:paraId="5DEAF87D"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FD2B6B" w:rsidRPr="00BB5173" w14:paraId="3A5D785A" w14:textId="77777777" w:rsidTr="00745C2C">
        <w:tc>
          <w:tcPr>
            <w:tcW w:w="5699" w:type="dxa"/>
          </w:tcPr>
          <w:p w14:paraId="681675D2" w14:textId="11472998" w:rsidR="00FD2B6B" w:rsidRPr="00BC1823" w:rsidRDefault="00FD2B6B" w:rsidP="00745C2C">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cbc:AllowanceChargeReason</w:t>
            </w:r>
            <w:proofErr w:type="spellEnd"/>
            <w:r w:rsidRPr="00BC1823">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r>
            <w:r>
              <w:rPr>
                <w:rFonts w:ascii="Courier New" w:hAnsi="Courier New" w:cs="Courier New"/>
                <w:color w:val="000000"/>
                <w:sz w:val="16"/>
                <w:szCs w:val="16"/>
                <w:highlight w:val="white"/>
              </w:rPr>
              <w:t xml:space="preserve">   </w:t>
            </w:r>
            <w:del w:id="904" w:author="Georg Birgisson" w:date="2021-10-12T10:39:00Z">
              <w:r w:rsidDel="007D218D">
                <w:rPr>
                  <w:rFonts w:ascii="Courier New" w:hAnsi="Courier New" w:cs="Courier New"/>
                  <w:color w:val="000000"/>
                  <w:sz w:val="16"/>
                  <w:szCs w:val="16"/>
                  <w:highlight w:val="white"/>
                </w:rPr>
                <w:delText xml:space="preserve">     </w:delText>
              </w:r>
            </w:del>
            <w:r w:rsidRPr="00BC1823">
              <w:rPr>
                <w:rFonts w:ascii="Courier New" w:hAnsi="Courier New" w:cs="Courier New"/>
                <w:color w:val="000000"/>
                <w:sz w:val="16"/>
                <w:szCs w:val="16"/>
                <w:highlight w:val="white"/>
              </w:rPr>
              <w:t>Afsláttur í haus</w:t>
            </w:r>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cbc:AllowanceChargeReason</w:t>
            </w:r>
            <w:proofErr w:type="spellEnd"/>
            <w:r w:rsidRPr="00BC1823">
              <w:rPr>
                <w:rFonts w:ascii="Courier New" w:hAnsi="Courier New" w:cs="Courier New"/>
                <w:color w:val="0000FF"/>
                <w:sz w:val="16"/>
                <w:szCs w:val="16"/>
                <w:highlight w:val="white"/>
              </w:rPr>
              <w:t>&gt;</w:t>
            </w:r>
          </w:p>
        </w:tc>
        <w:tc>
          <w:tcPr>
            <w:tcW w:w="1984" w:type="dxa"/>
          </w:tcPr>
          <w:p w14:paraId="40B2E0D7"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color w:val="000000"/>
                <w:sz w:val="16"/>
                <w:szCs w:val="16"/>
                <w:highlight w:val="white"/>
              </w:rPr>
              <w:t>Lýsing á gjaldi</w:t>
            </w:r>
          </w:p>
        </w:tc>
        <w:tc>
          <w:tcPr>
            <w:tcW w:w="851" w:type="dxa"/>
          </w:tcPr>
          <w:p w14:paraId="296872FF"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271060C7" w14:textId="2FA5A9DD"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FD2B6B">
              <w:rPr>
                <w:rFonts w:ascii="Courier New" w:hAnsi="Courier New" w:cs="Courier New"/>
                <w:color w:val="000000"/>
                <w:sz w:val="16"/>
                <w:szCs w:val="16"/>
              </w:rPr>
              <w:t>BT-139</w:t>
            </w:r>
            <w:r>
              <w:rPr>
                <w:rFonts w:ascii="Courier New" w:hAnsi="Courier New" w:cs="Courier New"/>
                <w:color w:val="000000"/>
                <w:sz w:val="16"/>
                <w:szCs w:val="16"/>
              </w:rPr>
              <w:br/>
            </w:r>
            <w:r w:rsidRPr="00FD2B6B">
              <w:rPr>
                <w:rFonts w:ascii="Courier New" w:hAnsi="Courier New" w:cs="Courier New"/>
                <w:color w:val="000000"/>
                <w:sz w:val="16"/>
                <w:szCs w:val="16"/>
              </w:rPr>
              <w:t>BT-144</w:t>
            </w:r>
          </w:p>
        </w:tc>
      </w:tr>
      <w:tr w:rsidR="00FD2B6B" w:rsidRPr="00BB5173" w14:paraId="5086A92E" w14:textId="77777777" w:rsidTr="00745C2C">
        <w:tc>
          <w:tcPr>
            <w:tcW w:w="5699" w:type="dxa"/>
          </w:tcPr>
          <w:p w14:paraId="2EDEE82B" w14:textId="721375B8" w:rsidR="00FD2B6B" w:rsidRPr="00BC1823" w:rsidRDefault="00FD2B6B" w:rsidP="00745C2C">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cbc:AllowanceChargeReasonCode</w:t>
            </w:r>
            <w:proofErr w:type="spellEnd"/>
            <w:r w:rsidRPr="00BC1823">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r>
            <w:r>
              <w:rPr>
                <w:rFonts w:ascii="Courier New" w:hAnsi="Courier New" w:cs="Courier New"/>
                <w:color w:val="000000"/>
                <w:sz w:val="16"/>
                <w:szCs w:val="16"/>
                <w:highlight w:val="white"/>
              </w:rPr>
              <w:t xml:space="preserve">   </w:t>
            </w:r>
            <w:del w:id="905" w:author="Georg Birgisson" w:date="2021-10-12T10:40:00Z">
              <w:r w:rsidDel="007D218D">
                <w:rPr>
                  <w:rFonts w:ascii="Courier New" w:hAnsi="Courier New" w:cs="Courier New"/>
                  <w:color w:val="000000"/>
                  <w:sz w:val="16"/>
                  <w:szCs w:val="16"/>
                  <w:highlight w:val="white"/>
                </w:rPr>
                <w:delText xml:space="preserve">     </w:delText>
              </w:r>
            </w:del>
            <w:r w:rsidRPr="00BC1823">
              <w:rPr>
                <w:rFonts w:ascii="Courier New" w:hAnsi="Courier New" w:cs="Courier New"/>
                <w:color w:val="000000"/>
                <w:sz w:val="16"/>
                <w:szCs w:val="16"/>
                <w:highlight w:val="white"/>
              </w:rPr>
              <w:t>123</w:t>
            </w:r>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cbc:AllowanceChargeReasonCode</w:t>
            </w:r>
            <w:proofErr w:type="spellEnd"/>
            <w:r w:rsidRPr="00BC1823">
              <w:rPr>
                <w:rFonts w:ascii="Courier New" w:hAnsi="Courier New" w:cs="Courier New"/>
                <w:color w:val="0000FF"/>
                <w:sz w:val="16"/>
                <w:szCs w:val="16"/>
                <w:highlight w:val="white"/>
              </w:rPr>
              <w:t>&gt;</w:t>
            </w:r>
          </w:p>
        </w:tc>
        <w:tc>
          <w:tcPr>
            <w:tcW w:w="1984" w:type="dxa"/>
          </w:tcPr>
          <w:p w14:paraId="387D7A6F"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 xml:space="preserve">Lýsing í formi </w:t>
            </w:r>
            <w:proofErr w:type="spellStart"/>
            <w:r>
              <w:rPr>
                <w:rFonts w:ascii="Courier New" w:hAnsi="Courier New" w:cs="Courier New"/>
                <w:sz w:val="16"/>
                <w:szCs w:val="16"/>
                <w:highlight w:val="white"/>
              </w:rPr>
              <w:t>kóta</w:t>
            </w:r>
            <w:proofErr w:type="spellEnd"/>
            <w:r>
              <w:rPr>
                <w:rFonts w:ascii="Courier New" w:hAnsi="Courier New" w:cs="Courier New"/>
                <w:sz w:val="16"/>
                <w:szCs w:val="16"/>
                <w:highlight w:val="white"/>
              </w:rPr>
              <w:t>.</w:t>
            </w:r>
          </w:p>
        </w:tc>
        <w:tc>
          <w:tcPr>
            <w:tcW w:w="851" w:type="dxa"/>
          </w:tcPr>
          <w:p w14:paraId="40CED2BC"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59774B0A" w14:textId="7B821818"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FD2B6B">
              <w:rPr>
                <w:rFonts w:ascii="Courier New" w:hAnsi="Courier New" w:cs="Courier New"/>
                <w:sz w:val="16"/>
                <w:szCs w:val="16"/>
              </w:rPr>
              <w:t>BT-140</w:t>
            </w:r>
            <w:r>
              <w:rPr>
                <w:rFonts w:ascii="Courier New" w:hAnsi="Courier New" w:cs="Courier New"/>
                <w:sz w:val="16"/>
                <w:szCs w:val="16"/>
              </w:rPr>
              <w:br/>
            </w:r>
            <w:r w:rsidRPr="00FD2B6B">
              <w:rPr>
                <w:rFonts w:ascii="Courier New" w:hAnsi="Courier New" w:cs="Courier New"/>
                <w:sz w:val="16"/>
                <w:szCs w:val="16"/>
              </w:rPr>
              <w:t>BT-145</w:t>
            </w:r>
          </w:p>
        </w:tc>
      </w:tr>
      <w:tr w:rsidR="00FD2B6B" w:rsidRPr="00BB5173" w14:paraId="2E424129" w14:textId="77777777" w:rsidTr="00745C2C">
        <w:tc>
          <w:tcPr>
            <w:tcW w:w="5699" w:type="dxa"/>
          </w:tcPr>
          <w:p w14:paraId="59152ECA" w14:textId="77777777" w:rsidR="00FD2B6B" w:rsidRPr="00BC1823" w:rsidRDefault="00FD2B6B" w:rsidP="00745C2C">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cbc:Amount</w:t>
            </w:r>
            <w:proofErr w:type="spellEnd"/>
            <w:r w:rsidRPr="00DA2C43">
              <w:rPr>
                <w:rFonts w:ascii="Courier New" w:hAnsi="Courier New" w:cs="Courier New"/>
                <w:sz w:val="16"/>
                <w:szCs w:val="16"/>
              </w:rPr>
              <w:t xml:space="preserve"> </w:t>
            </w:r>
            <w:proofErr w:type="spellStart"/>
            <w:r w:rsidRPr="0079280D">
              <w:rPr>
                <w:rFonts w:ascii="Courier New" w:hAnsi="Courier New" w:cs="Courier New"/>
                <w:color w:val="002060"/>
                <w:sz w:val="16"/>
                <w:szCs w:val="16"/>
                <w:highlight w:val="white"/>
                <w:rPrChange w:id="906" w:author="Georg Birgisson" w:date="2021-10-12T10:40:00Z">
                  <w:rPr>
                    <w:rFonts w:ascii="Courier New" w:hAnsi="Courier New" w:cs="Courier New"/>
                    <w:color w:val="FF0000"/>
                    <w:sz w:val="16"/>
                    <w:szCs w:val="16"/>
                    <w:highlight w:val="white"/>
                  </w:rPr>
                </w:rPrChange>
              </w:rPr>
              <w:t>currencyID</w:t>
            </w:r>
            <w:proofErr w:type="spellEnd"/>
            <w:r w:rsidRPr="00BC1823">
              <w:rPr>
                <w:rFonts w:ascii="Courier New" w:hAnsi="Courier New" w:cs="Courier New"/>
                <w:color w:val="0000FF"/>
                <w:sz w:val="16"/>
                <w:szCs w:val="16"/>
                <w:highlight w:val="white"/>
              </w:rPr>
              <w:t>="</w:t>
            </w:r>
            <w:r w:rsidRPr="00BC1823">
              <w:rPr>
                <w:rFonts w:ascii="Courier New" w:hAnsi="Courier New" w:cs="Courier New"/>
                <w:color w:val="000000"/>
                <w:sz w:val="16"/>
                <w:szCs w:val="16"/>
                <w:highlight w:val="white"/>
              </w:rPr>
              <w:t>ISK</w:t>
            </w:r>
            <w:r w:rsidRPr="00BC1823">
              <w:rPr>
                <w:rFonts w:ascii="Courier New" w:hAnsi="Courier New" w:cs="Courier New"/>
                <w:color w:val="0000FF"/>
                <w:sz w:val="16"/>
                <w:szCs w:val="16"/>
                <w:highlight w:val="white"/>
              </w:rPr>
              <w:t>"&gt;</w:t>
            </w:r>
            <w:r w:rsidRPr="00BC1823">
              <w:rPr>
                <w:rFonts w:ascii="Courier New" w:hAnsi="Courier New" w:cs="Courier New"/>
                <w:color w:val="000000"/>
                <w:sz w:val="16"/>
                <w:szCs w:val="16"/>
                <w:highlight w:val="white"/>
              </w:rPr>
              <w:t>100.00</w:t>
            </w:r>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cbc:Amount</w:t>
            </w:r>
            <w:proofErr w:type="spellEnd"/>
            <w:r w:rsidRPr="00BC1823">
              <w:rPr>
                <w:rFonts w:ascii="Courier New" w:hAnsi="Courier New" w:cs="Courier New"/>
                <w:color w:val="0000FF"/>
                <w:sz w:val="16"/>
                <w:szCs w:val="16"/>
                <w:highlight w:val="white"/>
              </w:rPr>
              <w:t>&gt;</w:t>
            </w:r>
          </w:p>
        </w:tc>
        <w:tc>
          <w:tcPr>
            <w:tcW w:w="1984" w:type="dxa"/>
          </w:tcPr>
          <w:p w14:paraId="1CB0D680"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Upphæð</w:t>
            </w:r>
          </w:p>
        </w:tc>
        <w:tc>
          <w:tcPr>
            <w:tcW w:w="851" w:type="dxa"/>
          </w:tcPr>
          <w:p w14:paraId="47219B2E"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52" w:type="dxa"/>
          </w:tcPr>
          <w:p w14:paraId="6F4B13C4" w14:textId="477D0E2A"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FD2B6B">
              <w:rPr>
                <w:rFonts w:ascii="Courier New" w:hAnsi="Courier New" w:cs="Courier New"/>
                <w:color w:val="000000"/>
                <w:sz w:val="16"/>
                <w:szCs w:val="16"/>
              </w:rPr>
              <w:t>BT-136</w:t>
            </w:r>
            <w:r>
              <w:rPr>
                <w:rFonts w:ascii="Courier New" w:hAnsi="Courier New" w:cs="Courier New"/>
                <w:color w:val="000000"/>
                <w:sz w:val="16"/>
                <w:szCs w:val="16"/>
              </w:rPr>
              <w:br/>
            </w:r>
            <w:r w:rsidRPr="00FD2B6B">
              <w:rPr>
                <w:rFonts w:ascii="Courier New" w:hAnsi="Courier New" w:cs="Courier New"/>
                <w:color w:val="000000"/>
                <w:sz w:val="16"/>
                <w:szCs w:val="16"/>
              </w:rPr>
              <w:t>BT-141</w:t>
            </w:r>
          </w:p>
        </w:tc>
      </w:tr>
      <w:tr w:rsidR="00FD2B6B" w:rsidRPr="00BB5173" w14:paraId="59C8EF26" w14:textId="77777777" w:rsidTr="00745C2C">
        <w:tc>
          <w:tcPr>
            <w:tcW w:w="5699" w:type="dxa"/>
          </w:tcPr>
          <w:p w14:paraId="3ECA9E95" w14:textId="6F981B50" w:rsidR="00FD2B6B" w:rsidRPr="00BC1823" w:rsidRDefault="00FD2B6B" w:rsidP="00745C2C">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cbc:MultiplierFactorNumeric</w:t>
            </w:r>
            <w:proofErr w:type="spellEnd"/>
            <w:r w:rsidRPr="00BC1823">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t xml:space="preserve">   </w:t>
            </w:r>
            <w:del w:id="907" w:author="Georg Birgisson" w:date="2021-10-12T10:40:00Z">
              <w:r w:rsidDel="007D218D">
                <w:rPr>
                  <w:rFonts w:ascii="Courier New" w:hAnsi="Courier New" w:cs="Courier New"/>
                  <w:color w:val="0000FF"/>
                  <w:sz w:val="16"/>
                  <w:szCs w:val="16"/>
                  <w:highlight w:val="white"/>
                </w:rPr>
                <w:delText xml:space="preserve">     </w:delText>
              </w:r>
            </w:del>
            <w:r w:rsidRPr="00BC1823">
              <w:rPr>
                <w:rFonts w:ascii="Courier New" w:hAnsi="Courier New" w:cs="Courier New"/>
                <w:color w:val="000000"/>
                <w:sz w:val="16"/>
                <w:szCs w:val="16"/>
                <w:highlight w:val="white"/>
              </w:rPr>
              <w:t>10</w:t>
            </w:r>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cbc:MultiplierFactorNumeric</w:t>
            </w:r>
            <w:proofErr w:type="spellEnd"/>
            <w:r w:rsidRPr="00BC1823">
              <w:rPr>
                <w:rFonts w:ascii="Courier New" w:hAnsi="Courier New" w:cs="Courier New"/>
                <w:color w:val="0000FF"/>
                <w:sz w:val="16"/>
                <w:szCs w:val="16"/>
                <w:highlight w:val="white"/>
              </w:rPr>
              <w:t>&gt;</w:t>
            </w:r>
          </w:p>
        </w:tc>
        <w:tc>
          <w:tcPr>
            <w:tcW w:w="1984" w:type="dxa"/>
          </w:tcPr>
          <w:p w14:paraId="7E32880D"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Prósenta upphæðar.</w:t>
            </w:r>
          </w:p>
        </w:tc>
        <w:tc>
          <w:tcPr>
            <w:tcW w:w="851" w:type="dxa"/>
          </w:tcPr>
          <w:p w14:paraId="739A5753"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03150E0E" w14:textId="63FB54A8"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FD2B6B">
              <w:rPr>
                <w:rFonts w:ascii="Courier New" w:hAnsi="Courier New" w:cs="Courier New"/>
                <w:sz w:val="16"/>
                <w:szCs w:val="16"/>
              </w:rPr>
              <w:t>BT-138</w:t>
            </w:r>
            <w:r>
              <w:rPr>
                <w:rFonts w:ascii="Courier New" w:hAnsi="Courier New" w:cs="Courier New"/>
                <w:sz w:val="16"/>
                <w:szCs w:val="16"/>
              </w:rPr>
              <w:br/>
            </w:r>
            <w:r w:rsidRPr="00FD2B6B">
              <w:rPr>
                <w:rFonts w:ascii="Courier New" w:hAnsi="Courier New" w:cs="Courier New"/>
                <w:sz w:val="16"/>
                <w:szCs w:val="16"/>
              </w:rPr>
              <w:t>BT-143</w:t>
            </w:r>
          </w:p>
        </w:tc>
      </w:tr>
      <w:tr w:rsidR="00FD2B6B" w:rsidRPr="00BB5173" w14:paraId="55D6889D" w14:textId="77777777" w:rsidTr="00745C2C">
        <w:tc>
          <w:tcPr>
            <w:tcW w:w="5699" w:type="dxa"/>
          </w:tcPr>
          <w:p w14:paraId="0C8B6A43" w14:textId="77777777" w:rsidR="00FD2B6B" w:rsidRPr="00BC1823" w:rsidRDefault="00FD2B6B" w:rsidP="00745C2C">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cbc:BaseAmount</w:t>
            </w:r>
            <w:proofErr w:type="spellEnd"/>
            <w:r w:rsidRPr="00BC1823">
              <w:rPr>
                <w:rFonts w:ascii="Courier New" w:hAnsi="Courier New" w:cs="Courier New"/>
                <w:color w:val="0000FF"/>
                <w:sz w:val="16"/>
                <w:szCs w:val="16"/>
                <w:highlight w:val="white"/>
              </w:rPr>
              <w:t>&gt;</w:t>
            </w:r>
            <w:r w:rsidRPr="00BC1823">
              <w:rPr>
                <w:rFonts w:ascii="Courier New" w:hAnsi="Courier New" w:cs="Courier New"/>
                <w:color w:val="000000"/>
                <w:sz w:val="16"/>
                <w:szCs w:val="16"/>
                <w:highlight w:val="white"/>
              </w:rPr>
              <w:t>1000</w:t>
            </w:r>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cbc:BaseAmount</w:t>
            </w:r>
            <w:proofErr w:type="spellEnd"/>
            <w:r w:rsidRPr="00BC1823">
              <w:rPr>
                <w:rFonts w:ascii="Courier New" w:hAnsi="Courier New" w:cs="Courier New"/>
                <w:color w:val="0000FF"/>
                <w:sz w:val="16"/>
                <w:szCs w:val="16"/>
                <w:highlight w:val="white"/>
              </w:rPr>
              <w:t>&gt;</w:t>
            </w:r>
          </w:p>
        </w:tc>
        <w:tc>
          <w:tcPr>
            <w:tcW w:w="1984" w:type="dxa"/>
          </w:tcPr>
          <w:p w14:paraId="5B785492"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Grunnupphæð</w:t>
            </w:r>
          </w:p>
        </w:tc>
        <w:tc>
          <w:tcPr>
            <w:tcW w:w="851" w:type="dxa"/>
          </w:tcPr>
          <w:p w14:paraId="325142C7" w14:textId="77777777" w:rsidR="00FD2B6B"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p w14:paraId="727B88AF"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08378ADA" w14:textId="7BC4ED7B"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FD2B6B">
              <w:rPr>
                <w:rFonts w:ascii="Courier New" w:hAnsi="Courier New" w:cs="Courier New"/>
                <w:sz w:val="16"/>
                <w:szCs w:val="16"/>
              </w:rPr>
              <w:t>BT-137</w:t>
            </w:r>
            <w:r>
              <w:rPr>
                <w:rFonts w:ascii="Courier New" w:hAnsi="Courier New" w:cs="Courier New"/>
                <w:sz w:val="16"/>
                <w:szCs w:val="16"/>
              </w:rPr>
              <w:br/>
            </w:r>
            <w:r w:rsidRPr="00FD2B6B">
              <w:rPr>
                <w:rFonts w:ascii="Courier New" w:hAnsi="Courier New" w:cs="Courier New"/>
                <w:sz w:val="16"/>
                <w:szCs w:val="16"/>
              </w:rPr>
              <w:t>BT-142</w:t>
            </w:r>
          </w:p>
        </w:tc>
      </w:tr>
      <w:tr w:rsidR="00FD2B6B" w:rsidRPr="00BB5173" w14:paraId="5E805C99" w14:textId="77777777" w:rsidTr="00745C2C">
        <w:tc>
          <w:tcPr>
            <w:tcW w:w="5699" w:type="dxa"/>
          </w:tcPr>
          <w:p w14:paraId="4344DEA6" w14:textId="77777777" w:rsidR="00FD2B6B" w:rsidRPr="00BC1823" w:rsidRDefault="00FD2B6B" w:rsidP="00745C2C">
            <w:pPr>
              <w:pStyle w:val="BodyText"/>
              <w:spacing w:after="0"/>
              <w:rPr>
                <w:rFonts w:ascii="Courier New" w:hAnsi="Courier New" w:cs="Courier New"/>
                <w:color w:val="000000"/>
                <w:sz w:val="16"/>
                <w:szCs w:val="16"/>
                <w:highlight w:val="white"/>
              </w:rPr>
            </w:pPr>
            <w:r w:rsidRPr="00BC1823">
              <w:rPr>
                <w:rFonts w:ascii="Courier New" w:hAnsi="Courier New" w:cs="Courier New"/>
                <w:color w:val="0000FF"/>
                <w:sz w:val="16"/>
                <w:szCs w:val="16"/>
                <w:highlight w:val="white"/>
              </w:rPr>
              <w:t>&lt;/</w:t>
            </w:r>
            <w:proofErr w:type="spellStart"/>
            <w:r w:rsidRPr="00BC1823">
              <w:rPr>
                <w:rFonts w:ascii="Courier New" w:hAnsi="Courier New" w:cs="Courier New"/>
                <w:color w:val="800000"/>
                <w:sz w:val="16"/>
                <w:szCs w:val="16"/>
                <w:highlight w:val="white"/>
              </w:rPr>
              <w:t>cac:AllowanceCharge</w:t>
            </w:r>
            <w:proofErr w:type="spellEnd"/>
            <w:r w:rsidRPr="00BC1823">
              <w:rPr>
                <w:rFonts w:ascii="Courier New" w:hAnsi="Courier New" w:cs="Courier New"/>
                <w:color w:val="0000FF"/>
                <w:sz w:val="16"/>
                <w:szCs w:val="16"/>
                <w:highlight w:val="white"/>
              </w:rPr>
              <w:t>&gt;</w:t>
            </w:r>
          </w:p>
        </w:tc>
        <w:tc>
          <w:tcPr>
            <w:tcW w:w="1984" w:type="dxa"/>
          </w:tcPr>
          <w:p w14:paraId="441E5761"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5B0AEC3E"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4D15F5B7"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179EF818" w14:textId="77777777" w:rsidR="00745C2C" w:rsidRDefault="00745C2C" w:rsidP="00AB6E8B">
      <w:pPr>
        <w:pStyle w:val="BodyText"/>
      </w:pPr>
    </w:p>
    <w:tbl>
      <w:tblPr>
        <w:tblW w:w="9497"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10"/>
        <w:gridCol w:w="992"/>
      </w:tblGrid>
      <w:tr w:rsidR="004A561A" w:rsidRPr="00DD76FE" w14:paraId="558B5017" w14:textId="77777777" w:rsidTr="00745C2C">
        <w:tc>
          <w:tcPr>
            <w:tcW w:w="6095" w:type="dxa"/>
          </w:tcPr>
          <w:p w14:paraId="02783787" w14:textId="77777777" w:rsidR="004A561A" w:rsidRPr="00DD76FE" w:rsidRDefault="004A561A" w:rsidP="00702DEB">
            <w:pPr>
              <w:pStyle w:val="BodyText"/>
              <w:spacing w:after="0"/>
              <w:rPr>
                <w:b/>
                <w:highlight w:val="white"/>
              </w:rPr>
            </w:pPr>
            <w:r w:rsidRPr="00DD76FE">
              <w:rPr>
                <w:b/>
                <w:highlight w:val="white"/>
              </w:rPr>
              <w:t>Regla</w:t>
            </w:r>
          </w:p>
        </w:tc>
        <w:tc>
          <w:tcPr>
            <w:tcW w:w="2410" w:type="dxa"/>
          </w:tcPr>
          <w:p w14:paraId="58F6DBF5" w14:textId="77777777" w:rsidR="004A561A" w:rsidRPr="00DD76FE" w:rsidRDefault="004A561A" w:rsidP="00702DEB">
            <w:pPr>
              <w:pStyle w:val="BodyText"/>
              <w:spacing w:after="0"/>
              <w:rPr>
                <w:b/>
                <w:highlight w:val="white"/>
              </w:rPr>
            </w:pPr>
            <w:r w:rsidRPr="00DD76FE">
              <w:rPr>
                <w:b/>
                <w:highlight w:val="white"/>
              </w:rPr>
              <w:t>Kenni</w:t>
            </w:r>
          </w:p>
        </w:tc>
        <w:tc>
          <w:tcPr>
            <w:tcW w:w="992" w:type="dxa"/>
          </w:tcPr>
          <w:p w14:paraId="11611C67" w14:textId="77777777" w:rsidR="004A561A" w:rsidRPr="00DD76FE" w:rsidRDefault="004A561A" w:rsidP="00702DEB">
            <w:pPr>
              <w:pStyle w:val="BodyText"/>
              <w:spacing w:after="0"/>
              <w:rPr>
                <w:b/>
                <w:highlight w:val="white"/>
              </w:rPr>
            </w:pPr>
            <w:r w:rsidRPr="00DD76FE">
              <w:rPr>
                <w:b/>
                <w:highlight w:val="white"/>
              </w:rPr>
              <w:t>Vægi</w:t>
            </w:r>
          </w:p>
        </w:tc>
      </w:tr>
      <w:tr w:rsidR="00745C2C" w:rsidRPr="00702DEB" w14:paraId="76D4582C" w14:textId="77777777" w:rsidTr="00745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600"/>
        </w:trPr>
        <w:tc>
          <w:tcPr>
            <w:tcW w:w="6095" w:type="dxa"/>
            <w:shd w:val="clear" w:color="auto" w:fill="auto"/>
            <w:hideMark/>
          </w:tcPr>
          <w:p w14:paraId="59927EC0" w14:textId="77777777" w:rsidR="00745C2C" w:rsidRPr="00702DEB" w:rsidRDefault="00745C2C" w:rsidP="00702DEB">
            <w:pPr>
              <w:pStyle w:val="BodyText"/>
              <w:spacing w:after="0"/>
              <w:rPr>
                <w:highlight w:val="white"/>
              </w:rPr>
            </w:pPr>
            <w:r w:rsidRPr="00702DEB">
              <w:rPr>
                <w:highlight w:val="white"/>
              </w:rPr>
              <w:t>Upplýsingar um afslætti á línu reiknings skulu innihalda upphæð (BT-136)</w:t>
            </w:r>
          </w:p>
        </w:tc>
        <w:tc>
          <w:tcPr>
            <w:tcW w:w="2410" w:type="dxa"/>
            <w:shd w:val="clear" w:color="auto" w:fill="auto"/>
            <w:noWrap/>
            <w:hideMark/>
          </w:tcPr>
          <w:p w14:paraId="641576E5" w14:textId="77777777" w:rsidR="00745C2C" w:rsidRPr="00702DEB" w:rsidRDefault="00745C2C" w:rsidP="00702DEB">
            <w:pPr>
              <w:pStyle w:val="BodyText"/>
              <w:spacing w:after="0"/>
              <w:rPr>
                <w:highlight w:val="white"/>
              </w:rPr>
            </w:pPr>
            <w:r w:rsidRPr="00702DEB">
              <w:rPr>
                <w:highlight w:val="white"/>
              </w:rPr>
              <w:t>BR-41</w:t>
            </w:r>
          </w:p>
        </w:tc>
        <w:tc>
          <w:tcPr>
            <w:tcW w:w="992" w:type="dxa"/>
            <w:shd w:val="clear" w:color="auto" w:fill="auto"/>
            <w:hideMark/>
          </w:tcPr>
          <w:p w14:paraId="267F25A8" w14:textId="77777777" w:rsidR="00745C2C" w:rsidRPr="00702DEB" w:rsidRDefault="00745C2C" w:rsidP="00702DEB">
            <w:pPr>
              <w:pStyle w:val="BodyText"/>
              <w:spacing w:after="0"/>
              <w:rPr>
                <w:highlight w:val="white"/>
              </w:rPr>
            </w:pPr>
            <w:r w:rsidRPr="00702DEB">
              <w:rPr>
                <w:highlight w:val="white"/>
              </w:rPr>
              <w:t>fatal</w:t>
            </w:r>
          </w:p>
        </w:tc>
      </w:tr>
      <w:tr w:rsidR="00745C2C" w:rsidRPr="00702DEB" w14:paraId="6DE7718F" w14:textId="77777777" w:rsidTr="00745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900"/>
        </w:trPr>
        <w:tc>
          <w:tcPr>
            <w:tcW w:w="6095" w:type="dxa"/>
            <w:shd w:val="clear" w:color="auto" w:fill="auto"/>
            <w:hideMark/>
          </w:tcPr>
          <w:p w14:paraId="4B478E63" w14:textId="6959AAEE" w:rsidR="00745C2C" w:rsidRPr="00702DEB" w:rsidRDefault="00745C2C" w:rsidP="00702DEB">
            <w:pPr>
              <w:pStyle w:val="BodyText"/>
              <w:spacing w:after="0"/>
              <w:rPr>
                <w:highlight w:val="white"/>
              </w:rPr>
            </w:pPr>
            <w:r w:rsidRPr="00702DEB">
              <w:rPr>
                <w:highlight w:val="white"/>
              </w:rPr>
              <w:t>Upplýsingar um afslætti í  haus reiknings skulu innihalda skýringu sem texta (BT-139) og</w:t>
            </w:r>
            <w:r w:rsidR="00FF033F" w:rsidRPr="00702DEB">
              <w:rPr>
                <w:highlight w:val="white"/>
              </w:rPr>
              <w:t>/</w:t>
            </w:r>
            <w:r w:rsidRPr="00702DEB">
              <w:rPr>
                <w:highlight w:val="white"/>
              </w:rPr>
              <w:t xml:space="preserve">eða sem </w:t>
            </w:r>
            <w:proofErr w:type="spellStart"/>
            <w:r w:rsidRPr="00702DEB">
              <w:rPr>
                <w:highlight w:val="white"/>
              </w:rPr>
              <w:t>kóta</w:t>
            </w:r>
            <w:proofErr w:type="spellEnd"/>
            <w:r w:rsidRPr="00702DEB">
              <w:rPr>
                <w:highlight w:val="white"/>
              </w:rPr>
              <w:t xml:space="preserve"> (BT-140)</w:t>
            </w:r>
          </w:p>
        </w:tc>
        <w:tc>
          <w:tcPr>
            <w:tcW w:w="2410" w:type="dxa"/>
            <w:shd w:val="clear" w:color="auto" w:fill="auto"/>
            <w:noWrap/>
            <w:hideMark/>
          </w:tcPr>
          <w:p w14:paraId="132E564B" w14:textId="77777777" w:rsidR="00745C2C" w:rsidRPr="00702DEB" w:rsidRDefault="00745C2C" w:rsidP="00702DEB">
            <w:pPr>
              <w:pStyle w:val="BodyText"/>
              <w:spacing w:after="0"/>
              <w:rPr>
                <w:highlight w:val="white"/>
              </w:rPr>
            </w:pPr>
            <w:r w:rsidRPr="00702DEB">
              <w:rPr>
                <w:highlight w:val="white"/>
              </w:rPr>
              <w:t>BR-42</w:t>
            </w:r>
          </w:p>
        </w:tc>
        <w:tc>
          <w:tcPr>
            <w:tcW w:w="992" w:type="dxa"/>
            <w:shd w:val="clear" w:color="auto" w:fill="auto"/>
            <w:hideMark/>
          </w:tcPr>
          <w:p w14:paraId="73B1250E" w14:textId="77777777" w:rsidR="00745C2C" w:rsidRPr="00702DEB" w:rsidRDefault="00745C2C" w:rsidP="00702DEB">
            <w:pPr>
              <w:pStyle w:val="BodyText"/>
              <w:spacing w:after="0"/>
              <w:rPr>
                <w:highlight w:val="white"/>
              </w:rPr>
            </w:pPr>
            <w:r w:rsidRPr="00702DEB">
              <w:rPr>
                <w:highlight w:val="white"/>
              </w:rPr>
              <w:t>fatal</w:t>
            </w:r>
          </w:p>
        </w:tc>
      </w:tr>
      <w:tr w:rsidR="00745C2C" w:rsidRPr="00702DEB" w14:paraId="477D1570" w14:textId="77777777" w:rsidTr="00745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600"/>
        </w:trPr>
        <w:tc>
          <w:tcPr>
            <w:tcW w:w="6095" w:type="dxa"/>
            <w:shd w:val="clear" w:color="auto" w:fill="auto"/>
            <w:hideMark/>
          </w:tcPr>
          <w:p w14:paraId="62FC754E" w14:textId="77777777" w:rsidR="00745C2C" w:rsidRPr="00702DEB" w:rsidRDefault="00745C2C" w:rsidP="00702DEB">
            <w:pPr>
              <w:pStyle w:val="BodyText"/>
              <w:spacing w:after="0"/>
              <w:rPr>
                <w:highlight w:val="white"/>
              </w:rPr>
            </w:pPr>
            <w:r w:rsidRPr="00702DEB">
              <w:rPr>
                <w:highlight w:val="white"/>
              </w:rPr>
              <w:t>Upplýsingar um gjöld í haus reiknings skulu innihalda upphæð (BT-141)</w:t>
            </w:r>
          </w:p>
        </w:tc>
        <w:tc>
          <w:tcPr>
            <w:tcW w:w="2410" w:type="dxa"/>
            <w:shd w:val="clear" w:color="auto" w:fill="auto"/>
            <w:noWrap/>
            <w:hideMark/>
          </w:tcPr>
          <w:p w14:paraId="0A2D2301" w14:textId="77777777" w:rsidR="00745C2C" w:rsidRPr="00702DEB" w:rsidRDefault="00745C2C" w:rsidP="00702DEB">
            <w:pPr>
              <w:pStyle w:val="BodyText"/>
              <w:spacing w:after="0"/>
              <w:rPr>
                <w:highlight w:val="white"/>
              </w:rPr>
            </w:pPr>
            <w:r w:rsidRPr="00702DEB">
              <w:rPr>
                <w:highlight w:val="white"/>
              </w:rPr>
              <w:t>BR-43</w:t>
            </w:r>
          </w:p>
        </w:tc>
        <w:tc>
          <w:tcPr>
            <w:tcW w:w="992" w:type="dxa"/>
            <w:shd w:val="clear" w:color="auto" w:fill="auto"/>
            <w:hideMark/>
          </w:tcPr>
          <w:p w14:paraId="00A4A5E6" w14:textId="77777777" w:rsidR="00745C2C" w:rsidRPr="00702DEB" w:rsidRDefault="00745C2C" w:rsidP="00702DEB">
            <w:pPr>
              <w:pStyle w:val="BodyText"/>
              <w:spacing w:after="0"/>
              <w:rPr>
                <w:highlight w:val="white"/>
              </w:rPr>
            </w:pPr>
            <w:r w:rsidRPr="00702DEB">
              <w:rPr>
                <w:highlight w:val="white"/>
              </w:rPr>
              <w:t>fatal</w:t>
            </w:r>
          </w:p>
        </w:tc>
      </w:tr>
      <w:tr w:rsidR="00745C2C" w:rsidRPr="00702DEB" w14:paraId="398AAA1B" w14:textId="77777777" w:rsidTr="00745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810"/>
        </w:trPr>
        <w:tc>
          <w:tcPr>
            <w:tcW w:w="6095" w:type="dxa"/>
            <w:shd w:val="clear" w:color="auto" w:fill="auto"/>
            <w:hideMark/>
          </w:tcPr>
          <w:p w14:paraId="24AC3BF6" w14:textId="73AB166E" w:rsidR="00745C2C" w:rsidRPr="00702DEB" w:rsidRDefault="00745C2C" w:rsidP="00702DEB">
            <w:pPr>
              <w:pStyle w:val="BodyText"/>
              <w:spacing w:after="0"/>
              <w:rPr>
                <w:highlight w:val="white"/>
              </w:rPr>
            </w:pPr>
            <w:r w:rsidRPr="00702DEB">
              <w:rPr>
                <w:highlight w:val="white"/>
              </w:rPr>
              <w:t>Upplýsingar um gjöld í  haus reiknings skulu innihalda skýringu sem texta (BT-144) og</w:t>
            </w:r>
            <w:r w:rsidR="00185FA4" w:rsidRPr="00702DEB">
              <w:rPr>
                <w:highlight w:val="white"/>
              </w:rPr>
              <w:t>/</w:t>
            </w:r>
            <w:r w:rsidRPr="00702DEB">
              <w:rPr>
                <w:highlight w:val="white"/>
              </w:rPr>
              <w:t xml:space="preserve">eða sem </w:t>
            </w:r>
            <w:proofErr w:type="spellStart"/>
            <w:r w:rsidRPr="00702DEB">
              <w:rPr>
                <w:highlight w:val="white"/>
              </w:rPr>
              <w:t>kóta</w:t>
            </w:r>
            <w:proofErr w:type="spellEnd"/>
            <w:r w:rsidRPr="00702DEB">
              <w:rPr>
                <w:highlight w:val="white"/>
              </w:rPr>
              <w:t xml:space="preserve"> (BT-145)</w:t>
            </w:r>
          </w:p>
        </w:tc>
        <w:tc>
          <w:tcPr>
            <w:tcW w:w="2410" w:type="dxa"/>
            <w:shd w:val="clear" w:color="auto" w:fill="auto"/>
            <w:noWrap/>
            <w:hideMark/>
          </w:tcPr>
          <w:p w14:paraId="7E851C3D" w14:textId="77777777" w:rsidR="00745C2C" w:rsidRPr="00702DEB" w:rsidRDefault="00745C2C" w:rsidP="00702DEB">
            <w:pPr>
              <w:pStyle w:val="BodyText"/>
              <w:spacing w:after="0"/>
              <w:rPr>
                <w:highlight w:val="white"/>
              </w:rPr>
            </w:pPr>
            <w:r w:rsidRPr="00702DEB">
              <w:rPr>
                <w:highlight w:val="white"/>
              </w:rPr>
              <w:t>BR-44</w:t>
            </w:r>
          </w:p>
        </w:tc>
        <w:tc>
          <w:tcPr>
            <w:tcW w:w="992" w:type="dxa"/>
            <w:shd w:val="clear" w:color="auto" w:fill="auto"/>
            <w:hideMark/>
          </w:tcPr>
          <w:p w14:paraId="53994220" w14:textId="77777777" w:rsidR="00745C2C" w:rsidRPr="00702DEB" w:rsidRDefault="00745C2C" w:rsidP="00702DEB">
            <w:pPr>
              <w:pStyle w:val="BodyText"/>
              <w:spacing w:after="0"/>
              <w:rPr>
                <w:highlight w:val="white"/>
              </w:rPr>
            </w:pPr>
            <w:r w:rsidRPr="00702DEB">
              <w:rPr>
                <w:highlight w:val="white"/>
              </w:rPr>
              <w:t>fatal</w:t>
            </w:r>
          </w:p>
        </w:tc>
      </w:tr>
      <w:tr w:rsidR="00745C2C" w:rsidRPr="00702DEB" w14:paraId="6040D63F" w14:textId="77777777" w:rsidTr="00745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900"/>
        </w:trPr>
        <w:tc>
          <w:tcPr>
            <w:tcW w:w="6095" w:type="dxa"/>
            <w:shd w:val="clear" w:color="auto" w:fill="auto"/>
            <w:hideMark/>
          </w:tcPr>
          <w:p w14:paraId="17AC978A" w14:textId="77777777" w:rsidR="00745C2C" w:rsidRPr="00702DEB" w:rsidRDefault="00745C2C" w:rsidP="00702DEB">
            <w:pPr>
              <w:pStyle w:val="BodyText"/>
              <w:spacing w:after="0"/>
              <w:rPr>
                <w:highlight w:val="white"/>
              </w:rPr>
            </w:pPr>
            <w:r w:rsidRPr="00702DEB">
              <w:rPr>
                <w:highlight w:val="white"/>
              </w:rPr>
              <w:t xml:space="preserve">Skýring á afslætti sem gefin er með </w:t>
            </w:r>
            <w:proofErr w:type="spellStart"/>
            <w:r w:rsidRPr="00702DEB">
              <w:rPr>
                <w:highlight w:val="white"/>
              </w:rPr>
              <w:t>kóta</w:t>
            </w:r>
            <w:proofErr w:type="spellEnd"/>
            <w:r w:rsidRPr="00702DEB">
              <w:rPr>
                <w:highlight w:val="white"/>
              </w:rPr>
              <w:t xml:space="preserve"> (BT-140) eða texta (BT-139) skal vera sambærileg.</w:t>
            </w:r>
          </w:p>
        </w:tc>
        <w:tc>
          <w:tcPr>
            <w:tcW w:w="2410" w:type="dxa"/>
            <w:shd w:val="clear" w:color="auto" w:fill="auto"/>
            <w:noWrap/>
            <w:hideMark/>
          </w:tcPr>
          <w:p w14:paraId="533E58C8" w14:textId="77777777" w:rsidR="00745C2C" w:rsidRPr="00702DEB" w:rsidRDefault="00745C2C" w:rsidP="00702DEB">
            <w:pPr>
              <w:pStyle w:val="BodyText"/>
              <w:spacing w:after="0"/>
              <w:rPr>
                <w:highlight w:val="white"/>
              </w:rPr>
            </w:pPr>
            <w:r w:rsidRPr="00702DEB">
              <w:rPr>
                <w:highlight w:val="white"/>
              </w:rPr>
              <w:t>BR-CO-07</w:t>
            </w:r>
          </w:p>
        </w:tc>
        <w:tc>
          <w:tcPr>
            <w:tcW w:w="992" w:type="dxa"/>
            <w:shd w:val="clear" w:color="auto" w:fill="auto"/>
            <w:hideMark/>
          </w:tcPr>
          <w:p w14:paraId="19E0CDB8" w14:textId="77777777" w:rsidR="00745C2C" w:rsidRPr="00702DEB" w:rsidRDefault="00745C2C" w:rsidP="00702DEB">
            <w:pPr>
              <w:pStyle w:val="BodyText"/>
              <w:spacing w:after="0"/>
              <w:rPr>
                <w:highlight w:val="white"/>
              </w:rPr>
            </w:pPr>
            <w:r w:rsidRPr="00702DEB">
              <w:rPr>
                <w:highlight w:val="white"/>
              </w:rPr>
              <w:t>fatal</w:t>
            </w:r>
          </w:p>
        </w:tc>
      </w:tr>
      <w:tr w:rsidR="00745C2C" w:rsidRPr="00702DEB" w14:paraId="71ABED8E" w14:textId="77777777" w:rsidTr="00745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885"/>
        </w:trPr>
        <w:tc>
          <w:tcPr>
            <w:tcW w:w="6095" w:type="dxa"/>
            <w:shd w:val="clear" w:color="auto" w:fill="auto"/>
            <w:hideMark/>
          </w:tcPr>
          <w:p w14:paraId="326816E3" w14:textId="77777777" w:rsidR="00745C2C" w:rsidRPr="00702DEB" w:rsidRDefault="00745C2C" w:rsidP="00702DEB">
            <w:pPr>
              <w:pStyle w:val="BodyText"/>
              <w:spacing w:after="0"/>
              <w:rPr>
                <w:highlight w:val="white"/>
              </w:rPr>
            </w:pPr>
            <w:r w:rsidRPr="00702DEB">
              <w:rPr>
                <w:highlight w:val="white"/>
              </w:rPr>
              <w:t xml:space="preserve">Skýring á gjaldi sem gefin er með </w:t>
            </w:r>
            <w:proofErr w:type="spellStart"/>
            <w:r w:rsidRPr="00702DEB">
              <w:rPr>
                <w:highlight w:val="white"/>
              </w:rPr>
              <w:t>kóta</w:t>
            </w:r>
            <w:proofErr w:type="spellEnd"/>
            <w:r w:rsidRPr="00702DEB">
              <w:rPr>
                <w:highlight w:val="white"/>
              </w:rPr>
              <w:t xml:space="preserve"> (BT-145) eða texta (BT-144) skal vera sambærileg.</w:t>
            </w:r>
          </w:p>
        </w:tc>
        <w:tc>
          <w:tcPr>
            <w:tcW w:w="2410" w:type="dxa"/>
            <w:shd w:val="clear" w:color="auto" w:fill="auto"/>
            <w:noWrap/>
            <w:hideMark/>
          </w:tcPr>
          <w:p w14:paraId="5E42E0CC" w14:textId="77777777" w:rsidR="00745C2C" w:rsidRPr="00702DEB" w:rsidRDefault="00745C2C" w:rsidP="00702DEB">
            <w:pPr>
              <w:pStyle w:val="BodyText"/>
              <w:spacing w:after="0"/>
              <w:rPr>
                <w:highlight w:val="white"/>
              </w:rPr>
            </w:pPr>
            <w:r w:rsidRPr="00702DEB">
              <w:rPr>
                <w:highlight w:val="white"/>
              </w:rPr>
              <w:t>BR-CO-08</w:t>
            </w:r>
          </w:p>
        </w:tc>
        <w:tc>
          <w:tcPr>
            <w:tcW w:w="992" w:type="dxa"/>
            <w:shd w:val="clear" w:color="auto" w:fill="auto"/>
            <w:hideMark/>
          </w:tcPr>
          <w:p w14:paraId="46B6E640" w14:textId="77777777" w:rsidR="00745C2C" w:rsidRPr="00702DEB" w:rsidRDefault="00745C2C" w:rsidP="00702DEB">
            <w:pPr>
              <w:pStyle w:val="BodyText"/>
              <w:spacing w:after="0"/>
              <w:rPr>
                <w:highlight w:val="white"/>
              </w:rPr>
            </w:pPr>
            <w:r w:rsidRPr="00702DEB">
              <w:rPr>
                <w:highlight w:val="white"/>
              </w:rPr>
              <w:t>fatal</w:t>
            </w:r>
          </w:p>
        </w:tc>
      </w:tr>
      <w:tr w:rsidR="00745C2C" w:rsidRPr="00702DEB" w14:paraId="28BFD501" w14:textId="77777777" w:rsidTr="00745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600"/>
        </w:trPr>
        <w:tc>
          <w:tcPr>
            <w:tcW w:w="6095" w:type="dxa"/>
            <w:shd w:val="clear" w:color="auto" w:fill="auto"/>
            <w:hideMark/>
          </w:tcPr>
          <w:p w14:paraId="6BC5454A" w14:textId="77777777" w:rsidR="00745C2C" w:rsidRPr="00702DEB" w:rsidRDefault="00745C2C" w:rsidP="00702DEB">
            <w:pPr>
              <w:pStyle w:val="BodyText"/>
              <w:spacing w:after="0"/>
              <w:rPr>
                <w:highlight w:val="white"/>
              </w:rPr>
            </w:pPr>
            <w:r w:rsidRPr="00702DEB">
              <w:rPr>
                <w:highlight w:val="white"/>
              </w:rPr>
              <w:t>Upphæðir(BT-136,BT-137,BT-141,BT-142)  skulu vera með mest 2 aukastöfum.</w:t>
            </w:r>
          </w:p>
        </w:tc>
        <w:tc>
          <w:tcPr>
            <w:tcW w:w="2410" w:type="dxa"/>
            <w:shd w:val="clear" w:color="auto" w:fill="auto"/>
            <w:noWrap/>
            <w:hideMark/>
          </w:tcPr>
          <w:p w14:paraId="0A000685" w14:textId="77777777" w:rsidR="00745C2C" w:rsidRPr="00702DEB" w:rsidRDefault="00745C2C" w:rsidP="00702DEB">
            <w:pPr>
              <w:pStyle w:val="BodyText"/>
              <w:spacing w:after="0"/>
              <w:rPr>
                <w:highlight w:val="white"/>
              </w:rPr>
            </w:pPr>
            <w:r w:rsidRPr="00702DEB">
              <w:rPr>
                <w:highlight w:val="white"/>
              </w:rPr>
              <w:t>BR-DEC-24, BR-DEC-25, BR-DEC-27, BR-DEC-28, UBL-DT-01</w:t>
            </w:r>
          </w:p>
        </w:tc>
        <w:tc>
          <w:tcPr>
            <w:tcW w:w="992" w:type="dxa"/>
            <w:shd w:val="clear" w:color="auto" w:fill="auto"/>
            <w:hideMark/>
          </w:tcPr>
          <w:p w14:paraId="3E06DFAD" w14:textId="77777777" w:rsidR="00745C2C" w:rsidRPr="00702DEB" w:rsidRDefault="00745C2C" w:rsidP="00702DEB">
            <w:pPr>
              <w:pStyle w:val="BodyText"/>
              <w:spacing w:after="0"/>
              <w:rPr>
                <w:highlight w:val="white"/>
              </w:rPr>
            </w:pPr>
            <w:r w:rsidRPr="00702DEB">
              <w:rPr>
                <w:highlight w:val="white"/>
              </w:rPr>
              <w:t>fatal</w:t>
            </w:r>
          </w:p>
        </w:tc>
      </w:tr>
      <w:tr w:rsidR="00745C2C" w:rsidRPr="00702DEB" w14:paraId="05ECD01C" w14:textId="77777777" w:rsidTr="00745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300"/>
        </w:trPr>
        <w:tc>
          <w:tcPr>
            <w:tcW w:w="6095" w:type="dxa"/>
            <w:shd w:val="clear" w:color="auto" w:fill="auto"/>
            <w:hideMark/>
          </w:tcPr>
          <w:p w14:paraId="625B4314" w14:textId="77777777" w:rsidR="00745C2C" w:rsidRPr="00702DEB" w:rsidRDefault="00745C2C" w:rsidP="00702DEB">
            <w:pPr>
              <w:pStyle w:val="BodyText"/>
              <w:spacing w:after="0"/>
              <w:rPr>
                <w:highlight w:val="white"/>
              </w:rPr>
            </w:pPr>
            <w:proofErr w:type="spellStart"/>
            <w:r w:rsidRPr="00702DEB">
              <w:rPr>
                <w:highlight w:val="white"/>
              </w:rPr>
              <w:t>Kóti</w:t>
            </w:r>
            <w:proofErr w:type="spellEnd"/>
            <w:r w:rsidRPr="00702DEB">
              <w:rPr>
                <w:highlight w:val="white"/>
              </w:rPr>
              <w:t xml:space="preserve"> fyrir skýringu á afslætti (BT-98) skal vera úr </w:t>
            </w:r>
            <w:proofErr w:type="spellStart"/>
            <w:r w:rsidRPr="00702DEB">
              <w:rPr>
                <w:highlight w:val="white"/>
              </w:rPr>
              <w:t>kótalista</w:t>
            </w:r>
            <w:proofErr w:type="spellEnd"/>
            <w:r w:rsidRPr="00702DEB">
              <w:rPr>
                <w:highlight w:val="white"/>
              </w:rPr>
              <w:t xml:space="preserve"> UNCL 5189 D.16B.</w:t>
            </w:r>
          </w:p>
        </w:tc>
        <w:tc>
          <w:tcPr>
            <w:tcW w:w="2410" w:type="dxa"/>
            <w:shd w:val="clear" w:color="auto" w:fill="auto"/>
            <w:noWrap/>
            <w:hideMark/>
          </w:tcPr>
          <w:p w14:paraId="62294D8D" w14:textId="77777777" w:rsidR="00745C2C" w:rsidRPr="00702DEB" w:rsidRDefault="00745C2C" w:rsidP="00702DEB">
            <w:pPr>
              <w:pStyle w:val="BodyText"/>
              <w:spacing w:after="0"/>
              <w:rPr>
                <w:highlight w:val="white"/>
              </w:rPr>
            </w:pPr>
            <w:r w:rsidRPr="00702DEB">
              <w:rPr>
                <w:highlight w:val="white"/>
              </w:rPr>
              <w:t>PEPPOL-EN16931-CL002</w:t>
            </w:r>
          </w:p>
        </w:tc>
        <w:tc>
          <w:tcPr>
            <w:tcW w:w="992" w:type="dxa"/>
            <w:shd w:val="clear" w:color="auto" w:fill="auto"/>
            <w:hideMark/>
          </w:tcPr>
          <w:p w14:paraId="6590FAA7" w14:textId="77777777" w:rsidR="00745C2C" w:rsidRPr="00702DEB" w:rsidRDefault="00745C2C" w:rsidP="00702DEB">
            <w:pPr>
              <w:pStyle w:val="BodyText"/>
              <w:spacing w:after="0"/>
              <w:rPr>
                <w:highlight w:val="white"/>
              </w:rPr>
            </w:pPr>
            <w:r w:rsidRPr="00702DEB">
              <w:rPr>
                <w:highlight w:val="white"/>
              </w:rPr>
              <w:t>fatal</w:t>
            </w:r>
          </w:p>
        </w:tc>
      </w:tr>
      <w:tr w:rsidR="00745C2C" w:rsidRPr="00702DEB" w14:paraId="2DD0A796" w14:textId="77777777" w:rsidTr="00745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300"/>
        </w:trPr>
        <w:tc>
          <w:tcPr>
            <w:tcW w:w="6095" w:type="dxa"/>
            <w:shd w:val="clear" w:color="auto" w:fill="auto"/>
            <w:hideMark/>
          </w:tcPr>
          <w:p w14:paraId="68F863D0" w14:textId="77777777" w:rsidR="00745C2C" w:rsidRPr="00702DEB" w:rsidRDefault="00745C2C" w:rsidP="00702DEB">
            <w:pPr>
              <w:pStyle w:val="BodyText"/>
              <w:spacing w:after="0"/>
              <w:rPr>
                <w:highlight w:val="white"/>
              </w:rPr>
            </w:pPr>
            <w:proofErr w:type="spellStart"/>
            <w:r w:rsidRPr="00702DEB">
              <w:rPr>
                <w:highlight w:val="white"/>
              </w:rPr>
              <w:t>Kóti</w:t>
            </w:r>
            <w:proofErr w:type="spellEnd"/>
            <w:r w:rsidRPr="00702DEB">
              <w:rPr>
                <w:highlight w:val="white"/>
              </w:rPr>
              <w:t xml:space="preserve"> fyrir skýringu á gjöldum (BT-105) skal vera úr </w:t>
            </w:r>
            <w:proofErr w:type="spellStart"/>
            <w:r w:rsidRPr="00702DEB">
              <w:rPr>
                <w:highlight w:val="white"/>
              </w:rPr>
              <w:t>kótalista</w:t>
            </w:r>
            <w:proofErr w:type="spellEnd"/>
            <w:r w:rsidRPr="00702DEB">
              <w:rPr>
                <w:highlight w:val="white"/>
              </w:rPr>
              <w:t xml:space="preserve">  UNCL 7161 D.16B.</w:t>
            </w:r>
          </w:p>
        </w:tc>
        <w:tc>
          <w:tcPr>
            <w:tcW w:w="2410" w:type="dxa"/>
            <w:shd w:val="clear" w:color="auto" w:fill="auto"/>
            <w:noWrap/>
            <w:hideMark/>
          </w:tcPr>
          <w:p w14:paraId="1C1A11C2" w14:textId="77777777" w:rsidR="00745C2C" w:rsidRPr="00702DEB" w:rsidRDefault="00745C2C" w:rsidP="00702DEB">
            <w:pPr>
              <w:pStyle w:val="BodyText"/>
              <w:spacing w:after="0"/>
              <w:rPr>
                <w:highlight w:val="white"/>
              </w:rPr>
            </w:pPr>
            <w:r w:rsidRPr="00702DEB">
              <w:rPr>
                <w:highlight w:val="white"/>
              </w:rPr>
              <w:t>PEPPOL-EN16931-CL003</w:t>
            </w:r>
          </w:p>
        </w:tc>
        <w:tc>
          <w:tcPr>
            <w:tcW w:w="992" w:type="dxa"/>
            <w:shd w:val="clear" w:color="auto" w:fill="auto"/>
            <w:hideMark/>
          </w:tcPr>
          <w:p w14:paraId="2F28083C" w14:textId="77777777" w:rsidR="00745C2C" w:rsidRPr="00702DEB" w:rsidRDefault="00745C2C" w:rsidP="00702DEB">
            <w:pPr>
              <w:pStyle w:val="BodyText"/>
              <w:spacing w:after="0"/>
              <w:rPr>
                <w:highlight w:val="white"/>
              </w:rPr>
            </w:pPr>
            <w:r w:rsidRPr="00702DEB">
              <w:rPr>
                <w:highlight w:val="white"/>
              </w:rPr>
              <w:t>fatal</w:t>
            </w:r>
          </w:p>
        </w:tc>
      </w:tr>
      <w:tr w:rsidR="00745C2C" w:rsidRPr="00702DEB" w14:paraId="430D4A53" w14:textId="77777777" w:rsidTr="00745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900"/>
        </w:trPr>
        <w:tc>
          <w:tcPr>
            <w:tcW w:w="6095" w:type="dxa"/>
            <w:shd w:val="clear" w:color="auto" w:fill="auto"/>
            <w:hideMark/>
          </w:tcPr>
          <w:p w14:paraId="38B9EB67" w14:textId="3766F7F3" w:rsidR="00745C2C" w:rsidRPr="00702DEB" w:rsidRDefault="00745C2C" w:rsidP="00702DEB">
            <w:pPr>
              <w:pStyle w:val="BodyText"/>
              <w:spacing w:after="0"/>
              <w:rPr>
                <w:highlight w:val="white"/>
              </w:rPr>
            </w:pPr>
            <w:r w:rsidRPr="00702DEB">
              <w:rPr>
                <w:highlight w:val="white"/>
              </w:rPr>
              <w:t>Upphæð afslátta (BT-</w:t>
            </w:r>
            <w:r w:rsidR="00702B6F" w:rsidRPr="00702DEB">
              <w:rPr>
                <w:highlight w:val="white"/>
              </w:rPr>
              <w:t>136</w:t>
            </w:r>
            <w:r w:rsidRPr="00702DEB">
              <w:rPr>
                <w:highlight w:val="white"/>
              </w:rPr>
              <w:t>) eða gjalda (BT-</w:t>
            </w:r>
            <w:r w:rsidR="00702B6F" w:rsidRPr="00702DEB">
              <w:rPr>
                <w:highlight w:val="white"/>
              </w:rPr>
              <w:t>141</w:t>
            </w:r>
            <w:r w:rsidRPr="00702DEB">
              <w:rPr>
                <w:highlight w:val="white"/>
              </w:rPr>
              <w:t xml:space="preserve">) í </w:t>
            </w:r>
            <w:r w:rsidR="00702B6F" w:rsidRPr="00702DEB">
              <w:rPr>
                <w:highlight w:val="white"/>
              </w:rPr>
              <w:t>línu</w:t>
            </w:r>
            <w:r w:rsidRPr="00702DEB">
              <w:rPr>
                <w:highlight w:val="white"/>
              </w:rPr>
              <w:t xml:space="preserve"> reikning</w:t>
            </w:r>
            <w:r w:rsidR="00F56421" w:rsidRPr="00702DEB">
              <w:rPr>
                <w:highlight w:val="white"/>
              </w:rPr>
              <w:t>s</w:t>
            </w:r>
            <w:r w:rsidRPr="00702DEB">
              <w:rPr>
                <w:highlight w:val="white"/>
              </w:rPr>
              <w:t xml:space="preserve"> skulu vera jöfn grunnupphæð (BT-</w:t>
            </w:r>
            <w:r w:rsidR="00702B6F" w:rsidRPr="00702DEB">
              <w:rPr>
                <w:highlight w:val="white"/>
              </w:rPr>
              <w:t>137</w:t>
            </w:r>
            <w:r w:rsidRPr="00702DEB">
              <w:rPr>
                <w:highlight w:val="white"/>
              </w:rPr>
              <w:t>, BT-</w:t>
            </w:r>
            <w:r w:rsidR="00702B6F" w:rsidRPr="00702DEB">
              <w:rPr>
                <w:highlight w:val="white"/>
              </w:rPr>
              <w:t>142</w:t>
            </w:r>
            <w:r w:rsidRPr="00702DEB">
              <w:rPr>
                <w:highlight w:val="white"/>
              </w:rPr>
              <w:t>) x prósenta (BT-</w:t>
            </w:r>
            <w:r w:rsidR="00702B6F" w:rsidRPr="00702DEB">
              <w:rPr>
                <w:highlight w:val="white"/>
              </w:rPr>
              <w:t>138</w:t>
            </w:r>
            <w:r w:rsidRPr="00702DEB">
              <w:rPr>
                <w:highlight w:val="white"/>
              </w:rPr>
              <w:t>, BT-</w:t>
            </w:r>
            <w:r w:rsidR="00702B6F" w:rsidRPr="00702DEB">
              <w:rPr>
                <w:highlight w:val="white"/>
              </w:rPr>
              <w:t>143</w:t>
            </w:r>
            <w:r w:rsidRPr="00702DEB">
              <w:rPr>
                <w:highlight w:val="white"/>
              </w:rPr>
              <w:t>) /100 ef grunnupphæð og prósenta koma fram.</w:t>
            </w:r>
          </w:p>
        </w:tc>
        <w:tc>
          <w:tcPr>
            <w:tcW w:w="2410" w:type="dxa"/>
            <w:shd w:val="clear" w:color="auto" w:fill="auto"/>
            <w:noWrap/>
            <w:hideMark/>
          </w:tcPr>
          <w:p w14:paraId="4F8893F3" w14:textId="77777777" w:rsidR="00745C2C" w:rsidRPr="00702DEB" w:rsidRDefault="00745C2C" w:rsidP="00702DEB">
            <w:pPr>
              <w:pStyle w:val="BodyText"/>
              <w:spacing w:after="0"/>
              <w:rPr>
                <w:highlight w:val="white"/>
              </w:rPr>
            </w:pPr>
            <w:r w:rsidRPr="00702DEB">
              <w:rPr>
                <w:highlight w:val="white"/>
              </w:rPr>
              <w:t>PEPPOL-EN16931-R040</w:t>
            </w:r>
          </w:p>
        </w:tc>
        <w:tc>
          <w:tcPr>
            <w:tcW w:w="992" w:type="dxa"/>
            <w:shd w:val="clear" w:color="auto" w:fill="auto"/>
            <w:hideMark/>
          </w:tcPr>
          <w:p w14:paraId="45A0C0B2" w14:textId="77777777" w:rsidR="00745C2C" w:rsidRPr="00702DEB" w:rsidRDefault="00745C2C" w:rsidP="00702DEB">
            <w:pPr>
              <w:pStyle w:val="BodyText"/>
              <w:spacing w:after="0"/>
              <w:rPr>
                <w:highlight w:val="white"/>
              </w:rPr>
            </w:pPr>
            <w:r w:rsidRPr="00702DEB">
              <w:rPr>
                <w:highlight w:val="white"/>
              </w:rPr>
              <w:t>fatal</w:t>
            </w:r>
          </w:p>
        </w:tc>
      </w:tr>
      <w:tr w:rsidR="00745C2C" w:rsidRPr="00702DEB" w14:paraId="3033ACD6" w14:textId="77777777" w:rsidTr="00745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600"/>
        </w:trPr>
        <w:tc>
          <w:tcPr>
            <w:tcW w:w="6095" w:type="dxa"/>
            <w:shd w:val="clear" w:color="auto" w:fill="auto"/>
            <w:hideMark/>
          </w:tcPr>
          <w:p w14:paraId="6FE92DF0" w14:textId="182345B8" w:rsidR="00745C2C" w:rsidRPr="00702DEB" w:rsidRDefault="00745C2C" w:rsidP="00702DEB">
            <w:pPr>
              <w:pStyle w:val="BodyText"/>
              <w:spacing w:after="0"/>
              <w:rPr>
                <w:highlight w:val="white"/>
              </w:rPr>
            </w:pPr>
            <w:r w:rsidRPr="00702DEB">
              <w:rPr>
                <w:highlight w:val="white"/>
              </w:rPr>
              <w:t>Upplýsingar um afslátt eða gjald skulu innihalda bæði grunn</w:t>
            </w:r>
            <w:r w:rsidR="00702B6F" w:rsidRPr="00702DEB">
              <w:rPr>
                <w:highlight w:val="white"/>
              </w:rPr>
              <w:t xml:space="preserve"> </w:t>
            </w:r>
            <w:r w:rsidRPr="00702DEB">
              <w:rPr>
                <w:highlight w:val="white"/>
              </w:rPr>
              <w:t>upphæð (BT-</w:t>
            </w:r>
            <w:r w:rsidR="00702B6F" w:rsidRPr="00702DEB">
              <w:rPr>
                <w:highlight w:val="white"/>
              </w:rPr>
              <w:t>137</w:t>
            </w:r>
            <w:r w:rsidRPr="00702DEB">
              <w:rPr>
                <w:highlight w:val="white"/>
              </w:rPr>
              <w:t>, BT-</w:t>
            </w:r>
            <w:r w:rsidR="00702B6F" w:rsidRPr="00702DEB">
              <w:rPr>
                <w:highlight w:val="white"/>
              </w:rPr>
              <w:t>142</w:t>
            </w:r>
            <w:r w:rsidRPr="00702DEB">
              <w:rPr>
                <w:highlight w:val="white"/>
              </w:rPr>
              <w:t>) og prósentu (BT-</w:t>
            </w:r>
            <w:r w:rsidR="00702B6F" w:rsidRPr="00702DEB">
              <w:rPr>
                <w:highlight w:val="white"/>
              </w:rPr>
              <w:t>138</w:t>
            </w:r>
            <w:r w:rsidRPr="00702DEB">
              <w:rPr>
                <w:highlight w:val="white"/>
              </w:rPr>
              <w:t>, BT-</w:t>
            </w:r>
            <w:r w:rsidR="00702B6F" w:rsidRPr="00702DEB">
              <w:rPr>
                <w:highlight w:val="white"/>
              </w:rPr>
              <w:t>143</w:t>
            </w:r>
            <w:r w:rsidRPr="00702DEB">
              <w:rPr>
                <w:highlight w:val="white"/>
              </w:rPr>
              <w:t>) eða hvorugt.</w:t>
            </w:r>
          </w:p>
        </w:tc>
        <w:tc>
          <w:tcPr>
            <w:tcW w:w="2410" w:type="dxa"/>
            <w:shd w:val="clear" w:color="auto" w:fill="auto"/>
            <w:noWrap/>
            <w:hideMark/>
          </w:tcPr>
          <w:p w14:paraId="5F943D95" w14:textId="77777777" w:rsidR="00745C2C" w:rsidRPr="00702DEB" w:rsidRDefault="00745C2C" w:rsidP="00702DEB">
            <w:pPr>
              <w:pStyle w:val="BodyText"/>
              <w:spacing w:after="0"/>
              <w:rPr>
                <w:highlight w:val="white"/>
              </w:rPr>
            </w:pPr>
            <w:r w:rsidRPr="00702DEB">
              <w:rPr>
                <w:highlight w:val="white"/>
              </w:rPr>
              <w:t>PEPPOL-EN16931-R041</w:t>
            </w:r>
          </w:p>
        </w:tc>
        <w:tc>
          <w:tcPr>
            <w:tcW w:w="992" w:type="dxa"/>
            <w:shd w:val="clear" w:color="auto" w:fill="auto"/>
            <w:hideMark/>
          </w:tcPr>
          <w:p w14:paraId="550B5E76" w14:textId="77777777" w:rsidR="00745C2C" w:rsidRPr="00702DEB" w:rsidRDefault="00745C2C" w:rsidP="00702DEB">
            <w:pPr>
              <w:pStyle w:val="BodyText"/>
              <w:spacing w:after="0"/>
              <w:rPr>
                <w:highlight w:val="white"/>
              </w:rPr>
            </w:pPr>
            <w:r w:rsidRPr="00702DEB">
              <w:rPr>
                <w:highlight w:val="white"/>
              </w:rPr>
              <w:t>fatal</w:t>
            </w:r>
          </w:p>
        </w:tc>
      </w:tr>
      <w:tr w:rsidR="00745C2C" w:rsidRPr="00702DEB" w14:paraId="493BBB51" w14:textId="77777777" w:rsidTr="00745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600"/>
        </w:trPr>
        <w:tc>
          <w:tcPr>
            <w:tcW w:w="6095" w:type="dxa"/>
            <w:shd w:val="clear" w:color="auto" w:fill="auto"/>
            <w:hideMark/>
          </w:tcPr>
          <w:p w14:paraId="497A4AA9" w14:textId="2F54F179" w:rsidR="00745C2C" w:rsidRPr="00702DEB" w:rsidRDefault="00745C2C" w:rsidP="00702DEB">
            <w:pPr>
              <w:pStyle w:val="BodyText"/>
              <w:spacing w:after="0"/>
              <w:rPr>
                <w:highlight w:val="white"/>
              </w:rPr>
            </w:pPr>
            <w:r w:rsidRPr="00702DEB">
              <w:rPr>
                <w:highlight w:val="white"/>
              </w:rPr>
              <w:lastRenderedPageBreak/>
              <w:t>Ef upplýsingar um prósentu afsl</w:t>
            </w:r>
            <w:r w:rsidR="00702B6F" w:rsidRPr="00702DEB">
              <w:rPr>
                <w:highlight w:val="white"/>
              </w:rPr>
              <w:t>á</w:t>
            </w:r>
            <w:r w:rsidRPr="00702DEB">
              <w:rPr>
                <w:highlight w:val="white"/>
              </w:rPr>
              <w:t xml:space="preserve">ttar </w:t>
            </w:r>
            <w:r w:rsidR="00702B6F" w:rsidRPr="00702DEB">
              <w:rPr>
                <w:highlight w:val="white"/>
              </w:rPr>
              <w:t xml:space="preserve">(BT-138) </w:t>
            </w:r>
            <w:r w:rsidRPr="00702DEB">
              <w:rPr>
                <w:highlight w:val="white"/>
              </w:rPr>
              <w:t xml:space="preserve">eða gjalds </w:t>
            </w:r>
            <w:r w:rsidR="00702B6F" w:rsidRPr="00702DEB">
              <w:rPr>
                <w:highlight w:val="white"/>
              </w:rPr>
              <w:t xml:space="preserve">(BT-143) </w:t>
            </w:r>
            <w:r w:rsidRPr="00702DEB">
              <w:rPr>
                <w:highlight w:val="white"/>
              </w:rPr>
              <w:t xml:space="preserve">koma fram í línu þá skal </w:t>
            </w:r>
            <w:proofErr w:type="spellStart"/>
            <w:r w:rsidRPr="00702DEB">
              <w:rPr>
                <w:highlight w:val="white"/>
              </w:rPr>
              <w:t>skal</w:t>
            </w:r>
            <w:proofErr w:type="spellEnd"/>
            <w:r w:rsidRPr="00702DEB">
              <w:rPr>
                <w:highlight w:val="white"/>
              </w:rPr>
              <w:t xml:space="preserve"> grunn upphæðin koma fram.</w:t>
            </w:r>
          </w:p>
        </w:tc>
        <w:tc>
          <w:tcPr>
            <w:tcW w:w="2410" w:type="dxa"/>
            <w:shd w:val="clear" w:color="auto" w:fill="auto"/>
            <w:noWrap/>
            <w:hideMark/>
          </w:tcPr>
          <w:p w14:paraId="738F02B8" w14:textId="77777777" w:rsidR="00745C2C" w:rsidRPr="00702DEB" w:rsidRDefault="00745C2C" w:rsidP="00702DEB">
            <w:pPr>
              <w:pStyle w:val="BodyText"/>
              <w:spacing w:after="0"/>
              <w:rPr>
                <w:highlight w:val="white"/>
              </w:rPr>
            </w:pPr>
            <w:r w:rsidRPr="00702DEB">
              <w:rPr>
                <w:highlight w:val="white"/>
              </w:rPr>
              <w:t>PEPPOL-EN16931-R042</w:t>
            </w:r>
          </w:p>
        </w:tc>
        <w:tc>
          <w:tcPr>
            <w:tcW w:w="992" w:type="dxa"/>
            <w:shd w:val="clear" w:color="auto" w:fill="auto"/>
            <w:hideMark/>
          </w:tcPr>
          <w:p w14:paraId="50683811" w14:textId="77777777" w:rsidR="00745C2C" w:rsidRPr="00702DEB" w:rsidRDefault="00745C2C" w:rsidP="00702DEB">
            <w:pPr>
              <w:pStyle w:val="BodyText"/>
              <w:spacing w:after="0"/>
              <w:rPr>
                <w:highlight w:val="white"/>
              </w:rPr>
            </w:pPr>
            <w:r w:rsidRPr="00702DEB">
              <w:rPr>
                <w:highlight w:val="white"/>
              </w:rPr>
              <w:t>fatal</w:t>
            </w:r>
          </w:p>
        </w:tc>
      </w:tr>
    </w:tbl>
    <w:p w14:paraId="64AB02D5" w14:textId="77777777" w:rsidR="00ED1C8A" w:rsidRPr="00D75936" w:rsidRDefault="00ED1C8A" w:rsidP="00922D6D">
      <w:pPr>
        <w:pStyle w:val="Heading3"/>
      </w:pPr>
      <w:bookmarkStart w:id="908" w:name="_Toc238955223"/>
      <w:bookmarkStart w:id="909" w:name="_Ref240084979"/>
      <w:bookmarkStart w:id="910" w:name="_Toc313372057"/>
      <w:bookmarkStart w:id="911" w:name="_Ref321219661"/>
      <w:bookmarkStart w:id="912" w:name="_Ref321219666"/>
      <w:bookmarkStart w:id="913" w:name="_Toc84934993"/>
      <w:r w:rsidRPr="00D75936">
        <w:t>Stýribreytur</w:t>
      </w:r>
      <w:bookmarkEnd w:id="908"/>
      <w:bookmarkEnd w:id="909"/>
      <w:bookmarkEnd w:id="910"/>
      <w:bookmarkEnd w:id="911"/>
      <w:bookmarkEnd w:id="912"/>
      <w:bookmarkEnd w:id="913"/>
    </w:p>
    <w:p w14:paraId="0F9898FF" w14:textId="77777777" w:rsidR="00ED1C8A" w:rsidRPr="007D26AA" w:rsidRDefault="00ED1C8A" w:rsidP="00922D6D">
      <w:pPr>
        <w:pStyle w:val="BodyText"/>
      </w:pPr>
      <w:r>
        <w:rPr>
          <w:highlight w:val="white"/>
        </w:rPr>
        <w:t>Rafrænn reikningur inniheldur nokkrar breytur sem að jafnaði eru ekki birtar en eru notaðar til að stýra skjalinu. Í reikning</w:t>
      </w:r>
      <w:r w:rsidR="00DF67E5">
        <w:rPr>
          <w:highlight w:val="white"/>
        </w:rPr>
        <w:t>i</w:t>
      </w:r>
      <w:r>
        <w:rPr>
          <w:highlight w:val="white"/>
        </w:rPr>
        <w:t xml:space="preserve"> samkvæmt </w:t>
      </w:r>
      <w:r w:rsidR="00065D7D">
        <w:rPr>
          <w:highlight w:val="white"/>
        </w:rPr>
        <w:t>BII</w:t>
      </w:r>
      <w:r>
        <w:rPr>
          <w:highlight w:val="white"/>
        </w:rPr>
        <w:t xml:space="preserve"> umgjörð 4 eru eftirfarandi breytur notaðar.</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97"/>
        <w:gridCol w:w="5245"/>
        <w:gridCol w:w="992"/>
        <w:gridCol w:w="992"/>
      </w:tblGrid>
      <w:tr w:rsidR="00185A15" w:rsidRPr="007D26AA" w14:paraId="313F3D86" w14:textId="6B03E0B8" w:rsidTr="00185A15">
        <w:tc>
          <w:tcPr>
            <w:tcW w:w="2297" w:type="dxa"/>
          </w:tcPr>
          <w:p w14:paraId="6C322C86" w14:textId="77777777" w:rsidR="00185A15" w:rsidRPr="004372FF" w:rsidRDefault="00185A15" w:rsidP="00922D6D">
            <w:pPr>
              <w:rPr>
                <w:rFonts w:ascii="Courier New" w:hAnsi="Courier New" w:cs="Courier New"/>
                <w:bCs/>
                <w:sz w:val="16"/>
                <w:szCs w:val="16"/>
              </w:rPr>
            </w:pPr>
            <w:bookmarkStart w:id="914" w:name="_Toc238955224"/>
            <w:r w:rsidRPr="00781826">
              <w:rPr>
                <w:rFonts w:ascii="Courier New" w:hAnsi="Courier New" w:cs="Courier New"/>
                <w:bCs/>
                <w:sz w:val="16"/>
                <w:szCs w:val="16"/>
              </w:rPr>
              <w:t>Stak</w:t>
            </w:r>
          </w:p>
        </w:tc>
        <w:tc>
          <w:tcPr>
            <w:tcW w:w="5245" w:type="dxa"/>
          </w:tcPr>
          <w:p w14:paraId="5BE3123B" w14:textId="77777777" w:rsidR="00185A15" w:rsidRPr="007D26AA" w:rsidRDefault="00185A15" w:rsidP="00922D6D">
            <w:pPr>
              <w:rPr>
                <w:rFonts w:ascii="Courier New" w:hAnsi="Courier New" w:cs="Courier New"/>
                <w:bCs/>
                <w:sz w:val="16"/>
                <w:szCs w:val="16"/>
                <w:rPrChange w:id="915" w:author="Georg Birgisson" w:date="2021-10-12T12:34:00Z">
                  <w:rPr>
                    <w:rFonts w:ascii="Courier New" w:hAnsi="Courier New" w:cs="Courier New"/>
                    <w:sz w:val="16"/>
                    <w:szCs w:val="16"/>
                  </w:rPr>
                </w:rPrChange>
              </w:rPr>
            </w:pPr>
            <w:r w:rsidRPr="007D26AA">
              <w:rPr>
                <w:rFonts w:ascii="Courier New" w:hAnsi="Courier New" w:cs="Courier New"/>
                <w:bCs/>
                <w:sz w:val="16"/>
                <w:szCs w:val="16"/>
                <w:rPrChange w:id="916" w:author="Georg Birgisson" w:date="2021-10-12T12:34:00Z">
                  <w:rPr>
                    <w:rFonts w:ascii="Courier New" w:hAnsi="Courier New" w:cs="Courier New"/>
                    <w:sz w:val="16"/>
                    <w:szCs w:val="16"/>
                  </w:rPr>
                </w:rPrChange>
              </w:rPr>
              <w:t>Skýring</w:t>
            </w:r>
          </w:p>
        </w:tc>
        <w:tc>
          <w:tcPr>
            <w:tcW w:w="992" w:type="dxa"/>
          </w:tcPr>
          <w:p w14:paraId="78636CD3" w14:textId="05D22E8E" w:rsidR="00185A15" w:rsidRPr="007D26AA" w:rsidRDefault="007D26AA" w:rsidP="00922D6D">
            <w:pPr>
              <w:rPr>
                <w:rFonts w:ascii="Courier New" w:hAnsi="Courier New" w:cs="Courier New"/>
                <w:bCs/>
                <w:sz w:val="16"/>
                <w:szCs w:val="16"/>
                <w:rPrChange w:id="917" w:author="Georg Birgisson" w:date="2021-10-12T12:34:00Z">
                  <w:rPr>
                    <w:rFonts w:ascii="Courier New" w:hAnsi="Courier New" w:cs="Courier New"/>
                    <w:sz w:val="16"/>
                    <w:szCs w:val="16"/>
                  </w:rPr>
                </w:rPrChange>
              </w:rPr>
            </w:pPr>
            <w:ins w:id="918" w:author="Georg Birgisson" w:date="2021-10-12T12:29:00Z">
              <w:r w:rsidRPr="007D26AA">
                <w:rPr>
                  <w:rFonts w:ascii="Courier New" w:hAnsi="Courier New" w:cs="Courier New"/>
                  <w:bCs/>
                  <w:sz w:val="16"/>
                  <w:szCs w:val="16"/>
                  <w:rPrChange w:id="919" w:author="Georg Birgisson" w:date="2021-10-12T12:34:00Z">
                    <w:rPr>
                      <w:rFonts w:ascii="Courier New" w:hAnsi="Courier New" w:cs="Courier New"/>
                      <w:sz w:val="16"/>
                      <w:szCs w:val="16"/>
                    </w:rPr>
                  </w:rPrChange>
                </w:rPr>
                <w:t>Tíðni</w:t>
              </w:r>
            </w:ins>
          </w:p>
        </w:tc>
        <w:tc>
          <w:tcPr>
            <w:tcW w:w="992" w:type="dxa"/>
          </w:tcPr>
          <w:p w14:paraId="0ED0EBB5" w14:textId="08D11461" w:rsidR="00185A15" w:rsidRPr="007D26AA" w:rsidRDefault="007D26AA" w:rsidP="00922D6D">
            <w:pPr>
              <w:rPr>
                <w:rFonts w:ascii="Courier New" w:hAnsi="Courier New" w:cs="Courier New"/>
                <w:bCs/>
                <w:sz w:val="16"/>
                <w:szCs w:val="16"/>
                <w:rPrChange w:id="920" w:author="Georg Birgisson" w:date="2021-10-12T12:34:00Z">
                  <w:rPr>
                    <w:rFonts w:ascii="Courier New" w:hAnsi="Courier New" w:cs="Courier New"/>
                    <w:sz w:val="16"/>
                    <w:szCs w:val="16"/>
                  </w:rPr>
                </w:rPrChange>
              </w:rPr>
            </w:pPr>
            <w:ins w:id="921" w:author="Georg Birgisson" w:date="2021-10-12T12:30:00Z">
              <w:r w:rsidRPr="007D26AA">
                <w:rPr>
                  <w:rFonts w:ascii="Courier New" w:hAnsi="Courier New" w:cs="Courier New"/>
                  <w:bCs/>
                  <w:sz w:val="16"/>
                  <w:szCs w:val="16"/>
                  <w:rPrChange w:id="922" w:author="Georg Birgisson" w:date="2021-10-12T12:34:00Z">
                    <w:rPr>
                      <w:rFonts w:ascii="Courier New" w:hAnsi="Courier New" w:cs="Courier New"/>
                      <w:sz w:val="16"/>
                      <w:szCs w:val="16"/>
                    </w:rPr>
                  </w:rPrChange>
                </w:rPr>
                <w:t>Númer</w:t>
              </w:r>
            </w:ins>
          </w:p>
        </w:tc>
      </w:tr>
      <w:tr w:rsidR="00185A15" w:rsidRPr="007F06A5" w14:paraId="385B7A0D" w14:textId="7FEF31C7" w:rsidTr="00185A15">
        <w:tc>
          <w:tcPr>
            <w:tcW w:w="2297" w:type="dxa"/>
          </w:tcPr>
          <w:p w14:paraId="6227FA38" w14:textId="77777777" w:rsidR="00185A15" w:rsidRPr="007F06A5" w:rsidRDefault="00185A15" w:rsidP="00922D6D">
            <w:pPr>
              <w:rPr>
                <w:rFonts w:ascii="Courier New" w:hAnsi="Courier New" w:cs="Courier New"/>
                <w:sz w:val="16"/>
                <w:szCs w:val="16"/>
              </w:rPr>
            </w:pPr>
            <w:r w:rsidRPr="007F06A5">
              <w:rPr>
                <w:rFonts w:ascii="Courier New" w:hAnsi="Courier New" w:cs="Courier New"/>
                <w:color w:val="0000FF"/>
                <w:sz w:val="16"/>
                <w:szCs w:val="16"/>
                <w:highlight w:val="white"/>
              </w:rPr>
              <w:t>&lt;</w:t>
            </w:r>
            <w:proofErr w:type="spellStart"/>
            <w:r w:rsidRPr="007F06A5">
              <w:rPr>
                <w:rFonts w:ascii="Courier New" w:hAnsi="Courier New" w:cs="Courier New"/>
                <w:color w:val="800000"/>
                <w:sz w:val="16"/>
                <w:szCs w:val="16"/>
                <w:highlight w:val="white"/>
              </w:rPr>
              <w:t>cbc:UBLVersionID</w:t>
            </w:r>
            <w:proofErr w:type="spellEnd"/>
            <w:r w:rsidRPr="007F06A5">
              <w:rPr>
                <w:rFonts w:ascii="Courier New" w:hAnsi="Courier New" w:cs="Courier New"/>
                <w:color w:val="0000FF"/>
                <w:sz w:val="16"/>
                <w:szCs w:val="16"/>
                <w:highlight w:val="white"/>
              </w:rPr>
              <w:t>&gt;</w:t>
            </w:r>
          </w:p>
        </w:tc>
        <w:tc>
          <w:tcPr>
            <w:tcW w:w="5245" w:type="dxa"/>
          </w:tcPr>
          <w:p w14:paraId="32B72D8E" w14:textId="6333BA9C" w:rsidR="00185A15" w:rsidRPr="007F06A5" w:rsidRDefault="00185A15" w:rsidP="00922D6D">
            <w:pPr>
              <w:rPr>
                <w:rFonts w:ascii="Courier New" w:hAnsi="Courier New" w:cs="Courier New"/>
                <w:sz w:val="16"/>
                <w:szCs w:val="16"/>
              </w:rPr>
            </w:pPr>
            <w:r w:rsidRPr="007F06A5">
              <w:rPr>
                <w:rFonts w:ascii="Courier New" w:hAnsi="Courier New" w:cs="Courier New"/>
                <w:sz w:val="16"/>
                <w:szCs w:val="16"/>
                <w:highlight w:val="white"/>
              </w:rPr>
              <w:t>Sú útgáfa UBL sem skeytið byggist á. Þetta er alltaf útgáfa 2.</w:t>
            </w:r>
            <w:r w:rsidRPr="007F06A5">
              <w:rPr>
                <w:rFonts w:ascii="Courier New" w:hAnsi="Courier New" w:cs="Courier New"/>
                <w:sz w:val="16"/>
                <w:szCs w:val="16"/>
              </w:rPr>
              <w:t>1</w:t>
            </w:r>
          </w:p>
        </w:tc>
        <w:tc>
          <w:tcPr>
            <w:tcW w:w="992" w:type="dxa"/>
          </w:tcPr>
          <w:p w14:paraId="1807F350" w14:textId="18B6638A" w:rsidR="00185A15" w:rsidRPr="007F06A5" w:rsidRDefault="005A0086" w:rsidP="00922D6D">
            <w:pPr>
              <w:rPr>
                <w:rFonts w:ascii="Courier New" w:hAnsi="Courier New" w:cs="Courier New"/>
                <w:sz w:val="16"/>
                <w:szCs w:val="16"/>
                <w:highlight w:val="white"/>
              </w:rPr>
            </w:pPr>
            <w:r>
              <w:rPr>
                <w:rFonts w:ascii="Courier New" w:hAnsi="Courier New" w:cs="Courier New"/>
                <w:sz w:val="16"/>
                <w:szCs w:val="16"/>
                <w:highlight w:val="white"/>
              </w:rPr>
              <w:t>1..1</w:t>
            </w:r>
          </w:p>
        </w:tc>
        <w:tc>
          <w:tcPr>
            <w:tcW w:w="992" w:type="dxa"/>
          </w:tcPr>
          <w:p w14:paraId="165593E2" w14:textId="77777777" w:rsidR="00185A15" w:rsidRPr="007F06A5" w:rsidRDefault="00185A15" w:rsidP="00922D6D">
            <w:pPr>
              <w:rPr>
                <w:rFonts w:ascii="Courier New" w:hAnsi="Courier New" w:cs="Courier New"/>
                <w:sz w:val="16"/>
                <w:szCs w:val="16"/>
                <w:highlight w:val="white"/>
              </w:rPr>
            </w:pPr>
          </w:p>
        </w:tc>
      </w:tr>
      <w:tr w:rsidR="00185A15" w:rsidRPr="007F06A5" w14:paraId="7DBA3601" w14:textId="6C1710DA" w:rsidTr="00185A15">
        <w:tc>
          <w:tcPr>
            <w:tcW w:w="2297" w:type="dxa"/>
          </w:tcPr>
          <w:p w14:paraId="286619EB" w14:textId="77777777" w:rsidR="00185A15" w:rsidRPr="007F06A5" w:rsidRDefault="00185A15" w:rsidP="00922D6D">
            <w:pPr>
              <w:rPr>
                <w:rFonts w:ascii="Courier New" w:hAnsi="Courier New" w:cs="Courier New"/>
                <w:color w:val="0000FF"/>
                <w:sz w:val="16"/>
                <w:szCs w:val="16"/>
                <w:highlight w:val="white"/>
              </w:rPr>
            </w:pPr>
            <w:r w:rsidRPr="007F06A5">
              <w:rPr>
                <w:rFonts w:ascii="Courier New" w:hAnsi="Courier New" w:cs="Courier New"/>
                <w:color w:val="0000FF"/>
                <w:sz w:val="16"/>
                <w:szCs w:val="16"/>
                <w:highlight w:val="white"/>
              </w:rPr>
              <w:t>&lt;</w:t>
            </w:r>
            <w:proofErr w:type="spellStart"/>
            <w:r w:rsidRPr="007F06A5">
              <w:rPr>
                <w:rFonts w:ascii="Courier New" w:hAnsi="Courier New" w:cs="Courier New"/>
                <w:color w:val="800000"/>
                <w:sz w:val="16"/>
                <w:szCs w:val="16"/>
                <w:highlight w:val="white"/>
              </w:rPr>
              <w:t>cbc:CustomizationID</w:t>
            </w:r>
            <w:proofErr w:type="spellEnd"/>
            <w:r w:rsidRPr="007F06A5">
              <w:rPr>
                <w:rFonts w:ascii="Courier New" w:hAnsi="Courier New" w:cs="Courier New"/>
                <w:color w:val="0000FF"/>
                <w:sz w:val="16"/>
                <w:szCs w:val="16"/>
                <w:highlight w:val="white"/>
              </w:rPr>
              <w:t>&gt;</w:t>
            </w:r>
          </w:p>
        </w:tc>
        <w:tc>
          <w:tcPr>
            <w:tcW w:w="5245" w:type="dxa"/>
          </w:tcPr>
          <w:p w14:paraId="6FFD1400" w14:textId="2585FF2C" w:rsidR="00185A15" w:rsidRPr="007F06A5" w:rsidRDefault="00185A15" w:rsidP="00922D6D">
            <w:pPr>
              <w:rPr>
                <w:rFonts w:ascii="Courier New" w:hAnsi="Courier New" w:cs="Courier New"/>
                <w:sz w:val="16"/>
                <w:szCs w:val="16"/>
              </w:rPr>
            </w:pPr>
            <w:r w:rsidRPr="007F06A5">
              <w:rPr>
                <w:rFonts w:ascii="Courier New" w:hAnsi="Courier New" w:cs="Courier New"/>
                <w:sz w:val="16"/>
                <w:szCs w:val="16"/>
                <w:highlight w:val="white"/>
              </w:rPr>
              <w:t xml:space="preserve">Vísar til þess að skeytið byggist á skilgreiningum </w:t>
            </w:r>
            <w:del w:id="923" w:author="Georg Birgisson" w:date="2021-10-11T16:33:00Z">
              <w:r w:rsidRPr="007F06A5" w:rsidDel="00FE0336">
                <w:rPr>
                  <w:rFonts w:ascii="Courier New" w:hAnsi="Courier New" w:cs="Courier New"/>
                  <w:sz w:val="16"/>
                  <w:szCs w:val="16"/>
                </w:rPr>
                <w:delText>PEPPOL</w:delText>
              </w:r>
            </w:del>
            <w:ins w:id="924" w:author="Georg Birgisson" w:date="2021-10-11T16:33:00Z">
              <w:r w:rsidR="00FE0336">
                <w:rPr>
                  <w:rFonts w:ascii="Courier New" w:hAnsi="Courier New" w:cs="Courier New"/>
                  <w:sz w:val="16"/>
                  <w:szCs w:val="16"/>
                </w:rPr>
                <w:t>Peppol</w:t>
              </w:r>
            </w:ins>
            <w:r w:rsidRPr="007F06A5">
              <w:rPr>
                <w:rFonts w:ascii="Courier New" w:hAnsi="Courier New" w:cs="Courier New"/>
                <w:sz w:val="16"/>
                <w:szCs w:val="16"/>
              </w:rPr>
              <w:t>.</w:t>
            </w:r>
          </w:p>
          <w:p w14:paraId="5AF536B7" w14:textId="77777777" w:rsidR="00185A15" w:rsidRPr="007F06A5" w:rsidRDefault="00185A15" w:rsidP="00922D6D">
            <w:pPr>
              <w:rPr>
                <w:rFonts w:ascii="Courier New" w:hAnsi="Courier New" w:cs="Courier New"/>
                <w:sz w:val="16"/>
                <w:szCs w:val="16"/>
              </w:rPr>
            </w:pPr>
          </w:p>
          <w:p w14:paraId="0C40E7EB" w14:textId="32F9C212" w:rsidR="00185A15" w:rsidRPr="007F06A5" w:rsidRDefault="00185A15" w:rsidP="00922D6D">
            <w:pPr>
              <w:rPr>
                <w:rFonts w:ascii="Courier New" w:hAnsi="Courier New" w:cs="Courier New"/>
                <w:sz w:val="16"/>
                <w:szCs w:val="16"/>
              </w:rPr>
            </w:pPr>
            <w:r w:rsidRPr="007F06A5">
              <w:rPr>
                <w:rFonts w:ascii="Courier New" w:hAnsi="Courier New" w:cs="Courier New"/>
                <w:sz w:val="16"/>
                <w:szCs w:val="16"/>
              </w:rPr>
              <w:t>urn:cen.eu:en16931:2017#compliant#urn:fdc:peppol.eu:2017:poacc:billing:3.0</w:t>
            </w:r>
          </w:p>
          <w:p w14:paraId="310DE941" w14:textId="77777777" w:rsidR="00185A15" w:rsidRPr="007F06A5" w:rsidRDefault="00185A15" w:rsidP="00922D6D">
            <w:pPr>
              <w:rPr>
                <w:rFonts w:ascii="Courier New" w:hAnsi="Courier New" w:cs="Courier New"/>
                <w:sz w:val="16"/>
                <w:szCs w:val="16"/>
              </w:rPr>
            </w:pPr>
          </w:p>
        </w:tc>
        <w:tc>
          <w:tcPr>
            <w:tcW w:w="992" w:type="dxa"/>
          </w:tcPr>
          <w:p w14:paraId="276554BA" w14:textId="6F49ED22" w:rsidR="00185A15" w:rsidRPr="007F06A5" w:rsidRDefault="007F06A5" w:rsidP="00922D6D">
            <w:pPr>
              <w:rPr>
                <w:rFonts w:ascii="Courier New" w:hAnsi="Courier New" w:cs="Courier New"/>
                <w:sz w:val="16"/>
                <w:szCs w:val="16"/>
                <w:highlight w:val="white"/>
              </w:rPr>
            </w:pPr>
            <w:r w:rsidRPr="007F06A5">
              <w:rPr>
                <w:rFonts w:ascii="Courier New" w:hAnsi="Courier New" w:cs="Courier New"/>
                <w:sz w:val="16"/>
                <w:szCs w:val="16"/>
                <w:highlight w:val="white"/>
              </w:rPr>
              <w:t>1..1</w:t>
            </w:r>
          </w:p>
        </w:tc>
        <w:tc>
          <w:tcPr>
            <w:tcW w:w="992" w:type="dxa"/>
          </w:tcPr>
          <w:p w14:paraId="63B583DE" w14:textId="77777777" w:rsidR="007F06A5" w:rsidRPr="007F06A5" w:rsidRDefault="007F06A5" w:rsidP="007F06A5">
            <w:pPr>
              <w:rPr>
                <w:rFonts w:ascii="Courier New" w:hAnsi="Courier New" w:cs="Courier New"/>
                <w:sz w:val="16"/>
                <w:szCs w:val="16"/>
              </w:rPr>
            </w:pPr>
            <w:r w:rsidRPr="007F06A5">
              <w:rPr>
                <w:rFonts w:ascii="Courier New" w:hAnsi="Courier New" w:cs="Courier New"/>
                <w:sz w:val="16"/>
                <w:szCs w:val="16"/>
              </w:rPr>
              <w:t>BT-24</w:t>
            </w:r>
          </w:p>
          <w:p w14:paraId="4BEE6D89" w14:textId="4C3CCCC6" w:rsidR="00185A15" w:rsidRPr="007F06A5" w:rsidRDefault="00185A15" w:rsidP="007F06A5">
            <w:pPr>
              <w:rPr>
                <w:rFonts w:ascii="Courier New" w:hAnsi="Courier New" w:cs="Courier New"/>
                <w:sz w:val="16"/>
                <w:szCs w:val="16"/>
                <w:highlight w:val="white"/>
              </w:rPr>
            </w:pPr>
          </w:p>
        </w:tc>
      </w:tr>
      <w:tr w:rsidR="00185A15" w:rsidRPr="007F06A5" w14:paraId="46BEB23C" w14:textId="14ED01CE" w:rsidTr="00185A15">
        <w:tc>
          <w:tcPr>
            <w:tcW w:w="2297" w:type="dxa"/>
          </w:tcPr>
          <w:p w14:paraId="6BB6CAEF" w14:textId="77777777" w:rsidR="00185A15" w:rsidRPr="007F06A5" w:rsidRDefault="00185A15" w:rsidP="00922D6D">
            <w:pPr>
              <w:rPr>
                <w:rFonts w:ascii="Courier New" w:hAnsi="Courier New" w:cs="Courier New"/>
                <w:color w:val="0000FF"/>
                <w:sz w:val="16"/>
                <w:szCs w:val="16"/>
                <w:highlight w:val="white"/>
              </w:rPr>
            </w:pPr>
            <w:r w:rsidRPr="007F06A5">
              <w:rPr>
                <w:rFonts w:ascii="Courier New" w:hAnsi="Courier New" w:cs="Courier New"/>
                <w:color w:val="0000FF"/>
                <w:sz w:val="16"/>
                <w:szCs w:val="16"/>
                <w:highlight w:val="white"/>
              </w:rPr>
              <w:t>&lt;</w:t>
            </w:r>
            <w:proofErr w:type="spellStart"/>
            <w:r w:rsidRPr="007F06A5">
              <w:rPr>
                <w:rFonts w:ascii="Courier New" w:hAnsi="Courier New" w:cs="Courier New"/>
                <w:color w:val="800000"/>
                <w:sz w:val="16"/>
                <w:szCs w:val="16"/>
                <w:highlight w:val="white"/>
              </w:rPr>
              <w:t>cbc:ProfileID</w:t>
            </w:r>
            <w:proofErr w:type="spellEnd"/>
            <w:r w:rsidRPr="007F06A5">
              <w:rPr>
                <w:rFonts w:ascii="Courier New" w:hAnsi="Courier New" w:cs="Courier New"/>
                <w:color w:val="0000FF"/>
                <w:sz w:val="16"/>
                <w:szCs w:val="16"/>
                <w:highlight w:val="white"/>
              </w:rPr>
              <w:t>&gt;</w:t>
            </w:r>
          </w:p>
        </w:tc>
        <w:tc>
          <w:tcPr>
            <w:tcW w:w="5245" w:type="dxa"/>
          </w:tcPr>
          <w:p w14:paraId="5E94155A" w14:textId="1F847615" w:rsidR="00185A15" w:rsidRPr="007F06A5" w:rsidRDefault="00185A15" w:rsidP="00922D6D">
            <w:pPr>
              <w:rPr>
                <w:rFonts w:ascii="Courier New" w:hAnsi="Courier New" w:cs="Courier New"/>
                <w:sz w:val="16"/>
                <w:szCs w:val="16"/>
              </w:rPr>
            </w:pPr>
            <w:r w:rsidRPr="007F06A5">
              <w:rPr>
                <w:rFonts w:ascii="Courier New" w:hAnsi="Courier New" w:cs="Courier New"/>
                <w:sz w:val="16"/>
                <w:szCs w:val="16"/>
              </w:rPr>
              <w:t xml:space="preserve">Vísar í þá </w:t>
            </w:r>
            <w:r w:rsidR="004B2751">
              <w:rPr>
                <w:rFonts w:ascii="Courier New" w:hAnsi="Courier New" w:cs="Courier New"/>
                <w:sz w:val="16"/>
                <w:szCs w:val="16"/>
              </w:rPr>
              <w:t>skilgreiningu</w:t>
            </w:r>
            <w:r w:rsidRPr="007F06A5">
              <w:rPr>
                <w:rFonts w:ascii="Courier New" w:hAnsi="Courier New" w:cs="Courier New"/>
                <w:sz w:val="16"/>
                <w:szCs w:val="16"/>
              </w:rPr>
              <w:t xml:space="preserve"> sem reikningurinn er hluti af. Í þessari tækniforskrift er lýst reikningi </w:t>
            </w:r>
            <w:r w:rsidR="00395EBE">
              <w:rPr>
                <w:rFonts w:ascii="Courier New" w:hAnsi="Courier New" w:cs="Courier New"/>
                <w:sz w:val="16"/>
                <w:szCs w:val="16"/>
              </w:rPr>
              <w:t xml:space="preserve">PEPPOL BIS </w:t>
            </w:r>
            <w:del w:id="925" w:author="Georg Birgisson" w:date="2021-10-11T16:33:00Z">
              <w:r w:rsidR="00395EBE" w:rsidDel="00FE0336">
                <w:rPr>
                  <w:rFonts w:ascii="Courier New" w:hAnsi="Courier New" w:cs="Courier New"/>
                  <w:sz w:val="16"/>
                  <w:szCs w:val="16"/>
                </w:rPr>
                <w:delText xml:space="preserve">BILLING </w:delText>
              </w:r>
            </w:del>
            <w:proofErr w:type="spellStart"/>
            <w:ins w:id="926" w:author="Georg Birgisson" w:date="2021-10-11T16:33:00Z">
              <w:r w:rsidR="00FE0336">
                <w:rPr>
                  <w:rFonts w:ascii="Courier New" w:hAnsi="Courier New" w:cs="Courier New"/>
                  <w:sz w:val="16"/>
                  <w:szCs w:val="16"/>
                </w:rPr>
                <w:t>Billing</w:t>
              </w:r>
              <w:proofErr w:type="spellEnd"/>
              <w:r w:rsidR="00FE0336">
                <w:rPr>
                  <w:rFonts w:ascii="Courier New" w:hAnsi="Courier New" w:cs="Courier New"/>
                  <w:sz w:val="16"/>
                  <w:szCs w:val="16"/>
                </w:rPr>
                <w:t xml:space="preserve"> </w:t>
              </w:r>
            </w:ins>
            <w:r w:rsidR="00395EBE">
              <w:rPr>
                <w:rFonts w:ascii="Courier New" w:hAnsi="Courier New" w:cs="Courier New"/>
                <w:sz w:val="16"/>
                <w:szCs w:val="16"/>
              </w:rPr>
              <w:t>3.0</w:t>
            </w:r>
            <w:r w:rsidRPr="007F06A5">
              <w:rPr>
                <w:rFonts w:ascii="Courier New" w:hAnsi="Courier New" w:cs="Courier New"/>
                <w:sz w:val="16"/>
                <w:szCs w:val="16"/>
              </w:rPr>
              <w:t xml:space="preserve"> og er gildi þessarar breytu því:</w:t>
            </w:r>
          </w:p>
          <w:p w14:paraId="72041880" w14:textId="77777777" w:rsidR="00185A15" w:rsidRPr="007F06A5" w:rsidRDefault="00185A15" w:rsidP="00922D6D">
            <w:pPr>
              <w:rPr>
                <w:rFonts w:ascii="Courier New" w:hAnsi="Courier New" w:cs="Courier New"/>
                <w:sz w:val="16"/>
                <w:szCs w:val="16"/>
              </w:rPr>
            </w:pPr>
          </w:p>
          <w:p w14:paraId="4ED92491" w14:textId="670A86D7" w:rsidR="00185A15" w:rsidRPr="007F06A5" w:rsidRDefault="00185A15" w:rsidP="00922D6D">
            <w:pPr>
              <w:rPr>
                <w:rFonts w:ascii="Courier New" w:hAnsi="Courier New" w:cs="Courier New"/>
                <w:sz w:val="16"/>
                <w:szCs w:val="16"/>
              </w:rPr>
            </w:pPr>
            <w:r w:rsidRPr="007F06A5">
              <w:rPr>
                <w:rFonts w:ascii="Courier New" w:hAnsi="Courier New" w:cs="Courier New"/>
                <w:sz w:val="16"/>
                <w:szCs w:val="16"/>
              </w:rPr>
              <w:t>urn:fdc:peppol.eu:2017:poacc:billing:01:1.0</w:t>
            </w:r>
          </w:p>
          <w:p w14:paraId="2DEF0C7C" w14:textId="77777777" w:rsidR="00185A15" w:rsidRPr="007F06A5" w:rsidRDefault="00185A15" w:rsidP="00922D6D">
            <w:pPr>
              <w:rPr>
                <w:rFonts w:ascii="Courier New" w:hAnsi="Courier New" w:cs="Courier New"/>
                <w:sz w:val="16"/>
                <w:szCs w:val="16"/>
              </w:rPr>
            </w:pPr>
          </w:p>
        </w:tc>
        <w:tc>
          <w:tcPr>
            <w:tcW w:w="992" w:type="dxa"/>
          </w:tcPr>
          <w:p w14:paraId="6D979AD3" w14:textId="5F29175E" w:rsidR="00185A15" w:rsidRPr="007F06A5" w:rsidRDefault="007F06A5" w:rsidP="00922D6D">
            <w:pPr>
              <w:rPr>
                <w:rFonts w:ascii="Courier New" w:hAnsi="Courier New" w:cs="Courier New"/>
                <w:sz w:val="16"/>
                <w:szCs w:val="16"/>
              </w:rPr>
            </w:pPr>
            <w:r w:rsidRPr="007F06A5">
              <w:rPr>
                <w:rFonts w:ascii="Courier New" w:hAnsi="Courier New" w:cs="Courier New"/>
                <w:sz w:val="16"/>
                <w:szCs w:val="16"/>
              </w:rPr>
              <w:t>1..1</w:t>
            </w:r>
          </w:p>
        </w:tc>
        <w:tc>
          <w:tcPr>
            <w:tcW w:w="992" w:type="dxa"/>
          </w:tcPr>
          <w:p w14:paraId="636AF7ED" w14:textId="5388A930" w:rsidR="00185A15" w:rsidRPr="007F06A5" w:rsidRDefault="007F06A5" w:rsidP="00922D6D">
            <w:pPr>
              <w:rPr>
                <w:rFonts w:ascii="Courier New" w:hAnsi="Courier New" w:cs="Courier New"/>
                <w:sz w:val="16"/>
                <w:szCs w:val="16"/>
              </w:rPr>
            </w:pPr>
            <w:r w:rsidRPr="007F06A5">
              <w:rPr>
                <w:rFonts w:ascii="Courier New" w:hAnsi="Courier New" w:cs="Courier New"/>
                <w:sz w:val="16"/>
                <w:szCs w:val="16"/>
              </w:rPr>
              <w:t>BT-23</w:t>
            </w:r>
          </w:p>
        </w:tc>
      </w:tr>
    </w:tbl>
    <w:p w14:paraId="38638EF9" w14:textId="723CE27C" w:rsidR="000F22F0" w:rsidRPr="00DD76FE" w:rsidRDefault="000F22F0" w:rsidP="00922D6D">
      <w:pPr>
        <w:rPr>
          <w:rFonts w:ascii="FreeUniversal" w:eastAsia="MS Mincho" w:hAnsi="FreeUniversal" w:cs="Times New Roman"/>
          <w:sz w:val="18"/>
          <w:szCs w:val="18"/>
        </w:rPr>
      </w:pPr>
      <w:bookmarkStart w:id="927" w:name="_Toc238955229"/>
      <w:bookmarkStart w:id="928" w:name="_Toc313372058"/>
      <w:bookmarkEnd w:id="914"/>
    </w:p>
    <w:tbl>
      <w:tblPr>
        <w:tblW w:w="9656"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45"/>
        <w:gridCol w:w="2410"/>
        <w:gridCol w:w="665"/>
      </w:tblGrid>
      <w:tr w:rsidR="007F06A5" w:rsidRPr="00DD76FE" w14:paraId="505BFD99" w14:textId="77777777" w:rsidTr="000D4199">
        <w:tc>
          <w:tcPr>
            <w:tcW w:w="6645" w:type="dxa"/>
          </w:tcPr>
          <w:p w14:paraId="09D13D4E" w14:textId="77777777" w:rsidR="007F06A5" w:rsidRPr="00DD76FE" w:rsidRDefault="007F06A5" w:rsidP="00702DEB">
            <w:pPr>
              <w:pStyle w:val="BodyText"/>
              <w:spacing w:after="0"/>
              <w:rPr>
                <w:b/>
                <w:highlight w:val="white"/>
              </w:rPr>
            </w:pPr>
            <w:r w:rsidRPr="00DD76FE">
              <w:rPr>
                <w:b/>
                <w:highlight w:val="white"/>
              </w:rPr>
              <w:t>Regla</w:t>
            </w:r>
          </w:p>
        </w:tc>
        <w:tc>
          <w:tcPr>
            <w:tcW w:w="2410" w:type="dxa"/>
          </w:tcPr>
          <w:p w14:paraId="3B29998D" w14:textId="77777777" w:rsidR="007F06A5" w:rsidRPr="00DD76FE" w:rsidRDefault="007F06A5" w:rsidP="00702DEB">
            <w:pPr>
              <w:pStyle w:val="BodyText"/>
              <w:spacing w:after="0"/>
              <w:rPr>
                <w:b/>
                <w:highlight w:val="white"/>
              </w:rPr>
            </w:pPr>
            <w:r w:rsidRPr="00DD76FE">
              <w:rPr>
                <w:b/>
                <w:highlight w:val="white"/>
              </w:rPr>
              <w:t>Kenni</w:t>
            </w:r>
          </w:p>
        </w:tc>
        <w:tc>
          <w:tcPr>
            <w:tcW w:w="601" w:type="dxa"/>
          </w:tcPr>
          <w:p w14:paraId="45F48340" w14:textId="77777777" w:rsidR="007F06A5" w:rsidRPr="00DD76FE" w:rsidRDefault="007F06A5" w:rsidP="00702DEB">
            <w:pPr>
              <w:pStyle w:val="BodyText"/>
              <w:spacing w:after="0"/>
              <w:rPr>
                <w:b/>
                <w:highlight w:val="white"/>
              </w:rPr>
            </w:pPr>
            <w:r w:rsidRPr="00DD76FE">
              <w:rPr>
                <w:b/>
                <w:highlight w:val="white"/>
              </w:rPr>
              <w:t>Vægi</w:t>
            </w:r>
          </w:p>
        </w:tc>
      </w:tr>
      <w:tr w:rsidR="007F06A5" w:rsidRPr="00702DEB" w14:paraId="592542AF" w14:textId="77777777" w:rsidTr="000D41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600"/>
        </w:trPr>
        <w:tc>
          <w:tcPr>
            <w:tcW w:w="6645" w:type="dxa"/>
            <w:shd w:val="clear" w:color="auto" w:fill="auto"/>
            <w:hideMark/>
          </w:tcPr>
          <w:p w14:paraId="741CBE21" w14:textId="7DAA149D" w:rsidR="007F06A5" w:rsidRPr="00702DEB" w:rsidRDefault="004B2751" w:rsidP="00702DEB">
            <w:pPr>
              <w:pStyle w:val="BodyText"/>
              <w:spacing w:after="0"/>
              <w:rPr>
                <w:highlight w:val="white"/>
              </w:rPr>
            </w:pPr>
            <w:r w:rsidRPr="00702DEB">
              <w:rPr>
                <w:highlight w:val="white"/>
              </w:rPr>
              <w:t xml:space="preserve">Auðkenni skeytaskilgreiningar (BT-24) skal koma fram í reikningi. </w:t>
            </w:r>
          </w:p>
        </w:tc>
        <w:tc>
          <w:tcPr>
            <w:tcW w:w="2410" w:type="dxa"/>
            <w:shd w:val="clear" w:color="auto" w:fill="auto"/>
            <w:noWrap/>
            <w:hideMark/>
          </w:tcPr>
          <w:p w14:paraId="2C325DAE" w14:textId="77777777" w:rsidR="004B2751" w:rsidRPr="00702DEB" w:rsidRDefault="004B2751" w:rsidP="00702DEB">
            <w:pPr>
              <w:pStyle w:val="BodyText"/>
              <w:spacing w:after="0"/>
              <w:rPr>
                <w:highlight w:val="white"/>
              </w:rPr>
            </w:pPr>
            <w:r w:rsidRPr="00702DEB">
              <w:rPr>
                <w:highlight w:val="white"/>
              </w:rPr>
              <w:t>BR-01</w:t>
            </w:r>
          </w:p>
          <w:p w14:paraId="0DB6F93E" w14:textId="6221226B" w:rsidR="007F06A5" w:rsidRPr="00702DEB" w:rsidRDefault="007F06A5" w:rsidP="00702DEB">
            <w:pPr>
              <w:pStyle w:val="BodyText"/>
              <w:spacing w:after="0"/>
              <w:rPr>
                <w:highlight w:val="white"/>
              </w:rPr>
            </w:pPr>
          </w:p>
        </w:tc>
        <w:tc>
          <w:tcPr>
            <w:tcW w:w="601" w:type="dxa"/>
            <w:shd w:val="clear" w:color="auto" w:fill="auto"/>
            <w:hideMark/>
          </w:tcPr>
          <w:p w14:paraId="3F847FBD" w14:textId="77777777" w:rsidR="007F06A5" w:rsidRPr="00702DEB" w:rsidRDefault="007F06A5" w:rsidP="00702DEB">
            <w:pPr>
              <w:pStyle w:val="BodyText"/>
              <w:spacing w:after="0"/>
              <w:rPr>
                <w:highlight w:val="white"/>
              </w:rPr>
            </w:pPr>
            <w:r w:rsidRPr="00702DEB">
              <w:rPr>
                <w:highlight w:val="white"/>
              </w:rPr>
              <w:t>fatal</w:t>
            </w:r>
          </w:p>
        </w:tc>
      </w:tr>
      <w:tr w:rsidR="007F06A5" w:rsidRPr="00702DEB" w14:paraId="2D56DA1A" w14:textId="77777777" w:rsidTr="000D41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900"/>
        </w:trPr>
        <w:tc>
          <w:tcPr>
            <w:tcW w:w="6645" w:type="dxa"/>
            <w:shd w:val="clear" w:color="auto" w:fill="auto"/>
            <w:hideMark/>
          </w:tcPr>
          <w:p w14:paraId="0D50C7DE" w14:textId="32F157B5" w:rsidR="007F06A5" w:rsidRPr="00702DEB" w:rsidRDefault="004B2751" w:rsidP="00702DEB">
            <w:pPr>
              <w:pStyle w:val="BodyText"/>
              <w:spacing w:after="0"/>
              <w:rPr>
                <w:highlight w:val="white"/>
              </w:rPr>
            </w:pPr>
            <w:r w:rsidRPr="00702DEB">
              <w:rPr>
                <w:highlight w:val="white"/>
              </w:rPr>
              <w:t xml:space="preserve">Auðkenni skeytaskilgreiningar (BT-24) reiknings skal vera </w:t>
            </w:r>
          </w:p>
          <w:p w14:paraId="057C294A" w14:textId="6F10528F" w:rsidR="004B2751" w:rsidRPr="00702DEB" w:rsidRDefault="004B2751" w:rsidP="00702DEB">
            <w:pPr>
              <w:pStyle w:val="BodyText"/>
              <w:spacing w:after="0"/>
              <w:rPr>
                <w:highlight w:val="white"/>
              </w:rPr>
            </w:pPr>
            <w:r w:rsidRPr="00702DEB">
              <w:rPr>
                <w:highlight w:val="white"/>
              </w:rPr>
              <w:t>'urn:cen.eu:en16931:2017#compliant#urn:fdc:peppol.eu:2017:poacc:billing:3.0'</w:t>
            </w:r>
          </w:p>
        </w:tc>
        <w:tc>
          <w:tcPr>
            <w:tcW w:w="2410" w:type="dxa"/>
            <w:shd w:val="clear" w:color="auto" w:fill="auto"/>
            <w:noWrap/>
            <w:hideMark/>
          </w:tcPr>
          <w:p w14:paraId="2FC27460" w14:textId="77777777" w:rsidR="004B2751" w:rsidRPr="00702DEB" w:rsidRDefault="004B2751" w:rsidP="00702DEB">
            <w:pPr>
              <w:pStyle w:val="BodyText"/>
              <w:spacing w:after="0"/>
              <w:rPr>
                <w:highlight w:val="white"/>
              </w:rPr>
            </w:pPr>
            <w:r w:rsidRPr="00702DEB">
              <w:rPr>
                <w:highlight w:val="white"/>
              </w:rPr>
              <w:t>PEPPOL-EN16931-R004</w:t>
            </w:r>
          </w:p>
          <w:p w14:paraId="0748BD13" w14:textId="02E895AB" w:rsidR="007F06A5" w:rsidRPr="00702DEB" w:rsidRDefault="007F06A5" w:rsidP="00702DEB">
            <w:pPr>
              <w:pStyle w:val="BodyText"/>
              <w:spacing w:after="0"/>
              <w:rPr>
                <w:highlight w:val="white"/>
              </w:rPr>
            </w:pPr>
          </w:p>
        </w:tc>
        <w:tc>
          <w:tcPr>
            <w:tcW w:w="601" w:type="dxa"/>
            <w:shd w:val="clear" w:color="auto" w:fill="auto"/>
            <w:hideMark/>
          </w:tcPr>
          <w:p w14:paraId="0C8A366E" w14:textId="77777777" w:rsidR="007F06A5" w:rsidRPr="00702DEB" w:rsidRDefault="007F06A5" w:rsidP="00702DEB">
            <w:pPr>
              <w:pStyle w:val="BodyText"/>
              <w:spacing w:after="0"/>
              <w:rPr>
                <w:highlight w:val="white"/>
              </w:rPr>
            </w:pPr>
            <w:r w:rsidRPr="00702DEB">
              <w:rPr>
                <w:highlight w:val="white"/>
              </w:rPr>
              <w:t>fatal</w:t>
            </w:r>
          </w:p>
        </w:tc>
      </w:tr>
      <w:tr w:rsidR="004B2751" w:rsidRPr="00702DEB" w14:paraId="4F8BD9CF" w14:textId="77777777" w:rsidTr="000D41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900"/>
        </w:trPr>
        <w:tc>
          <w:tcPr>
            <w:tcW w:w="6645" w:type="dxa"/>
            <w:shd w:val="clear" w:color="auto" w:fill="auto"/>
          </w:tcPr>
          <w:p w14:paraId="2BEAC001" w14:textId="0588650A" w:rsidR="004B2751" w:rsidRPr="00702DEB" w:rsidRDefault="004B2751" w:rsidP="00702DEB">
            <w:pPr>
              <w:pStyle w:val="BodyText"/>
              <w:spacing w:after="0"/>
              <w:rPr>
                <w:highlight w:val="white"/>
              </w:rPr>
            </w:pPr>
            <w:r w:rsidRPr="00702DEB">
              <w:rPr>
                <w:highlight w:val="white"/>
              </w:rPr>
              <w:t>Au</w:t>
            </w:r>
            <w:r w:rsidR="00185FA4" w:rsidRPr="00702DEB">
              <w:rPr>
                <w:highlight w:val="white"/>
              </w:rPr>
              <w:t>ð</w:t>
            </w:r>
            <w:r w:rsidRPr="00702DEB">
              <w:rPr>
                <w:highlight w:val="white"/>
              </w:rPr>
              <w:t>kenni skeytaferlis (BT-23) skal koma fram í reikningi.</w:t>
            </w:r>
          </w:p>
        </w:tc>
        <w:tc>
          <w:tcPr>
            <w:tcW w:w="2410" w:type="dxa"/>
            <w:shd w:val="clear" w:color="auto" w:fill="auto"/>
            <w:noWrap/>
          </w:tcPr>
          <w:p w14:paraId="67D49F3B" w14:textId="4FF96168" w:rsidR="004B2751" w:rsidRPr="00702DEB" w:rsidRDefault="004B2751" w:rsidP="00702DEB">
            <w:pPr>
              <w:pStyle w:val="BodyText"/>
              <w:spacing w:after="0"/>
              <w:rPr>
                <w:highlight w:val="white"/>
              </w:rPr>
            </w:pPr>
            <w:r w:rsidRPr="00702DEB">
              <w:rPr>
                <w:highlight w:val="white"/>
              </w:rPr>
              <w:t>PEPPOL-EN16931-R001</w:t>
            </w:r>
          </w:p>
        </w:tc>
        <w:tc>
          <w:tcPr>
            <w:tcW w:w="601" w:type="dxa"/>
            <w:shd w:val="clear" w:color="auto" w:fill="auto"/>
          </w:tcPr>
          <w:p w14:paraId="62ED9577" w14:textId="4B37A03F" w:rsidR="004B2751" w:rsidRPr="00702DEB" w:rsidRDefault="004B2751" w:rsidP="00702DEB">
            <w:pPr>
              <w:pStyle w:val="BodyText"/>
              <w:spacing w:after="0"/>
              <w:rPr>
                <w:highlight w:val="white"/>
              </w:rPr>
            </w:pPr>
            <w:r w:rsidRPr="00702DEB">
              <w:rPr>
                <w:highlight w:val="white"/>
              </w:rPr>
              <w:t>fatal</w:t>
            </w:r>
          </w:p>
        </w:tc>
      </w:tr>
    </w:tbl>
    <w:p w14:paraId="45B0ACF9" w14:textId="77777777" w:rsidR="000D4199" w:rsidRDefault="000D4199" w:rsidP="000D4199">
      <w:pPr>
        <w:pStyle w:val="Heading1"/>
      </w:pPr>
      <w:bookmarkStart w:id="929" w:name="_Hlk532311118"/>
      <w:bookmarkStart w:id="930" w:name="_Toc84934994"/>
      <w:r>
        <w:t>Kreditreikningur</w:t>
      </w:r>
      <w:bookmarkEnd w:id="930"/>
    </w:p>
    <w:p w14:paraId="18B803BF" w14:textId="63461D82" w:rsidR="0067362F" w:rsidRPr="0067362F" w:rsidRDefault="0067362F" w:rsidP="00DD76FE">
      <w:pPr>
        <w:pStyle w:val="BodyText"/>
      </w:pPr>
      <w:r w:rsidRPr="0067362F">
        <w:t xml:space="preserve">Staðall um rafrænan reikning skilgreinir sama gagnamódel fyrir rafrænan reikning og rafrænan kreditreikning og er sami háttur hafður í </w:t>
      </w:r>
      <w:del w:id="931" w:author="Georg Birgisson" w:date="2021-10-11T16:33:00Z">
        <w:r w:rsidRPr="0067362F" w:rsidDel="00FE0336">
          <w:delText>PEPPOL</w:delText>
        </w:r>
      </w:del>
      <w:ins w:id="932" w:author="Georg Birgisson" w:date="2021-10-11T16:33:00Z">
        <w:r w:rsidR="00FE0336">
          <w:t>Peppol</w:t>
        </w:r>
      </w:ins>
      <w:r w:rsidRPr="0067362F">
        <w:t xml:space="preserve">. Einnig er leyfilegt að nota neikvæða reikninga. Við notkun rafrænna kreditreikninga eða neikvæðra reikninga skal fara eftir viðeigandi lögum. Sjá grein 1.1  </w:t>
      </w:r>
    </w:p>
    <w:p w14:paraId="667468D0" w14:textId="77777777" w:rsidR="0067362F" w:rsidRPr="0067362F" w:rsidRDefault="0067362F" w:rsidP="00DD76FE">
      <w:pPr>
        <w:pStyle w:val="BodyText"/>
      </w:pPr>
      <w:r w:rsidRPr="0067362F">
        <w:t xml:space="preserve">Kreditreikningur er auðkenndur með </w:t>
      </w:r>
      <w:proofErr w:type="spellStart"/>
      <w:r w:rsidRPr="0067362F">
        <w:t>kóta</w:t>
      </w:r>
      <w:proofErr w:type="spellEnd"/>
      <w:r w:rsidRPr="0067362F">
        <w:t xml:space="preserve"> 381 sbr. grein 3.1.1 . Leyfðir kótar fyrir kreditreikning eru samkvæmt grein 5.1.4 </w:t>
      </w:r>
    </w:p>
    <w:p w14:paraId="1AE5D6C5" w14:textId="77777777" w:rsidR="0067362F" w:rsidRPr="0067362F" w:rsidRDefault="0067362F" w:rsidP="00DD76FE">
      <w:pPr>
        <w:pStyle w:val="BodyText"/>
      </w:pPr>
      <w:r w:rsidRPr="0067362F">
        <w:t xml:space="preserve">Sé tegund reiknings auðkennd með </w:t>
      </w:r>
      <w:proofErr w:type="spellStart"/>
      <w:r w:rsidRPr="0067362F">
        <w:t>kóta</w:t>
      </w:r>
      <w:proofErr w:type="spellEnd"/>
      <w:r w:rsidRPr="0067362F">
        <w:t xml:space="preserve"> 381 eða öðrum </w:t>
      </w:r>
      <w:proofErr w:type="spellStart"/>
      <w:r w:rsidRPr="0067362F">
        <w:t>kóta</w:t>
      </w:r>
      <w:proofErr w:type="spellEnd"/>
      <w:r w:rsidRPr="0067362F">
        <w:t xml:space="preserve"> fyrir kreditreikning þá skal bóka upphæðir öfugt þ.e. til lækkunar á sambærilegum færslum í reikningi (</w:t>
      </w:r>
      <w:proofErr w:type="spellStart"/>
      <w:r w:rsidRPr="0067362F">
        <w:t>kóti</w:t>
      </w:r>
      <w:proofErr w:type="spellEnd"/>
      <w:r w:rsidRPr="0067362F">
        <w:t xml:space="preserve"> 380).</w:t>
      </w:r>
    </w:p>
    <w:p w14:paraId="4F18757E" w14:textId="1A9D221B" w:rsidR="0067362F" w:rsidRDefault="0067362F" w:rsidP="00DD76FE">
      <w:pPr>
        <w:pStyle w:val="BodyText"/>
      </w:pPr>
      <w:r w:rsidRPr="0067362F">
        <w:t>Um einstök svæði í rafrænum kreditreikning gilda að öðru leiti sömu skilgreiningar og reglur eins og fyrir reikning</w:t>
      </w:r>
      <w:r>
        <w:t>.</w:t>
      </w:r>
    </w:p>
    <w:p w14:paraId="6D40F783" w14:textId="77777777" w:rsidR="000D4199" w:rsidRDefault="000D4199" w:rsidP="000D4199">
      <w:pPr>
        <w:pStyle w:val="Heading2"/>
      </w:pPr>
      <w:bookmarkStart w:id="933" w:name="_Toc84934995"/>
      <w:bookmarkEnd w:id="929"/>
      <w:r>
        <w:t>Möppun við skeytastaðal</w:t>
      </w:r>
      <w:bookmarkEnd w:id="933"/>
    </w:p>
    <w:p w14:paraId="70644556" w14:textId="77777777" w:rsidR="000D4199" w:rsidRDefault="000D4199" w:rsidP="000D4199">
      <w:pPr>
        <w:pStyle w:val="BodyText"/>
      </w:pPr>
      <w:r>
        <w:t xml:space="preserve">Kreditreikningur skal sendur með UBL 2.1 </w:t>
      </w:r>
      <w:proofErr w:type="spellStart"/>
      <w:r>
        <w:t>Credit</w:t>
      </w:r>
      <w:proofErr w:type="spellEnd"/>
      <w:r>
        <w:t xml:space="preserve"> </w:t>
      </w:r>
      <w:proofErr w:type="spellStart"/>
      <w:r>
        <w:t>Note</w:t>
      </w:r>
      <w:proofErr w:type="spellEnd"/>
      <w:r>
        <w:t xml:space="preserve"> skeytaformi.</w:t>
      </w:r>
    </w:p>
    <w:p w14:paraId="0B868F4E" w14:textId="04D90BD0" w:rsidR="000D4199" w:rsidRDefault="000D4199" w:rsidP="000D4199">
      <w:pPr>
        <w:pStyle w:val="BodyText"/>
      </w:pPr>
      <w:proofErr w:type="spellStart"/>
      <w:r>
        <w:t>Möppun</w:t>
      </w:r>
      <w:proofErr w:type="spellEnd"/>
      <w:r>
        <w:t xml:space="preserve"> einstakra svæða er í megin dráttum sambærileg og við reikning nema að fyrsti hluti tags er</w:t>
      </w:r>
      <w:r w:rsidRPr="00225840">
        <w:t xml:space="preserve"> </w:t>
      </w:r>
      <w:r>
        <w:t>„</w:t>
      </w:r>
      <w:proofErr w:type="spellStart"/>
      <w:r w:rsidRPr="00225840">
        <w:t>CreditNote</w:t>
      </w:r>
      <w:proofErr w:type="spellEnd"/>
      <w:r w:rsidRPr="00225840">
        <w:t>/</w:t>
      </w:r>
      <w:r>
        <w:t>“</w:t>
      </w:r>
      <w:r w:rsidRPr="00225840">
        <w:t xml:space="preserve"> í stað </w:t>
      </w:r>
      <w:r>
        <w:t>„</w:t>
      </w:r>
      <w:proofErr w:type="spellStart"/>
      <w:r w:rsidRPr="00225840">
        <w:t>Invoice</w:t>
      </w:r>
      <w:proofErr w:type="spellEnd"/>
      <w:r w:rsidRPr="00225840">
        <w:t>/</w:t>
      </w:r>
      <w:r>
        <w:t>“</w:t>
      </w:r>
      <w:r w:rsidR="00D16A83">
        <w:t xml:space="preserve"> </w:t>
      </w:r>
      <w:r>
        <w:t xml:space="preserve">samanber </w:t>
      </w:r>
      <w:proofErr w:type="spellStart"/>
      <w:r>
        <w:t>möppun</w:t>
      </w:r>
      <w:proofErr w:type="spellEnd"/>
      <w:r>
        <w:t xml:space="preserve"> fyrir reikningnúmer (BT-1).</w:t>
      </w:r>
    </w:p>
    <w:p w14:paraId="443447C0" w14:textId="77777777" w:rsidR="000D4199" w:rsidRDefault="000D4199" w:rsidP="00DD76FE">
      <w:pPr>
        <w:pStyle w:val="BodyText"/>
      </w:pPr>
      <w:r w:rsidRPr="00D9444A">
        <w:t>/</w:t>
      </w:r>
      <w:proofErr w:type="spellStart"/>
      <w:r w:rsidRPr="00D9444A">
        <w:t>CreditNote</w:t>
      </w:r>
      <w:proofErr w:type="spellEnd"/>
      <w:r w:rsidRPr="00D9444A">
        <w:t>/</w:t>
      </w:r>
      <w:proofErr w:type="spellStart"/>
      <w:r w:rsidRPr="00D9444A">
        <w:t>cbc:ID</w:t>
      </w:r>
      <w:proofErr w:type="spellEnd"/>
      <w:r>
        <w:t xml:space="preserve"> í stað </w:t>
      </w:r>
      <w:r w:rsidRPr="00D9444A">
        <w:t>/</w:t>
      </w:r>
      <w:proofErr w:type="spellStart"/>
      <w:r>
        <w:t>Invoice</w:t>
      </w:r>
      <w:proofErr w:type="spellEnd"/>
      <w:r w:rsidRPr="00D9444A">
        <w:t>/</w:t>
      </w:r>
      <w:proofErr w:type="spellStart"/>
      <w:r w:rsidRPr="00D9444A">
        <w:t>cbc:ID</w:t>
      </w:r>
      <w:proofErr w:type="spellEnd"/>
    </w:p>
    <w:p w14:paraId="24B1753B" w14:textId="7D5A3A14" w:rsidR="000D4199" w:rsidRDefault="000D4199" w:rsidP="000D4199">
      <w:pPr>
        <w:pStyle w:val="BodyText"/>
      </w:pPr>
      <w:r>
        <w:t xml:space="preserve">Þetta er ekki algilt og </w:t>
      </w:r>
      <w:r w:rsidR="00D16A83">
        <w:t xml:space="preserve">helsta frávik er að línur í kredit </w:t>
      </w:r>
      <w:proofErr w:type="spellStart"/>
      <w:r w:rsidR="00D16A83">
        <w:t>reiking</w:t>
      </w:r>
      <w:proofErr w:type="spellEnd"/>
      <w:r w:rsidR="00D16A83">
        <w:t xml:space="preserve"> byrja með </w:t>
      </w:r>
      <w:proofErr w:type="spellStart"/>
      <w:r w:rsidR="00D16A83" w:rsidRPr="00D9444A">
        <w:t>cac:CreditNoteLine</w:t>
      </w:r>
      <w:proofErr w:type="spellEnd"/>
      <w:r w:rsidR="00D16A83" w:rsidRPr="00D9444A">
        <w:t xml:space="preserve"> í stað </w:t>
      </w:r>
      <w:proofErr w:type="spellStart"/>
      <w:r w:rsidR="00D16A83" w:rsidRPr="00D9444A">
        <w:t>cac:InvoiceLine</w:t>
      </w:r>
      <w:proofErr w:type="spellEnd"/>
      <w:r w:rsidR="00D16A83">
        <w:t xml:space="preserve"> að öðru leiti vísast í </w:t>
      </w:r>
      <w:del w:id="934" w:author="Georg Birgisson" w:date="2021-10-12T10:47:00Z">
        <w:r w:rsidDel="0079280D">
          <w:delText>töflu í grein um samanburð</w:delText>
        </w:r>
      </w:del>
      <w:ins w:id="935" w:author="Georg Birgisson" w:date="2021-10-12T10:47:00Z">
        <w:r w:rsidR="0079280D">
          <w:t>skilgreiningar á vef Peppol (peppol.eu)</w:t>
        </w:r>
      </w:ins>
      <w:r w:rsidR="00D16A83">
        <w:t>.</w:t>
      </w:r>
    </w:p>
    <w:p w14:paraId="76DA80EF" w14:textId="2107D4B0" w:rsidR="00F35E5B" w:rsidRDefault="00F35E5B" w:rsidP="00F35E5B">
      <w:pPr>
        <w:pStyle w:val="Heading1"/>
      </w:pPr>
      <w:bookmarkStart w:id="936" w:name="_Toc84934996"/>
      <w:r w:rsidRPr="00D26E2F">
        <w:lastRenderedPageBreak/>
        <w:t>Stoðupplýsingar</w:t>
      </w:r>
      <w:bookmarkEnd w:id="927"/>
      <w:bookmarkEnd w:id="928"/>
      <w:bookmarkEnd w:id="936"/>
    </w:p>
    <w:p w14:paraId="37915599" w14:textId="77777777" w:rsidR="00DF76CA" w:rsidRDefault="00DF76CA" w:rsidP="00CF1B55">
      <w:pPr>
        <w:pStyle w:val="Heading2"/>
      </w:pPr>
      <w:bookmarkStart w:id="937" w:name="_Ref240286270"/>
      <w:bookmarkStart w:id="938" w:name="_Toc313372059"/>
      <w:bookmarkStart w:id="939" w:name="_Toc84934997"/>
      <w:r>
        <w:t>Kótalistar og kennakerfi</w:t>
      </w:r>
      <w:bookmarkEnd w:id="937"/>
      <w:bookmarkEnd w:id="938"/>
      <w:bookmarkEnd w:id="939"/>
    </w:p>
    <w:p w14:paraId="5D8DA353" w14:textId="6295A91C" w:rsidR="00DF76CA" w:rsidRDefault="003601E0" w:rsidP="00462EDD">
      <w:pPr>
        <w:pStyle w:val="BodyText"/>
      </w:pPr>
      <w:r>
        <w:t xml:space="preserve">Evrópskur staðall fyrir rafræna reikninga, og þar með </w:t>
      </w:r>
      <w:del w:id="940" w:author="Georg Birgisson" w:date="2021-10-11T16:33:00Z">
        <w:r w:rsidDel="00FE0336">
          <w:delText>PEPPOL</w:delText>
        </w:r>
      </w:del>
      <w:ins w:id="941" w:author="Georg Birgisson" w:date="2021-10-11T16:33:00Z">
        <w:r w:rsidR="00FE0336">
          <w:t>Peppol</w:t>
        </w:r>
      </w:ins>
      <w:r>
        <w:t xml:space="preserve">, </w:t>
      </w:r>
      <w:del w:id="942" w:author="Georg Birgisson" w:date="2021-10-12T10:48:00Z">
        <w:r w:rsidDel="006D2864">
          <w:delText xml:space="preserve">fastsetja </w:delText>
        </w:r>
      </w:del>
      <w:ins w:id="943" w:author="Georg Birgisson" w:date="2021-10-12T10:48:00Z">
        <w:r w:rsidR="006D2864">
          <w:t>fastsetur</w:t>
        </w:r>
        <w:r w:rsidR="006D2864">
          <w:t xml:space="preserve"> </w:t>
        </w:r>
      </w:ins>
      <w:r>
        <w:t xml:space="preserve">hvaða </w:t>
      </w:r>
      <w:proofErr w:type="spellStart"/>
      <w:r>
        <w:t>kótalistar</w:t>
      </w:r>
      <w:proofErr w:type="spellEnd"/>
      <w:r>
        <w:t xml:space="preserve"> skulu notaðir fyrir einstaka svæði og því ekki þörf á að tilgreina í skeytunum hvaða </w:t>
      </w:r>
      <w:proofErr w:type="spellStart"/>
      <w:r>
        <w:t>kótalistar</w:t>
      </w:r>
      <w:proofErr w:type="spellEnd"/>
      <w:r>
        <w:t xml:space="preserve"> eru notaðir.</w:t>
      </w:r>
    </w:p>
    <w:p w14:paraId="0192D3A8" w14:textId="7D01311B" w:rsidR="003601E0" w:rsidRDefault="003601E0" w:rsidP="00462EDD">
      <w:pPr>
        <w:pStyle w:val="BodyText"/>
      </w:pPr>
      <w:r>
        <w:t>Hægt er að nota mismunandi kenna kerfi (</w:t>
      </w:r>
      <w:proofErr w:type="spellStart"/>
      <w:r>
        <w:t>identifiers</w:t>
      </w:r>
      <w:proofErr w:type="spellEnd"/>
      <w:r>
        <w:t xml:space="preserve"> </w:t>
      </w:r>
      <w:proofErr w:type="spellStart"/>
      <w:r>
        <w:t>scheme</w:t>
      </w:r>
      <w:proofErr w:type="spellEnd"/>
      <w:r>
        <w:t xml:space="preserve">) í viðeigandi svæðum. Hægt er að auðkenna úr hvaða þarf </w:t>
      </w:r>
      <w:r w:rsidR="00B140B5">
        <w:t xml:space="preserve">það kenni sem er notað kemur. Sem dæmi þá er íslensk kennitala eitt </w:t>
      </w:r>
      <w:proofErr w:type="spellStart"/>
      <w:r w:rsidR="00B140B5">
        <w:t>kennakerfi</w:t>
      </w:r>
      <w:proofErr w:type="spellEnd"/>
      <w:r w:rsidR="00B140B5">
        <w:t xml:space="preserve">. Ef aðili í rafrænum reikningi er auðkenndur með íslenskri kennitölu þá </w:t>
      </w:r>
      <w:r w:rsidR="00D31F1D">
        <w:t>er hægt að gera á henni vartölupróf af það kemur fram í eigindum að um íslenska kennitölu er að ræða.</w:t>
      </w:r>
    </w:p>
    <w:p w14:paraId="5945651B" w14:textId="28A3E131" w:rsidR="00801877" w:rsidRDefault="00D31F1D" w:rsidP="00D31F1D">
      <w:pPr>
        <w:pStyle w:val="BodyText"/>
        <w:rPr>
          <w:ins w:id="944" w:author="Georg Birgisson" w:date="2021-10-12T10:49:00Z"/>
        </w:rPr>
      </w:pPr>
      <w:r>
        <w:t xml:space="preserve">Notuð eru eigindin </w:t>
      </w:r>
      <w:proofErr w:type="spellStart"/>
      <w:r w:rsidR="00DF76CA">
        <w:t>schem</w:t>
      </w:r>
      <w:r w:rsidR="00D66FB2">
        <w:t>e</w:t>
      </w:r>
      <w:r w:rsidR="00DF76CA">
        <w:t>ID</w:t>
      </w:r>
      <w:proofErr w:type="spellEnd"/>
      <w:r>
        <w:t xml:space="preserve"> og er </w:t>
      </w:r>
      <w:proofErr w:type="spellStart"/>
      <w:r>
        <w:t>kennakerfið</w:t>
      </w:r>
      <w:proofErr w:type="spellEnd"/>
      <w:r>
        <w:t xml:space="preserve"> auðkennt með </w:t>
      </w:r>
      <w:proofErr w:type="spellStart"/>
      <w:r>
        <w:t>kóta</w:t>
      </w:r>
      <w:proofErr w:type="spellEnd"/>
      <w:r>
        <w:t xml:space="preserve"> úr ICD </w:t>
      </w:r>
      <w:proofErr w:type="spellStart"/>
      <w:r>
        <w:t>kótslistanum</w:t>
      </w:r>
      <w:proofErr w:type="spellEnd"/>
      <w:r>
        <w:t>.</w:t>
      </w:r>
    </w:p>
    <w:p w14:paraId="3202CED5" w14:textId="59E2DA33" w:rsidR="006D2864" w:rsidRDefault="006D2864" w:rsidP="00D31F1D">
      <w:pPr>
        <w:pStyle w:val="BodyText"/>
      </w:pPr>
      <w:ins w:id="945" w:author="Georg Birgisson" w:date="2021-10-12T10:49:00Z">
        <w:r>
          <w:t xml:space="preserve">Upplýsingar um </w:t>
        </w:r>
        <w:proofErr w:type="spellStart"/>
        <w:r>
          <w:t>kótalista</w:t>
        </w:r>
        <w:proofErr w:type="spellEnd"/>
        <w:r>
          <w:t xml:space="preserve"> og </w:t>
        </w:r>
      </w:ins>
      <w:proofErr w:type="spellStart"/>
      <w:ins w:id="946" w:author="Georg Birgisson" w:date="2021-10-12T10:50:00Z">
        <w:r>
          <w:t>kennakerfi</w:t>
        </w:r>
        <w:proofErr w:type="spellEnd"/>
        <w:r>
          <w:t xml:space="preserve"> sem nota má í rafrænum reikningi má finna á vefsíðu Peppol (peppol.eu). </w:t>
        </w:r>
        <w:r w:rsidR="00957315">
          <w:t xml:space="preserve">Í eftirfarandi greinum er gefið stutt yfirlit yfir helstu </w:t>
        </w:r>
        <w:proofErr w:type="spellStart"/>
        <w:r w:rsidR="00957315">
          <w:t>kóta</w:t>
        </w:r>
        <w:proofErr w:type="spellEnd"/>
        <w:r w:rsidR="00957315">
          <w:t xml:space="preserve"> sem eiga við í viðskiptum á Íslandi.</w:t>
        </w:r>
      </w:ins>
    </w:p>
    <w:p w14:paraId="13617743" w14:textId="56F2E29D" w:rsidR="00D31F1D" w:rsidRDefault="00D31F1D" w:rsidP="00D31F1D">
      <w:pPr>
        <w:pStyle w:val="BodyText"/>
      </w:pPr>
      <w:r>
        <w:t>Sem dæmi</w:t>
      </w:r>
    </w:p>
    <w:tbl>
      <w:tblPr>
        <w:tblW w:w="910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01"/>
      </w:tblGrid>
      <w:tr w:rsidR="00D31F1D" w:rsidRPr="001318A2" w14:paraId="6BB1A7FF" w14:textId="77777777" w:rsidTr="00D31F1D">
        <w:tc>
          <w:tcPr>
            <w:tcW w:w="9101" w:type="dxa"/>
          </w:tcPr>
          <w:p w14:paraId="63F04F61" w14:textId="77777777" w:rsidR="00D31F1D" w:rsidRPr="001318A2" w:rsidRDefault="00D31F1D" w:rsidP="009D218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cac:PartyIdentification</w:t>
            </w:r>
            <w:proofErr w:type="spellEnd"/>
            <w:r w:rsidRPr="001318A2">
              <w:rPr>
                <w:rFonts w:ascii="Courier New" w:hAnsi="Courier New" w:cs="Courier New"/>
                <w:color w:val="0000FF"/>
                <w:sz w:val="16"/>
                <w:szCs w:val="16"/>
                <w:highlight w:val="white"/>
              </w:rPr>
              <w:t>&gt;</w:t>
            </w:r>
          </w:p>
        </w:tc>
      </w:tr>
      <w:tr w:rsidR="00D31F1D" w:rsidRPr="001318A2" w14:paraId="0508CCA4" w14:textId="77777777" w:rsidTr="00D31F1D">
        <w:tc>
          <w:tcPr>
            <w:tcW w:w="9101" w:type="dxa"/>
          </w:tcPr>
          <w:p w14:paraId="7E7D66ED" w14:textId="75AD5B57" w:rsidR="00D31F1D" w:rsidRPr="001318A2" w:rsidRDefault="00D31F1D" w:rsidP="00D31F1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cbc:ID</w:t>
            </w:r>
            <w:proofErr w:type="spellEnd"/>
            <w:r w:rsidRPr="002C6F56">
              <w:rPr>
                <w:rFonts w:ascii="Courier New" w:hAnsi="Courier New" w:cs="Courier New"/>
                <w:color w:val="002060"/>
                <w:sz w:val="16"/>
                <w:szCs w:val="16"/>
              </w:rPr>
              <w:t xml:space="preserve"> </w:t>
            </w:r>
            <w:proofErr w:type="spellStart"/>
            <w:r w:rsidRPr="006D2864">
              <w:rPr>
                <w:rFonts w:ascii="Courier New" w:hAnsi="Courier New" w:cs="Courier New"/>
                <w:color w:val="002060"/>
                <w:sz w:val="16"/>
                <w:szCs w:val="16"/>
                <w:highlight w:val="white"/>
                <w:rPrChange w:id="947" w:author="Georg Birgisson" w:date="2021-10-12T10:49:00Z">
                  <w:rPr>
                    <w:rFonts w:ascii="Courier New" w:hAnsi="Courier New" w:cs="Courier New"/>
                    <w:color w:val="FF0000"/>
                    <w:sz w:val="16"/>
                    <w:szCs w:val="16"/>
                  </w:rPr>
                </w:rPrChange>
              </w:rPr>
              <w:t>schemeID</w:t>
            </w:r>
            <w:proofErr w:type="spellEnd"/>
            <w:r w:rsidRPr="002C6F56">
              <w:rPr>
                <w:rFonts w:ascii="Courier New" w:hAnsi="Courier New" w:cs="Courier New"/>
                <w:color w:val="002060"/>
                <w:sz w:val="16"/>
                <w:szCs w:val="16"/>
              </w:rPr>
              <w:t>="</w:t>
            </w:r>
            <w:r w:rsidR="0015709A">
              <w:rPr>
                <w:rFonts w:ascii="Courier New" w:hAnsi="Courier New" w:cs="Courier New"/>
                <w:color w:val="002060"/>
                <w:sz w:val="16"/>
                <w:szCs w:val="16"/>
              </w:rPr>
              <w:t>0196</w:t>
            </w:r>
            <w:r w:rsidRPr="002C6F56">
              <w:rPr>
                <w:rFonts w:ascii="Courier New" w:hAnsi="Courier New" w:cs="Courier New"/>
                <w:color w:val="002060"/>
                <w:sz w:val="16"/>
                <w:szCs w:val="16"/>
              </w:rPr>
              <w:t>"</w:t>
            </w:r>
            <w:r w:rsidRPr="001318A2">
              <w:rPr>
                <w:rFonts w:ascii="Courier New" w:hAnsi="Courier New" w:cs="Courier New"/>
                <w:color w:val="0000FF"/>
                <w:sz w:val="16"/>
                <w:szCs w:val="16"/>
                <w:highlight w:val="white"/>
              </w:rPr>
              <w:t>&gt;</w:t>
            </w:r>
            <w:r w:rsidRPr="006D2864">
              <w:rPr>
                <w:rFonts w:ascii="Courier New" w:hAnsi="Courier New" w:cs="Courier New"/>
                <w:bCs/>
                <w:color w:val="000000"/>
                <w:sz w:val="16"/>
                <w:szCs w:val="16"/>
                <w:rPrChange w:id="948" w:author="Georg Birgisson" w:date="2021-10-12T10:49:00Z">
                  <w:rPr>
                    <w:rFonts w:ascii="Courier New" w:hAnsi="Courier New" w:cs="Courier New"/>
                    <w:b/>
                    <w:color w:val="000000"/>
                    <w:sz w:val="16"/>
                    <w:szCs w:val="16"/>
                  </w:rPr>
                </w:rPrChange>
              </w:rPr>
              <w:t>1201603389</w:t>
            </w: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cbc:ID</w:t>
            </w:r>
            <w:proofErr w:type="spellEnd"/>
            <w:r w:rsidRPr="001318A2">
              <w:rPr>
                <w:rFonts w:ascii="Courier New" w:hAnsi="Courier New" w:cs="Courier New"/>
                <w:color w:val="0000FF"/>
                <w:sz w:val="16"/>
                <w:szCs w:val="16"/>
                <w:highlight w:val="white"/>
              </w:rPr>
              <w:t>&gt;</w:t>
            </w:r>
          </w:p>
        </w:tc>
      </w:tr>
      <w:tr w:rsidR="00D31F1D" w:rsidRPr="001318A2" w14:paraId="1D5813E3" w14:textId="77777777" w:rsidTr="00D31F1D">
        <w:tc>
          <w:tcPr>
            <w:tcW w:w="9101" w:type="dxa"/>
          </w:tcPr>
          <w:p w14:paraId="3D9F642E" w14:textId="77777777" w:rsidR="00D31F1D" w:rsidRPr="001318A2" w:rsidRDefault="00D31F1D" w:rsidP="009D218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r w:rsidRPr="001318A2">
              <w:rPr>
                <w:rFonts w:ascii="Courier New" w:hAnsi="Courier New" w:cs="Courier New"/>
                <w:color w:val="0000FF"/>
                <w:sz w:val="16"/>
                <w:szCs w:val="16"/>
                <w:highlight w:val="white"/>
              </w:rPr>
              <w:t>&lt;/</w:t>
            </w:r>
            <w:proofErr w:type="spellStart"/>
            <w:r w:rsidRPr="001318A2">
              <w:rPr>
                <w:rFonts w:ascii="Courier New" w:hAnsi="Courier New" w:cs="Courier New"/>
                <w:color w:val="800000"/>
                <w:sz w:val="16"/>
                <w:szCs w:val="16"/>
                <w:highlight w:val="white"/>
              </w:rPr>
              <w:t>cac:PartyIdentification</w:t>
            </w:r>
            <w:proofErr w:type="spellEnd"/>
            <w:r w:rsidRPr="001318A2">
              <w:rPr>
                <w:rFonts w:ascii="Courier New" w:hAnsi="Courier New" w:cs="Courier New"/>
                <w:color w:val="0000FF"/>
                <w:sz w:val="16"/>
                <w:szCs w:val="16"/>
                <w:highlight w:val="white"/>
              </w:rPr>
              <w:t>&gt;</w:t>
            </w:r>
          </w:p>
        </w:tc>
      </w:tr>
    </w:tbl>
    <w:p w14:paraId="0B4FFBA6" w14:textId="231BA532" w:rsidR="00ED1C8A" w:rsidRDefault="00ED1C8A" w:rsidP="00D31F1D">
      <w:pPr>
        <w:pStyle w:val="Heading2"/>
      </w:pPr>
      <w:bookmarkStart w:id="949" w:name="_Toc238955232"/>
      <w:bookmarkStart w:id="950" w:name="_Toc313372062"/>
      <w:bookmarkStart w:id="951" w:name="_Toc84934998"/>
      <w:r>
        <w:t>Gjaldmiðlar</w:t>
      </w:r>
      <w:bookmarkEnd w:id="949"/>
      <w:bookmarkEnd w:id="950"/>
      <w:bookmarkEnd w:id="951"/>
    </w:p>
    <w:p w14:paraId="1675C5A1" w14:textId="77777777" w:rsidR="00647173" w:rsidRDefault="00647173" w:rsidP="00462EDD">
      <w:pPr>
        <w:pStyle w:val="BodyText"/>
      </w:pPr>
      <w:r>
        <w:t>Í eigindum allra upphæða rafræns reiknings þarf að koma fram í hvaða mynt upphæðin er. Þetta er gert þó svo að mynt reikningsins sé skráð í haus reikning</w:t>
      </w:r>
      <w:r w:rsidR="00DF67E5">
        <w:t>s</w:t>
      </w:r>
      <w:r>
        <w:t xml:space="preserve">ins. </w:t>
      </w:r>
      <w:proofErr w:type="spellStart"/>
      <w:r w:rsidR="00600F47">
        <w:t>Gjaldmiðlakótar</w:t>
      </w:r>
      <w:proofErr w:type="spellEnd"/>
      <w:r w:rsidR="00600F47">
        <w:t xml:space="preserve"> eru samkvæmt </w:t>
      </w:r>
      <w:proofErr w:type="spellStart"/>
      <w:r w:rsidR="00600F47">
        <w:t>kótatöflu</w:t>
      </w:r>
      <w:proofErr w:type="spellEnd"/>
      <w:r w:rsidR="00600F47">
        <w:t xml:space="preserve"> ISO 4217.</w:t>
      </w:r>
    </w:p>
    <w:p w14:paraId="3F2B7F6A" w14:textId="77777777" w:rsidR="009F4326" w:rsidRDefault="00C63D33" w:rsidP="00462EDD">
      <w:pPr>
        <w:pStyle w:val="BodyText"/>
      </w:pPr>
      <w:r>
        <w:t>Kótar helstu gjaldmiðla eru</w:t>
      </w:r>
      <w:r w:rsidR="00AF23D3">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6"/>
        <w:gridCol w:w="8500"/>
      </w:tblGrid>
      <w:tr w:rsidR="00BC7163" w:rsidRPr="00DD76FE" w14:paraId="50B6C401" w14:textId="77777777" w:rsidTr="00AA0D7D">
        <w:tc>
          <w:tcPr>
            <w:tcW w:w="992" w:type="dxa"/>
          </w:tcPr>
          <w:p w14:paraId="02C3DBC1" w14:textId="77777777" w:rsidR="00BC7163" w:rsidRPr="00DD76FE" w:rsidRDefault="00BC7163" w:rsidP="00702DEB">
            <w:pPr>
              <w:pStyle w:val="BodyText"/>
              <w:spacing w:after="0"/>
              <w:rPr>
                <w:b/>
                <w:highlight w:val="white"/>
              </w:rPr>
            </w:pPr>
            <w:proofErr w:type="spellStart"/>
            <w:r w:rsidRPr="00DD76FE">
              <w:rPr>
                <w:b/>
                <w:highlight w:val="white"/>
              </w:rPr>
              <w:t>Kóti</w:t>
            </w:r>
            <w:proofErr w:type="spellEnd"/>
          </w:p>
        </w:tc>
        <w:tc>
          <w:tcPr>
            <w:tcW w:w="8613" w:type="dxa"/>
          </w:tcPr>
          <w:p w14:paraId="2ED23136" w14:textId="77777777" w:rsidR="00BC7163" w:rsidRPr="00DD76FE" w:rsidRDefault="00BC7163" w:rsidP="00702DEB">
            <w:pPr>
              <w:pStyle w:val="BodyText"/>
              <w:spacing w:after="0"/>
              <w:rPr>
                <w:b/>
                <w:highlight w:val="white"/>
              </w:rPr>
            </w:pPr>
            <w:r w:rsidRPr="00DD76FE">
              <w:rPr>
                <w:b/>
                <w:highlight w:val="white"/>
              </w:rPr>
              <w:t>Nafn myntar</w:t>
            </w:r>
          </w:p>
        </w:tc>
      </w:tr>
      <w:tr w:rsidR="00C63D33" w:rsidRPr="00702DEB" w14:paraId="57798753" w14:textId="77777777" w:rsidTr="00AA0D7D">
        <w:tc>
          <w:tcPr>
            <w:tcW w:w="992" w:type="dxa"/>
          </w:tcPr>
          <w:p w14:paraId="0E8A2D9D" w14:textId="77777777" w:rsidR="00C63D33" w:rsidRPr="00702DEB" w:rsidRDefault="00C63D33" w:rsidP="00702DEB">
            <w:pPr>
              <w:pStyle w:val="BodyText"/>
              <w:spacing w:after="0"/>
              <w:rPr>
                <w:highlight w:val="white"/>
              </w:rPr>
            </w:pPr>
            <w:r w:rsidRPr="00702DEB">
              <w:rPr>
                <w:highlight w:val="white"/>
              </w:rPr>
              <w:t>ISK</w:t>
            </w:r>
          </w:p>
        </w:tc>
        <w:tc>
          <w:tcPr>
            <w:tcW w:w="8613" w:type="dxa"/>
          </w:tcPr>
          <w:p w14:paraId="66048BF1" w14:textId="77777777" w:rsidR="00C63D33" w:rsidRPr="00702DEB" w:rsidRDefault="00C63D33" w:rsidP="00702DEB">
            <w:pPr>
              <w:pStyle w:val="BodyText"/>
              <w:spacing w:after="0"/>
              <w:rPr>
                <w:highlight w:val="white"/>
              </w:rPr>
            </w:pPr>
            <w:r w:rsidRPr="00702DEB">
              <w:rPr>
                <w:highlight w:val="white"/>
              </w:rPr>
              <w:t>Íslensk króna</w:t>
            </w:r>
          </w:p>
        </w:tc>
      </w:tr>
      <w:tr w:rsidR="00C63D33" w:rsidRPr="00702DEB" w14:paraId="1DD57975" w14:textId="77777777" w:rsidTr="00AA0D7D">
        <w:tc>
          <w:tcPr>
            <w:tcW w:w="992" w:type="dxa"/>
          </w:tcPr>
          <w:p w14:paraId="6C494EC5" w14:textId="77777777" w:rsidR="00C63D33" w:rsidRPr="00702DEB" w:rsidRDefault="00C63D33" w:rsidP="00702DEB">
            <w:pPr>
              <w:pStyle w:val="BodyText"/>
              <w:spacing w:after="0"/>
              <w:rPr>
                <w:highlight w:val="white"/>
              </w:rPr>
            </w:pPr>
            <w:r w:rsidRPr="00702DEB">
              <w:rPr>
                <w:highlight w:val="white"/>
              </w:rPr>
              <w:t>EUR</w:t>
            </w:r>
          </w:p>
        </w:tc>
        <w:tc>
          <w:tcPr>
            <w:tcW w:w="8613" w:type="dxa"/>
          </w:tcPr>
          <w:p w14:paraId="535FD0AE" w14:textId="77777777" w:rsidR="00C63D33" w:rsidRPr="00702DEB" w:rsidRDefault="00C63D33" w:rsidP="00702DEB">
            <w:pPr>
              <w:pStyle w:val="BodyText"/>
              <w:spacing w:after="0"/>
              <w:rPr>
                <w:highlight w:val="white"/>
              </w:rPr>
            </w:pPr>
            <w:r w:rsidRPr="00702DEB">
              <w:rPr>
                <w:highlight w:val="white"/>
              </w:rPr>
              <w:t>Evra (Euro)</w:t>
            </w:r>
          </w:p>
        </w:tc>
      </w:tr>
      <w:tr w:rsidR="00C63D33" w:rsidRPr="00702DEB" w14:paraId="4472CB1F" w14:textId="77777777" w:rsidTr="00AA0D7D">
        <w:tc>
          <w:tcPr>
            <w:tcW w:w="992" w:type="dxa"/>
          </w:tcPr>
          <w:p w14:paraId="21A1339B" w14:textId="77777777" w:rsidR="00C63D33" w:rsidRPr="00702DEB" w:rsidRDefault="00C63D33" w:rsidP="00702DEB">
            <w:pPr>
              <w:pStyle w:val="BodyText"/>
              <w:spacing w:after="0"/>
              <w:rPr>
                <w:highlight w:val="white"/>
              </w:rPr>
            </w:pPr>
            <w:smartTag w:uri="urn:schemas-microsoft-com:office:smarttags" w:element="stockticker">
              <w:r w:rsidRPr="00702DEB">
                <w:rPr>
                  <w:highlight w:val="white"/>
                </w:rPr>
                <w:t>GBP</w:t>
              </w:r>
            </w:smartTag>
          </w:p>
        </w:tc>
        <w:tc>
          <w:tcPr>
            <w:tcW w:w="8613" w:type="dxa"/>
          </w:tcPr>
          <w:p w14:paraId="40457A54" w14:textId="77777777" w:rsidR="00C63D33" w:rsidRPr="00702DEB" w:rsidRDefault="00C63D33" w:rsidP="00702DEB">
            <w:pPr>
              <w:pStyle w:val="BodyText"/>
              <w:spacing w:after="0"/>
              <w:rPr>
                <w:highlight w:val="white"/>
              </w:rPr>
            </w:pPr>
            <w:r w:rsidRPr="00702DEB">
              <w:rPr>
                <w:highlight w:val="white"/>
              </w:rPr>
              <w:t xml:space="preserve">Breskt </w:t>
            </w:r>
            <w:proofErr w:type="spellStart"/>
            <w:r w:rsidRPr="00702DEB">
              <w:rPr>
                <w:highlight w:val="white"/>
              </w:rPr>
              <w:t>sterlingspund</w:t>
            </w:r>
            <w:proofErr w:type="spellEnd"/>
          </w:p>
        </w:tc>
      </w:tr>
      <w:tr w:rsidR="00C63D33" w:rsidRPr="00702DEB" w14:paraId="4B23C71A" w14:textId="77777777" w:rsidTr="00AA0D7D">
        <w:tc>
          <w:tcPr>
            <w:tcW w:w="992" w:type="dxa"/>
          </w:tcPr>
          <w:p w14:paraId="02E73F9A" w14:textId="77777777" w:rsidR="00C63D33" w:rsidRPr="00702DEB" w:rsidRDefault="00C63D33" w:rsidP="00702DEB">
            <w:pPr>
              <w:pStyle w:val="BodyText"/>
              <w:spacing w:after="0"/>
              <w:rPr>
                <w:highlight w:val="white"/>
              </w:rPr>
            </w:pPr>
            <w:r w:rsidRPr="00702DEB">
              <w:rPr>
                <w:highlight w:val="white"/>
              </w:rPr>
              <w:t>USD</w:t>
            </w:r>
          </w:p>
        </w:tc>
        <w:tc>
          <w:tcPr>
            <w:tcW w:w="8613" w:type="dxa"/>
          </w:tcPr>
          <w:p w14:paraId="7C7FBA87" w14:textId="77777777" w:rsidR="00C63D33" w:rsidRPr="00702DEB" w:rsidRDefault="00314AC5" w:rsidP="00702DEB">
            <w:pPr>
              <w:pStyle w:val="BodyText"/>
              <w:spacing w:after="0"/>
              <w:rPr>
                <w:highlight w:val="white"/>
              </w:rPr>
            </w:pPr>
            <w:r w:rsidRPr="00702DEB">
              <w:rPr>
                <w:highlight w:val="white"/>
              </w:rPr>
              <w:t>Bandaríkjadalur</w:t>
            </w:r>
          </w:p>
        </w:tc>
      </w:tr>
      <w:tr w:rsidR="00C63D33" w:rsidRPr="00702DEB" w14:paraId="1525C1A4" w14:textId="77777777" w:rsidTr="00AA0D7D">
        <w:tc>
          <w:tcPr>
            <w:tcW w:w="992" w:type="dxa"/>
          </w:tcPr>
          <w:p w14:paraId="369A1D2B" w14:textId="77777777" w:rsidR="00C63D33" w:rsidRPr="00702DEB" w:rsidRDefault="00C63D33" w:rsidP="00702DEB">
            <w:pPr>
              <w:pStyle w:val="BodyText"/>
              <w:spacing w:after="0"/>
              <w:rPr>
                <w:highlight w:val="white"/>
              </w:rPr>
            </w:pPr>
            <w:r w:rsidRPr="00702DEB">
              <w:rPr>
                <w:highlight w:val="white"/>
              </w:rPr>
              <w:t>DKK</w:t>
            </w:r>
          </w:p>
        </w:tc>
        <w:tc>
          <w:tcPr>
            <w:tcW w:w="8613" w:type="dxa"/>
          </w:tcPr>
          <w:p w14:paraId="515DC39A" w14:textId="77777777" w:rsidR="00C63D33" w:rsidRPr="00702DEB" w:rsidRDefault="00C63D33" w:rsidP="00702DEB">
            <w:pPr>
              <w:pStyle w:val="BodyText"/>
              <w:spacing w:after="0"/>
              <w:rPr>
                <w:highlight w:val="white"/>
              </w:rPr>
            </w:pPr>
            <w:r w:rsidRPr="00702DEB">
              <w:rPr>
                <w:highlight w:val="white"/>
              </w:rPr>
              <w:t>Dönsk króna</w:t>
            </w:r>
          </w:p>
        </w:tc>
      </w:tr>
      <w:tr w:rsidR="00C63D33" w:rsidRPr="00702DEB" w14:paraId="54CCF302" w14:textId="77777777" w:rsidTr="00AA0D7D">
        <w:tc>
          <w:tcPr>
            <w:tcW w:w="992" w:type="dxa"/>
          </w:tcPr>
          <w:p w14:paraId="64826A1F" w14:textId="77777777" w:rsidR="00C63D33" w:rsidRPr="00702DEB" w:rsidRDefault="00C63D33" w:rsidP="00702DEB">
            <w:pPr>
              <w:pStyle w:val="BodyText"/>
              <w:spacing w:after="0"/>
              <w:rPr>
                <w:highlight w:val="white"/>
              </w:rPr>
            </w:pPr>
            <w:smartTag w:uri="urn:schemas-microsoft-com:office:smarttags" w:element="stockticker">
              <w:r w:rsidRPr="00702DEB">
                <w:rPr>
                  <w:highlight w:val="white"/>
                </w:rPr>
                <w:t>NOK</w:t>
              </w:r>
            </w:smartTag>
          </w:p>
        </w:tc>
        <w:tc>
          <w:tcPr>
            <w:tcW w:w="8613" w:type="dxa"/>
          </w:tcPr>
          <w:p w14:paraId="7A2E1447" w14:textId="77777777" w:rsidR="00C63D33" w:rsidRPr="00702DEB" w:rsidRDefault="00C63D33" w:rsidP="00702DEB">
            <w:pPr>
              <w:pStyle w:val="BodyText"/>
              <w:spacing w:after="0"/>
              <w:rPr>
                <w:highlight w:val="white"/>
              </w:rPr>
            </w:pPr>
            <w:r w:rsidRPr="00702DEB">
              <w:rPr>
                <w:highlight w:val="white"/>
              </w:rPr>
              <w:t>Norsk króna</w:t>
            </w:r>
          </w:p>
        </w:tc>
      </w:tr>
      <w:tr w:rsidR="00C63D33" w:rsidRPr="00702DEB" w14:paraId="7FF8DD2A" w14:textId="77777777" w:rsidTr="00AA0D7D">
        <w:tc>
          <w:tcPr>
            <w:tcW w:w="992" w:type="dxa"/>
          </w:tcPr>
          <w:p w14:paraId="55938072" w14:textId="77777777" w:rsidR="00C63D33" w:rsidRPr="00702DEB" w:rsidRDefault="00C63D33" w:rsidP="00702DEB">
            <w:pPr>
              <w:pStyle w:val="BodyText"/>
              <w:spacing w:after="0"/>
              <w:rPr>
                <w:highlight w:val="white"/>
              </w:rPr>
            </w:pPr>
            <w:r w:rsidRPr="00702DEB">
              <w:rPr>
                <w:highlight w:val="white"/>
              </w:rPr>
              <w:t>SEK</w:t>
            </w:r>
          </w:p>
        </w:tc>
        <w:tc>
          <w:tcPr>
            <w:tcW w:w="8613" w:type="dxa"/>
          </w:tcPr>
          <w:p w14:paraId="16B384C3" w14:textId="77777777" w:rsidR="00C63D33" w:rsidRPr="00702DEB" w:rsidRDefault="00C63D33" w:rsidP="00702DEB">
            <w:pPr>
              <w:pStyle w:val="BodyText"/>
              <w:spacing w:after="0"/>
              <w:rPr>
                <w:highlight w:val="white"/>
              </w:rPr>
            </w:pPr>
            <w:r w:rsidRPr="00702DEB">
              <w:rPr>
                <w:highlight w:val="white"/>
              </w:rPr>
              <w:t>Sænsk króna</w:t>
            </w:r>
          </w:p>
        </w:tc>
      </w:tr>
      <w:tr w:rsidR="00C63D33" w:rsidRPr="00702DEB" w14:paraId="6986BCAA" w14:textId="77777777" w:rsidTr="00AA0D7D">
        <w:tc>
          <w:tcPr>
            <w:tcW w:w="992" w:type="dxa"/>
          </w:tcPr>
          <w:p w14:paraId="09499A88" w14:textId="77777777" w:rsidR="00C63D33" w:rsidRPr="00702DEB" w:rsidRDefault="00C63D33" w:rsidP="00702DEB">
            <w:pPr>
              <w:pStyle w:val="BodyText"/>
              <w:spacing w:after="0"/>
              <w:rPr>
                <w:highlight w:val="white"/>
              </w:rPr>
            </w:pPr>
            <w:r w:rsidRPr="00702DEB">
              <w:rPr>
                <w:highlight w:val="white"/>
              </w:rPr>
              <w:t>JPY</w:t>
            </w:r>
          </w:p>
        </w:tc>
        <w:tc>
          <w:tcPr>
            <w:tcW w:w="8613" w:type="dxa"/>
          </w:tcPr>
          <w:p w14:paraId="67BA1A10" w14:textId="77777777" w:rsidR="00C63D33" w:rsidRPr="00702DEB" w:rsidRDefault="00C63D33" w:rsidP="00702DEB">
            <w:pPr>
              <w:pStyle w:val="BodyText"/>
              <w:spacing w:after="0"/>
              <w:rPr>
                <w:highlight w:val="white"/>
              </w:rPr>
            </w:pPr>
            <w:r w:rsidRPr="00702DEB">
              <w:rPr>
                <w:highlight w:val="white"/>
              </w:rPr>
              <w:t>Japanskt jen</w:t>
            </w:r>
          </w:p>
        </w:tc>
      </w:tr>
      <w:tr w:rsidR="00C63D33" w:rsidRPr="00702DEB" w14:paraId="461039AB" w14:textId="77777777" w:rsidTr="00AA0D7D">
        <w:tc>
          <w:tcPr>
            <w:tcW w:w="992" w:type="dxa"/>
          </w:tcPr>
          <w:p w14:paraId="7100B254" w14:textId="77777777" w:rsidR="00C63D33" w:rsidRPr="00702DEB" w:rsidRDefault="00C63D33" w:rsidP="00702DEB">
            <w:pPr>
              <w:pStyle w:val="BodyText"/>
              <w:spacing w:after="0"/>
              <w:rPr>
                <w:highlight w:val="white"/>
              </w:rPr>
            </w:pPr>
            <w:r w:rsidRPr="00702DEB">
              <w:rPr>
                <w:highlight w:val="white"/>
              </w:rPr>
              <w:t>CAD</w:t>
            </w:r>
          </w:p>
        </w:tc>
        <w:tc>
          <w:tcPr>
            <w:tcW w:w="8613" w:type="dxa"/>
          </w:tcPr>
          <w:p w14:paraId="42C621EC" w14:textId="77777777" w:rsidR="00C63D33" w:rsidRPr="00702DEB" w:rsidRDefault="00314AC5" w:rsidP="00702DEB">
            <w:pPr>
              <w:pStyle w:val="BodyText"/>
              <w:spacing w:after="0"/>
              <w:rPr>
                <w:highlight w:val="white"/>
              </w:rPr>
            </w:pPr>
            <w:r w:rsidRPr="00702DEB">
              <w:rPr>
                <w:highlight w:val="white"/>
              </w:rPr>
              <w:t>Kanadadalur</w:t>
            </w:r>
          </w:p>
        </w:tc>
      </w:tr>
    </w:tbl>
    <w:p w14:paraId="32BF7BDC" w14:textId="77777777" w:rsidR="009F4326" w:rsidRDefault="00ED1C8A" w:rsidP="00D31F1D">
      <w:pPr>
        <w:pStyle w:val="Heading2"/>
      </w:pPr>
      <w:bookmarkStart w:id="952" w:name="_Toc238955233"/>
      <w:bookmarkStart w:id="953" w:name="_Toc313372063"/>
      <w:bookmarkStart w:id="954" w:name="_Toc84934999"/>
      <w:r>
        <w:t>Landakó</w:t>
      </w:r>
      <w:r w:rsidR="00314AC5">
        <w:t>t</w:t>
      </w:r>
      <w:r>
        <w:t>i</w:t>
      </w:r>
      <w:bookmarkEnd w:id="952"/>
      <w:bookmarkEnd w:id="953"/>
      <w:bookmarkEnd w:id="954"/>
    </w:p>
    <w:p w14:paraId="76FF6855" w14:textId="77777777" w:rsidR="00BC7163" w:rsidRDefault="00BC7163" w:rsidP="00462EDD">
      <w:pPr>
        <w:pStyle w:val="BodyText"/>
      </w:pPr>
      <w:r>
        <w:t xml:space="preserve">Land aðila er auðkennt með </w:t>
      </w:r>
      <w:r w:rsidR="00314AC5">
        <w:t xml:space="preserve">tveggja stafa </w:t>
      </w:r>
      <w:proofErr w:type="spellStart"/>
      <w:r>
        <w:t>kóta</w:t>
      </w:r>
      <w:proofErr w:type="spellEnd"/>
      <w:r>
        <w:t xml:space="preserve"> skv. </w:t>
      </w:r>
      <w:r w:rsidR="0040589E">
        <w:t xml:space="preserve">ÍST EN </w:t>
      </w:r>
      <w:r>
        <w:t>ISO 3166-1</w:t>
      </w:r>
      <w:r w:rsidR="00314AC5">
        <w:t>.</w:t>
      </w:r>
    </w:p>
    <w:p w14:paraId="3F5274AC" w14:textId="77777777" w:rsidR="00BC7163" w:rsidRDefault="00BC7163" w:rsidP="00462EDD">
      <w:pPr>
        <w:pStyle w:val="BodyText"/>
      </w:pPr>
      <w:r>
        <w:t xml:space="preserve">Kótar </w:t>
      </w:r>
      <w:r w:rsidR="00FD28F6">
        <w:t>nokkurra</w:t>
      </w:r>
      <w:r>
        <w:t xml:space="preserve"> viðskiptalanda </w:t>
      </w:r>
      <w:r w:rsidR="00FD28F6">
        <w:t xml:space="preserve">Íslands </w:t>
      </w:r>
      <w:r>
        <w:t>í Evrópu</w:t>
      </w:r>
      <w:r w:rsidR="00AF23D3">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
        <w:gridCol w:w="1701"/>
      </w:tblGrid>
      <w:tr w:rsidR="00BC7163" w:rsidRPr="00DD76FE" w14:paraId="64C8A09A" w14:textId="77777777" w:rsidTr="00AA0D7D">
        <w:tc>
          <w:tcPr>
            <w:tcW w:w="992" w:type="dxa"/>
          </w:tcPr>
          <w:p w14:paraId="5952C49F" w14:textId="77777777" w:rsidR="00BC7163" w:rsidRPr="00DD76FE" w:rsidRDefault="00BC7163" w:rsidP="00702DEB">
            <w:pPr>
              <w:pStyle w:val="BodyText"/>
              <w:spacing w:after="0"/>
              <w:rPr>
                <w:b/>
                <w:highlight w:val="white"/>
              </w:rPr>
            </w:pPr>
            <w:proofErr w:type="spellStart"/>
            <w:r w:rsidRPr="00DD76FE">
              <w:rPr>
                <w:b/>
                <w:highlight w:val="white"/>
              </w:rPr>
              <w:t>Kóti</w:t>
            </w:r>
            <w:proofErr w:type="spellEnd"/>
          </w:p>
        </w:tc>
        <w:tc>
          <w:tcPr>
            <w:tcW w:w="1701" w:type="dxa"/>
          </w:tcPr>
          <w:p w14:paraId="574DF54E" w14:textId="77777777" w:rsidR="00BC7163" w:rsidRPr="00DD76FE" w:rsidRDefault="00BC7163" w:rsidP="00702DEB">
            <w:pPr>
              <w:pStyle w:val="BodyText"/>
              <w:spacing w:after="0"/>
              <w:rPr>
                <w:b/>
                <w:highlight w:val="white"/>
              </w:rPr>
            </w:pPr>
            <w:r w:rsidRPr="00DD76FE">
              <w:rPr>
                <w:b/>
                <w:highlight w:val="white"/>
              </w:rPr>
              <w:t>Land</w:t>
            </w:r>
          </w:p>
        </w:tc>
      </w:tr>
      <w:tr w:rsidR="00BC7163" w:rsidRPr="00702DEB" w14:paraId="7C2BB58B" w14:textId="77777777" w:rsidTr="00AA0D7D">
        <w:tc>
          <w:tcPr>
            <w:tcW w:w="992" w:type="dxa"/>
          </w:tcPr>
          <w:p w14:paraId="7FC62A07" w14:textId="77777777" w:rsidR="00BC7163" w:rsidRPr="00702DEB" w:rsidRDefault="00BC7163" w:rsidP="00702DEB">
            <w:pPr>
              <w:pStyle w:val="BodyText"/>
              <w:spacing w:after="0"/>
              <w:rPr>
                <w:highlight w:val="white"/>
              </w:rPr>
            </w:pPr>
            <w:r w:rsidRPr="00702DEB">
              <w:rPr>
                <w:highlight w:val="white"/>
              </w:rPr>
              <w:t>IS</w:t>
            </w:r>
          </w:p>
        </w:tc>
        <w:tc>
          <w:tcPr>
            <w:tcW w:w="1701" w:type="dxa"/>
          </w:tcPr>
          <w:p w14:paraId="704758EF" w14:textId="77777777" w:rsidR="00BC7163" w:rsidRPr="00702DEB" w:rsidRDefault="00BC7163" w:rsidP="00702DEB">
            <w:pPr>
              <w:pStyle w:val="BodyText"/>
              <w:spacing w:after="0"/>
              <w:rPr>
                <w:highlight w:val="white"/>
              </w:rPr>
            </w:pPr>
            <w:r w:rsidRPr="00702DEB">
              <w:rPr>
                <w:highlight w:val="white"/>
              </w:rPr>
              <w:t>Ísland</w:t>
            </w:r>
          </w:p>
        </w:tc>
      </w:tr>
      <w:tr w:rsidR="00BC7163" w:rsidRPr="00702DEB" w14:paraId="11A275C8" w14:textId="77777777" w:rsidTr="00AA0D7D">
        <w:tc>
          <w:tcPr>
            <w:tcW w:w="992" w:type="dxa"/>
          </w:tcPr>
          <w:p w14:paraId="33E084EA" w14:textId="77777777" w:rsidR="00BC7163" w:rsidRPr="00702DEB" w:rsidRDefault="00BC7163" w:rsidP="00702DEB">
            <w:pPr>
              <w:pStyle w:val="BodyText"/>
              <w:spacing w:after="0"/>
              <w:rPr>
                <w:highlight w:val="white"/>
              </w:rPr>
            </w:pPr>
            <w:r w:rsidRPr="00702DEB">
              <w:rPr>
                <w:highlight w:val="white"/>
              </w:rPr>
              <w:t>DK</w:t>
            </w:r>
          </w:p>
        </w:tc>
        <w:tc>
          <w:tcPr>
            <w:tcW w:w="1701" w:type="dxa"/>
          </w:tcPr>
          <w:p w14:paraId="4757E2BE" w14:textId="77777777" w:rsidR="00BC7163" w:rsidRPr="00702DEB" w:rsidRDefault="00BC7163" w:rsidP="00702DEB">
            <w:pPr>
              <w:pStyle w:val="BodyText"/>
              <w:spacing w:after="0"/>
              <w:rPr>
                <w:highlight w:val="white"/>
              </w:rPr>
            </w:pPr>
            <w:r w:rsidRPr="00702DEB">
              <w:rPr>
                <w:highlight w:val="white"/>
              </w:rPr>
              <w:t>Danmörk</w:t>
            </w:r>
          </w:p>
        </w:tc>
      </w:tr>
      <w:tr w:rsidR="00BC7163" w:rsidRPr="00702DEB" w14:paraId="32064C0C" w14:textId="77777777" w:rsidTr="00AA0D7D">
        <w:tc>
          <w:tcPr>
            <w:tcW w:w="992" w:type="dxa"/>
          </w:tcPr>
          <w:p w14:paraId="208D3C92" w14:textId="77777777" w:rsidR="00BC7163" w:rsidRPr="00702DEB" w:rsidRDefault="00BC7163" w:rsidP="00702DEB">
            <w:pPr>
              <w:pStyle w:val="BodyText"/>
              <w:spacing w:after="0"/>
              <w:rPr>
                <w:highlight w:val="white"/>
              </w:rPr>
            </w:pPr>
            <w:r w:rsidRPr="00702DEB">
              <w:rPr>
                <w:highlight w:val="white"/>
              </w:rPr>
              <w:t>GB</w:t>
            </w:r>
          </w:p>
        </w:tc>
        <w:tc>
          <w:tcPr>
            <w:tcW w:w="1701" w:type="dxa"/>
          </w:tcPr>
          <w:p w14:paraId="65596861" w14:textId="77777777" w:rsidR="00BC7163" w:rsidRPr="00702DEB" w:rsidRDefault="00BC7163" w:rsidP="00702DEB">
            <w:pPr>
              <w:pStyle w:val="BodyText"/>
              <w:spacing w:after="0"/>
              <w:rPr>
                <w:highlight w:val="white"/>
              </w:rPr>
            </w:pPr>
            <w:r w:rsidRPr="00702DEB">
              <w:rPr>
                <w:highlight w:val="white"/>
              </w:rPr>
              <w:t>Bretland</w:t>
            </w:r>
          </w:p>
        </w:tc>
      </w:tr>
      <w:tr w:rsidR="00BC7163" w:rsidRPr="00702DEB" w14:paraId="3E998C35" w14:textId="77777777" w:rsidTr="00AA0D7D">
        <w:tc>
          <w:tcPr>
            <w:tcW w:w="992" w:type="dxa"/>
          </w:tcPr>
          <w:p w14:paraId="36A03709" w14:textId="77777777" w:rsidR="00BC7163" w:rsidRPr="00702DEB" w:rsidRDefault="00BC7163" w:rsidP="00702DEB">
            <w:pPr>
              <w:pStyle w:val="BodyText"/>
              <w:spacing w:after="0"/>
              <w:rPr>
                <w:highlight w:val="white"/>
              </w:rPr>
            </w:pPr>
            <w:r w:rsidRPr="00702DEB">
              <w:rPr>
                <w:highlight w:val="white"/>
              </w:rPr>
              <w:t>NO</w:t>
            </w:r>
          </w:p>
        </w:tc>
        <w:tc>
          <w:tcPr>
            <w:tcW w:w="1701" w:type="dxa"/>
          </w:tcPr>
          <w:p w14:paraId="3B6C2378" w14:textId="77777777" w:rsidR="00BC7163" w:rsidRPr="00702DEB" w:rsidRDefault="00BC7163" w:rsidP="00702DEB">
            <w:pPr>
              <w:pStyle w:val="BodyText"/>
              <w:spacing w:after="0"/>
              <w:rPr>
                <w:highlight w:val="white"/>
              </w:rPr>
            </w:pPr>
            <w:r w:rsidRPr="00702DEB">
              <w:rPr>
                <w:highlight w:val="white"/>
              </w:rPr>
              <w:t>Noregur</w:t>
            </w:r>
          </w:p>
        </w:tc>
      </w:tr>
      <w:tr w:rsidR="00BC7163" w:rsidRPr="00702DEB" w14:paraId="6E7BC128" w14:textId="77777777" w:rsidTr="00AA0D7D">
        <w:tc>
          <w:tcPr>
            <w:tcW w:w="992" w:type="dxa"/>
          </w:tcPr>
          <w:p w14:paraId="23A4B063" w14:textId="77777777" w:rsidR="00BC7163" w:rsidRPr="00702DEB" w:rsidRDefault="00BC7163" w:rsidP="00702DEB">
            <w:pPr>
              <w:pStyle w:val="BodyText"/>
              <w:spacing w:after="0"/>
              <w:rPr>
                <w:highlight w:val="white"/>
              </w:rPr>
            </w:pPr>
            <w:r w:rsidRPr="00702DEB">
              <w:rPr>
                <w:highlight w:val="white"/>
              </w:rPr>
              <w:t>DE</w:t>
            </w:r>
          </w:p>
        </w:tc>
        <w:tc>
          <w:tcPr>
            <w:tcW w:w="1701" w:type="dxa"/>
          </w:tcPr>
          <w:p w14:paraId="000F855C" w14:textId="77777777" w:rsidR="00BC7163" w:rsidRPr="00702DEB" w:rsidRDefault="00BC7163" w:rsidP="00702DEB">
            <w:pPr>
              <w:pStyle w:val="BodyText"/>
              <w:spacing w:after="0"/>
              <w:rPr>
                <w:highlight w:val="white"/>
              </w:rPr>
            </w:pPr>
            <w:r w:rsidRPr="00702DEB">
              <w:rPr>
                <w:highlight w:val="white"/>
              </w:rPr>
              <w:t>Þýskaland</w:t>
            </w:r>
          </w:p>
        </w:tc>
      </w:tr>
      <w:tr w:rsidR="00BC7163" w:rsidRPr="00702DEB" w14:paraId="056996D4" w14:textId="77777777" w:rsidTr="00AA0D7D">
        <w:tc>
          <w:tcPr>
            <w:tcW w:w="992" w:type="dxa"/>
          </w:tcPr>
          <w:p w14:paraId="1CAE1837" w14:textId="77777777" w:rsidR="00BC7163" w:rsidRPr="00702DEB" w:rsidRDefault="00BC7163" w:rsidP="00702DEB">
            <w:pPr>
              <w:pStyle w:val="BodyText"/>
              <w:spacing w:after="0"/>
              <w:rPr>
                <w:highlight w:val="white"/>
              </w:rPr>
            </w:pPr>
            <w:r w:rsidRPr="00702DEB">
              <w:rPr>
                <w:highlight w:val="white"/>
              </w:rPr>
              <w:t>SE</w:t>
            </w:r>
          </w:p>
        </w:tc>
        <w:tc>
          <w:tcPr>
            <w:tcW w:w="1701" w:type="dxa"/>
          </w:tcPr>
          <w:p w14:paraId="5DE3C0D5" w14:textId="77777777" w:rsidR="00BC7163" w:rsidRPr="00702DEB" w:rsidRDefault="00BC7163" w:rsidP="00702DEB">
            <w:pPr>
              <w:pStyle w:val="BodyText"/>
              <w:spacing w:after="0"/>
              <w:rPr>
                <w:highlight w:val="white"/>
              </w:rPr>
            </w:pPr>
            <w:r w:rsidRPr="00702DEB">
              <w:rPr>
                <w:highlight w:val="white"/>
              </w:rPr>
              <w:t>Svíþjóð</w:t>
            </w:r>
          </w:p>
        </w:tc>
      </w:tr>
      <w:tr w:rsidR="00BC7163" w:rsidRPr="00702DEB" w14:paraId="55863558" w14:textId="77777777" w:rsidTr="00AA0D7D">
        <w:tc>
          <w:tcPr>
            <w:tcW w:w="992" w:type="dxa"/>
          </w:tcPr>
          <w:p w14:paraId="3ECC08A0" w14:textId="77777777" w:rsidR="00BC7163" w:rsidRPr="00702DEB" w:rsidRDefault="00BC7163" w:rsidP="00702DEB">
            <w:pPr>
              <w:pStyle w:val="BodyText"/>
              <w:spacing w:after="0"/>
              <w:rPr>
                <w:highlight w:val="white"/>
              </w:rPr>
            </w:pPr>
            <w:r w:rsidRPr="00702DEB">
              <w:rPr>
                <w:highlight w:val="white"/>
              </w:rPr>
              <w:t>FR</w:t>
            </w:r>
          </w:p>
        </w:tc>
        <w:tc>
          <w:tcPr>
            <w:tcW w:w="1701" w:type="dxa"/>
          </w:tcPr>
          <w:p w14:paraId="3473B226" w14:textId="77777777" w:rsidR="00BC7163" w:rsidRPr="00702DEB" w:rsidRDefault="00BC7163" w:rsidP="00702DEB">
            <w:pPr>
              <w:pStyle w:val="BodyText"/>
              <w:spacing w:after="0"/>
              <w:rPr>
                <w:highlight w:val="white"/>
              </w:rPr>
            </w:pPr>
            <w:r w:rsidRPr="00702DEB">
              <w:rPr>
                <w:highlight w:val="white"/>
              </w:rPr>
              <w:t>Frakkland</w:t>
            </w:r>
          </w:p>
        </w:tc>
      </w:tr>
      <w:tr w:rsidR="00BC7163" w:rsidRPr="00702DEB" w14:paraId="4182EF03" w14:textId="77777777" w:rsidTr="00AA0D7D">
        <w:tc>
          <w:tcPr>
            <w:tcW w:w="992" w:type="dxa"/>
          </w:tcPr>
          <w:p w14:paraId="18B94D22" w14:textId="77777777" w:rsidR="00BC7163" w:rsidRPr="00702DEB" w:rsidRDefault="00BC7163" w:rsidP="00702DEB">
            <w:pPr>
              <w:pStyle w:val="BodyText"/>
              <w:spacing w:after="0"/>
              <w:rPr>
                <w:highlight w:val="white"/>
              </w:rPr>
            </w:pPr>
            <w:r w:rsidRPr="00702DEB">
              <w:rPr>
                <w:highlight w:val="white"/>
              </w:rPr>
              <w:t>ES</w:t>
            </w:r>
          </w:p>
        </w:tc>
        <w:tc>
          <w:tcPr>
            <w:tcW w:w="1701" w:type="dxa"/>
          </w:tcPr>
          <w:p w14:paraId="17D0D4DD" w14:textId="77777777" w:rsidR="00BC7163" w:rsidRPr="00702DEB" w:rsidRDefault="00BC7163" w:rsidP="00702DEB">
            <w:pPr>
              <w:pStyle w:val="BodyText"/>
              <w:spacing w:after="0"/>
              <w:rPr>
                <w:highlight w:val="white"/>
              </w:rPr>
            </w:pPr>
            <w:r w:rsidRPr="00702DEB">
              <w:rPr>
                <w:highlight w:val="white"/>
              </w:rPr>
              <w:t>Spánn</w:t>
            </w:r>
          </w:p>
        </w:tc>
      </w:tr>
      <w:tr w:rsidR="00BC7163" w:rsidRPr="00702DEB" w14:paraId="7FEA54BD" w14:textId="77777777" w:rsidTr="00AA0D7D">
        <w:tc>
          <w:tcPr>
            <w:tcW w:w="992" w:type="dxa"/>
          </w:tcPr>
          <w:p w14:paraId="57181FEE" w14:textId="77777777" w:rsidR="00BC7163" w:rsidRPr="00702DEB" w:rsidRDefault="00BC7163" w:rsidP="00702DEB">
            <w:pPr>
              <w:pStyle w:val="BodyText"/>
              <w:spacing w:after="0"/>
              <w:rPr>
                <w:highlight w:val="white"/>
              </w:rPr>
            </w:pPr>
            <w:r w:rsidRPr="00702DEB">
              <w:rPr>
                <w:highlight w:val="white"/>
              </w:rPr>
              <w:t>IT</w:t>
            </w:r>
          </w:p>
        </w:tc>
        <w:tc>
          <w:tcPr>
            <w:tcW w:w="1701" w:type="dxa"/>
          </w:tcPr>
          <w:p w14:paraId="538DBF22" w14:textId="77777777" w:rsidR="00BC7163" w:rsidRPr="00702DEB" w:rsidRDefault="00A73784" w:rsidP="00702DEB">
            <w:pPr>
              <w:pStyle w:val="BodyText"/>
              <w:spacing w:after="0"/>
              <w:rPr>
                <w:highlight w:val="white"/>
              </w:rPr>
            </w:pPr>
            <w:r w:rsidRPr="00702DEB">
              <w:rPr>
                <w:highlight w:val="white"/>
              </w:rPr>
              <w:t>Ítalía</w:t>
            </w:r>
          </w:p>
        </w:tc>
      </w:tr>
      <w:tr w:rsidR="00D068BA" w:rsidRPr="00702DEB" w14:paraId="57E84C57" w14:textId="77777777" w:rsidTr="00AA0D7D">
        <w:tc>
          <w:tcPr>
            <w:tcW w:w="992" w:type="dxa"/>
          </w:tcPr>
          <w:p w14:paraId="5BC1CB3F" w14:textId="77777777" w:rsidR="00D068BA" w:rsidRPr="00702DEB" w:rsidRDefault="00FE6AB1" w:rsidP="00702DEB">
            <w:pPr>
              <w:pStyle w:val="BodyText"/>
              <w:spacing w:after="0"/>
              <w:rPr>
                <w:highlight w:val="white"/>
              </w:rPr>
            </w:pPr>
            <w:r w:rsidRPr="00702DEB">
              <w:rPr>
                <w:highlight w:val="white"/>
              </w:rPr>
              <w:lastRenderedPageBreak/>
              <w:t>FI</w:t>
            </w:r>
          </w:p>
        </w:tc>
        <w:tc>
          <w:tcPr>
            <w:tcW w:w="1701" w:type="dxa"/>
          </w:tcPr>
          <w:p w14:paraId="349F2201" w14:textId="77777777" w:rsidR="00D068BA" w:rsidRPr="00702DEB" w:rsidRDefault="00D068BA" w:rsidP="00702DEB">
            <w:pPr>
              <w:pStyle w:val="BodyText"/>
              <w:spacing w:after="0"/>
              <w:rPr>
                <w:highlight w:val="white"/>
              </w:rPr>
            </w:pPr>
            <w:r w:rsidRPr="00702DEB">
              <w:rPr>
                <w:highlight w:val="white"/>
              </w:rPr>
              <w:t>Finnland</w:t>
            </w:r>
          </w:p>
        </w:tc>
      </w:tr>
    </w:tbl>
    <w:p w14:paraId="54B5E7E1" w14:textId="233FE830" w:rsidR="002C421E" w:rsidRDefault="002C421E" w:rsidP="00F833F4">
      <w:pPr>
        <w:pStyle w:val="Heading2"/>
      </w:pPr>
      <w:bookmarkStart w:id="955" w:name="_Ref527480634"/>
      <w:bookmarkStart w:id="956" w:name="_Toc238955234"/>
      <w:bookmarkStart w:id="957" w:name="_Toc313372064"/>
      <w:bookmarkStart w:id="958" w:name="_Ref527101530"/>
      <w:bookmarkStart w:id="959" w:name="_Toc84935000"/>
      <w:r>
        <w:t>Gerð viðhengja</w:t>
      </w:r>
      <w:bookmarkEnd w:id="955"/>
      <w:bookmarkEnd w:id="959"/>
    </w:p>
    <w:p w14:paraId="65BB4497" w14:textId="1918B72A" w:rsidR="00D31F1D" w:rsidRDefault="00D31F1D" w:rsidP="00D31F1D">
      <w:pPr>
        <w:pStyle w:val="BodyText"/>
      </w:pPr>
      <w:r>
        <w:t xml:space="preserve">Móttaka viðhengja samkvæmt tækniforskrift er háð því að viðtakandinn hafi þann hugbúnað sem þarf til að opna og skoða viðhengin. Leyfð tegund viðhengja er því afmörkuð við eftirfarandi </w:t>
      </w:r>
      <w:proofErr w:type="spellStart"/>
      <w:r>
        <w:t>mime</w:t>
      </w:r>
      <w:proofErr w:type="spellEnd"/>
      <w:r>
        <w:t xml:space="preserve"> </w:t>
      </w:r>
      <w:proofErr w:type="spellStart"/>
      <w:r>
        <w:t>kóta</w:t>
      </w:r>
      <w:proofErr w:type="spellEnd"/>
      <w:r>
        <w:t>.</w:t>
      </w:r>
      <w:r w:rsidR="000A73F7">
        <w:t xml:space="preserve"> Gert er ráð fyrir að textaskjöl eins og t.d. Word séu send á pdf formi.</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41"/>
        <w:gridCol w:w="3402"/>
      </w:tblGrid>
      <w:tr w:rsidR="00D31F1D" w:rsidRPr="00DD76FE" w14:paraId="0CCB8FB9" w14:textId="77777777" w:rsidTr="006F3684">
        <w:tc>
          <w:tcPr>
            <w:tcW w:w="5841" w:type="dxa"/>
          </w:tcPr>
          <w:p w14:paraId="0824B457" w14:textId="21570357" w:rsidR="00D31F1D" w:rsidRPr="00DD76FE" w:rsidRDefault="000A73F7" w:rsidP="00DD76FE">
            <w:pPr>
              <w:pStyle w:val="BodyText"/>
              <w:spacing w:after="0"/>
              <w:rPr>
                <w:b/>
                <w:highlight w:val="white"/>
              </w:rPr>
            </w:pPr>
            <w:proofErr w:type="spellStart"/>
            <w:r w:rsidRPr="00DD76FE">
              <w:rPr>
                <w:b/>
                <w:highlight w:val="white"/>
              </w:rPr>
              <w:t>Mime</w:t>
            </w:r>
            <w:proofErr w:type="spellEnd"/>
            <w:r w:rsidRPr="00DD76FE">
              <w:rPr>
                <w:b/>
                <w:highlight w:val="white"/>
              </w:rPr>
              <w:t xml:space="preserve"> </w:t>
            </w:r>
            <w:proofErr w:type="spellStart"/>
            <w:r w:rsidRPr="00DD76FE">
              <w:rPr>
                <w:b/>
                <w:highlight w:val="white"/>
              </w:rPr>
              <w:t>k</w:t>
            </w:r>
            <w:r w:rsidR="00D31F1D" w:rsidRPr="00DD76FE">
              <w:rPr>
                <w:b/>
                <w:highlight w:val="white"/>
              </w:rPr>
              <w:t>óti</w:t>
            </w:r>
            <w:proofErr w:type="spellEnd"/>
          </w:p>
        </w:tc>
        <w:tc>
          <w:tcPr>
            <w:tcW w:w="3402" w:type="dxa"/>
          </w:tcPr>
          <w:p w14:paraId="03271133" w14:textId="15454195" w:rsidR="00D31F1D" w:rsidRPr="00DD76FE" w:rsidRDefault="000A73F7" w:rsidP="00DD76FE">
            <w:pPr>
              <w:pStyle w:val="BodyText"/>
              <w:spacing w:after="0"/>
              <w:rPr>
                <w:b/>
                <w:highlight w:val="white"/>
              </w:rPr>
            </w:pPr>
            <w:r w:rsidRPr="00DD76FE">
              <w:rPr>
                <w:b/>
                <w:highlight w:val="white"/>
              </w:rPr>
              <w:t>Notkunardæmi</w:t>
            </w:r>
          </w:p>
        </w:tc>
      </w:tr>
      <w:tr w:rsidR="00D31F1D" w:rsidRPr="00702DEB" w14:paraId="1CF585FA" w14:textId="77777777" w:rsidTr="006F3684">
        <w:tc>
          <w:tcPr>
            <w:tcW w:w="5841" w:type="dxa"/>
          </w:tcPr>
          <w:p w14:paraId="7855568A" w14:textId="004472D0" w:rsidR="00D31F1D" w:rsidRPr="00702DEB" w:rsidRDefault="00D31F1D" w:rsidP="00702DEB">
            <w:pPr>
              <w:pStyle w:val="BodyText"/>
              <w:spacing w:after="0"/>
              <w:rPr>
                <w:highlight w:val="white"/>
              </w:rPr>
            </w:pPr>
            <w:r w:rsidRPr="00702DEB">
              <w:rPr>
                <w:highlight w:val="white"/>
              </w:rPr>
              <w:t>text/</w:t>
            </w:r>
            <w:proofErr w:type="spellStart"/>
            <w:r w:rsidRPr="00702DEB">
              <w:rPr>
                <w:highlight w:val="white"/>
              </w:rPr>
              <w:t>csv</w:t>
            </w:r>
            <w:proofErr w:type="spellEnd"/>
          </w:p>
        </w:tc>
        <w:tc>
          <w:tcPr>
            <w:tcW w:w="3402" w:type="dxa"/>
          </w:tcPr>
          <w:p w14:paraId="7CE5F504" w14:textId="7C507017" w:rsidR="00D31F1D" w:rsidRPr="00702DEB" w:rsidRDefault="000A73F7" w:rsidP="00702DEB">
            <w:pPr>
              <w:pStyle w:val="BodyText"/>
              <w:spacing w:after="0"/>
              <w:rPr>
                <w:highlight w:val="white"/>
              </w:rPr>
            </w:pPr>
            <w:r w:rsidRPr="00702DEB">
              <w:rPr>
                <w:highlight w:val="white"/>
              </w:rPr>
              <w:t>Gagnaskrá aðskilin með kommum</w:t>
            </w:r>
          </w:p>
        </w:tc>
      </w:tr>
      <w:tr w:rsidR="00E85672" w:rsidRPr="00702DEB" w14:paraId="406A10F1" w14:textId="77777777" w:rsidTr="006F3684">
        <w:tc>
          <w:tcPr>
            <w:tcW w:w="5841" w:type="dxa"/>
          </w:tcPr>
          <w:p w14:paraId="664071FF" w14:textId="6CB00919" w:rsidR="00E85672" w:rsidRPr="00702DEB" w:rsidRDefault="00E85672" w:rsidP="00702DEB">
            <w:pPr>
              <w:pStyle w:val="BodyText"/>
              <w:spacing w:after="0"/>
              <w:rPr>
                <w:highlight w:val="white"/>
              </w:rPr>
            </w:pPr>
            <w:r w:rsidRPr="00702DEB">
              <w:rPr>
                <w:highlight w:val="white"/>
              </w:rPr>
              <w:t>application/pdf</w:t>
            </w:r>
          </w:p>
        </w:tc>
        <w:tc>
          <w:tcPr>
            <w:tcW w:w="3402" w:type="dxa"/>
          </w:tcPr>
          <w:p w14:paraId="51623A79" w14:textId="7FC2DB5B" w:rsidR="00E85672" w:rsidRPr="00702DEB" w:rsidRDefault="000A73F7" w:rsidP="00702DEB">
            <w:pPr>
              <w:pStyle w:val="BodyText"/>
              <w:spacing w:after="0"/>
              <w:rPr>
                <w:highlight w:val="white"/>
              </w:rPr>
            </w:pPr>
            <w:r w:rsidRPr="00702DEB">
              <w:rPr>
                <w:highlight w:val="white"/>
              </w:rPr>
              <w:t>Pdf skjal</w:t>
            </w:r>
          </w:p>
        </w:tc>
      </w:tr>
      <w:tr w:rsidR="00E85672" w:rsidRPr="00702DEB" w14:paraId="05A61D65" w14:textId="77777777" w:rsidTr="006F3684">
        <w:tc>
          <w:tcPr>
            <w:tcW w:w="5841" w:type="dxa"/>
          </w:tcPr>
          <w:p w14:paraId="60D8875B" w14:textId="2BB9D80A" w:rsidR="00E85672" w:rsidRPr="00702DEB" w:rsidRDefault="00E85672" w:rsidP="00702DEB">
            <w:pPr>
              <w:pStyle w:val="BodyText"/>
              <w:spacing w:after="0"/>
              <w:rPr>
                <w:highlight w:val="white"/>
              </w:rPr>
            </w:pPr>
            <w:proofErr w:type="spellStart"/>
            <w:r w:rsidRPr="00702DEB">
              <w:rPr>
                <w:highlight w:val="white"/>
              </w:rPr>
              <w:t>image</w:t>
            </w:r>
            <w:proofErr w:type="spellEnd"/>
            <w:r w:rsidRPr="00702DEB">
              <w:rPr>
                <w:highlight w:val="white"/>
              </w:rPr>
              <w:t>/</w:t>
            </w:r>
            <w:proofErr w:type="spellStart"/>
            <w:r w:rsidRPr="00702DEB">
              <w:rPr>
                <w:highlight w:val="white"/>
              </w:rPr>
              <w:t>png</w:t>
            </w:r>
            <w:proofErr w:type="spellEnd"/>
          </w:p>
        </w:tc>
        <w:tc>
          <w:tcPr>
            <w:tcW w:w="3402" w:type="dxa"/>
          </w:tcPr>
          <w:p w14:paraId="6DCDA7AA" w14:textId="38DE48C0" w:rsidR="00E85672" w:rsidRPr="00702DEB" w:rsidRDefault="000A73F7" w:rsidP="00702DEB">
            <w:pPr>
              <w:pStyle w:val="BodyText"/>
              <w:spacing w:after="0"/>
              <w:rPr>
                <w:highlight w:val="white"/>
              </w:rPr>
            </w:pPr>
            <w:r w:rsidRPr="00702DEB">
              <w:rPr>
                <w:highlight w:val="white"/>
              </w:rPr>
              <w:t>.</w:t>
            </w:r>
            <w:proofErr w:type="spellStart"/>
            <w:r w:rsidRPr="00702DEB">
              <w:rPr>
                <w:highlight w:val="white"/>
              </w:rPr>
              <w:t>png</w:t>
            </w:r>
            <w:proofErr w:type="spellEnd"/>
            <w:r w:rsidRPr="00702DEB">
              <w:rPr>
                <w:highlight w:val="white"/>
              </w:rPr>
              <w:t xml:space="preserve"> myndskrá</w:t>
            </w:r>
          </w:p>
        </w:tc>
      </w:tr>
      <w:tr w:rsidR="000A73F7" w:rsidRPr="00702DEB" w14:paraId="6AE00A3A" w14:textId="77777777" w:rsidTr="006F3684">
        <w:tc>
          <w:tcPr>
            <w:tcW w:w="5841" w:type="dxa"/>
          </w:tcPr>
          <w:p w14:paraId="5DBC1D2B" w14:textId="02E6BD89" w:rsidR="000A73F7" w:rsidRPr="00702DEB" w:rsidRDefault="000A73F7" w:rsidP="00702DEB">
            <w:pPr>
              <w:pStyle w:val="BodyText"/>
              <w:spacing w:after="0"/>
              <w:rPr>
                <w:highlight w:val="white"/>
              </w:rPr>
            </w:pPr>
            <w:proofErr w:type="spellStart"/>
            <w:r w:rsidRPr="00702DEB">
              <w:rPr>
                <w:highlight w:val="white"/>
              </w:rPr>
              <w:t>image</w:t>
            </w:r>
            <w:proofErr w:type="spellEnd"/>
            <w:r w:rsidRPr="00702DEB">
              <w:rPr>
                <w:highlight w:val="white"/>
              </w:rPr>
              <w:t>/</w:t>
            </w:r>
            <w:proofErr w:type="spellStart"/>
            <w:r w:rsidRPr="00702DEB">
              <w:rPr>
                <w:highlight w:val="white"/>
              </w:rPr>
              <w:t>jpeg</w:t>
            </w:r>
            <w:proofErr w:type="spellEnd"/>
          </w:p>
        </w:tc>
        <w:tc>
          <w:tcPr>
            <w:tcW w:w="3402" w:type="dxa"/>
          </w:tcPr>
          <w:p w14:paraId="14B7D12B" w14:textId="5E95EE27" w:rsidR="000A73F7" w:rsidRPr="00702DEB" w:rsidRDefault="000A73F7" w:rsidP="00702DEB">
            <w:pPr>
              <w:pStyle w:val="BodyText"/>
              <w:spacing w:after="0"/>
              <w:rPr>
                <w:highlight w:val="white"/>
              </w:rPr>
            </w:pPr>
            <w:r w:rsidRPr="00702DEB">
              <w:rPr>
                <w:highlight w:val="white"/>
              </w:rPr>
              <w:t>.</w:t>
            </w:r>
            <w:proofErr w:type="spellStart"/>
            <w:r w:rsidRPr="00702DEB">
              <w:rPr>
                <w:highlight w:val="white"/>
              </w:rPr>
              <w:t>jpeg</w:t>
            </w:r>
            <w:proofErr w:type="spellEnd"/>
            <w:r w:rsidRPr="00702DEB">
              <w:rPr>
                <w:highlight w:val="white"/>
              </w:rPr>
              <w:t xml:space="preserve"> myndskrá</w:t>
            </w:r>
          </w:p>
        </w:tc>
      </w:tr>
      <w:tr w:rsidR="00E85672" w:rsidRPr="00702DEB" w14:paraId="2D6E1DF0" w14:textId="77777777" w:rsidTr="006F3684">
        <w:tc>
          <w:tcPr>
            <w:tcW w:w="5841" w:type="dxa"/>
          </w:tcPr>
          <w:p w14:paraId="4D7F53B5" w14:textId="5DCF59E0" w:rsidR="00E85672" w:rsidRPr="00702DEB" w:rsidRDefault="00E85672" w:rsidP="00702DEB">
            <w:pPr>
              <w:pStyle w:val="BodyText"/>
              <w:spacing w:after="0"/>
              <w:rPr>
                <w:highlight w:val="white"/>
              </w:rPr>
            </w:pPr>
            <w:r w:rsidRPr="00702DEB">
              <w:rPr>
                <w:highlight w:val="white"/>
              </w:rPr>
              <w:t>application/vnd.openxmlformats-officedocument.spreadsheetml.sheet</w:t>
            </w:r>
          </w:p>
        </w:tc>
        <w:tc>
          <w:tcPr>
            <w:tcW w:w="3402" w:type="dxa"/>
          </w:tcPr>
          <w:p w14:paraId="28BB1DAC" w14:textId="427D5E42" w:rsidR="00E85672" w:rsidRPr="00702DEB" w:rsidRDefault="000A73F7" w:rsidP="00702DEB">
            <w:pPr>
              <w:pStyle w:val="BodyText"/>
              <w:spacing w:after="0"/>
              <w:rPr>
                <w:highlight w:val="white"/>
              </w:rPr>
            </w:pPr>
            <w:r w:rsidRPr="00702DEB">
              <w:rPr>
                <w:highlight w:val="white"/>
              </w:rPr>
              <w:t>.</w:t>
            </w:r>
            <w:proofErr w:type="spellStart"/>
            <w:r w:rsidRPr="00702DEB">
              <w:rPr>
                <w:highlight w:val="white"/>
              </w:rPr>
              <w:t>xlsx</w:t>
            </w:r>
            <w:proofErr w:type="spellEnd"/>
            <w:r w:rsidRPr="00702DEB">
              <w:rPr>
                <w:highlight w:val="white"/>
              </w:rPr>
              <w:t xml:space="preserve"> Excel skjöl</w:t>
            </w:r>
          </w:p>
        </w:tc>
      </w:tr>
      <w:tr w:rsidR="00E85672" w:rsidRPr="00702DEB" w14:paraId="6DA9DAF4" w14:textId="77777777" w:rsidTr="006F3684">
        <w:tc>
          <w:tcPr>
            <w:tcW w:w="5841" w:type="dxa"/>
          </w:tcPr>
          <w:p w14:paraId="47B6437A" w14:textId="59C1A478" w:rsidR="00E85672" w:rsidRPr="00702DEB" w:rsidRDefault="00E85672" w:rsidP="00702DEB">
            <w:pPr>
              <w:pStyle w:val="BodyText"/>
              <w:spacing w:after="0"/>
              <w:rPr>
                <w:highlight w:val="white"/>
              </w:rPr>
            </w:pPr>
            <w:r w:rsidRPr="00702DEB">
              <w:rPr>
                <w:highlight w:val="white"/>
              </w:rPr>
              <w:t>application/</w:t>
            </w:r>
            <w:proofErr w:type="spellStart"/>
            <w:r w:rsidRPr="00702DEB">
              <w:rPr>
                <w:highlight w:val="white"/>
              </w:rPr>
              <w:t>vnd.oasis.opendocument.spreadsheet</w:t>
            </w:r>
            <w:proofErr w:type="spellEnd"/>
          </w:p>
        </w:tc>
        <w:tc>
          <w:tcPr>
            <w:tcW w:w="3402" w:type="dxa"/>
          </w:tcPr>
          <w:p w14:paraId="3647703E" w14:textId="0F69D9F3" w:rsidR="00E85672" w:rsidRPr="00702DEB" w:rsidRDefault="000A73F7" w:rsidP="00702DEB">
            <w:pPr>
              <w:pStyle w:val="BodyText"/>
              <w:spacing w:after="0"/>
              <w:rPr>
                <w:highlight w:val="white"/>
              </w:rPr>
            </w:pPr>
            <w:r w:rsidRPr="00702DEB">
              <w:rPr>
                <w:highlight w:val="white"/>
              </w:rPr>
              <w:t>.</w:t>
            </w:r>
            <w:proofErr w:type="spellStart"/>
            <w:r w:rsidRPr="00702DEB">
              <w:rPr>
                <w:highlight w:val="white"/>
              </w:rPr>
              <w:t>ods</w:t>
            </w:r>
            <w:proofErr w:type="spellEnd"/>
            <w:r w:rsidRPr="00702DEB">
              <w:rPr>
                <w:highlight w:val="white"/>
              </w:rPr>
              <w:t xml:space="preserve"> </w:t>
            </w:r>
            <w:proofErr w:type="spellStart"/>
            <w:r w:rsidRPr="00702DEB">
              <w:rPr>
                <w:highlight w:val="white"/>
              </w:rPr>
              <w:t>OpenDocument</w:t>
            </w:r>
            <w:proofErr w:type="spellEnd"/>
            <w:r w:rsidRPr="00702DEB">
              <w:rPr>
                <w:highlight w:val="white"/>
              </w:rPr>
              <w:t xml:space="preserve"> </w:t>
            </w:r>
            <w:proofErr w:type="spellStart"/>
            <w:r w:rsidRPr="00702DEB">
              <w:rPr>
                <w:highlight w:val="white"/>
              </w:rPr>
              <w:t>spreadsheet</w:t>
            </w:r>
            <w:proofErr w:type="spellEnd"/>
            <w:r w:rsidRPr="00702DEB">
              <w:rPr>
                <w:highlight w:val="white"/>
              </w:rPr>
              <w:t xml:space="preserve"> </w:t>
            </w:r>
          </w:p>
        </w:tc>
      </w:tr>
    </w:tbl>
    <w:p w14:paraId="05C53DEF" w14:textId="512A3DEA" w:rsidR="00ED1C8A" w:rsidRDefault="00ED1C8A" w:rsidP="00F833F4">
      <w:pPr>
        <w:pStyle w:val="Heading2"/>
      </w:pPr>
      <w:bookmarkStart w:id="960" w:name="_Ref531076331"/>
      <w:bookmarkStart w:id="961" w:name="_Ref531076896"/>
      <w:bookmarkStart w:id="962" w:name="_Hlk532311479"/>
      <w:bookmarkStart w:id="963" w:name="_Toc84935001"/>
      <w:r>
        <w:t>Tegund skjals (reiknings)</w:t>
      </w:r>
      <w:bookmarkEnd w:id="956"/>
      <w:bookmarkEnd w:id="957"/>
      <w:bookmarkEnd w:id="958"/>
      <w:bookmarkEnd w:id="960"/>
      <w:bookmarkEnd w:id="961"/>
      <w:bookmarkEnd w:id="963"/>
    </w:p>
    <w:p w14:paraId="6D7D34E6" w14:textId="207391D5" w:rsidR="00E91A48" w:rsidRDefault="006E5888" w:rsidP="006E5888">
      <w:pPr>
        <w:pStyle w:val="BodyText"/>
      </w:pPr>
      <w:bookmarkStart w:id="964" w:name="_Toc238955235"/>
      <w:bookmarkStart w:id="965" w:name="_Ref239237250"/>
      <w:r>
        <w:t>Ef seljandi ætlast til að mismunandi gerðir reiknings séu meðhöndlaðar á mismunandi hátt hjá kaupanda þá þarf það að byggja á gagnkvæmu samkomulagi.</w:t>
      </w:r>
      <w:r w:rsidR="00E91A48">
        <w:t xml:space="preserve"> Forðast skal að nota aðrar </w:t>
      </w:r>
      <w:proofErr w:type="spellStart"/>
      <w:r w:rsidR="00E91A48">
        <w:t>tegundur</w:t>
      </w:r>
      <w:proofErr w:type="spellEnd"/>
      <w:r w:rsidR="00E91A48">
        <w:t xml:space="preserve"> reikninga nema um sé að ræða breytingar á þeim reglum sem gilda um hann. </w:t>
      </w:r>
    </w:p>
    <w:p w14:paraId="0F5C7720" w14:textId="6ED9AA5F" w:rsidR="008A7E2A" w:rsidRDefault="00E91A48" w:rsidP="000A73F7">
      <w:pPr>
        <w:pStyle w:val="BodyText"/>
        <w:rPr>
          <w:ins w:id="966" w:author="Georg Birgisson" w:date="2021-10-12T10:52:00Z"/>
        </w:rPr>
      </w:pPr>
      <w:r>
        <w:t>Sem dæmi, veitufyrirtæki skulu forðast að nota reikningstegund 82 eingöngu vegna þess að þjónustan er seld samkvæmt mæli ef ekki er um að ræða neinar breytingar á því hvernig kaupandinn ætti að vinna úr innihaldi reikningsins frá því sem á við almennan sölureikning, 380.</w:t>
      </w:r>
      <w:del w:id="967" w:author="Georg Birgisson" w:date="2021-10-12T10:51:00Z">
        <w:r w:rsidDel="00957315">
          <w:delText xml:space="preserve"> </w:delText>
        </w:r>
      </w:del>
      <w:bookmarkStart w:id="968" w:name="_Ref239145836"/>
      <w:bookmarkStart w:id="969" w:name="_Toc313372067"/>
      <w:bookmarkEnd w:id="964"/>
      <w:bookmarkEnd w:id="965"/>
    </w:p>
    <w:p w14:paraId="2F69F92C" w14:textId="5EB5E1DB" w:rsidR="00957315" w:rsidRDefault="00957315" w:rsidP="000A73F7">
      <w:pPr>
        <w:pStyle w:val="BodyText"/>
        <w:rPr>
          <w:ins w:id="970" w:author="Georg Birgisson" w:date="2021-10-12T10:53:00Z"/>
        </w:rPr>
      </w:pPr>
      <w:ins w:id="971" w:author="Georg Birgisson" w:date="2021-10-12T10:52:00Z">
        <w:r>
          <w:t xml:space="preserve">Peppol leyfir ýmsa </w:t>
        </w:r>
        <w:proofErr w:type="spellStart"/>
        <w:r>
          <w:t>tegundarkóta</w:t>
        </w:r>
        <w:proofErr w:type="spellEnd"/>
        <w:r>
          <w:t xml:space="preserve"> fyrir reikning og kredit reikning og má finna upplýsingar um þá á vefsíðu Peppol. </w:t>
        </w:r>
      </w:ins>
      <w:ins w:id="972" w:author="Georg Birgisson" w:date="2021-10-12T10:53:00Z">
        <w:r>
          <w:t xml:space="preserve">Grunn skilgreining á merkingu </w:t>
        </w:r>
        <w:proofErr w:type="spellStart"/>
        <w:r>
          <w:t>þeirr</w:t>
        </w:r>
        <w:proofErr w:type="spellEnd"/>
        <w:r>
          <w:t xml:space="preserve"> er að meðhöndla skal þá á sama hátt og 380 fyrir reikninga og 381 fyrir kredit reikninga nema um annað sé samið.</w:t>
        </w:r>
      </w:ins>
    </w:p>
    <w:p w14:paraId="02A67DD5" w14:textId="36B80C0E" w:rsidR="00957315" w:rsidRDefault="00957315" w:rsidP="000A73F7">
      <w:pPr>
        <w:pStyle w:val="BodyText"/>
        <w:rPr>
          <w:ins w:id="973" w:author="Georg Birgisson" w:date="2021-10-12T10:54:00Z"/>
        </w:rPr>
      </w:pPr>
      <w:ins w:id="974" w:author="Georg Birgisson" w:date="2021-10-12T10:53:00Z">
        <w:r>
          <w:t>Þeir kótar sem notaði</w:t>
        </w:r>
      </w:ins>
      <w:ins w:id="975" w:author="Georg Birgisson" w:date="2021-10-12T10:54:00Z">
        <w:r>
          <w:t>r eru í rafrænum reikningi á Íslandi eru því fyri</w:t>
        </w:r>
      </w:ins>
      <w:ins w:id="976" w:author="Georg Birgisson" w:date="2021-10-12T10:55:00Z">
        <w:r>
          <w:t>r reikning</w:t>
        </w:r>
      </w:ins>
    </w:p>
    <w:p w14:paraId="51DC7AE0" w14:textId="52B1297B" w:rsidR="00957315" w:rsidDel="00957315" w:rsidRDefault="00957315" w:rsidP="000A73F7">
      <w:pPr>
        <w:pStyle w:val="BodyText"/>
        <w:rPr>
          <w:del w:id="977" w:author="Georg Birgisson" w:date="2021-10-12T10:54:00Z"/>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2442"/>
        <w:gridCol w:w="6379"/>
      </w:tblGrid>
      <w:tr w:rsidR="008A7E2A" w:rsidRPr="00DD76FE" w14:paraId="0F690A13" w14:textId="0A2E7D48" w:rsidTr="008A7E2A">
        <w:trPr>
          <w:trHeight w:val="300"/>
        </w:trPr>
        <w:tc>
          <w:tcPr>
            <w:tcW w:w="960" w:type="dxa"/>
            <w:shd w:val="clear" w:color="auto" w:fill="auto"/>
            <w:noWrap/>
            <w:vAlign w:val="bottom"/>
          </w:tcPr>
          <w:p w14:paraId="69345264" w14:textId="16D1084D" w:rsidR="008A7E2A" w:rsidRPr="00DD76FE" w:rsidRDefault="008A7E2A" w:rsidP="00702DEB">
            <w:pPr>
              <w:pStyle w:val="BodyText"/>
              <w:spacing w:after="0"/>
              <w:rPr>
                <w:b/>
                <w:highlight w:val="white"/>
              </w:rPr>
            </w:pPr>
            <w:proofErr w:type="spellStart"/>
            <w:r w:rsidRPr="00DD76FE">
              <w:rPr>
                <w:b/>
                <w:highlight w:val="white"/>
              </w:rPr>
              <w:t>Kóti</w:t>
            </w:r>
            <w:proofErr w:type="spellEnd"/>
          </w:p>
        </w:tc>
        <w:tc>
          <w:tcPr>
            <w:tcW w:w="2442" w:type="dxa"/>
            <w:shd w:val="clear" w:color="auto" w:fill="auto"/>
            <w:noWrap/>
            <w:vAlign w:val="bottom"/>
          </w:tcPr>
          <w:p w14:paraId="1749B72C" w14:textId="6150DC02" w:rsidR="008A7E2A" w:rsidRPr="00DD76FE" w:rsidRDefault="008A7E2A" w:rsidP="00702DEB">
            <w:pPr>
              <w:pStyle w:val="BodyText"/>
              <w:spacing w:after="0"/>
              <w:rPr>
                <w:b/>
                <w:highlight w:val="white"/>
              </w:rPr>
            </w:pPr>
            <w:r w:rsidRPr="00DD76FE">
              <w:rPr>
                <w:b/>
                <w:highlight w:val="white"/>
              </w:rPr>
              <w:t>Lýsing</w:t>
            </w:r>
          </w:p>
        </w:tc>
        <w:tc>
          <w:tcPr>
            <w:tcW w:w="6379" w:type="dxa"/>
            <w:shd w:val="clear" w:color="auto" w:fill="auto"/>
            <w:noWrap/>
            <w:vAlign w:val="bottom"/>
          </w:tcPr>
          <w:p w14:paraId="0204DB98" w14:textId="3A373197" w:rsidR="008A7E2A" w:rsidRPr="00DD76FE" w:rsidRDefault="008A7E2A" w:rsidP="00702DEB">
            <w:pPr>
              <w:pStyle w:val="BodyText"/>
              <w:spacing w:after="0"/>
              <w:rPr>
                <w:b/>
                <w:highlight w:val="white"/>
              </w:rPr>
            </w:pPr>
            <w:proofErr w:type="spellStart"/>
            <w:r w:rsidRPr="00DD76FE">
              <w:rPr>
                <w:b/>
                <w:highlight w:val="white"/>
              </w:rPr>
              <w:t>Noktun</w:t>
            </w:r>
            <w:proofErr w:type="spellEnd"/>
          </w:p>
        </w:tc>
      </w:tr>
      <w:tr w:rsidR="008A7E2A" w:rsidRPr="00702DEB" w14:paraId="63EE5F67" w14:textId="4ACA7878" w:rsidTr="008A7E2A">
        <w:trPr>
          <w:trHeight w:val="300"/>
        </w:trPr>
        <w:tc>
          <w:tcPr>
            <w:tcW w:w="960" w:type="dxa"/>
            <w:shd w:val="clear" w:color="auto" w:fill="auto"/>
            <w:noWrap/>
            <w:hideMark/>
          </w:tcPr>
          <w:p w14:paraId="53C273CE" w14:textId="77777777" w:rsidR="008A7E2A" w:rsidRPr="00702DEB" w:rsidRDefault="008A7E2A" w:rsidP="00702DEB">
            <w:pPr>
              <w:pStyle w:val="BodyText"/>
              <w:spacing w:after="0"/>
              <w:rPr>
                <w:highlight w:val="white"/>
              </w:rPr>
            </w:pPr>
            <w:r w:rsidRPr="00702DEB">
              <w:rPr>
                <w:highlight w:val="white"/>
              </w:rPr>
              <w:t>380</w:t>
            </w:r>
          </w:p>
        </w:tc>
        <w:tc>
          <w:tcPr>
            <w:tcW w:w="2442" w:type="dxa"/>
            <w:shd w:val="clear" w:color="auto" w:fill="auto"/>
            <w:noWrap/>
            <w:hideMark/>
          </w:tcPr>
          <w:p w14:paraId="65E193C1" w14:textId="64750B26" w:rsidR="008A7E2A" w:rsidRPr="00702DEB" w:rsidRDefault="008A7E2A" w:rsidP="00702DEB">
            <w:pPr>
              <w:pStyle w:val="BodyText"/>
              <w:spacing w:after="0"/>
              <w:rPr>
                <w:highlight w:val="white"/>
              </w:rPr>
            </w:pPr>
            <w:r w:rsidRPr="00702DEB">
              <w:rPr>
                <w:highlight w:val="white"/>
              </w:rPr>
              <w:t xml:space="preserve">Commercial </w:t>
            </w:r>
            <w:proofErr w:type="spellStart"/>
            <w:r w:rsidRPr="00702DEB">
              <w:rPr>
                <w:highlight w:val="white"/>
              </w:rPr>
              <w:t>invoice</w:t>
            </w:r>
            <w:proofErr w:type="spellEnd"/>
          </w:p>
        </w:tc>
        <w:tc>
          <w:tcPr>
            <w:tcW w:w="6379" w:type="dxa"/>
            <w:shd w:val="clear" w:color="auto" w:fill="auto"/>
            <w:noWrap/>
            <w:hideMark/>
          </w:tcPr>
          <w:p w14:paraId="19EE3EDD" w14:textId="77777777" w:rsidR="008A7E2A" w:rsidRPr="00702DEB" w:rsidRDefault="008A7E2A" w:rsidP="00702DEB">
            <w:pPr>
              <w:pStyle w:val="BodyText"/>
              <w:spacing w:after="0"/>
              <w:rPr>
                <w:highlight w:val="white"/>
              </w:rPr>
            </w:pPr>
            <w:r w:rsidRPr="00702DEB">
              <w:rPr>
                <w:highlight w:val="white"/>
              </w:rPr>
              <w:t>Document/</w:t>
            </w:r>
            <w:proofErr w:type="spellStart"/>
            <w:r w:rsidRPr="00702DEB">
              <w:rPr>
                <w:highlight w:val="white"/>
              </w:rPr>
              <w:t>message</w:t>
            </w:r>
            <w:proofErr w:type="spellEnd"/>
            <w:r w:rsidRPr="00702DEB">
              <w:rPr>
                <w:highlight w:val="white"/>
              </w:rPr>
              <w:t xml:space="preserve"> </w:t>
            </w:r>
            <w:proofErr w:type="spellStart"/>
            <w:r w:rsidRPr="00702DEB">
              <w:rPr>
                <w:highlight w:val="white"/>
              </w:rPr>
              <w:t>claiming</w:t>
            </w:r>
            <w:proofErr w:type="spellEnd"/>
            <w:r w:rsidRPr="00702DEB">
              <w:rPr>
                <w:highlight w:val="white"/>
              </w:rPr>
              <w:t xml:space="preserve"> </w:t>
            </w:r>
            <w:proofErr w:type="spellStart"/>
            <w:r w:rsidRPr="00702DEB">
              <w:rPr>
                <w:highlight w:val="white"/>
              </w:rPr>
              <w:t>payment</w:t>
            </w:r>
            <w:proofErr w:type="spellEnd"/>
            <w:r w:rsidRPr="00702DEB">
              <w:rPr>
                <w:highlight w:val="white"/>
              </w:rPr>
              <w:t xml:space="preserve"> for </w:t>
            </w:r>
            <w:proofErr w:type="spellStart"/>
            <w:r w:rsidRPr="00702DEB">
              <w:rPr>
                <w:highlight w:val="white"/>
              </w:rPr>
              <w:t>goods</w:t>
            </w:r>
            <w:proofErr w:type="spellEnd"/>
            <w:r w:rsidRPr="00702DEB">
              <w:rPr>
                <w:highlight w:val="white"/>
              </w:rPr>
              <w:t xml:space="preserve"> </w:t>
            </w:r>
            <w:proofErr w:type="spellStart"/>
            <w:r w:rsidRPr="00702DEB">
              <w:rPr>
                <w:highlight w:val="white"/>
              </w:rPr>
              <w:t>or</w:t>
            </w:r>
            <w:proofErr w:type="spellEnd"/>
            <w:r w:rsidRPr="00702DEB">
              <w:rPr>
                <w:highlight w:val="white"/>
              </w:rPr>
              <w:t xml:space="preserve"> </w:t>
            </w:r>
            <w:proofErr w:type="spellStart"/>
            <w:r w:rsidRPr="00702DEB">
              <w:rPr>
                <w:highlight w:val="white"/>
              </w:rPr>
              <w:t>services</w:t>
            </w:r>
            <w:proofErr w:type="spellEnd"/>
            <w:r w:rsidRPr="00702DEB">
              <w:rPr>
                <w:highlight w:val="white"/>
              </w:rPr>
              <w:t xml:space="preserve"> </w:t>
            </w:r>
            <w:proofErr w:type="spellStart"/>
            <w:r w:rsidRPr="00702DEB">
              <w:rPr>
                <w:highlight w:val="white"/>
              </w:rPr>
              <w:t>supplied</w:t>
            </w:r>
            <w:proofErr w:type="spellEnd"/>
            <w:r w:rsidRPr="00702DEB">
              <w:rPr>
                <w:highlight w:val="white"/>
              </w:rPr>
              <w:t xml:space="preserve"> under </w:t>
            </w:r>
            <w:proofErr w:type="spellStart"/>
            <w:r w:rsidRPr="00702DEB">
              <w:rPr>
                <w:highlight w:val="white"/>
              </w:rPr>
              <w:t>conditions</w:t>
            </w:r>
            <w:proofErr w:type="spellEnd"/>
            <w:r w:rsidRPr="00702DEB">
              <w:rPr>
                <w:highlight w:val="white"/>
              </w:rPr>
              <w:t xml:space="preserve"> </w:t>
            </w:r>
            <w:proofErr w:type="spellStart"/>
            <w:r w:rsidRPr="00702DEB">
              <w:rPr>
                <w:highlight w:val="white"/>
              </w:rPr>
              <w:t>agreed</w:t>
            </w:r>
            <w:proofErr w:type="spellEnd"/>
            <w:r w:rsidRPr="00702DEB">
              <w:rPr>
                <w:highlight w:val="white"/>
              </w:rPr>
              <w:t xml:space="preserve"> </w:t>
            </w:r>
            <w:proofErr w:type="spellStart"/>
            <w:r w:rsidRPr="00702DEB">
              <w:rPr>
                <w:highlight w:val="white"/>
              </w:rPr>
              <w:t>between</w:t>
            </w:r>
            <w:proofErr w:type="spellEnd"/>
            <w:r w:rsidRPr="00702DEB">
              <w:rPr>
                <w:highlight w:val="white"/>
              </w:rPr>
              <w:t xml:space="preserve"> </w:t>
            </w:r>
            <w:proofErr w:type="spellStart"/>
            <w:r w:rsidRPr="00702DEB">
              <w:rPr>
                <w:highlight w:val="white"/>
              </w:rPr>
              <w:t>seller</w:t>
            </w:r>
            <w:proofErr w:type="spellEnd"/>
            <w:r w:rsidRPr="00702DEB">
              <w:rPr>
                <w:highlight w:val="white"/>
              </w:rPr>
              <w:t xml:space="preserve"> </w:t>
            </w:r>
            <w:proofErr w:type="spellStart"/>
            <w:r w:rsidRPr="00702DEB">
              <w:rPr>
                <w:highlight w:val="white"/>
              </w:rPr>
              <w:t>and</w:t>
            </w:r>
            <w:proofErr w:type="spellEnd"/>
            <w:r w:rsidRPr="00702DEB">
              <w:rPr>
                <w:highlight w:val="white"/>
              </w:rPr>
              <w:t xml:space="preserve"> </w:t>
            </w:r>
            <w:proofErr w:type="spellStart"/>
            <w:r w:rsidRPr="00702DEB">
              <w:rPr>
                <w:highlight w:val="white"/>
              </w:rPr>
              <w:t>buyer</w:t>
            </w:r>
            <w:proofErr w:type="spellEnd"/>
            <w:r w:rsidRPr="00702DEB">
              <w:rPr>
                <w:highlight w:val="white"/>
              </w:rPr>
              <w:t>.</w:t>
            </w:r>
          </w:p>
        </w:tc>
      </w:tr>
      <w:tr w:rsidR="008A7E2A" w:rsidRPr="00702DEB" w:rsidDel="00957315" w14:paraId="612F39AF" w14:textId="5BA5B855" w:rsidTr="008A7E2A">
        <w:trPr>
          <w:trHeight w:val="300"/>
          <w:del w:id="978" w:author="Georg Birgisson" w:date="2021-10-12T10:54:00Z"/>
        </w:trPr>
        <w:tc>
          <w:tcPr>
            <w:tcW w:w="960" w:type="dxa"/>
            <w:shd w:val="clear" w:color="auto" w:fill="auto"/>
            <w:noWrap/>
            <w:hideMark/>
          </w:tcPr>
          <w:p w14:paraId="4ACED852" w14:textId="05D6E46C" w:rsidR="008A7E2A" w:rsidRPr="00702DEB" w:rsidDel="00957315" w:rsidRDefault="008A7E2A" w:rsidP="00702DEB">
            <w:pPr>
              <w:pStyle w:val="BodyText"/>
              <w:spacing w:after="0"/>
              <w:rPr>
                <w:del w:id="979" w:author="Georg Birgisson" w:date="2021-10-12T10:54:00Z"/>
                <w:highlight w:val="white"/>
              </w:rPr>
            </w:pPr>
            <w:del w:id="980" w:author="Georg Birgisson" w:date="2021-10-12T10:54:00Z">
              <w:r w:rsidRPr="00702DEB" w:rsidDel="00957315">
                <w:rPr>
                  <w:highlight w:val="white"/>
                </w:rPr>
                <w:delText>393</w:delText>
              </w:r>
            </w:del>
          </w:p>
        </w:tc>
        <w:tc>
          <w:tcPr>
            <w:tcW w:w="2442" w:type="dxa"/>
            <w:shd w:val="clear" w:color="auto" w:fill="auto"/>
            <w:noWrap/>
            <w:hideMark/>
          </w:tcPr>
          <w:p w14:paraId="7C4D9CD3" w14:textId="18DCF7A9" w:rsidR="008A7E2A" w:rsidRPr="00702DEB" w:rsidDel="00957315" w:rsidRDefault="008A7E2A" w:rsidP="00702DEB">
            <w:pPr>
              <w:pStyle w:val="BodyText"/>
              <w:spacing w:after="0"/>
              <w:rPr>
                <w:del w:id="981" w:author="Georg Birgisson" w:date="2021-10-12T10:54:00Z"/>
                <w:highlight w:val="white"/>
              </w:rPr>
            </w:pPr>
            <w:del w:id="982" w:author="Georg Birgisson" w:date="2021-10-12T10:54:00Z">
              <w:r w:rsidRPr="00702DEB" w:rsidDel="00957315">
                <w:rPr>
                  <w:highlight w:val="white"/>
                </w:rPr>
                <w:delText>Factored invoice</w:delText>
              </w:r>
            </w:del>
          </w:p>
        </w:tc>
        <w:tc>
          <w:tcPr>
            <w:tcW w:w="6379" w:type="dxa"/>
            <w:shd w:val="clear" w:color="auto" w:fill="auto"/>
            <w:noWrap/>
            <w:hideMark/>
          </w:tcPr>
          <w:p w14:paraId="48863F17" w14:textId="0D7EFC67" w:rsidR="008A7E2A" w:rsidRPr="00702DEB" w:rsidDel="00957315" w:rsidRDefault="008A7E2A" w:rsidP="00702DEB">
            <w:pPr>
              <w:pStyle w:val="BodyText"/>
              <w:spacing w:after="0"/>
              <w:rPr>
                <w:del w:id="983" w:author="Georg Birgisson" w:date="2021-10-12T10:54:00Z"/>
                <w:highlight w:val="white"/>
              </w:rPr>
            </w:pPr>
            <w:del w:id="984" w:author="Georg Birgisson" w:date="2021-10-12T10:54:00Z">
              <w:r w:rsidRPr="00702DEB" w:rsidDel="00957315">
                <w:rPr>
                  <w:highlight w:val="white"/>
                </w:rPr>
                <w:delText>Invoice assigned to a third party for collection.</w:delText>
              </w:r>
            </w:del>
          </w:p>
        </w:tc>
      </w:tr>
      <w:tr w:rsidR="008A7E2A" w:rsidRPr="00702DEB" w:rsidDel="00957315" w14:paraId="430F9C20" w14:textId="2B8B57E1" w:rsidTr="008A7E2A">
        <w:trPr>
          <w:trHeight w:val="300"/>
          <w:del w:id="985" w:author="Georg Birgisson" w:date="2021-10-12T10:54:00Z"/>
        </w:trPr>
        <w:tc>
          <w:tcPr>
            <w:tcW w:w="960" w:type="dxa"/>
            <w:shd w:val="clear" w:color="auto" w:fill="auto"/>
            <w:noWrap/>
            <w:hideMark/>
          </w:tcPr>
          <w:p w14:paraId="6BC4D0BA" w14:textId="598D0DE6" w:rsidR="008A7E2A" w:rsidRPr="00702DEB" w:rsidDel="00957315" w:rsidRDefault="008A7E2A" w:rsidP="00702DEB">
            <w:pPr>
              <w:pStyle w:val="BodyText"/>
              <w:spacing w:after="0"/>
              <w:rPr>
                <w:del w:id="986" w:author="Georg Birgisson" w:date="2021-10-12T10:54:00Z"/>
                <w:highlight w:val="white"/>
              </w:rPr>
            </w:pPr>
            <w:del w:id="987" w:author="Georg Birgisson" w:date="2021-10-12T10:54:00Z">
              <w:r w:rsidRPr="00702DEB" w:rsidDel="00957315">
                <w:rPr>
                  <w:highlight w:val="white"/>
                </w:rPr>
                <w:delText>82</w:delText>
              </w:r>
            </w:del>
          </w:p>
        </w:tc>
        <w:tc>
          <w:tcPr>
            <w:tcW w:w="2442" w:type="dxa"/>
            <w:shd w:val="clear" w:color="auto" w:fill="auto"/>
            <w:noWrap/>
            <w:hideMark/>
          </w:tcPr>
          <w:p w14:paraId="78886DD2" w14:textId="26431B05" w:rsidR="008A7E2A" w:rsidRPr="00702DEB" w:rsidDel="00957315" w:rsidRDefault="008A7E2A" w:rsidP="00702DEB">
            <w:pPr>
              <w:pStyle w:val="BodyText"/>
              <w:spacing w:after="0"/>
              <w:rPr>
                <w:del w:id="988" w:author="Georg Birgisson" w:date="2021-10-12T10:54:00Z"/>
                <w:highlight w:val="white"/>
              </w:rPr>
            </w:pPr>
            <w:del w:id="989" w:author="Georg Birgisson" w:date="2021-10-12T10:54:00Z">
              <w:r w:rsidRPr="00702DEB" w:rsidDel="00957315">
                <w:rPr>
                  <w:highlight w:val="white"/>
                </w:rPr>
                <w:delText>Metered services invoice</w:delText>
              </w:r>
            </w:del>
          </w:p>
        </w:tc>
        <w:tc>
          <w:tcPr>
            <w:tcW w:w="6379" w:type="dxa"/>
            <w:shd w:val="clear" w:color="auto" w:fill="auto"/>
            <w:noWrap/>
            <w:hideMark/>
          </w:tcPr>
          <w:p w14:paraId="24EA140A" w14:textId="175824E0" w:rsidR="008A7E2A" w:rsidRPr="00702DEB" w:rsidDel="00957315" w:rsidRDefault="008A7E2A" w:rsidP="00702DEB">
            <w:pPr>
              <w:pStyle w:val="BodyText"/>
              <w:spacing w:after="0"/>
              <w:rPr>
                <w:del w:id="990" w:author="Georg Birgisson" w:date="2021-10-12T10:54:00Z"/>
                <w:highlight w:val="white"/>
              </w:rPr>
            </w:pPr>
            <w:del w:id="991" w:author="Georg Birgisson" w:date="2021-10-12T10:54:00Z">
              <w:r w:rsidRPr="00702DEB" w:rsidDel="00957315">
                <w:rPr>
                  <w:highlight w:val="white"/>
                </w:rPr>
                <w:delText>Document/message claiming payment for the supply of metered services (e.g., gas, electricity, etc.) supplied to a fixed meter whose consumption is measured over a period of time.</w:delText>
              </w:r>
            </w:del>
          </w:p>
        </w:tc>
      </w:tr>
      <w:tr w:rsidR="008A7E2A" w:rsidRPr="00702DEB" w:rsidDel="00957315" w14:paraId="74C068D7" w14:textId="70B7EA27" w:rsidTr="008A7E2A">
        <w:trPr>
          <w:trHeight w:val="300"/>
          <w:del w:id="992" w:author="Georg Birgisson" w:date="2021-10-12T10:54:00Z"/>
        </w:trPr>
        <w:tc>
          <w:tcPr>
            <w:tcW w:w="960" w:type="dxa"/>
            <w:shd w:val="clear" w:color="auto" w:fill="auto"/>
            <w:noWrap/>
            <w:hideMark/>
          </w:tcPr>
          <w:p w14:paraId="48E53EF5" w14:textId="59E8E175" w:rsidR="008A7E2A" w:rsidRPr="00702DEB" w:rsidDel="00957315" w:rsidRDefault="008A7E2A" w:rsidP="00702DEB">
            <w:pPr>
              <w:pStyle w:val="BodyText"/>
              <w:spacing w:after="0"/>
              <w:rPr>
                <w:del w:id="993" w:author="Georg Birgisson" w:date="2021-10-12T10:54:00Z"/>
                <w:highlight w:val="white"/>
              </w:rPr>
            </w:pPr>
            <w:del w:id="994" w:author="Georg Birgisson" w:date="2021-10-12T10:54:00Z">
              <w:r w:rsidRPr="00702DEB" w:rsidDel="00957315">
                <w:rPr>
                  <w:highlight w:val="white"/>
                </w:rPr>
                <w:delText>80</w:delText>
              </w:r>
            </w:del>
          </w:p>
        </w:tc>
        <w:tc>
          <w:tcPr>
            <w:tcW w:w="2442" w:type="dxa"/>
            <w:shd w:val="clear" w:color="auto" w:fill="auto"/>
            <w:noWrap/>
            <w:hideMark/>
          </w:tcPr>
          <w:p w14:paraId="1DAD13D9" w14:textId="5FEC9EE0" w:rsidR="008A7E2A" w:rsidRPr="00702DEB" w:rsidDel="00957315" w:rsidRDefault="008A7E2A" w:rsidP="00702DEB">
            <w:pPr>
              <w:pStyle w:val="BodyText"/>
              <w:spacing w:after="0"/>
              <w:rPr>
                <w:del w:id="995" w:author="Georg Birgisson" w:date="2021-10-12T10:54:00Z"/>
                <w:highlight w:val="white"/>
              </w:rPr>
            </w:pPr>
            <w:del w:id="996" w:author="Georg Birgisson" w:date="2021-10-12T10:54:00Z">
              <w:r w:rsidRPr="00702DEB" w:rsidDel="00957315">
                <w:rPr>
                  <w:highlight w:val="white"/>
                </w:rPr>
                <w:delText>Debit note related to goods or services</w:delText>
              </w:r>
            </w:del>
          </w:p>
        </w:tc>
        <w:tc>
          <w:tcPr>
            <w:tcW w:w="6379" w:type="dxa"/>
            <w:shd w:val="clear" w:color="auto" w:fill="auto"/>
            <w:noWrap/>
            <w:hideMark/>
          </w:tcPr>
          <w:p w14:paraId="13DF3351" w14:textId="73FDF549" w:rsidR="008A7E2A" w:rsidRPr="00702DEB" w:rsidDel="00957315" w:rsidRDefault="008A7E2A" w:rsidP="00702DEB">
            <w:pPr>
              <w:pStyle w:val="BodyText"/>
              <w:spacing w:after="0"/>
              <w:rPr>
                <w:del w:id="997" w:author="Georg Birgisson" w:date="2021-10-12T10:54:00Z"/>
                <w:highlight w:val="white"/>
              </w:rPr>
            </w:pPr>
            <w:del w:id="998" w:author="Georg Birgisson" w:date="2021-10-12T10:54:00Z">
              <w:r w:rsidRPr="00702DEB" w:rsidDel="00957315">
                <w:rPr>
                  <w:highlight w:val="white"/>
                </w:rPr>
                <w:delText>Debit information related to a transaction for goods or services to the relevant party.</w:delText>
              </w:r>
            </w:del>
          </w:p>
        </w:tc>
      </w:tr>
      <w:tr w:rsidR="008A7E2A" w:rsidRPr="00702DEB" w:rsidDel="00957315" w14:paraId="7743BD4F" w14:textId="7B7FA28F" w:rsidTr="008A7E2A">
        <w:trPr>
          <w:trHeight w:val="300"/>
          <w:del w:id="999" w:author="Georg Birgisson" w:date="2021-10-12T10:54:00Z"/>
        </w:trPr>
        <w:tc>
          <w:tcPr>
            <w:tcW w:w="960" w:type="dxa"/>
            <w:shd w:val="clear" w:color="auto" w:fill="auto"/>
            <w:noWrap/>
            <w:hideMark/>
          </w:tcPr>
          <w:p w14:paraId="1482E5B6" w14:textId="17FBE4FD" w:rsidR="008A7E2A" w:rsidRPr="00702DEB" w:rsidDel="00957315" w:rsidRDefault="008A7E2A" w:rsidP="00702DEB">
            <w:pPr>
              <w:pStyle w:val="BodyText"/>
              <w:spacing w:after="0"/>
              <w:rPr>
                <w:del w:id="1000" w:author="Georg Birgisson" w:date="2021-10-12T10:54:00Z"/>
                <w:highlight w:val="white"/>
              </w:rPr>
            </w:pPr>
            <w:del w:id="1001" w:author="Georg Birgisson" w:date="2021-10-12T10:54:00Z">
              <w:r w:rsidRPr="00702DEB" w:rsidDel="00957315">
                <w:rPr>
                  <w:highlight w:val="white"/>
                </w:rPr>
                <w:delText>84</w:delText>
              </w:r>
            </w:del>
          </w:p>
        </w:tc>
        <w:tc>
          <w:tcPr>
            <w:tcW w:w="2442" w:type="dxa"/>
            <w:shd w:val="clear" w:color="auto" w:fill="auto"/>
            <w:noWrap/>
            <w:hideMark/>
          </w:tcPr>
          <w:p w14:paraId="7CB33647" w14:textId="6BCC27C2" w:rsidR="008A7E2A" w:rsidRPr="00702DEB" w:rsidDel="00957315" w:rsidRDefault="008A7E2A" w:rsidP="00702DEB">
            <w:pPr>
              <w:pStyle w:val="BodyText"/>
              <w:spacing w:after="0"/>
              <w:rPr>
                <w:del w:id="1002" w:author="Georg Birgisson" w:date="2021-10-12T10:54:00Z"/>
                <w:highlight w:val="white"/>
              </w:rPr>
            </w:pPr>
            <w:del w:id="1003" w:author="Georg Birgisson" w:date="2021-10-12T10:54:00Z">
              <w:r w:rsidRPr="00702DEB" w:rsidDel="00957315">
                <w:rPr>
                  <w:highlight w:val="white"/>
                </w:rPr>
                <w:delText>Debit note related to financial adjustments</w:delText>
              </w:r>
            </w:del>
          </w:p>
        </w:tc>
        <w:tc>
          <w:tcPr>
            <w:tcW w:w="6379" w:type="dxa"/>
            <w:shd w:val="clear" w:color="auto" w:fill="auto"/>
            <w:noWrap/>
            <w:hideMark/>
          </w:tcPr>
          <w:p w14:paraId="023646B8" w14:textId="2B8A80E5" w:rsidR="008A7E2A" w:rsidRPr="00702DEB" w:rsidDel="00957315" w:rsidRDefault="008A7E2A" w:rsidP="00702DEB">
            <w:pPr>
              <w:pStyle w:val="BodyText"/>
              <w:spacing w:after="0"/>
              <w:rPr>
                <w:del w:id="1004" w:author="Georg Birgisson" w:date="2021-10-12T10:54:00Z"/>
                <w:highlight w:val="white"/>
              </w:rPr>
            </w:pPr>
            <w:del w:id="1005" w:author="Georg Birgisson" w:date="2021-10-12T10:54:00Z">
              <w:r w:rsidRPr="00702DEB" w:rsidDel="00957315">
                <w:rPr>
                  <w:highlight w:val="white"/>
                </w:rPr>
                <w:delText>Document/message for providing debit information related to financial adjustments to the relevant party.</w:delText>
              </w:r>
            </w:del>
          </w:p>
        </w:tc>
      </w:tr>
      <w:tr w:rsidR="008A7E2A" w:rsidRPr="00702DEB" w:rsidDel="00957315" w14:paraId="6786BE1E" w14:textId="560C393C" w:rsidTr="008A7E2A">
        <w:trPr>
          <w:trHeight w:val="300"/>
          <w:del w:id="1006" w:author="Georg Birgisson" w:date="2021-10-12T10:54:00Z"/>
        </w:trPr>
        <w:tc>
          <w:tcPr>
            <w:tcW w:w="960" w:type="dxa"/>
            <w:shd w:val="clear" w:color="auto" w:fill="auto"/>
            <w:noWrap/>
            <w:hideMark/>
          </w:tcPr>
          <w:p w14:paraId="7CC26FF1" w14:textId="243A0096" w:rsidR="008A7E2A" w:rsidRPr="00702DEB" w:rsidDel="00957315" w:rsidRDefault="008A7E2A" w:rsidP="00702DEB">
            <w:pPr>
              <w:pStyle w:val="BodyText"/>
              <w:spacing w:after="0"/>
              <w:rPr>
                <w:del w:id="1007" w:author="Georg Birgisson" w:date="2021-10-12T10:54:00Z"/>
                <w:highlight w:val="white"/>
              </w:rPr>
            </w:pPr>
            <w:del w:id="1008" w:author="Georg Birgisson" w:date="2021-10-12T10:54:00Z">
              <w:r w:rsidRPr="00702DEB" w:rsidDel="00957315">
                <w:rPr>
                  <w:highlight w:val="white"/>
                </w:rPr>
                <w:delText>395</w:delText>
              </w:r>
            </w:del>
          </w:p>
        </w:tc>
        <w:tc>
          <w:tcPr>
            <w:tcW w:w="2442" w:type="dxa"/>
            <w:shd w:val="clear" w:color="auto" w:fill="auto"/>
            <w:noWrap/>
            <w:hideMark/>
          </w:tcPr>
          <w:p w14:paraId="4A4D6537" w14:textId="77A6816C" w:rsidR="008A7E2A" w:rsidRPr="00702DEB" w:rsidDel="00957315" w:rsidRDefault="008A7E2A" w:rsidP="00702DEB">
            <w:pPr>
              <w:pStyle w:val="BodyText"/>
              <w:spacing w:after="0"/>
              <w:rPr>
                <w:del w:id="1009" w:author="Georg Birgisson" w:date="2021-10-12T10:54:00Z"/>
                <w:highlight w:val="white"/>
              </w:rPr>
            </w:pPr>
            <w:del w:id="1010" w:author="Georg Birgisson" w:date="2021-10-12T10:54:00Z">
              <w:r w:rsidRPr="00702DEB" w:rsidDel="00957315">
                <w:rPr>
                  <w:highlight w:val="white"/>
                </w:rPr>
                <w:delText>Consignment invoice</w:delText>
              </w:r>
            </w:del>
          </w:p>
        </w:tc>
        <w:tc>
          <w:tcPr>
            <w:tcW w:w="6379" w:type="dxa"/>
            <w:shd w:val="clear" w:color="auto" w:fill="auto"/>
            <w:noWrap/>
            <w:hideMark/>
          </w:tcPr>
          <w:p w14:paraId="1630C1C7" w14:textId="53B15B66" w:rsidR="008A7E2A" w:rsidRPr="00702DEB" w:rsidDel="00957315" w:rsidRDefault="008A7E2A" w:rsidP="00702DEB">
            <w:pPr>
              <w:pStyle w:val="BodyText"/>
              <w:spacing w:after="0"/>
              <w:rPr>
                <w:del w:id="1011" w:author="Georg Birgisson" w:date="2021-10-12T10:54:00Z"/>
                <w:highlight w:val="white"/>
              </w:rPr>
            </w:pPr>
            <w:del w:id="1012" w:author="Georg Birgisson" w:date="2021-10-12T10:54:00Z">
              <w:r w:rsidRPr="00702DEB" w:rsidDel="00957315">
                <w:rPr>
                  <w:highlight w:val="white"/>
                </w:rPr>
                <w:delText>Commercial invoice that covers a transaction other than one involving a sale.</w:delText>
              </w:r>
            </w:del>
          </w:p>
        </w:tc>
      </w:tr>
      <w:tr w:rsidR="008A7E2A" w:rsidRPr="00702DEB" w:rsidDel="00957315" w14:paraId="772F8636" w14:textId="07D622A9" w:rsidTr="008A7E2A">
        <w:trPr>
          <w:trHeight w:val="300"/>
          <w:del w:id="1013" w:author="Georg Birgisson" w:date="2021-10-12T10:54:00Z"/>
        </w:trPr>
        <w:tc>
          <w:tcPr>
            <w:tcW w:w="960" w:type="dxa"/>
            <w:shd w:val="clear" w:color="auto" w:fill="auto"/>
            <w:noWrap/>
            <w:hideMark/>
          </w:tcPr>
          <w:p w14:paraId="37386209" w14:textId="500D53F5" w:rsidR="008A7E2A" w:rsidRPr="00702DEB" w:rsidDel="00957315" w:rsidRDefault="008A7E2A" w:rsidP="00702DEB">
            <w:pPr>
              <w:pStyle w:val="BodyText"/>
              <w:spacing w:after="0"/>
              <w:rPr>
                <w:del w:id="1014" w:author="Georg Birgisson" w:date="2021-10-12T10:54:00Z"/>
                <w:highlight w:val="white"/>
              </w:rPr>
            </w:pPr>
            <w:del w:id="1015" w:author="Georg Birgisson" w:date="2021-10-12T10:54:00Z">
              <w:r w:rsidRPr="00702DEB" w:rsidDel="00957315">
                <w:rPr>
                  <w:highlight w:val="white"/>
                </w:rPr>
                <w:delText>575</w:delText>
              </w:r>
            </w:del>
          </w:p>
        </w:tc>
        <w:tc>
          <w:tcPr>
            <w:tcW w:w="2442" w:type="dxa"/>
            <w:shd w:val="clear" w:color="auto" w:fill="auto"/>
            <w:noWrap/>
            <w:hideMark/>
          </w:tcPr>
          <w:p w14:paraId="0915C4A5" w14:textId="790E9FD0" w:rsidR="008A7E2A" w:rsidRPr="00702DEB" w:rsidDel="00957315" w:rsidRDefault="008A7E2A" w:rsidP="00702DEB">
            <w:pPr>
              <w:pStyle w:val="BodyText"/>
              <w:spacing w:after="0"/>
              <w:rPr>
                <w:del w:id="1016" w:author="Georg Birgisson" w:date="2021-10-12T10:54:00Z"/>
                <w:highlight w:val="white"/>
              </w:rPr>
            </w:pPr>
            <w:del w:id="1017" w:author="Georg Birgisson" w:date="2021-10-12T10:54:00Z">
              <w:r w:rsidRPr="00702DEB" w:rsidDel="00957315">
                <w:rPr>
                  <w:highlight w:val="white"/>
                </w:rPr>
                <w:delText>Insurer’s invoice</w:delText>
              </w:r>
            </w:del>
          </w:p>
        </w:tc>
        <w:tc>
          <w:tcPr>
            <w:tcW w:w="6379" w:type="dxa"/>
            <w:shd w:val="clear" w:color="auto" w:fill="auto"/>
            <w:noWrap/>
            <w:hideMark/>
          </w:tcPr>
          <w:p w14:paraId="2325AB76" w14:textId="017886C0" w:rsidR="008A7E2A" w:rsidRPr="00702DEB" w:rsidDel="00957315" w:rsidRDefault="008A7E2A" w:rsidP="00702DEB">
            <w:pPr>
              <w:pStyle w:val="BodyText"/>
              <w:spacing w:after="0"/>
              <w:rPr>
                <w:del w:id="1018" w:author="Georg Birgisson" w:date="2021-10-12T10:54:00Z"/>
                <w:highlight w:val="white"/>
              </w:rPr>
            </w:pPr>
            <w:del w:id="1019" w:author="Georg Birgisson" w:date="2021-10-12T10:54:00Z">
              <w:r w:rsidRPr="00702DEB" w:rsidDel="00957315">
                <w:rPr>
                  <w:highlight w:val="white"/>
                </w:rPr>
                <w:delText>Document/message issued by an insurer specifying the cost of an insurance which has been effected and claiming payment therefore</w:delText>
              </w:r>
            </w:del>
          </w:p>
        </w:tc>
      </w:tr>
      <w:tr w:rsidR="008A7E2A" w:rsidRPr="00702DEB" w:rsidDel="00957315" w14:paraId="3F47484A" w14:textId="1097B4A4" w:rsidTr="008A7E2A">
        <w:trPr>
          <w:trHeight w:val="300"/>
          <w:del w:id="1020" w:author="Georg Birgisson" w:date="2021-10-12T10:54:00Z"/>
        </w:trPr>
        <w:tc>
          <w:tcPr>
            <w:tcW w:w="960" w:type="dxa"/>
            <w:shd w:val="clear" w:color="auto" w:fill="auto"/>
            <w:noWrap/>
            <w:hideMark/>
          </w:tcPr>
          <w:p w14:paraId="753CB63B" w14:textId="376DFB96" w:rsidR="008A7E2A" w:rsidRPr="00702DEB" w:rsidDel="00957315" w:rsidRDefault="008A7E2A" w:rsidP="00702DEB">
            <w:pPr>
              <w:pStyle w:val="BodyText"/>
              <w:spacing w:after="0"/>
              <w:rPr>
                <w:del w:id="1021" w:author="Georg Birgisson" w:date="2021-10-12T10:54:00Z"/>
                <w:highlight w:val="white"/>
              </w:rPr>
            </w:pPr>
            <w:del w:id="1022" w:author="Georg Birgisson" w:date="2021-10-12T10:54:00Z">
              <w:r w:rsidRPr="00702DEB" w:rsidDel="00957315">
                <w:rPr>
                  <w:highlight w:val="white"/>
                </w:rPr>
                <w:delText>623</w:delText>
              </w:r>
            </w:del>
          </w:p>
        </w:tc>
        <w:tc>
          <w:tcPr>
            <w:tcW w:w="2442" w:type="dxa"/>
            <w:shd w:val="clear" w:color="auto" w:fill="auto"/>
            <w:noWrap/>
            <w:hideMark/>
          </w:tcPr>
          <w:p w14:paraId="3527F5F0" w14:textId="2F1667D3" w:rsidR="008A7E2A" w:rsidRPr="00702DEB" w:rsidDel="00957315" w:rsidRDefault="008A7E2A" w:rsidP="00702DEB">
            <w:pPr>
              <w:pStyle w:val="BodyText"/>
              <w:spacing w:after="0"/>
              <w:rPr>
                <w:del w:id="1023" w:author="Georg Birgisson" w:date="2021-10-12T10:54:00Z"/>
                <w:highlight w:val="white"/>
              </w:rPr>
            </w:pPr>
            <w:del w:id="1024" w:author="Georg Birgisson" w:date="2021-10-12T10:54:00Z">
              <w:r w:rsidRPr="00702DEB" w:rsidDel="00957315">
                <w:rPr>
                  <w:highlight w:val="white"/>
                </w:rPr>
                <w:delText>Forwarder’s invoice</w:delText>
              </w:r>
            </w:del>
          </w:p>
        </w:tc>
        <w:tc>
          <w:tcPr>
            <w:tcW w:w="6379" w:type="dxa"/>
            <w:shd w:val="clear" w:color="auto" w:fill="auto"/>
            <w:noWrap/>
            <w:hideMark/>
          </w:tcPr>
          <w:p w14:paraId="5912BF71" w14:textId="7EE0C94E" w:rsidR="008A7E2A" w:rsidRPr="00702DEB" w:rsidDel="00957315" w:rsidRDefault="008A7E2A" w:rsidP="00702DEB">
            <w:pPr>
              <w:pStyle w:val="BodyText"/>
              <w:spacing w:after="0"/>
              <w:rPr>
                <w:del w:id="1025" w:author="Georg Birgisson" w:date="2021-10-12T10:54:00Z"/>
                <w:highlight w:val="white"/>
              </w:rPr>
            </w:pPr>
            <w:del w:id="1026" w:author="Georg Birgisson" w:date="2021-10-12T10:54:00Z">
              <w:r w:rsidRPr="00702DEB" w:rsidDel="00957315">
                <w:rPr>
                  <w:highlight w:val="white"/>
                </w:rPr>
                <w:delText>Invoice issued by a freight forwarder specifying services rendered and costs incurred and claiming payment therefore.</w:delText>
              </w:r>
            </w:del>
          </w:p>
        </w:tc>
      </w:tr>
      <w:tr w:rsidR="008A7E2A" w:rsidRPr="00702DEB" w:rsidDel="00957315" w14:paraId="0AB6B8B1" w14:textId="584F4790" w:rsidTr="008A7E2A">
        <w:trPr>
          <w:trHeight w:val="300"/>
          <w:del w:id="1027" w:author="Georg Birgisson" w:date="2021-10-12T10:54:00Z"/>
        </w:trPr>
        <w:tc>
          <w:tcPr>
            <w:tcW w:w="960" w:type="dxa"/>
            <w:shd w:val="clear" w:color="auto" w:fill="auto"/>
            <w:noWrap/>
            <w:hideMark/>
          </w:tcPr>
          <w:p w14:paraId="2CAD0A7D" w14:textId="56A4E168" w:rsidR="008A7E2A" w:rsidRPr="00702DEB" w:rsidDel="00957315" w:rsidRDefault="008A7E2A" w:rsidP="00702DEB">
            <w:pPr>
              <w:pStyle w:val="BodyText"/>
              <w:spacing w:after="0"/>
              <w:rPr>
                <w:del w:id="1028" w:author="Georg Birgisson" w:date="2021-10-12T10:54:00Z"/>
                <w:highlight w:val="white"/>
              </w:rPr>
            </w:pPr>
            <w:del w:id="1029" w:author="Georg Birgisson" w:date="2021-10-12T10:54:00Z">
              <w:r w:rsidRPr="00702DEB" w:rsidDel="00957315">
                <w:rPr>
                  <w:highlight w:val="white"/>
                </w:rPr>
                <w:lastRenderedPageBreak/>
                <w:delText>780</w:delText>
              </w:r>
            </w:del>
          </w:p>
        </w:tc>
        <w:tc>
          <w:tcPr>
            <w:tcW w:w="2442" w:type="dxa"/>
            <w:shd w:val="clear" w:color="auto" w:fill="auto"/>
            <w:noWrap/>
            <w:hideMark/>
          </w:tcPr>
          <w:p w14:paraId="05781B74" w14:textId="503C4223" w:rsidR="008A7E2A" w:rsidRPr="00702DEB" w:rsidDel="00957315" w:rsidRDefault="008A7E2A" w:rsidP="00702DEB">
            <w:pPr>
              <w:pStyle w:val="BodyText"/>
              <w:spacing w:after="0"/>
              <w:rPr>
                <w:del w:id="1030" w:author="Georg Birgisson" w:date="2021-10-12T10:54:00Z"/>
                <w:highlight w:val="white"/>
              </w:rPr>
            </w:pPr>
            <w:del w:id="1031" w:author="Georg Birgisson" w:date="2021-10-12T10:54:00Z">
              <w:r w:rsidRPr="00702DEB" w:rsidDel="00957315">
                <w:rPr>
                  <w:highlight w:val="white"/>
                </w:rPr>
                <w:delText>Freight invoice</w:delText>
              </w:r>
            </w:del>
          </w:p>
        </w:tc>
        <w:tc>
          <w:tcPr>
            <w:tcW w:w="6379" w:type="dxa"/>
            <w:shd w:val="clear" w:color="auto" w:fill="auto"/>
            <w:noWrap/>
            <w:hideMark/>
          </w:tcPr>
          <w:p w14:paraId="6BC1F3E6" w14:textId="5CC04CCD" w:rsidR="008A7E2A" w:rsidRPr="00702DEB" w:rsidDel="00957315" w:rsidRDefault="008A7E2A" w:rsidP="00702DEB">
            <w:pPr>
              <w:pStyle w:val="BodyText"/>
              <w:spacing w:after="0"/>
              <w:rPr>
                <w:del w:id="1032" w:author="Georg Birgisson" w:date="2021-10-12T10:54:00Z"/>
                <w:highlight w:val="white"/>
              </w:rPr>
            </w:pPr>
            <w:del w:id="1033" w:author="Georg Birgisson" w:date="2021-10-12T10:54:00Z">
              <w:r w:rsidRPr="00702DEB" w:rsidDel="00957315">
                <w:rPr>
                  <w:highlight w:val="white"/>
                </w:rPr>
                <w:delText>Document/message issued by a transport operation specifying freight costs and charges incurred for a transport operation and stating conditions of payment.</w:delText>
              </w:r>
            </w:del>
          </w:p>
        </w:tc>
      </w:tr>
      <w:tr w:rsidR="008A7E2A" w:rsidRPr="00702DEB" w:rsidDel="00957315" w14:paraId="3D3A9499" w14:textId="5C9DFBCA" w:rsidTr="008A7E2A">
        <w:trPr>
          <w:trHeight w:val="300"/>
          <w:del w:id="1034" w:author="Georg Birgisson" w:date="2021-10-12T10:54:00Z"/>
        </w:trPr>
        <w:tc>
          <w:tcPr>
            <w:tcW w:w="960" w:type="dxa"/>
            <w:shd w:val="clear" w:color="auto" w:fill="auto"/>
            <w:noWrap/>
            <w:hideMark/>
          </w:tcPr>
          <w:p w14:paraId="1ED814C7" w14:textId="69925ED6" w:rsidR="008A7E2A" w:rsidRPr="00702DEB" w:rsidDel="00957315" w:rsidRDefault="008A7E2A" w:rsidP="00702DEB">
            <w:pPr>
              <w:pStyle w:val="BodyText"/>
              <w:spacing w:after="0"/>
              <w:rPr>
                <w:del w:id="1035" w:author="Georg Birgisson" w:date="2021-10-12T10:54:00Z"/>
                <w:highlight w:val="white"/>
              </w:rPr>
            </w:pPr>
            <w:del w:id="1036" w:author="Georg Birgisson" w:date="2021-10-12T10:54:00Z">
              <w:r w:rsidRPr="00702DEB" w:rsidDel="00957315">
                <w:rPr>
                  <w:highlight w:val="white"/>
                </w:rPr>
                <w:delText>383</w:delText>
              </w:r>
            </w:del>
          </w:p>
        </w:tc>
        <w:tc>
          <w:tcPr>
            <w:tcW w:w="2442" w:type="dxa"/>
            <w:shd w:val="clear" w:color="auto" w:fill="auto"/>
            <w:noWrap/>
            <w:hideMark/>
          </w:tcPr>
          <w:p w14:paraId="62A1CBCA" w14:textId="405C911A" w:rsidR="008A7E2A" w:rsidRPr="00702DEB" w:rsidDel="00957315" w:rsidRDefault="008A7E2A" w:rsidP="00702DEB">
            <w:pPr>
              <w:pStyle w:val="BodyText"/>
              <w:spacing w:after="0"/>
              <w:rPr>
                <w:del w:id="1037" w:author="Georg Birgisson" w:date="2021-10-12T10:54:00Z"/>
                <w:highlight w:val="white"/>
              </w:rPr>
            </w:pPr>
            <w:del w:id="1038" w:author="Georg Birgisson" w:date="2021-10-12T10:54:00Z">
              <w:r w:rsidRPr="00702DEB" w:rsidDel="00957315">
                <w:rPr>
                  <w:highlight w:val="white"/>
                </w:rPr>
                <w:delText>Debit note</w:delText>
              </w:r>
            </w:del>
          </w:p>
        </w:tc>
        <w:tc>
          <w:tcPr>
            <w:tcW w:w="6379" w:type="dxa"/>
            <w:shd w:val="clear" w:color="auto" w:fill="auto"/>
            <w:noWrap/>
            <w:hideMark/>
          </w:tcPr>
          <w:p w14:paraId="7413F8BE" w14:textId="7DA92283" w:rsidR="008A7E2A" w:rsidRPr="00702DEB" w:rsidDel="00957315" w:rsidRDefault="008A7E2A" w:rsidP="00702DEB">
            <w:pPr>
              <w:pStyle w:val="BodyText"/>
              <w:spacing w:after="0"/>
              <w:rPr>
                <w:del w:id="1039" w:author="Georg Birgisson" w:date="2021-10-12T10:54:00Z"/>
                <w:highlight w:val="white"/>
              </w:rPr>
            </w:pPr>
            <w:del w:id="1040" w:author="Georg Birgisson" w:date="2021-10-12T10:54:00Z">
              <w:r w:rsidRPr="00702DEB" w:rsidDel="00957315">
                <w:rPr>
                  <w:highlight w:val="white"/>
                </w:rPr>
                <w:delText>Document/message for providing debit information to the relevant party.</w:delText>
              </w:r>
            </w:del>
          </w:p>
        </w:tc>
      </w:tr>
      <w:tr w:rsidR="008A7E2A" w:rsidRPr="00702DEB" w:rsidDel="00957315" w14:paraId="0C1910A8" w14:textId="172E3A37" w:rsidTr="008A7E2A">
        <w:trPr>
          <w:trHeight w:val="300"/>
          <w:del w:id="1041" w:author="Georg Birgisson" w:date="2021-10-12T10:54:00Z"/>
        </w:trPr>
        <w:tc>
          <w:tcPr>
            <w:tcW w:w="960" w:type="dxa"/>
            <w:shd w:val="clear" w:color="auto" w:fill="auto"/>
            <w:noWrap/>
            <w:hideMark/>
          </w:tcPr>
          <w:p w14:paraId="0B6389ED" w14:textId="043BFE23" w:rsidR="008A7E2A" w:rsidRPr="00702DEB" w:rsidDel="00957315" w:rsidRDefault="008A7E2A" w:rsidP="00702DEB">
            <w:pPr>
              <w:pStyle w:val="BodyText"/>
              <w:spacing w:after="0"/>
              <w:rPr>
                <w:del w:id="1042" w:author="Georg Birgisson" w:date="2021-10-12T10:54:00Z"/>
                <w:highlight w:val="white"/>
              </w:rPr>
            </w:pPr>
            <w:del w:id="1043" w:author="Georg Birgisson" w:date="2021-10-12T10:54:00Z">
              <w:r w:rsidRPr="00702DEB" w:rsidDel="00957315">
                <w:rPr>
                  <w:highlight w:val="white"/>
                </w:rPr>
                <w:delText>386</w:delText>
              </w:r>
            </w:del>
          </w:p>
        </w:tc>
        <w:tc>
          <w:tcPr>
            <w:tcW w:w="2442" w:type="dxa"/>
            <w:shd w:val="clear" w:color="auto" w:fill="auto"/>
            <w:noWrap/>
            <w:hideMark/>
          </w:tcPr>
          <w:p w14:paraId="04AF027F" w14:textId="37C9DCA2" w:rsidR="008A7E2A" w:rsidRPr="00702DEB" w:rsidDel="00957315" w:rsidRDefault="008A7E2A" w:rsidP="00702DEB">
            <w:pPr>
              <w:pStyle w:val="BodyText"/>
              <w:spacing w:after="0"/>
              <w:rPr>
                <w:del w:id="1044" w:author="Georg Birgisson" w:date="2021-10-12T10:54:00Z"/>
                <w:highlight w:val="white"/>
              </w:rPr>
            </w:pPr>
            <w:del w:id="1045" w:author="Georg Birgisson" w:date="2021-10-12T10:54:00Z">
              <w:r w:rsidRPr="00702DEB" w:rsidDel="00957315">
                <w:rPr>
                  <w:highlight w:val="white"/>
                </w:rPr>
                <w:delText>Prepayment invoice</w:delText>
              </w:r>
            </w:del>
          </w:p>
        </w:tc>
        <w:tc>
          <w:tcPr>
            <w:tcW w:w="6379" w:type="dxa"/>
            <w:shd w:val="clear" w:color="auto" w:fill="auto"/>
            <w:noWrap/>
            <w:hideMark/>
          </w:tcPr>
          <w:p w14:paraId="48FF7ADB" w14:textId="70B2D1F9" w:rsidR="008A7E2A" w:rsidRPr="00702DEB" w:rsidDel="00957315" w:rsidRDefault="008A7E2A" w:rsidP="00702DEB">
            <w:pPr>
              <w:pStyle w:val="BodyText"/>
              <w:spacing w:after="0"/>
              <w:rPr>
                <w:del w:id="1046" w:author="Georg Birgisson" w:date="2021-10-12T10:54:00Z"/>
                <w:highlight w:val="white"/>
              </w:rPr>
            </w:pPr>
            <w:del w:id="1047" w:author="Georg Birgisson" w:date="2021-10-12T10:54:00Z">
              <w:r w:rsidRPr="00702DEB" w:rsidDel="00957315">
                <w:rPr>
                  <w:highlight w:val="white"/>
                </w:rPr>
                <w:delText>An invoice to pay amounts for goods and services in advance; these amounts will be subtracted from the final invoice.</w:delText>
              </w:r>
            </w:del>
          </w:p>
        </w:tc>
      </w:tr>
    </w:tbl>
    <w:p w14:paraId="7DA58163" w14:textId="36DB5E86" w:rsidR="00ED24AE" w:rsidRDefault="00ED24AE" w:rsidP="00ED24AE">
      <w:pPr>
        <w:pStyle w:val="BodyText"/>
      </w:pPr>
      <w:r>
        <w:t>Sé um að ræða kreditreikning þá skal á sama hátt nota 381</w:t>
      </w:r>
      <w:r w:rsidR="00A240E8">
        <w:t xml:space="preserve">. Ef kaupanda berst kreditreikningur af annarri tegund skal hann vinna úr honum eins og um </w:t>
      </w:r>
      <w:proofErr w:type="spellStart"/>
      <w:r w:rsidR="00A240E8">
        <w:t>kóta</w:t>
      </w:r>
      <w:proofErr w:type="spellEnd"/>
      <w:r w:rsidR="00A240E8">
        <w:t xml:space="preserve"> 381 sé að ræða nema um annað hafi verið samið.</w:t>
      </w: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2442"/>
        <w:gridCol w:w="6379"/>
      </w:tblGrid>
      <w:tr w:rsidR="00ED24AE" w:rsidRPr="00DD76FE" w14:paraId="3ED5D360" w14:textId="77777777" w:rsidTr="00B36349">
        <w:trPr>
          <w:trHeight w:val="300"/>
        </w:trPr>
        <w:tc>
          <w:tcPr>
            <w:tcW w:w="960" w:type="dxa"/>
            <w:shd w:val="clear" w:color="auto" w:fill="auto"/>
            <w:noWrap/>
            <w:vAlign w:val="bottom"/>
          </w:tcPr>
          <w:p w14:paraId="32370F9D" w14:textId="77777777" w:rsidR="00ED24AE" w:rsidRPr="00DD76FE" w:rsidRDefault="00ED24AE" w:rsidP="00702DEB">
            <w:pPr>
              <w:pStyle w:val="BodyText"/>
              <w:spacing w:after="0"/>
              <w:rPr>
                <w:b/>
                <w:highlight w:val="white"/>
              </w:rPr>
            </w:pPr>
            <w:proofErr w:type="spellStart"/>
            <w:r w:rsidRPr="00DD76FE">
              <w:rPr>
                <w:b/>
                <w:highlight w:val="white"/>
              </w:rPr>
              <w:t>Kóti</w:t>
            </w:r>
            <w:proofErr w:type="spellEnd"/>
          </w:p>
        </w:tc>
        <w:tc>
          <w:tcPr>
            <w:tcW w:w="2442" w:type="dxa"/>
            <w:shd w:val="clear" w:color="auto" w:fill="auto"/>
            <w:noWrap/>
            <w:vAlign w:val="bottom"/>
          </w:tcPr>
          <w:p w14:paraId="055ED6E0" w14:textId="77777777" w:rsidR="00ED24AE" w:rsidRPr="00DD76FE" w:rsidRDefault="00ED24AE" w:rsidP="00702DEB">
            <w:pPr>
              <w:pStyle w:val="BodyText"/>
              <w:spacing w:after="0"/>
              <w:rPr>
                <w:b/>
                <w:highlight w:val="white"/>
              </w:rPr>
            </w:pPr>
            <w:r w:rsidRPr="00DD76FE">
              <w:rPr>
                <w:b/>
                <w:highlight w:val="white"/>
              </w:rPr>
              <w:t>Lýsing</w:t>
            </w:r>
          </w:p>
        </w:tc>
        <w:tc>
          <w:tcPr>
            <w:tcW w:w="6379" w:type="dxa"/>
            <w:shd w:val="clear" w:color="auto" w:fill="auto"/>
            <w:noWrap/>
            <w:vAlign w:val="bottom"/>
          </w:tcPr>
          <w:p w14:paraId="226604E0" w14:textId="77777777" w:rsidR="00ED24AE" w:rsidRPr="00DD76FE" w:rsidRDefault="00ED24AE" w:rsidP="00702DEB">
            <w:pPr>
              <w:pStyle w:val="BodyText"/>
              <w:spacing w:after="0"/>
              <w:rPr>
                <w:b/>
                <w:highlight w:val="white"/>
              </w:rPr>
            </w:pPr>
            <w:proofErr w:type="spellStart"/>
            <w:r w:rsidRPr="00DD76FE">
              <w:rPr>
                <w:b/>
                <w:highlight w:val="white"/>
              </w:rPr>
              <w:t>Noktun</w:t>
            </w:r>
            <w:proofErr w:type="spellEnd"/>
          </w:p>
        </w:tc>
      </w:tr>
      <w:tr w:rsidR="00ED24AE" w:rsidRPr="00702DEB" w14:paraId="0CD9BF4D" w14:textId="77777777" w:rsidTr="00B36349">
        <w:trPr>
          <w:trHeight w:val="300"/>
        </w:trPr>
        <w:tc>
          <w:tcPr>
            <w:tcW w:w="960" w:type="dxa"/>
            <w:shd w:val="clear" w:color="auto" w:fill="auto"/>
            <w:noWrap/>
            <w:hideMark/>
          </w:tcPr>
          <w:p w14:paraId="2C1AE716" w14:textId="0B06AB91" w:rsidR="00ED24AE" w:rsidRPr="00702DEB" w:rsidRDefault="00ED24AE" w:rsidP="00702DEB">
            <w:pPr>
              <w:pStyle w:val="BodyText"/>
              <w:spacing w:after="0"/>
              <w:rPr>
                <w:highlight w:val="white"/>
              </w:rPr>
            </w:pPr>
            <w:r w:rsidRPr="00702DEB">
              <w:rPr>
                <w:highlight w:val="white"/>
              </w:rPr>
              <w:t>381</w:t>
            </w:r>
          </w:p>
        </w:tc>
        <w:tc>
          <w:tcPr>
            <w:tcW w:w="2442" w:type="dxa"/>
            <w:shd w:val="clear" w:color="auto" w:fill="auto"/>
            <w:noWrap/>
            <w:hideMark/>
          </w:tcPr>
          <w:p w14:paraId="1F200F56" w14:textId="277B731C" w:rsidR="00ED24AE" w:rsidRPr="00702DEB" w:rsidRDefault="00ED24AE" w:rsidP="00702DEB">
            <w:pPr>
              <w:pStyle w:val="BodyText"/>
              <w:spacing w:after="0"/>
              <w:rPr>
                <w:highlight w:val="white"/>
              </w:rPr>
            </w:pPr>
            <w:proofErr w:type="spellStart"/>
            <w:r w:rsidRPr="00702DEB">
              <w:rPr>
                <w:highlight w:val="white"/>
              </w:rPr>
              <w:t>Credit</w:t>
            </w:r>
            <w:proofErr w:type="spellEnd"/>
            <w:r w:rsidRPr="00702DEB">
              <w:rPr>
                <w:highlight w:val="white"/>
              </w:rPr>
              <w:t xml:space="preserve"> </w:t>
            </w:r>
            <w:proofErr w:type="spellStart"/>
            <w:r w:rsidRPr="00702DEB">
              <w:rPr>
                <w:highlight w:val="white"/>
              </w:rPr>
              <w:t>note</w:t>
            </w:r>
            <w:proofErr w:type="spellEnd"/>
          </w:p>
        </w:tc>
        <w:tc>
          <w:tcPr>
            <w:tcW w:w="6379" w:type="dxa"/>
            <w:shd w:val="clear" w:color="auto" w:fill="auto"/>
            <w:noWrap/>
            <w:hideMark/>
          </w:tcPr>
          <w:p w14:paraId="2BF90FA4" w14:textId="2FBF2B2A" w:rsidR="00ED24AE" w:rsidRPr="00702DEB" w:rsidRDefault="00ED24AE" w:rsidP="00702DEB">
            <w:pPr>
              <w:pStyle w:val="BodyText"/>
              <w:spacing w:after="0"/>
              <w:rPr>
                <w:highlight w:val="white"/>
              </w:rPr>
            </w:pPr>
            <w:r w:rsidRPr="00702DEB">
              <w:rPr>
                <w:highlight w:val="white"/>
              </w:rPr>
              <w:t>Document/</w:t>
            </w:r>
            <w:proofErr w:type="spellStart"/>
            <w:r w:rsidRPr="00702DEB">
              <w:rPr>
                <w:highlight w:val="white"/>
              </w:rPr>
              <w:t>message</w:t>
            </w:r>
            <w:proofErr w:type="spellEnd"/>
            <w:r w:rsidRPr="00702DEB">
              <w:rPr>
                <w:highlight w:val="white"/>
              </w:rPr>
              <w:t xml:space="preserve"> for </w:t>
            </w:r>
            <w:proofErr w:type="spellStart"/>
            <w:r w:rsidRPr="00702DEB">
              <w:rPr>
                <w:highlight w:val="white"/>
              </w:rPr>
              <w:t>providing</w:t>
            </w:r>
            <w:proofErr w:type="spellEnd"/>
            <w:r w:rsidRPr="00702DEB">
              <w:rPr>
                <w:highlight w:val="white"/>
              </w:rPr>
              <w:t xml:space="preserve"> </w:t>
            </w:r>
            <w:proofErr w:type="spellStart"/>
            <w:r w:rsidRPr="00702DEB">
              <w:rPr>
                <w:highlight w:val="white"/>
              </w:rPr>
              <w:t>credit</w:t>
            </w:r>
            <w:proofErr w:type="spellEnd"/>
            <w:r w:rsidRPr="00702DEB">
              <w:rPr>
                <w:highlight w:val="white"/>
              </w:rPr>
              <w:t xml:space="preserve"> </w:t>
            </w:r>
            <w:proofErr w:type="spellStart"/>
            <w:r w:rsidRPr="00702DEB">
              <w:rPr>
                <w:highlight w:val="white"/>
              </w:rPr>
              <w:t>information</w:t>
            </w:r>
            <w:proofErr w:type="spellEnd"/>
            <w:r w:rsidRPr="00702DEB">
              <w:rPr>
                <w:highlight w:val="white"/>
              </w:rPr>
              <w:t xml:space="preserve"> </w:t>
            </w:r>
            <w:proofErr w:type="spellStart"/>
            <w:r w:rsidRPr="00702DEB">
              <w:rPr>
                <w:highlight w:val="white"/>
              </w:rPr>
              <w:t>to</w:t>
            </w:r>
            <w:proofErr w:type="spellEnd"/>
            <w:r w:rsidRPr="00702DEB">
              <w:rPr>
                <w:highlight w:val="white"/>
              </w:rPr>
              <w:t xml:space="preserve"> </w:t>
            </w:r>
            <w:proofErr w:type="spellStart"/>
            <w:r w:rsidRPr="00702DEB">
              <w:rPr>
                <w:highlight w:val="white"/>
              </w:rPr>
              <w:t>the</w:t>
            </w:r>
            <w:proofErr w:type="spellEnd"/>
            <w:r w:rsidRPr="00702DEB">
              <w:rPr>
                <w:highlight w:val="white"/>
              </w:rPr>
              <w:t xml:space="preserve"> </w:t>
            </w:r>
            <w:proofErr w:type="spellStart"/>
            <w:r w:rsidRPr="00702DEB">
              <w:rPr>
                <w:highlight w:val="white"/>
              </w:rPr>
              <w:t>relevant</w:t>
            </w:r>
            <w:proofErr w:type="spellEnd"/>
            <w:r w:rsidRPr="00702DEB">
              <w:rPr>
                <w:highlight w:val="white"/>
              </w:rPr>
              <w:t xml:space="preserve"> </w:t>
            </w:r>
            <w:proofErr w:type="spellStart"/>
            <w:r w:rsidRPr="00702DEB">
              <w:rPr>
                <w:highlight w:val="white"/>
              </w:rPr>
              <w:t>party</w:t>
            </w:r>
            <w:proofErr w:type="spellEnd"/>
            <w:r w:rsidRPr="00702DEB">
              <w:rPr>
                <w:highlight w:val="white"/>
              </w:rPr>
              <w:t>.</w:t>
            </w:r>
          </w:p>
        </w:tc>
      </w:tr>
      <w:tr w:rsidR="00ED24AE" w:rsidRPr="007D26AA" w:rsidDel="00957315" w14:paraId="20ABB9F6" w14:textId="75349D65" w:rsidTr="00B36349">
        <w:trPr>
          <w:trHeight w:val="300"/>
          <w:del w:id="1048" w:author="Georg Birgisson" w:date="2021-10-12T10:54:00Z"/>
        </w:trPr>
        <w:tc>
          <w:tcPr>
            <w:tcW w:w="960" w:type="dxa"/>
            <w:shd w:val="clear" w:color="auto" w:fill="auto"/>
            <w:noWrap/>
            <w:hideMark/>
          </w:tcPr>
          <w:p w14:paraId="188CB3B5" w14:textId="4162BB16" w:rsidR="00ED24AE" w:rsidRPr="007D26AA" w:rsidDel="00957315" w:rsidRDefault="00ED24AE" w:rsidP="00702DEB">
            <w:pPr>
              <w:pStyle w:val="BodyText"/>
              <w:spacing w:after="0"/>
              <w:rPr>
                <w:del w:id="1049" w:author="Georg Birgisson" w:date="2021-10-12T10:54:00Z"/>
              </w:rPr>
            </w:pPr>
            <w:del w:id="1050" w:author="Georg Birgisson" w:date="2021-10-12T10:54:00Z">
              <w:r w:rsidRPr="007D26AA" w:rsidDel="00957315">
                <w:delText>81</w:delText>
              </w:r>
              <w:bookmarkStart w:id="1051" w:name="_Toc84933288"/>
              <w:bookmarkEnd w:id="1051"/>
            </w:del>
          </w:p>
        </w:tc>
        <w:tc>
          <w:tcPr>
            <w:tcW w:w="2442" w:type="dxa"/>
            <w:shd w:val="clear" w:color="auto" w:fill="auto"/>
            <w:noWrap/>
            <w:hideMark/>
          </w:tcPr>
          <w:p w14:paraId="68D6EC36" w14:textId="135E7519" w:rsidR="00ED24AE" w:rsidRPr="007D26AA" w:rsidDel="00957315" w:rsidRDefault="00ED24AE" w:rsidP="00702DEB">
            <w:pPr>
              <w:pStyle w:val="BodyText"/>
              <w:spacing w:after="0"/>
              <w:rPr>
                <w:del w:id="1052" w:author="Georg Birgisson" w:date="2021-10-12T10:54:00Z"/>
              </w:rPr>
            </w:pPr>
            <w:del w:id="1053" w:author="Georg Birgisson" w:date="2021-10-12T10:54:00Z">
              <w:r w:rsidRPr="007D26AA" w:rsidDel="00957315">
                <w:delText>Credit note related to goods or services</w:delText>
              </w:r>
              <w:bookmarkStart w:id="1054" w:name="_Toc84933289"/>
              <w:bookmarkEnd w:id="1054"/>
            </w:del>
          </w:p>
        </w:tc>
        <w:tc>
          <w:tcPr>
            <w:tcW w:w="6379" w:type="dxa"/>
            <w:shd w:val="clear" w:color="auto" w:fill="auto"/>
            <w:noWrap/>
            <w:hideMark/>
          </w:tcPr>
          <w:p w14:paraId="1830BC12" w14:textId="213E7C55" w:rsidR="00ED24AE" w:rsidRPr="007D26AA" w:rsidDel="00957315" w:rsidRDefault="00ED24AE" w:rsidP="00702DEB">
            <w:pPr>
              <w:pStyle w:val="BodyText"/>
              <w:spacing w:after="0"/>
              <w:rPr>
                <w:del w:id="1055" w:author="Georg Birgisson" w:date="2021-10-12T10:54:00Z"/>
              </w:rPr>
            </w:pPr>
            <w:del w:id="1056" w:author="Georg Birgisson" w:date="2021-10-12T10:54:00Z">
              <w:r w:rsidRPr="007D26AA" w:rsidDel="00957315">
                <w:delText>Document message used to provide credit information related to a transaction for goods or services to the relevant party.</w:delText>
              </w:r>
              <w:bookmarkStart w:id="1057" w:name="_Toc84933290"/>
              <w:bookmarkEnd w:id="1057"/>
            </w:del>
          </w:p>
        </w:tc>
        <w:bookmarkStart w:id="1058" w:name="_Toc84933291"/>
        <w:bookmarkEnd w:id="1058"/>
      </w:tr>
      <w:tr w:rsidR="00ED24AE" w:rsidRPr="007D26AA" w:rsidDel="00957315" w14:paraId="423C4CF3" w14:textId="691FA1A1" w:rsidTr="00B36349">
        <w:trPr>
          <w:trHeight w:val="300"/>
          <w:del w:id="1059" w:author="Georg Birgisson" w:date="2021-10-12T10:54:00Z"/>
        </w:trPr>
        <w:tc>
          <w:tcPr>
            <w:tcW w:w="960" w:type="dxa"/>
            <w:shd w:val="clear" w:color="auto" w:fill="auto"/>
            <w:noWrap/>
            <w:hideMark/>
          </w:tcPr>
          <w:p w14:paraId="7709C76A" w14:textId="220AC92F" w:rsidR="00ED24AE" w:rsidRPr="007D26AA" w:rsidDel="00957315" w:rsidRDefault="00ED24AE" w:rsidP="00702DEB">
            <w:pPr>
              <w:pStyle w:val="BodyText"/>
              <w:spacing w:after="0"/>
              <w:rPr>
                <w:del w:id="1060" w:author="Georg Birgisson" w:date="2021-10-12T10:54:00Z"/>
              </w:rPr>
            </w:pPr>
            <w:del w:id="1061" w:author="Georg Birgisson" w:date="2021-10-12T10:54:00Z">
              <w:r w:rsidRPr="007D26AA" w:rsidDel="00957315">
                <w:delText>83</w:delText>
              </w:r>
              <w:bookmarkStart w:id="1062" w:name="_Toc84933292"/>
              <w:bookmarkEnd w:id="1062"/>
            </w:del>
          </w:p>
        </w:tc>
        <w:tc>
          <w:tcPr>
            <w:tcW w:w="2442" w:type="dxa"/>
            <w:shd w:val="clear" w:color="auto" w:fill="auto"/>
            <w:noWrap/>
            <w:hideMark/>
          </w:tcPr>
          <w:p w14:paraId="4D341E6D" w14:textId="34DBE516" w:rsidR="00ED24AE" w:rsidRPr="007D26AA" w:rsidDel="00957315" w:rsidRDefault="00ED24AE" w:rsidP="00702DEB">
            <w:pPr>
              <w:pStyle w:val="BodyText"/>
              <w:spacing w:after="0"/>
              <w:rPr>
                <w:del w:id="1063" w:author="Georg Birgisson" w:date="2021-10-12T10:54:00Z"/>
              </w:rPr>
            </w:pPr>
            <w:del w:id="1064" w:author="Georg Birgisson" w:date="2021-10-12T10:54:00Z">
              <w:r w:rsidRPr="007D26AA" w:rsidDel="00957315">
                <w:delText>Credit note related to financial adjustments</w:delText>
              </w:r>
              <w:bookmarkStart w:id="1065" w:name="_Toc84933293"/>
              <w:bookmarkEnd w:id="1065"/>
            </w:del>
          </w:p>
        </w:tc>
        <w:tc>
          <w:tcPr>
            <w:tcW w:w="6379" w:type="dxa"/>
            <w:shd w:val="clear" w:color="auto" w:fill="auto"/>
            <w:noWrap/>
            <w:hideMark/>
          </w:tcPr>
          <w:p w14:paraId="63800B3F" w14:textId="0726733D" w:rsidR="00ED24AE" w:rsidRPr="007D26AA" w:rsidDel="00957315" w:rsidRDefault="00ED24AE" w:rsidP="00702DEB">
            <w:pPr>
              <w:pStyle w:val="BodyText"/>
              <w:spacing w:after="0"/>
              <w:rPr>
                <w:del w:id="1066" w:author="Georg Birgisson" w:date="2021-10-12T10:54:00Z"/>
              </w:rPr>
            </w:pPr>
            <w:del w:id="1067" w:author="Georg Birgisson" w:date="2021-10-12T10:54:00Z">
              <w:r w:rsidRPr="007D26AA" w:rsidDel="00957315">
                <w:delText>Document message for providing credit information related to financial adjustments to the relevant party, e.g., bonuses.</w:delText>
              </w:r>
              <w:bookmarkStart w:id="1068" w:name="_Toc84933294"/>
              <w:bookmarkEnd w:id="1068"/>
            </w:del>
          </w:p>
        </w:tc>
        <w:bookmarkStart w:id="1069" w:name="_Toc84933295"/>
        <w:bookmarkEnd w:id="1069"/>
      </w:tr>
      <w:tr w:rsidR="00ED24AE" w:rsidRPr="007D26AA" w:rsidDel="00957315" w14:paraId="167A826C" w14:textId="6E6D9279" w:rsidTr="00B36349">
        <w:trPr>
          <w:trHeight w:val="300"/>
          <w:del w:id="1070" w:author="Georg Birgisson" w:date="2021-10-12T10:54:00Z"/>
        </w:trPr>
        <w:tc>
          <w:tcPr>
            <w:tcW w:w="960" w:type="dxa"/>
            <w:shd w:val="clear" w:color="auto" w:fill="auto"/>
            <w:noWrap/>
            <w:hideMark/>
          </w:tcPr>
          <w:p w14:paraId="1E60D0AF" w14:textId="7D63FD7A" w:rsidR="00ED24AE" w:rsidRPr="007D26AA" w:rsidDel="00957315" w:rsidRDefault="00ED24AE" w:rsidP="00702DEB">
            <w:pPr>
              <w:pStyle w:val="BodyText"/>
              <w:spacing w:after="0"/>
              <w:rPr>
                <w:del w:id="1071" w:author="Georg Birgisson" w:date="2021-10-12T10:54:00Z"/>
              </w:rPr>
            </w:pPr>
            <w:del w:id="1072" w:author="Georg Birgisson" w:date="2021-10-12T10:54:00Z">
              <w:r w:rsidRPr="007D26AA" w:rsidDel="00957315">
                <w:delText>396</w:delText>
              </w:r>
              <w:bookmarkStart w:id="1073" w:name="_Toc84933296"/>
              <w:bookmarkEnd w:id="1073"/>
            </w:del>
          </w:p>
        </w:tc>
        <w:tc>
          <w:tcPr>
            <w:tcW w:w="2442" w:type="dxa"/>
            <w:shd w:val="clear" w:color="auto" w:fill="auto"/>
            <w:noWrap/>
            <w:hideMark/>
          </w:tcPr>
          <w:p w14:paraId="03328B37" w14:textId="22FCED7B" w:rsidR="00ED24AE" w:rsidRPr="007D26AA" w:rsidDel="00957315" w:rsidRDefault="00ED24AE" w:rsidP="00702DEB">
            <w:pPr>
              <w:pStyle w:val="BodyText"/>
              <w:spacing w:after="0"/>
              <w:rPr>
                <w:del w:id="1074" w:author="Georg Birgisson" w:date="2021-10-12T10:54:00Z"/>
              </w:rPr>
            </w:pPr>
            <w:del w:id="1075" w:author="Georg Birgisson" w:date="2021-10-12T10:54:00Z">
              <w:r w:rsidRPr="007D26AA" w:rsidDel="00957315">
                <w:delText>Factored credit note</w:delText>
              </w:r>
              <w:bookmarkStart w:id="1076" w:name="_Toc84933297"/>
              <w:bookmarkEnd w:id="1076"/>
            </w:del>
          </w:p>
        </w:tc>
        <w:tc>
          <w:tcPr>
            <w:tcW w:w="6379" w:type="dxa"/>
            <w:shd w:val="clear" w:color="auto" w:fill="auto"/>
            <w:noWrap/>
            <w:hideMark/>
          </w:tcPr>
          <w:p w14:paraId="451374F4" w14:textId="1C4DC439" w:rsidR="00ED24AE" w:rsidRPr="007D26AA" w:rsidDel="00957315" w:rsidRDefault="00ED24AE" w:rsidP="00702DEB">
            <w:pPr>
              <w:pStyle w:val="BodyText"/>
              <w:spacing w:after="0"/>
              <w:rPr>
                <w:del w:id="1077" w:author="Georg Birgisson" w:date="2021-10-12T10:54:00Z"/>
              </w:rPr>
            </w:pPr>
            <w:del w:id="1078" w:author="Georg Birgisson" w:date="2021-10-12T10:54:00Z">
              <w:r w:rsidRPr="007D26AA" w:rsidDel="00957315">
                <w:delText>Credit note related to assigned invoice(s).</w:delText>
              </w:r>
              <w:bookmarkStart w:id="1079" w:name="_Toc84933298"/>
              <w:bookmarkEnd w:id="1079"/>
            </w:del>
          </w:p>
        </w:tc>
        <w:bookmarkStart w:id="1080" w:name="_Toc84933299"/>
        <w:bookmarkEnd w:id="1080"/>
      </w:tr>
      <w:tr w:rsidR="00ED24AE" w:rsidRPr="007D26AA" w:rsidDel="00957315" w14:paraId="27F5B9D4" w14:textId="3CD1AB9B" w:rsidTr="00B36349">
        <w:trPr>
          <w:trHeight w:val="300"/>
          <w:del w:id="1081" w:author="Georg Birgisson" w:date="2021-10-12T10:54:00Z"/>
        </w:trPr>
        <w:tc>
          <w:tcPr>
            <w:tcW w:w="960" w:type="dxa"/>
            <w:shd w:val="clear" w:color="auto" w:fill="auto"/>
            <w:noWrap/>
            <w:hideMark/>
          </w:tcPr>
          <w:p w14:paraId="74EA222D" w14:textId="1BAD2DBB" w:rsidR="00ED24AE" w:rsidRPr="007D26AA" w:rsidDel="00957315" w:rsidRDefault="00ED24AE" w:rsidP="00702DEB">
            <w:pPr>
              <w:pStyle w:val="BodyText"/>
              <w:spacing w:after="0"/>
              <w:rPr>
                <w:del w:id="1082" w:author="Georg Birgisson" w:date="2021-10-12T10:54:00Z"/>
              </w:rPr>
            </w:pPr>
            <w:del w:id="1083" w:author="Georg Birgisson" w:date="2021-10-12T10:54:00Z">
              <w:r w:rsidRPr="007D26AA" w:rsidDel="00957315">
                <w:delText>532</w:delText>
              </w:r>
              <w:bookmarkStart w:id="1084" w:name="_Toc84933300"/>
              <w:bookmarkEnd w:id="1084"/>
            </w:del>
          </w:p>
        </w:tc>
        <w:tc>
          <w:tcPr>
            <w:tcW w:w="2442" w:type="dxa"/>
            <w:shd w:val="clear" w:color="auto" w:fill="auto"/>
            <w:noWrap/>
            <w:hideMark/>
          </w:tcPr>
          <w:p w14:paraId="552E1A59" w14:textId="2D1351DE" w:rsidR="00ED24AE" w:rsidRPr="007D26AA" w:rsidDel="00957315" w:rsidRDefault="00ED24AE" w:rsidP="00702DEB">
            <w:pPr>
              <w:pStyle w:val="BodyText"/>
              <w:spacing w:after="0"/>
              <w:rPr>
                <w:del w:id="1085" w:author="Georg Birgisson" w:date="2021-10-12T10:54:00Z"/>
              </w:rPr>
            </w:pPr>
            <w:del w:id="1086" w:author="Georg Birgisson" w:date="2021-10-12T10:54:00Z">
              <w:r w:rsidRPr="007D26AA" w:rsidDel="00957315">
                <w:delText>Forwarder's credit note</w:delText>
              </w:r>
              <w:bookmarkStart w:id="1087" w:name="_Toc84933301"/>
              <w:bookmarkEnd w:id="1087"/>
            </w:del>
          </w:p>
        </w:tc>
        <w:tc>
          <w:tcPr>
            <w:tcW w:w="6379" w:type="dxa"/>
            <w:shd w:val="clear" w:color="auto" w:fill="auto"/>
            <w:noWrap/>
            <w:hideMark/>
          </w:tcPr>
          <w:p w14:paraId="64B5A7DD" w14:textId="699108FA" w:rsidR="00ED24AE" w:rsidRPr="007D26AA" w:rsidDel="00957315" w:rsidRDefault="00ED24AE" w:rsidP="00702DEB">
            <w:pPr>
              <w:pStyle w:val="BodyText"/>
              <w:spacing w:after="0"/>
              <w:rPr>
                <w:del w:id="1088" w:author="Georg Birgisson" w:date="2021-10-12T10:54:00Z"/>
              </w:rPr>
            </w:pPr>
            <w:del w:id="1089" w:author="Georg Birgisson" w:date="2021-10-12T10:54:00Z">
              <w:r w:rsidRPr="007D26AA" w:rsidDel="00957315">
                <w:delText>Document/message for providing credit information to the relevant party.</w:delText>
              </w:r>
              <w:bookmarkStart w:id="1090" w:name="_Toc84933302"/>
              <w:bookmarkEnd w:id="1090"/>
            </w:del>
          </w:p>
        </w:tc>
        <w:bookmarkStart w:id="1091" w:name="_Toc84933303"/>
        <w:bookmarkEnd w:id="1091"/>
      </w:tr>
    </w:tbl>
    <w:p w14:paraId="76D3E3C4" w14:textId="5442DA09" w:rsidR="004D5500" w:rsidRDefault="004D5500" w:rsidP="00F833F4">
      <w:pPr>
        <w:pStyle w:val="Heading2"/>
      </w:pPr>
      <w:bookmarkStart w:id="1092" w:name="_Toc84935002"/>
      <w:bookmarkEnd w:id="962"/>
      <w:r>
        <w:t>Magneining</w:t>
      </w:r>
      <w:bookmarkEnd w:id="968"/>
      <w:bookmarkEnd w:id="969"/>
      <w:bookmarkEnd w:id="1092"/>
    </w:p>
    <w:p w14:paraId="39D5D37C" w14:textId="77777777" w:rsidR="004D5500" w:rsidRDefault="004D5500" w:rsidP="00462EDD">
      <w:pPr>
        <w:pStyle w:val="BodyText"/>
        <w:rPr>
          <w:bCs/>
          <w:lang w:eastAsia="is-IS"/>
        </w:rPr>
      </w:pPr>
      <w:bookmarkStart w:id="1093" w:name="_Hlk527561942"/>
      <w:r w:rsidRPr="004D5500">
        <w:t xml:space="preserve">Magneining </w:t>
      </w:r>
      <w:r w:rsidR="005042E0">
        <w:t xml:space="preserve">á línu </w:t>
      </w:r>
      <w:r w:rsidRPr="004D5500">
        <w:t xml:space="preserve">er gefin upp sem </w:t>
      </w:r>
      <w:proofErr w:type="spellStart"/>
      <w:r w:rsidRPr="004D5500">
        <w:t>eigindi</w:t>
      </w:r>
      <w:proofErr w:type="spellEnd"/>
      <w:r w:rsidRPr="004D5500">
        <w:t xml:space="preserve"> á taginu </w:t>
      </w:r>
      <w:proofErr w:type="spellStart"/>
      <w:r w:rsidR="005042E0">
        <w:t>Invoiced</w:t>
      </w:r>
      <w:r w:rsidRPr="004D5500">
        <w:t>Quantity</w:t>
      </w:r>
      <w:proofErr w:type="spellEnd"/>
      <w:r w:rsidRPr="004D5500">
        <w:t xml:space="preserve">. Einingar eru gefnar samkvæmt </w:t>
      </w:r>
      <w:proofErr w:type="spellStart"/>
      <w:r w:rsidRPr="004D5500">
        <w:t>kótatöflu</w:t>
      </w:r>
      <w:proofErr w:type="spellEnd"/>
      <w:r w:rsidRPr="004D5500">
        <w:t xml:space="preserve"> </w:t>
      </w:r>
      <w:r w:rsidR="00DB41DB">
        <w:t>UN/ECE</w:t>
      </w:r>
      <w:r w:rsidR="00DB41DB" w:rsidRPr="004D5500">
        <w:t xml:space="preserve"> </w:t>
      </w:r>
      <w:proofErr w:type="spellStart"/>
      <w:r w:rsidR="00663C6B">
        <w:t>R</w:t>
      </w:r>
      <w:r w:rsidR="00D66FB2">
        <w:t>ecommendation</w:t>
      </w:r>
      <w:proofErr w:type="spellEnd"/>
      <w:r w:rsidR="00D66FB2">
        <w:t xml:space="preserve"> 20.</w:t>
      </w:r>
    </w:p>
    <w:p w14:paraId="5B1F0A7F" w14:textId="1EC80A63" w:rsidR="004E1057" w:rsidRPr="004D5500" w:rsidRDefault="002C6427" w:rsidP="00462EDD">
      <w:pPr>
        <w:pStyle w:val="BodyText"/>
      </w:pPr>
      <w:r>
        <w:rPr>
          <w:lang w:eastAsia="is-IS"/>
        </w:rPr>
        <w:t xml:space="preserve">Magneiningar sem skilgreindar eru í </w:t>
      </w:r>
      <w:proofErr w:type="spellStart"/>
      <w:r>
        <w:rPr>
          <w:lang w:eastAsia="is-IS"/>
        </w:rPr>
        <w:t>Recommendation</w:t>
      </w:r>
      <w:proofErr w:type="spellEnd"/>
      <w:r>
        <w:rPr>
          <w:lang w:eastAsia="is-IS"/>
        </w:rPr>
        <w:t xml:space="preserve"> 20 eru þær einingar sem hafa skilgrein</w:t>
      </w:r>
      <w:r w:rsidR="00D763B5">
        <w:rPr>
          <w:lang w:eastAsia="is-IS"/>
        </w:rPr>
        <w:t>d</w:t>
      </w:r>
      <w:r>
        <w:rPr>
          <w:lang w:eastAsia="is-IS"/>
        </w:rPr>
        <w:t xml:space="preserve"> gildi</w:t>
      </w:r>
      <w:r w:rsidR="00DF67E5">
        <w:rPr>
          <w:lang w:eastAsia="is-IS"/>
        </w:rPr>
        <w:t>, svo sem metri,</w:t>
      </w:r>
      <w:r>
        <w:rPr>
          <w:lang w:eastAsia="is-IS"/>
        </w:rPr>
        <w:t xml:space="preserve"> sem er lengdareining, kíló </w:t>
      </w:r>
      <w:r w:rsidR="0040589E">
        <w:rPr>
          <w:lang w:eastAsia="is-IS"/>
        </w:rPr>
        <w:t xml:space="preserve">sem </w:t>
      </w:r>
      <w:r>
        <w:rPr>
          <w:lang w:eastAsia="is-IS"/>
        </w:rPr>
        <w:t xml:space="preserve">er </w:t>
      </w:r>
      <w:r w:rsidR="00DB41DB">
        <w:rPr>
          <w:lang w:eastAsia="is-IS"/>
        </w:rPr>
        <w:t>massa</w:t>
      </w:r>
      <w:r>
        <w:rPr>
          <w:lang w:eastAsia="is-IS"/>
        </w:rPr>
        <w:t>eining o</w:t>
      </w:r>
      <w:r w:rsidR="00DF67E5">
        <w:rPr>
          <w:lang w:eastAsia="is-IS"/>
        </w:rPr>
        <w:t>.</w:t>
      </w:r>
      <w:r>
        <w:rPr>
          <w:lang w:eastAsia="is-IS"/>
        </w:rPr>
        <w:t>s</w:t>
      </w:r>
      <w:r w:rsidR="00DF67E5">
        <w:rPr>
          <w:lang w:eastAsia="is-IS"/>
        </w:rPr>
        <w:t>.</w:t>
      </w:r>
      <w:r>
        <w:rPr>
          <w:lang w:eastAsia="is-IS"/>
        </w:rPr>
        <w:t xml:space="preserve">frv.  </w:t>
      </w:r>
      <w:proofErr w:type="spellStart"/>
      <w:r>
        <w:rPr>
          <w:lang w:eastAsia="is-IS"/>
        </w:rPr>
        <w:t>Recommendation</w:t>
      </w:r>
      <w:proofErr w:type="spellEnd"/>
      <w:r>
        <w:rPr>
          <w:lang w:eastAsia="is-IS"/>
        </w:rPr>
        <w:t xml:space="preserve"> 20 </w:t>
      </w:r>
      <w:proofErr w:type="spellStart"/>
      <w:r>
        <w:rPr>
          <w:lang w:eastAsia="is-IS"/>
        </w:rPr>
        <w:t>innheldur</w:t>
      </w:r>
      <w:proofErr w:type="spellEnd"/>
      <w:r>
        <w:rPr>
          <w:lang w:eastAsia="is-IS"/>
        </w:rPr>
        <w:t xml:space="preserve"> ekki </w:t>
      </w:r>
      <w:proofErr w:type="spellStart"/>
      <w:r>
        <w:rPr>
          <w:lang w:eastAsia="is-IS"/>
        </w:rPr>
        <w:t>kóta</w:t>
      </w:r>
      <w:proofErr w:type="spellEnd"/>
      <w:r>
        <w:rPr>
          <w:lang w:eastAsia="is-IS"/>
        </w:rPr>
        <w:t xml:space="preserve"> fyrir pakkningar (t.d. kassi, </w:t>
      </w:r>
      <w:proofErr w:type="spellStart"/>
      <w:r>
        <w:rPr>
          <w:lang w:eastAsia="is-IS"/>
        </w:rPr>
        <w:t>karton</w:t>
      </w:r>
      <w:proofErr w:type="spellEnd"/>
      <w:r>
        <w:rPr>
          <w:lang w:eastAsia="is-IS"/>
        </w:rPr>
        <w:t>, tunna o</w:t>
      </w:r>
      <w:r w:rsidR="00DF67E5">
        <w:rPr>
          <w:lang w:eastAsia="is-IS"/>
        </w:rPr>
        <w:t>.</w:t>
      </w:r>
      <w:r>
        <w:rPr>
          <w:lang w:eastAsia="is-IS"/>
        </w:rPr>
        <w:t>s</w:t>
      </w:r>
      <w:r w:rsidR="00DF67E5">
        <w:rPr>
          <w:lang w:eastAsia="is-IS"/>
        </w:rPr>
        <w:t>.</w:t>
      </w:r>
      <w:r>
        <w:rPr>
          <w:lang w:eastAsia="is-IS"/>
        </w:rPr>
        <w:t>frv</w:t>
      </w:r>
      <w:r w:rsidR="001A274F">
        <w:rPr>
          <w:lang w:eastAsia="is-IS"/>
        </w:rPr>
        <w:t>.</w:t>
      </w:r>
      <w:r>
        <w:rPr>
          <w:lang w:eastAsia="is-IS"/>
        </w:rPr>
        <w:t xml:space="preserve">) sem ekki hafa skilgreinda stærð en kótar fyrir þær eru skilgreindir í </w:t>
      </w:r>
      <w:proofErr w:type="spellStart"/>
      <w:r>
        <w:rPr>
          <w:lang w:eastAsia="is-IS"/>
        </w:rPr>
        <w:t>Recommendation</w:t>
      </w:r>
      <w:proofErr w:type="spellEnd"/>
      <w:r>
        <w:rPr>
          <w:lang w:eastAsia="is-IS"/>
        </w:rPr>
        <w:t xml:space="preserve"> 21. </w:t>
      </w:r>
      <w:r w:rsidR="00997134">
        <w:rPr>
          <w:lang w:eastAsia="is-IS"/>
        </w:rPr>
        <w:t xml:space="preserve">Ef einingar úr </w:t>
      </w:r>
      <w:proofErr w:type="spellStart"/>
      <w:r w:rsidR="00997134">
        <w:rPr>
          <w:lang w:eastAsia="is-IS"/>
        </w:rPr>
        <w:t>Recommendation</w:t>
      </w:r>
      <w:proofErr w:type="spellEnd"/>
      <w:r w:rsidR="00997134">
        <w:rPr>
          <w:lang w:eastAsia="is-IS"/>
        </w:rPr>
        <w:t xml:space="preserve"> 21 eru notaðar þá þarf að hafa þær með X fyrir framan.</w:t>
      </w:r>
    </w:p>
    <w:p w14:paraId="50E28ACB" w14:textId="0D0DD91D" w:rsidR="004D5500" w:rsidRDefault="002C6427" w:rsidP="00462EDD">
      <w:pPr>
        <w:pStyle w:val="BodyText"/>
      </w:pPr>
      <w:proofErr w:type="spellStart"/>
      <w:r>
        <w:t>Recommendation</w:t>
      </w:r>
      <w:proofErr w:type="spellEnd"/>
      <w:r>
        <w:t xml:space="preserve"> 20 </w:t>
      </w:r>
      <w:r w:rsidR="00997134">
        <w:t xml:space="preserve">og 21 </w:t>
      </w:r>
      <w:r w:rsidR="00496892">
        <w:t xml:space="preserve">innihalda </w:t>
      </w:r>
      <w:r>
        <w:t xml:space="preserve">skilgreiningar á miklum fjölda </w:t>
      </w:r>
      <w:proofErr w:type="spellStart"/>
      <w:r>
        <w:t>einingakóta</w:t>
      </w:r>
      <w:proofErr w:type="spellEnd"/>
      <w:r w:rsidR="00997134">
        <w:t xml:space="preserve"> og pakkninga</w:t>
      </w:r>
      <w:r>
        <w:t xml:space="preserve"> en he</w:t>
      </w:r>
      <w:r w:rsidR="004D5500">
        <w:t xml:space="preserve">lstu kótar sem notaðir eru á Íslandi eru eftirfarandi, ásamt íslensku nafni og íslenskri </w:t>
      </w:r>
      <w:r w:rsidR="001A274F">
        <w:t>skammstöfun</w:t>
      </w:r>
      <w:r w:rsidR="004D5500">
        <w:t>.</w:t>
      </w:r>
      <w:r w:rsidR="00A32E12">
        <w:t xml:space="preserve"> Íslenska </w:t>
      </w:r>
      <w:r w:rsidR="001A274F">
        <w:t>skammstöfunin</w:t>
      </w:r>
      <w:r w:rsidR="00A32E12">
        <w:t xml:space="preserve"> er einungis ætluð sem tillaga til birtingar en kemur ekki í</w:t>
      </w:r>
      <w:r w:rsidR="00CC5AC7">
        <w:t xml:space="preserve"> stað </w:t>
      </w:r>
      <w:proofErr w:type="spellStart"/>
      <w:r w:rsidR="00CC5AC7">
        <w:t>kótans</w:t>
      </w:r>
      <w:proofErr w:type="spellEnd"/>
      <w:r w:rsidR="00CC5AC7">
        <w:t xml:space="preserve"> í rafræna skjalinu</w:t>
      </w:r>
      <w:r w:rsidR="00DF67E5">
        <w:t>. Þ</w:t>
      </w:r>
      <w:r w:rsidR="00CC5AC7">
        <w:t xml:space="preserve">ar skal alltaf nota alþjóðlega </w:t>
      </w:r>
      <w:proofErr w:type="spellStart"/>
      <w:r w:rsidR="00CC5AC7">
        <w:t>kótann</w:t>
      </w:r>
      <w:proofErr w:type="spellEnd"/>
      <w:r w:rsidR="00CC5AC7">
        <w:t>.</w:t>
      </w:r>
    </w:p>
    <w:tbl>
      <w:tblPr>
        <w:tblW w:w="524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0"/>
        <w:gridCol w:w="2267"/>
        <w:gridCol w:w="2268"/>
      </w:tblGrid>
      <w:tr w:rsidR="003F4F29" w:rsidRPr="00DD76FE" w14:paraId="13C83262" w14:textId="77777777" w:rsidTr="00AA0D7D">
        <w:tc>
          <w:tcPr>
            <w:tcW w:w="710" w:type="dxa"/>
          </w:tcPr>
          <w:p w14:paraId="1DF373BA" w14:textId="77777777" w:rsidR="003F4F29" w:rsidRPr="00DD76FE" w:rsidRDefault="003F4F29" w:rsidP="00702DEB">
            <w:pPr>
              <w:pStyle w:val="BodyText"/>
              <w:spacing w:after="0"/>
              <w:rPr>
                <w:b/>
                <w:highlight w:val="white"/>
              </w:rPr>
            </w:pPr>
            <w:proofErr w:type="spellStart"/>
            <w:r w:rsidRPr="00DD76FE">
              <w:rPr>
                <w:b/>
                <w:highlight w:val="white"/>
              </w:rPr>
              <w:t>Kóti</w:t>
            </w:r>
            <w:proofErr w:type="spellEnd"/>
          </w:p>
        </w:tc>
        <w:tc>
          <w:tcPr>
            <w:tcW w:w="2267" w:type="dxa"/>
          </w:tcPr>
          <w:p w14:paraId="1FAB6237" w14:textId="77777777" w:rsidR="003F4F29" w:rsidRPr="00DD76FE" w:rsidRDefault="003F4F29" w:rsidP="00702DEB">
            <w:pPr>
              <w:pStyle w:val="BodyText"/>
              <w:spacing w:after="0"/>
              <w:rPr>
                <w:b/>
                <w:highlight w:val="white"/>
              </w:rPr>
            </w:pPr>
            <w:r w:rsidRPr="00DD76FE">
              <w:rPr>
                <w:b/>
                <w:highlight w:val="white"/>
              </w:rPr>
              <w:t>Íslenskt nafn</w:t>
            </w:r>
          </w:p>
        </w:tc>
        <w:tc>
          <w:tcPr>
            <w:tcW w:w="2268" w:type="dxa"/>
          </w:tcPr>
          <w:p w14:paraId="0CE3A1F0" w14:textId="77777777" w:rsidR="003F4F29" w:rsidRPr="00DD76FE" w:rsidRDefault="003F4F29" w:rsidP="00702DEB">
            <w:pPr>
              <w:pStyle w:val="BodyText"/>
              <w:spacing w:after="0"/>
              <w:rPr>
                <w:b/>
                <w:highlight w:val="white"/>
              </w:rPr>
            </w:pPr>
            <w:r w:rsidRPr="00DD76FE">
              <w:rPr>
                <w:b/>
                <w:highlight w:val="white"/>
              </w:rPr>
              <w:t>Íslensk skammstöfun</w:t>
            </w:r>
          </w:p>
        </w:tc>
      </w:tr>
      <w:tr w:rsidR="003F4F29" w:rsidRPr="00702DEB" w14:paraId="3CCA7B42" w14:textId="77777777" w:rsidTr="00AA0D7D">
        <w:tc>
          <w:tcPr>
            <w:tcW w:w="710" w:type="dxa"/>
          </w:tcPr>
          <w:p w14:paraId="024183F1" w14:textId="5B863F1A" w:rsidR="003F4F29" w:rsidRPr="00702DEB" w:rsidRDefault="00BF0589" w:rsidP="00702DEB">
            <w:pPr>
              <w:pStyle w:val="BodyText"/>
              <w:spacing w:after="0"/>
              <w:rPr>
                <w:highlight w:val="white"/>
              </w:rPr>
            </w:pPr>
            <w:r w:rsidRPr="00702DEB">
              <w:rPr>
                <w:highlight w:val="white"/>
              </w:rPr>
              <w:t>H87</w:t>
            </w:r>
          </w:p>
        </w:tc>
        <w:tc>
          <w:tcPr>
            <w:tcW w:w="2267" w:type="dxa"/>
          </w:tcPr>
          <w:p w14:paraId="266F59B8" w14:textId="56DCB860" w:rsidR="003F4F29" w:rsidRPr="00702DEB" w:rsidRDefault="003F4F29" w:rsidP="00702DEB">
            <w:pPr>
              <w:pStyle w:val="BodyText"/>
              <w:spacing w:after="0"/>
              <w:rPr>
                <w:highlight w:val="white"/>
              </w:rPr>
            </w:pPr>
            <w:r w:rsidRPr="00702DEB">
              <w:rPr>
                <w:highlight w:val="white"/>
              </w:rPr>
              <w:t>Stykki</w:t>
            </w:r>
          </w:p>
        </w:tc>
        <w:tc>
          <w:tcPr>
            <w:tcW w:w="2268" w:type="dxa"/>
          </w:tcPr>
          <w:p w14:paraId="18D19EEC" w14:textId="77777777" w:rsidR="003F4F29" w:rsidRPr="00702DEB" w:rsidRDefault="006053B9" w:rsidP="00702DEB">
            <w:pPr>
              <w:pStyle w:val="BodyText"/>
              <w:spacing w:after="0"/>
              <w:rPr>
                <w:highlight w:val="white"/>
              </w:rPr>
            </w:pPr>
            <w:proofErr w:type="spellStart"/>
            <w:r w:rsidRPr="00702DEB">
              <w:rPr>
                <w:highlight w:val="white"/>
              </w:rPr>
              <w:t>s</w:t>
            </w:r>
            <w:r w:rsidR="00A32E12" w:rsidRPr="00702DEB">
              <w:rPr>
                <w:highlight w:val="white"/>
              </w:rPr>
              <w:t>tk</w:t>
            </w:r>
            <w:proofErr w:type="spellEnd"/>
          </w:p>
        </w:tc>
      </w:tr>
      <w:tr w:rsidR="003F4F29" w:rsidRPr="00702DEB" w14:paraId="2F43C9B6" w14:textId="77777777" w:rsidTr="00AA0D7D">
        <w:tc>
          <w:tcPr>
            <w:tcW w:w="710" w:type="dxa"/>
          </w:tcPr>
          <w:p w14:paraId="3EE75D4E" w14:textId="77777777" w:rsidR="003F4F29" w:rsidRPr="00702DEB" w:rsidRDefault="00306170" w:rsidP="00702DEB">
            <w:pPr>
              <w:pStyle w:val="BodyText"/>
              <w:spacing w:after="0"/>
              <w:rPr>
                <w:highlight w:val="white"/>
              </w:rPr>
            </w:pPr>
            <w:r w:rsidRPr="00702DEB">
              <w:rPr>
                <w:highlight w:val="white"/>
              </w:rPr>
              <w:t>KGM</w:t>
            </w:r>
          </w:p>
        </w:tc>
        <w:tc>
          <w:tcPr>
            <w:tcW w:w="2267" w:type="dxa"/>
          </w:tcPr>
          <w:p w14:paraId="4CF35A5E" w14:textId="77777777" w:rsidR="003F4F29" w:rsidRPr="00702DEB" w:rsidRDefault="003F4F29" w:rsidP="00702DEB">
            <w:pPr>
              <w:pStyle w:val="BodyText"/>
              <w:spacing w:after="0"/>
              <w:rPr>
                <w:highlight w:val="white"/>
              </w:rPr>
            </w:pPr>
            <w:r w:rsidRPr="00702DEB">
              <w:rPr>
                <w:highlight w:val="white"/>
              </w:rPr>
              <w:t>Kíló</w:t>
            </w:r>
            <w:r w:rsidR="00CC5AC7" w:rsidRPr="00702DEB">
              <w:rPr>
                <w:highlight w:val="white"/>
              </w:rPr>
              <w:t>gramm</w:t>
            </w:r>
          </w:p>
        </w:tc>
        <w:tc>
          <w:tcPr>
            <w:tcW w:w="2268" w:type="dxa"/>
          </w:tcPr>
          <w:p w14:paraId="2EDEAA9B" w14:textId="77777777" w:rsidR="003F4F29" w:rsidRPr="00702DEB" w:rsidRDefault="006053B9" w:rsidP="00702DEB">
            <w:pPr>
              <w:pStyle w:val="BodyText"/>
              <w:spacing w:after="0"/>
              <w:rPr>
                <w:highlight w:val="white"/>
              </w:rPr>
            </w:pPr>
            <w:r w:rsidRPr="00702DEB">
              <w:rPr>
                <w:highlight w:val="white"/>
              </w:rPr>
              <w:t>k</w:t>
            </w:r>
            <w:r w:rsidR="00A32E12" w:rsidRPr="00702DEB">
              <w:rPr>
                <w:highlight w:val="white"/>
              </w:rPr>
              <w:t>g</w:t>
            </w:r>
          </w:p>
        </w:tc>
      </w:tr>
      <w:tr w:rsidR="003F4F29" w:rsidRPr="00702DEB" w14:paraId="1D53C678" w14:textId="77777777" w:rsidTr="00AA0D7D">
        <w:tc>
          <w:tcPr>
            <w:tcW w:w="710" w:type="dxa"/>
          </w:tcPr>
          <w:p w14:paraId="569E16F2" w14:textId="77777777" w:rsidR="003F4F29" w:rsidRPr="00702DEB" w:rsidRDefault="003F4F29" w:rsidP="00702DEB">
            <w:pPr>
              <w:pStyle w:val="BodyText"/>
              <w:spacing w:after="0"/>
              <w:rPr>
                <w:highlight w:val="white"/>
              </w:rPr>
            </w:pPr>
            <w:r w:rsidRPr="00702DEB">
              <w:rPr>
                <w:highlight w:val="white"/>
              </w:rPr>
              <w:t>MTR</w:t>
            </w:r>
          </w:p>
        </w:tc>
        <w:tc>
          <w:tcPr>
            <w:tcW w:w="2267" w:type="dxa"/>
          </w:tcPr>
          <w:p w14:paraId="09E314DD" w14:textId="77777777" w:rsidR="003F4F29" w:rsidRPr="00702DEB" w:rsidRDefault="003F4F29" w:rsidP="00702DEB">
            <w:pPr>
              <w:pStyle w:val="BodyText"/>
              <w:spacing w:after="0"/>
              <w:rPr>
                <w:highlight w:val="white"/>
              </w:rPr>
            </w:pPr>
            <w:r w:rsidRPr="00702DEB">
              <w:rPr>
                <w:highlight w:val="white"/>
              </w:rPr>
              <w:t>Metri</w:t>
            </w:r>
          </w:p>
        </w:tc>
        <w:tc>
          <w:tcPr>
            <w:tcW w:w="2268" w:type="dxa"/>
          </w:tcPr>
          <w:p w14:paraId="67A418AE" w14:textId="77777777" w:rsidR="003F4F29" w:rsidRPr="00702DEB" w:rsidRDefault="006053B9" w:rsidP="00702DEB">
            <w:pPr>
              <w:pStyle w:val="BodyText"/>
              <w:spacing w:after="0"/>
              <w:rPr>
                <w:highlight w:val="white"/>
              </w:rPr>
            </w:pPr>
            <w:r w:rsidRPr="00702DEB">
              <w:rPr>
                <w:highlight w:val="white"/>
              </w:rPr>
              <w:t>m</w:t>
            </w:r>
          </w:p>
        </w:tc>
      </w:tr>
      <w:tr w:rsidR="003F4F29" w:rsidRPr="00702DEB" w14:paraId="255D7FE3" w14:textId="77777777" w:rsidTr="00AA0D7D">
        <w:tc>
          <w:tcPr>
            <w:tcW w:w="710" w:type="dxa"/>
          </w:tcPr>
          <w:p w14:paraId="31F1BBB7" w14:textId="77777777" w:rsidR="003F4F29" w:rsidRPr="00702DEB" w:rsidRDefault="003F4F29" w:rsidP="00702DEB">
            <w:pPr>
              <w:pStyle w:val="BodyText"/>
              <w:spacing w:after="0"/>
              <w:rPr>
                <w:highlight w:val="white"/>
              </w:rPr>
            </w:pPr>
            <w:r w:rsidRPr="00702DEB">
              <w:rPr>
                <w:highlight w:val="white"/>
              </w:rPr>
              <w:t>LTR</w:t>
            </w:r>
          </w:p>
        </w:tc>
        <w:tc>
          <w:tcPr>
            <w:tcW w:w="2267" w:type="dxa"/>
          </w:tcPr>
          <w:p w14:paraId="21BB3852" w14:textId="77777777" w:rsidR="003F4F29" w:rsidRPr="00702DEB" w:rsidRDefault="00DF67E5" w:rsidP="00702DEB">
            <w:pPr>
              <w:pStyle w:val="BodyText"/>
              <w:spacing w:after="0"/>
              <w:rPr>
                <w:highlight w:val="white"/>
              </w:rPr>
            </w:pPr>
            <w:r w:rsidRPr="00702DEB">
              <w:rPr>
                <w:highlight w:val="white"/>
              </w:rPr>
              <w:t>Lítri</w:t>
            </w:r>
          </w:p>
        </w:tc>
        <w:tc>
          <w:tcPr>
            <w:tcW w:w="2268" w:type="dxa"/>
          </w:tcPr>
          <w:p w14:paraId="266C574A" w14:textId="77777777" w:rsidR="003F4F29" w:rsidRPr="00702DEB" w:rsidRDefault="006053B9" w:rsidP="00702DEB">
            <w:pPr>
              <w:pStyle w:val="BodyText"/>
              <w:spacing w:after="0"/>
              <w:rPr>
                <w:highlight w:val="white"/>
              </w:rPr>
            </w:pPr>
            <w:r w:rsidRPr="00702DEB">
              <w:rPr>
                <w:highlight w:val="white"/>
              </w:rPr>
              <w:t>l</w:t>
            </w:r>
          </w:p>
        </w:tc>
      </w:tr>
      <w:tr w:rsidR="003F4F29" w:rsidRPr="00702DEB" w14:paraId="5945E36E" w14:textId="77777777" w:rsidTr="00AA0D7D">
        <w:tc>
          <w:tcPr>
            <w:tcW w:w="710" w:type="dxa"/>
          </w:tcPr>
          <w:p w14:paraId="0EFFDE51" w14:textId="77777777" w:rsidR="003F4F29" w:rsidRPr="00702DEB" w:rsidRDefault="003F4F29" w:rsidP="00702DEB">
            <w:pPr>
              <w:pStyle w:val="BodyText"/>
              <w:spacing w:after="0"/>
              <w:rPr>
                <w:highlight w:val="white"/>
              </w:rPr>
            </w:pPr>
            <w:r w:rsidRPr="00702DEB">
              <w:rPr>
                <w:highlight w:val="white"/>
              </w:rPr>
              <w:t>MTK</w:t>
            </w:r>
          </w:p>
        </w:tc>
        <w:tc>
          <w:tcPr>
            <w:tcW w:w="2267" w:type="dxa"/>
          </w:tcPr>
          <w:p w14:paraId="09007B68" w14:textId="77777777" w:rsidR="003F4F29" w:rsidRPr="00702DEB" w:rsidRDefault="003F4F29" w:rsidP="00702DEB">
            <w:pPr>
              <w:pStyle w:val="BodyText"/>
              <w:spacing w:after="0"/>
              <w:rPr>
                <w:highlight w:val="white"/>
              </w:rPr>
            </w:pPr>
            <w:r w:rsidRPr="00702DEB">
              <w:rPr>
                <w:highlight w:val="white"/>
              </w:rPr>
              <w:t>Fermetri</w:t>
            </w:r>
          </w:p>
        </w:tc>
        <w:tc>
          <w:tcPr>
            <w:tcW w:w="2268" w:type="dxa"/>
          </w:tcPr>
          <w:p w14:paraId="728AFE2C" w14:textId="77777777" w:rsidR="003F4F29" w:rsidRPr="00702DEB" w:rsidRDefault="006053B9" w:rsidP="00702DEB">
            <w:pPr>
              <w:pStyle w:val="BodyText"/>
              <w:spacing w:after="0"/>
              <w:rPr>
                <w:highlight w:val="white"/>
              </w:rPr>
            </w:pPr>
            <w:r w:rsidRPr="00702DEB">
              <w:rPr>
                <w:highlight w:val="white"/>
              </w:rPr>
              <w:t>m²</w:t>
            </w:r>
          </w:p>
        </w:tc>
      </w:tr>
      <w:tr w:rsidR="003F4F29" w:rsidRPr="00702DEB" w14:paraId="500B37EB" w14:textId="77777777" w:rsidTr="00AA0D7D">
        <w:tc>
          <w:tcPr>
            <w:tcW w:w="710" w:type="dxa"/>
          </w:tcPr>
          <w:p w14:paraId="6932E021" w14:textId="77777777" w:rsidR="003F4F29" w:rsidRPr="00702DEB" w:rsidRDefault="003F4F29" w:rsidP="00702DEB">
            <w:pPr>
              <w:pStyle w:val="BodyText"/>
              <w:spacing w:after="0"/>
              <w:rPr>
                <w:highlight w:val="white"/>
              </w:rPr>
            </w:pPr>
            <w:r w:rsidRPr="00702DEB">
              <w:rPr>
                <w:highlight w:val="white"/>
              </w:rPr>
              <w:t>MTQ</w:t>
            </w:r>
          </w:p>
        </w:tc>
        <w:tc>
          <w:tcPr>
            <w:tcW w:w="2267" w:type="dxa"/>
          </w:tcPr>
          <w:p w14:paraId="5FCD44C7" w14:textId="77777777" w:rsidR="003F4F29" w:rsidRPr="00702DEB" w:rsidRDefault="003F4F29" w:rsidP="00702DEB">
            <w:pPr>
              <w:pStyle w:val="BodyText"/>
              <w:spacing w:after="0"/>
              <w:rPr>
                <w:highlight w:val="white"/>
              </w:rPr>
            </w:pPr>
            <w:r w:rsidRPr="00702DEB">
              <w:rPr>
                <w:highlight w:val="white"/>
              </w:rPr>
              <w:t>Rúm</w:t>
            </w:r>
            <w:r w:rsidR="00DF67E5" w:rsidRPr="00702DEB">
              <w:rPr>
                <w:highlight w:val="white"/>
              </w:rPr>
              <w:t>metri</w:t>
            </w:r>
          </w:p>
        </w:tc>
        <w:tc>
          <w:tcPr>
            <w:tcW w:w="2268" w:type="dxa"/>
          </w:tcPr>
          <w:p w14:paraId="60D46A9F" w14:textId="77777777" w:rsidR="003F4F29" w:rsidRPr="00702DEB" w:rsidRDefault="00887678" w:rsidP="00702DEB">
            <w:pPr>
              <w:pStyle w:val="BodyText"/>
              <w:spacing w:after="0"/>
              <w:rPr>
                <w:highlight w:val="white"/>
              </w:rPr>
            </w:pPr>
            <w:r w:rsidRPr="00702DEB">
              <w:rPr>
                <w:highlight w:val="white"/>
              </w:rPr>
              <w:t>m³</w:t>
            </w:r>
          </w:p>
        </w:tc>
      </w:tr>
      <w:tr w:rsidR="003F4F29" w:rsidRPr="00702DEB" w14:paraId="099A8363" w14:textId="77777777" w:rsidTr="00AA0D7D">
        <w:tc>
          <w:tcPr>
            <w:tcW w:w="710" w:type="dxa"/>
          </w:tcPr>
          <w:p w14:paraId="596D0A43" w14:textId="77777777" w:rsidR="003F4F29" w:rsidRPr="00702DEB" w:rsidRDefault="00306170" w:rsidP="00702DEB">
            <w:pPr>
              <w:pStyle w:val="BodyText"/>
              <w:spacing w:after="0"/>
              <w:rPr>
                <w:highlight w:val="white"/>
              </w:rPr>
            </w:pPr>
            <w:r w:rsidRPr="00702DEB">
              <w:rPr>
                <w:highlight w:val="white"/>
              </w:rPr>
              <w:t>KTM</w:t>
            </w:r>
          </w:p>
        </w:tc>
        <w:tc>
          <w:tcPr>
            <w:tcW w:w="2267" w:type="dxa"/>
          </w:tcPr>
          <w:p w14:paraId="472F88A7" w14:textId="77777777" w:rsidR="003F4F29" w:rsidRPr="00702DEB" w:rsidRDefault="003F4F29" w:rsidP="00702DEB">
            <w:pPr>
              <w:pStyle w:val="BodyText"/>
              <w:spacing w:after="0"/>
              <w:rPr>
                <w:highlight w:val="white"/>
              </w:rPr>
            </w:pPr>
            <w:r w:rsidRPr="00702DEB">
              <w:rPr>
                <w:highlight w:val="white"/>
              </w:rPr>
              <w:t>Kíló</w:t>
            </w:r>
            <w:r w:rsidR="00DF67E5" w:rsidRPr="00702DEB">
              <w:rPr>
                <w:highlight w:val="white"/>
              </w:rPr>
              <w:t>metri</w:t>
            </w:r>
          </w:p>
        </w:tc>
        <w:tc>
          <w:tcPr>
            <w:tcW w:w="2268" w:type="dxa"/>
          </w:tcPr>
          <w:p w14:paraId="059A401E" w14:textId="77777777" w:rsidR="003F4F29" w:rsidRPr="00702DEB" w:rsidRDefault="00887678" w:rsidP="00702DEB">
            <w:pPr>
              <w:pStyle w:val="BodyText"/>
              <w:spacing w:after="0"/>
              <w:rPr>
                <w:highlight w:val="white"/>
              </w:rPr>
            </w:pPr>
            <w:r w:rsidRPr="00702DEB">
              <w:rPr>
                <w:highlight w:val="white"/>
              </w:rPr>
              <w:t>k</w:t>
            </w:r>
            <w:r w:rsidR="00A32E12" w:rsidRPr="00702DEB">
              <w:rPr>
                <w:highlight w:val="white"/>
              </w:rPr>
              <w:t>m</w:t>
            </w:r>
          </w:p>
        </w:tc>
      </w:tr>
      <w:tr w:rsidR="003F4F29" w:rsidRPr="00702DEB" w14:paraId="780F47D5" w14:textId="77777777" w:rsidTr="00AA0D7D">
        <w:tc>
          <w:tcPr>
            <w:tcW w:w="710" w:type="dxa"/>
          </w:tcPr>
          <w:p w14:paraId="07AF2132" w14:textId="77777777" w:rsidR="003F4F29" w:rsidRPr="00702DEB" w:rsidRDefault="003F4F29" w:rsidP="00702DEB">
            <w:pPr>
              <w:pStyle w:val="BodyText"/>
              <w:spacing w:after="0"/>
              <w:rPr>
                <w:highlight w:val="white"/>
              </w:rPr>
            </w:pPr>
            <w:r w:rsidRPr="00702DEB">
              <w:rPr>
                <w:highlight w:val="white"/>
              </w:rPr>
              <w:t>TNE</w:t>
            </w:r>
          </w:p>
        </w:tc>
        <w:tc>
          <w:tcPr>
            <w:tcW w:w="2267" w:type="dxa"/>
          </w:tcPr>
          <w:p w14:paraId="64991F6D" w14:textId="77777777" w:rsidR="003F4F29" w:rsidRPr="00702DEB" w:rsidRDefault="003F4F29" w:rsidP="00702DEB">
            <w:pPr>
              <w:pStyle w:val="BodyText"/>
              <w:spacing w:after="0"/>
              <w:rPr>
                <w:highlight w:val="white"/>
              </w:rPr>
            </w:pPr>
            <w:r w:rsidRPr="00702DEB">
              <w:rPr>
                <w:highlight w:val="white"/>
              </w:rPr>
              <w:t xml:space="preserve">Tonn </w:t>
            </w:r>
          </w:p>
        </w:tc>
        <w:tc>
          <w:tcPr>
            <w:tcW w:w="2268" w:type="dxa"/>
          </w:tcPr>
          <w:p w14:paraId="61579580" w14:textId="77777777" w:rsidR="003F4F29" w:rsidRPr="00702DEB" w:rsidRDefault="00887678" w:rsidP="00702DEB">
            <w:pPr>
              <w:pStyle w:val="BodyText"/>
              <w:spacing w:after="0"/>
              <w:rPr>
                <w:highlight w:val="white"/>
              </w:rPr>
            </w:pPr>
            <w:r w:rsidRPr="00702DEB">
              <w:rPr>
                <w:highlight w:val="white"/>
              </w:rPr>
              <w:t>t</w:t>
            </w:r>
          </w:p>
        </w:tc>
      </w:tr>
      <w:tr w:rsidR="003F4F29" w:rsidRPr="00702DEB" w14:paraId="34B6C0AB" w14:textId="77777777" w:rsidTr="00AA0D7D">
        <w:tc>
          <w:tcPr>
            <w:tcW w:w="710" w:type="dxa"/>
          </w:tcPr>
          <w:p w14:paraId="7D43ABA3" w14:textId="77777777" w:rsidR="003F4F29" w:rsidRPr="00702DEB" w:rsidRDefault="003F4F29" w:rsidP="00702DEB">
            <w:pPr>
              <w:pStyle w:val="BodyText"/>
              <w:spacing w:after="0"/>
              <w:rPr>
                <w:highlight w:val="white"/>
              </w:rPr>
            </w:pPr>
            <w:r w:rsidRPr="00702DEB">
              <w:rPr>
                <w:highlight w:val="white"/>
              </w:rPr>
              <w:t>KWH</w:t>
            </w:r>
          </w:p>
        </w:tc>
        <w:tc>
          <w:tcPr>
            <w:tcW w:w="2267" w:type="dxa"/>
          </w:tcPr>
          <w:p w14:paraId="281C96C2" w14:textId="77777777" w:rsidR="003F4F29" w:rsidRPr="00702DEB" w:rsidRDefault="003F4F29" w:rsidP="00702DEB">
            <w:pPr>
              <w:pStyle w:val="BodyText"/>
              <w:spacing w:after="0"/>
              <w:rPr>
                <w:highlight w:val="white"/>
              </w:rPr>
            </w:pPr>
            <w:proofErr w:type="spellStart"/>
            <w:r w:rsidRPr="00702DEB">
              <w:rPr>
                <w:highlight w:val="white"/>
              </w:rPr>
              <w:t>Kílóvattstund</w:t>
            </w:r>
            <w:proofErr w:type="spellEnd"/>
          </w:p>
        </w:tc>
        <w:tc>
          <w:tcPr>
            <w:tcW w:w="2268" w:type="dxa"/>
          </w:tcPr>
          <w:p w14:paraId="6BD064C5" w14:textId="77777777" w:rsidR="003F4F29" w:rsidRPr="00702DEB" w:rsidRDefault="00887678" w:rsidP="00702DEB">
            <w:pPr>
              <w:pStyle w:val="BodyText"/>
              <w:spacing w:after="0"/>
              <w:rPr>
                <w:highlight w:val="white"/>
              </w:rPr>
            </w:pPr>
            <w:r w:rsidRPr="00702DEB">
              <w:rPr>
                <w:highlight w:val="white"/>
              </w:rPr>
              <w:t>kWh</w:t>
            </w:r>
          </w:p>
        </w:tc>
      </w:tr>
      <w:tr w:rsidR="003F4F29" w:rsidRPr="00702DEB" w14:paraId="21E086EB" w14:textId="77777777" w:rsidTr="00AA0D7D">
        <w:tc>
          <w:tcPr>
            <w:tcW w:w="710" w:type="dxa"/>
          </w:tcPr>
          <w:p w14:paraId="620A3790" w14:textId="77777777" w:rsidR="003F4F29" w:rsidRPr="00702DEB" w:rsidRDefault="003F4F29" w:rsidP="00702DEB">
            <w:pPr>
              <w:pStyle w:val="BodyText"/>
              <w:spacing w:after="0"/>
              <w:rPr>
                <w:highlight w:val="white"/>
              </w:rPr>
            </w:pPr>
            <w:r w:rsidRPr="00702DEB">
              <w:rPr>
                <w:highlight w:val="white"/>
              </w:rPr>
              <w:t>DAY</w:t>
            </w:r>
          </w:p>
        </w:tc>
        <w:tc>
          <w:tcPr>
            <w:tcW w:w="2267" w:type="dxa"/>
          </w:tcPr>
          <w:p w14:paraId="3D02682E" w14:textId="77777777" w:rsidR="003F4F29" w:rsidRPr="00702DEB" w:rsidRDefault="003F4F29" w:rsidP="00702DEB">
            <w:pPr>
              <w:pStyle w:val="BodyText"/>
              <w:spacing w:after="0"/>
              <w:rPr>
                <w:highlight w:val="white"/>
              </w:rPr>
            </w:pPr>
            <w:r w:rsidRPr="00702DEB">
              <w:rPr>
                <w:highlight w:val="white"/>
              </w:rPr>
              <w:t>Dagur</w:t>
            </w:r>
          </w:p>
        </w:tc>
        <w:tc>
          <w:tcPr>
            <w:tcW w:w="2268" w:type="dxa"/>
          </w:tcPr>
          <w:p w14:paraId="20637086" w14:textId="77777777" w:rsidR="003F4F29" w:rsidRPr="00702DEB" w:rsidRDefault="00887678" w:rsidP="00702DEB">
            <w:pPr>
              <w:pStyle w:val="BodyText"/>
              <w:spacing w:after="0"/>
              <w:rPr>
                <w:highlight w:val="white"/>
              </w:rPr>
            </w:pPr>
            <w:r w:rsidRPr="00702DEB">
              <w:rPr>
                <w:highlight w:val="white"/>
              </w:rPr>
              <w:t>d</w:t>
            </w:r>
          </w:p>
        </w:tc>
      </w:tr>
      <w:tr w:rsidR="003F4F29" w:rsidRPr="00702DEB" w14:paraId="0BB43B20" w14:textId="77777777" w:rsidTr="00AA0D7D">
        <w:tc>
          <w:tcPr>
            <w:tcW w:w="710" w:type="dxa"/>
          </w:tcPr>
          <w:p w14:paraId="3DA4AEBA" w14:textId="77777777" w:rsidR="003F4F29" w:rsidRPr="00702DEB" w:rsidRDefault="003F4F29" w:rsidP="00702DEB">
            <w:pPr>
              <w:pStyle w:val="BodyText"/>
              <w:spacing w:after="0"/>
              <w:rPr>
                <w:highlight w:val="white"/>
              </w:rPr>
            </w:pPr>
            <w:r w:rsidRPr="00702DEB">
              <w:rPr>
                <w:highlight w:val="white"/>
              </w:rPr>
              <w:t>HUR</w:t>
            </w:r>
          </w:p>
        </w:tc>
        <w:tc>
          <w:tcPr>
            <w:tcW w:w="2267" w:type="dxa"/>
          </w:tcPr>
          <w:p w14:paraId="71CFE8BD" w14:textId="77777777" w:rsidR="003F4F29" w:rsidRPr="00702DEB" w:rsidRDefault="003F4F29" w:rsidP="00702DEB">
            <w:pPr>
              <w:pStyle w:val="BodyText"/>
              <w:spacing w:after="0"/>
              <w:rPr>
                <w:highlight w:val="white"/>
              </w:rPr>
            </w:pPr>
            <w:r w:rsidRPr="00702DEB">
              <w:rPr>
                <w:highlight w:val="white"/>
              </w:rPr>
              <w:t>Klukkustund</w:t>
            </w:r>
          </w:p>
        </w:tc>
        <w:tc>
          <w:tcPr>
            <w:tcW w:w="2268" w:type="dxa"/>
          </w:tcPr>
          <w:p w14:paraId="50208C53" w14:textId="77777777" w:rsidR="003F4F29" w:rsidRPr="00702DEB" w:rsidRDefault="00887678" w:rsidP="00702DEB">
            <w:pPr>
              <w:pStyle w:val="BodyText"/>
              <w:spacing w:after="0"/>
              <w:rPr>
                <w:highlight w:val="white"/>
              </w:rPr>
            </w:pPr>
            <w:r w:rsidRPr="00702DEB">
              <w:rPr>
                <w:highlight w:val="white"/>
              </w:rPr>
              <w:t>h</w:t>
            </w:r>
          </w:p>
        </w:tc>
      </w:tr>
      <w:tr w:rsidR="003F4F29" w:rsidRPr="00702DEB" w14:paraId="059DC320" w14:textId="77777777" w:rsidTr="00AA0D7D">
        <w:tc>
          <w:tcPr>
            <w:tcW w:w="710" w:type="dxa"/>
          </w:tcPr>
          <w:p w14:paraId="1C4CEE7A" w14:textId="77777777" w:rsidR="003F4F29" w:rsidRPr="00702DEB" w:rsidRDefault="003F4F29" w:rsidP="00702DEB">
            <w:pPr>
              <w:pStyle w:val="BodyText"/>
              <w:spacing w:after="0"/>
              <w:rPr>
                <w:highlight w:val="white"/>
              </w:rPr>
            </w:pPr>
            <w:r w:rsidRPr="00702DEB">
              <w:rPr>
                <w:highlight w:val="white"/>
              </w:rPr>
              <w:t>MIN</w:t>
            </w:r>
          </w:p>
        </w:tc>
        <w:tc>
          <w:tcPr>
            <w:tcW w:w="2267" w:type="dxa"/>
          </w:tcPr>
          <w:p w14:paraId="4E658C78" w14:textId="77777777" w:rsidR="003F4F29" w:rsidRPr="00702DEB" w:rsidRDefault="003F4F29" w:rsidP="00702DEB">
            <w:pPr>
              <w:pStyle w:val="BodyText"/>
              <w:spacing w:after="0"/>
              <w:rPr>
                <w:highlight w:val="white"/>
              </w:rPr>
            </w:pPr>
            <w:r w:rsidRPr="00702DEB">
              <w:rPr>
                <w:highlight w:val="white"/>
              </w:rPr>
              <w:t>Mínúta</w:t>
            </w:r>
          </w:p>
        </w:tc>
        <w:tc>
          <w:tcPr>
            <w:tcW w:w="2268" w:type="dxa"/>
          </w:tcPr>
          <w:p w14:paraId="28CAC2BE" w14:textId="77777777" w:rsidR="003F4F29" w:rsidRPr="00702DEB" w:rsidRDefault="00887678" w:rsidP="00702DEB">
            <w:pPr>
              <w:pStyle w:val="BodyText"/>
              <w:spacing w:after="0"/>
              <w:rPr>
                <w:highlight w:val="white"/>
              </w:rPr>
            </w:pPr>
            <w:proofErr w:type="spellStart"/>
            <w:r w:rsidRPr="00702DEB">
              <w:rPr>
                <w:highlight w:val="white"/>
              </w:rPr>
              <w:t>min</w:t>
            </w:r>
            <w:proofErr w:type="spellEnd"/>
          </w:p>
        </w:tc>
      </w:tr>
      <w:tr w:rsidR="00BF0589" w:rsidRPr="00702DEB" w14:paraId="6EAB1A62" w14:textId="77777777" w:rsidTr="00AA0D7D">
        <w:tc>
          <w:tcPr>
            <w:tcW w:w="710" w:type="dxa"/>
          </w:tcPr>
          <w:p w14:paraId="1C46EB31" w14:textId="7140B87B" w:rsidR="00BF0589" w:rsidRPr="00702DEB" w:rsidRDefault="00BF0589" w:rsidP="00702DEB">
            <w:pPr>
              <w:pStyle w:val="BodyText"/>
              <w:spacing w:after="0"/>
              <w:rPr>
                <w:highlight w:val="white"/>
              </w:rPr>
            </w:pPr>
            <w:r w:rsidRPr="00702DEB">
              <w:rPr>
                <w:highlight w:val="white"/>
              </w:rPr>
              <w:t>XBG</w:t>
            </w:r>
          </w:p>
        </w:tc>
        <w:tc>
          <w:tcPr>
            <w:tcW w:w="2267" w:type="dxa"/>
          </w:tcPr>
          <w:p w14:paraId="67B98AA5" w14:textId="17592C05" w:rsidR="00BF0589" w:rsidRPr="00702DEB" w:rsidRDefault="00BF0589" w:rsidP="00702DEB">
            <w:pPr>
              <w:pStyle w:val="BodyText"/>
              <w:spacing w:after="0"/>
              <w:rPr>
                <w:highlight w:val="white"/>
              </w:rPr>
            </w:pPr>
            <w:r w:rsidRPr="00702DEB">
              <w:rPr>
                <w:highlight w:val="white"/>
              </w:rPr>
              <w:t>Poki</w:t>
            </w:r>
          </w:p>
        </w:tc>
        <w:tc>
          <w:tcPr>
            <w:tcW w:w="2268" w:type="dxa"/>
          </w:tcPr>
          <w:p w14:paraId="5408BF98" w14:textId="364C71E1" w:rsidR="00BF0589" w:rsidRPr="00702DEB" w:rsidRDefault="00BF0589" w:rsidP="00702DEB">
            <w:pPr>
              <w:pStyle w:val="BodyText"/>
              <w:spacing w:after="0"/>
              <w:rPr>
                <w:highlight w:val="white"/>
              </w:rPr>
            </w:pPr>
          </w:p>
        </w:tc>
      </w:tr>
      <w:tr w:rsidR="00BF0589" w:rsidRPr="00702DEB" w14:paraId="762F423F" w14:textId="77777777" w:rsidTr="00AA0D7D">
        <w:tc>
          <w:tcPr>
            <w:tcW w:w="710" w:type="dxa"/>
          </w:tcPr>
          <w:p w14:paraId="4B97DF04" w14:textId="4FB5AEE1" w:rsidR="00BF0589" w:rsidRPr="00702DEB" w:rsidRDefault="00BF0589" w:rsidP="00702DEB">
            <w:pPr>
              <w:pStyle w:val="BodyText"/>
              <w:spacing w:after="0"/>
              <w:rPr>
                <w:highlight w:val="white"/>
              </w:rPr>
            </w:pPr>
            <w:r w:rsidRPr="00702DEB">
              <w:rPr>
                <w:highlight w:val="white"/>
              </w:rPr>
              <w:lastRenderedPageBreak/>
              <w:t>XBX</w:t>
            </w:r>
          </w:p>
        </w:tc>
        <w:tc>
          <w:tcPr>
            <w:tcW w:w="2267" w:type="dxa"/>
          </w:tcPr>
          <w:p w14:paraId="1C53819C" w14:textId="00A08975" w:rsidR="00BF0589" w:rsidRPr="00702DEB" w:rsidRDefault="00BF0589" w:rsidP="00702DEB">
            <w:pPr>
              <w:pStyle w:val="BodyText"/>
              <w:spacing w:after="0"/>
              <w:rPr>
                <w:highlight w:val="white"/>
              </w:rPr>
            </w:pPr>
            <w:r w:rsidRPr="00702DEB">
              <w:rPr>
                <w:highlight w:val="white"/>
              </w:rPr>
              <w:t>Kassi</w:t>
            </w:r>
          </w:p>
        </w:tc>
        <w:tc>
          <w:tcPr>
            <w:tcW w:w="2268" w:type="dxa"/>
          </w:tcPr>
          <w:p w14:paraId="4A9FF964" w14:textId="77777777" w:rsidR="00BF0589" w:rsidRPr="00702DEB" w:rsidRDefault="00BF0589" w:rsidP="00702DEB">
            <w:pPr>
              <w:pStyle w:val="BodyText"/>
              <w:spacing w:after="0"/>
              <w:rPr>
                <w:highlight w:val="white"/>
              </w:rPr>
            </w:pPr>
          </w:p>
        </w:tc>
      </w:tr>
      <w:tr w:rsidR="00BF0589" w:rsidRPr="00702DEB" w14:paraId="381D0B2A" w14:textId="77777777" w:rsidTr="00AA0D7D">
        <w:tc>
          <w:tcPr>
            <w:tcW w:w="710" w:type="dxa"/>
          </w:tcPr>
          <w:p w14:paraId="78CF64E3" w14:textId="0802DCF0" w:rsidR="00BF0589" w:rsidRPr="00702DEB" w:rsidRDefault="00BF0589" w:rsidP="00702DEB">
            <w:pPr>
              <w:pStyle w:val="BodyText"/>
              <w:spacing w:after="0"/>
              <w:rPr>
                <w:highlight w:val="white"/>
              </w:rPr>
            </w:pPr>
            <w:r w:rsidRPr="00702DEB">
              <w:rPr>
                <w:highlight w:val="white"/>
              </w:rPr>
              <w:t>XCT</w:t>
            </w:r>
          </w:p>
        </w:tc>
        <w:tc>
          <w:tcPr>
            <w:tcW w:w="2267" w:type="dxa"/>
          </w:tcPr>
          <w:p w14:paraId="475E5A9D" w14:textId="38BBA7FA" w:rsidR="00BF0589" w:rsidRPr="00702DEB" w:rsidRDefault="00BF0589" w:rsidP="00702DEB">
            <w:pPr>
              <w:pStyle w:val="BodyText"/>
              <w:spacing w:after="0"/>
              <w:rPr>
                <w:highlight w:val="white"/>
              </w:rPr>
            </w:pPr>
            <w:proofErr w:type="spellStart"/>
            <w:r w:rsidRPr="00702DEB">
              <w:rPr>
                <w:highlight w:val="white"/>
              </w:rPr>
              <w:t>Karton</w:t>
            </w:r>
            <w:proofErr w:type="spellEnd"/>
          </w:p>
        </w:tc>
        <w:tc>
          <w:tcPr>
            <w:tcW w:w="2268" w:type="dxa"/>
          </w:tcPr>
          <w:p w14:paraId="09C72682" w14:textId="77777777" w:rsidR="00BF0589" w:rsidRPr="00702DEB" w:rsidRDefault="00BF0589" w:rsidP="00702DEB">
            <w:pPr>
              <w:pStyle w:val="BodyText"/>
              <w:spacing w:after="0"/>
              <w:rPr>
                <w:highlight w:val="white"/>
              </w:rPr>
            </w:pPr>
          </w:p>
        </w:tc>
      </w:tr>
      <w:tr w:rsidR="00BF0589" w:rsidRPr="00702DEB" w14:paraId="6830BB59" w14:textId="77777777" w:rsidTr="00AA0D7D">
        <w:tc>
          <w:tcPr>
            <w:tcW w:w="710" w:type="dxa"/>
          </w:tcPr>
          <w:p w14:paraId="12F7D262" w14:textId="70E28594" w:rsidR="00BF0589" w:rsidRPr="00702DEB" w:rsidRDefault="00BF0589" w:rsidP="00702DEB">
            <w:pPr>
              <w:pStyle w:val="BodyText"/>
              <w:spacing w:after="0"/>
              <w:rPr>
                <w:highlight w:val="white"/>
              </w:rPr>
            </w:pPr>
            <w:r w:rsidRPr="00702DEB">
              <w:rPr>
                <w:highlight w:val="white"/>
              </w:rPr>
              <w:t>XCY</w:t>
            </w:r>
          </w:p>
        </w:tc>
        <w:tc>
          <w:tcPr>
            <w:tcW w:w="2267" w:type="dxa"/>
          </w:tcPr>
          <w:p w14:paraId="484EBAF0" w14:textId="091ABD5E" w:rsidR="00BF0589" w:rsidRPr="00702DEB" w:rsidRDefault="00BF0589" w:rsidP="00702DEB">
            <w:pPr>
              <w:pStyle w:val="BodyText"/>
              <w:spacing w:after="0"/>
              <w:rPr>
                <w:highlight w:val="white"/>
              </w:rPr>
            </w:pPr>
            <w:r w:rsidRPr="00702DEB">
              <w:rPr>
                <w:highlight w:val="white"/>
              </w:rPr>
              <w:t>Sílinder</w:t>
            </w:r>
          </w:p>
        </w:tc>
        <w:tc>
          <w:tcPr>
            <w:tcW w:w="2268" w:type="dxa"/>
          </w:tcPr>
          <w:p w14:paraId="0F667204" w14:textId="77777777" w:rsidR="00BF0589" w:rsidRPr="00702DEB" w:rsidRDefault="00BF0589" w:rsidP="00702DEB">
            <w:pPr>
              <w:pStyle w:val="BodyText"/>
              <w:spacing w:after="0"/>
              <w:rPr>
                <w:highlight w:val="white"/>
              </w:rPr>
            </w:pPr>
          </w:p>
        </w:tc>
      </w:tr>
      <w:tr w:rsidR="00BF0589" w:rsidRPr="00702DEB" w14:paraId="580D704E" w14:textId="77777777" w:rsidTr="00AA0D7D">
        <w:tc>
          <w:tcPr>
            <w:tcW w:w="710" w:type="dxa"/>
          </w:tcPr>
          <w:p w14:paraId="5853F233" w14:textId="3D2B66EB" w:rsidR="00BF0589" w:rsidRPr="00702DEB" w:rsidRDefault="00BF0589" w:rsidP="00702DEB">
            <w:pPr>
              <w:pStyle w:val="BodyText"/>
              <w:spacing w:after="0"/>
              <w:rPr>
                <w:highlight w:val="white"/>
              </w:rPr>
            </w:pPr>
            <w:r w:rsidRPr="00702DEB">
              <w:rPr>
                <w:highlight w:val="white"/>
              </w:rPr>
              <w:t>XBA</w:t>
            </w:r>
          </w:p>
        </w:tc>
        <w:tc>
          <w:tcPr>
            <w:tcW w:w="2267" w:type="dxa"/>
          </w:tcPr>
          <w:p w14:paraId="277F6B5E" w14:textId="682E0D97" w:rsidR="00BF0589" w:rsidRPr="00702DEB" w:rsidRDefault="00BF0589" w:rsidP="00702DEB">
            <w:pPr>
              <w:pStyle w:val="BodyText"/>
              <w:spacing w:after="0"/>
              <w:rPr>
                <w:highlight w:val="white"/>
              </w:rPr>
            </w:pPr>
            <w:r w:rsidRPr="00702DEB">
              <w:rPr>
                <w:highlight w:val="white"/>
              </w:rPr>
              <w:t>Tunna</w:t>
            </w:r>
          </w:p>
        </w:tc>
        <w:tc>
          <w:tcPr>
            <w:tcW w:w="2268" w:type="dxa"/>
          </w:tcPr>
          <w:p w14:paraId="5E46AAA5" w14:textId="77777777" w:rsidR="00BF0589" w:rsidRPr="00702DEB" w:rsidRDefault="00BF0589" w:rsidP="00702DEB">
            <w:pPr>
              <w:pStyle w:val="BodyText"/>
              <w:spacing w:after="0"/>
              <w:rPr>
                <w:highlight w:val="white"/>
              </w:rPr>
            </w:pPr>
          </w:p>
        </w:tc>
      </w:tr>
      <w:tr w:rsidR="00BF0589" w:rsidRPr="00702DEB" w14:paraId="74D644FF" w14:textId="77777777" w:rsidTr="00AA0D7D">
        <w:tc>
          <w:tcPr>
            <w:tcW w:w="710" w:type="dxa"/>
          </w:tcPr>
          <w:p w14:paraId="20DC8392" w14:textId="45180B6E" w:rsidR="00BF0589" w:rsidRPr="00702DEB" w:rsidRDefault="00BF0589" w:rsidP="00702DEB">
            <w:pPr>
              <w:pStyle w:val="BodyText"/>
              <w:spacing w:after="0"/>
              <w:rPr>
                <w:highlight w:val="white"/>
              </w:rPr>
            </w:pPr>
            <w:r w:rsidRPr="00702DEB">
              <w:rPr>
                <w:highlight w:val="white"/>
              </w:rPr>
              <w:t>XPX</w:t>
            </w:r>
          </w:p>
        </w:tc>
        <w:tc>
          <w:tcPr>
            <w:tcW w:w="2267" w:type="dxa"/>
          </w:tcPr>
          <w:p w14:paraId="46B04E22" w14:textId="7F394445" w:rsidR="00BF0589" w:rsidRPr="00702DEB" w:rsidRDefault="00BF0589" w:rsidP="00702DEB">
            <w:pPr>
              <w:pStyle w:val="BodyText"/>
              <w:spacing w:after="0"/>
              <w:rPr>
                <w:highlight w:val="white"/>
              </w:rPr>
            </w:pPr>
            <w:r w:rsidRPr="00702DEB">
              <w:rPr>
                <w:highlight w:val="white"/>
              </w:rPr>
              <w:t xml:space="preserve">Pallur, </w:t>
            </w:r>
            <w:proofErr w:type="spellStart"/>
            <w:r w:rsidRPr="00702DEB">
              <w:rPr>
                <w:highlight w:val="white"/>
              </w:rPr>
              <w:t>palletta</w:t>
            </w:r>
            <w:proofErr w:type="spellEnd"/>
          </w:p>
        </w:tc>
        <w:tc>
          <w:tcPr>
            <w:tcW w:w="2268" w:type="dxa"/>
          </w:tcPr>
          <w:p w14:paraId="74B23CE0" w14:textId="77777777" w:rsidR="00BF0589" w:rsidRPr="00702DEB" w:rsidRDefault="00BF0589" w:rsidP="00702DEB">
            <w:pPr>
              <w:pStyle w:val="BodyText"/>
              <w:spacing w:after="0"/>
              <w:rPr>
                <w:highlight w:val="white"/>
              </w:rPr>
            </w:pPr>
          </w:p>
        </w:tc>
      </w:tr>
      <w:tr w:rsidR="00BF0589" w:rsidRPr="00702DEB" w14:paraId="4CACCE47" w14:textId="77777777" w:rsidTr="00AA0D7D">
        <w:tc>
          <w:tcPr>
            <w:tcW w:w="710" w:type="dxa"/>
          </w:tcPr>
          <w:p w14:paraId="618B7325" w14:textId="467B4E6E" w:rsidR="00BF0589" w:rsidRPr="00702DEB" w:rsidRDefault="00BF0589" w:rsidP="00702DEB">
            <w:pPr>
              <w:pStyle w:val="BodyText"/>
              <w:spacing w:after="0"/>
              <w:rPr>
                <w:highlight w:val="white"/>
              </w:rPr>
            </w:pPr>
            <w:r w:rsidRPr="00702DEB">
              <w:rPr>
                <w:highlight w:val="white"/>
              </w:rPr>
              <w:t>XRL</w:t>
            </w:r>
          </w:p>
        </w:tc>
        <w:tc>
          <w:tcPr>
            <w:tcW w:w="2267" w:type="dxa"/>
          </w:tcPr>
          <w:p w14:paraId="3DCD42FC" w14:textId="43D997C1" w:rsidR="00BF0589" w:rsidRPr="00702DEB" w:rsidRDefault="00BF0589" w:rsidP="00702DEB">
            <w:pPr>
              <w:pStyle w:val="BodyText"/>
              <w:spacing w:after="0"/>
              <w:rPr>
                <w:highlight w:val="white"/>
              </w:rPr>
            </w:pPr>
            <w:r w:rsidRPr="00702DEB">
              <w:rPr>
                <w:highlight w:val="white"/>
              </w:rPr>
              <w:t>Rúlla</w:t>
            </w:r>
          </w:p>
        </w:tc>
        <w:tc>
          <w:tcPr>
            <w:tcW w:w="2268" w:type="dxa"/>
          </w:tcPr>
          <w:p w14:paraId="068F90A5" w14:textId="77777777" w:rsidR="00BF0589" w:rsidRPr="00702DEB" w:rsidRDefault="00BF0589" w:rsidP="00702DEB">
            <w:pPr>
              <w:pStyle w:val="BodyText"/>
              <w:spacing w:after="0"/>
              <w:rPr>
                <w:highlight w:val="white"/>
              </w:rPr>
            </w:pPr>
          </w:p>
        </w:tc>
      </w:tr>
      <w:tr w:rsidR="00BF0589" w:rsidRPr="00702DEB" w14:paraId="54A95B50" w14:textId="77777777" w:rsidTr="00AA0D7D">
        <w:tc>
          <w:tcPr>
            <w:tcW w:w="710" w:type="dxa"/>
          </w:tcPr>
          <w:p w14:paraId="5833701B" w14:textId="79766A5E" w:rsidR="00BF0589" w:rsidRPr="00702DEB" w:rsidRDefault="00BF0589" w:rsidP="00702DEB">
            <w:pPr>
              <w:pStyle w:val="BodyText"/>
              <w:spacing w:after="0"/>
              <w:rPr>
                <w:highlight w:val="white"/>
              </w:rPr>
            </w:pPr>
            <w:r w:rsidRPr="00702DEB">
              <w:rPr>
                <w:highlight w:val="white"/>
              </w:rPr>
              <w:t>XSA</w:t>
            </w:r>
          </w:p>
        </w:tc>
        <w:tc>
          <w:tcPr>
            <w:tcW w:w="2267" w:type="dxa"/>
          </w:tcPr>
          <w:p w14:paraId="4860A814" w14:textId="10C59349" w:rsidR="00BF0589" w:rsidRPr="00702DEB" w:rsidRDefault="00BF0589" w:rsidP="00702DEB">
            <w:pPr>
              <w:pStyle w:val="BodyText"/>
              <w:spacing w:after="0"/>
              <w:rPr>
                <w:highlight w:val="white"/>
              </w:rPr>
            </w:pPr>
            <w:r w:rsidRPr="00702DEB">
              <w:rPr>
                <w:highlight w:val="white"/>
              </w:rPr>
              <w:t>Sekkur</w:t>
            </w:r>
          </w:p>
        </w:tc>
        <w:tc>
          <w:tcPr>
            <w:tcW w:w="2268" w:type="dxa"/>
          </w:tcPr>
          <w:p w14:paraId="3F1CF32A" w14:textId="77777777" w:rsidR="00BF0589" w:rsidRPr="00702DEB" w:rsidRDefault="00BF0589" w:rsidP="00702DEB">
            <w:pPr>
              <w:pStyle w:val="BodyText"/>
              <w:spacing w:after="0"/>
              <w:rPr>
                <w:highlight w:val="white"/>
              </w:rPr>
            </w:pPr>
          </w:p>
        </w:tc>
      </w:tr>
      <w:tr w:rsidR="00BF0589" w:rsidRPr="00702DEB" w14:paraId="0C7A752A" w14:textId="77777777" w:rsidTr="00AA0D7D">
        <w:tc>
          <w:tcPr>
            <w:tcW w:w="710" w:type="dxa"/>
          </w:tcPr>
          <w:p w14:paraId="0576E1BD" w14:textId="4EDB82B2" w:rsidR="00BF0589" w:rsidRPr="00702DEB" w:rsidRDefault="00BF0589" w:rsidP="00702DEB">
            <w:pPr>
              <w:pStyle w:val="BodyText"/>
              <w:spacing w:after="0"/>
              <w:rPr>
                <w:highlight w:val="white"/>
              </w:rPr>
            </w:pPr>
            <w:r w:rsidRPr="00702DEB">
              <w:rPr>
                <w:highlight w:val="white"/>
              </w:rPr>
              <w:t>XST</w:t>
            </w:r>
          </w:p>
        </w:tc>
        <w:tc>
          <w:tcPr>
            <w:tcW w:w="2267" w:type="dxa"/>
          </w:tcPr>
          <w:p w14:paraId="3CBEB640" w14:textId="59FC7672" w:rsidR="00BF0589" w:rsidRPr="00702DEB" w:rsidRDefault="00BF0589" w:rsidP="00702DEB">
            <w:pPr>
              <w:pStyle w:val="BodyText"/>
              <w:spacing w:after="0"/>
              <w:rPr>
                <w:highlight w:val="white"/>
              </w:rPr>
            </w:pPr>
            <w:r w:rsidRPr="00702DEB">
              <w:rPr>
                <w:highlight w:val="white"/>
              </w:rPr>
              <w:t>Blað</w:t>
            </w:r>
          </w:p>
        </w:tc>
        <w:tc>
          <w:tcPr>
            <w:tcW w:w="2268" w:type="dxa"/>
          </w:tcPr>
          <w:p w14:paraId="7B627DA1" w14:textId="77777777" w:rsidR="00BF0589" w:rsidRPr="00702DEB" w:rsidRDefault="00BF0589" w:rsidP="00702DEB">
            <w:pPr>
              <w:pStyle w:val="BodyText"/>
              <w:spacing w:after="0"/>
              <w:rPr>
                <w:highlight w:val="white"/>
              </w:rPr>
            </w:pPr>
          </w:p>
        </w:tc>
      </w:tr>
    </w:tbl>
    <w:p w14:paraId="691AC99B" w14:textId="78F6EAB5" w:rsidR="004D5500" w:rsidRDefault="00887678" w:rsidP="00462EDD">
      <w:pPr>
        <w:pStyle w:val="BodyText"/>
      </w:pPr>
      <w:r>
        <w:t>Íslenskar skammstafanir e</w:t>
      </w:r>
      <w:r w:rsidR="00CC5AC7">
        <w:t xml:space="preserve">ru samkvæmt </w:t>
      </w:r>
      <w:proofErr w:type="spellStart"/>
      <w:r w:rsidR="00CC5AC7">
        <w:t>SI</w:t>
      </w:r>
      <w:r w:rsidR="0003454B">
        <w:t>-</w:t>
      </w:r>
      <w:r w:rsidR="00CC5AC7">
        <w:t>kerfinu</w:t>
      </w:r>
      <w:proofErr w:type="spellEnd"/>
      <w:r w:rsidR="00CC5AC7">
        <w:t xml:space="preserve"> sem Staðlaráð Íslands gefur út. Bent er á að ASCII númer fyrir hækkað 2 og 3 (</w:t>
      </w:r>
      <w:proofErr w:type="spellStart"/>
      <w:r w:rsidR="00CC5AC7">
        <w:t>superscript</w:t>
      </w:r>
      <w:proofErr w:type="spellEnd"/>
      <w:r w:rsidR="00CC5AC7">
        <w:t>) sem not</w:t>
      </w:r>
      <w:r w:rsidR="00DB41DB">
        <w:t>u</w:t>
      </w:r>
      <w:r w:rsidR="00CC5AC7">
        <w:t>ð eru í skammstöfun</w:t>
      </w:r>
      <w:r w:rsidR="00DB41DB">
        <w:t>um</w:t>
      </w:r>
      <w:r w:rsidR="00CC5AC7">
        <w:t xml:space="preserve"> fyrir fermet</w:t>
      </w:r>
      <w:r w:rsidR="00DF67E5">
        <w:t>ra</w:t>
      </w:r>
      <w:r w:rsidR="00CC5AC7">
        <w:t xml:space="preserve"> og rúmmet</w:t>
      </w:r>
      <w:r w:rsidR="00DF67E5">
        <w:t>ra</w:t>
      </w:r>
      <w:r w:rsidR="00CC5AC7">
        <w:t xml:space="preserve"> eru 178 fyrir ² og 179 fyrir ³.</w:t>
      </w:r>
    </w:p>
    <w:p w14:paraId="0683B978" w14:textId="77777777" w:rsidR="00CF75F9" w:rsidRDefault="00937559" w:rsidP="00CF75F9">
      <w:pPr>
        <w:pStyle w:val="Heading1"/>
      </w:pPr>
      <w:bookmarkStart w:id="1094" w:name="_Toc84935003"/>
      <w:bookmarkEnd w:id="1093"/>
      <w:r>
        <w:t>Stoðgögn</w:t>
      </w:r>
      <w:bookmarkEnd w:id="1094"/>
    </w:p>
    <w:p w14:paraId="066EDB75" w14:textId="77777777" w:rsidR="00371FF1" w:rsidRPr="00D26E2F" w:rsidRDefault="001A1DDB" w:rsidP="006A4E7F">
      <w:pPr>
        <w:pStyle w:val="Heading2"/>
      </w:pPr>
      <w:bookmarkStart w:id="1095" w:name="_Toc313372071"/>
      <w:bookmarkStart w:id="1096" w:name="_Ref237755576"/>
      <w:bookmarkStart w:id="1097" w:name="_Toc84935004"/>
      <w:r>
        <w:t>Sann</w:t>
      </w:r>
      <w:r w:rsidR="00DB41DB">
        <w:t>prófun</w:t>
      </w:r>
      <w:bookmarkEnd w:id="1095"/>
      <w:bookmarkEnd w:id="1097"/>
    </w:p>
    <w:p w14:paraId="65E5C715" w14:textId="77777777" w:rsidR="00370E52" w:rsidRDefault="001A1DDB" w:rsidP="00370E52">
      <w:pPr>
        <w:pStyle w:val="BodyText"/>
      </w:pPr>
      <w:r>
        <w:t>Sann</w:t>
      </w:r>
      <w:r w:rsidR="00DB41DB">
        <w:t>prófun</w:t>
      </w:r>
      <w:r w:rsidRPr="00D26E2F">
        <w:t xml:space="preserve"> </w:t>
      </w:r>
      <w:r w:rsidR="00371FF1" w:rsidRPr="00D26E2F">
        <w:t xml:space="preserve">reiknings </w:t>
      </w:r>
      <w:r w:rsidR="00371FF1">
        <w:t>(</w:t>
      </w:r>
      <w:r w:rsidR="005042E0">
        <w:t xml:space="preserve">e. </w:t>
      </w:r>
      <w:proofErr w:type="spellStart"/>
      <w:r w:rsidR="00371FF1">
        <w:t>validation</w:t>
      </w:r>
      <w:proofErr w:type="spellEnd"/>
      <w:r w:rsidR="00371FF1">
        <w:t xml:space="preserve">) er tæknileg aðgerð sem yfirfer einstök tilvik rafræns reiknings og </w:t>
      </w:r>
      <w:r>
        <w:t>sann</w:t>
      </w:r>
      <w:r w:rsidR="00DB41DB">
        <w:t>prófar</w:t>
      </w:r>
      <w:r>
        <w:t xml:space="preserve"> </w:t>
      </w:r>
      <w:r w:rsidR="00371FF1">
        <w:t xml:space="preserve">að hann sé rétt gerður. </w:t>
      </w:r>
      <w:r w:rsidR="00BB05F5">
        <w:t xml:space="preserve"> Þær skilgreiningar sem lýst hefur verið í þessu skjali eru lagðar til grundvallar sannprófunum. Til þess að auðvelda prófanir hafa þessar skilgreiningar verið settar fram í svokölluðum </w:t>
      </w:r>
      <w:r w:rsidR="00D66FB2">
        <w:t>skematrónum</w:t>
      </w:r>
      <w:r w:rsidR="00BB05F5">
        <w:t>.</w:t>
      </w:r>
    </w:p>
    <w:p w14:paraId="3B135795" w14:textId="77777777" w:rsidR="00220F16" w:rsidRDefault="00220F16" w:rsidP="00370E52">
      <w:pPr>
        <w:pStyle w:val="BodyText"/>
      </w:pPr>
      <w:r>
        <w:rPr>
          <w:noProof/>
          <w:lang w:eastAsia="is-IS"/>
        </w:rPr>
        <w:drawing>
          <wp:inline distT="0" distB="0" distL="0" distR="0" wp14:anchorId="3BA9769C" wp14:editId="6F381FC7">
            <wp:extent cx="6188710" cy="48685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matrónumynd.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88710" cy="4868545"/>
                    </a:xfrm>
                    <a:prstGeom prst="rect">
                      <a:avLst/>
                    </a:prstGeom>
                  </pic:spPr>
                </pic:pic>
              </a:graphicData>
            </a:graphic>
          </wp:inline>
        </w:drawing>
      </w:r>
    </w:p>
    <w:p w14:paraId="7013B8A2" w14:textId="77777777" w:rsidR="00370E52" w:rsidRDefault="00370E52" w:rsidP="00370E52">
      <w:pPr>
        <w:pStyle w:val="BodyText"/>
      </w:pPr>
    </w:p>
    <w:p w14:paraId="3F9EFFF5" w14:textId="32A4E4E4" w:rsidR="00E063AA" w:rsidRDefault="00E063AA" w:rsidP="00462EDD">
      <w:pPr>
        <w:pStyle w:val="BodyText"/>
      </w:pPr>
      <w:r>
        <w:lastRenderedPageBreak/>
        <w:t xml:space="preserve">Reikningur er fyrst </w:t>
      </w:r>
      <w:r w:rsidR="00DB41DB">
        <w:t xml:space="preserve">sannprófaður </w:t>
      </w:r>
      <w:r>
        <w:t xml:space="preserve">með því að nota </w:t>
      </w:r>
      <w:proofErr w:type="spellStart"/>
      <w:r w:rsidR="00D66FB2">
        <w:t>skematrónu</w:t>
      </w:r>
      <w:proofErr w:type="spellEnd"/>
      <w:r w:rsidR="00700272">
        <w:t xml:space="preserve"> fyrir UBL skeytið </w:t>
      </w:r>
      <w:proofErr w:type="spellStart"/>
      <w:r w:rsidR="00700272">
        <w:t>Invoice</w:t>
      </w:r>
      <w:proofErr w:type="spellEnd"/>
      <w:r w:rsidR="00997134">
        <w:t xml:space="preserve"> útgáfa 2.1</w:t>
      </w:r>
      <w:r w:rsidR="00700272">
        <w:t xml:space="preserve">. Þessi prófun staðfestir hvort rafræna skjalið sé rétt uppbyggt samkvæmt </w:t>
      </w:r>
      <w:proofErr w:type="spellStart"/>
      <w:r w:rsidR="00700272">
        <w:t>skeytastaðlinum</w:t>
      </w:r>
      <w:proofErr w:type="spellEnd"/>
      <w:r w:rsidR="00700272">
        <w:t xml:space="preserve"> UBL.</w:t>
      </w:r>
    </w:p>
    <w:p w14:paraId="51CE436D" w14:textId="1B3C8A6A" w:rsidR="00E063AA" w:rsidRDefault="00997134" w:rsidP="00462EDD">
      <w:pPr>
        <w:pStyle w:val="BodyText"/>
      </w:pPr>
      <w:r>
        <w:t>Peppol</w:t>
      </w:r>
      <w:r w:rsidR="00E063AA">
        <w:t xml:space="preserve">. Notaðar eru </w:t>
      </w:r>
      <w:proofErr w:type="spellStart"/>
      <w:r w:rsidR="005A7D5D">
        <w:t>skematrónur</w:t>
      </w:r>
      <w:proofErr w:type="spellEnd"/>
      <w:r w:rsidR="00E063AA">
        <w:t xml:space="preserve"> sem fara yfir að reikningurinn innihaldi þær upplýsingar sem </w:t>
      </w:r>
      <w:r>
        <w:t xml:space="preserve">rafrænn reikningur skv. skilgreiningum </w:t>
      </w:r>
      <w:del w:id="1098" w:author="Georg Birgisson" w:date="2021-10-11T16:33:00Z">
        <w:r w:rsidDel="00FE0336">
          <w:delText>PEPPOL</w:delText>
        </w:r>
      </w:del>
      <w:ins w:id="1099" w:author="Georg Birgisson" w:date="2021-10-11T16:33:00Z">
        <w:r w:rsidR="00FE0336">
          <w:t>Peppol</w:t>
        </w:r>
      </w:ins>
      <w:r w:rsidR="00E063AA">
        <w:t xml:space="preserve"> skal </w:t>
      </w:r>
      <w:r w:rsidR="005A7D5D">
        <w:t>inni</w:t>
      </w:r>
      <w:r w:rsidR="00700272">
        <w:t>halda og að innra samhengi þeirra sé rétt, t.d. útreikningar.</w:t>
      </w:r>
      <w:ins w:id="1100" w:author="Georg Birgisson" w:date="2021-10-12T11:27:00Z">
        <w:r w:rsidR="00CA502B">
          <w:t xml:space="preserve"> </w:t>
        </w:r>
        <w:proofErr w:type="spellStart"/>
        <w:r w:rsidR="00CA502B">
          <w:t>Schematrónurnar</w:t>
        </w:r>
        <w:proofErr w:type="spellEnd"/>
        <w:r w:rsidR="00CA502B">
          <w:t xml:space="preserve"> eru gefnar út á vef Peppol og innihalda þær sérreglur sem eiga við á Íslandi.</w:t>
        </w:r>
      </w:ins>
    </w:p>
    <w:p w14:paraId="467608AB" w14:textId="0EB70CA8" w:rsidR="00DD76FE" w:rsidDel="00EC7212" w:rsidRDefault="00E063AA" w:rsidP="00462EDD">
      <w:pPr>
        <w:pStyle w:val="BodyText"/>
        <w:rPr>
          <w:del w:id="1101" w:author="Georg Birgisson" w:date="2021-10-06T14:25:00Z"/>
        </w:rPr>
      </w:pPr>
      <w:r>
        <w:t xml:space="preserve">Uppbygging </w:t>
      </w:r>
      <w:proofErr w:type="spellStart"/>
      <w:r w:rsidR="00997134">
        <w:t>staðals</w:t>
      </w:r>
      <w:proofErr w:type="spellEnd"/>
      <w:r w:rsidR="00997134">
        <w:t xml:space="preserve"> um rafrænan reikning á </w:t>
      </w:r>
      <w:r w:rsidR="003A148C">
        <w:t>sannprófunum</w:t>
      </w:r>
      <w:r w:rsidR="005A7D5D">
        <w:t xml:space="preserve"> </w:t>
      </w:r>
      <w:r>
        <w:t xml:space="preserve">gefur möguleika á að einstakar atvinnugreinar geri viðbótarkröfur til þeirra reikninga sem notaðir eru innan </w:t>
      </w:r>
      <w:r w:rsidR="005A7D5D">
        <w:t xml:space="preserve">viðkomandi </w:t>
      </w:r>
      <w:r>
        <w:t xml:space="preserve">greinar. Dæmi </w:t>
      </w:r>
      <w:r w:rsidR="003A148C">
        <w:t>væri</w:t>
      </w:r>
      <w:r>
        <w:t xml:space="preserve"> ef bankar gera kröfur um greiðsluupplýsingar fyrir reikninga sem tengjast innheimtuþjónustu bankanna.</w:t>
      </w:r>
      <w:r w:rsidR="003A148C">
        <w:t xml:space="preserve"> U</w:t>
      </w:r>
      <w:r>
        <w:t xml:space="preserve">ppbygging </w:t>
      </w:r>
      <w:r w:rsidR="005A7D5D">
        <w:t xml:space="preserve">sannprófunar </w:t>
      </w:r>
      <w:r>
        <w:t xml:space="preserve">gefur </w:t>
      </w:r>
      <w:r w:rsidR="003A148C">
        <w:t xml:space="preserve">einnig </w:t>
      </w:r>
      <w:r>
        <w:t>möguleika á að viðskiptaaðilar geri gag</w:t>
      </w:r>
      <w:r w:rsidR="001A274F">
        <w:t xml:space="preserve">nkvæmt samkomulag um </w:t>
      </w:r>
      <w:r w:rsidR="003A148C">
        <w:t xml:space="preserve">slíkar </w:t>
      </w:r>
      <w:r w:rsidR="001A274F">
        <w:t>viðbætur.</w:t>
      </w:r>
      <w:r w:rsidR="003A148C">
        <w:t xml:space="preserve"> </w:t>
      </w:r>
      <w:r w:rsidR="00937559">
        <w:t>Gerð slíkra sértækra sannprófan</w:t>
      </w:r>
      <w:r w:rsidR="003A148C">
        <w:t>a er utan viðfangsefnis þessarar tækniforskriftar.</w:t>
      </w:r>
    </w:p>
    <w:p w14:paraId="14147BC8" w14:textId="398DC478" w:rsidR="00DD76FE" w:rsidDel="00EC7212" w:rsidRDefault="00DD76FE" w:rsidP="00DD76FE">
      <w:pPr>
        <w:pStyle w:val="BodyText"/>
        <w:rPr>
          <w:del w:id="1102" w:author="Georg Birgisson" w:date="2021-10-06T14:25:00Z"/>
        </w:rPr>
      </w:pPr>
      <w:del w:id="1103" w:author="Georg Birgisson" w:date="2021-10-06T14:25:00Z">
        <w:r w:rsidDel="00EC7212">
          <w:br w:type="page"/>
        </w:r>
      </w:del>
    </w:p>
    <w:p w14:paraId="39376D80" w14:textId="50DA741C" w:rsidR="006A4E7F" w:rsidDel="00EC7212" w:rsidRDefault="006A4E7F">
      <w:pPr>
        <w:pStyle w:val="BodyText"/>
        <w:rPr>
          <w:del w:id="1104" w:author="Georg Birgisson" w:date="2021-10-06T14:24:00Z"/>
        </w:rPr>
        <w:pPrChange w:id="1105" w:author="Georg Birgisson" w:date="2021-10-06T14:25:00Z">
          <w:pPr>
            <w:pStyle w:val="Heading2"/>
          </w:pPr>
        </w:pPrChange>
      </w:pPr>
      <w:bookmarkStart w:id="1106" w:name="_Toc313372072"/>
      <w:bookmarkEnd w:id="1096"/>
      <w:del w:id="1107" w:author="Georg Birgisson" w:date="2021-10-06T14:24:00Z">
        <w:r w:rsidRPr="00D26E2F" w:rsidDel="00EC7212">
          <w:lastRenderedPageBreak/>
          <w:delText>XML dæmi</w:delText>
        </w:r>
        <w:bookmarkEnd w:id="1106"/>
      </w:del>
    </w:p>
    <w:p w14:paraId="1E709820" w14:textId="649953B5" w:rsidR="00BB61BD" w:rsidDel="00EC7212" w:rsidRDefault="00B105EF">
      <w:pPr>
        <w:pStyle w:val="BodyText"/>
        <w:rPr>
          <w:del w:id="1108" w:author="Georg Birgisson" w:date="2021-10-06T14:24:00Z"/>
        </w:rPr>
      </w:pPr>
      <w:del w:id="1109" w:author="Georg Birgisson" w:date="2021-10-06T14:24:00Z">
        <w:r w:rsidDel="00EC7212">
          <w:delText>Eftirfar</w:delText>
        </w:r>
        <w:r w:rsidR="00BB61BD" w:rsidDel="00EC7212">
          <w:delText>andi XML dæmi er notað til grundvallar fyrir umfjöllun í þessari tækniforskrift</w:delText>
        </w:r>
        <w:r w:rsidR="00AF23D3" w:rsidDel="00EC7212">
          <w:delText>:</w:delText>
        </w:r>
      </w:del>
    </w:p>
    <w:p w14:paraId="49A16EA3" w14:textId="046A8BD5" w:rsidR="00D95EF2" w:rsidRPr="00D95EF2" w:rsidDel="00EC7212" w:rsidRDefault="00D95EF2">
      <w:pPr>
        <w:pStyle w:val="BodyText"/>
        <w:rPr>
          <w:del w:id="1110" w:author="Georg Birgisson" w:date="2021-10-06T14:24:00Z"/>
          <w:rFonts w:ascii="Courier New" w:hAnsi="Courier New" w:cs="Courier New"/>
          <w:sz w:val="16"/>
          <w:szCs w:val="16"/>
        </w:rPr>
        <w:pPrChange w:id="1111" w:author="Georg Birgisson" w:date="2021-10-06T14:25:00Z">
          <w:pPr>
            <w:pStyle w:val="BodyText"/>
            <w:spacing w:after="0"/>
          </w:pPr>
        </w:pPrChange>
      </w:pPr>
      <w:del w:id="1112" w:author="Georg Birgisson" w:date="2021-10-06T14:24:00Z">
        <w:r w:rsidRPr="00D95EF2" w:rsidDel="00EC7212">
          <w:rPr>
            <w:rFonts w:ascii="Courier New" w:hAnsi="Courier New" w:cs="Courier New"/>
            <w:sz w:val="16"/>
            <w:szCs w:val="16"/>
          </w:rPr>
          <w:delText>&lt;?xml version="1.0" encoding="UTF-8"?&gt;</w:delText>
        </w:r>
      </w:del>
    </w:p>
    <w:p w14:paraId="511E4AB1" w14:textId="2FBB2746" w:rsidR="00D95EF2" w:rsidRPr="00D95EF2" w:rsidDel="00EC7212" w:rsidRDefault="00D95EF2">
      <w:pPr>
        <w:pStyle w:val="BodyText"/>
        <w:rPr>
          <w:del w:id="1113" w:author="Georg Birgisson" w:date="2021-10-06T14:24:00Z"/>
          <w:rFonts w:ascii="Courier New" w:hAnsi="Courier New" w:cs="Courier New"/>
          <w:sz w:val="16"/>
          <w:szCs w:val="16"/>
        </w:rPr>
        <w:pPrChange w:id="1114" w:author="Georg Birgisson" w:date="2021-10-06T14:25:00Z">
          <w:pPr>
            <w:pStyle w:val="BodyText"/>
            <w:spacing w:after="0"/>
          </w:pPr>
        </w:pPrChange>
      </w:pPr>
      <w:del w:id="1115" w:author="Georg Birgisson" w:date="2021-10-06T14:24:00Z">
        <w:r w:rsidRPr="00D95EF2" w:rsidDel="00EC7212">
          <w:rPr>
            <w:rFonts w:ascii="Courier New" w:hAnsi="Courier New" w:cs="Courier New"/>
            <w:sz w:val="16"/>
            <w:szCs w:val="16"/>
          </w:rPr>
          <w:delText>&lt;Invoice xmlns="urn:oasis:names:specification:ubl:schema:xsd:Invoice-2" xmlns:cac="urn:oasis:names:specification:ubl:schema:xsd:CommonAggregateComponents-2" xmlns:cbc="urn:oasis:names:specification:ubl:schema:xsd:CommonBasicComponents-2" xmlns:ccts="urn:un:unece:uncefact:documentation:2" xmlns:ext="urn:oasis:names:specification:ubl:schema:xsd:CommonExtensionComponents-2" xmlns:qdt="urn:oasis:names:specification:ubl:schema:xsd:QualifiedDatatypes-2" xmlns:udt="urn:un:unece:uncefact:data:specification:UnqualifiedDataTypesSchemaModule:2" xmlns:xsd="http://www.w3.org/2001/XMLSchema" xmlns:xsi="http://www.w3.org/2001/XMLSchema-instance"&gt;</w:delText>
        </w:r>
      </w:del>
    </w:p>
    <w:p w14:paraId="12243C39" w14:textId="39DE86B1" w:rsidR="00D95EF2" w:rsidRPr="00D95EF2" w:rsidDel="00EC7212" w:rsidRDefault="00D95EF2">
      <w:pPr>
        <w:pStyle w:val="BodyText"/>
        <w:rPr>
          <w:del w:id="1116" w:author="Georg Birgisson" w:date="2021-10-06T14:24:00Z"/>
          <w:rFonts w:ascii="Courier New" w:hAnsi="Courier New" w:cs="Courier New"/>
          <w:sz w:val="16"/>
          <w:szCs w:val="16"/>
        </w:rPr>
        <w:pPrChange w:id="1117" w:author="Georg Birgisson" w:date="2021-10-06T14:25:00Z">
          <w:pPr>
            <w:pStyle w:val="BodyText"/>
            <w:spacing w:after="0"/>
          </w:pPr>
        </w:pPrChange>
      </w:pPr>
    </w:p>
    <w:p w14:paraId="13271AF8" w14:textId="2AC12AEA" w:rsidR="00D95EF2" w:rsidRPr="00D95EF2" w:rsidDel="00EC7212" w:rsidRDefault="00D95EF2">
      <w:pPr>
        <w:pStyle w:val="BodyText"/>
        <w:rPr>
          <w:del w:id="1118" w:author="Georg Birgisson" w:date="2021-10-06T14:24:00Z"/>
          <w:rFonts w:ascii="Courier New" w:hAnsi="Courier New" w:cs="Courier New"/>
          <w:sz w:val="16"/>
          <w:szCs w:val="16"/>
        </w:rPr>
        <w:pPrChange w:id="1119" w:author="Georg Birgisson" w:date="2021-10-06T14:25:00Z">
          <w:pPr>
            <w:pStyle w:val="BodyText"/>
            <w:spacing w:after="0"/>
          </w:pPr>
        </w:pPrChange>
      </w:pPr>
      <w:del w:id="1120" w:author="Georg Birgisson" w:date="2021-10-06T14:24:00Z">
        <w:r w:rsidRPr="00D95EF2" w:rsidDel="00EC7212">
          <w:rPr>
            <w:rFonts w:ascii="Courier New" w:hAnsi="Courier New" w:cs="Courier New"/>
            <w:sz w:val="16"/>
            <w:szCs w:val="16"/>
          </w:rPr>
          <w:tab/>
          <w:delText>&lt;cbc:UBLVersionID&gt;2.1&lt;/cbc:UBLVersionID&gt;</w:delText>
        </w:r>
      </w:del>
    </w:p>
    <w:p w14:paraId="5E4261C7" w14:textId="177CB1DE" w:rsidR="00D95EF2" w:rsidRPr="00D95EF2" w:rsidDel="00EC7212" w:rsidRDefault="00D95EF2">
      <w:pPr>
        <w:pStyle w:val="BodyText"/>
        <w:rPr>
          <w:del w:id="1121" w:author="Georg Birgisson" w:date="2021-10-06T14:24:00Z"/>
          <w:rFonts w:ascii="Courier New" w:hAnsi="Courier New" w:cs="Courier New"/>
          <w:sz w:val="16"/>
          <w:szCs w:val="16"/>
        </w:rPr>
        <w:pPrChange w:id="1122" w:author="Georg Birgisson" w:date="2021-10-06T14:25:00Z">
          <w:pPr>
            <w:pStyle w:val="BodyText"/>
            <w:spacing w:after="0"/>
          </w:pPr>
        </w:pPrChange>
      </w:pPr>
      <w:del w:id="1123" w:author="Georg Birgisson" w:date="2021-10-06T14:24:00Z">
        <w:r w:rsidRPr="00D95EF2" w:rsidDel="00EC7212">
          <w:rPr>
            <w:rFonts w:ascii="Courier New" w:hAnsi="Courier New" w:cs="Courier New"/>
            <w:sz w:val="16"/>
            <w:szCs w:val="16"/>
          </w:rPr>
          <w:tab/>
          <w:delText>&lt;cbc:CustomizationID&gt;urn:cen.eu:en16931:2017#compliant#urn:fdc:peppol.eu:2017:poacc:billing:3.0&lt;/cbc:CustomizationID&gt; &lt;!-- BT-24 --&gt;</w:delText>
        </w:r>
      </w:del>
    </w:p>
    <w:p w14:paraId="33ADE649" w14:textId="5EBAF0AE" w:rsidR="00D95EF2" w:rsidRPr="00D95EF2" w:rsidDel="00EC7212" w:rsidRDefault="00D95EF2">
      <w:pPr>
        <w:pStyle w:val="BodyText"/>
        <w:rPr>
          <w:del w:id="1124" w:author="Georg Birgisson" w:date="2021-10-06T14:24:00Z"/>
          <w:rFonts w:ascii="Courier New" w:hAnsi="Courier New" w:cs="Courier New"/>
          <w:sz w:val="16"/>
          <w:szCs w:val="16"/>
        </w:rPr>
        <w:pPrChange w:id="1125" w:author="Georg Birgisson" w:date="2021-10-06T14:25:00Z">
          <w:pPr>
            <w:pStyle w:val="BodyText"/>
            <w:spacing w:after="0"/>
          </w:pPr>
        </w:pPrChange>
      </w:pPr>
      <w:del w:id="1126" w:author="Georg Birgisson" w:date="2021-10-06T14:24:00Z">
        <w:r w:rsidRPr="00D95EF2" w:rsidDel="00EC7212">
          <w:rPr>
            <w:rFonts w:ascii="Courier New" w:hAnsi="Courier New" w:cs="Courier New"/>
            <w:sz w:val="16"/>
            <w:szCs w:val="16"/>
          </w:rPr>
          <w:tab/>
          <w:delText>&lt;cbc:ProfileID&gt;urn:fdc:peppol.eu:2017:poacc:billing:01:1.0&lt;/cbc:ProfileID&gt; &lt;!-- BT-225 --&gt;</w:delText>
        </w:r>
      </w:del>
    </w:p>
    <w:p w14:paraId="316853F0" w14:textId="6FFD4552" w:rsidR="00D95EF2" w:rsidRPr="00D95EF2" w:rsidDel="00EC7212" w:rsidRDefault="00D95EF2">
      <w:pPr>
        <w:pStyle w:val="BodyText"/>
        <w:rPr>
          <w:del w:id="1127" w:author="Georg Birgisson" w:date="2021-10-06T14:24:00Z"/>
          <w:rFonts w:ascii="Courier New" w:hAnsi="Courier New" w:cs="Courier New"/>
          <w:sz w:val="16"/>
          <w:szCs w:val="16"/>
        </w:rPr>
        <w:pPrChange w:id="1128" w:author="Georg Birgisson" w:date="2021-10-06T14:25:00Z">
          <w:pPr>
            <w:pStyle w:val="BodyText"/>
            <w:spacing w:after="0"/>
          </w:pPr>
        </w:pPrChange>
      </w:pPr>
      <w:del w:id="1129" w:author="Georg Birgisson" w:date="2021-10-06T14:24:00Z">
        <w:r w:rsidRPr="00D95EF2" w:rsidDel="00EC7212">
          <w:rPr>
            <w:rFonts w:ascii="Courier New" w:hAnsi="Courier New" w:cs="Courier New"/>
            <w:sz w:val="16"/>
            <w:szCs w:val="16"/>
          </w:rPr>
          <w:tab/>
          <w:delText>&lt;cbc:ID&gt;TOSL108&lt;/cbc:ID&gt; &lt;!-- BT-1 --&gt;</w:delText>
        </w:r>
      </w:del>
    </w:p>
    <w:p w14:paraId="0A68FABA" w14:textId="16F3ABD2" w:rsidR="00D95EF2" w:rsidRPr="00D95EF2" w:rsidDel="00EC7212" w:rsidRDefault="00D95EF2">
      <w:pPr>
        <w:pStyle w:val="BodyText"/>
        <w:rPr>
          <w:del w:id="1130" w:author="Georg Birgisson" w:date="2021-10-06T14:24:00Z"/>
          <w:rFonts w:ascii="Courier New" w:hAnsi="Courier New" w:cs="Courier New"/>
          <w:sz w:val="16"/>
          <w:szCs w:val="16"/>
        </w:rPr>
        <w:pPrChange w:id="1131" w:author="Georg Birgisson" w:date="2021-10-06T14:25:00Z">
          <w:pPr>
            <w:pStyle w:val="BodyText"/>
            <w:spacing w:after="0"/>
          </w:pPr>
        </w:pPrChange>
      </w:pPr>
      <w:del w:id="1132" w:author="Georg Birgisson" w:date="2021-10-06T14:24:00Z">
        <w:r w:rsidRPr="00D95EF2" w:rsidDel="00EC7212">
          <w:rPr>
            <w:rFonts w:ascii="Courier New" w:hAnsi="Courier New" w:cs="Courier New"/>
            <w:sz w:val="16"/>
            <w:szCs w:val="16"/>
          </w:rPr>
          <w:tab/>
          <w:delText>&lt;cbc:IssueDate&gt;2018-07-01&lt;/cbc:IssueDate&gt; &lt;!-- BT-2 --&gt;</w:delText>
        </w:r>
      </w:del>
    </w:p>
    <w:p w14:paraId="7867718E" w14:textId="07C93725" w:rsidR="00D95EF2" w:rsidRPr="00D95EF2" w:rsidDel="00EC7212" w:rsidRDefault="00D95EF2">
      <w:pPr>
        <w:pStyle w:val="BodyText"/>
        <w:rPr>
          <w:del w:id="1133" w:author="Georg Birgisson" w:date="2021-10-06T14:24:00Z"/>
          <w:rFonts w:ascii="Courier New" w:hAnsi="Courier New" w:cs="Courier New"/>
          <w:sz w:val="16"/>
          <w:szCs w:val="16"/>
        </w:rPr>
        <w:pPrChange w:id="1134" w:author="Georg Birgisson" w:date="2021-10-06T14:25:00Z">
          <w:pPr>
            <w:pStyle w:val="BodyText"/>
            <w:spacing w:after="0"/>
          </w:pPr>
        </w:pPrChange>
      </w:pPr>
      <w:del w:id="1135" w:author="Georg Birgisson" w:date="2021-10-06T14:24:00Z">
        <w:r w:rsidRPr="00D95EF2" w:rsidDel="00EC7212">
          <w:rPr>
            <w:rFonts w:ascii="Courier New" w:hAnsi="Courier New" w:cs="Courier New"/>
            <w:sz w:val="16"/>
            <w:szCs w:val="16"/>
          </w:rPr>
          <w:tab/>
          <w:delText>&lt;cbc:DueDate&gt;2018-07-31&lt;/cbc:DueDate&gt; &lt;!-- BT-9 --&gt;</w:delText>
        </w:r>
      </w:del>
    </w:p>
    <w:p w14:paraId="337C596F" w14:textId="5CAC7ABC" w:rsidR="00D95EF2" w:rsidRPr="00D95EF2" w:rsidDel="00EC7212" w:rsidRDefault="00D95EF2">
      <w:pPr>
        <w:pStyle w:val="BodyText"/>
        <w:rPr>
          <w:del w:id="1136" w:author="Georg Birgisson" w:date="2021-10-06T14:24:00Z"/>
          <w:rFonts w:ascii="Courier New" w:hAnsi="Courier New" w:cs="Courier New"/>
          <w:sz w:val="16"/>
          <w:szCs w:val="16"/>
        </w:rPr>
        <w:pPrChange w:id="1137" w:author="Georg Birgisson" w:date="2021-10-06T14:25:00Z">
          <w:pPr>
            <w:pStyle w:val="BodyText"/>
            <w:spacing w:after="0"/>
          </w:pPr>
        </w:pPrChange>
      </w:pPr>
      <w:del w:id="1138" w:author="Georg Birgisson" w:date="2021-10-06T14:24:00Z">
        <w:r w:rsidRPr="00D95EF2" w:rsidDel="00EC7212">
          <w:rPr>
            <w:rFonts w:ascii="Courier New" w:hAnsi="Courier New" w:cs="Courier New"/>
            <w:sz w:val="16"/>
            <w:szCs w:val="16"/>
          </w:rPr>
          <w:tab/>
          <w:delText>&lt;cbc:InvoiceTypeCode&gt;380&lt;/cbc:InvoiceTypeCode&gt; &lt;!-- BT-3 --&gt;</w:delText>
        </w:r>
      </w:del>
    </w:p>
    <w:p w14:paraId="447FD31D" w14:textId="599BD04A" w:rsidR="00D95EF2" w:rsidRPr="00D95EF2" w:rsidDel="00EC7212" w:rsidRDefault="00D95EF2">
      <w:pPr>
        <w:pStyle w:val="BodyText"/>
        <w:rPr>
          <w:del w:id="1139" w:author="Georg Birgisson" w:date="2021-10-06T14:24:00Z"/>
          <w:rFonts w:ascii="Courier New" w:hAnsi="Courier New" w:cs="Courier New"/>
          <w:sz w:val="16"/>
          <w:szCs w:val="16"/>
        </w:rPr>
        <w:pPrChange w:id="1140" w:author="Georg Birgisson" w:date="2021-10-06T14:25:00Z">
          <w:pPr>
            <w:pStyle w:val="BodyText"/>
            <w:spacing w:after="0"/>
          </w:pPr>
        </w:pPrChange>
      </w:pPr>
      <w:del w:id="1141" w:author="Georg Birgisson" w:date="2021-10-06T14:24:00Z">
        <w:r w:rsidRPr="00D95EF2" w:rsidDel="00EC7212">
          <w:rPr>
            <w:rFonts w:ascii="Courier New" w:hAnsi="Courier New" w:cs="Courier New"/>
            <w:sz w:val="16"/>
            <w:szCs w:val="16"/>
          </w:rPr>
          <w:tab/>
          <w:delText>&lt;cbc:Note&gt;Pantað á vörusýningunni.&lt;/cbc:Note&gt; &lt;!-- BT-22 --&gt;</w:delText>
        </w:r>
      </w:del>
    </w:p>
    <w:p w14:paraId="76D2C690" w14:textId="146C8A5D" w:rsidR="00D95EF2" w:rsidRPr="00D95EF2" w:rsidDel="00EC7212" w:rsidRDefault="00D95EF2">
      <w:pPr>
        <w:pStyle w:val="BodyText"/>
        <w:rPr>
          <w:del w:id="1142" w:author="Georg Birgisson" w:date="2021-10-06T14:24:00Z"/>
          <w:rFonts w:ascii="Courier New" w:hAnsi="Courier New" w:cs="Courier New"/>
          <w:sz w:val="16"/>
          <w:szCs w:val="16"/>
        </w:rPr>
        <w:pPrChange w:id="1143" w:author="Georg Birgisson" w:date="2021-10-06T14:25:00Z">
          <w:pPr>
            <w:pStyle w:val="BodyText"/>
            <w:spacing w:after="0"/>
          </w:pPr>
        </w:pPrChange>
      </w:pPr>
      <w:del w:id="1144" w:author="Georg Birgisson" w:date="2021-10-06T14:24:00Z">
        <w:r w:rsidRPr="00D95EF2" w:rsidDel="00EC7212">
          <w:rPr>
            <w:rFonts w:ascii="Courier New" w:hAnsi="Courier New" w:cs="Courier New"/>
            <w:sz w:val="16"/>
            <w:szCs w:val="16"/>
          </w:rPr>
          <w:tab/>
          <w:delText>&lt;cbc:TaxPointDate&gt;2018-07-01&lt;/cbc:TaxPointDate&gt; &lt;!-- BT-7 --&gt;</w:delText>
        </w:r>
      </w:del>
    </w:p>
    <w:p w14:paraId="0F188A03" w14:textId="0C468807" w:rsidR="00D95EF2" w:rsidRPr="00D95EF2" w:rsidDel="00EC7212" w:rsidRDefault="00D95EF2">
      <w:pPr>
        <w:pStyle w:val="BodyText"/>
        <w:rPr>
          <w:del w:id="1145" w:author="Georg Birgisson" w:date="2021-10-06T14:24:00Z"/>
          <w:rFonts w:ascii="Courier New" w:hAnsi="Courier New" w:cs="Courier New"/>
          <w:sz w:val="16"/>
          <w:szCs w:val="16"/>
        </w:rPr>
        <w:pPrChange w:id="1146" w:author="Georg Birgisson" w:date="2021-10-06T14:25:00Z">
          <w:pPr>
            <w:pStyle w:val="BodyText"/>
            <w:spacing w:after="0"/>
          </w:pPr>
        </w:pPrChange>
      </w:pPr>
      <w:del w:id="1147" w:author="Georg Birgisson" w:date="2021-10-06T14:24:00Z">
        <w:r w:rsidRPr="00D95EF2" w:rsidDel="00EC7212">
          <w:rPr>
            <w:rFonts w:ascii="Courier New" w:hAnsi="Courier New" w:cs="Courier New"/>
            <w:sz w:val="16"/>
            <w:szCs w:val="16"/>
          </w:rPr>
          <w:tab/>
          <w:delText>&lt;cbc:DocumentCurrencyCode&gt;ISK&lt;/cbc:DocumentCurrencyCode&gt; &lt;!-- BT-5 --&gt;</w:delText>
        </w:r>
      </w:del>
    </w:p>
    <w:p w14:paraId="3B7346C5" w14:textId="28DC07E7" w:rsidR="00D95EF2" w:rsidRPr="00D95EF2" w:rsidDel="00EC7212" w:rsidRDefault="00D95EF2">
      <w:pPr>
        <w:pStyle w:val="BodyText"/>
        <w:rPr>
          <w:del w:id="1148" w:author="Georg Birgisson" w:date="2021-10-06T14:24:00Z"/>
          <w:rFonts w:ascii="Courier New" w:hAnsi="Courier New" w:cs="Courier New"/>
          <w:sz w:val="16"/>
          <w:szCs w:val="16"/>
        </w:rPr>
        <w:pPrChange w:id="1149" w:author="Georg Birgisson" w:date="2021-10-06T14:25:00Z">
          <w:pPr>
            <w:pStyle w:val="BodyText"/>
            <w:spacing w:after="0"/>
          </w:pPr>
        </w:pPrChange>
      </w:pPr>
      <w:del w:id="1150" w:author="Georg Birgisson" w:date="2021-10-06T14:24:00Z">
        <w:r w:rsidRPr="00D95EF2" w:rsidDel="00EC7212">
          <w:rPr>
            <w:rFonts w:ascii="Courier New" w:hAnsi="Courier New" w:cs="Courier New"/>
            <w:sz w:val="16"/>
            <w:szCs w:val="16"/>
          </w:rPr>
          <w:tab/>
          <w:delText>&lt;cbc:AccountingCost&gt;102035&lt;/cbc:AccountingCost&gt; &lt;!-- BT-19 --&gt;</w:delText>
        </w:r>
      </w:del>
    </w:p>
    <w:p w14:paraId="506EB773" w14:textId="588E67F6" w:rsidR="00D95EF2" w:rsidRPr="00D95EF2" w:rsidDel="00EC7212" w:rsidRDefault="00D95EF2">
      <w:pPr>
        <w:pStyle w:val="BodyText"/>
        <w:rPr>
          <w:del w:id="1151" w:author="Georg Birgisson" w:date="2021-10-06T14:24:00Z"/>
          <w:rFonts w:ascii="Courier New" w:hAnsi="Courier New" w:cs="Courier New"/>
          <w:sz w:val="16"/>
          <w:szCs w:val="16"/>
        </w:rPr>
        <w:pPrChange w:id="1152" w:author="Georg Birgisson" w:date="2021-10-06T14:25:00Z">
          <w:pPr>
            <w:pStyle w:val="BodyText"/>
            <w:spacing w:after="0"/>
          </w:pPr>
        </w:pPrChange>
      </w:pPr>
      <w:del w:id="1153" w:author="Georg Birgisson" w:date="2021-10-06T14:24:00Z">
        <w:r w:rsidRPr="00D95EF2" w:rsidDel="00EC7212">
          <w:rPr>
            <w:rFonts w:ascii="Courier New" w:hAnsi="Courier New" w:cs="Courier New"/>
            <w:sz w:val="16"/>
            <w:szCs w:val="16"/>
          </w:rPr>
          <w:tab/>
          <w:delText>&lt;cbc:BuyerReference&gt;123&lt;/cbc:BuyerReference&gt; &lt;!-- BT-10 --&gt;</w:delText>
        </w:r>
      </w:del>
    </w:p>
    <w:p w14:paraId="4280A659" w14:textId="638F15BD" w:rsidR="00D95EF2" w:rsidRPr="00D95EF2" w:rsidDel="00EC7212" w:rsidRDefault="00D95EF2">
      <w:pPr>
        <w:pStyle w:val="BodyText"/>
        <w:rPr>
          <w:del w:id="1154" w:author="Georg Birgisson" w:date="2021-10-06T14:24:00Z"/>
          <w:rFonts w:ascii="Courier New" w:hAnsi="Courier New" w:cs="Courier New"/>
          <w:sz w:val="16"/>
          <w:szCs w:val="16"/>
        </w:rPr>
        <w:pPrChange w:id="1155" w:author="Georg Birgisson" w:date="2021-10-06T14:25:00Z">
          <w:pPr>
            <w:pStyle w:val="BodyText"/>
            <w:spacing w:after="0"/>
          </w:pPr>
        </w:pPrChange>
      </w:pPr>
      <w:del w:id="1156" w:author="Georg Birgisson" w:date="2021-10-06T14:24:00Z">
        <w:r w:rsidRPr="00D95EF2" w:rsidDel="00EC7212">
          <w:rPr>
            <w:rFonts w:ascii="Courier New" w:hAnsi="Courier New" w:cs="Courier New"/>
            <w:sz w:val="16"/>
            <w:szCs w:val="16"/>
          </w:rPr>
          <w:tab/>
          <w:delText>&lt;cac:InvoicePeriod&gt; &lt;!-- BG-14 --&gt;</w:delText>
        </w:r>
      </w:del>
    </w:p>
    <w:p w14:paraId="5C7A6990" w14:textId="10FC3C14" w:rsidR="00D95EF2" w:rsidRPr="00D95EF2" w:rsidDel="00EC7212" w:rsidRDefault="00D95EF2">
      <w:pPr>
        <w:pStyle w:val="BodyText"/>
        <w:rPr>
          <w:del w:id="1157" w:author="Georg Birgisson" w:date="2021-10-06T14:24:00Z"/>
          <w:rFonts w:ascii="Courier New" w:hAnsi="Courier New" w:cs="Courier New"/>
          <w:sz w:val="16"/>
          <w:szCs w:val="16"/>
        </w:rPr>
        <w:pPrChange w:id="1158" w:author="Georg Birgisson" w:date="2021-10-06T14:25:00Z">
          <w:pPr>
            <w:pStyle w:val="BodyText"/>
            <w:spacing w:after="0"/>
          </w:pPr>
        </w:pPrChange>
      </w:pPr>
      <w:del w:id="1159"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&lt;cbc:StartDate&gt;2018-06-01&lt;/cbc:StartDate&gt; &lt;!-- BT-73 --&gt;</w:delText>
        </w:r>
      </w:del>
    </w:p>
    <w:p w14:paraId="5F30B338" w14:textId="1594D3BA" w:rsidR="00D95EF2" w:rsidRPr="00D95EF2" w:rsidDel="00EC7212" w:rsidRDefault="00D95EF2">
      <w:pPr>
        <w:pStyle w:val="BodyText"/>
        <w:rPr>
          <w:del w:id="1160" w:author="Georg Birgisson" w:date="2021-10-06T14:24:00Z"/>
          <w:rFonts w:ascii="Courier New" w:hAnsi="Courier New" w:cs="Courier New"/>
          <w:sz w:val="16"/>
          <w:szCs w:val="16"/>
        </w:rPr>
        <w:pPrChange w:id="1161" w:author="Georg Birgisson" w:date="2021-10-06T14:25:00Z">
          <w:pPr>
            <w:pStyle w:val="BodyText"/>
            <w:spacing w:after="0"/>
          </w:pPr>
        </w:pPrChange>
      </w:pPr>
      <w:del w:id="1162"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&lt;cbc:EndDate&gt;2018-06-30&lt;/cbc:EndDate&gt; &lt;!-- BT-74 --&gt;</w:delText>
        </w:r>
      </w:del>
    </w:p>
    <w:p w14:paraId="6A58597C" w14:textId="4182FEE3" w:rsidR="00D95EF2" w:rsidRPr="00D95EF2" w:rsidDel="00EC7212" w:rsidRDefault="00D95EF2">
      <w:pPr>
        <w:pStyle w:val="BodyText"/>
        <w:rPr>
          <w:del w:id="1163" w:author="Georg Birgisson" w:date="2021-10-06T14:24:00Z"/>
          <w:rFonts w:ascii="Courier New" w:hAnsi="Courier New" w:cs="Courier New"/>
          <w:sz w:val="16"/>
          <w:szCs w:val="16"/>
        </w:rPr>
        <w:pPrChange w:id="1164" w:author="Georg Birgisson" w:date="2021-10-06T14:25:00Z">
          <w:pPr>
            <w:pStyle w:val="BodyText"/>
            <w:spacing w:after="0"/>
          </w:pPr>
        </w:pPrChange>
      </w:pPr>
      <w:del w:id="1165" w:author="Georg Birgisson" w:date="2021-10-06T14:24:00Z">
        <w:r w:rsidRPr="00D95EF2" w:rsidDel="00EC7212">
          <w:rPr>
            <w:rFonts w:ascii="Courier New" w:hAnsi="Courier New" w:cs="Courier New"/>
            <w:sz w:val="16"/>
            <w:szCs w:val="16"/>
          </w:rPr>
          <w:tab/>
          <w:delText>&lt;/cac:InvoicePeriod&gt;</w:delText>
        </w:r>
      </w:del>
    </w:p>
    <w:p w14:paraId="5A6DEAB3" w14:textId="1869CAE3" w:rsidR="00D95EF2" w:rsidRPr="00D95EF2" w:rsidDel="00EC7212" w:rsidRDefault="00D95EF2">
      <w:pPr>
        <w:pStyle w:val="BodyText"/>
        <w:rPr>
          <w:del w:id="1166" w:author="Georg Birgisson" w:date="2021-10-06T14:24:00Z"/>
          <w:rFonts w:ascii="Courier New" w:hAnsi="Courier New" w:cs="Courier New"/>
          <w:sz w:val="16"/>
          <w:szCs w:val="16"/>
        </w:rPr>
        <w:pPrChange w:id="1167" w:author="Georg Birgisson" w:date="2021-10-06T14:25:00Z">
          <w:pPr>
            <w:pStyle w:val="BodyText"/>
            <w:spacing w:after="0"/>
          </w:pPr>
        </w:pPrChange>
      </w:pPr>
      <w:del w:id="1168" w:author="Georg Birgisson" w:date="2021-10-06T14:24:00Z">
        <w:r w:rsidRPr="00D95EF2" w:rsidDel="00EC7212">
          <w:rPr>
            <w:rFonts w:ascii="Courier New" w:hAnsi="Courier New" w:cs="Courier New"/>
            <w:sz w:val="16"/>
            <w:szCs w:val="16"/>
          </w:rPr>
          <w:tab/>
          <w:delText>&lt;cac:OrderReference&gt;</w:delText>
        </w:r>
      </w:del>
    </w:p>
    <w:p w14:paraId="45D1AA25" w14:textId="69D4D28F" w:rsidR="00D95EF2" w:rsidRPr="00D95EF2" w:rsidDel="00EC7212" w:rsidRDefault="00D95EF2">
      <w:pPr>
        <w:pStyle w:val="BodyText"/>
        <w:rPr>
          <w:del w:id="1169" w:author="Georg Birgisson" w:date="2021-10-06T14:24:00Z"/>
          <w:rFonts w:ascii="Courier New" w:hAnsi="Courier New" w:cs="Courier New"/>
          <w:sz w:val="16"/>
          <w:szCs w:val="16"/>
        </w:rPr>
        <w:pPrChange w:id="1170" w:author="Georg Birgisson" w:date="2021-10-06T14:25:00Z">
          <w:pPr>
            <w:pStyle w:val="BodyText"/>
            <w:spacing w:after="0"/>
          </w:pPr>
        </w:pPrChange>
      </w:pPr>
      <w:del w:id="1171"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&lt;cbc:ID&gt;123&lt;/cbc:ID&gt; &lt;!-- BT-13 --&gt;</w:delText>
        </w:r>
      </w:del>
    </w:p>
    <w:p w14:paraId="17793478" w14:textId="33A58126" w:rsidR="00D95EF2" w:rsidRPr="00D95EF2" w:rsidDel="00EC7212" w:rsidRDefault="00D95EF2">
      <w:pPr>
        <w:pStyle w:val="BodyText"/>
        <w:rPr>
          <w:del w:id="1172" w:author="Georg Birgisson" w:date="2021-10-06T14:24:00Z"/>
          <w:rFonts w:ascii="Courier New" w:hAnsi="Courier New" w:cs="Courier New"/>
          <w:sz w:val="16"/>
          <w:szCs w:val="16"/>
        </w:rPr>
        <w:pPrChange w:id="1173" w:author="Georg Birgisson" w:date="2021-10-06T14:25:00Z">
          <w:pPr>
            <w:pStyle w:val="BodyText"/>
            <w:spacing w:after="0"/>
          </w:pPr>
        </w:pPrChange>
      </w:pPr>
      <w:del w:id="1174"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&lt;cbc:SalesOrderID&gt;123&lt;/cbc:SalesOrderID&gt;  &lt;!-- BT-14 --&gt;</w:delText>
        </w:r>
      </w:del>
    </w:p>
    <w:p w14:paraId="1FDEB012" w14:textId="2A327BF7" w:rsidR="00D95EF2" w:rsidRPr="00D95EF2" w:rsidDel="00EC7212" w:rsidRDefault="00D95EF2">
      <w:pPr>
        <w:pStyle w:val="BodyText"/>
        <w:rPr>
          <w:del w:id="1175" w:author="Georg Birgisson" w:date="2021-10-06T14:24:00Z"/>
          <w:rFonts w:ascii="Courier New" w:hAnsi="Courier New" w:cs="Courier New"/>
          <w:sz w:val="16"/>
          <w:szCs w:val="16"/>
        </w:rPr>
        <w:pPrChange w:id="1176" w:author="Georg Birgisson" w:date="2021-10-06T14:25:00Z">
          <w:pPr>
            <w:pStyle w:val="BodyText"/>
            <w:spacing w:after="0"/>
          </w:pPr>
        </w:pPrChange>
      </w:pPr>
      <w:del w:id="1177" w:author="Georg Birgisson" w:date="2021-10-06T14:24:00Z">
        <w:r w:rsidRPr="00D95EF2" w:rsidDel="00EC7212">
          <w:rPr>
            <w:rFonts w:ascii="Courier New" w:hAnsi="Courier New" w:cs="Courier New"/>
            <w:sz w:val="16"/>
            <w:szCs w:val="16"/>
          </w:rPr>
          <w:tab/>
          <w:delText>&lt;/cac:OrderReference&gt;</w:delText>
        </w:r>
      </w:del>
    </w:p>
    <w:p w14:paraId="3D15592A" w14:textId="0BAB2F4E" w:rsidR="00D95EF2" w:rsidRPr="00D95EF2" w:rsidDel="00EC7212" w:rsidRDefault="00D95EF2">
      <w:pPr>
        <w:pStyle w:val="BodyText"/>
        <w:rPr>
          <w:del w:id="1178" w:author="Georg Birgisson" w:date="2021-10-06T14:24:00Z"/>
          <w:rFonts w:ascii="Courier New" w:hAnsi="Courier New" w:cs="Courier New"/>
          <w:sz w:val="16"/>
          <w:szCs w:val="16"/>
        </w:rPr>
        <w:pPrChange w:id="1179" w:author="Georg Birgisson" w:date="2021-10-06T14:25:00Z">
          <w:pPr>
            <w:pStyle w:val="BodyText"/>
            <w:spacing w:after="0"/>
          </w:pPr>
        </w:pPrChange>
      </w:pPr>
      <w:del w:id="1180" w:author="Georg Birgisson" w:date="2021-10-06T14:24:00Z">
        <w:r w:rsidRPr="00D95EF2" w:rsidDel="00EC7212">
          <w:rPr>
            <w:rFonts w:ascii="Courier New" w:hAnsi="Courier New" w:cs="Courier New"/>
            <w:sz w:val="16"/>
            <w:szCs w:val="16"/>
          </w:rPr>
          <w:tab/>
          <w:delText>&lt;cac:BillingReference&gt;</w:delText>
        </w:r>
      </w:del>
    </w:p>
    <w:p w14:paraId="770A63B1" w14:textId="2E30D719" w:rsidR="00D95EF2" w:rsidRPr="00D95EF2" w:rsidDel="00EC7212" w:rsidRDefault="00D95EF2">
      <w:pPr>
        <w:pStyle w:val="BodyText"/>
        <w:rPr>
          <w:del w:id="1181" w:author="Georg Birgisson" w:date="2021-10-06T14:24:00Z"/>
          <w:rFonts w:ascii="Courier New" w:hAnsi="Courier New" w:cs="Courier New"/>
          <w:sz w:val="16"/>
          <w:szCs w:val="16"/>
        </w:rPr>
        <w:pPrChange w:id="1182" w:author="Georg Birgisson" w:date="2021-10-06T14:25:00Z">
          <w:pPr>
            <w:pStyle w:val="BodyText"/>
            <w:spacing w:after="0"/>
          </w:pPr>
        </w:pPrChange>
      </w:pPr>
      <w:del w:id="1183"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&lt;cac:InvoiceDocumentReference&gt;</w:delText>
        </w:r>
      </w:del>
    </w:p>
    <w:p w14:paraId="649F696C" w14:textId="20461427" w:rsidR="00D95EF2" w:rsidRPr="00D95EF2" w:rsidDel="00EC7212" w:rsidRDefault="00D95EF2">
      <w:pPr>
        <w:pStyle w:val="BodyText"/>
        <w:rPr>
          <w:del w:id="1184" w:author="Georg Birgisson" w:date="2021-10-06T14:24:00Z"/>
          <w:rFonts w:ascii="Courier New" w:hAnsi="Courier New" w:cs="Courier New"/>
          <w:sz w:val="16"/>
          <w:szCs w:val="16"/>
        </w:rPr>
        <w:pPrChange w:id="1185" w:author="Georg Birgisson" w:date="2021-10-06T14:25:00Z">
          <w:pPr>
            <w:pStyle w:val="BodyText"/>
            <w:spacing w:after="0"/>
          </w:pPr>
        </w:pPrChange>
      </w:pPr>
      <w:del w:id="1186"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&lt;cbc:ID&gt;INV132&lt;/cbc:ID&gt;  &lt;!-- BT-25 --&gt;</w:delText>
        </w:r>
      </w:del>
    </w:p>
    <w:p w14:paraId="529C3245" w14:textId="354D1093" w:rsidR="00D95EF2" w:rsidRPr="00D95EF2" w:rsidDel="00EC7212" w:rsidRDefault="00D95EF2">
      <w:pPr>
        <w:pStyle w:val="BodyText"/>
        <w:rPr>
          <w:del w:id="1187" w:author="Georg Birgisson" w:date="2021-10-06T14:24:00Z"/>
          <w:rFonts w:ascii="Courier New" w:hAnsi="Courier New" w:cs="Courier New"/>
          <w:sz w:val="16"/>
          <w:szCs w:val="16"/>
        </w:rPr>
        <w:pPrChange w:id="1188" w:author="Georg Birgisson" w:date="2021-10-06T14:25:00Z">
          <w:pPr>
            <w:pStyle w:val="BodyText"/>
            <w:spacing w:after="0"/>
          </w:pPr>
        </w:pPrChange>
      </w:pPr>
      <w:del w:id="1189"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&lt;cbc:IssueDate&gt;2018-06-01&lt;/cbc:IssueDate&gt;  &lt;!-- BT-26 --&gt;</w:delText>
        </w:r>
      </w:del>
    </w:p>
    <w:p w14:paraId="4D415955" w14:textId="1703B6C5" w:rsidR="00D95EF2" w:rsidRPr="00D95EF2" w:rsidDel="00EC7212" w:rsidRDefault="00D95EF2">
      <w:pPr>
        <w:pStyle w:val="BodyText"/>
        <w:rPr>
          <w:del w:id="1190" w:author="Georg Birgisson" w:date="2021-10-06T14:24:00Z"/>
          <w:rFonts w:ascii="Courier New" w:hAnsi="Courier New" w:cs="Courier New"/>
          <w:sz w:val="16"/>
          <w:szCs w:val="16"/>
        </w:rPr>
        <w:pPrChange w:id="1191" w:author="Georg Birgisson" w:date="2021-10-06T14:25:00Z">
          <w:pPr>
            <w:pStyle w:val="BodyText"/>
            <w:spacing w:after="0"/>
          </w:pPr>
        </w:pPrChange>
      </w:pPr>
      <w:del w:id="1192"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&lt;/cac:InvoiceDocumentReference&gt;</w:delText>
        </w:r>
      </w:del>
    </w:p>
    <w:p w14:paraId="5F0CEAAB" w14:textId="59989658" w:rsidR="00D95EF2" w:rsidRPr="00D95EF2" w:rsidDel="00EC7212" w:rsidRDefault="00D95EF2">
      <w:pPr>
        <w:pStyle w:val="BodyText"/>
        <w:rPr>
          <w:del w:id="1193" w:author="Georg Birgisson" w:date="2021-10-06T14:24:00Z"/>
          <w:rFonts w:ascii="Courier New" w:hAnsi="Courier New" w:cs="Courier New"/>
          <w:sz w:val="16"/>
          <w:szCs w:val="16"/>
        </w:rPr>
        <w:pPrChange w:id="1194" w:author="Georg Birgisson" w:date="2021-10-06T14:25:00Z">
          <w:pPr>
            <w:pStyle w:val="BodyText"/>
            <w:spacing w:after="0"/>
          </w:pPr>
        </w:pPrChange>
      </w:pPr>
      <w:del w:id="1195" w:author="Georg Birgisson" w:date="2021-10-06T14:24:00Z">
        <w:r w:rsidRPr="00D95EF2" w:rsidDel="00EC7212">
          <w:rPr>
            <w:rFonts w:ascii="Courier New" w:hAnsi="Courier New" w:cs="Courier New"/>
            <w:sz w:val="16"/>
            <w:szCs w:val="16"/>
          </w:rPr>
          <w:tab/>
          <w:delText>&lt;/cac:BillingReference&gt;</w:delText>
        </w:r>
      </w:del>
    </w:p>
    <w:p w14:paraId="0D938554" w14:textId="3D2C2339" w:rsidR="00D95EF2" w:rsidRPr="00D95EF2" w:rsidDel="00EC7212" w:rsidRDefault="00D95EF2">
      <w:pPr>
        <w:pStyle w:val="BodyText"/>
        <w:rPr>
          <w:del w:id="1196" w:author="Georg Birgisson" w:date="2021-10-06T14:24:00Z"/>
          <w:rFonts w:ascii="Courier New" w:hAnsi="Courier New" w:cs="Courier New"/>
          <w:sz w:val="16"/>
          <w:szCs w:val="16"/>
        </w:rPr>
        <w:pPrChange w:id="1197" w:author="Georg Birgisson" w:date="2021-10-06T14:25:00Z">
          <w:pPr>
            <w:pStyle w:val="BodyText"/>
            <w:spacing w:after="0"/>
          </w:pPr>
        </w:pPrChange>
      </w:pPr>
      <w:del w:id="1198" w:author="Georg Birgisson" w:date="2021-10-06T14:24:00Z">
        <w:r w:rsidRPr="00D95EF2" w:rsidDel="00EC7212">
          <w:rPr>
            <w:rFonts w:ascii="Courier New" w:hAnsi="Courier New" w:cs="Courier New"/>
            <w:sz w:val="16"/>
            <w:szCs w:val="16"/>
          </w:rPr>
          <w:tab/>
          <w:delText>&lt;cac:DespatchDocumentReference&gt;</w:delText>
        </w:r>
      </w:del>
    </w:p>
    <w:p w14:paraId="6F6EADDF" w14:textId="5688DAB3" w:rsidR="00D95EF2" w:rsidRPr="00D95EF2" w:rsidDel="00EC7212" w:rsidRDefault="00D95EF2">
      <w:pPr>
        <w:pStyle w:val="BodyText"/>
        <w:rPr>
          <w:del w:id="1199" w:author="Georg Birgisson" w:date="2021-10-06T14:24:00Z"/>
          <w:rFonts w:ascii="Courier New" w:hAnsi="Courier New" w:cs="Courier New"/>
          <w:sz w:val="16"/>
          <w:szCs w:val="16"/>
        </w:rPr>
        <w:pPrChange w:id="1200" w:author="Georg Birgisson" w:date="2021-10-06T14:25:00Z">
          <w:pPr>
            <w:pStyle w:val="BodyText"/>
            <w:spacing w:after="0"/>
          </w:pPr>
        </w:pPrChange>
      </w:pPr>
      <w:del w:id="1201"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&lt;cbc:ID&gt;987&lt;/cbc:ID&gt;  &lt;!-- BT-16 --&gt;</w:delText>
        </w:r>
      </w:del>
    </w:p>
    <w:p w14:paraId="0411335C" w14:textId="7BCFA477" w:rsidR="00D95EF2" w:rsidRPr="00D95EF2" w:rsidDel="00EC7212" w:rsidRDefault="00D95EF2">
      <w:pPr>
        <w:pStyle w:val="BodyText"/>
        <w:rPr>
          <w:del w:id="1202" w:author="Georg Birgisson" w:date="2021-10-06T14:24:00Z"/>
          <w:rFonts w:ascii="Courier New" w:hAnsi="Courier New" w:cs="Courier New"/>
          <w:sz w:val="16"/>
          <w:szCs w:val="16"/>
        </w:rPr>
        <w:pPrChange w:id="1203" w:author="Georg Birgisson" w:date="2021-10-06T14:25:00Z">
          <w:pPr>
            <w:pStyle w:val="BodyText"/>
            <w:spacing w:after="0"/>
          </w:pPr>
        </w:pPrChange>
      </w:pPr>
      <w:del w:id="1204" w:author="Georg Birgisson" w:date="2021-10-06T14:24:00Z">
        <w:r w:rsidRPr="00D95EF2" w:rsidDel="00EC7212">
          <w:rPr>
            <w:rFonts w:ascii="Courier New" w:hAnsi="Courier New" w:cs="Courier New"/>
            <w:sz w:val="16"/>
            <w:szCs w:val="16"/>
          </w:rPr>
          <w:tab/>
          <w:delText>&lt;/cac:DespatchDocumentReference&gt;</w:delText>
        </w:r>
      </w:del>
    </w:p>
    <w:p w14:paraId="22EC00E7" w14:textId="65A3494F" w:rsidR="00D95EF2" w:rsidRPr="00D95EF2" w:rsidDel="00EC7212" w:rsidRDefault="00D95EF2">
      <w:pPr>
        <w:pStyle w:val="BodyText"/>
        <w:rPr>
          <w:del w:id="1205" w:author="Georg Birgisson" w:date="2021-10-06T14:24:00Z"/>
          <w:rFonts w:ascii="Courier New" w:hAnsi="Courier New" w:cs="Courier New"/>
          <w:sz w:val="16"/>
          <w:szCs w:val="16"/>
        </w:rPr>
        <w:pPrChange w:id="1206" w:author="Georg Birgisson" w:date="2021-10-06T14:25:00Z">
          <w:pPr>
            <w:pStyle w:val="BodyText"/>
            <w:spacing w:after="0"/>
          </w:pPr>
        </w:pPrChange>
      </w:pPr>
      <w:del w:id="1207" w:author="Georg Birgisson" w:date="2021-10-06T14:24:00Z">
        <w:r w:rsidRPr="00D95EF2" w:rsidDel="00EC7212">
          <w:rPr>
            <w:rFonts w:ascii="Courier New" w:hAnsi="Courier New" w:cs="Courier New"/>
            <w:sz w:val="16"/>
            <w:szCs w:val="16"/>
          </w:rPr>
          <w:tab/>
          <w:delText>&lt;cac:ReceiptDocumentReference&gt;</w:delText>
        </w:r>
      </w:del>
    </w:p>
    <w:p w14:paraId="52EB6566" w14:textId="72CDAD33" w:rsidR="00D95EF2" w:rsidRPr="00D95EF2" w:rsidDel="00EC7212" w:rsidRDefault="00D95EF2">
      <w:pPr>
        <w:pStyle w:val="BodyText"/>
        <w:rPr>
          <w:del w:id="1208" w:author="Georg Birgisson" w:date="2021-10-06T14:24:00Z"/>
          <w:rFonts w:ascii="Courier New" w:hAnsi="Courier New" w:cs="Courier New"/>
          <w:sz w:val="16"/>
          <w:szCs w:val="16"/>
        </w:rPr>
        <w:pPrChange w:id="1209" w:author="Georg Birgisson" w:date="2021-10-06T14:25:00Z">
          <w:pPr>
            <w:pStyle w:val="BodyText"/>
            <w:spacing w:after="0"/>
          </w:pPr>
        </w:pPrChange>
      </w:pPr>
      <w:del w:id="1210"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&lt;cbc:ID&gt;654&lt;/cbc:ID&gt;  &lt;!-- BT-15 --&gt;</w:delText>
        </w:r>
      </w:del>
    </w:p>
    <w:p w14:paraId="2B9DDED6" w14:textId="11F11834" w:rsidR="00D95EF2" w:rsidRPr="00D95EF2" w:rsidDel="00EC7212" w:rsidRDefault="00D95EF2">
      <w:pPr>
        <w:pStyle w:val="BodyText"/>
        <w:rPr>
          <w:del w:id="1211" w:author="Georg Birgisson" w:date="2021-10-06T14:24:00Z"/>
          <w:rFonts w:ascii="Courier New" w:hAnsi="Courier New" w:cs="Courier New"/>
          <w:sz w:val="16"/>
          <w:szCs w:val="16"/>
        </w:rPr>
        <w:pPrChange w:id="1212" w:author="Georg Birgisson" w:date="2021-10-06T14:25:00Z">
          <w:pPr>
            <w:pStyle w:val="BodyText"/>
            <w:spacing w:after="0"/>
          </w:pPr>
        </w:pPrChange>
      </w:pPr>
      <w:del w:id="1213" w:author="Georg Birgisson" w:date="2021-10-06T14:24:00Z">
        <w:r w:rsidRPr="00D95EF2" w:rsidDel="00EC7212">
          <w:rPr>
            <w:rFonts w:ascii="Courier New" w:hAnsi="Courier New" w:cs="Courier New"/>
            <w:sz w:val="16"/>
            <w:szCs w:val="16"/>
          </w:rPr>
          <w:tab/>
          <w:delText>&lt;/cac:ReceiptDocumentReference&gt;</w:delText>
        </w:r>
      </w:del>
    </w:p>
    <w:p w14:paraId="627A76FB" w14:textId="1FA1E05A" w:rsidR="00D95EF2" w:rsidRPr="00D95EF2" w:rsidDel="00EC7212" w:rsidRDefault="00D95EF2">
      <w:pPr>
        <w:pStyle w:val="BodyText"/>
        <w:rPr>
          <w:del w:id="1214" w:author="Georg Birgisson" w:date="2021-10-06T14:24:00Z"/>
          <w:rFonts w:ascii="Courier New" w:hAnsi="Courier New" w:cs="Courier New"/>
          <w:sz w:val="16"/>
          <w:szCs w:val="16"/>
        </w:rPr>
        <w:pPrChange w:id="1215" w:author="Georg Birgisson" w:date="2021-10-06T14:25:00Z">
          <w:pPr>
            <w:pStyle w:val="BodyText"/>
            <w:spacing w:after="0"/>
          </w:pPr>
        </w:pPrChange>
      </w:pPr>
      <w:del w:id="1216" w:author="Georg Birgisson" w:date="2021-10-06T14:24:00Z">
        <w:r w:rsidRPr="00D95EF2" w:rsidDel="00EC7212">
          <w:rPr>
            <w:rFonts w:ascii="Courier New" w:hAnsi="Courier New" w:cs="Courier New"/>
            <w:sz w:val="16"/>
            <w:szCs w:val="16"/>
          </w:rPr>
          <w:tab/>
          <w:delText>&lt;cac:OriginatorDocumentReference&gt;</w:delText>
        </w:r>
      </w:del>
    </w:p>
    <w:p w14:paraId="0F3360B7" w14:textId="535D098C" w:rsidR="00D95EF2" w:rsidRPr="00D95EF2" w:rsidDel="00EC7212" w:rsidRDefault="00D95EF2">
      <w:pPr>
        <w:pStyle w:val="BodyText"/>
        <w:rPr>
          <w:del w:id="1217" w:author="Georg Birgisson" w:date="2021-10-06T14:24:00Z"/>
          <w:rFonts w:ascii="Courier New" w:hAnsi="Courier New" w:cs="Courier New"/>
          <w:sz w:val="16"/>
          <w:szCs w:val="16"/>
        </w:rPr>
        <w:pPrChange w:id="1218" w:author="Georg Birgisson" w:date="2021-10-06T14:25:00Z">
          <w:pPr>
            <w:pStyle w:val="BodyText"/>
            <w:spacing w:after="0"/>
          </w:pPr>
        </w:pPrChange>
      </w:pPr>
      <w:del w:id="1219"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&lt;cbc:ID&gt;753&lt;/cbc:ID&gt;  &lt;!-- BT-17 --&gt;</w:delText>
        </w:r>
      </w:del>
    </w:p>
    <w:p w14:paraId="411204AD" w14:textId="56C2F7E3" w:rsidR="00D95EF2" w:rsidRPr="00D95EF2" w:rsidDel="00EC7212" w:rsidRDefault="00D95EF2">
      <w:pPr>
        <w:pStyle w:val="BodyText"/>
        <w:rPr>
          <w:del w:id="1220" w:author="Georg Birgisson" w:date="2021-10-06T14:24:00Z"/>
          <w:rFonts w:ascii="Courier New" w:hAnsi="Courier New" w:cs="Courier New"/>
          <w:sz w:val="16"/>
          <w:szCs w:val="16"/>
        </w:rPr>
        <w:pPrChange w:id="1221" w:author="Georg Birgisson" w:date="2021-10-06T14:25:00Z">
          <w:pPr>
            <w:pStyle w:val="BodyText"/>
            <w:spacing w:after="0"/>
          </w:pPr>
        </w:pPrChange>
      </w:pPr>
      <w:del w:id="1222" w:author="Georg Birgisson" w:date="2021-10-06T14:24:00Z">
        <w:r w:rsidRPr="00D95EF2" w:rsidDel="00EC7212">
          <w:rPr>
            <w:rFonts w:ascii="Courier New" w:hAnsi="Courier New" w:cs="Courier New"/>
            <w:sz w:val="16"/>
            <w:szCs w:val="16"/>
          </w:rPr>
          <w:tab/>
          <w:delText>&lt;/cac:OriginatorDocumentReference&gt;</w:delText>
        </w:r>
      </w:del>
    </w:p>
    <w:p w14:paraId="6B4A4387" w14:textId="4B4AF6EF" w:rsidR="00D95EF2" w:rsidRPr="00D95EF2" w:rsidDel="00EC7212" w:rsidRDefault="00D95EF2">
      <w:pPr>
        <w:pStyle w:val="BodyText"/>
        <w:rPr>
          <w:del w:id="1223" w:author="Georg Birgisson" w:date="2021-10-06T14:24:00Z"/>
          <w:rFonts w:ascii="Courier New" w:hAnsi="Courier New" w:cs="Courier New"/>
          <w:sz w:val="16"/>
          <w:szCs w:val="16"/>
        </w:rPr>
        <w:pPrChange w:id="1224" w:author="Georg Birgisson" w:date="2021-10-06T14:25:00Z">
          <w:pPr>
            <w:pStyle w:val="BodyText"/>
            <w:spacing w:after="0"/>
          </w:pPr>
        </w:pPrChange>
      </w:pPr>
      <w:del w:id="1225" w:author="Georg Birgisson" w:date="2021-10-06T14:24:00Z">
        <w:r w:rsidRPr="00D95EF2" w:rsidDel="00EC7212">
          <w:rPr>
            <w:rFonts w:ascii="Courier New" w:hAnsi="Courier New" w:cs="Courier New"/>
            <w:sz w:val="16"/>
            <w:szCs w:val="16"/>
          </w:rPr>
          <w:tab/>
          <w:delText>&lt;cac:ContractDocumentReference&gt;</w:delText>
        </w:r>
      </w:del>
    </w:p>
    <w:p w14:paraId="1B0D745A" w14:textId="3688DC69" w:rsidR="00D95EF2" w:rsidRPr="00D95EF2" w:rsidDel="00EC7212" w:rsidRDefault="00D95EF2">
      <w:pPr>
        <w:pStyle w:val="BodyText"/>
        <w:rPr>
          <w:del w:id="1226" w:author="Georg Birgisson" w:date="2021-10-06T14:24:00Z"/>
          <w:rFonts w:ascii="Courier New" w:hAnsi="Courier New" w:cs="Courier New"/>
          <w:sz w:val="16"/>
          <w:szCs w:val="16"/>
        </w:rPr>
        <w:pPrChange w:id="1227" w:author="Georg Birgisson" w:date="2021-10-06T14:25:00Z">
          <w:pPr>
            <w:pStyle w:val="BodyText"/>
            <w:spacing w:after="0"/>
          </w:pPr>
        </w:pPrChange>
      </w:pPr>
      <w:del w:id="1228"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&lt;cbc:ID&gt;Samningur321&lt;/cbc:ID&gt; &lt;!-- BT-12 --&gt;</w:delText>
        </w:r>
      </w:del>
    </w:p>
    <w:p w14:paraId="6E356028" w14:textId="31CFFB04" w:rsidR="00D95EF2" w:rsidRPr="00D95EF2" w:rsidDel="00EC7212" w:rsidRDefault="00D95EF2">
      <w:pPr>
        <w:pStyle w:val="BodyText"/>
        <w:rPr>
          <w:del w:id="1229" w:author="Georg Birgisson" w:date="2021-10-06T14:24:00Z"/>
          <w:rFonts w:ascii="Courier New" w:hAnsi="Courier New" w:cs="Courier New"/>
          <w:sz w:val="16"/>
          <w:szCs w:val="16"/>
        </w:rPr>
        <w:pPrChange w:id="1230" w:author="Georg Birgisson" w:date="2021-10-06T14:25:00Z">
          <w:pPr>
            <w:pStyle w:val="BodyText"/>
            <w:spacing w:after="0"/>
          </w:pPr>
        </w:pPrChange>
      </w:pPr>
      <w:del w:id="1231" w:author="Georg Birgisson" w:date="2021-10-06T14:24:00Z">
        <w:r w:rsidRPr="00D95EF2" w:rsidDel="00EC7212">
          <w:rPr>
            <w:rFonts w:ascii="Courier New" w:hAnsi="Courier New" w:cs="Courier New"/>
            <w:sz w:val="16"/>
            <w:szCs w:val="16"/>
          </w:rPr>
          <w:lastRenderedPageBreak/>
          <w:tab/>
          <w:delText>&lt;/cac:ContractDocumentReference&gt;</w:delText>
        </w:r>
      </w:del>
    </w:p>
    <w:p w14:paraId="10B6D8F8" w14:textId="579757BC" w:rsidR="00D95EF2" w:rsidRPr="00D95EF2" w:rsidDel="00EC7212" w:rsidRDefault="00D95EF2">
      <w:pPr>
        <w:pStyle w:val="BodyText"/>
        <w:rPr>
          <w:del w:id="1232" w:author="Georg Birgisson" w:date="2021-10-06T14:24:00Z"/>
          <w:rFonts w:ascii="Courier New" w:hAnsi="Courier New" w:cs="Courier New"/>
          <w:sz w:val="16"/>
          <w:szCs w:val="16"/>
        </w:rPr>
        <w:pPrChange w:id="1233" w:author="Georg Birgisson" w:date="2021-10-06T14:25:00Z">
          <w:pPr>
            <w:pStyle w:val="BodyText"/>
            <w:spacing w:after="0"/>
          </w:pPr>
        </w:pPrChange>
      </w:pPr>
      <w:del w:id="1234" w:author="Georg Birgisson" w:date="2021-10-06T14:24:00Z">
        <w:r w:rsidRPr="00D95EF2" w:rsidDel="00EC7212">
          <w:rPr>
            <w:rFonts w:ascii="Courier New" w:hAnsi="Courier New" w:cs="Courier New"/>
            <w:sz w:val="16"/>
            <w:szCs w:val="16"/>
          </w:rPr>
          <w:tab/>
          <w:delText>&lt;cac:AdditionalDocumentReference&gt;</w:delText>
        </w:r>
      </w:del>
    </w:p>
    <w:p w14:paraId="51AE4E13" w14:textId="793395A9" w:rsidR="00D95EF2" w:rsidRPr="00D95EF2" w:rsidDel="00EC7212" w:rsidRDefault="00D95EF2">
      <w:pPr>
        <w:pStyle w:val="BodyText"/>
        <w:rPr>
          <w:del w:id="1235" w:author="Georg Birgisson" w:date="2021-10-06T14:24:00Z"/>
          <w:rFonts w:ascii="Courier New" w:hAnsi="Courier New" w:cs="Courier New"/>
          <w:sz w:val="16"/>
          <w:szCs w:val="16"/>
        </w:rPr>
        <w:pPrChange w:id="1236" w:author="Georg Birgisson" w:date="2021-10-06T14:25:00Z">
          <w:pPr>
            <w:pStyle w:val="BodyText"/>
            <w:spacing w:after="0"/>
          </w:pPr>
        </w:pPrChange>
      </w:pPr>
      <w:del w:id="1237"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&lt;cbc:ID&gt;doc2&lt;/cbc:ID&gt;  &lt;!-- BT-122 --&gt;</w:delText>
        </w:r>
      </w:del>
    </w:p>
    <w:p w14:paraId="26F620A5" w14:textId="1119AC63" w:rsidR="00D95EF2" w:rsidRPr="00D95EF2" w:rsidDel="00EC7212" w:rsidRDefault="00D95EF2">
      <w:pPr>
        <w:pStyle w:val="BodyText"/>
        <w:rPr>
          <w:del w:id="1238" w:author="Georg Birgisson" w:date="2021-10-06T14:24:00Z"/>
          <w:rFonts w:ascii="Courier New" w:hAnsi="Courier New" w:cs="Courier New"/>
          <w:sz w:val="16"/>
          <w:szCs w:val="16"/>
        </w:rPr>
        <w:pPrChange w:id="1239" w:author="Georg Birgisson" w:date="2021-10-06T14:25:00Z">
          <w:pPr>
            <w:pStyle w:val="BodyText"/>
            <w:spacing w:after="0"/>
          </w:pPr>
        </w:pPrChange>
      </w:pPr>
      <w:del w:id="1240"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&lt;cbc:DocumentDescription&gt;Notkunaryfirlit&lt;/cbc:DocumentDescription&gt;  &lt;!-- BT-123 --&gt;</w:delText>
        </w:r>
      </w:del>
    </w:p>
    <w:p w14:paraId="4B4F2971" w14:textId="3DCF8649" w:rsidR="00D95EF2" w:rsidRPr="00D95EF2" w:rsidDel="00EC7212" w:rsidRDefault="00D95EF2">
      <w:pPr>
        <w:pStyle w:val="BodyText"/>
        <w:rPr>
          <w:del w:id="1241" w:author="Georg Birgisson" w:date="2021-10-06T14:24:00Z"/>
          <w:rFonts w:ascii="Courier New" w:hAnsi="Courier New" w:cs="Courier New"/>
          <w:sz w:val="16"/>
          <w:szCs w:val="16"/>
        </w:rPr>
        <w:pPrChange w:id="1242" w:author="Georg Birgisson" w:date="2021-10-06T14:25:00Z">
          <w:pPr>
            <w:pStyle w:val="BodyText"/>
            <w:spacing w:after="0"/>
          </w:pPr>
        </w:pPrChange>
      </w:pPr>
      <w:del w:id="1243"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&lt;cac:Attachment&gt;</w:delText>
        </w:r>
      </w:del>
    </w:p>
    <w:p w14:paraId="36F5A32D" w14:textId="32FDCE92" w:rsidR="00D95EF2" w:rsidRPr="00D95EF2" w:rsidDel="00EC7212" w:rsidRDefault="00D95EF2">
      <w:pPr>
        <w:pStyle w:val="BodyText"/>
        <w:rPr>
          <w:del w:id="1244" w:author="Georg Birgisson" w:date="2021-10-06T14:24:00Z"/>
          <w:rFonts w:ascii="Courier New" w:hAnsi="Courier New" w:cs="Courier New"/>
          <w:sz w:val="16"/>
          <w:szCs w:val="16"/>
        </w:rPr>
        <w:pPrChange w:id="1245" w:author="Georg Birgisson" w:date="2021-10-06T14:25:00Z">
          <w:pPr>
            <w:pStyle w:val="BodyText"/>
            <w:spacing w:after="0"/>
          </w:pPr>
        </w:pPrChange>
      </w:pPr>
      <w:del w:id="1246"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&lt;cac:ExternalReference&gt;</w:delText>
        </w:r>
      </w:del>
    </w:p>
    <w:p w14:paraId="0881C7FF" w14:textId="063007BA" w:rsidR="00D95EF2" w:rsidRPr="00D95EF2" w:rsidDel="00EC7212" w:rsidRDefault="00D95EF2">
      <w:pPr>
        <w:pStyle w:val="BodyText"/>
        <w:rPr>
          <w:del w:id="1247" w:author="Georg Birgisson" w:date="2021-10-06T14:24:00Z"/>
          <w:rFonts w:ascii="Courier New" w:hAnsi="Courier New" w:cs="Courier New"/>
          <w:sz w:val="16"/>
          <w:szCs w:val="16"/>
        </w:rPr>
        <w:pPrChange w:id="1248" w:author="Georg Birgisson" w:date="2021-10-06T14:25:00Z">
          <w:pPr>
            <w:pStyle w:val="BodyText"/>
            <w:spacing w:after="0"/>
          </w:pPr>
        </w:pPrChange>
      </w:pPr>
      <w:del w:id="1249"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&lt;cbc:URI&gt;http://www.solufyrirtaekid.is/yfirlit001.html&lt;/cbc:URI&gt;  &lt;!-- BT-124 --&gt;</w:delText>
        </w:r>
      </w:del>
    </w:p>
    <w:p w14:paraId="75E24286" w14:textId="0792CEA4" w:rsidR="00D95EF2" w:rsidRPr="00D95EF2" w:rsidDel="00EC7212" w:rsidRDefault="00D95EF2">
      <w:pPr>
        <w:pStyle w:val="BodyText"/>
        <w:rPr>
          <w:del w:id="1250" w:author="Georg Birgisson" w:date="2021-10-06T14:24:00Z"/>
          <w:rFonts w:ascii="Courier New" w:hAnsi="Courier New" w:cs="Courier New"/>
          <w:sz w:val="16"/>
          <w:szCs w:val="16"/>
        </w:rPr>
        <w:pPrChange w:id="1251" w:author="Georg Birgisson" w:date="2021-10-06T14:25:00Z">
          <w:pPr>
            <w:pStyle w:val="BodyText"/>
            <w:spacing w:after="0"/>
          </w:pPr>
        </w:pPrChange>
      </w:pPr>
      <w:del w:id="1252"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&lt;/cac:ExternalReference&gt;</w:delText>
        </w:r>
      </w:del>
    </w:p>
    <w:p w14:paraId="041EF410" w14:textId="05528136" w:rsidR="00D95EF2" w:rsidRPr="00D95EF2" w:rsidDel="00EC7212" w:rsidRDefault="00D95EF2">
      <w:pPr>
        <w:pStyle w:val="BodyText"/>
        <w:rPr>
          <w:del w:id="1253" w:author="Georg Birgisson" w:date="2021-10-06T14:24:00Z"/>
          <w:rFonts w:ascii="Courier New" w:hAnsi="Courier New" w:cs="Courier New"/>
          <w:sz w:val="16"/>
          <w:szCs w:val="16"/>
        </w:rPr>
        <w:pPrChange w:id="1254" w:author="Georg Birgisson" w:date="2021-10-06T14:25:00Z">
          <w:pPr>
            <w:pStyle w:val="BodyText"/>
            <w:spacing w:after="0"/>
          </w:pPr>
        </w:pPrChange>
      </w:pPr>
      <w:del w:id="1255"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&lt;/cac:Attachment&gt;</w:delText>
        </w:r>
      </w:del>
    </w:p>
    <w:p w14:paraId="3285B426" w14:textId="5EB027C9" w:rsidR="00D95EF2" w:rsidRPr="00D95EF2" w:rsidDel="00EC7212" w:rsidRDefault="00D95EF2">
      <w:pPr>
        <w:pStyle w:val="BodyText"/>
        <w:rPr>
          <w:del w:id="1256" w:author="Georg Birgisson" w:date="2021-10-06T14:24:00Z"/>
          <w:rFonts w:ascii="Courier New" w:hAnsi="Courier New" w:cs="Courier New"/>
          <w:sz w:val="16"/>
          <w:szCs w:val="16"/>
        </w:rPr>
        <w:pPrChange w:id="1257" w:author="Georg Birgisson" w:date="2021-10-06T14:25:00Z">
          <w:pPr>
            <w:pStyle w:val="BodyText"/>
            <w:spacing w:after="0"/>
          </w:pPr>
        </w:pPrChange>
      </w:pPr>
      <w:del w:id="1258" w:author="Georg Birgisson" w:date="2021-10-06T14:24:00Z">
        <w:r w:rsidRPr="00D95EF2" w:rsidDel="00EC7212">
          <w:rPr>
            <w:rFonts w:ascii="Courier New" w:hAnsi="Courier New" w:cs="Courier New"/>
            <w:sz w:val="16"/>
            <w:szCs w:val="16"/>
          </w:rPr>
          <w:tab/>
          <w:delText>&lt;/cac:AdditionalDocumentReference&gt;</w:delText>
        </w:r>
      </w:del>
    </w:p>
    <w:p w14:paraId="4E5CE155" w14:textId="59BBF4B2" w:rsidR="00D95EF2" w:rsidRPr="00D95EF2" w:rsidDel="00EC7212" w:rsidRDefault="00D95EF2">
      <w:pPr>
        <w:pStyle w:val="BodyText"/>
        <w:rPr>
          <w:del w:id="1259" w:author="Georg Birgisson" w:date="2021-10-06T14:24:00Z"/>
          <w:rFonts w:ascii="Courier New" w:hAnsi="Courier New" w:cs="Courier New"/>
          <w:sz w:val="16"/>
          <w:szCs w:val="16"/>
        </w:rPr>
        <w:pPrChange w:id="1260" w:author="Georg Birgisson" w:date="2021-10-06T14:25:00Z">
          <w:pPr>
            <w:pStyle w:val="BodyText"/>
            <w:spacing w:after="0"/>
          </w:pPr>
        </w:pPrChange>
      </w:pPr>
      <w:del w:id="1261" w:author="Georg Birgisson" w:date="2021-10-06T14:24:00Z">
        <w:r w:rsidRPr="00D95EF2" w:rsidDel="00EC7212">
          <w:rPr>
            <w:rFonts w:ascii="Courier New" w:hAnsi="Courier New" w:cs="Courier New"/>
            <w:sz w:val="16"/>
            <w:szCs w:val="16"/>
          </w:rPr>
          <w:tab/>
          <w:delText>&lt;cac:AdditionalDocumentReference&gt;</w:delText>
        </w:r>
      </w:del>
    </w:p>
    <w:p w14:paraId="5C3D5750" w14:textId="1AB1A18E" w:rsidR="00D95EF2" w:rsidRPr="00D95EF2" w:rsidDel="00EC7212" w:rsidRDefault="00D95EF2">
      <w:pPr>
        <w:pStyle w:val="BodyText"/>
        <w:rPr>
          <w:del w:id="1262" w:author="Georg Birgisson" w:date="2021-10-06T14:24:00Z"/>
          <w:rFonts w:ascii="Courier New" w:hAnsi="Courier New" w:cs="Courier New"/>
          <w:sz w:val="16"/>
          <w:szCs w:val="16"/>
        </w:rPr>
        <w:pPrChange w:id="1263" w:author="Georg Birgisson" w:date="2021-10-06T14:25:00Z">
          <w:pPr>
            <w:pStyle w:val="BodyText"/>
            <w:spacing w:after="0"/>
          </w:pPr>
        </w:pPrChange>
      </w:pPr>
      <w:del w:id="1264"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 schemeID="ABZ"&gt;951&lt;/cbc:ID&gt;  &lt;!-- BT-18 --&gt;</w:delText>
        </w:r>
      </w:del>
    </w:p>
    <w:p w14:paraId="384B854F" w14:textId="337556F1" w:rsidR="00D95EF2" w:rsidRPr="00D95EF2" w:rsidDel="00EC7212" w:rsidRDefault="00D95EF2">
      <w:pPr>
        <w:pStyle w:val="BodyText"/>
        <w:rPr>
          <w:del w:id="1265" w:author="Georg Birgisson" w:date="2021-10-06T14:24:00Z"/>
          <w:rFonts w:ascii="Courier New" w:hAnsi="Courier New" w:cs="Courier New"/>
          <w:sz w:val="16"/>
          <w:szCs w:val="16"/>
        </w:rPr>
        <w:pPrChange w:id="1266" w:author="Georg Birgisson" w:date="2021-10-06T14:25:00Z">
          <w:pPr>
            <w:pStyle w:val="BodyText"/>
            <w:spacing w:after="0"/>
          </w:pPr>
        </w:pPrChange>
      </w:pPr>
      <w:del w:id="1267"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&lt;cbc:DocumentTypeCode&gt;130&lt;/cbc:DocumentTypeCode&gt;  &lt;!-- BT-18 qualifier --&gt;</w:delText>
        </w:r>
      </w:del>
    </w:p>
    <w:p w14:paraId="4445FB18" w14:textId="7014872E" w:rsidR="00D95EF2" w:rsidRPr="00D95EF2" w:rsidDel="00EC7212" w:rsidRDefault="00D95EF2">
      <w:pPr>
        <w:pStyle w:val="BodyText"/>
        <w:rPr>
          <w:del w:id="1268" w:author="Georg Birgisson" w:date="2021-10-06T14:24:00Z"/>
          <w:rFonts w:ascii="Courier New" w:hAnsi="Courier New" w:cs="Courier New"/>
          <w:sz w:val="16"/>
          <w:szCs w:val="16"/>
        </w:rPr>
        <w:pPrChange w:id="1269" w:author="Georg Birgisson" w:date="2021-10-06T14:25:00Z">
          <w:pPr>
            <w:pStyle w:val="BodyText"/>
            <w:spacing w:after="0"/>
          </w:pPr>
        </w:pPrChange>
      </w:pPr>
      <w:del w:id="1270" w:author="Georg Birgisson" w:date="2021-10-06T14:24:00Z">
        <w:r w:rsidRPr="00D95EF2" w:rsidDel="00EC7212">
          <w:rPr>
            <w:rFonts w:ascii="Courier New" w:hAnsi="Courier New" w:cs="Courier New"/>
            <w:sz w:val="16"/>
            <w:szCs w:val="16"/>
          </w:rPr>
          <w:tab/>
          <w:delText>&lt;/cac:AdditionalDocumentReference&gt;</w:delText>
        </w:r>
      </w:del>
    </w:p>
    <w:p w14:paraId="4BBEA7ED" w14:textId="467AD0C9" w:rsidR="00D95EF2" w:rsidRPr="00D95EF2" w:rsidDel="00EC7212" w:rsidRDefault="00D95EF2">
      <w:pPr>
        <w:pStyle w:val="BodyText"/>
        <w:rPr>
          <w:del w:id="1271" w:author="Georg Birgisson" w:date="2021-10-06T14:24:00Z"/>
          <w:rFonts w:ascii="Courier New" w:hAnsi="Courier New" w:cs="Courier New"/>
          <w:sz w:val="16"/>
          <w:szCs w:val="16"/>
        </w:rPr>
        <w:pPrChange w:id="1272" w:author="Georg Birgisson" w:date="2021-10-06T14:25:00Z">
          <w:pPr>
            <w:pStyle w:val="BodyText"/>
            <w:spacing w:after="0"/>
          </w:pPr>
        </w:pPrChange>
      </w:pPr>
      <w:del w:id="1273" w:author="Georg Birgisson" w:date="2021-10-06T14:24:00Z">
        <w:r w:rsidRPr="00D95EF2" w:rsidDel="00EC7212">
          <w:rPr>
            <w:rFonts w:ascii="Courier New" w:hAnsi="Courier New" w:cs="Courier New"/>
            <w:sz w:val="16"/>
            <w:szCs w:val="16"/>
          </w:rPr>
          <w:tab/>
          <w:delText>&lt;cac:AdditionalDocumentReference&gt;</w:delText>
        </w:r>
      </w:del>
    </w:p>
    <w:p w14:paraId="6C3D11A0" w14:textId="0D85C6DD" w:rsidR="00D95EF2" w:rsidRPr="00D95EF2" w:rsidDel="00EC7212" w:rsidRDefault="00D95EF2">
      <w:pPr>
        <w:pStyle w:val="BodyText"/>
        <w:rPr>
          <w:del w:id="1274" w:author="Georg Birgisson" w:date="2021-10-06T14:24:00Z"/>
          <w:rFonts w:ascii="Courier New" w:hAnsi="Courier New" w:cs="Courier New"/>
          <w:sz w:val="16"/>
          <w:szCs w:val="16"/>
        </w:rPr>
        <w:pPrChange w:id="1275" w:author="Georg Birgisson" w:date="2021-10-06T14:25:00Z">
          <w:pPr>
            <w:pStyle w:val="BodyText"/>
            <w:spacing w:after="0"/>
          </w:pPr>
        </w:pPrChange>
      </w:pPr>
      <w:del w:id="1276"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&lt;cbc:ID&gt;2018-08-31&lt;/cbc:ID&gt;  &lt;!-- BT-122 --&gt;</w:delText>
        </w:r>
      </w:del>
    </w:p>
    <w:p w14:paraId="7DDA21DB" w14:textId="26E8CBD4" w:rsidR="00D95EF2" w:rsidRPr="00D95EF2" w:rsidDel="00EC7212" w:rsidRDefault="00D95EF2">
      <w:pPr>
        <w:pStyle w:val="BodyText"/>
        <w:rPr>
          <w:del w:id="1277" w:author="Georg Birgisson" w:date="2021-10-06T14:24:00Z"/>
          <w:rFonts w:ascii="Courier New" w:hAnsi="Courier New" w:cs="Courier New"/>
          <w:sz w:val="16"/>
          <w:szCs w:val="16"/>
        </w:rPr>
        <w:pPrChange w:id="1278" w:author="Georg Birgisson" w:date="2021-10-06T14:25:00Z">
          <w:pPr>
            <w:pStyle w:val="BodyText"/>
            <w:spacing w:after="0"/>
          </w:pPr>
        </w:pPrChange>
      </w:pPr>
      <w:del w:id="1279"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&lt;cbc:DocumentTypeCode&gt;71&lt;/cbc:DocumentTypeCode&gt;   &lt;!-- 71 = Eindagi --&gt;</w:delText>
        </w:r>
      </w:del>
    </w:p>
    <w:p w14:paraId="3451BCC7" w14:textId="742249EA" w:rsidR="00D95EF2" w:rsidRPr="00D95EF2" w:rsidDel="00EC7212" w:rsidRDefault="00D95EF2">
      <w:pPr>
        <w:pStyle w:val="BodyText"/>
        <w:rPr>
          <w:del w:id="1280" w:author="Georg Birgisson" w:date="2021-10-06T14:24:00Z"/>
          <w:rFonts w:ascii="Courier New" w:hAnsi="Courier New" w:cs="Courier New"/>
          <w:sz w:val="16"/>
          <w:szCs w:val="16"/>
        </w:rPr>
        <w:pPrChange w:id="1281" w:author="Georg Birgisson" w:date="2021-10-06T14:25:00Z">
          <w:pPr>
            <w:pStyle w:val="BodyText"/>
            <w:spacing w:after="0"/>
          </w:pPr>
        </w:pPrChange>
      </w:pPr>
      <w:del w:id="1282" w:author="Georg Birgisson" w:date="2021-10-06T14:24:00Z">
        <w:r w:rsidRPr="00D95EF2" w:rsidDel="00EC7212">
          <w:rPr>
            <w:rFonts w:ascii="Courier New" w:hAnsi="Courier New" w:cs="Courier New"/>
            <w:sz w:val="16"/>
            <w:szCs w:val="16"/>
          </w:rPr>
          <w:tab/>
          <w:delText>&lt;/cac:AdditionalDocumentReference&gt;</w:delText>
        </w:r>
      </w:del>
    </w:p>
    <w:p w14:paraId="3EC3FFA0" w14:textId="1531B829" w:rsidR="00D95EF2" w:rsidRPr="00D95EF2" w:rsidDel="00EC7212" w:rsidRDefault="00D95EF2">
      <w:pPr>
        <w:pStyle w:val="BodyText"/>
        <w:rPr>
          <w:del w:id="1283" w:author="Georg Birgisson" w:date="2021-10-06T14:24:00Z"/>
          <w:rFonts w:ascii="Courier New" w:hAnsi="Courier New" w:cs="Courier New"/>
          <w:sz w:val="16"/>
          <w:szCs w:val="16"/>
        </w:rPr>
        <w:pPrChange w:id="1284" w:author="Georg Birgisson" w:date="2021-10-06T14:25:00Z">
          <w:pPr>
            <w:pStyle w:val="BodyText"/>
            <w:spacing w:after="0"/>
          </w:pPr>
        </w:pPrChange>
      </w:pPr>
      <w:del w:id="1285" w:author="Georg Birgisson" w:date="2021-10-06T14:24:00Z">
        <w:r w:rsidRPr="00D95EF2" w:rsidDel="00EC7212">
          <w:rPr>
            <w:rFonts w:ascii="Courier New" w:hAnsi="Courier New" w:cs="Courier New"/>
            <w:sz w:val="16"/>
            <w:szCs w:val="16"/>
          </w:rPr>
          <w:tab/>
          <w:delText>&lt;cac:ProjectReference&gt;</w:delText>
        </w:r>
      </w:del>
    </w:p>
    <w:p w14:paraId="00327518" w14:textId="604F0260" w:rsidR="00D95EF2" w:rsidRPr="00D95EF2" w:rsidDel="00EC7212" w:rsidRDefault="00D95EF2">
      <w:pPr>
        <w:pStyle w:val="BodyText"/>
        <w:rPr>
          <w:del w:id="1286" w:author="Georg Birgisson" w:date="2021-10-06T14:24:00Z"/>
          <w:rFonts w:ascii="Courier New" w:hAnsi="Courier New" w:cs="Courier New"/>
          <w:sz w:val="16"/>
          <w:szCs w:val="16"/>
        </w:rPr>
        <w:pPrChange w:id="1287" w:author="Georg Birgisson" w:date="2021-10-06T14:25:00Z">
          <w:pPr>
            <w:pStyle w:val="BodyText"/>
            <w:spacing w:after="0"/>
          </w:pPr>
        </w:pPrChange>
      </w:pPr>
      <w:del w:id="1288"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&lt;cbc:ID&gt;321&lt;/cbc:ID&gt; &lt;!-- BT-11 --&gt;</w:delText>
        </w:r>
      </w:del>
    </w:p>
    <w:p w14:paraId="2AC2D6A3" w14:textId="7499410C" w:rsidR="00D95EF2" w:rsidRPr="00D95EF2" w:rsidDel="00EC7212" w:rsidRDefault="00D95EF2">
      <w:pPr>
        <w:pStyle w:val="BodyText"/>
        <w:rPr>
          <w:del w:id="1289" w:author="Georg Birgisson" w:date="2021-10-06T14:24:00Z"/>
          <w:rFonts w:ascii="Courier New" w:hAnsi="Courier New" w:cs="Courier New"/>
          <w:sz w:val="16"/>
          <w:szCs w:val="16"/>
        </w:rPr>
        <w:pPrChange w:id="1290" w:author="Georg Birgisson" w:date="2021-10-06T14:25:00Z">
          <w:pPr>
            <w:pStyle w:val="BodyText"/>
            <w:spacing w:after="0"/>
          </w:pPr>
        </w:pPrChange>
      </w:pPr>
      <w:del w:id="1291" w:author="Georg Birgisson" w:date="2021-10-06T14:24:00Z">
        <w:r w:rsidRPr="00D95EF2" w:rsidDel="00EC7212">
          <w:rPr>
            <w:rFonts w:ascii="Courier New" w:hAnsi="Courier New" w:cs="Courier New"/>
            <w:sz w:val="16"/>
            <w:szCs w:val="16"/>
          </w:rPr>
          <w:tab/>
          <w:delText>&lt;/cac:ProjectReference&gt;</w:delText>
        </w:r>
      </w:del>
    </w:p>
    <w:p w14:paraId="0FB0F88C" w14:textId="518331FD" w:rsidR="00D95EF2" w:rsidRPr="00D95EF2" w:rsidDel="00EC7212" w:rsidRDefault="00D95EF2">
      <w:pPr>
        <w:pStyle w:val="BodyText"/>
        <w:rPr>
          <w:del w:id="1292" w:author="Georg Birgisson" w:date="2021-10-06T14:24:00Z"/>
          <w:rFonts w:ascii="Courier New" w:hAnsi="Courier New" w:cs="Courier New"/>
          <w:sz w:val="16"/>
          <w:szCs w:val="16"/>
        </w:rPr>
        <w:pPrChange w:id="1293" w:author="Georg Birgisson" w:date="2021-10-06T14:25:00Z">
          <w:pPr>
            <w:pStyle w:val="BodyText"/>
            <w:spacing w:after="0"/>
          </w:pPr>
        </w:pPrChange>
      </w:pPr>
      <w:del w:id="1294" w:author="Georg Birgisson" w:date="2021-10-06T14:24:00Z">
        <w:r w:rsidRPr="00D95EF2" w:rsidDel="00EC7212">
          <w:rPr>
            <w:rFonts w:ascii="Courier New" w:hAnsi="Courier New" w:cs="Courier New"/>
            <w:sz w:val="16"/>
            <w:szCs w:val="16"/>
          </w:rPr>
          <w:tab/>
          <w:delText>&lt;cac:AccountingSupplierParty&gt;</w:delText>
        </w:r>
      </w:del>
    </w:p>
    <w:p w14:paraId="133BBFBF" w14:textId="6FFD0472" w:rsidR="00D95EF2" w:rsidRPr="00D95EF2" w:rsidDel="00EC7212" w:rsidRDefault="00D95EF2">
      <w:pPr>
        <w:pStyle w:val="BodyText"/>
        <w:rPr>
          <w:del w:id="1295" w:author="Georg Birgisson" w:date="2021-10-06T14:24:00Z"/>
          <w:rFonts w:ascii="Courier New" w:hAnsi="Courier New" w:cs="Courier New"/>
          <w:sz w:val="16"/>
          <w:szCs w:val="16"/>
        </w:rPr>
        <w:pPrChange w:id="1296" w:author="Georg Birgisson" w:date="2021-10-06T14:25:00Z">
          <w:pPr>
            <w:pStyle w:val="BodyText"/>
            <w:spacing w:after="0"/>
          </w:pPr>
        </w:pPrChange>
      </w:pPr>
      <w:del w:id="1297"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&lt;cac:Party&gt;</w:delText>
        </w:r>
      </w:del>
    </w:p>
    <w:p w14:paraId="7637AE4B" w14:textId="4E6C14EF" w:rsidR="00D95EF2" w:rsidRPr="00D95EF2" w:rsidDel="00EC7212" w:rsidRDefault="00D95EF2">
      <w:pPr>
        <w:pStyle w:val="BodyText"/>
        <w:rPr>
          <w:del w:id="1298" w:author="Georg Birgisson" w:date="2021-10-06T14:24:00Z"/>
          <w:rFonts w:ascii="Courier New" w:hAnsi="Courier New" w:cs="Courier New"/>
          <w:sz w:val="16"/>
          <w:szCs w:val="16"/>
        </w:rPr>
        <w:pPrChange w:id="1299" w:author="Georg Birgisson" w:date="2021-10-06T14:25:00Z">
          <w:pPr>
            <w:pStyle w:val="BodyText"/>
            <w:spacing w:after="0"/>
          </w:pPr>
        </w:pPrChange>
      </w:pPr>
      <w:del w:id="1300"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&lt;cbc:EndpointID schemeID="0196" schemeAgencyID="9"&gt;5203092330&lt;/cbc:EndpointID&gt; &lt;!-- BT-34, BT-34-1 --&gt;</w:delText>
        </w:r>
      </w:del>
    </w:p>
    <w:p w14:paraId="51265E05" w14:textId="00536E8D" w:rsidR="00D95EF2" w:rsidRPr="00D95EF2" w:rsidDel="00EC7212" w:rsidRDefault="00D95EF2">
      <w:pPr>
        <w:pStyle w:val="BodyText"/>
        <w:rPr>
          <w:del w:id="1301" w:author="Georg Birgisson" w:date="2021-10-06T14:24:00Z"/>
          <w:rFonts w:ascii="Courier New" w:hAnsi="Courier New" w:cs="Courier New"/>
          <w:sz w:val="16"/>
          <w:szCs w:val="16"/>
        </w:rPr>
        <w:pPrChange w:id="1302" w:author="Georg Birgisson" w:date="2021-10-06T14:25:00Z">
          <w:pPr>
            <w:pStyle w:val="BodyText"/>
            <w:spacing w:after="0"/>
          </w:pPr>
        </w:pPrChange>
      </w:pPr>
      <w:del w:id="1303"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&lt;cac:PartyIdentification&gt;</w:delText>
        </w:r>
      </w:del>
    </w:p>
    <w:p w14:paraId="47F1B983" w14:textId="69617286" w:rsidR="00D95EF2" w:rsidRPr="00D95EF2" w:rsidDel="00EC7212" w:rsidRDefault="00D95EF2">
      <w:pPr>
        <w:pStyle w:val="BodyText"/>
        <w:rPr>
          <w:del w:id="1304" w:author="Georg Birgisson" w:date="2021-10-06T14:24:00Z"/>
          <w:rFonts w:ascii="Courier New" w:hAnsi="Courier New" w:cs="Courier New"/>
          <w:sz w:val="16"/>
          <w:szCs w:val="16"/>
        </w:rPr>
        <w:pPrChange w:id="1305" w:author="Georg Birgisson" w:date="2021-10-06T14:25:00Z">
          <w:pPr>
            <w:pStyle w:val="BodyText"/>
            <w:spacing w:after="0"/>
          </w:pPr>
        </w:pPrChange>
      </w:pPr>
      <w:del w:id="1306"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 schemeID="0035"&gt;Sel123&lt;/cbc:ID&gt; &lt;!-- BT-29, BT-29-1 --&gt;</w:delText>
        </w:r>
      </w:del>
    </w:p>
    <w:p w14:paraId="1F66AC4F" w14:textId="1992CFE6" w:rsidR="00D95EF2" w:rsidRPr="00D95EF2" w:rsidDel="00EC7212" w:rsidRDefault="00D95EF2">
      <w:pPr>
        <w:pStyle w:val="BodyText"/>
        <w:rPr>
          <w:del w:id="1307" w:author="Georg Birgisson" w:date="2021-10-06T14:24:00Z"/>
          <w:rFonts w:ascii="Courier New" w:hAnsi="Courier New" w:cs="Courier New"/>
          <w:sz w:val="16"/>
          <w:szCs w:val="16"/>
        </w:rPr>
        <w:pPrChange w:id="1308" w:author="Georg Birgisson" w:date="2021-10-06T14:25:00Z">
          <w:pPr>
            <w:pStyle w:val="BodyText"/>
            <w:spacing w:after="0"/>
          </w:pPr>
        </w:pPrChange>
      </w:pPr>
      <w:del w:id="1309"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&lt;/cac:PartyIdentification&gt;</w:delText>
        </w:r>
      </w:del>
    </w:p>
    <w:p w14:paraId="40ED24BF" w14:textId="679DFD0E" w:rsidR="00D95EF2" w:rsidRPr="00D95EF2" w:rsidDel="00EC7212" w:rsidRDefault="00D95EF2">
      <w:pPr>
        <w:pStyle w:val="BodyText"/>
        <w:rPr>
          <w:del w:id="1310" w:author="Georg Birgisson" w:date="2021-10-06T14:24:00Z"/>
          <w:rFonts w:ascii="Courier New" w:hAnsi="Courier New" w:cs="Courier New"/>
          <w:sz w:val="16"/>
          <w:szCs w:val="16"/>
        </w:rPr>
        <w:pPrChange w:id="1311" w:author="Georg Birgisson" w:date="2021-10-06T14:25:00Z">
          <w:pPr>
            <w:pStyle w:val="BodyText"/>
            <w:spacing w:after="0"/>
          </w:pPr>
        </w:pPrChange>
      </w:pPr>
      <w:del w:id="1312" w:author="Georg Birgisson" w:date="2021-10-06T14:24:00Z">
        <w:r w:rsidRPr="00D95EF2" w:rsidDel="00EC7212">
          <w:rPr>
            <w:rFonts w:ascii="Courier New" w:hAnsi="Courier New" w:cs="Courier New"/>
            <w:sz w:val="16"/>
            <w:szCs w:val="16"/>
          </w:rPr>
          <w:tab/>
          <w:delText xml:space="preserve">         &lt;cac:PartyIdentification&gt;</w:delText>
        </w:r>
      </w:del>
    </w:p>
    <w:p w14:paraId="64A78941" w14:textId="6A619921" w:rsidR="00D95EF2" w:rsidRPr="00D95EF2" w:rsidDel="00EC7212" w:rsidRDefault="00D95EF2">
      <w:pPr>
        <w:pStyle w:val="BodyText"/>
        <w:rPr>
          <w:del w:id="1313" w:author="Georg Birgisson" w:date="2021-10-06T14:24:00Z"/>
          <w:rFonts w:ascii="Courier New" w:hAnsi="Courier New" w:cs="Courier New"/>
          <w:sz w:val="16"/>
          <w:szCs w:val="16"/>
        </w:rPr>
        <w:pPrChange w:id="1314" w:author="Georg Birgisson" w:date="2021-10-06T14:25:00Z">
          <w:pPr>
            <w:pStyle w:val="BodyText"/>
            <w:spacing w:after="0"/>
          </w:pPr>
        </w:pPrChange>
      </w:pPr>
      <w:del w:id="1315"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 xml:space="preserve"> &lt;cbc:ID schemeID="SEPA"&gt;23123687&lt;/cbc:ID&gt;</w:delText>
        </w:r>
      </w:del>
    </w:p>
    <w:p w14:paraId="0A49629A" w14:textId="0500ED66" w:rsidR="00D95EF2" w:rsidRPr="00D95EF2" w:rsidDel="00EC7212" w:rsidRDefault="00D95EF2">
      <w:pPr>
        <w:pStyle w:val="BodyText"/>
        <w:rPr>
          <w:del w:id="1316" w:author="Georg Birgisson" w:date="2021-10-06T14:24:00Z"/>
          <w:rFonts w:ascii="Courier New" w:hAnsi="Courier New" w:cs="Courier New"/>
          <w:sz w:val="16"/>
          <w:szCs w:val="16"/>
        </w:rPr>
        <w:pPrChange w:id="1317" w:author="Georg Birgisson" w:date="2021-10-06T14:25:00Z">
          <w:pPr>
            <w:pStyle w:val="BodyText"/>
            <w:spacing w:after="0"/>
          </w:pPr>
        </w:pPrChange>
      </w:pPr>
      <w:del w:id="1318"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 xml:space="preserve"> &lt;/cac:PartyIdentification&gt;</w:delText>
        </w:r>
      </w:del>
    </w:p>
    <w:p w14:paraId="3C585535" w14:textId="0D1EA04B" w:rsidR="00D95EF2" w:rsidRPr="00D95EF2" w:rsidDel="00EC7212" w:rsidRDefault="00D95EF2">
      <w:pPr>
        <w:pStyle w:val="BodyText"/>
        <w:rPr>
          <w:del w:id="1319" w:author="Georg Birgisson" w:date="2021-10-06T14:24:00Z"/>
          <w:rFonts w:ascii="Courier New" w:hAnsi="Courier New" w:cs="Courier New"/>
          <w:sz w:val="16"/>
          <w:szCs w:val="16"/>
        </w:rPr>
        <w:pPrChange w:id="1320" w:author="Georg Birgisson" w:date="2021-10-06T14:25:00Z">
          <w:pPr>
            <w:pStyle w:val="BodyText"/>
            <w:spacing w:after="0"/>
          </w:pPr>
        </w:pPrChange>
      </w:pPr>
      <w:del w:id="1321"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&lt;cac:PartyName&gt;</w:delText>
        </w:r>
      </w:del>
    </w:p>
    <w:p w14:paraId="23C9B2FD" w14:textId="4CD3D647" w:rsidR="00D95EF2" w:rsidRPr="00D95EF2" w:rsidDel="00EC7212" w:rsidRDefault="00D95EF2">
      <w:pPr>
        <w:pStyle w:val="BodyText"/>
        <w:rPr>
          <w:del w:id="1322" w:author="Georg Birgisson" w:date="2021-10-06T14:24:00Z"/>
          <w:rFonts w:ascii="Courier New" w:hAnsi="Courier New" w:cs="Courier New"/>
          <w:sz w:val="16"/>
          <w:szCs w:val="16"/>
        </w:rPr>
        <w:pPrChange w:id="1323" w:author="Georg Birgisson" w:date="2021-10-06T14:25:00Z">
          <w:pPr>
            <w:pStyle w:val="BodyText"/>
            <w:spacing w:after="0"/>
          </w:pPr>
        </w:pPrChange>
      </w:pPr>
      <w:del w:id="1324"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&lt;cbc:Name&gt;Sölufyrirtækið ehf.&lt;/cbc:Name&gt; &lt;!-- BT-28 --&gt;</w:delText>
        </w:r>
      </w:del>
    </w:p>
    <w:p w14:paraId="0BE45A7F" w14:textId="53F0A077" w:rsidR="00D95EF2" w:rsidRPr="00D95EF2" w:rsidDel="00EC7212" w:rsidRDefault="00D95EF2">
      <w:pPr>
        <w:pStyle w:val="BodyText"/>
        <w:rPr>
          <w:del w:id="1325" w:author="Georg Birgisson" w:date="2021-10-06T14:24:00Z"/>
          <w:rFonts w:ascii="Courier New" w:hAnsi="Courier New" w:cs="Courier New"/>
          <w:sz w:val="16"/>
          <w:szCs w:val="16"/>
        </w:rPr>
        <w:pPrChange w:id="1326" w:author="Georg Birgisson" w:date="2021-10-06T14:25:00Z">
          <w:pPr>
            <w:pStyle w:val="BodyText"/>
            <w:spacing w:after="0"/>
          </w:pPr>
        </w:pPrChange>
      </w:pPr>
      <w:del w:id="1327"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&lt;/cac:PartyName&gt;</w:delText>
        </w:r>
      </w:del>
    </w:p>
    <w:p w14:paraId="527071A8" w14:textId="746192FF" w:rsidR="00D95EF2" w:rsidRPr="00D95EF2" w:rsidDel="00EC7212" w:rsidRDefault="00D95EF2">
      <w:pPr>
        <w:pStyle w:val="BodyText"/>
        <w:rPr>
          <w:del w:id="1328" w:author="Georg Birgisson" w:date="2021-10-06T14:24:00Z"/>
          <w:rFonts w:ascii="Courier New" w:hAnsi="Courier New" w:cs="Courier New"/>
          <w:sz w:val="16"/>
          <w:szCs w:val="16"/>
        </w:rPr>
        <w:pPrChange w:id="1329" w:author="Georg Birgisson" w:date="2021-10-06T14:25:00Z">
          <w:pPr>
            <w:pStyle w:val="BodyText"/>
            <w:spacing w:after="0"/>
          </w:pPr>
        </w:pPrChange>
      </w:pPr>
      <w:del w:id="1330"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&lt;cac:PostalAddress&gt;</w:delText>
        </w:r>
      </w:del>
    </w:p>
    <w:p w14:paraId="3EC52AB9" w14:textId="6DAD0FCC" w:rsidR="00D95EF2" w:rsidRPr="00D95EF2" w:rsidDel="00EC7212" w:rsidRDefault="00D95EF2">
      <w:pPr>
        <w:pStyle w:val="BodyText"/>
        <w:rPr>
          <w:del w:id="1331" w:author="Georg Birgisson" w:date="2021-10-06T14:24:00Z"/>
          <w:rFonts w:ascii="Courier New" w:hAnsi="Courier New" w:cs="Courier New"/>
          <w:sz w:val="16"/>
          <w:szCs w:val="16"/>
        </w:rPr>
        <w:pPrChange w:id="1332" w:author="Georg Birgisson" w:date="2021-10-06T14:25:00Z">
          <w:pPr>
            <w:pStyle w:val="BodyText"/>
            <w:spacing w:after="0"/>
          </w:pPr>
        </w:pPrChange>
      </w:pPr>
      <w:del w:id="1333"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&lt;cbc:StreetName&gt;Hafnarstræti 112&lt;/cbc:StreetName&gt; &lt;!-- BT-35 --&gt;</w:delText>
        </w:r>
      </w:del>
    </w:p>
    <w:p w14:paraId="2D04DC3E" w14:textId="52865C74" w:rsidR="00D95EF2" w:rsidRPr="00D95EF2" w:rsidDel="00EC7212" w:rsidRDefault="00D95EF2">
      <w:pPr>
        <w:pStyle w:val="BodyText"/>
        <w:rPr>
          <w:del w:id="1334" w:author="Georg Birgisson" w:date="2021-10-06T14:24:00Z"/>
          <w:rFonts w:ascii="Courier New" w:hAnsi="Courier New" w:cs="Courier New"/>
          <w:sz w:val="16"/>
          <w:szCs w:val="16"/>
        </w:rPr>
        <w:pPrChange w:id="1335" w:author="Georg Birgisson" w:date="2021-10-06T14:25:00Z">
          <w:pPr>
            <w:pStyle w:val="BodyText"/>
            <w:spacing w:after="0"/>
          </w:pPr>
        </w:pPrChange>
      </w:pPr>
      <w:del w:id="1336"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&lt;cbc:AdditionalStreetName&gt;Bakhús á lóð&lt;/cbc:AdditionalStreetName&gt; &lt;!-- BT-36 --&gt;</w:delText>
        </w:r>
      </w:del>
    </w:p>
    <w:p w14:paraId="2E81F29E" w14:textId="14CFC90C" w:rsidR="00D95EF2" w:rsidRPr="00D95EF2" w:rsidDel="00EC7212" w:rsidRDefault="00D95EF2">
      <w:pPr>
        <w:pStyle w:val="BodyText"/>
        <w:rPr>
          <w:del w:id="1337" w:author="Georg Birgisson" w:date="2021-10-06T14:24:00Z"/>
          <w:rFonts w:ascii="Courier New" w:hAnsi="Courier New" w:cs="Courier New"/>
          <w:sz w:val="16"/>
          <w:szCs w:val="16"/>
        </w:rPr>
        <w:pPrChange w:id="1338" w:author="Georg Birgisson" w:date="2021-10-06T14:25:00Z">
          <w:pPr>
            <w:pStyle w:val="BodyText"/>
            <w:spacing w:after="0"/>
          </w:pPr>
        </w:pPrChange>
      </w:pPr>
      <w:del w:id="1339"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&lt;cbc:CityName&gt;Akureyri&lt;/cbc:CityName&gt; &lt;!-- BT-37 --&gt;</w:delText>
        </w:r>
      </w:del>
    </w:p>
    <w:p w14:paraId="4A4564CD" w14:textId="4BF755DD" w:rsidR="00D95EF2" w:rsidRPr="00D95EF2" w:rsidDel="00EC7212" w:rsidRDefault="00D95EF2">
      <w:pPr>
        <w:pStyle w:val="BodyText"/>
        <w:rPr>
          <w:del w:id="1340" w:author="Georg Birgisson" w:date="2021-10-06T14:24:00Z"/>
          <w:rFonts w:ascii="Courier New" w:hAnsi="Courier New" w:cs="Courier New"/>
          <w:sz w:val="16"/>
          <w:szCs w:val="16"/>
        </w:rPr>
        <w:pPrChange w:id="1341" w:author="Georg Birgisson" w:date="2021-10-06T14:25:00Z">
          <w:pPr>
            <w:pStyle w:val="BodyText"/>
            <w:spacing w:after="0"/>
          </w:pPr>
        </w:pPrChange>
      </w:pPr>
      <w:del w:id="1342"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&lt;cbc:PostalZone&gt;600&lt;/cbc:PostalZone&gt; &lt;!-- BT-38 --&gt;</w:delText>
        </w:r>
      </w:del>
    </w:p>
    <w:p w14:paraId="6338D84C" w14:textId="4F4F6C22" w:rsidR="00D95EF2" w:rsidRPr="00D95EF2" w:rsidDel="00EC7212" w:rsidRDefault="00D95EF2">
      <w:pPr>
        <w:pStyle w:val="BodyText"/>
        <w:rPr>
          <w:del w:id="1343" w:author="Georg Birgisson" w:date="2021-10-06T14:24:00Z"/>
          <w:rFonts w:ascii="Courier New" w:hAnsi="Courier New" w:cs="Courier New"/>
          <w:sz w:val="16"/>
          <w:szCs w:val="16"/>
        </w:rPr>
        <w:pPrChange w:id="1344" w:author="Georg Birgisson" w:date="2021-10-06T14:25:00Z">
          <w:pPr>
            <w:pStyle w:val="BodyText"/>
            <w:spacing w:after="0"/>
          </w:pPr>
        </w:pPrChange>
      </w:pPr>
      <w:del w:id="1345"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&lt;cbc:CountrySubentity&gt;Norðurland&lt;/cbc:CountrySubentity&gt; &lt;!-- BT-39 --&gt;</w:delText>
        </w:r>
      </w:del>
    </w:p>
    <w:p w14:paraId="16CED4EC" w14:textId="17DED0FE" w:rsidR="00D95EF2" w:rsidRPr="00D95EF2" w:rsidDel="00EC7212" w:rsidRDefault="00D95EF2">
      <w:pPr>
        <w:pStyle w:val="BodyText"/>
        <w:rPr>
          <w:del w:id="1346" w:author="Georg Birgisson" w:date="2021-10-06T14:24:00Z"/>
          <w:rFonts w:ascii="Courier New" w:hAnsi="Courier New" w:cs="Courier New"/>
          <w:sz w:val="16"/>
          <w:szCs w:val="16"/>
        </w:rPr>
        <w:pPrChange w:id="1347" w:author="Georg Birgisson" w:date="2021-10-06T14:25:00Z">
          <w:pPr>
            <w:pStyle w:val="BodyText"/>
            <w:spacing w:after="0"/>
          </w:pPr>
        </w:pPrChange>
      </w:pPr>
      <w:del w:id="1348"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&lt;cac:AddressLine&gt;</w:delText>
        </w:r>
      </w:del>
    </w:p>
    <w:p w14:paraId="17CB1823" w14:textId="72CE8144" w:rsidR="00D95EF2" w:rsidRPr="00D95EF2" w:rsidDel="00EC7212" w:rsidRDefault="00D95EF2">
      <w:pPr>
        <w:pStyle w:val="BodyText"/>
        <w:rPr>
          <w:del w:id="1349" w:author="Georg Birgisson" w:date="2021-10-06T14:24:00Z"/>
          <w:rFonts w:ascii="Courier New" w:hAnsi="Courier New" w:cs="Courier New"/>
          <w:sz w:val="16"/>
          <w:szCs w:val="16"/>
        </w:rPr>
        <w:pPrChange w:id="1350" w:author="Georg Birgisson" w:date="2021-10-06T14:25:00Z">
          <w:pPr>
            <w:pStyle w:val="BodyText"/>
            <w:spacing w:after="0"/>
          </w:pPr>
        </w:pPrChange>
      </w:pPr>
      <w:del w:id="1351"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&lt;cbc:Line&gt;Söludeild&lt;/cbc:Line&gt; &lt;!-- BT-162 --&gt;</w:delText>
        </w:r>
      </w:del>
    </w:p>
    <w:p w14:paraId="6569A53E" w14:textId="3861F9F7" w:rsidR="00D95EF2" w:rsidRPr="00D95EF2" w:rsidDel="00EC7212" w:rsidRDefault="00D95EF2">
      <w:pPr>
        <w:pStyle w:val="BodyText"/>
        <w:rPr>
          <w:del w:id="1352" w:author="Georg Birgisson" w:date="2021-10-06T14:24:00Z"/>
          <w:rFonts w:ascii="Courier New" w:hAnsi="Courier New" w:cs="Courier New"/>
          <w:sz w:val="16"/>
          <w:szCs w:val="16"/>
        </w:rPr>
        <w:pPrChange w:id="1353" w:author="Georg Birgisson" w:date="2021-10-06T14:25:00Z">
          <w:pPr>
            <w:pStyle w:val="BodyText"/>
            <w:spacing w:after="0"/>
          </w:pPr>
        </w:pPrChange>
      </w:pPr>
      <w:del w:id="1354"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&lt;/cac:AddressLine&gt;</w:delText>
        </w:r>
      </w:del>
    </w:p>
    <w:p w14:paraId="20F53403" w14:textId="42DE0793" w:rsidR="00D95EF2" w:rsidRPr="00D95EF2" w:rsidDel="00EC7212" w:rsidRDefault="00D95EF2">
      <w:pPr>
        <w:pStyle w:val="BodyText"/>
        <w:rPr>
          <w:del w:id="1355" w:author="Georg Birgisson" w:date="2021-10-06T14:24:00Z"/>
          <w:rFonts w:ascii="Courier New" w:hAnsi="Courier New" w:cs="Courier New"/>
          <w:sz w:val="16"/>
          <w:szCs w:val="16"/>
        </w:rPr>
        <w:pPrChange w:id="1356" w:author="Georg Birgisson" w:date="2021-10-06T14:25:00Z">
          <w:pPr>
            <w:pStyle w:val="BodyText"/>
            <w:spacing w:after="0"/>
          </w:pPr>
        </w:pPrChange>
      </w:pPr>
      <w:del w:id="1357"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&lt;cac:Country&gt;</w:delText>
        </w:r>
      </w:del>
    </w:p>
    <w:p w14:paraId="79D90D8F" w14:textId="48B7976B" w:rsidR="00D95EF2" w:rsidRPr="00D95EF2" w:rsidDel="00EC7212" w:rsidRDefault="00D95EF2">
      <w:pPr>
        <w:pStyle w:val="BodyText"/>
        <w:rPr>
          <w:del w:id="1358" w:author="Georg Birgisson" w:date="2021-10-06T14:24:00Z"/>
          <w:rFonts w:ascii="Courier New" w:hAnsi="Courier New" w:cs="Courier New"/>
          <w:sz w:val="16"/>
          <w:szCs w:val="16"/>
        </w:rPr>
        <w:pPrChange w:id="1359" w:author="Georg Birgisson" w:date="2021-10-06T14:25:00Z">
          <w:pPr>
            <w:pStyle w:val="BodyText"/>
            <w:spacing w:after="0"/>
          </w:pPr>
        </w:pPrChange>
      </w:pPr>
      <w:del w:id="1360"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&lt;cbc:IdentificationCode&gt;IS&lt;/cbc:IdentificationCode&gt; &lt;!-- BT-40 --&gt;</w:delText>
        </w:r>
      </w:del>
    </w:p>
    <w:p w14:paraId="16EA292D" w14:textId="0BCCAA08" w:rsidR="00D95EF2" w:rsidRPr="00D95EF2" w:rsidDel="00EC7212" w:rsidRDefault="00D95EF2">
      <w:pPr>
        <w:pStyle w:val="BodyText"/>
        <w:rPr>
          <w:del w:id="1361" w:author="Georg Birgisson" w:date="2021-10-06T14:24:00Z"/>
          <w:rFonts w:ascii="Courier New" w:hAnsi="Courier New" w:cs="Courier New"/>
          <w:sz w:val="16"/>
          <w:szCs w:val="16"/>
        </w:rPr>
        <w:pPrChange w:id="1362" w:author="Georg Birgisson" w:date="2021-10-06T14:25:00Z">
          <w:pPr>
            <w:pStyle w:val="BodyText"/>
            <w:spacing w:after="0"/>
          </w:pPr>
        </w:pPrChange>
      </w:pPr>
      <w:del w:id="1363"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&lt;/cac:Country&gt;</w:delText>
        </w:r>
      </w:del>
    </w:p>
    <w:p w14:paraId="303A7180" w14:textId="32F843D8" w:rsidR="00D95EF2" w:rsidRPr="00D95EF2" w:rsidDel="00EC7212" w:rsidRDefault="00D95EF2">
      <w:pPr>
        <w:pStyle w:val="BodyText"/>
        <w:rPr>
          <w:del w:id="1364" w:author="Georg Birgisson" w:date="2021-10-06T14:24:00Z"/>
          <w:rFonts w:ascii="Courier New" w:hAnsi="Courier New" w:cs="Courier New"/>
          <w:sz w:val="16"/>
          <w:szCs w:val="16"/>
        </w:rPr>
        <w:pPrChange w:id="1365" w:author="Georg Birgisson" w:date="2021-10-06T14:25:00Z">
          <w:pPr>
            <w:pStyle w:val="BodyText"/>
            <w:spacing w:after="0"/>
          </w:pPr>
        </w:pPrChange>
      </w:pPr>
      <w:del w:id="1366"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&lt;/cac:PostalAddress&gt;</w:delText>
        </w:r>
      </w:del>
    </w:p>
    <w:p w14:paraId="4D210049" w14:textId="57538A5A" w:rsidR="00D95EF2" w:rsidRPr="00D95EF2" w:rsidDel="00EC7212" w:rsidRDefault="00D95EF2">
      <w:pPr>
        <w:pStyle w:val="BodyText"/>
        <w:rPr>
          <w:del w:id="1367" w:author="Georg Birgisson" w:date="2021-10-06T14:24:00Z"/>
          <w:rFonts w:ascii="Courier New" w:hAnsi="Courier New" w:cs="Courier New"/>
          <w:sz w:val="16"/>
          <w:szCs w:val="16"/>
        </w:rPr>
        <w:pPrChange w:id="1368" w:author="Georg Birgisson" w:date="2021-10-06T14:25:00Z">
          <w:pPr>
            <w:pStyle w:val="BodyText"/>
            <w:spacing w:after="0"/>
          </w:pPr>
        </w:pPrChange>
      </w:pPr>
      <w:del w:id="1369"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&lt;cac:PartyTaxScheme&gt;</w:delText>
        </w:r>
      </w:del>
    </w:p>
    <w:p w14:paraId="0614C09F" w14:textId="127F53F5" w:rsidR="00D95EF2" w:rsidRPr="00D95EF2" w:rsidDel="00EC7212" w:rsidRDefault="00D95EF2">
      <w:pPr>
        <w:pStyle w:val="BodyText"/>
        <w:rPr>
          <w:del w:id="1370" w:author="Georg Birgisson" w:date="2021-10-06T14:24:00Z"/>
          <w:rFonts w:ascii="Courier New" w:hAnsi="Courier New" w:cs="Courier New"/>
          <w:sz w:val="16"/>
          <w:szCs w:val="16"/>
        </w:rPr>
        <w:pPrChange w:id="1371" w:author="Georg Birgisson" w:date="2021-10-06T14:25:00Z">
          <w:pPr>
            <w:pStyle w:val="BodyText"/>
            <w:spacing w:after="0"/>
          </w:pPr>
        </w:pPrChange>
      </w:pPr>
      <w:del w:id="1372" w:author="Georg Birgisson" w:date="2021-10-06T14:24:00Z">
        <w:r w:rsidRPr="00D95EF2" w:rsidDel="00EC7212">
          <w:rPr>
            <w:rFonts w:ascii="Courier New" w:hAnsi="Courier New" w:cs="Courier New"/>
            <w:sz w:val="16"/>
            <w:szCs w:val="16"/>
          </w:rPr>
          <w:lastRenderedPageBreak/>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&lt;cbc:CompanyID&gt;IS12345&lt;/cbc:CompanyID&gt; &lt;!-- BT-31 --&gt;</w:delText>
        </w:r>
      </w:del>
    </w:p>
    <w:p w14:paraId="652E4DE7" w14:textId="47E80C82" w:rsidR="00D95EF2" w:rsidRPr="00D95EF2" w:rsidDel="00EC7212" w:rsidRDefault="00D95EF2">
      <w:pPr>
        <w:pStyle w:val="BodyText"/>
        <w:rPr>
          <w:del w:id="1373" w:author="Georg Birgisson" w:date="2021-10-06T14:24:00Z"/>
          <w:rFonts w:ascii="Courier New" w:hAnsi="Courier New" w:cs="Courier New"/>
          <w:sz w:val="16"/>
          <w:szCs w:val="16"/>
        </w:rPr>
        <w:pPrChange w:id="1374" w:author="Georg Birgisson" w:date="2021-10-06T14:25:00Z">
          <w:pPr>
            <w:pStyle w:val="BodyText"/>
            <w:spacing w:after="0"/>
          </w:pPr>
        </w:pPrChange>
      </w:pPr>
      <w:del w:id="1375"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&lt;cac:TaxScheme&gt;</w:delText>
        </w:r>
      </w:del>
    </w:p>
    <w:p w14:paraId="3C6F9553" w14:textId="7AC4BE80" w:rsidR="00D95EF2" w:rsidRPr="00D95EF2" w:rsidDel="00EC7212" w:rsidRDefault="00D95EF2">
      <w:pPr>
        <w:pStyle w:val="BodyText"/>
        <w:rPr>
          <w:del w:id="1376" w:author="Georg Birgisson" w:date="2021-10-06T14:24:00Z"/>
          <w:rFonts w:ascii="Courier New" w:hAnsi="Courier New" w:cs="Courier New"/>
          <w:sz w:val="16"/>
          <w:szCs w:val="16"/>
        </w:rPr>
        <w:pPrChange w:id="1377" w:author="Georg Birgisson" w:date="2021-10-06T14:25:00Z">
          <w:pPr>
            <w:pStyle w:val="BodyText"/>
            <w:spacing w:after="0"/>
          </w:pPr>
        </w:pPrChange>
      </w:pPr>
      <w:del w:id="1378"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&lt;cbc:ID&gt;VAT&lt;/cbc:ID&gt; &lt;!-- BT-31 --&gt;</w:delText>
        </w:r>
      </w:del>
    </w:p>
    <w:p w14:paraId="1FC0550A" w14:textId="253D5A30" w:rsidR="00D95EF2" w:rsidRPr="00D95EF2" w:rsidDel="00EC7212" w:rsidRDefault="00D95EF2">
      <w:pPr>
        <w:pStyle w:val="BodyText"/>
        <w:rPr>
          <w:del w:id="1379" w:author="Georg Birgisson" w:date="2021-10-06T14:24:00Z"/>
          <w:rFonts w:ascii="Courier New" w:hAnsi="Courier New" w:cs="Courier New"/>
          <w:sz w:val="16"/>
          <w:szCs w:val="16"/>
        </w:rPr>
        <w:pPrChange w:id="1380" w:author="Georg Birgisson" w:date="2021-10-06T14:25:00Z">
          <w:pPr>
            <w:pStyle w:val="BodyText"/>
            <w:spacing w:after="0"/>
          </w:pPr>
        </w:pPrChange>
      </w:pPr>
      <w:del w:id="1381"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&lt;/cac:TaxScheme&gt;</w:delText>
        </w:r>
      </w:del>
    </w:p>
    <w:p w14:paraId="308B29D7" w14:textId="18490DDB" w:rsidR="00D95EF2" w:rsidRPr="00D95EF2" w:rsidDel="00EC7212" w:rsidRDefault="00D95EF2">
      <w:pPr>
        <w:pStyle w:val="BodyText"/>
        <w:rPr>
          <w:del w:id="1382" w:author="Georg Birgisson" w:date="2021-10-06T14:24:00Z"/>
          <w:rFonts w:ascii="Courier New" w:hAnsi="Courier New" w:cs="Courier New"/>
          <w:sz w:val="16"/>
          <w:szCs w:val="16"/>
        </w:rPr>
        <w:pPrChange w:id="1383" w:author="Georg Birgisson" w:date="2021-10-06T14:25:00Z">
          <w:pPr>
            <w:pStyle w:val="BodyText"/>
            <w:spacing w:after="0"/>
          </w:pPr>
        </w:pPrChange>
      </w:pPr>
      <w:del w:id="1384"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&lt;/cac:PartyTaxScheme&gt;</w:delText>
        </w:r>
      </w:del>
    </w:p>
    <w:p w14:paraId="65D0E256" w14:textId="73B91DDB" w:rsidR="00D95EF2" w:rsidRPr="00D95EF2" w:rsidDel="00EC7212" w:rsidRDefault="00D95EF2">
      <w:pPr>
        <w:pStyle w:val="BodyText"/>
        <w:rPr>
          <w:del w:id="1385" w:author="Georg Birgisson" w:date="2021-10-06T14:24:00Z"/>
          <w:rFonts w:ascii="Courier New" w:hAnsi="Courier New" w:cs="Courier New"/>
          <w:sz w:val="16"/>
          <w:szCs w:val="16"/>
        </w:rPr>
        <w:pPrChange w:id="1386" w:author="Georg Birgisson" w:date="2021-10-06T14:25:00Z">
          <w:pPr>
            <w:pStyle w:val="BodyText"/>
            <w:spacing w:after="0"/>
          </w:pPr>
        </w:pPrChange>
      </w:pPr>
      <w:del w:id="1387"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&lt;cac:PartyTaxScheme&gt;</w:delText>
        </w:r>
      </w:del>
    </w:p>
    <w:p w14:paraId="1987F727" w14:textId="6F0939DE" w:rsidR="00D95EF2" w:rsidRPr="00D95EF2" w:rsidDel="00EC7212" w:rsidRDefault="00D95EF2">
      <w:pPr>
        <w:pStyle w:val="BodyText"/>
        <w:rPr>
          <w:del w:id="1388" w:author="Georg Birgisson" w:date="2021-10-06T14:24:00Z"/>
          <w:rFonts w:ascii="Courier New" w:hAnsi="Courier New" w:cs="Courier New"/>
          <w:sz w:val="16"/>
          <w:szCs w:val="16"/>
        </w:rPr>
        <w:pPrChange w:id="1389" w:author="Georg Birgisson" w:date="2021-10-06T14:25:00Z">
          <w:pPr>
            <w:pStyle w:val="BodyText"/>
            <w:spacing w:after="0"/>
          </w:pPr>
        </w:pPrChange>
      </w:pPr>
      <w:del w:id="1390"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&lt;cbc:CompanyID&gt;987&lt;/cbc:CompanyID&gt; &lt;!-- BT-32 --&gt;</w:delText>
        </w:r>
      </w:del>
    </w:p>
    <w:p w14:paraId="10215AF4" w14:textId="0B14A3E1" w:rsidR="00D95EF2" w:rsidRPr="00D95EF2" w:rsidDel="00EC7212" w:rsidRDefault="00D95EF2">
      <w:pPr>
        <w:pStyle w:val="BodyText"/>
        <w:rPr>
          <w:del w:id="1391" w:author="Georg Birgisson" w:date="2021-10-06T14:24:00Z"/>
          <w:rFonts w:ascii="Courier New" w:hAnsi="Courier New" w:cs="Courier New"/>
          <w:sz w:val="16"/>
          <w:szCs w:val="16"/>
        </w:rPr>
        <w:pPrChange w:id="1392" w:author="Georg Birgisson" w:date="2021-10-06T14:25:00Z">
          <w:pPr>
            <w:pStyle w:val="BodyText"/>
            <w:spacing w:after="0"/>
          </w:pPr>
        </w:pPrChange>
      </w:pPr>
      <w:del w:id="1393"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&lt;cac:TaxScheme&gt;</w:delText>
        </w:r>
      </w:del>
    </w:p>
    <w:p w14:paraId="6AAAF690" w14:textId="6D5E92A1" w:rsidR="00D95EF2" w:rsidRPr="00D95EF2" w:rsidDel="00EC7212" w:rsidRDefault="00D95EF2">
      <w:pPr>
        <w:pStyle w:val="BodyText"/>
        <w:rPr>
          <w:del w:id="1394" w:author="Georg Birgisson" w:date="2021-10-06T14:24:00Z"/>
          <w:rFonts w:ascii="Courier New" w:hAnsi="Courier New" w:cs="Courier New"/>
          <w:sz w:val="16"/>
          <w:szCs w:val="16"/>
        </w:rPr>
        <w:pPrChange w:id="1395" w:author="Georg Birgisson" w:date="2021-10-06T14:25:00Z">
          <w:pPr>
            <w:pStyle w:val="BodyText"/>
            <w:spacing w:after="0"/>
          </w:pPr>
        </w:pPrChange>
      </w:pPr>
      <w:del w:id="1396"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&lt;cbc:ID&gt;!=VAT&lt;/cbc:ID&gt; &lt;!-- BT-32, qualifier --&gt;</w:delText>
        </w:r>
      </w:del>
    </w:p>
    <w:p w14:paraId="3BC1EDCB" w14:textId="18AB22D8" w:rsidR="00D95EF2" w:rsidRPr="00D95EF2" w:rsidDel="00EC7212" w:rsidRDefault="00D95EF2">
      <w:pPr>
        <w:pStyle w:val="BodyText"/>
        <w:rPr>
          <w:del w:id="1397" w:author="Georg Birgisson" w:date="2021-10-06T14:24:00Z"/>
          <w:rFonts w:ascii="Courier New" w:hAnsi="Courier New" w:cs="Courier New"/>
          <w:sz w:val="16"/>
          <w:szCs w:val="16"/>
        </w:rPr>
        <w:pPrChange w:id="1398" w:author="Georg Birgisson" w:date="2021-10-06T14:25:00Z">
          <w:pPr>
            <w:pStyle w:val="BodyText"/>
            <w:spacing w:after="0"/>
          </w:pPr>
        </w:pPrChange>
      </w:pPr>
      <w:del w:id="1399"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&lt;/cac:TaxScheme&gt;</w:delText>
        </w:r>
      </w:del>
    </w:p>
    <w:p w14:paraId="19CC6BC6" w14:textId="42487529" w:rsidR="00D95EF2" w:rsidRPr="00D95EF2" w:rsidDel="00EC7212" w:rsidRDefault="00D95EF2">
      <w:pPr>
        <w:pStyle w:val="BodyText"/>
        <w:rPr>
          <w:del w:id="1400" w:author="Georg Birgisson" w:date="2021-10-06T14:24:00Z"/>
          <w:rFonts w:ascii="Courier New" w:hAnsi="Courier New" w:cs="Courier New"/>
          <w:sz w:val="16"/>
          <w:szCs w:val="16"/>
        </w:rPr>
        <w:pPrChange w:id="1401" w:author="Georg Birgisson" w:date="2021-10-06T14:25:00Z">
          <w:pPr>
            <w:pStyle w:val="BodyText"/>
            <w:spacing w:after="0"/>
          </w:pPr>
        </w:pPrChange>
      </w:pPr>
      <w:del w:id="1402"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&lt;/cac:PartyTaxScheme&gt;</w:delText>
        </w:r>
      </w:del>
    </w:p>
    <w:p w14:paraId="524F5B67" w14:textId="16616879" w:rsidR="00D95EF2" w:rsidRPr="00D95EF2" w:rsidDel="00EC7212" w:rsidRDefault="00D95EF2">
      <w:pPr>
        <w:pStyle w:val="BodyText"/>
        <w:rPr>
          <w:del w:id="1403" w:author="Georg Birgisson" w:date="2021-10-06T14:24:00Z"/>
          <w:rFonts w:ascii="Courier New" w:hAnsi="Courier New" w:cs="Courier New"/>
          <w:sz w:val="16"/>
          <w:szCs w:val="16"/>
        </w:rPr>
        <w:pPrChange w:id="1404" w:author="Georg Birgisson" w:date="2021-10-06T14:25:00Z">
          <w:pPr>
            <w:pStyle w:val="BodyText"/>
            <w:spacing w:after="0"/>
          </w:pPr>
        </w:pPrChange>
      </w:pPr>
      <w:del w:id="1405"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&lt;cac:PartyLegalEntity&gt;</w:delText>
        </w:r>
      </w:del>
    </w:p>
    <w:p w14:paraId="49725B67" w14:textId="1E736E84" w:rsidR="00D95EF2" w:rsidRPr="00D95EF2" w:rsidDel="00EC7212" w:rsidRDefault="00D95EF2">
      <w:pPr>
        <w:pStyle w:val="BodyText"/>
        <w:rPr>
          <w:del w:id="1406" w:author="Georg Birgisson" w:date="2021-10-06T14:24:00Z"/>
          <w:rFonts w:ascii="Courier New" w:hAnsi="Courier New" w:cs="Courier New"/>
          <w:sz w:val="16"/>
          <w:szCs w:val="16"/>
        </w:rPr>
        <w:pPrChange w:id="1407" w:author="Georg Birgisson" w:date="2021-10-06T14:25:00Z">
          <w:pPr>
            <w:pStyle w:val="BodyText"/>
            <w:spacing w:after="0"/>
          </w:pPr>
        </w:pPrChange>
      </w:pPr>
      <w:del w:id="1408"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&lt;cbc:RegistrationName&gt;Yfirsölufyrirtækið ehf&lt;/cbc:RegistrationName&gt; &lt;!-- BT-27 --&gt;</w:delText>
        </w:r>
      </w:del>
    </w:p>
    <w:p w14:paraId="43296838" w14:textId="50ABB8A5" w:rsidR="00D95EF2" w:rsidRPr="00D95EF2" w:rsidDel="00EC7212" w:rsidRDefault="00D95EF2">
      <w:pPr>
        <w:pStyle w:val="BodyText"/>
        <w:rPr>
          <w:del w:id="1409" w:author="Georg Birgisson" w:date="2021-10-06T14:24:00Z"/>
          <w:rFonts w:ascii="Courier New" w:hAnsi="Courier New" w:cs="Courier New"/>
          <w:sz w:val="16"/>
          <w:szCs w:val="16"/>
        </w:rPr>
        <w:pPrChange w:id="1410" w:author="Georg Birgisson" w:date="2021-10-06T14:25:00Z">
          <w:pPr>
            <w:pStyle w:val="BodyText"/>
            <w:spacing w:after="0"/>
          </w:pPr>
        </w:pPrChange>
      </w:pPr>
      <w:del w:id="1411"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&lt;cbc:CompanyID&gt;5203092330&lt;/cbc:CompanyID&gt; &lt;!-- BT-30, BT-30-1 --&gt;</w:delText>
        </w:r>
      </w:del>
    </w:p>
    <w:p w14:paraId="268FF21B" w14:textId="74178941" w:rsidR="00D95EF2" w:rsidRPr="00D95EF2" w:rsidDel="00EC7212" w:rsidRDefault="00D95EF2">
      <w:pPr>
        <w:pStyle w:val="BodyText"/>
        <w:rPr>
          <w:del w:id="1412" w:author="Georg Birgisson" w:date="2021-10-06T14:24:00Z"/>
          <w:rFonts w:ascii="Courier New" w:hAnsi="Courier New" w:cs="Courier New"/>
          <w:sz w:val="16"/>
          <w:szCs w:val="16"/>
        </w:rPr>
        <w:pPrChange w:id="1413" w:author="Georg Birgisson" w:date="2021-10-06T14:25:00Z">
          <w:pPr>
            <w:pStyle w:val="BodyText"/>
            <w:spacing w:after="0"/>
          </w:pPr>
        </w:pPrChange>
      </w:pPr>
      <w:del w:id="1414"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&lt;cbc:CompanyLegalForm&gt;Hlutafélag&lt;/cbc:CompanyLegalForm&gt; &lt;!-- BT-33 --&gt;</w:delText>
        </w:r>
      </w:del>
    </w:p>
    <w:p w14:paraId="7B47AD67" w14:textId="0C5C48DF" w:rsidR="00D95EF2" w:rsidRPr="00D95EF2" w:rsidDel="00EC7212" w:rsidRDefault="00D95EF2">
      <w:pPr>
        <w:pStyle w:val="BodyText"/>
        <w:rPr>
          <w:del w:id="1415" w:author="Georg Birgisson" w:date="2021-10-06T14:24:00Z"/>
          <w:rFonts w:ascii="Courier New" w:hAnsi="Courier New" w:cs="Courier New"/>
          <w:sz w:val="16"/>
          <w:szCs w:val="16"/>
        </w:rPr>
        <w:pPrChange w:id="1416" w:author="Georg Birgisson" w:date="2021-10-06T14:25:00Z">
          <w:pPr>
            <w:pStyle w:val="BodyText"/>
            <w:spacing w:after="0"/>
          </w:pPr>
        </w:pPrChange>
      </w:pPr>
      <w:del w:id="1417"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&lt;/cac:PartyLegalEntity&gt;</w:delText>
        </w:r>
      </w:del>
    </w:p>
    <w:p w14:paraId="07D44015" w14:textId="6138D7D9" w:rsidR="00D95EF2" w:rsidRPr="00D95EF2" w:rsidDel="00EC7212" w:rsidRDefault="00D95EF2">
      <w:pPr>
        <w:pStyle w:val="BodyText"/>
        <w:rPr>
          <w:del w:id="1418" w:author="Georg Birgisson" w:date="2021-10-06T14:24:00Z"/>
          <w:rFonts w:ascii="Courier New" w:hAnsi="Courier New" w:cs="Courier New"/>
          <w:sz w:val="16"/>
          <w:szCs w:val="16"/>
        </w:rPr>
        <w:pPrChange w:id="1419" w:author="Georg Birgisson" w:date="2021-10-06T14:25:00Z">
          <w:pPr>
            <w:pStyle w:val="BodyText"/>
            <w:spacing w:after="0"/>
          </w:pPr>
        </w:pPrChange>
      </w:pPr>
      <w:del w:id="1420"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&lt;cac:Contact&gt;</w:delText>
        </w:r>
      </w:del>
    </w:p>
    <w:p w14:paraId="74AB1C40" w14:textId="6DAF191C" w:rsidR="00D95EF2" w:rsidRPr="00D95EF2" w:rsidDel="00EC7212" w:rsidRDefault="00D95EF2">
      <w:pPr>
        <w:pStyle w:val="BodyText"/>
        <w:rPr>
          <w:del w:id="1421" w:author="Georg Birgisson" w:date="2021-10-06T14:24:00Z"/>
          <w:rFonts w:ascii="Courier New" w:hAnsi="Courier New" w:cs="Courier New"/>
          <w:sz w:val="16"/>
          <w:szCs w:val="16"/>
        </w:rPr>
        <w:pPrChange w:id="1422" w:author="Georg Birgisson" w:date="2021-10-06T14:25:00Z">
          <w:pPr>
            <w:pStyle w:val="BodyText"/>
            <w:spacing w:after="0"/>
          </w:pPr>
        </w:pPrChange>
      </w:pPr>
      <w:del w:id="1423"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&lt;cbc:Name&gt;Jón M. Jónsson&lt;/cbc:Name&gt;  &lt;!-- BT-41 --&gt;</w:delText>
        </w:r>
      </w:del>
    </w:p>
    <w:p w14:paraId="6367AD0C" w14:textId="41DB3E64" w:rsidR="00D95EF2" w:rsidRPr="00D95EF2" w:rsidDel="00EC7212" w:rsidRDefault="00D95EF2">
      <w:pPr>
        <w:pStyle w:val="BodyText"/>
        <w:rPr>
          <w:del w:id="1424" w:author="Georg Birgisson" w:date="2021-10-06T14:24:00Z"/>
          <w:rFonts w:ascii="Courier New" w:hAnsi="Courier New" w:cs="Courier New"/>
          <w:sz w:val="16"/>
          <w:szCs w:val="16"/>
        </w:rPr>
        <w:pPrChange w:id="1425" w:author="Georg Birgisson" w:date="2021-10-06T14:25:00Z">
          <w:pPr>
            <w:pStyle w:val="BodyText"/>
            <w:spacing w:after="0"/>
          </w:pPr>
        </w:pPrChange>
      </w:pPr>
      <w:del w:id="1426"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&lt;cbc:Telephone&gt;4621230&lt;/cbc:Telephone&gt; &lt;!-- BT-42 --&gt;</w:delText>
        </w:r>
      </w:del>
    </w:p>
    <w:p w14:paraId="1B66917C" w14:textId="67626BDF" w:rsidR="00D95EF2" w:rsidRPr="00D95EF2" w:rsidDel="00EC7212" w:rsidRDefault="00D95EF2">
      <w:pPr>
        <w:pStyle w:val="BodyText"/>
        <w:rPr>
          <w:del w:id="1427" w:author="Georg Birgisson" w:date="2021-10-06T14:24:00Z"/>
          <w:rFonts w:ascii="Courier New" w:hAnsi="Courier New" w:cs="Courier New"/>
          <w:sz w:val="16"/>
          <w:szCs w:val="16"/>
        </w:rPr>
        <w:pPrChange w:id="1428" w:author="Georg Birgisson" w:date="2021-10-06T14:25:00Z">
          <w:pPr>
            <w:pStyle w:val="BodyText"/>
            <w:spacing w:after="0"/>
          </w:pPr>
        </w:pPrChange>
      </w:pPr>
      <w:del w:id="1429"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&lt;cbc:ElectronicMail&gt;jon@solufyrirtaekid.is&lt;/cbc:ElectronicMail&gt; &lt;!-- BT-43 --&gt;</w:delText>
        </w:r>
      </w:del>
    </w:p>
    <w:p w14:paraId="48E7F9A5" w14:textId="078963A2" w:rsidR="00D95EF2" w:rsidRPr="00D95EF2" w:rsidDel="00EC7212" w:rsidRDefault="00D95EF2">
      <w:pPr>
        <w:pStyle w:val="BodyText"/>
        <w:rPr>
          <w:del w:id="1430" w:author="Georg Birgisson" w:date="2021-10-06T14:24:00Z"/>
          <w:rFonts w:ascii="Courier New" w:hAnsi="Courier New" w:cs="Courier New"/>
          <w:sz w:val="16"/>
          <w:szCs w:val="16"/>
        </w:rPr>
        <w:pPrChange w:id="1431" w:author="Georg Birgisson" w:date="2021-10-06T14:25:00Z">
          <w:pPr>
            <w:pStyle w:val="BodyText"/>
            <w:spacing w:after="0"/>
          </w:pPr>
        </w:pPrChange>
      </w:pPr>
      <w:del w:id="1432"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&lt;/cac:Contact&gt;</w:delText>
        </w:r>
      </w:del>
    </w:p>
    <w:p w14:paraId="0661003E" w14:textId="2A241A7E" w:rsidR="00D95EF2" w:rsidRPr="00D95EF2" w:rsidDel="00EC7212" w:rsidRDefault="00D95EF2">
      <w:pPr>
        <w:pStyle w:val="BodyText"/>
        <w:rPr>
          <w:del w:id="1433" w:author="Georg Birgisson" w:date="2021-10-06T14:24:00Z"/>
          <w:rFonts w:ascii="Courier New" w:hAnsi="Courier New" w:cs="Courier New"/>
          <w:sz w:val="16"/>
          <w:szCs w:val="16"/>
        </w:rPr>
        <w:pPrChange w:id="1434" w:author="Georg Birgisson" w:date="2021-10-06T14:25:00Z">
          <w:pPr>
            <w:pStyle w:val="BodyText"/>
            <w:spacing w:after="0"/>
          </w:pPr>
        </w:pPrChange>
      </w:pPr>
      <w:del w:id="1435"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&lt;/cac:Party&gt;</w:delText>
        </w:r>
      </w:del>
    </w:p>
    <w:p w14:paraId="52530112" w14:textId="4B79B9ED" w:rsidR="00D95EF2" w:rsidRPr="00D95EF2" w:rsidDel="00EC7212" w:rsidRDefault="00D95EF2">
      <w:pPr>
        <w:pStyle w:val="BodyText"/>
        <w:rPr>
          <w:del w:id="1436" w:author="Georg Birgisson" w:date="2021-10-06T14:24:00Z"/>
          <w:rFonts w:ascii="Courier New" w:hAnsi="Courier New" w:cs="Courier New"/>
          <w:sz w:val="16"/>
          <w:szCs w:val="16"/>
        </w:rPr>
        <w:pPrChange w:id="1437" w:author="Georg Birgisson" w:date="2021-10-06T14:25:00Z">
          <w:pPr>
            <w:pStyle w:val="BodyText"/>
            <w:spacing w:after="0"/>
          </w:pPr>
        </w:pPrChange>
      </w:pPr>
      <w:del w:id="1438" w:author="Georg Birgisson" w:date="2021-10-06T14:24:00Z">
        <w:r w:rsidRPr="00D95EF2" w:rsidDel="00EC7212">
          <w:rPr>
            <w:rFonts w:ascii="Courier New" w:hAnsi="Courier New" w:cs="Courier New"/>
            <w:sz w:val="16"/>
            <w:szCs w:val="16"/>
          </w:rPr>
          <w:tab/>
          <w:delText>&lt;/cac:AccountingSupplierParty&gt;</w:delText>
        </w:r>
      </w:del>
    </w:p>
    <w:p w14:paraId="555CF25E" w14:textId="52FF589B" w:rsidR="00D95EF2" w:rsidRPr="00D95EF2" w:rsidDel="00EC7212" w:rsidRDefault="00D95EF2">
      <w:pPr>
        <w:pStyle w:val="BodyText"/>
        <w:rPr>
          <w:del w:id="1439" w:author="Georg Birgisson" w:date="2021-10-06T14:24:00Z"/>
          <w:rFonts w:ascii="Courier New" w:hAnsi="Courier New" w:cs="Courier New"/>
          <w:sz w:val="16"/>
          <w:szCs w:val="16"/>
        </w:rPr>
        <w:pPrChange w:id="1440" w:author="Georg Birgisson" w:date="2021-10-06T14:25:00Z">
          <w:pPr>
            <w:pStyle w:val="BodyText"/>
            <w:spacing w:after="0"/>
          </w:pPr>
        </w:pPrChange>
      </w:pPr>
      <w:del w:id="1441" w:author="Georg Birgisson" w:date="2021-10-06T14:24:00Z">
        <w:r w:rsidRPr="00D95EF2" w:rsidDel="00EC7212">
          <w:rPr>
            <w:rFonts w:ascii="Courier New" w:hAnsi="Courier New" w:cs="Courier New"/>
            <w:sz w:val="16"/>
            <w:szCs w:val="16"/>
          </w:rPr>
          <w:tab/>
          <w:delText>&lt;cac:AccountingCustomerParty&gt;</w:delText>
        </w:r>
      </w:del>
    </w:p>
    <w:p w14:paraId="69CAF064" w14:textId="29A53373" w:rsidR="00D95EF2" w:rsidRPr="00D95EF2" w:rsidDel="00EC7212" w:rsidRDefault="00D95EF2">
      <w:pPr>
        <w:pStyle w:val="BodyText"/>
        <w:rPr>
          <w:del w:id="1442" w:author="Georg Birgisson" w:date="2021-10-06T14:24:00Z"/>
          <w:rFonts w:ascii="Courier New" w:hAnsi="Courier New" w:cs="Courier New"/>
          <w:sz w:val="16"/>
          <w:szCs w:val="16"/>
        </w:rPr>
        <w:pPrChange w:id="1443" w:author="Georg Birgisson" w:date="2021-10-06T14:25:00Z">
          <w:pPr>
            <w:pStyle w:val="BodyText"/>
            <w:spacing w:after="0"/>
          </w:pPr>
        </w:pPrChange>
      </w:pPr>
      <w:del w:id="1444"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&lt;cac:Party&gt;</w:delText>
        </w:r>
      </w:del>
    </w:p>
    <w:p w14:paraId="297509EA" w14:textId="0816C10B" w:rsidR="00D95EF2" w:rsidRPr="00D95EF2" w:rsidDel="00EC7212" w:rsidRDefault="00D95EF2">
      <w:pPr>
        <w:pStyle w:val="BodyText"/>
        <w:rPr>
          <w:del w:id="1445" w:author="Georg Birgisson" w:date="2021-10-06T14:24:00Z"/>
          <w:rFonts w:ascii="Courier New" w:hAnsi="Courier New" w:cs="Courier New"/>
          <w:sz w:val="16"/>
          <w:szCs w:val="16"/>
        </w:rPr>
        <w:pPrChange w:id="1446" w:author="Georg Birgisson" w:date="2021-10-06T14:25:00Z">
          <w:pPr>
            <w:pStyle w:val="BodyText"/>
            <w:spacing w:after="0"/>
          </w:pPr>
        </w:pPrChange>
      </w:pPr>
      <w:del w:id="1447"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&lt;cbc:EndpointID schemeID="0196"&gt;5402697509&lt;/cbc:EndpointID&gt; &lt;!-- BT-49, BT-49-1 --&gt;</w:delText>
        </w:r>
      </w:del>
    </w:p>
    <w:p w14:paraId="0A0A2AD5" w14:textId="3419E652" w:rsidR="00D95EF2" w:rsidRPr="00D95EF2" w:rsidDel="00EC7212" w:rsidRDefault="00D95EF2">
      <w:pPr>
        <w:pStyle w:val="BodyText"/>
        <w:rPr>
          <w:del w:id="1448" w:author="Georg Birgisson" w:date="2021-10-06T14:24:00Z"/>
          <w:rFonts w:ascii="Courier New" w:hAnsi="Courier New" w:cs="Courier New"/>
          <w:sz w:val="16"/>
          <w:szCs w:val="16"/>
        </w:rPr>
        <w:pPrChange w:id="1449" w:author="Georg Birgisson" w:date="2021-10-06T14:25:00Z">
          <w:pPr>
            <w:pStyle w:val="BodyText"/>
            <w:spacing w:after="0"/>
          </w:pPr>
        </w:pPrChange>
      </w:pPr>
      <w:del w:id="1450"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&lt;cac:PartyIdentification&gt;</w:delText>
        </w:r>
      </w:del>
    </w:p>
    <w:p w14:paraId="4319D22B" w14:textId="50A4B343" w:rsidR="00D95EF2" w:rsidRPr="00D95EF2" w:rsidDel="00EC7212" w:rsidRDefault="00D95EF2">
      <w:pPr>
        <w:pStyle w:val="BodyText"/>
        <w:rPr>
          <w:del w:id="1451" w:author="Georg Birgisson" w:date="2021-10-06T14:24:00Z"/>
          <w:rFonts w:ascii="Courier New" w:hAnsi="Courier New" w:cs="Courier New"/>
          <w:sz w:val="16"/>
          <w:szCs w:val="16"/>
        </w:rPr>
        <w:pPrChange w:id="1452" w:author="Georg Birgisson" w:date="2021-10-06T14:25:00Z">
          <w:pPr>
            <w:pStyle w:val="BodyText"/>
            <w:spacing w:after="0"/>
          </w:pPr>
        </w:pPrChange>
      </w:pPr>
      <w:del w:id="1453"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 schemeID="0035"&gt;345KS5324&lt;/cbc:ID&gt; &lt;!-- BT-46, BT-46-1 --&gt;</w:delText>
        </w:r>
      </w:del>
    </w:p>
    <w:p w14:paraId="50A09C94" w14:textId="4F4F4E66" w:rsidR="00D95EF2" w:rsidRPr="00D95EF2" w:rsidDel="00EC7212" w:rsidRDefault="00D95EF2">
      <w:pPr>
        <w:pStyle w:val="BodyText"/>
        <w:rPr>
          <w:del w:id="1454" w:author="Georg Birgisson" w:date="2021-10-06T14:24:00Z"/>
          <w:rFonts w:ascii="Courier New" w:hAnsi="Courier New" w:cs="Courier New"/>
          <w:sz w:val="16"/>
          <w:szCs w:val="16"/>
        </w:rPr>
        <w:pPrChange w:id="1455" w:author="Georg Birgisson" w:date="2021-10-06T14:25:00Z">
          <w:pPr>
            <w:pStyle w:val="BodyText"/>
            <w:spacing w:after="0"/>
          </w:pPr>
        </w:pPrChange>
      </w:pPr>
      <w:del w:id="1456"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&lt;/cac:PartyIdentification&gt;</w:delText>
        </w:r>
      </w:del>
    </w:p>
    <w:p w14:paraId="3CA3B541" w14:textId="2661AE73" w:rsidR="00D95EF2" w:rsidRPr="00D95EF2" w:rsidDel="00EC7212" w:rsidRDefault="00D95EF2">
      <w:pPr>
        <w:pStyle w:val="BodyText"/>
        <w:rPr>
          <w:del w:id="1457" w:author="Georg Birgisson" w:date="2021-10-06T14:24:00Z"/>
          <w:rFonts w:ascii="Courier New" w:hAnsi="Courier New" w:cs="Courier New"/>
          <w:sz w:val="16"/>
          <w:szCs w:val="16"/>
        </w:rPr>
        <w:pPrChange w:id="1458" w:author="Georg Birgisson" w:date="2021-10-06T14:25:00Z">
          <w:pPr>
            <w:pStyle w:val="BodyText"/>
            <w:spacing w:after="0"/>
          </w:pPr>
        </w:pPrChange>
      </w:pPr>
      <w:del w:id="1459"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&lt;cac:PartyName&gt;</w:delText>
        </w:r>
      </w:del>
    </w:p>
    <w:p w14:paraId="6F6D5022" w14:textId="057AE815" w:rsidR="00D95EF2" w:rsidRPr="00D95EF2" w:rsidDel="00EC7212" w:rsidRDefault="00D95EF2">
      <w:pPr>
        <w:pStyle w:val="BodyText"/>
        <w:rPr>
          <w:del w:id="1460" w:author="Georg Birgisson" w:date="2021-10-06T14:24:00Z"/>
          <w:rFonts w:ascii="Courier New" w:hAnsi="Courier New" w:cs="Courier New"/>
          <w:sz w:val="16"/>
          <w:szCs w:val="16"/>
        </w:rPr>
        <w:pPrChange w:id="1461" w:author="Georg Birgisson" w:date="2021-10-06T14:25:00Z">
          <w:pPr>
            <w:pStyle w:val="BodyText"/>
            <w:spacing w:after="0"/>
          </w:pPr>
        </w:pPrChange>
      </w:pPr>
      <w:del w:id="1462"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&lt;cbc:Name&gt;Kaupfyrirtækið ehf.&lt;/cbc:Name&gt; &lt;!-- BT-44 --&gt;</w:delText>
        </w:r>
      </w:del>
    </w:p>
    <w:p w14:paraId="4FA81A2B" w14:textId="6D43D54E" w:rsidR="00D95EF2" w:rsidRPr="00D95EF2" w:rsidDel="00EC7212" w:rsidRDefault="00D95EF2">
      <w:pPr>
        <w:pStyle w:val="BodyText"/>
        <w:rPr>
          <w:del w:id="1463" w:author="Georg Birgisson" w:date="2021-10-06T14:24:00Z"/>
          <w:rFonts w:ascii="Courier New" w:hAnsi="Courier New" w:cs="Courier New"/>
          <w:sz w:val="16"/>
          <w:szCs w:val="16"/>
        </w:rPr>
        <w:pPrChange w:id="1464" w:author="Georg Birgisson" w:date="2021-10-06T14:25:00Z">
          <w:pPr>
            <w:pStyle w:val="BodyText"/>
            <w:spacing w:after="0"/>
          </w:pPr>
        </w:pPrChange>
      </w:pPr>
      <w:del w:id="1465"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&lt;/cac:PartyName&gt;</w:delText>
        </w:r>
      </w:del>
    </w:p>
    <w:p w14:paraId="7F00BA29" w14:textId="64F68150" w:rsidR="00D95EF2" w:rsidRPr="00D95EF2" w:rsidDel="00EC7212" w:rsidRDefault="00D95EF2">
      <w:pPr>
        <w:pStyle w:val="BodyText"/>
        <w:rPr>
          <w:del w:id="1466" w:author="Georg Birgisson" w:date="2021-10-06T14:24:00Z"/>
          <w:rFonts w:ascii="Courier New" w:hAnsi="Courier New" w:cs="Courier New"/>
          <w:sz w:val="16"/>
          <w:szCs w:val="16"/>
        </w:rPr>
        <w:pPrChange w:id="1467" w:author="Georg Birgisson" w:date="2021-10-06T14:25:00Z">
          <w:pPr>
            <w:pStyle w:val="BodyText"/>
            <w:spacing w:after="0"/>
          </w:pPr>
        </w:pPrChange>
      </w:pPr>
      <w:del w:id="1468"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&lt;cac:PostalAddress&gt;</w:delText>
        </w:r>
      </w:del>
    </w:p>
    <w:p w14:paraId="59F2AF3A" w14:textId="25934D27" w:rsidR="00D95EF2" w:rsidRPr="00D95EF2" w:rsidDel="00EC7212" w:rsidRDefault="00D95EF2">
      <w:pPr>
        <w:pStyle w:val="BodyText"/>
        <w:rPr>
          <w:del w:id="1469" w:author="Georg Birgisson" w:date="2021-10-06T14:24:00Z"/>
          <w:rFonts w:ascii="Courier New" w:hAnsi="Courier New" w:cs="Courier New"/>
          <w:sz w:val="16"/>
          <w:szCs w:val="16"/>
        </w:rPr>
        <w:pPrChange w:id="1470" w:author="Georg Birgisson" w:date="2021-10-06T14:25:00Z">
          <w:pPr>
            <w:pStyle w:val="BodyText"/>
            <w:spacing w:after="0"/>
          </w:pPr>
        </w:pPrChange>
      </w:pPr>
      <w:del w:id="1471"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&lt;cbc:StreetName&gt;Hafnarstræti 112&lt;/cbc:StreetName&gt; &lt;!-- BT-50 --&gt;</w:delText>
        </w:r>
      </w:del>
    </w:p>
    <w:p w14:paraId="4E39397B" w14:textId="65DC15E9" w:rsidR="00D95EF2" w:rsidRPr="00D95EF2" w:rsidDel="00EC7212" w:rsidRDefault="00D95EF2">
      <w:pPr>
        <w:pStyle w:val="BodyText"/>
        <w:rPr>
          <w:del w:id="1472" w:author="Georg Birgisson" w:date="2021-10-06T14:24:00Z"/>
          <w:rFonts w:ascii="Courier New" w:hAnsi="Courier New" w:cs="Courier New"/>
          <w:sz w:val="16"/>
          <w:szCs w:val="16"/>
        </w:rPr>
        <w:pPrChange w:id="1473" w:author="Georg Birgisson" w:date="2021-10-06T14:25:00Z">
          <w:pPr>
            <w:pStyle w:val="BodyText"/>
            <w:spacing w:after="0"/>
          </w:pPr>
        </w:pPrChange>
      </w:pPr>
      <w:del w:id="1474"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&lt;cbc:AdditionalStreetName&gt;Önnur hæð&lt;/cbc:AdditionalStreetName&gt; &lt;!-- BT-51 --&gt;</w:delText>
        </w:r>
      </w:del>
    </w:p>
    <w:p w14:paraId="045F15BA" w14:textId="2CD11515" w:rsidR="00D95EF2" w:rsidRPr="00D95EF2" w:rsidDel="00EC7212" w:rsidRDefault="00D95EF2">
      <w:pPr>
        <w:pStyle w:val="BodyText"/>
        <w:rPr>
          <w:del w:id="1475" w:author="Georg Birgisson" w:date="2021-10-06T14:24:00Z"/>
          <w:rFonts w:ascii="Courier New" w:hAnsi="Courier New" w:cs="Courier New"/>
          <w:sz w:val="16"/>
          <w:szCs w:val="16"/>
        </w:rPr>
        <w:pPrChange w:id="1476" w:author="Georg Birgisson" w:date="2021-10-06T14:25:00Z">
          <w:pPr>
            <w:pStyle w:val="BodyText"/>
            <w:spacing w:after="0"/>
          </w:pPr>
        </w:pPrChange>
      </w:pPr>
      <w:del w:id="1477"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&lt;cbc:CityName&gt;Reykjavík&lt;/cbc:CityName&gt; &lt;!-- BT-52 --&gt;</w:delText>
        </w:r>
      </w:del>
    </w:p>
    <w:p w14:paraId="4ED14594" w14:textId="03BE57F2" w:rsidR="00D95EF2" w:rsidRPr="00D95EF2" w:rsidDel="00EC7212" w:rsidRDefault="00D95EF2">
      <w:pPr>
        <w:pStyle w:val="BodyText"/>
        <w:rPr>
          <w:del w:id="1478" w:author="Georg Birgisson" w:date="2021-10-06T14:24:00Z"/>
          <w:rFonts w:ascii="Courier New" w:hAnsi="Courier New" w:cs="Courier New"/>
          <w:sz w:val="16"/>
          <w:szCs w:val="16"/>
        </w:rPr>
        <w:pPrChange w:id="1479" w:author="Georg Birgisson" w:date="2021-10-06T14:25:00Z">
          <w:pPr>
            <w:pStyle w:val="BodyText"/>
            <w:spacing w:after="0"/>
          </w:pPr>
        </w:pPrChange>
      </w:pPr>
      <w:del w:id="1480"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&lt;cbc:PostalZone&gt;101&lt;/cbc:PostalZone&gt; &lt;!-- BT-53 --&gt;</w:delText>
        </w:r>
      </w:del>
    </w:p>
    <w:p w14:paraId="4D6723C5" w14:textId="22C0BB08" w:rsidR="00D95EF2" w:rsidRPr="00D95EF2" w:rsidDel="00EC7212" w:rsidRDefault="00D95EF2">
      <w:pPr>
        <w:pStyle w:val="BodyText"/>
        <w:rPr>
          <w:del w:id="1481" w:author="Georg Birgisson" w:date="2021-10-06T14:24:00Z"/>
          <w:rFonts w:ascii="Courier New" w:hAnsi="Courier New" w:cs="Courier New"/>
          <w:sz w:val="16"/>
          <w:szCs w:val="16"/>
        </w:rPr>
        <w:pPrChange w:id="1482" w:author="Georg Birgisson" w:date="2021-10-06T14:25:00Z">
          <w:pPr>
            <w:pStyle w:val="BodyText"/>
            <w:spacing w:after="0"/>
          </w:pPr>
        </w:pPrChange>
      </w:pPr>
      <w:del w:id="1483"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&lt;cbc:CountrySubentity&gt;Suðvesturland&lt;/cbc:CountrySubentity&gt; &lt;!-- BT-54 --&gt;</w:delText>
        </w:r>
      </w:del>
    </w:p>
    <w:p w14:paraId="08D410B7" w14:textId="1D0064FA" w:rsidR="00D95EF2" w:rsidRPr="00D95EF2" w:rsidDel="00EC7212" w:rsidRDefault="00D95EF2">
      <w:pPr>
        <w:pStyle w:val="BodyText"/>
        <w:rPr>
          <w:del w:id="1484" w:author="Georg Birgisson" w:date="2021-10-06T14:24:00Z"/>
          <w:rFonts w:ascii="Courier New" w:hAnsi="Courier New" w:cs="Courier New"/>
          <w:sz w:val="16"/>
          <w:szCs w:val="16"/>
        </w:rPr>
        <w:pPrChange w:id="1485" w:author="Georg Birgisson" w:date="2021-10-06T14:25:00Z">
          <w:pPr>
            <w:pStyle w:val="BodyText"/>
            <w:spacing w:after="0"/>
          </w:pPr>
        </w:pPrChange>
      </w:pPr>
      <w:del w:id="1486"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&lt;cac:AddressLine&gt;</w:delText>
        </w:r>
      </w:del>
    </w:p>
    <w:p w14:paraId="4A91EF48" w14:textId="1A1776A1" w:rsidR="00D95EF2" w:rsidRPr="00D95EF2" w:rsidDel="00EC7212" w:rsidRDefault="00D95EF2">
      <w:pPr>
        <w:pStyle w:val="BodyText"/>
        <w:rPr>
          <w:del w:id="1487" w:author="Georg Birgisson" w:date="2021-10-06T14:24:00Z"/>
          <w:rFonts w:ascii="Courier New" w:hAnsi="Courier New" w:cs="Courier New"/>
          <w:sz w:val="16"/>
          <w:szCs w:val="16"/>
        </w:rPr>
        <w:pPrChange w:id="1488" w:author="Georg Birgisson" w:date="2021-10-06T14:25:00Z">
          <w:pPr>
            <w:pStyle w:val="BodyText"/>
            <w:spacing w:after="0"/>
          </w:pPr>
        </w:pPrChange>
      </w:pPr>
      <w:del w:id="1489"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&lt;cbc:Line&gt;Bókhaldsdeild&lt;/cbc:Line&gt; &lt;!-- BT-163 --&gt;</w:delText>
        </w:r>
      </w:del>
    </w:p>
    <w:p w14:paraId="5B957CD7" w14:textId="1C384808" w:rsidR="00D95EF2" w:rsidRPr="00D95EF2" w:rsidDel="00EC7212" w:rsidRDefault="00D95EF2">
      <w:pPr>
        <w:pStyle w:val="BodyText"/>
        <w:rPr>
          <w:del w:id="1490" w:author="Georg Birgisson" w:date="2021-10-06T14:24:00Z"/>
          <w:rFonts w:ascii="Courier New" w:hAnsi="Courier New" w:cs="Courier New"/>
          <w:sz w:val="16"/>
          <w:szCs w:val="16"/>
        </w:rPr>
        <w:pPrChange w:id="1491" w:author="Georg Birgisson" w:date="2021-10-06T14:25:00Z">
          <w:pPr>
            <w:pStyle w:val="BodyText"/>
            <w:spacing w:after="0"/>
          </w:pPr>
        </w:pPrChange>
      </w:pPr>
      <w:del w:id="1492"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&lt;/cac:AddressLine&gt;</w:delText>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del>
    </w:p>
    <w:p w14:paraId="10E31C39" w14:textId="6E62233A" w:rsidR="00D95EF2" w:rsidRPr="00D95EF2" w:rsidDel="00EC7212" w:rsidRDefault="00D95EF2">
      <w:pPr>
        <w:pStyle w:val="BodyText"/>
        <w:rPr>
          <w:del w:id="1493" w:author="Georg Birgisson" w:date="2021-10-06T14:24:00Z"/>
          <w:rFonts w:ascii="Courier New" w:hAnsi="Courier New" w:cs="Courier New"/>
          <w:sz w:val="16"/>
          <w:szCs w:val="16"/>
        </w:rPr>
        <w:pPrChange w:id="1494" w:author="Georg Birgisson" w:date="2021-10-06T14:25:00Z">
          <w:pPr>
            <w:pStyle w:val="BodyText"/>
            <w:spacing w:after="0"/>
          </w:pPr>
        </w:pPrChange>
      </w:pPr>
      <w:del w:id="1495"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&lt;cac:Country&gt;</w:delText>
        </w:r>
      </w:del>
    </w:p>
    <w:p w14:paraId="73BE818F" w14:textId="6254A2F1" w:rsidR="00D95EF2" w:rsidRPr="00D95EF2" w:rsidDel="00EC7212" w:rsidRDefault="00D95EF2">
      <w:pPr>
        <w:pStyle w:val="BodyText"/>
        <w:rPr>
          <w:del w:id="1496" w:author="Georg Birgisson" w:date="2021-10-06T14:24:00Z"/>
          <w:rFonts w:ascii="Courier New" w:hAnsi="Courier New" w:cs="Courier New"/>
          <w:sz w:val="16"/>
          <w:szCs w:val="16"/>
        </w:rPr>
        <w:pPrChange w:id="1497" w:author="Georg Birgisson" w:date="2021-10-06T14:25:00Z">
          <w:pPr>
            <w:pStyle w:val="BodyText"/>
            <w:spacing w:after="0"/>
          </w:pPr>
        </w:pPrChange>
      </w:pPr>
      <w:del w:id="1498"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&lt;cbc:IdentificationCode&gt;IS&lt;/cbc:IdentificationCode&gt; &lt;!-- BT-55 --&gt;</w:delText>
        </w:r>
      </w:del>
    </w:p>
    <w:p w14:paraId="6E7D3665" w14:textId="50EFC03B" w:rsidR="00D95EF2" w:rsidRPr="00D95EF2" w:rsidDel="00EC7212" w:rsidRDefault="00D95EF2">
      <w:pPr>
        <w:pStyle w:val="BodyText"/>
        <w:rPr>
          <w:del w:id="1499" w:author="Georg Birgisson" w:date="2021-10-06T14:24:00Z"/>
          <w:rFonts w:ascii="Courier New" w:hAnsi="Courier New" w:cs="Courier New"/>
          <w:sz w:val="16"/>
          <w:szCs w:val="16"/>
        </w:rPr>
        <w:pPrChange w:id="1500" w:author="Georg Birgisson" w:date="2021-10-06T14:25:00Z">
          <w:pPr>
            <w:pStyle w:val="BodyText"/>
            <w:spacing w:after="0"/>
          </w:pPr>
        </w:pPrChange>
      </w:pPr>
      <w:del w:id="1501"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&lt;/cac:Country&gt;</w:delText>
        </w:r>
      </w:del>
    </w:p>
    <w:p w14:paraId="549CACD0" w14:textId="75CF4C86" w:rsidR="00D95EF2" w:rsidRPr="00D95EF2" w:rsidDel="00EC7212" w:rsidRDefault="00D95EF2">
      <w:pPr>
        <w:pStyle w:val="BodyText"/>
        <w:rPr>
          <w:del w:id="1502" w:author="Georg Birgisson" w:date="2021-10-06T14:24:00Z"/>
          <w:rFonts w:ascii="Courier New" w:hAnsi="Courier New" w:cs="Courier New"/>
          <w:sz w:val="16"/>
          <w:szCs w:val="16"/>
        </w:rPr>
        <w:pPrChange w:id="1503" w:author="Georg Birgisson" w:date="2021-10-06T14:25:00Z">
          <w:pPr>
            <w:pStyle w:val="BodyText"/>
            <w:spacing w:after="0"/>
          </w:pPr>
        </w:pPrChange>
      </w:pPr>
      <w:del w:id="1504"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&lt;/cac:PostalAddress&gt;</w:delText>
        </w:r>
      </w:del>
    </w:p>
    <w:p w14:paraId="199E859A" w14:textId="1BEA585E" w:rsidR="00D95EF2" w:rsidRPr="00D95EF2" w:rsidDel="00EC7212" w:rsidRDefault="00D95EF2">
      <w:pPr>
        <w:pStyle w:val="BodyText"/>
        <w:rPr>
          <w:del w:id="1505" w:author="Georg Birgisson" w:date="2021-10-06T14:24:00Z"/>
          <w:rFonts w:ascii="Courier New" w:hAnsi="Courier New" w:cs="Courier New"/>
          <w:sz w:val="16"/>
          <w:szCs w:val="16"/>
        </w:rPr>
        <w:pPrChange w:id="1506" w:author="Georg Birgisson" w:date="2021-10-06T14:25:00Z">
          <w:pPr>
            <w:pStyle w:val="BodyText"/>
            <w:spacing w:after="0"/>
          </w:pPr>
        </w:pPrChange>
      </w:pPr>
      <w:del w:id="1507"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&lt;cac:PartyTaxScheme&gt;</w:delText>
        </w:r>
      </w:del>
    </w:p>
    <w:p w14:paraId="717816D8" w14:textId="076FDD7A" w:rsidR="00D95EF2" w:rsidRPr="00D95EF2" w:rsidDel="00EC7212" w:rsidRDefault="00D95EF2">
      <w:pPr>
        <w:pStyle w:val="BodyText"/>
        <w:rPr>
          <w:del w:id="1508" w:author="Georg Birgisson" w:date="2021-10-06T14:24:00Z"/>
          <w:rFonts w:ascii="Courier New" w:hAnsi="Courier New" w:cs="Courier New"/>
          <w:sz w:val="16"/>
          <w:szCs w:val="16"/>
        </w:rPr>
        <w:pPrChange w:id="1509" w:author="Georg Birgisson" w:date="2021-10-06T14:25:00Z">
          <w:pPr>
            <w:pStyle w:val="BodyText"/>
            <w:spacing w:after="0"/>
          </w:pPr>
        </w:pPrChange>
      </w:pPr>
      <w:del w:id="1510"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&lt;cbc:CompanyID&gt;IS54321&lt;/cbc:CompanyID&gt; &lt;!-- BT-48 --&gt;</w:delText>
        </w:r>
      </w:del>
    </w:p>
    <w:p w14:paraId="27115BA0" w14:textId="795F96EF" w:rsidR="00D95EF2" w:rsidRPr="00D95EF2" w:rsidDel="00EC7212" w:rsidRDefault="00D95EF2">
      <w:pPr>
        <w:pStyle w:val="BodyText"/>
        <w:rPr>
          <w:del w:id="1511" w:author="Georg Birgisson" w:date="2021-10-06T14:24:00Z"/>
          <w:rFonts w:ascii="Courier New" w:hAnsi="Courier New" w:cs="Courier New"/>
          <w:sz w:val="16"/>
          <w:szCs w:val="16"/>
        </w:rPr>
        <w:pPrChange w:id="1512" w:author="Georg Birgisson" w:date="2021-10-06T14:25:00Z">
          <w:pPr>
            <w:pStyle w:val="BodyText"/>
            <w:spacing w:after="0"/>
          </w:pPr>
        </w:pPrChange>
      </w:pPr>
      <w:del w:id="1513"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&lt;cac:TaxScheme&gt;</w:delText>
        </w:r>
      </w:del>
    </w:p>
    <w:p w14:paraId="5FF4C60A" w14:textId="00EB64B1" w:rsidR="00D95EF2" w:rsidRPr="00D95EF2" w:rsidDel="00EC7212" w:rsidRDefault="00D95EF2">
      <w:pPr>
        <w:pStyle w:val="BodyText"/>
        <w:rPr>
          <w:del w:id="1514" w:author="Georg Birgisson" w:date="2021-10-06T14:24:00Z"/>
          <w:rFonts w:ascii="Courier New" w:hAnsi="Courier New" w:cs="Courier New"/>
          <w:sz w:val="16"/>
          <w:szCs w:val="16"/>
        </w:rPr>
        <w:pPrChange w:id="1515" w:author="Georg Birgisson" w:date="2021-10-06T14:25:00Z">
          <w:pPr>
            <w:pStyle w:val="BodyText"/>
            <w:spacing w:after="0"/>
          </w:pPr>
        </w:pPrChange>
      </w:pPr>
      <w:del w:id="1516" w:author="Georg Birgisson" w:date="2021-10-06T14:24:00Z">
        <w:r w:rsidRPr="00D95EF2" w:rsidDel="00EC7212">
          <w:rPr>
            <w:rFonts w:ascii="Courier New" w:hAnsi="Courier New" w:cs="Courier New"/>
            <w:sz w:val="16"/>
            <w:szCs w:val="16"/>
          </w:rPr>
          <w:lastRenderedPageBreak/>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&lt;cbc:ID&gt;VAT&lt;/cbc:ID&gt; &lt;!-- BT-48, qualifier --&gt;</w:delText>
        </w:r>
      </w:del>
    </w:p>
    <w:p w14:paraId="4C5E6152" w14:textId="6A26AA36" w:rsidR="00D95EF2" w:rsidRPr="00D95EF2" w:rsidDel="00EC7212" w:rsidRDefault="00D95EF2">
      <w:pPr>
        <w:pStyle w:val="BodyText"/>
        <w:rPr>
          <w:del w:id="1517" w:author="Georg Birgisson" w:date="2021-10-06T14:24:00Z"/>
          <w:rFonts w:ascii="Courier New" w:hAnsi="Courier New" w:cs="Courier New"/>
          <w:sz w:val="16"/>
          <w:szCs w:val="16"/>
        </w:rPr>
        <w:pPrChange w:id="1518" w:author="Georg Birgisson" w:date="2021-10-06T14:25:00Z">
          <w:pPr>
            <w:pStyle w:val="BodyText"/>
            <w:spacing w:after="0"/>
          </w:pPr>
        </w:pPrChange>
      </w:pPr>
      <w:del w:id="1519"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&lt;/cac:TaxScheme&gt;</w:delText>
        </w:r>
      </w:del>
    </w:p>
    <w:p w14:paraId="5BC87203" w14:textId="4B73B21A" w:rsidR="00D95EF2" w:rsidRPr="00D95EF2" w:rsidDel="00EC7212" w:rsidRDefault="00D95EF2">
      <w:pPr>
        <w:pStyle w:val="BodyText"/>
        <w:rPr>
          <w:del w:id="1520" w:author="Georg Birgisson" w:date="2021-10-06T14:24:00Z"/>
          <w:rFonts w:ascii="Courier New" w:hAnsi="Courier New" w:cs="Courier New"/>
          <w:sz w:val="16"/>
          <w:szCs w:val="16"/>
        </w:rPr>
        <w:pPrChange w:id="1521" w:author="Georg Birgisson" w:date="2021-10-06T14:25:00Z">
          <w:pPr>
            <w:pStyle w:val="BodyText"/>
            <w:spacing w:after="0"/>
          </w:pPr>
        </w:pPrChange>
      </w:pPr>
      <w:del w:id="1522"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&lt;/cac:PartyTaxScheme&gt;</w:delText>
        </w:r>
      </w:del>
    </w:p>
    <w:p w14:paraId="33CAB428" w14:textId="62212EB1" w:rsidR="00D95EF2" w:rsidRPr="00D95EF2" w:rsidDel="00EC7212" w:rsidRDefault="00D95EF2">
      <w:pPr>
        <w:pStyle w:val="BodyText"/>
        <w:rPr>
          <w:del w:id="1523" w:author="Georg Birgisson" w:date="2021-10-06T14:24:00Z"/>
          <w:rFonts w:ascii="Courier New" w:hAnsi="Courier New" w:cs="Courier New"/>
          <w:sz w:val="16"/>
          <w:szCs w:val="16"/>
        </w:rPr>
        <w:pPrChange w:id="1524" w:author="Georg Birgisson" w:date="2021-10-06T14:25:00Z">
          <w:pPr>
            <w:pStyle w:val="BodyText"/>
            <w:spacing w:after="0"/>
          </w:pPr>
        </w:pPrChange>
      </w:pPr>
      <w:del w:id="1525"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&lt;cac:PartyLegalEntity&gt;</w:delText>
        </w:r>
      </w:del>
    </w:p>
    <w:p w14:paraId="026E3EEC" w14:textId="2EE52644" w:rsidR="00D95EF2" w:rsidRPr="00D95EF2" w:rsidDel="00EC7212" w:rsidRDefault="00D95EF2">
      <w:pPr>
        <w:pStyle w:val="BodyText"/>
        <w:rPr>
          <w:del w:id="1526" w:author="Georg Birgisson" w:date="2021-10-06T14:24:00Z"/>
          <w:rFonts w:ascii="Courier New" w:hAnsi="Courier New" w:cs="Courier New"/>
          <w:sz w:val="16"/>
          <w:szCs w:val="16"/>
        </w:rPr>
        <w:pPrChange w:id="1527" w:author="Georg Birgisson" w:date="2021-10-06T14:25:00Z">
          <w:pPr>
            <w:pStyle w:val="BodyText"/>
            <w:spacing w:after="0"/>
          </w:pPr>
        </w:pPrChange>
      </w:pPr>
      <w:del w:id="1528"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&lt;cbc:RegistrationName&gt;Yfirkaupafyrirtækið ehf.&lt;/cbc:RegistrationName&gt; &lt;!-- BT-45 --&gt;</w:delText>
        </w:r>
      </w:del>
    </w:p>
    <w:p w14:paraId="5A7095C9" w14:textId="7A86176A" w:rsidR="00D95EF2" w:rsidRPr="00D95EF2" w:rsidDel="00EC7212" w:rsidRDefault="00D95EF2">
      <w:pPr>
        <w:pStyle w:val="BodyText"/>
        <w:rPr>
          <w:del w:id="1529" w:author="Georg Birgisson" w:date="2021-10-06T14:24:00Z"/>
          <w:rFonts w:ascii="Courier New" w:hAnsi="Courier New" w:cs="Courier New"/>
          <w:sz w:val="16"/>
          <w:szCs w:val="16"/>
        </w:rPr>
        <w:pPrChange w:id="1530" w:author="Georg Birgisson" w:date="2021-10-06T14:25:00Z">
          <w:pPr>
            <w:pStyle w:val="BodyText"/>
            <w:spacing w:after="0"/>
          </w:pPr>
        </w:pPrChange>
      </w:pPr>
      <w:del w:id="1531"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&lt;cbc:CompanyID&gt;5402697509&lt;/cbc:CompanyID&gt; &lt;!-- BT-47, BT-47-1 --&gt;</w:delText>
        </w:r>
      </w:del>
    </w:p>
    <w:p w14:paraId="2C2F26C0" w14:textId="167B8337" w:rsidR="00D95EF2" w:rsidRPr="00D95EF2" w:rsidDel="00EC7212" w:rsidRDefault="00D95EF2">
      <w:pPr>
        <w:pStyle w:val="BodyText"/>
        <w:rPr>
          <w:del w:id="1532" w:author="Georg Birgisson" w:date="2021-10-06T14:24:00Z"/>
          <w:rFonts w:ascii="Courier New" w:hAnsi="Courier New" w:cs="Courier New"/>
          <w:sz w:val="16"/>
          <w:szCs w:val="16"/>
        </w:rPr>
        <w:pPrChange w:id="1533" w:author="Georg Birgisson" w:date="2021-10-06T14:25:00Z">
          <w:pPr>
            <w:pStyle w:val="BodyText"/>
            <w:spacing w:after="0"/>
          </w:pPr>
        </w:pPrChange>
      </w:pPr>
      <w:del w:id="1534"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&lt;/cac:PartyLegalEntity&gt;</w:delText>
        </w:r>
      </w:del>
    </w:p>
    <w:p w14:paraId="27EE5F5B" w14:textId="20256E35" w:rsidR="00D95EF2" w:rsidRPr="00D95EF2" w:rsidDel="00EC7212" w:rsidRDefault="00D95EF2">
      <w:pPr>
        <w:pStyle w:val="BodyText"/>
        <w:rPr>
          <w:del w:id="1535" w:author="Georg Birgisson" w:date="2021-10-06T14:24:00Z"/>
          <w:rFonts w:ascii="Courier New" w:hAnsi="Courier New" w:cs="Courier New"/>
          <w:sz w:val="16"/>
          <w:szCs w:val="16"/>
        </w:rPr>
        <w:pPrChange w:id="1536" w:author="Georg Birgisson" w:date="2021-10-06T14:25:00Z">
          <w:pPr>
            <w:pStyle w:val="BodyText"/>
            <w:spacing w:after="0"/>
          </w:pPr>
        </w:pPrChange>
      </w:pPr>
      <w:del w:id="1537"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&lt;cac:Contact&gt;</w:delText>
        </w:r>
      </w:del>
    </w:p>
    <w:p w14:paraId="7ECCE419" w14:textId="737A2B06" w:rsidR="00D95EF2" w:rsidRPr="00D95EF2" w:rsidDel="00EC7212" w:rsidRDefault="00D95EF2">
      <w:pPr>
        <w:pStyle w:val="BodyText"/>
        <w:rPr>
          <w:del w:id="1538" w:author="Georg Birgisson" w:date="2021-10-06T14:24:00Z"/>
          <w:rFonts w:ascii="Courier New" w:hAnsi="Courier New" w:cs="Courier New"/>
          <w:sz w:val="16"/>
          <w:szCs w:val="16"/>
        </w:rPr>
        <w:pPrChange w:id="1539" w:author="Georg Birgisson" w:date="2021-10-06T14:25:00Z">
          <w:pPr>
            <w:pStyle w:val="BodyText"/>
            <w:spacing w:after="0"/>
          </w:pPr>
        </w:pPrChange>
      </w:pPr>
      <w:del w:id="1540"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&lt;cbc:Name&gt;Pétur Pálsson&lt;/cbc:Name&gt; &lt;!-- BT-56 --&gt;</w:delText>
        </w:r>
      </w:del>
    </w:p>
    <w:p w14:paraId="15577C36" w14:textId="71F0E72B" w:rsidR="00D95EF2" w:rsidRPr="00D95EF2" w:rsidDel="00EC7212" w:rsidRDefault="00D95EF2">
      <w:pPr>
        <w:pStyle w:val="BodyText"/>
        <w:rPr>
          <w:del w:id="1541" w:author="Georg Birgisson" w:date="2021-10-06T14:24:00Z"/>
          <w:rFonts w:ascii="Courier New" w:hAnsi="Courier New" w:cs="Courier New"/>
          <w:sz w:val="16"/>
          <w:szCs w:val="16"/>
        </w:rPr>
        <w:pPrChange w:id="1542" w:author="Georg Birgisson" w:date="2021-10-06T14:25:00Z">
          <w:pPr>
            <w:pStyle w:val="BodyText"/>
            <w:spacing w:after="0"/>
          </w:pPr>
        </w:pPrChange>
      </w:pPr>
      <w:del w:id="1543"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&lt;cbc:Telephone&gt;5121230&lt;/cbc:Telephone&gt; &lt;!-- BT-57 --&gt;</w:delText>
        </w:r>
      </w:del>
    </w:p>
    <w:p w14:paraId="5844D119" w14:textId="1C9432F5" w:rsidR="00D95EF2" w:rsidRPr="00D95EF2" w:rsidDel="00EC7212" w:rsidRDefault="00D95EF2">
      <w:pPr>
        <w:pStyle w:val="BodyText"/>
        <w:rPr>
          <w:del w:id="1544" w:author="Georg Birgisson" w:date="2021-10-06T14:24:00Z"/>
          <w:rFonts w:ascii="Courier New" w:hAnsi="Courier New" w:cs="Courier New"/>
          <w:sz w:val="16"/>
          <w:szCs w:val="16"/>
        </w:rPr>
        <w:pPrChange w:id="1545" w:author="Georg Birgisson" w:date="2021-10-06T14:25:00Z">
          <w:pPr>
            <w:pStyle w:val="BodyText"/>
            <w:spacing w:after="0"/>
          </w:pPr>
        </w:pPrChange>
      </w:pPr>
      <w:del w:id="1546"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&lt;cbc:ElectronicMail&gt;petur@kaupfyrirtaekid.is&lt;/cbc:ElectronicMail&gt; &lt;!-- BT-58 --&gt;</w:delText>
        </w:r>
      </w:del>
    </w:p>
    <w:p w14:paraId="63168FBC" w14:textId="7C0AE236" w:rsidR="00D95EF2" w:rsidRPr="00D95EF2" w:rsidDel="00EC7212" w:rsidRDefault="00D95EF2">
      <w:pPr>
        <w:pStyle w:val="BodyText"/>
        <w:rPr>
          <w:del w:id="1547" w:author="Georg Birgisson" w:date="2021-10-06T14:24:00Z"/>
          <w:rFonts w:ascii="Courier New" w:hAnsi="Courier New" w:cs="Courier New"/>
          <w:sz w:val="16"/>
          <w:szCs w:val="16"/>
        </w:rPr>
        <w:pPrChange w:id="1548" w:author="Georg Birgisson" w:date="2021-10-06T14:25:00Z">
          <w:pPr>
            <w:pStyle w:val="BodyText"/>
            <w:spacing w:after="0"/>
          </w:pPr>
        </w:pPrChange>
      </w:pPr>
      <w:del w:id="1549"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&lt;/cac:Contact&gt;</w:delText>
        </w:r>
      </w:del>
    </w:p>
    <w:p w14:paraId="73950F76" w14:textId="1C88AF5A" w:rsidR="00D95EF2" w:rsidRPr="00D95EF2" w:rsidDel="00EC7212" w:rsidRDefault="00D95EF2">
      <w:pPr>
        <w:pStyle w:val="BodyText"/>
        <w:rPr>
          <w:del w:id="1550" w:author="Georg Birgisson" w:date="2021-10-06T14:24:00Z"/>
          <w:rFonts w:ascii="Courier New" w:hAnsi="Courier New" w:cs="Courier New"/>
          <w:sz w:val="16"/>
          <w:szCs w:val="16"/>
        </w:rPr>
        <w:pPrChange w:id="1551" w:author="Georg Birgisson" w:date="2021-10-06T14:25:00Z">
          <w:pPr>
            <w:pStyle w:val="BodyText"/>
            <w:spacing w:after="0"/>
          </w:pPr>
        </w:pPrChange>
      </w:pPr>
      <w:del w:id="1552"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&lt;/cac:Party&gt;</w:delText>
        </w:r>
      </w:del>
    </w:p>
    <w:p w14:paraId="387F1ED9" w14:textId="3A54C879" w:rsidR="00D95EF2" w:rsidRPr="00D95EF2" w:rsidDel="00EC7212" w:rsidRDefault="00D95EF2">
      <w:pPr>
        <w:pStyle w:val="BodyText"/>
        <w:rPr>
          <w:del w:id="1553" w:author="Georg Birgisson" w:date="2021-10-06T14:24:00Z"/>
          <w:rFonts w:ascii="Courier New" w:hAnsi="Courier New" w:cs="Courier New"/>
          <w:sz w:val="16"/>
          <w:szCs w:val="16"/>
        </w:rPr>
        <w:pPrChange w:id="1554" w:author="Georg Birgisson" w:date="2021-10-06T14:25:00Z">
          <w:pPr>
            <w:pStyle w:val="BodyText"/>
            <w:spacing w:after="0"/>
          </w:pPr>
        </w:pPrChange>
      </w:pPr>
      <w:del w:id="1555" w:author="Georg Birgisson" w:date="2021-10-06T14:24:00Z">
        <w:r w:rsidRPr="00D95EF2" w:rsidDel="00EC7212">
          <w:rPr>
            <w:rFonts w:ascii="Courier New" w:hAnsi="Courier New" w:cs="Courier New"/>
            <w:sz w:val="16"/>
            <w:szCs w:val="16"/>
          </w:rPr>
          <w:tab/>
          <w:delText>&lt;/cac:AccountingCustomerParty&gt;</w:delText>
        </w:r>
      </w:del>
    </w:p>
    <w:p w14:paraId="7FCF43C5" w14:textId="2A550161" w:rsidR="00D95EF2" w:rsidRPr="00D95EF2" w:rsidDel="00EC7212" w:rsidRDefault="00D95EF2">
      <w:pPr>
        <w:pStyle w:val="BodyText"/>
        <w:rPr>
          <w:del w:id="1556" w:author="Georg Birgisson" w:date="2021-10-06T14:24:00Z"/>
          <w:rFonts w:ascii="Courier New" w:hAnsi="Courier New" w:cs="Courier New"/>
          <w:sz w:val="16"/>
          <w:szCs w:val="16"/>
        </w:rPr>
        <w:pPrChange w:id="1557" w:author="Georg Birgisson" w:date="2021-10-06T14:25:00Z">
          <w:pPr>
            <w:pStyle w:val="BodyText"/>
            <w:spacing w:after="0"/>
          </w:pPr>
        </w:pPrChange>
      </w:pPr>
      <w:del w:id="1558" w:author="Georg Birgisson" w:date="2021-10-06T14:24:00Z">
        <w:r w:rsidRPr="00D95EF2" w:rsidDel="00EC7212">
          <w:rPr>
            <w:rFonts w:ascii="Courier New" w:hAnsi="Courier New" w:cs="Courier New"/>
            <w:sz w:val="16"/>
            <w:szCs w:val="16"/>
          </w:rPr>
          <w:tab/>
          <w:delText>&lt;cac:PayeeParty&gt;</w:delText>
        </w:r>
        <w:r w:rsidRPr="00D95EF2" w:rsidDel="00EC7212">
          <w:rPr>
            <w:rFonts w:ascii="Courier New" w:hAnsi="Courier New" w:cs="Courier New"/>
            <w:sz w:val="16"/>
            <w:szCs w:val="16"/>
          </w:rPr>
          <w:tab/>
        </w:r>
      </w:del>
    </w:p>
    <w:p w14:paraId="4D67CDB5" w14:textId="3F1ED43E" w:rsidR="00D95EF2" w:rsidRPr="00D95EF2" w:rsidDel="00EC7212" w:rsidRDefault="00D95EF2">
      <w:pPr>
        <w:pStyle w:val="BodyText"/>
        <w:rPr>
          <w:del w:id="1559" w:author="Georg Birgisson" w:date="2021-10-06T14:24:00Z"/>
          <w:rFonts w:ascii="Courier New" w:hAnsi="Courier New" w:cs="Courier New"/>
          <w:sz w:val="16"/>
          <w:szCs w:val="16"/>
        </w:rPr>
        <w:pPrChange w:id="1560" w:author="Georg Birgisson" w:date="2021-10-06T14:25:00Z">
          <w:pPr>
            <w:pStyle w:val="BodyText"/>
            <w:spacing w:after="0"/>
          </w:pPr>
        </w:pPrChange>
      </w:pPr>
      <w:del w:id="1561"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&lt;cac:PartyIdentification&gt;</w:delText>
        </w:r>
      </w:del>
    </w:p>
    <w:p w14:paraId="224B7D62" w14:textId="3B0514A3" w:rsidR="00D95EF2" w:rsidRPr="00D95EF2" w:rsidDel="00EC7212" w:rsidRDefault="00D95EF2">
      <w:pPr>
        <w:pStyle w:val="BodyText"/>
        <w:rPr>
          <w:del w:id="1562" w:author="Georg Birgisson" w:date="2021-10-06T14:24:00Z"/>
          <w:rFonts w:ascii="Courier New" w:hAnsi="Courier New" w:cs="Courier New"/>
          <w:sz w:val="16"/>
          <w:szCs w:val="16"/>
        </w:rPr>
        <w:pPrChange w:id="1563" w:author="Georg Birgisson" w:date="2021-10-06T14:25:00Z">
          <w:pPr>
            <w:pStyle w:val="BodyText"/>
            <w:spacing w:after="0"/>
          </w:pPr>
        </w:pPrChange>
      </w:pPr>
      <w:del w:id="1564"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 schemeID="0035"&gt;Payee123&lt;/cbc:ID&gt; &lt;!-- BT-60, BT-60-1 --&gt;</w:delText>
        </w:r>
      </w:del>
    </w:p>
    <w:p w14:paraId="4515F045" w14:textId="01211E11" w:rsidR="00D95EF2" w:rsidRPr="00D95EF2" w:rsidDel="00EC7212" w:rsidRDefault="00D95EF2">
      <w:pPr>
        <w:pStyle w:val="BodyText"/>
        <w:rPr>
          <w:del w:id="1565" w:author="Georg Birgisson" w:date="2021-10-06T14:24:00Z"/>
          <w:rFonts w:ascii="Courier New" w:hAnsi="Courier New" w:cs="Courier New"/>
          <w:sz w:val="16"/>
          <w:szCs w:val="16"/>
        </w:rPr>
        <w:pPrChange w:id="1566" w:author="Georg Birgisson" w:date="2021-10-06T14:25:00Z">
          <w:pPr>
            <w:pStyle w:val="BodyText"/>
            <w:spacing w:after="0"/>
          </w:pPr>
        </w:pPrChange>
      </w:pPr>
      <w:del w:id="1567"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&lt;/cac:PartyIdentification&gt;</w:delText>
        </w:r>
      </w:del>
    </w:p>
    <w:p w14:paraId="75AF4E78" w14:textId="6A58B30A" w:rsidR="00D95EF2" w:rsidRPr="00D95EF2" w:rsidDel="00EC7212" w:rsidRDefault="00D95EF2">
      <w:pPr>
        <w:pStyle w:val="BodyText"/>
        <w:rPr>
          <w:del w:id="1568" w:author="Georg Birgisson" w:date="2021-10-06T14:24:00Z"/>
          <w:rFonts w:ascii="Courier New" w:hAnsi="Courier New" w:cs="Courier New"/>
          <w:sz w:val="16"/>
          <w:szCs w:val="16"/>
        </w:rPr>
        <w:pPrChange w:id="1569" w:author="Georg Birgisson" w:date="2021-10-06T14:25:00Z">
          <w:pPr>
            <w:pStyle w:val="BodyText"/>
            <w:spacing w:after="0"/>
          </w:pPr>
        </w:pPrChange>
      </w:pPr>
      <w:del w:id="1570"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&lt;cac:PartyName&gt;</w:delText>
        </w:r>
      </w:del>
    </w:p>
    <w:p w14:paraId="616255C4" w14:textId="1B567C9D" w:rsidR="00D95EF2" w:rsidRPr="00D95EF2" w:rsidDel="00EC7212" w:rsidRDefault="00D95EF2">
      <w:pPr>
        <w:pStyle w:val="BodyText"/>
        <w:rPr>
          <w:del w:id="1571" w:author="Georg Birgisson" w:date="2021-10-06T14:24:00Z"/>
          <w:rFonts w:ascii="Courier New" w:hAnsi="Courier New" w:cs="Courier New"/>
          <w:sz w:val="16"/>
          <w:szCs w:val="16"/>
        </w:rPr>
        <w:pPrChange w:id="1572" w:author="Georg Birgisson" w:date="2021-10-06T14:25:00Z">
          <w:pPr>
            <w:pStyle w:val="BodyText"/>
            <w:spacing w:after="0"/>
          </w:pPr>
        </w:pPrChange>
      </w:pPr>
      <w:del w:id="1573"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&lt;cbc:Name&gt;Faktor ehf.&lt;/cbc:Name&gt; &lt;!-- BT-59 --&gt;</w:delText>
        </w:r>
      </w:del>
    </w:p>
    <w:p w14:paraId="148129EE" w14:textId="2B956A0F" w:rsidR="00D95EF2" w:rsidRPr="00D95EF2" w:rsidDel="00EC7212" w:rsidRDefault="00D95EF2">
      <w:pPr>
        <w:pStyle w:val="BodyText"/>
        <w:rPr>
          <w:del w:id="1574" w:author="Georg Birgisson" w:date="2021-10-06T14:24:00Z"/>
          <w:rFonts w:ascii="Courier New" w:hAnsi="Courier New" w:cs="Courier New"/>
          <w:sz w:val="16"/>
          <w:szCs w:val="16"/>
        </w:rPr>
        <w:pPrChange w:id="1575" w:author="Georg Birgisson" w:date="2021-10-06T14:25:00Z">
          <w:pPr>
            <w:pStyle w:val="BodyText"/>
            <w:spacing w:after="0"/>
          </w:pPr>
        </w:pPrChange>
      </w:pPr>
      <w:del w:id="1576"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&lt;/cac:PartyName&gt;</w:delText>
        </w:r>
      </w:del>
    </w:p>
    <w:p w14:paraId="3A324E40" w14:textId="46CBA65F" w:rsidR="00D95EF2" w:rsidRPr="00D95EF2" w:rsidDel="00EC7212" w:rsidRDefault="00D95EF2">
      <w:pPr>
        <w:pStyle w:val="BodyText"/>
        <w:rPr>
          <w:del w:id="1577" w:author="Georg Birgisson" w:date="2021-10-06T14:24:00Z"/>
          <w:rFonts w:ascii="Courier New" w:hAnsi="Courier New" w:cs="Courier New"/>
          <w:sz w:val="16"/>
          <w:szCs w:val="16"/>
        </w:rPr>
        <w:pPrChange w:id="1578" w:author="Georg Birgisson" w:date="2021-10-06T14:25:00Z">
          <w:pPr>
            <w:pStyle w:val="BodyText"/>
            <w:spacing w:after="0"/>
          </w:pPr>
        </w:pPrChange>
      </w:pPr>
      <w:del w:id="1579"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&lt;cac:PartyLegalEntity&gt;</w:delText>
        </w:r>
      </w:del>
    </w:p>
    <w:p w14:paraId="36F0CF55" w14:textId="41F0AAA5" w:rsidR="00D95EF2" w:rsidRPr="00D95EF2" w:rsidDel="00EC7212" w:rsidRDefault="00D95EF2">
      <w:pPr>
        <w:pStyle w:val="BodyText"/>
        <w:rPr>
          <w:del w:id="1580" w:author="Georg Birgisson" w:date="2021-10-06T14:24:00Z"/>
          <w:rFonts w:ascii="Courier New" w:hAnsi="Courier New" w:cs="Courier New"/>
          <w:sz w:val="16"/>
          <w:szCs w:val="16"/>
        </w:rPr>
        <w:pPrChange w:id="1581" w:author="Georg Birgisson" w:date="2021-10-06T14:25:00Z">
          <w:pPr>
            <w:pStyle w:val="BodyText"/>
            <w:spacing w:after="0"/>
          </w:pPr>
        </w:pPrChange>
      </w:pPr>
      <w:del w:id="1582"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&lt;cbc:CompanyID&gt;5507983699&lt;/cbc:CompanyID&gt; &lt;!-- BT-61, BT-61-1 --&gt;</w:delText>
        </w:r>
      </w:del>
    </w:p>
    <w:p w14:paraId="4F4EC0CD" w14:textId="54517461" w:rsidR="00D95EF2" w:rsidRPr="00D95EF2" w:rsidDel="00EC7212" w:rsidRDefault="00D95EF2">
      <w:pPr>
        <w:pStyle w:val="BodyText"/>
        <w:rPr>
          <w:del w:id="1583" w:author="Georg Birgisson" w:date="2021-10-06T14:24:00Z"/>
          <w:rFonts w:ascii="Courier New" w:hAnsi="Courier New" w:cs="Courier New"/>
          <w:sz w:val="16"/>
          <w:szCs w:val="16"/>
        </w:rPr>
        <w:pPrChange w:id="1584" w:author="Georg Birgisson" w:date="2021-10-06T14:25:00Z">
          <w:pPr>
            <w:pStyle w:val="BodyText"/>
            <w:spacing w:after="0"/>
          </w:pPr>
        </w:pPrChange>
      </w:pPr>
      <w:del w:id="1585"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&lt;/cac:PartyLegalEntity&gt;</w:delText>
        </w:r>
      </w:del>
    </w:p>
    <w:p w14:paraId="1B4758E8" w14:textId="6A383A4F" w:rsidR="00D95EF2" w:rsidRPr="00D95EF2" w:rsidDel="00EC7212" w:rsidRDefault="00D95EF2">
      <w:pPr>
        <w:pStyle w:val="BodyText"/>
        <w:rPr>
          <w:del w:id="1586" w:author="Georg Birgisson" w:date="2021-10-06T14:24:00Z"/>
          <w:rFonts w:ascii="Courier New" w:hAnsi="Courier New" w:cs="Courier New"/>
          <w:sz w:val="16"/>
          <w:szCs w:val="16"/>
        </w:rPr>
        <w:pPrChange w:id="1587" w:author="Georg Birgisson" w:date="2021-10-06T14:25:00Z">
          <w:pPr>
            <w:pStyle w:val="BodyText"/>
            <w:spacing w:after="0"/>
          </w:pPr>
        </w:pPrChange>
      </w:pPr>
      <w:del w:id="1588" w:author="Georg Birgisson" w:date="2021-10-06T14:24:00Z">
        <w:r w:rsidRPr="00D95EF2" w:rsidDel="00EC7212">
          <w:rPr>
            <w:rFonts w:ascii="Courier New" w:hAnsi="Courier New" w:cs="Courier New"/>
            <w:sz w:val="16"/>
            <w:szCs w:val="16"/>
          </w:rPr>
          <w:tab/>
          <w:delText>&lt;/cac:PayeeParty&gt;</w:delText>
        </w:r>
      </w:del>
    </w:p>
    <w:p w14:paraId="1B2A8D5B" w14:textId="07005DF8" w:rsidR="00D95EF2" w:rsidRPr="00D95EF2" w:rsidDel="00EC7212" w:rsidRDefault="00D95EF2">
      <w:pPr>
        <w:pStyle w:val="BodyText"/>
        <w:rPr>
          <w:del w:id="1589" w:author="Georg Birgisson" w:date="2021-10-06T14:24:00Z"/>
          <w:rFonts w:ascii="Courier New" w:hAnsi="Courier New" w:cs="Courier New"/>
          <w:sz w:val="16"/>
          <w:szCs w:val="16"/>
        </w:rPr>
        <w:pPrChange w:id="1590" w:author="Georg Birgisson" w:date="2021-10-06T14:25:00Z">
          <w:pPr>
            <w:pStyle w:val="BodyText"/>
            <w:spacing w:after="0"/>
          </w:pPr>
        </w:pPrChange>
      </w:pPr>
      <w:del w:id="1591" w:author="Georg Birgisson" w:date="2021-10-06T14:24:00Z">
        <w:r w:rsidRPr="00D95EF2" w:rsidDel="00EC7212">
          <w:rPr>
            <w:rFonts w:ascii="Courier New" w:hAnsi="Courier New" w:cs="Courier New"/>
            <w:sz w:val="16"/>
            <w:szCs w:val="16"/>
          </w:rPr>
          <w:tab/>
          <w:delText>&lt;cac:TaxRepresentativeParty&gt;</w:delText>
        </w:r>
        <w:r w:rsidRPr="00D95EF2" w:rsidDel="00EC7212">
          <w:rPr>
            <w:rFonts w:ascii="Courier New" w:hAnsi="Courier New" w:cs="Courier New"/>
            <w:sz w:val="16"/>
            <w:szCs w:val="16"/>
          </w:rPr>
          <w:tab/>
        </w:r>
      </w:del>
    </w:p>
    <w:p w14:paraId="4A7DA410" w14:textId="09F1A15C" w:rsidR="00D95EF2" w:rsidRPr="00D95EF2" w:rsidDel="00EC7212" w:rsidRDefault="00D95EF2">
      <w:pPr>
        <w:pStyle w:val="BodyText"/>
        <w:rPr>
          <w:del w:id="1592" w:author="Georg Birgisson" w:date="2021-10-06T14:24:00Z"/>
          <w:rFonts w:ascii="Courier New" w:hAnsi="Courier New" w:cs="Courier New"/>
          <w:sz w:val="16"/>
          <w:szCs w:val="16"/>
        </w:rPr>
        <w:pPrChange w:id="1593" w:author="Georg Birgisson" w:date="2021-10-06T14:25:00Z">
          <w:pPr>
            <w:pStyle w:val="BodyText"/>
            <w:spacing w:after="0"/>
          </w:pPr>
        </w:pPrChange>
      </w:pPr>
      <w:del w:id="1594"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&lt;cac:PartyName&gt;</w:delText>
        </w:r>
      </w:del>
    </w:p>
    <w:p w14:paraId="510BE901" w14:textId="36CFFB70" w:rsidR="00D95EF2" w:rsidRPr="00D95EF2" w:rsidDel="00EC7212" w:rsidRDefault="00D95EF2">
      <w:pPr>
        <w:pStyle w:val="BodyText"/>
        <w:rPr>
          <w:del w:id="1595" w:author="Georg Birgisson" w:date="2021-10-06T14:24:00Z"/>
          <w:rFonts w:ascii="Courier New" w:hAnsi="Courier New" w:cs="Courier New"/>
          <w:sz w:val="16"/>
          <w:szCs w:val="16"/>
        </w:rPr>
        <w:pPrChange w:id="1596" w:author="Georg Birgisson" w:date="2021-10-06T14:25:00Z">
          <w:pPr>
            <w:pStyle w:val="BodyText"/>
            <w:spacing w:after="0"/>
          </w:pPr>
        </w:pPrChange>
      </w:pPr>
      <w:del w:id="1597"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&lt;cbc:Name&gt;TaxRepresentative name&lt;/cbc:Name&gt; &lt;!-- BT-62 --&gt;</w:delText>
        </w:r>
      </w:del>
    </w:p>
    <w:p w14:paraId="50F6BA7B" w14:textId="361313A3" w:rsidR="00D95EF2" w:rsidRPr="00D95EF2" w:rsidDel="00EC7212" w:rsidRDefault="00D95EF2">
      <w:pPr>
        <w:pStyle w:val="BodyText"/>
        <w:rPr>
          <w:del w:id="1598" w:author="Georg Birgisson" w:date="2021-10-06T14:24:00Z"/>
          <w:rFonts w:ascii="Courier New" w:hAnsi="Courier New" w:cs="Courier New"/>
          <w:sz w:val="16"/>
          <w:szCs w:val="16"/>
        </w:rPr>
        <w:pPrChange w:id="1599" w:author="Georg Birgisson" w:date="2021-10-06T14:25:00Z">
          <w:pPr>
            <w:pStyle w:val="BodyText"/>
            <w:spacing w:after="0"/>
          </w:pPr>
        </w:pPrChange>
      </w:pPr>
      <w:del w:id="1600"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&lt;/cac:PartyName&gt;</w:delText>
        </w:r>
      </w:del>
    </w:p>
    <w:p w14:paraId="245CE8D6" w14:textId="36CB84C5" w:rsidR="00D95EF2" w:rsidRPr="00D95EF2" w:rsidDel="00EC7212" w:rsidRDefault="00D95EF2">
      <w:pPr>
        <w:pStyle w:val="BodyText"/>
        <w:rPr>
          <w:del w:id="1601" w:author="Georg Birgisson" w:date="2021-10-06T14:24:00Z"/>
          <w:rFonts w:ascii="Courier New" w:hAnsi="Courier New" w:cs="Courier New"/>
          <w:sz w:val="16"/>
          <w:szCs w:val="16"/>
        </w:rPr>
        <w:pPrChange w:id="1602" w:author="Georg Birgisson" w:date="2021-10-06T14:25:00Z">
          <w:pPr>
            <w:pStyle w:val="BodyText"/>
            <w:spacing w:after="0"/>
          </w:pPr>
        </w:pPrChange>
      </w:pPr>
      <w:del w:id="1603"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&lt;cac:PostalAddress&gt;</w:delText>
        </w:r>
      </w:del>
    </w:p>
    <w:p w14:paraId="1B5D1FA7" w14:textId="01EE5B98" w:rsidR="00D95EF2" w:rsidRPr="00D95EF2" w:rsidDel="00EC7212" w:rsidRDefault="00D95EF2">
      <w:pPr>
        <w:pStyle w:val="BodyText"/>
        <w:rPr>
          <w:del w:id="1604" w:author="Georg Birgisson" w:date="2021-10-06T14:24:00Z"/>
          <w:rFonts w:ascii="Courier New" w:hAnsi="Courier New" w:cs="Courier New"/>
          <w:sz w:val="16"/>
          <w:szCs w:val="16"/>
        </w:rPr>
        <w:pPrChange w:id="1605" w:author="Georg Birgisson" w:date="2021-10-06T14:25:00Z">
          <w:pPr>
            <w:pStyle w:val="BodyText"/>
            <w:spacing w:after="0"/>
          </w:pPr>
        </w:pPrChange>
      </w:pPr>
      <w:del w:id="1606"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&lt;cbc:StreetName&gt;Strandgötu 99&lt;/cbc:StreetName&gt; &lt;!-- BT-64 --&gt;</w:delText>
        </w:r>
      </w:del>
    </w:p>
    <w:p w14:paraId="5E940F33" w14:textId="1962B9D5" w:rsidR="00D95EF2" w:rsidRPr="00D95EF2" w:rsidDel="00EC7212" w:rsidRDefault="00D95EF2">
      <w:pPr>
        <w:pStyle w:val="BodyText"/>
        <w:rPr>
          <w:del w:id="1607" w:author="Georg Birgisson" w:date="2021-10-06T14:24:00Z"/>
          <w:rFonts w:ascii="Courier New" w:hAnsi="Courier New" w:cs="Courier New"/>
          <w:sz w:val="16"/>
          <w:szCs w:val="16"/>
        </w:rPr>
        <w:pPrChange w:id="1608" w:author="Georg Birgisson" w:date="2021-10-06T14:25:00Z">
          <w:pPr>
            <w:pStyle w:val="BodyText"/>
            <w:spacing w:after="0"/>
          </w:pPr>
        </w:pPrChange>
      </w:pPr>
      <w:del w:id="1609"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&lt;cbc:AdditionalStreetName&gt;Jarðhæð&lt;/cbc:AdditionalStreetName&gt; &lt;!-- BT-65 --&gt;</w:delText>
        </w:r>
      </w:del>
    </w:p>
    <w:p w14:paraId="711806F1" w14:textId="7117B3ED" w:rsidR="00D95EF2" w:rsidRPr="00D95EF2" w:rsidDel="00EC7212" w:rsidRDefault="00D95EF2">
      <w:pPr>
        <w:pStyle w:val="BodyText"/>
        <w:rPr>
          <w:del w:id="1610" w:author="Georg Birgisson" w:date="2021-10-06T14:24:00Z"/>
          <w:rFonts w:ascii="Courier New" w:hAnsi="Courier New" w:cs="Courier New"/>
          <w:sz w:val="16"/>
          <w:szCs w:val="16"/>
        </w:rPr>
        <w:pPrChange w:id="1611" w:author="Georg Birgisson" w:date="2021-10-06T14:25:00Z">
          <w:pPr>
            <w:pStyle w:val="BodyText"/>
            <w:spacing w:after="0"/>
          </w:pPr>
        </w:pPrChange>
      </w:pPr>
      <w:del w:id="1612"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&lt;cbc:CityName&gt;Hafnarfirði&lt;/cbc:CityName&gt; &lt;!-- BT-66 --&gt;</w:delText>
        </w:r>
      </w:del>
    </w:p>
    <w:p w14:paraId="41CF4F93" w14:textId="0757D79F" w:rsidR="00D95EF2" w:rsidRPr="00D95EF2" w:rsidDel="00EC7212" w:rsidRDefault="00D95EF2">
      <w:pPr>
        <w:pStyle w:val="BodyText"/>
        <w:rPr>
          <w:del w:id="1613" w:author="Georg Birgisson" w:date="2021-10-06T14:24:00Z"/>
          <w:rFonts w:ascii="Courier New" w:hAnsi="Courier New" w:cs="Courier New"/>
          <w:sz w:val="16"/>
          <w:szCs w:val="16"/>
        </w:rPr>
        <w:pPrChange w:id="1614" w:author="Georg Birgisson" w:date="2021-10-06T14:25:00Z">
          <w:pPr>
            <w:pStyle w:val="BodyText"/>
            <w:spacing w:after="0"/>
          </w:pPr>
        </w:pPrChange>
      </w:pPr>
      <w:del w:id="1615"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&lt;cbc:PostalZone&gt;220&lt;/cbc:PostalZone&gt; &lt;!-- BT-67 --&gt;</w:delText>
        </w:r>
      </w:del>
    </w:p>
    <w:p w14:paraId="492C9657" w14:textId="67BF0ADC" w:rsidR="00D95EF2" w:rsidRPr="00D95EF2" w:rsidDel="00EC7212" w:rsidRDefault="00D95EF2">
      <w:pPr>
        <w:pStyle w:val="BodyText"/>
        <w:rPr>
          <w:del w:id="1616" w:author="Georg Birgisson" w:date="2021-10-06T14:24:00Z"/>
          <w:rFonts w:ascii="Courier New" w:hAnsi="Courier New" w:cs="Courier New"/>
          <w:sz w:val="16"/>
          <w:szCs w:val="16"/>
        </w:rPr>
        <w:pPrChange w:id="1617" w:author="Georg Birgisson" w:date="2021-10-06T14:25:00Z">
          <w:pPr>
            <w:pStyle w:val="BodyText"/>
            <w:spacing w:after="0"/>
          </w:pPr>
        </w:pPrChange>
      </w:pPr>
      <w:del w:id="1618"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&lt;cbc:CountrySubentity&gt;Suðvesturland&lt;/cbc:CountrySubentity&gt; &lt;!-- BT-68 --&gt;</w:delText>
        </w:r>
      </w:del>
    </w:p>
    <w:p w14:paraId="4E905C93" w14:textId="3FBC946A" w:rsidR="00D95EF2" w:rsidRPr="00D95EF2" w:rsidDel="00EC7212" w:rsidRDefault="00D95EF2">
      <w:pPr>
        <w:pStyle w:val="BodyText"/>
        <w:rPr>
          <w:del w:id="1619" w:author="Georg Birgisson" w:date="2021-10-06T14:24:00Z"/>
          <w:rFonts w:ascii="Courier New" w:hAnsi="Courier New" w:cs="Courier New"/>
          <w:sz w:val="16"/>
          <w:szCs w:val="16"/>
        </w:rPr>
        <w:pPrChange w:id="1620" w:author="Georg Birgisson" w:date="2021-10-06T14:25:00Z">
          <w:pPr>
            <w:pStyle w:val="BodyText"/>
            <w:spacing w:after="0"/>
          </w:pPr>
        </w:pPrChange>
      </w:pPr>
      <w:del w:id="1621"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&lt;cac:AddressLine&gt;</w:delText>
        </w:r>
      </w:del>
    </w:p>
    <w:p w14:paraId="133C4C7F" w14:textId="18938FEC" w:rsidR="00D95EF2" w:rsidRPr="00D95EF2" w:rsidDel="00EC7212" w:rsidRDefault="00D95EF2">
      <w:pPr>
        <w:pStyle w:val="BodyText"/>
        <w:rPr>
          <w:del w:id="1622" w:author="Georg Birgisson" w:date="2021-10-06T14:24:00Z"/>
          <w:rFonts w:ascii="Courier New" w:hAnsi="Courier New" w:cs="Courier New"/>
          <w:sz w:val="16"/>
          <w:szCs w:val="16"/>
        </w:rPr>
        <w:pPrChange w:id="1623" w:author="Georg Birgisson" w:date="2021-10-06T14:25:00Z">
          <w:pPr>
            <w:pStyle w:val="BodyText"/>
            <w:spacing w:after="0"/>
          </w:pPr>
        </w:pPrChange>
      </w:pPr>
      <w:del w:id="1624"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&lt;cbc:Line&gt;Skattþjónustudeild&lt;/cbc:Line&gt; &lt;!-- BT-164 --&gt;</w:delText>
        </w:r>
      </w:del>
    </w:p>
    <w:p w14:paraId="0B4F567E" w14:textId="1008A90B" w:rsidR="00D95EF2" w:rsidRPr="00D95EF2" w:rsidDel="00EC7212" w:rsidRDefault="00D95EF2">
      <w:pPr>
        <w:pStyle w:val="BodyText"/>
        <w:rPr>
          <w:del w:id="1625" w:author="Georg Birgisson" w:date="2021-10-06T14:24:00Z"/>
          <w:rFonts w:ascii="Courier New" w:hAnsi="Courier New" w:cs="Courier New"/>
          <w:sz w:val="16"/>
          <w:szCs w:val="16"/>
        </w:rPr>
        <w:pPrChange w:id="1626" w:author="Georg Birgisson" w:date="2021-10-06T14:25:00Z">
          <w:pPr>
            <w:pStyle w:val="BodyText"/>
            <w:spacing w:after="0"/>
          </w:pPr>
        </w:pPrChange>
      </w:pPr>
      <w:del w:id="1627"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&lt;/cac:AddressLine&gt;</w:delText>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del>
    </w:p>
    <w:p w14:paraId="7DB5D5A5" w14:textId="2686D251" w:rsidR="00D95EF2" w:rsidRPr="00D95EF2" w:rsidDel="00EC7212" w:rsidRDefault="00D95EF2">
      <w:pPr>
        <w:pStyle w:val="BodyText"/>
        <w:rPr>
          <w:del w:id="1628" w:author="Georg Birgisson" w:date="2021-10-06T14:24:00Z"/>
          <w:rFonts w:ascii="Courier New" w:hAnsi="Courier New" w:cs="Courier New"/>
          <w:sz w:val="16"/>
          <w:szCs w:val="16"/>
        </w:rPr>
        <w:pPrChange w:id="1629" w:author="Georg Birgisson" w:date="2021-10-06T14:25:00Z">
          <w:pPr>
            <w:pStyle w:val="BodyText"/>
            <w:spacing w:after="0"/>
          </w:pPr>
        </w:pPrChange>
      </w:pPr>
      <w:del w:id="1630"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&lt;cac:Country&gt;</w:delText>
        </w:r>
      </w:del>
    </w:p>
    <w:p w14:paraId="43D20BC9" w14:textId="1BC6B99B" w:rsidR="00D95EF2" w:rsidRPr="00D95EF2" w:rsidDel="00EC7212" w:rsidRDefault="00D95EF2">
      <w:pPr>
        <w:pStyle w:val="BodyText"/>
        <w:rPr>
          <w:del w:id="1631" w:author="Georg Birgisson" w:date="2021-10-06T14:24:00Z"/>
          <w:rFonts w:ascii="Courier New" w:hAnsi="Courier New" w:cs="Courier New"/>
          <w:sz w:val="16"/>
          <w:szCs w:val="16"/>
        </w:rPr>
        <w:pPrChange w:id="1632" w:author="Georg Birgisson" w:date="2021-10-06T14:25:00Z">
          <w:pPr>
            <w:pStyle w:val="BodyText"/>
            <w:spacing w:after="0"/>
          </w:pPr>
        </w:pPrChange>
      </w:pPr>
      <w:del w:id="1633"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&lt;cbc:IdentificationCode&gt;IS&lt;/cbc:IdentificationCode&gt; &lt;!-- BT-69 --&gt;</w:delText>
        </w:r>
      </w:del>
    </w:p>
    <w:p w14:paraId="6C1AE6C6" w14:textId="5D2F9A95" w:rsidR="00D95EF2" w:rsidRPr="00D95EF2" w:rsidDel="00EC7212" w:rsidRDefault="00D95EF2">
      <w:pPr>
        <w:pStyle w:val="BodyText"/>
        <w:rPr>
          <w:del w:id="1634" w:author="Georg Birgisson" w:date="2021-10-06T14:24:00Z"/>
          <w:rFonts w:ascii="Courier New" w:hAnsi="Courier New" w:cs="Courier New"/>
          <w:sz w:val="16"/>
          <w:szCs w:val="16"/>
        </w:rPr>
        <w:pPrChange w:id="1635" w:author="Georg Birgisson" w:date="2021-10-06T14:25:00Z">
          <w:pPr>
            <w:pStyle w:val="BodyText"/>
            <w:spacing w:after="0"/>
          </w:pPr>
        </w:pPrChange>
      </w:pPr>
      <w:del w:id="1636"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&lt;/cac:Country&gt;</w:delText>
        </w:r>
      </w:del>
    </w:p>
    <w:p w14:paraId="5F142214" w14:textId="64E17CF4" w:rsidR="00D95EF2" w:rsidRPr="00D95EF2" w:rsidDel="00EC7212" w:rsidRDefault="00D95EF2">
      <w:pPr>
        <w:pStyle w:val="BodyText"/>
        <w:rPr>
          <w:del w:id="1637" w:author="Georg Birgisson" w:date="2021-10-06T14:24:00Z"/>
          <w:rFonts w:ascii="Courier New" w:hAnsi="Courier New" w:cs="Courier New"/>
          <w:sz w:val="16"/>
          <w:szCs w:val="16"/>
        </w:rPr>
        <w:pPrChange w:id="1638" w:author="Georg Birgisson" w:date="2021-10-06T14:25:00Z">
          <w:pPr>
            <w:pStyle w:val="BodyText"/>
            <w:spacing w:after="0"/>
          </w:pPr>
        </w:pPrChange>
      </w:pPr>
      <w:del w:id="1639"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&lt;/cac:PostalAddress&gt;</w:delText>
        </w:r>
      </w:del>
    </w:p>
    <w:p w14:paraId="226C45B0" w14:textId="062DFE49" w:rsidR="00D95EF2" w:rsidRPr="00D95EF2" w:rsidDel="00EC7212" w:rsidRDefault="00D95EF2">
      <w:pPr>
        <w:pStyle w:val="BodyText"/>
        <w:rPr>
          <w:del w:id="1640" w:author="Georg Birgisson" w:date="2021-10-06T14:24:00Z"/>
          <w:rFonts w:ascii="Courier New" w:hAnsi="Courier New" w:cs="Courier New"/>
          <w:sz w:val="16"/>
          <w:szCs w:val="16"/>
        </w:rPr>
        <w:pPrChange w:id="1641" w:author="Georg Birgisson" w:date="2021-10-06T14:25:00Z">
          <w:pPr>
            <w:pStyle w:val="BodyText"/>
            <w:spacing w:after="0"/>
          </w:pPr>
        </w:pPrChange>
      </w:pPr>
      <w:del w:id="1642"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&lt;cac:PartyTaxScheme&gt;</w:delText>
        </w:r>
      </w:del>
    </w:p>
    <w:p w14:paraId="2EBA4469" w14:textId="7A0429A0" w:rsidR="00D95EF2" w:rsidRPr="00D95EF2" w:rsidDel="00EC7212" w:rsidRDefault="00D95EF2">
      <w:pPr>
        <w:pStyle w:val="BodyText"/>
        <w:rPr>
          <w:del w:id="1643" w:author="Georg Birgisson" w:date="2021-10-06T14:24:00Z"/>
          <w:rFonts w:ascii="Courier New" w:hAnsi="Courier New" w:cs="Courier New"/>
          <w:sz w:val="16"/>
          <w:szCs w:val="16"/>
        </w:rPr>
        <w:pPrChange w:id="1644" w:author="Georg Birgisson" w:date="2021-10-06T14:25:00Z">
          <w:pPr>
            <w:pStyle w:val="BodyText"/>
            <w:spacing w:after="0"/>
          </w:pPr>
        </w:pPrChange>
      </w:pPr>
      <w:del w:id="1645"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&lt;cbc:CompanyID&gt;IS98746&lt;/cbc:CompanyID&gt; &lt;!-- BT-63 --&gt;</w:delText>
        </w:r>
      </w:del>
    </w:p>
    <w:p w14:paraId="3ADF30F5" w14:textId="67EEB0B6" w:rsidR="00D95EF2" w:rsidRPr="00D95EF2" w:rsidDel="00EC7212" w:rsidRDefault="00D95EF2">
      <w:pPr>
        <w:pStyle w:val="BodyText"/>
        <w:rPr>
          <w:del w:id="1646" w:author="Georg Birgisson" w:date="2021-10-06T14:24:00Z"/>
          <w:rFonts w:ascii="Courier New" w:hAnsi="Courier New" w:cs="Courier New"/>
          <w:sz w:val="16"/>
          <w:szCs w:val="16"/>
        </w:rPr>
        <w:pPrChange w:id="1647" w:author="Georg Birgisson" w:date="2021-10-06T14:25:00Z">
          <w:pPr>
            <w:pStyle w:val="BodyText"/>
            <w:spacing w:after="0"/>
          </w:pPr>
        </w:pPrChange>
      </w:pPr>
      <w:del w:id="1648"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&lt;cac:TaxScheme&gt;</w:delText>
        </w:r>
      </w:del>
    </w:p>
    <w:p w14:paraId="1F66056A" w14:textId="11FE816D" w:rsidR="00D95EF2" w:rsidRPr="00D95EF2" w:rsidDel="00EC7212" w:rsidRDefault="00D95EF2">
      <w:pPr>
        <w:pStyle w:val="BodyText"/>
        <w:rPr>
          <w:del w:id="1649" w:author="Georg Birgisson" w:date="2021-10-06T14:24:00Z"/>
          <w:rFonts w:ascii="Courier New" w:hAnsi="Courier New" w:cs="Courier New"/>
          <w:sz w:val="16"/>
          <w:szCs w:val="16"/>
        </w:rPr>
        <w:pPrChange w:id="1650" w:author="Georg Birgisson" w:date="2021-10-06T14:25:00Z">
          <w:pPr>
            <w:pStyle w:val="BodyText"/>
            <w:spacing w:after="0"/>
          </w:pPr>
        </w:pPrChange>
      </w:pPr>
      <w:del w:id="1651"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&lt;cbc:ID&gt;VAT&lt;/cbc:ID&gt; &lt;!-- BT-63, qualifier --&gt;</w:delText>
        </w:r>
      </w:del>
    </w:p>
    <w:p w14:paraId="27EA8841" w14:textId="0A0D8C8D" w:rsidR="00D95EF2" w:rsidRPr="00D95EF2" w:rsidDel="00EC7212" w:rsidRDefault="00D95EF2">
      <w:pPr>
        <w:pStyle w:val="BodyText"/>
        <w:rPr>
          <w:del w:id="1652" w:author="Georg Birgisson" w:date="2021-10-06T14:24:00Z"/>
          <w:rFonts w:ascii="Courier New" w:hAnsi="Courier New" w:cs="Courier New"/>
          <w:sz w:val="16"/>
          <w:szCs w:val="16"/>
        </w:rPr>
        <w:pPrChange w:id="1653" w:author="Georg Birgisson" w:date="2021-10-06T14:25:00Z">
          <w:pPr>
            <w:pStyle w:val="BodyText"/>
            <w:spacing w:after="0"/>
          </w:pPr>
        </w:pPrChange>
      </w:pPr>
      <w:del w:id="1654"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&lt;/cac:TaxScheme&gt;</w:delText>
        </w:r>
      </w:del>
    </w:p>
    <w:p w14:paraId="6B79E9CC" w14:textId="54E894B3" w:rsidR="00D95EF2" w:rsidRPr="00D95EF2" w:rsidDel="00EC7212" w:rsidRDefault="00D95EF2">
      <w:pPr>
        <w:pStyle w:val="BodyText"/>
        <w:rPr>
          <w:del w:id="1655" w:author="Georg Birgisson" w:date="2021-10-06T14:24:00Z"/>
          <w:rFonts w:ascii="Courier New" w:hAnsi="Courier New" w:cs="Courier New"/>
          <w:sz w:val="16"/>
          <w:szCs w:val="16"/>
        </w:rPr>
        <w:pPrChange w:id="1656" w:author="Georg Birgisson" w:date="2021-10-06T14:25:00Z">
          <w:pPr>
            <w:pStyle w:val="BodyText"/>
            <w:spacing w:after="0"/>
          </w:pPr>
        </w:pPrChange>
      </w:pPr>
      <w:del w:id="1657"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&lt;/cac:PartyTaxScheme&gt;</w:delText>
        </w:r>
      </w:del>
    </w:p>
    <w:p w14:paraId="3F0B1C30" w14:textId="27EE8719" w:rsidR="00D95EF2" w:rsidRPr="00D95EF2" w:rsidDel="00EC7212" w:rsidRDefault="00D95EF2">
      <w:pPr>
        <w:pStyle w:val="BodyText"/>
        <w:rPr>
          <w:del w:id="1658" w:author="Georg Birgisson" w:date="2021-10-06T14:24:00Z"/>
          <w:rFonts w:ascii="Courier New" w:hAnsi="Courier New" w:cs="Courier New"/>
          <w:sz w:val="16"/>
          <w:szCs w:val="16"/>
        </w:rPr>
        <w:pPrChange w:id="1659" w:author="Georg Birgisson" w:date="2021-10-06T14:25:00Z">
          <w:pPr>
            <w:pStyle w:val="BodyText"/>
            <w:spacing w:after="0"/>
          </w:pPr>
        </w:pPrChange>
      </w:pPr>
      <w:del w:id="1660" w:author="Georg Birgisson" w:date="2021-10-06T14:24:00Z">
        <w:r w:rsidRPr="00D95EF2" w:rsidDel="00EC7212">
          <w:rPr>
            <w:rFonts w:ascii="Courier New" w:hAnsi="Courier New" w:cs="Courier New"/>
            <w:sz w:val="16"/>
            <w:szCs w:val="16"/>
          </w:rPr>
          <w:lastRenderedPageBreak/>
          <w:tab/>
          <w:delText>&lt;/cac:TaxRepresentativeParty&gt;</w:delText>
        </w:r>
        <w:r w:rsidRPr="00D95EF2" w:rsidDel="00EC7212">
          <w:rPr>
            <w:rFonts w:ascii="Courier New" w:hAnsi="Courier New" w:cs="Courier New"/>
            <w:sz w:val="16"/>
            <w:szCs w:val="16"/>
          </w:rPr>
          <w:tab/>
        </w:r>
      </w:del>
    </w:p>
    <w:p w14:paraId="284538A1" w14:textId="119DFEB9" w:rsidR="00D95EF2" w:rsidRPr="00D95EF2" w:rsidDel="00EC7212" w:rsidRDefault="00D95EF2">
      <w:pPr>
        <w:pStyle w:val="BodyText"/>
        <w:rPr>
          <w:del w:id="1661" w:author="Georg Birgisson" w:date="2021-10-06T14:24:00Z"/>
          <w:rFonts w:ascii="Courier New" w:hAnsi="Courier New" w:cs="Courier New"/>
          <w:sz w:val="16"/>
          <w:szCs w:val="16"/>
        </w:rPr>
        <w:pPrChange w:id="1662" w:author="Georg Birgisson" w:date="2021-10-06T14:25:00Z">
          <w:pPr>
            <w:pStyle w:val="BodyText"/>
            <w:spacing w:after="0"/>
          </w:pPr>
        </w:pPrChange>
      </w:pPr>
      <w:del w:id="1663" w:author="Georg Birgisson" w:date="2021-10-06T14:24:00Z">
        <w:r w:rsidRPr="00D95EF2" w:rsidDel="00EC7212">
          <w:rPr>
            <w:rFonts w:ascii="Courier New" w:hAnsi="Courier New" w:cs="Courier New"/>
            <w:sz w:val="16"/>
            <w:szCs w:val="16"/>
          </w:rPr>
          <w:tab/>
          <w:delText>&lt;cac:Delivery&gt;</w:delText>
        </w:r>
      </w:del>
    </w:p>
    <w:p w14:paraId="029A2E24" w14:textId="20C0ED00" w:rsidR="00D95EF2" w:rsidRPr="00D95EF2" w:rsidDel="00EC7212" w:rsidRDefault="00D95EF2">
      <w:pPr>
        <w:pStyle w:val="BodyText"/>
        <w:rPr>
          <w:del w:id="1664" w:author="Georg Birgisson" w:date="2021-10-06T14:24:00Z"/>
          <w:rFonts w:ascii="Courier New" w:hAnsi="Courier New" w:cs="Courier New"/>
          <w:sz w:val="16"/>
          <w:szCs w:val="16"/>
        </w:rPr>
        <w:pPrChange w:id="1665" w:author="Georg Birgisson" w:date="2021-10-06T14:25:00Z">
          <w:pPr>
            <w:pStyle w:val="BodyText"/>
            <w:spacing w:after="0"/>
          </w:pPr>
        </w:pPrChange>
      </w:pPr>
      <w:del w:id="1666"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&lt;cbc:ActualDeliveryDate&gt;2010-08-31&lt;/cbc:ActualDeliveryDate&gt; &lt;!-- BT-72 --&gt;</w:delText>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del>
    </w:p>
    <w:p w14:paraId="6FE8D0A6" w14:textId="4E4D8D20" w:rsidR="00D95EF2" w:rsidRPr="00D95EF2" w:rsidDel="00EC7212" w:rsidRDefault="00D95EF2">
      <w:pPr>
        <w:pStyle w:val="BodyText"/>
        <w:rPr>
          <w:del w:id="1667" w:author="Georg Birgisson" w:date="2021-10-06T14:24:00Z"/>
          <w:rFonts w:ascii="Courier New" w:hAnsi="Courier New" w:cs="Courier New"/>
          <w:sz w:val="16"/>
          <w:szCs w:val="16"/>
        </w:rPr>
        <w:pPrChange w:id="1668" w:author="Georg Birgisson" w:date="2021-10-06T14:25:00Z">
          <w:pPr>
            <w:pStyle w:val="BodyText"/>
            <w:spacing w:after="0"/>
          </w:pPr>
        </w:pPrChange>
      </w:pPr>
      <w:del w:id="1669"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&lt;cac:DeliveryLocation&gt;</w:delText>
        </w:r>
      </w:del>
    </w:p>
    <w:p w14:paraId="51996BA3" w14:textId="7E418A0E" w:rsidR="00D95EF2" w:rsidRPr="00D95EF2" w:rsidDel="00EC7212" w:rsidRDefault="00D95EF2">
      <w:pPr>
        <w:pStyle w:val="BodyText"/>
        <w:rPr>
          <w:del w:id="1670" w:author="Georg Birgisson" w:date="2021-10-06T14:24:00Z"/>
          <w:rFonts w:ascii="Courier New" w:hAnsi="Courier New" w:cs="Courier New"/>
          <w:sz w:val="16"/>
          <w:szCs w:val="16"/>
        </w:rPr>
        <w:pPrChange w:id="1671" w:author="Georg Birgisson" w:date="2021-10-06T14:25:00Z">
          <w:pPr>
            <w:pStyle w:val="BodyText"/>
            <w:spacing w:after="0"/>
          </w:pPr>
        </w:pPrChange>
      </w:pPr>
      <w:del w:id="1672"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 schemeID="0035"&gt;6754238987648&lt;/cbc:ID&gt; &lt;!-- BT-71, BT-71-1 --&gt;</w:delText>
        </w:r>
      </w:del>
    </w:p>
    <w:p w14:paraId="05C33C63" w14:textId="25797076" w:rsidR="00D95EF2" w:rsidRPr="00D95EF2" w:rsidDel="00EC7212" w:rsidRDefault="00D95EF2">
      <w:pPr>
        <w:pStyle w:val="BodyText"/>
        <w:rPr>
          <w:del w:id="1673" w:author="Georg Birgisson" w:date="2021-10-06T14:24:00Z"/>
          <w:rFonts w:ascii="Courier New" w:hAnsi="Courier New" w:cs="Courier New"/>
          <w:sz w:val="16"/>
          <w:szCs w:val="16"/>
        </w:rPr>
        <w:pPrChange w:id="1674" w:author="Georg Birgisson" w:date="2021-10-06T14:25:00Z">
          <w:pPr>
            <w:pStyle w:val="BodyText"/>
            <w:spacing w:after="0"/>
          </w:pPr>
        </w:pPrChange>
      </w:pPr>
      <w:del w:id="1675"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&lt;cac:Address&gt;</w:delText>
        </w:r>
      </w:del>
    </w:p>
    <w:p w14:paraId="2DF05238" w14:textId="63C44577" w:rsidR="00D95EF2" w:rsidRPr="00D95EF2" w:rsidDel="00EC7212" w:rsidRDefault="00D95EF2">
      <w:pPr>
        <w:pStyle w:val="BodyText"/>
        <w:rPr>
          <w:del w:id="1676" w:author="Georg Birgisson" w:date="2021-10-06T14:24:00Z"/>
          <w:rFonts w:ascii="Courier New" w:hAnsi="Courier New" w:cs="Courier New"/>
          <w:sz w:val="16"/>
          <w:szCs w:val="16"/>
        </w:rPr>
        <w:pPrChange w:id="1677" w:author="Georg Birgisson" w:date="2021-10-06T14:25:00Z">
          <w:pPr>
            <w:pStyle w:val="BodyText"/>
            <w:spacing w:after="0"/>
          </w:pPr>
        </w:pPrChange>
      </w:pPr>
      <w:del w:id="1678"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&lt;cbc:StreetName&gt;Öndvegisvegur 12&lt;/cbc:StreetName&gt; &lt;!-- BT-75 --&gt;</w:delText>
        </w:r>
      </w:del>
    </w:p>
    <w:p w14:paraId="778F0748" w14:textId="3E1717B9" w:rsidR="00D95EF2" w:rsidRPr="00D95EF2" w:rsidDel="00EC7212" w:rsidRDefault="00D95EF2">
      <w:pPr>
        <w:pStyle w:val="BodyText"/>
        <w:rPr>
          <w:del w:id="1679" w:author="Georg Birgisson" w:date="2021-10-06T14:24:00Z"/>
          <w:rFonts w:ascii="Courier New" w:hAnsi="Courier New" w:cs="Courier New"/>
          <w:sz w:val="16"/>
          <w:szCs w:val="16"/>
        </w:rPr>
        <w:pPrChange w:id="1680" w:author="Georg Birgisson" w:date="2021-10-06T14:25:00Z">
          <w:pPr>
            <w:pStyle w:val="BodyText"/>
            <w:spacing w:after="0"/>
          </w:pPr>
        </w:pPrChange>
      </w:pPr>
      <w:del w:id="1681"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&lt;cbc:AdditionalStreetName&gt;Hjá stóra húsinu&lt;/cbc:AdditionalStreetName&gt; &lt;!-- BT-76 --&gt;</w:delText>
        </w:r>
      </w:del>
    </w:p>
    <w:p w14:paraId="4517464C" w14:textId="73F39171" w:rsidR="00D95EF2" w:rsidRPr="00D95EF2" w:rsidDel="00EC7212" w:rsidRDefault="00D95EF2">
      <w:pPr>
        <w:pStyle w:val="BodyText"/>
        <w:rPr>
          <w:del w:id="1682" w:author="Georg Birgisson" w:date="2021-10-06T14:24:00Z"/>
          <w:rFonts w:ascii="Courier New" w:hAnsi="Courier New" w:cs="Courier New"/>
          <w:sz w:val="16"/>
          <w:szCs w:val="16"/>
        </w:rPr>
        <w:pPrChange w:id="1683" w:author="Georg Birgisson" w:date="2021-10-06T14:25:00Z">
          <w:pPr>
            <w:pStyle w:val="BodyText"/>
            <w:spacing w:after="0"/>
          </w:pPr>
        </w:pPrChange>
      </w:pPr>
      <w:del w:id="1684"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&lt;cbc:CityName&gt;Egilsstaðir&lt;/cbc:CityName&gt; &lt;!-- BT-77 --&gt;</w:delText>
        </w:r>
      </w:del>
    </w:p>
    <w:p w14:paraId="28F0B63D" w14:textId="70CE85F6" w:rsidR="00D95EF2" w:rsidRPr="00D95EF2" w:rsidDel="00EC7212" w:rsidRDefault="00D95EF2">
      <w:pPr>
        <w:pStyle w:val="BodyText"/>
        <w:rPr>
          <w:del w:id="1685" w:author="Georg Birgisson" w:date="2021-10-06T14:24:00Z"/>
          <w:rFonts w:ascii="Courier New" w:hAnsi="Courier New" w:cs="Courier New"/>
          <w:sz w:val="16"/>
          <w:szCs w:val="16"/>
        </w:rPr>
        <w:pPrChange w:id="1686" w:author="Georg Birgisson" w:date="2021-10-06T14:25:00Z">
          <w:pPr>
            <w:pStyle w:val="BodyText"/>
            <w:spacing w:after="0"/>
          </w:pPr>
        </w:pPrChange>
      </w:pPr>
      <w:del w:id="1687"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&lt;cbc:PostalZone&gt;700&lt;/cbc:PostalZone&gt; &lt;!-- BT-78 --&gt;</w:delText>
        </w:r>
      </w:del>
    </w:p>
    <w:p w14:paraId="358C19D4" w14:textId="18685AB6" w:rsidR="00D95EF2" w:rsidRPr="00D95EF2" w:rsidDel="00EC7212" w:rsidRDefault="00D95EF2">
      <w:pPr>
        <w:pStyle w:val="BodyText"/>
        <w:rPr>
          <w:del w:id="1688" w:author="Georg Birgisson" w:date="2021-10-06T14:24:00Z"/>
          <w:rFonts w:ascii="Courier New" w:hAnsi="Courier New" w:cs="Courier New"/>
          <w:sz w:val="16"/>
          <w:szCs w:val="16"/>
        </w:rPr>
        <w:pPrChange w:id="1689" w:author="Georg Birgisson" w:date="2021-10-06T14:25:00Z">
          <w:pPr>
            <w:pStyle w:val="BodyText"/>
            <w:spacing w:after="0"/>
          </w:pPr>
        </w:pPrChange>
      </w:pPr>
      <w:del w:id="1690"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&lt;cbc:CountrySubentity&gt;Fjarðabyggð&lt;/cbc:CountrySubentity&gt; &lt;!-- BT-79 --&gt;</w:delText>
        </w:r>
      </w:del>
    </w:p>
    <w:p w14:paraId="5AC7A16C" w14:textId="4563D0D6" w:rsidR="00D95EF2" w:rsidRPr="00D95EF2" w:rsidDel="00EC7212" w:rsidRDefault="00D95EF2">
      <w:pPr>
        <w:pStyle w:val="BodyText"/>
        <w:rPr>
          <w:del w:id="1691" w:author="Georg Birgisson" w:date="2021-10-06T14:24:00Z"/>
          <w:rFonts w:ascii="Courier New" w:hAnsi="Courier New" w:cs="Courier New"/>
          <w:sz w:val="16"/>
          <w:szCs w:val="16"/>
        </w:rPr>
        <w:pPrChange w:id="1692" w:author="Georg Birgisson" w:date="2021-10-06T14:25:00Z">
          <w:pPr>
            <w:pStyle w:val="BodyText"/>
            <w:spacing w:after="0"/>
          </w:pPr>
        </w:pPrChange>
      </w:pPr>
      <w:del w:id="1693"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&lt;cac:AddressLine&gt;</w:delText>
        </w:r>
      </w:del>
    </w:p>
    <w:p w14:paraId="37888A0C" w14:textId="7EA9F2CD" w:rsidR="00D95EF2" w:rsidRPr="00D95EF2" w:rsidDel="00EC7212" w:rsidRDefault="00D95EF2">
      <w:pPr>
        <w:pStyle w:val="BodyText"/>
        <w:rPr>
          <w:del w:id="1694" w:author="Georg Birgisson" w:date="2021-10-06T14:24:00Z"/>
          <w:rFonts w:ascii="Courier New" w:hAnsi="Courier New" w:cs="Courier New"/>
          <w:sz w:val="16"/>
          <w:szCs w:val="16"/>
        </w:rPr>
        <w:pPrChange w:id="1695" w:author="Georg Birgisson" w:date="2021-10-06T14:25:00Z">
          <w:pPr>
            <w:pStyle w:val="BodyText"/>
            <w:spacing w:after="0"/>
          </w:pPr>
        </w:pPrChange>
      </w:pPr>
      <w:del w:id="1696"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&lt;cbc:Line&gt;Skattþjónustudeild&lt;/cbc:Line&gt; &lt;!-- BT-165 --&gt;</w:delText>
        </w:r>
      </w:del>
    </w:p>
    <w:p w14:paraId="0C24B1B9" w14:textId="6FED5E8A" w:rsidR="00D95EF2" w:rsidRPr="00D95EF2" w:rsidDel="00EC7212" w:rsidRDefault="00D95EF2">
      <w:pPr>
        <w:pStyle w:val="BodyText"/>
        <w:rPr>
          <w:del w:id="1697" w:author="Georg Birgisson" w:date="2021-10-06T14:24:00Z"/>
          <w:rFonts w:ascii="Courier New" w:hAnsi="Courier New" w:cs="Courier New"/>
          <w:sz w:val="16"/>
          <w:szCs w:val="16"/>
        </w:rPr>
        <w:pPrChange w:id="1698" w:author="Georg Birgisson" w:date="2021-10-06T14:25:00Z">
          <w:pPr>
            <w:pStyle w:val="BodyText"/>
            <w:spacing w:after="0"/>
          </w:pPr>
        </w:pPrChange>
      </w:pPr>
      <w:del w:id="1699"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&lt;/cac:AddressLine&gt;</w:delText>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del>
    </w:p>
    <w:p w14:paraId="76C2C4FE" w14:textId="3892918B" w:rsidR="00D95EF2" w:rsidRPr="00D95EF2" w:rsidDel="00EC7212" w:rsidRDefault="00D95EF2">
      <w:pPr>
        <w:pStyle w:val="BodyText"/>
        <w:rPr>
          <w:del w:id="1700" w:author="Georg Birgisson" w:date="2021-10-06T14:24:00Z"/>
          <w:rFonts w:ascii="Courier New" w:hAnsi="Courier New" w:cs="Courier New"/>
          <w:sz w:val="16"/>
          <w:szCs w:val="16"/>
        </w:rPr>
        <w:pPrChange w:id="1701" w:author="Georg Birgisson" w:date="2021-10-06T14:25:00Z">
          <w:pPr>
            <w:pStyle w:val="BodyText"/>
            <w:spacing w:after="0"/>
          </w:pPr>
        </w:pPrChange>
      </w:pPr>
      <w:del w:id="1702"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&lt;cac:Country&gt;</w:delText>
        </w:r>
      </w:del>
    </w:p>
    <w:p w14:paraId="290C4CB8" w14:textId="44847B39" w:rsidR="00D95EF2" w:rsidRPr="00D95EF2" w:rsidDel="00EC7212" w:rsidRDefault="00D95EF2">
      <w:pPr>
        <w:pStyle w:val="BodyText"/>
        <w:rPr>
          <w:del w:id="1703" w:author="Georg Birgisson" w:date="2021-10-06T14:24:00Z"/>
          <w:rFonts w:ascii="Courier New" w:hAnsi="Courier New" w:cs="Courier New"/>
          <w:sz w:val="16"/>
          <w:szCs w:val="16"/>
        </w:rPr>
        <w:pPrChange w:id="1704" w:author="Georg Birgisson" w:date="2021-10-06T14:25:00Z">
          <w:pPr>
            <w:pStyle w:val="BodyText"/>
            <w:spacing w:after="0"/>
          </w:pPr>
        </w:pPrChange>
      </w:pPr>
      <w:del w:id="1705"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&lt;cbc:IdentificationCode&gt;IS&lt;/cbc:IdentificationCode&gt; &lt;!-- BT-80 --&gt;</w:delText>
        </w:r>
      </w:del>
    </w:p>
    <w:p w14:paraId="57E7FFD7" w14:textId="0028014D" w:rsidR="00D95EF2" w:rsidRPr="00D95EF2" w:rsidDel="00EC7212" w:rsidRDefault="00D95EF2">
      <w:pPr>
        <w:pStyle w:val="BodyText"/>
        <w:rPr>
          <w:del w:id="1706" w:author="Georg Birgisson" w:date="2021-10-06T14:24:00Z"/>
          <w:rFonts w:ascii="Courier New" w:hAnsi="Courier New" w:cs="Courier New"/>
          <w:sz w:val="16"/>
          <w:szCs w:val="16"/>
        </w:rPr>
        <w:pPrChange w:id="1707" w:author="Georg Birgisson" w:date="2021-10-06T14:25:00Z">
          <w:pPr>
            <w:pStyle w:val="BodyText"/>
            <w:spacing w:after="0"/>
          </w:pPr>
        </w:pPrChange>
      </w:pPr>
      <w:del w:id="1708"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&lt;/cac:Country&gt;</w:delText>
        </w:r>
      </w:del>
    </w:p>
    <w:p w14:paraId="7A4EC281" w14:textId="49504564" w:rsidR="00D95EF2" w:rsidRPr="00D95EF2" w:rsidDel="00EC7212" w:rsidRDefault="00D95EF2">
      <w:pPr>
        <w:pStyle w:val="BodyText"/>
        <w:rPr>
          <w:del w:id="1709" w:author="Georg Birgisson" w:date="2021-10-06T14:24:00Z"/>
          <w:rFonts w:ascii="Courier New" w:hAnsi="Courier New" w:cs="Courier New"/>
          <w:sz w:val="16"/>
          <w:szCs w:val="16"/>
        </w:rPr>
        <w:pPrChange w:id="1710" w:author="Georg Birgisson" w:date="2021-10-06T14:25:00Z">
          <w:pPr>
            <w:pStyle w:val="BodyText"/>
            <w:spacing w:after="0"/>
          </w:pPr>
        </w:pPrChange>
      </w:pPr>
      <w:del w:id="1711"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&lt;/cac:Address&gt;</w:delText>
        </w:r>
      </w:del>
    </w:p>
    <w:p w14:paraId="3A88C22E" w14:textId="63D9EF11" w:rsidR="00D95EF2" w:rsidRPr="00D95EF2" w:rsidDel="00EC7212" w:rsidRDefault="00D95EF2">
      <w:pPr>
        <w:pStyle w:val="BodyText"/>
        <w:rPr>
          <w:del w:id="1712" w:author="Georg Birgisson" w:date="2021-10-06T14:24:00Z"/>
          <w:rFonts w:ascii="Courier New" w:hAnsi="Courier New" w:cs="Courier New"/>
          <w:sz w:val="16"/>
          <w:szCs w:val="16"/>
        </w:rPr>
        <w:pPrChange w:id="1713" w:author="Georg Birgisson" w:date="2021-10-06T14:25:00Z">
          <w:pPr>
            <w:pStyle w:val="BodyText"/>
            <w:spacing w:after="0"/>
          </w:pPr>
        </w:pPrChange>
      </w:pPr>
      <w:del w:id="1714"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&lt;/cac:DeliveryLocation&gt;</w:delText>
        </w:r>
      </w:del>
    </w:p>
    <w:p w14:paraId="2B8E272B" w14:textId="58FC7639" w:rsidR="00D95EF2" w:rsidRPr="00D95EF2" w:rsidDel="00EC7212" w:rsidRDefault="00D95EF2">
      <w:pPr>
        <w:pStyle w:val="BodyText"/>
        <w:rPr>
          <w:del w:id="1715" w:author="Georg Birgisson" w:date="2021-10-06T14:24:00Z"/>
          <w:rFonts w:ascii="Courier New" w:hAnsi="Courier New" w:cs="Courier New"/>
          <w:sz w:val="16"/>
          <w:szCs w:val="16"/>
        </w:rPr>
        <w:pPrChange w:id="1716" w:author="Georg Birgisson" w:date="2021-10-06T14:25:00Z">
          <w:pPr>
            <w:pStyle w:val="BodyText"/>
            <w:spacing w:after="0"/>
          </w:pPr>
        </w:pPrChange>
      </w:pPr>
      <w:del w:id="1717"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&lt;cac:DeliveryParty&gt;</w:delText>
        </w:r>
      </w:del>
    </w:p>
    <w:p w14:paraId="078168E7" w14:textId="6B23FA5F" w:rsidR="00D95EF2" w:rsidRPr="00D95EF2" w:rsidDel="00EC7212" w:rsidRDefault="00D95EF2">
      <w:pPr>
        <w:pStyle w:val="BodyText"/>
        <w:rPr>
          <w:del w:id="1718" w:author="Georg Birgisson" w:date="2021-10-06T14:24:00Z"/>
          <w:rFonts w:ascii="Courier New" w:hAnsi="Courier New" w:cs="Courier New"/>
          <w:sz w:val="16"/>
          <w:szCs w:val="16"/>
        </w:rPr>
        <w:pPrChange w:id="1719" w:author="Georg Birgisson" w:date="2021-10-06T14:25:00Z">
          <w:pPr>
            <w:pStyle w:val="BodyText"/>
            <w:spacing w:after="0"/>
          </w:pPr>
        </w:pPrChange>
      </w:pPr>
      <w:del w:id="1720"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&lt;cac:PartyName&gt;</w:delText>
        </w:r>
      </w:del>
    </w:p>
    <w:p w14:paraId="0AA215F3" w14:textId="33255B78" w:rsidR="00D95EF2" w:rsidRPr="00D95EF2" w:rsidDel="00EC7212" w:rsidRDefault="00D95EF2">
      <w:pPr>
        <w:pStyle w:val="BodyText"/>
        <w:rPr>
          <w:del w:id="1721" w:author="Georg Birgisson" w:date="2021-10-06T14:24:00Z"/>
          <w:rFonts w:ascii="Courier New" w:hAnsi="Courier New" w:cs="Courier New"/>
          <w:sz w:val="16"/>
          <w:szCs w:val="16"/>
        </w:rPr>
        <w:pPrChange w:id="1722" w:author="Georg Birgisson" w:date="2021-10-06T14:25:00Z">
          <w:pPr>
            <w:pStyle w:val="BodyText"/>
            <w:spacing w:after="0"/>
          </w:pPr>
        </w:pPrChange>
      </w:pPr>
      <w:del w:id="1723"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&lt;cbc:Name&gt;Akstursþjónustan ehf.&lt;/cbc:Name&gt; &lt;!-- BT-70 --&gt;</w:delText>
        </w:r>
      </w:del>
    </w:p>
    <w:p w14:paraId="0730CF51" w14:textId="2B835BB6" w:rsidR="00D95EF2" w:rsidRPr="00D95EF2" w:rsidDel="00EC7212" w:rsidRDefault="00D95EF2">
      <w:pPr>
        <w:pStyle w:val="BodyText"/>
        <w:rPr>
          <w:del w:id="1724" w:author="Georg Birgisson" w:date="2021-10-06T14:24:00Z"/>
          <w:rFonts w:ascii="Courier New" w:hAnsi="Courier New" w:cs="Courier New"/>
          <w:sz w:val="16"/>
          <w:szCs w:val="16"/>
        </w:rPr>
        <w:pPrChange w:id="1725" w:author="Georg Birgisson" w:date="2021-10-06T14:25:00Z">
          <w:pPr>
            <w:pStyle w:val="BodyText"/>
            <w:spacing w:after="0"/>
          </w:pPr>
        </w:pPrChange>
      </w:pPr>
      <w:del w:id="1726"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&lt;/cac:PartyName&gt;</w:delText>
        </w:r>
      </w:del>
    </w:p>
    <w:p w14:paraId="768E0733" w14:textId="75712D07" w:rsidR="00D95EF2" w:rsidRPr="00D95EF2" w:rsidDel="00EC7212" w:rsidRDefault="00D95EF2">
      <w:pPr>
        <w:pStyle w:val="BodyText"/>
        <w:rPr>
          <w:del w:id="1727" w:author="Georg Birgisson" w:date="2021-10-06T14:24:00Z"/>
          <w:rFonts w:ascii="Courier New" w:hAnsi="Courier New" w:cs="Courier New"/>
          <w:sz w:val="16"/>
          <w:szCs w:val="16"/>
        </w:rPr>
        <w:pPrChange w:id="1728" w:author="Georg Birgisson" w:date="2021-10-06T14:25:00Z">
          <w:pPr>
            <w:pStyle w:val="BodyText"/>
            <w:spacing w:after="0"/>
          </w:pPr>
        </w:pPrChange>
      </w:pPr>
      <w:del w:id="1729"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&lt;/cac:DeliveryParty&gt;</w:delText>
        </w:r>
      </w:del>
    </w:p>
    <w:p w14:paraId="41B7393F" w14:textId="5B9FC807" w:rsidR="00D95EF2" w:rsidRPr="00D95EF2" w:rsidDel="00EC7212" w:rsidRDefault="00D95EF2">
      <w:pPr>
        <w:pStyle w:val="BodyText"/>
        <w:rPr>
          <w:del w:id="1730" w:author="Georg Birgisson" w:date="2021-10-06T14:24:00Z"/>
          <w:rFonts w:ascii="Courier New" w:hAnsi="Courier New" w:cs="Courier New"/>
          <w:sz w:val="16"/>
          <w:szCs w:val="16"/>
        </w:rPr>
        <w:pPrChange w:id="1731" w:author="Georg Birgisson" w:date="2021-10-06T14:25:00Z">
          <w:pPr>
            <w:pStyle w:val="BodyText"/>
            <w:spacing w:after="0"/>
          </w:pPr>
        </w:pPrChange>
      </w:pPr>
      <w:del w:id="1732" w:author="Georg Birgisson" w:date="2021-10-06T14:24:00Z">
        <w:r w:rsidRPr="00D95EF2" w:rsidDel="00EC7212">
          <w:rPr>
            <w:rFonts w:ascii="Courier New" w:hAnsi="Courier New" w:cs="Courier New"/>
            <w:sz w:val="16"/>
            <w:szCs w:val="16"/>
          </w:rPr>
          <w:tab/>
          <w:delText>&lt;/cac:Delivery&gt;</w:delText>
        </w:r>
      </w:del>
    </w:p>
    <w:p w14:paraId="2D1BFA55" w14:textId="1F792AFD" w:rsidR="00D95EF2" w:rsidRPr="00D95EF2" w:rsidDel="00EC7212" w:rsidRDefault="00D95EF2">
      <w:pPr>
        <w:pStyle w:val="BodyText"/>
        <w:rPr>
          <w:del w:id="1733" w:author="Georg Birgisson" w:date="2021-10-06T14:24:00Z"/>
          <w:rFonts w:ascii="Courier New" w:hAnsi="Courier New" w:cs="Courier New"/>
          <w:sz w:val="16"/>
          <w:szCs w:val="16"/>
        </w:rPr>
        <w:pPrChange w:id="1734" w:author="Georg Birgisson" w:date="2021-10-06T14:25:00Z">
          <w:pPr>
            <w:pStyle w:val="BodyText"/>
            <w:spacing w:after="0"/>
          </w:pPr>
        </w:pPrChange>
      </w:pPr>
      <w:del w:id="1735" w:author="Georg Birgisson" w:date="2021-10-06T14:24:00Z">
        <w:r w:rsidRPr="00D95EF2" w:rsidDel="00EC7212">
          <w:rPr>
            <w:rFonts w:ascii="Courier New" w:hAnsi="Courier New" w:cs="Courier New"/>
            <w:sz w:val="16"/>
            <w:szCs w:val="16"/>
          </w:rPr>
          <w:tab/>
          <w:delText>&lt;cac:PaymentMeans&gt;</w:delText>
        </w:r>
      </w:del>
    </w:p>
    <w:p w14:paraId="255F5D8E" w14:textId="0B1AE6C4" w:rsidR="00D95EF2" w:rsidRPr="00D95EF2" w:rsidDel="00EC7212" w:rsidRDefault="00D95EF2">
      <w:pPr>
        <w:pStyle w:val="BodyText"/>
        <w:rPr>
          <w:del w:id="1736" w:author="Georg Birgisson" w:date="2021-10-06T14:24:00Z"/>
          <w:rFonts w:ascii="Courier New" w:hAnsi="Courier New" w:cs="Courier New"/>
          <w:sz w:val="16"/>
          <w:szCs w:val="16"/>
        </w:rPr>
        <w:pPrChange w:id="1737" w:author="Georg Birgisson" w:date="2021-10-06T14:25:00Z">
          <w:pPr>
            <w:pStyle w:val="BodyText"/>
            <w:spacing w:after="0"/>
          </w:pPr>
        </w:pPrChange>
      </w:pPr>
      <w:del w:id="1738"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&lt;cbc:PaymentMeansCode name="Millifærsla"&gt;42&lt;/cbc:PaymentMeansCode&gt; &lt;!-- BT-82, BT-81 --&gt;</w:delText>
        </w:r>
      </w:del>
    </w:p>
    <w:p w14:paraId="5694DFC9" w14:textId="63CEDE7D" w:rsidR="00D95EF2" w:rsidRPr="00D95EF2" w:rsidDel="00EC7212" w:rsidRDefault="00D95EF2">
      <w:pPr>
        <w:pStyle w:val="BodyText"/>
        <w:rPr>
          <w:del w:id="1739" w:author="Georg Birgisson" w:date="2021-10-06T14:24:00Z"/>
          <w:rFonts w:ascii="Courier New" w:hAnsi="Courier New" w:cs="Courier New"/>
          <w:sz w:val="16"/>
          <w:szCs w:val="16"/>
        </w:rPr>
        <w:pPrChange w:id="1740" w:author="Georg Birgisson" w:date="2021-10-06T14:25:00Z">
          <w:pPr>
            <w:pStyle w:val="BodyText"/>
            <w:spacing w:after="0"/>
          </w:pPr>
        </w:pPrChange>
      </w:pPr>
      <w:del w:id="1741"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&lt;cbc:PaymentID&gt;gr12345&lt;/cbc:PaymentID&gt; &lt;!-- BT-83 --&gt;</w:delText>
        </w:r>
      </w:del>
    </w:p>
    <w:p w14:paraId="2859FBA3" w14:textId="607B46D9" w:rsidR="00D95EF2" w:rsidRPr="00D95EF2" w:rsidDel="00EC7212" w:rsidRDefault="00D95EF2">
      <w:pPr>
        <w:pStyle w:val="BodyText"/>
        <w:rPr>
          <w:del w:id="1742" w:author="Georg Birgisson" w:date="2021-10-06T14:24:00Z"/>
          <w:rFonts w:ascii="Courier New" w:hAnsi="Courier New" w:cs="Courier New"/>
          <w:sz w:val="16"/>
          <w:szCs w:val="16"/>
        </w:rPr>
        <w:pPrChange w:id="1743" w:author="Georg Birgisson" w:date="2021-10-06T14:25:00Z">
          <w:pPr>
            <w:pStyle w:val="BodyText"/>
            <w:spacing w:after="0"/>
          </w:pPr>
        </w:pPrChange>
      </w:pPr>
      <w:del w:id="1744"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&lt;cac:PayeeFinancialAccount&gt;</w:delText>
        </w:r>
      </w:del>
    </w:p>
    <w:p w14:paraId="1F1758FC" w14:textId="38B3BE9E" w:rsidR="00D95EF2" w:rsidRPr="00D95EF2" w:rsidDel="00EC7212" w:rsidRDefault="00D95EF2">
      <w:pPr>
        <w:pStyle w:val="BodyText"/>
        <w:rPr>
          <w:del w:id="1745" w:author="Georg Birgisson" w:date="2021-10-06T14:24:00Z"/>
          <w:rFonts w:ascii="Courier New" w:hAnsi="Courier New" w:cs="Courier New"/>
          <w:sz w:val="16"/>
          <w:szCs w:val="16"/>
        </w:rPr>
        <w:pPrChange w:id="1746" w:author="Georg Birgisson" w:date="2021-10-06T14:25:00Z">
          <w:pPr>
            <w:pStyle w:val="BodyText"/>
            <w:spacing w:after="0"/>
          </w:pPr>
        </w:pPrChange>
      </w:pPr>
      <w:del w:id="1747"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&lt;cbc:ID&gt;000166000001&lt;/cbc:ID&gt; &lt;!-- BT-84 --&gt;</w:delText>
        </w:r>
      </w:del>
    </w:p>
    <w:p w14:paraId="5DBD7AEF" w14:textId="5B024EE7" w:rsidR="00D95EF2" w:rsidRPr="00D95EF2" w:rsidDel="00EC7212" w:rsidRDefault="00D95EF2">
      <w:pPr>
        <w:pStyle w:val="BodyText"/>
        <w:rPr>
          <w:del w:id="1748" w:author="Georg Birgisson" w:date="2021-10-06T14:24:00Z"/>
          <w:rFonts w:ascii="Courier New" w:hAnsi="Courier New" w:cs="Courier New"/>
          <w:sz w:val="16"/>
          <w:szCs w:val="16"/>
        </w:rPr>
        <w:pPrChange w:id="1749" w:author="Georg Birgisson" w:date="2021-10-06T14:25:00Z">
          <w:pPr>
            <w:pStyle w:val="BodyText"/>
            <w:spacing w:after="0"/>
          </w:pPr>
        </w:pPrChange>
      </w:pPr>
      <w:del w:id="1750"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&lt;/cac:PayeeFinancialAccount&gt;</w:delText>
        </w:r>
      </w:del>
    </w:p>
    <w:p w14:paraId="4922164A" w14:textId="6FCE84FD" w:rsidR="00D95EF2" w:rsidRPr="00D95EF2" w:rsidDel="00EC7212" w:rsidRDefault="00D95EF2">
      <w:pPr>
        <w:pStyle w:val="BodyText"/>
        <w:rPr>
          <w:del w:id="1751" w:author="Georg Birgisson" w:date="2021-10-06T14:24:00Z"/>
          <w:rFonts w:ascii="Courier New" w:hAnsi="Courier New" w:cs="Courier New"/>
          <w:sz w:val="16"/>
          <w:szCs w:val="16"/>
        </w:rPr>
        <w:pPrChange w:id="1752" w:author="Georg Birgisson" w:date="2021-10-06T14:25:00Z">
          <w:pPr>
            <w:pStyle w:val="BodyText"/>
            <w:spacing w:after="0"/>
          </w:pPr>
        </w:pPrChange>
      </w:pPr>
      <w:del w:id="1753" w:author="Georg Birgisson" w:date="2021-10-06T14:24:00Z">
        <w:r w:rsidRPr="00D95EF2" w:rsidDel="00EC7212">
          <w:rPr>
            <w:rFonts w:ascii="Courier New" w:hAnsi="Courier New" w:cs="Courier New"/>
            <w:sz w:val="16"/>
            <w:szCs w:val="16"/>
          </w:rPr>
          <w:tab/>
          <w:delText>&lt;/cac:PaymentMeans&gt;</w:delText>
        </w:r>
      </w:del>
    </w:p>
    <w:p w14:paraId="3BBDEB33" w14:textId="44AFB545" w:rsidR="00D95EF2" w:rsidRPr="00D95EF2" w:rsidDel="00EC7212" w:rsidRDefault="00D95EF2">
      <w:pPr>
        <w:pStyle w:val="BodyText"/>
        <w:rPr>
          <w:del w:id="1754" w:author="Georg Birgisson" w:date="2021-10-06T14:24:00Z"/>
          <w:rFonts w:ascii="Courier New" w:hAnsi="Courier New" w:cs="Courier New"/>
          <w:sz w:val="16"/>
          <w:szCs w:val="16"/>
        </w:rPr>
        <w:pPrChange w:id="1755" w:author="Georg Birgisson" w:date="2021-10-06T14:25:00Z">
          <w:pPr>
            <w:pStyle w:val="BodyText"/>
            <w:spacing w:after="0"/>
          </w:pPr>
        </w:pPrChange>
      </w:pPr>
      <w:del w:id="1756" w:author="Georg Birgisson" w:date="2021-10-06T14:24:00Z">
        <w:r w:rsidRPr="00D95EF2" w:rsidDel="00EC7212">
          <w:rPr>
            <w:rFonts w:ascii="Courier New" w:hAnsi="Courier New" w:cs="Courier New"/>
            <w:sz w:val="16"/>
            <w:szCs w:val="16"/>
          </w:rPr>
          <w:tab/>
          <w:delText>&lt;cac:PaymentTerms&gt;</w:delText>
        </w:r>
      </w:del>
    </w:p>
    <w:p w14:paraId="7FF4E6F4" w14:textId="14B40A12" w:rsidR="00D95EF2" w:rsidRPr="00D95EF2" w:rsidDel="00EC7212" w:rsidRDefault="00D95EF2">
      <w:pPr>
        <w:pStyle w:val="BodyText"/>
        <w:rPr>
          <w:del w:id="1757" w:author="Georg Birgisson" w:date="2021-10-06T14:24:00Z"/>
          <w:rFonts w:ascii="Courier New" w:hAnsi="Courier New" w:cs="Courier New"/>
          <w:sz w:val="16"/>
          <w:szCs w:val="16"/>
        </w:rPr>
        <w:pPrChange w:id="1758" w:author="Georg Birgisson" w:date="2021-10-06T14:25:00Z">
          <w:pPr>
            <w:pStyle w:val="BodyText"/>
            <w:spacing w:after="0"/>
          </w:pPr>
        </w:pPrChange>
      </w:pPr>
      <w:del w:id="1759"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&lt;cbc:Note&gt;Vanskilagjald leggst við upphæðina eftir eindaga auk dráttarvaxta sem reiknast frá gjalddaga.&lt;/cbc:Note&gt; &lt;!-- BT-20 --&gt;</w:delText>
        </w:r>
      </w:del>
    </w:p>
    <w:p w14:paraId="714D2044" w14:textId="5AEEF9FA" w:rsidR="00D95EF2" w:rsidRPr="00D95EF2" w:rsidDel="00EC7212" w:rsidRDefault="00D95EF2">
      <w:pPr>
        <w:pStyle w:val="BodyText"/>
        <w:rPr>
          <w:del w:id="1760" w:author="Georg Birgisson" w:date="2021-10-06T14:24:00Z"/>
          <w:rFonts w:ascii="Courier New" w:hAnsi="Courier New" w:cs="Courier New"/>
          <w:sz w:val="16"/>
          <w:szCs w:val="16"/>
        </w:rPr>
        <w:pPrChange w:id="1761" w:author="Georg Birgisson" w:date="2021-10-06T14:25:00Z">
          <w:pPr>
            <w:pStyle w:val="BodyText"/>
            <w:spacing w:after="0"/>
          </w:pPr>
        </w:pPrChange>
      </w:pPr>
      <w:del w:id="1762" w:author="Georg Birgisson" w:date="2021-10-06T14:24:00Z">
        <w:r w:rsidRPr="00D95EF2" w:rsidDel="00EC7212">
          <w:rPr>
            <w:rFonts w:ascii="Courier New" w:hAnsi="Courier New" w:cs="Courier New"/>
            <w:sz w:val="16"/>
            <w:szCs w:val="16"/>
          </w:rPr>
          <w:tab/>
          <w:delText>&lt;/cac:PaymentTerms&gt;</w:delText>
        </w:r>
      </w:del>
    </w:p>
    <w:p w14:paraId="36DBB3D6" w14:textId="12AEE8EF" w:rsidR="00D95EF2" w:rsidRPr="00D95EF2" w:rsidDel="00EC7212" w:rsidRDefault="00D95EF2">
      <w:pPr>
        <w:pStyle w:val="BodyText"/>
        <w:rPr>
          <w:del w:id="1763" w:author="Georg Birgisson" w:date="2021-10-06T14:24:00Z"/>
          <w:rFonts w:ascii="Courier New" w:hAnsi="Courier New" w:cs="Courier New"/>
          <w:sz w:val="16"/>
          <w:szCs w:val="16"/>
        </w:rPr>
        <w:pPrChange w:id="1764" w:author="Georg Birgisson" w:date="2021-10-06T14:25:00Z">
          <w:pPr>
            <w:pStyle w:val="BodyText"/>
            <w:spacing w:after="0"/>
          </w:pPr>
        </w:pPrChange>
      </w:pPr>
      <w:del w:id="1765" w:author="Georg Birgisson" w:date="2021-10-06T14:24:00Z">
        <w:r w:rsidRPr="00D95EF2" w:rsidDel="00EC7212">
          <w:rPr>
            <w:rFonts w:ascii="Courier New" w:hAnsi="Courier New" w:cs="Courier New"/>
            <w:sz w:val="16"/>
            <w:szCs w:val="16"/>
          </w:rPr>
          <w:tab/>
          <w:delText>&lt;cac:AllowanceCharge&gt;</w:delText>
        </w:r>
      </w:del>
    </w:p>
    <w:p w14:paraId="258ED835" w14:textId="49DA4873" w:rsidR="00D95EF2" w:rsidRPr="00D95EF2" w:rsidDel="00EC7212" w:rsidRDefault="00D95EF2">
      <w:pPr>
        <w:pStyle w:val="BodyText"/>
        <w:rPr>
          <w:del w:id="1766" w:author="Georg Birgisson" w:date="2021-10-06T14:24:00Z"/>
          <w:rFonts w:ascii="Courier New" w:hAnsi="Courier New" w:cs="Courier New"/>
          <w:sz w:val="16"/>
          <w:szCs w:val="16"/>
        </w:rPr>
        <w:pPrChange w:id="1767" w:author="Georg Birgisson" w:date="2021-10-06T14:25:00Z">
          <w:pPr>
            <w:pStyle w:val="BodyText"/>
            <w:spacing w:after="0"/>
          </w:pPr>
        </w:pPrChange>
      </w:pPr>
      <w:del w:id="1768"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&lt;cbc:ChargeIndicator&gt;true&lt;/cbc:ChargeIndicator&gt; &lt;!-- UBL qualifier --&gt;</w:delText>
        </w:r>
      </w:del>
    </w:p>
    <w:p w14:paraId="74093D52" w14:textId="48CE9BA8" w:rsidR="00D95EF2" w:rsidRPr="00D95EF2" w:rsidDel="00EC7212" w:rsidRDefault="00D95EF2">
      <w:pPr>
        <w:pStyle w:val="BodyText"/>
        <w:rPr>
          <w:del w:id="1769" w:author="Georg Birgisson" w:date="2021-10-06T14:24:00Z"/>
          <w:rFonts w:ascii="Courier New" w:hAnsi="Courier New" w:cs="Courier New"/>
          <w:sz w:val="16"/>
          <w:szCs w:val="16"/>
        </w:rPr>
        <w:pPrChange w:id="1770" w:author="Georg Birgisson" w:date="2021-10-06T14:25:00Z">
          <w:pPr>
            <w:pStyle w:val="BodyText"/>
            <w:spacing w:after="0"/>
          </w:pPr>
        </w:pPrChange>
      </w:pPr>
      <w:del w:id="1771"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&lt;cbc:AllowanceChargeReasonCode&gt;DL&lt;/cbc:AllowanceChargeReasonCode&gt; &lt;!-- BT-98, BT-105 --&gt;</w:delText>
        </w:r>
      </w:del>
    </w:p>
    <w:p w14:paraId="21826B5A" w14:textId="72ABF326" w:rsidR="00D95EF2" w:rsidRPr="00D95EF2" w:rsidDel="00EC7212" w:rsidRDefault="00D95EF2">
      <w:pPr>
        <w:pStyle w:val="BodyText"/>
        <w:rPr>
          <w:del w:id="1772" w:author="Georg Birgisson" w:date="2021-10-06T14:24:00Z"/>
          <w:rFonts w:ascii="Courier New" w:hAnsi="Courier New" w:cs="Courier New"/>
          <w:sz w:val="16"/>
          <w:szCs w:val="16"/>
        </w:rPr>
        <w:pPrChange w:id="1773" w:author="Georg Birgisson" w:date="2021-10-06T14:25:00Z">
          <w:pPr>
            <w:pStyle w:val="BodyText"/>
            <w:spacing w:after="0"/>
          </w:pPr>
        </w:pPrChange>
      </w:pPr>
      <w:del w:id="1774"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&lt;cbc:AllowanceChargeReason&gt;Flutningskostnaður&lt;/cbc:AllowanceChargeReason&gt; &lt;!-- BT-97, BT-104 --&gt;</w:delText>
        </w:r>
      </w:del>
    </w:p>
    <w:p w14:paraId="235D1937" w14:textId="79545B5F" w:rsidR="00D95EF2" w:rsidRPr="00D95EF2" w:rsidDel="00EC7212" w:rsidRDefault="00D95EF2">
      <w:pPr>
        <w:pStyle w:val="BodyText"/>
        <w:rPr>
          <w:del w:id="1775" w:author="Georg Birgisson" w:date="2021-10-06T14:24:00Z"/>
          <w:rFonts w:ascii="Courier New" w:hAnsi="Courier New" w:cs="Courier New"/>
          <w:sz w:val="16"/>
          <w:szCs w:val="16"/>
        </w:rPr>
        <w:pPrChange w:id="1776" w:author="Georg Birgisson" w:date="2021-10-06T14:25:00Z">
          <w:pPr>
            <w:pStyle w:val="BodyText"/>
            <w:spacing w:after="0"/>
          </w:pPr>
        </w:pPrChange>
      </w:pPr>
      <w:del w:id="1777"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&lt;cbc:MultiplierFactorNumeric&gt;80&lt;/cbc:MultiplierFactorNumeric&gt; &lt;!-- BT-94, BT-101 --&gt;</w:delText>
        </w:r>
      </w:del>
    </w:p>
    <w:p w14:paraId="459D0B54" w14:textId="6C9F1166" w:rsidR="00D95EF2" w:rsidRPr="00D95EF2" w:rsidDel="00EC7212" w:rsidRDefault="00D95EF2">
      <w:pPr>
        <w:pStyle w:val="BodyText"/>
        <w:rPr>
          <w:del w:id="1778" w:author="Georg Birgisson" w:date="2021-10-06T14:24:00Z"/>
          <w:rFonts w:ascii="Courier New" w:hAnsi="Courier New" w:cs="Courier New"/>
          <w:sz w:val="16"/>
          <w:szCs w:val="16"/>
        </w:rPr>
        <w:pPrChange w:id="1779" w:author="Georg Birgisson" w:date="2021-10-06T14:25:00Z">
          <w:pPr>
            <w:pStyle w:val="BodyText"/>
            <w:spacing w:after="0"/>
          </w:pPr>
        </w:pPrChange>
      </w:pPr>
      <w:del w:id="1780"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&lt;cbc:Amount currencyID="ISK"&gt;37000.00&lt;/cbc:Amount&gt; &lt;!-- BT-92, BT-99 --&gt;</w:delText>
        </w:r>
      </w:del>
    </w:p>
    <w:p w14:paraId="34C85FC5" w14:textId="0E3A3896" w:rsidR="00D95EF2" w:rsidRPr="00D95EF2" w:rsidDel="00EC7212" w:rsidRDefault="00D95EF2">
      <w:pPr>
        <w:pStyle w:val="BodyText"/>
        <w:rPr>
          <w:del w:id="1781" w:author="Georg Birgisson" w:date="2021-10-06T14:24:00Z"/>
          <w:rFonts w:ascii="Courier New" w:hAnsi="Courier New" w:cs="Courier New"/>
          <w:sz w:val="16"/>
          <w:szCs w:val="16"/>
        </w:rPr>
        <w:pPrChange w:id="1782" w:author="Georg Birgisson" w:date="2021-10-06T14:25:00Z">
          <w:pPr>
            <w:pStyle w:val="BodyText"/>
            <w:spacing w:after="0"/>
          </w:pPr>
        </w:pPrChange>
      </w:pPr>
      <w:del w:id="1783"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&lt;cbc:BaseAmount currencyID="ISK"&gt;46250&lt;/cbc:BaseAmount&gt; &lt;!-- BT-93, BT-100 --&gt;</w:delText>
        </w:r>
      </w:del>
    </w:p>
    <w:p w14:paraId="060EE2A2" w14:textId="2095572C" w:rsidR="00D95EF2" w:rsidRPr="00D95EF2" w:rsidDel="00EC7212" w:rsidRDefault="00D95EF2">
      <w:pPr>
        <w:pStyle w:val="BodyText"/>
        <w:rPr>
          <w:del w:id="1784" w:author="Georg Birgisson" w:date="2021-10-06T14:24:00Z"/>
          <w:rFonts w:ascii="Courier New" w:hAnsi="Courier New" w:cs="Courier New"/>
          <w:sz w:val="16"/>
          <w:szCs w:val="16"/>
        </w:rPr>
        <w:pPrChange w:id="1785" w:author="Georg Birgisson" w:date="2021-10-06T14:25:00Z">
          <w:pPr>
            <w:pStyle w:val="BodyText"/>
            <w:spacing w:after="0"/>
          </w:pPr>
        </w:pPrChange>
      </w:pPr>
      <w:del w:id="1786"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&lt;cac:TaxCategory&gt;</w:delText>
        </w:r>
      </w:del>
    </w:p>
    <w:p w14:paraId="04192112" w14:textId="3A7DF4CA" w:rsidR="00D95EF2" w:rsidRPr="00D95EF2" w:rsidDel="00EC7212" w:rsidRDefault="00D95EF2">
      <w:pPr>
        <w:pStyle w:val="BodyText"/>
        <w:rPr>
          <w:del w:id="1787" w:author="Georg Birgisson" w:date="2021-10-06T14:24:00Z"/>
          <w:rFonts w:ascii="Courier New" w:hAnsi="Courier New" w:cs="Courier New"/>
          <w:sz w:val="16"/>
          <w:szCs w:val="16"/>
        </w:rPr>
        <w:pPrChange w:id="1788" w:author="Georg Birgisson" w:date="2021-10-06T14:25:00Z">
          <w:pPr>
            <w:pStyle w:val="BodyText"/>
            <w:spacing w:after="0"/>
          </w:pPr>
        </w:pPrChange>
      </w:pPr>
      <w:del w:id="1789"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&lt;cbc:ID&gt;S&lt;/cbc:ID&gt; &lt;!-- BT-95, BT-102 --&gt;</w:delText>
        </w:r>
      </w:del>
    </w:p>
    <w:p w14:paraId="53165634" w14:textId="560BF742" w:rsidR="00D95EF2" w:rsidRPr="00D95EF2" w:rsidDel="00EC7212" w:rsidRDefault="00D95EF2">
      <w:pPr>
        <w:pStyle w:val="BodyText"/>
        <w:rPr>
          <w:del w:id="1790" w:author="Georg Birgisson" w:date="2021-10-06T14:24:00Z"/>
          <w:rFonts w:ascii="Courier New" w:hAnsi="Courier New" w:cs="Courier New"/>
          <w:sz w:val="16"/>
          <w:szCs w:val="16"/>
        </w:rPr>
        <w:pPrChange w:id="1791" w:author="Georg Birgisson" w:date="2021-10-06T14:25:00Z">
          <w:pPr>
            <w:pStyle w:val="BodyText"/>
            <w:spacing w:after="0"/>
          </w:pPr>
        </w:pPrChange>
      </w:pPr>
      <w:del w:id="1792"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&lt;cbc:Percent&gt;10&lt;/cbc:Percent&gt; &lt;!-- BT-96, BT-103  --&gt;</w:delText>
        </w:r>
      </w:del>
    </w:p>
    <w:p w14:paraId="1AF5D83E" w14:textId="01732DA2" w:rsidR="00D95EF2" w:rsidRPr="00D95EF2" w:rsidDel="00EC7212" w:rsidRDefault="00D95EF2">
      <w:pPr>
        <w:pStyle w:val="BodyText"/>
        <w:rPr>
          <w:del w:id="1793" w:author="Georg Birgisson" w:date="2021-10-06T14:24:00Z"/>
          <w:rFonts w:ascii="Courier New" w:hAnsi="Courier New" w:cs="Courier New"/>
          <w:sz w:val="16"/>
          <w:szCs w:val="16"/>
        </w:rPr>
        <w:pPrChange w:id="1794" w:author="Georg Birgisson" w:date="2021-10-06T14:25:00Z">
          <w:pPr>
            <w:pStyle w:val="BodyText"/>
            <w:spacing w:after="0"/>
          </w:pPr>
        </w:pPrChange>
      </w:pPr>
      <w:del w:id="1795"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&lt;cac:TaxScheme&gt;</w:delText>
        </w:r>
      </w:del>
    </w:p>
    <w:p w14:paraId="647583B6" w14:textId="3584B595" w:rsidR="00D95EF2" w:rsidRPr="00D95EF2" w:rsidDel="00EC7212" w:rsidRDefault="00D95EF2">
      <w:pPr>
        <w:pStyle w:val="BodyText"/>
        <w:rPr>
          <w:del w:id="1796" w:author="Georg Birgisson" w:date="2021-10-06T14:24:00Z"/>
          <w:rFonts w:ascii="Courier New" w:hAnsi="Courier New" w:cs="Courier New"/>
          <w:sz w:val="16"/>
          <w:szCs w:val="16"/>
        </w:rPr>
        <w:pPrChange w:id="1797" w:author="Georg Birgisson" w:date="2021-10-06T14:25:00Z">
          <w:pPr>
            <w:pStyle w:val="BodyText"/>
            <w:spacing w:after="0"/>
          </w:pPr>
        </w:pPrChange>
      </w:pPr>
      <w:del w:id="1798"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&lt;cbc:ID&gt;VAT&lt;/cbc:ID&gt;</w:delText>
        </w:r>
      </w:del>
    </w:p>
    <w:p w14:paraId="0B4AB802" w14:textId="3994509A" w:rsidR="00D95EF2" w:rsidRPr="00D95EF2" w:rsidDel="00EC7212" w:rsidRDefault="00D95EF2">
      <w:pPr>
        <w:pStyle w:val="BodyText"/>
        <w:rPr>
          <w:del w:id="1799" w:author="Georg Birgisson" w:date="2021-10-06T14:24:00Z"/>
          <w:rFonts w:ascii="Courier New" w:hAnsi="Courier New" w:cs="Courier New"/>
          <w:sz w:val="16"/>
          <w:szCs w:val="16"/>
        </w:rPr>
        <w:pPrChange w:id="1800" w:author="Georg Birgisson" w:date="2021-10-06T14:25:00Z">
          <w:pPr>
            <w:pStyle w:val="BodyText"/>
            <w:spacing w:after="0"/>
          </w:pPr>
        </w:pPrChange>
      </w:pPr>
      <w:del w:id="1801" w:author="Georg Birgisson" w:date="2021-10-06T14:24:00Z">
        <w:r w:rsidRPr="00D95EF2" w:rsidDel="00EC7212">
          <w:rPr>
            <w:rFonts w:ascii="Courier New" w:hAnsi="Courier New" w:cs="Courier New"/>
            <w:sz w:val="16"/>
            <w:szCs w:val="16"/>
          </w:rPr>
          <w:lastRenderedPageBreak/>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&lt;/cac:TaxScheme&gt;</w:delText>
        </w:r>
      </w:del>
    </w:p>
    <w:p w14:paraId="4C81E4DD" w14:textId="31087845" w:rsidR="00D95EF2" w:rsidRPr="00D95EF2" w:rsidDel="00EC7212" w:rsidRDefault="00D95EF2">
      <w:pPr>
        <w:pStyle w:val="BodyText"/>
        <w:rPr>
          <w:del w:id="1802" w:author="Georg Birgisson" w:date="2021-10-06T14:24:00Z"/>
          <w:rFonts w:ascii="Courier New" w:hAnsi="Courier New" w:cs="Courier New"/>
          <w:sz w:val="16"/>
          <w:szCs w:val="16"/>
        </w:rPr>
        <w:pPrChange w:id="1803" w:author="Georg Birgisson" w:date="2021-10-06T14:25:00Z">
          <w:pPr>
            <w:pStyle w:val="BodyText"/>
            <w:spacing w:after="0"/>
          </w:pPr>
        </w:pPrChange>
      </w:pPr>
      <w:del w:id="1804"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&lt;/cac:TaxCategory&gt;</w:delText>
        </w:r>
      </w:del>
    </w:p>
    <w:p w14:paraId="2E35DEB5" w14:textId="2ADDAAC2" w:rsidR="00D95EF2" w:rsidRPr="00D95EF2" w:rsidDel="00EC7212" w:rsidRDefault="00D95EF2">
      <w:pPr>
        <w:pStyle w:val="BodyText"/>
        <w:rPr>
          <w:del w:id="1805" w:author="Georg Birgisson" w:date="2021-10-06T14:24:00Z"/>
          <w:rFonts w:ascii="Courier New" w:hAnsi="Courier New" w:cs="Courier New"/>
          <w:sz w:val="16"/>
          <w:szCs w:val="16"/>
        </w:rPr>
        <w:pPrChange w:id="1806" w:author="Georg Birgisson" w:date="2021-10-06T14:25:00Z">
          <w:pPr>
            <w:pStyle w:val="BodyText"/>
            <w:spacing w:after="0"/>
          </w:pPr>
        </w:pPrChange>
      </w:pPr>
      <w:del w:id="1807" w:author="Georg Birgisson" w:date="2021-10-06T14:24:00Z">
        <w:r w:rsidRPr="00D95EF2" w:rsidDel="00EC7212">
          <w:rPr>
            <w:rFonts w:ascii="Courier New" w:hAnsi="Courier New" w:cs="Courier New"/>
            <w:sz w:val="16"/>
            <w:szCs w:val="16"/>
          </w:rPr>
          <w:tab/>
          <w:delText>&lt;/cac:AllowanceCharge&gt;</w:delText>
        </w:r>
      </w:del>
    </w:p>
    <w:p w14:paraId="63AD9939" w14:textId="54BD640E" w:rsidR="00D95EF2" w:rsidRPr="00D95EF2" w:rsidDel="00EC7212" w:rsidRDefault="00D95EF2">
      <w:pPr>
        <w:pStyle w:val="BodyText"/>
        <w:rPr>
          <w:del w:id="1808" w:author="Georg Birgisson" w:date="2021-10-06T14:24:00Z"/>
          <w:rFonts w:ascii="Courier New" w:hAnsi="Courier New" w:cs="Courier New"/>
          <w:sz w:val="16"/>
          <w:szCs w:val="16"/>
        </w:rPr>
        <w:pPrChange w:id="1809" w:author="Georg Birgisson" w:date="2021-10-06T14:25:00Z">
          <w:pPr>
            <w:pStyle w:val="BodyText"/>
            <w:spacing w:after="0"/>
          </w:pPr>
        </w:pPrChange>
      </w:pPr>
      <w:del w:id="1810" w:author="Georg Birgisson" w:date="2021-10-06T14:24:00Z">
        <w:r w:rsidRPr="00D95EF2" w:rsidDel="00EC7212">
          <w:rPr>
            <w:rFonts w:ascii="Courier New" w:hAnsi="Courier New" w:cs="Courier New"/>
            <w:sz w:val="16"/>
            <w:szCs w:val="16"/>
          </w:rPr>
          <w:tab/>
          <w:delText>&lt;cac:TaxTotal&gt;</w:delText>
        </w:r>
      </w:del>
    </w:p>
    <w:p w14:paraId="15DC06E3" w14:textId="7B0ED79C" w:rsidR="00D95EF2" w:rsidRPr="00D95EF2" w:rsidDel="00EC7212" w:rsidRDefault="00D95EF2">
      <w:pPr>
        <w:pStyle w:val="BodyText"/>
        <w:rPr>
          <w:del w:id="1811" w:author="Georg Birgisson" w:date="2021-10-06T14:24:00Z"/>
          <w:rFonts w:ascii="Courier New" w:hAnsi="Courier New" w:cs="Courier New"/>
          <w:sz w:val="16"/>
          <w:szCs w:val="16"/>
        </w:rPr>
        <w:pPrChange w:id="1812" w:author="Georg Birgisson" w:date="2021-10-06T14:25:00Z">
          <w:pPr>
            <w:pStyle w:val="BodyText"/>
            <w:spacing w:after="0"/>
          </w:pPr>
        </w:pPrChange>
      </w:pPr>
      <w:del w:id="1813"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&lt;cbc:TaxAmount currencyID="ISK"&gt;89343.37&lt;/cbc:TaxAmount&gt; &lt;!-- BT-110 --&gt;</w:delText>
        </w:r>
      </w:del>
    </w:p>
    <w:p w14:paraId="3500EA83" w14:textId="57BB3C9B" w:rsidR="00D95EF2" w:rsidRPr="00D95EF2" w:rsidDel="00EC7212" w:rsidRDefault="00D95EF2">
      <w:pPr>
        <w:pStyle w:val="BodyText"/>
        <w:rPr>
          <w:del w:id="1814" w:author="Georg Birgisson" w:date="2021-10-06T14:24:00Z"/>
          <w:rFonts w:ascii="Courier New" w:hAnsi="Courier New" w:cs="Courier New"/>
          <w:sz w:val="16"/>
          <w:szCs w:val="16"/>
        </w:rPr>
        <w:pPrChange w:id="1815" w:author="Georg Birgisson" w:date="2021-10-06T14:25:00Z">
          <w:pPr>
            <w:pStyle w:val="BodyText"/>
            <w:spacing w:after="0"/>
          </w:pPr>
        </w:pPrChange>
      </w:pPr>
      <w:del w:id="1816"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&lt;cac:TaxSubtotal&gt;</w:delText>
        </w:r>
      </w:del>
    </w:p>
    <w:p w14:paraId="7F317855" w14:textId="34C43459" w:rsidR="00D95EF2" w:rsidRPr="00D95EF2" w:rsidDel="00EC7212" w:rsidRDefault="00D95EF2">
      <w:pPr>
        <w:pStyle w:val="BodyText"/>
        <w:rPr>
          <w:del w:id="1817" w:author="Georg Birgisson" w:date="2021-10-06T14:24:00Z"/>
          <w:rFonts w:ascii="Courier New" w:hAnsi="Courier New" w:cs="Courier New"/>
          <w:sz w:val="16"/>
          <w:szCs w:val="16"/>
        </w:rPr>
        <w:pPrChange w:id="1818" w:author="Georg Birgisson" w:date="2021-10-06T14:25:00Z">
          <w:pPr>
            <w:pStyle w:val="BodyText"/>
            <w:spacing w:after="0"/>
          </w:pPr>
        </w:pPrChange>
      </w:pPr>
      <w:del w:id="1819"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&lt;cbc:TaxableAmount currencyID="ISK"&gt;356847.39&lt;/cbc:TaxableAmount&gt; &lt;!-- BT-116 --&gt;</w:delText>
        </w:r>
      </w:del>
    </w:p>
    <w:p w14:paraId="27E23F6E" w14:textId="67D1F410" w:rsidR="00D95EF2" w:rsidRPr="00D95EF2" w:rsidDel="00EC7212" w:rsidRDefault="00D95EF2">
      <w:pPr>
        <w:pStyle w:val="BodyText"/>
        <w:rPr>
          <w:del w:id="1820" w:author="Georg Birgisson" w:date="2021-10-06T14:24:00Z"/>
          <w:rFonts w:ascii="Courier New" w:hAnsi="Courier New" w:cs="Courier New"/>
          <w:sz w:val="16"/>
          <w:szCs w:val="16"/>
        </w:rPr>
        <w:pPrChange w:id="1821" w:author="Georg Birgisson" w:date="2021-10-06T14:25:00Z">
          <w:pPr>
            <w:pStyle w:val="BodyText"/>
            <w:spacing w:after="0"/>
          </w:pPr>
        </w:pPrChange>
      </w:pPr>
      <w:del w:id="1822"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&lt;cbc:TaxAmount currencyID="ISK"&gt;85643.37&lt;/cbc:TaxAmount&gt; &lt;!-- BT-117 --&gt;</w:delText>
        </w:r>
      </w:del>
    </w:p>
    <w:p w14:paraId="2DA81DD4" w14:textId="4927F43D" w:rsidR="00D95EF2" w:rsidRPr="00D95EF2" w:rsidDel="00EC7212" w:rsidRDefault="00D95EF2">
      <w:pPr>
        <w:pStyle w:val="BodyText"/>
        <w:rPr>
          <w:del w:id="1823" w:author="Georg Birgisson" w:date="2021-10-06T14:24:00Z"/>
          <w:rFonts w:ascii="Courier New" w:hAnsi="Courier New" w:cs="Courier New"/>
          <w:sz w:val="16"/>
          <w:szCs w:val="16"/>
        </w:rPr>
        <w:pPrChange w:id="1824" w:author="Georg Birgisson" w:date="2021-10-06T14:25:00Z">
          <w:pPr>
            <w:pStyle w:val="BodyText"/>
            <w:spacing w:after="0"/>
          </w:pPr>
        </w:pPrChange>
      </w:pPr>
      <w:del w:id="1825"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&lt;cac:TaxCategory&gt;</w:delText>
        </w:r>
      </w:del>
    </w:p>
    <w:p w14:paraId="258D10B4" w14:textId="32B93C8F" w:rsidR="00D95EF2" w:rsidRPr="00D95EF2" w:rsidDel="00EC7212" w:rsidRDefault="00D95EF2">
      <w:pPr>
        <w:pStyle w:val="BodyText"/>
        <w:rPr>
          <w:del w:id="1826" w:author="Georg Birgisson" w:date="2021-10-06T14:24:00Z"/>
          <w:rFonts w:ascii="Courier New" w:hAnsi="Courier New" w:cs="Courier New"/>
          <w:sz w:val="16"/>
          <w:szCs w:val="16"/>
        </w:rPr>
        <w:pPrChange w:id="1827" w:author="Georg Birgisson" w:date="2021-10-06T14:25:00Z">
          <w:pPr>
            <w:pStyle w:val="BodyText"/>
            <w:spacing w:after="0"/>
          </w:pPr>
        </w:pPrChange>
      </w:pPr>
      <w:del w:id="1828"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&lt;cbc:ID&gt;S&lt;/cbc:ID&gt; &lt;!-- BT-118 --&gt;</w:delText>
        </w:r>
      </w:del>
    </w:p>
    <w:p w14:paraId="2FC69632" w14:textId="66FBD182" w:rsidR="00D95EF2" w:rsidRPr="00D95EF2" w:rsidDel="00EC7212" w:rsidRDefault="00D95EF2">
      <w:pPr>
        <w:pStyle w:val="BodyText"/>
        <w:rPr>
          <w:del w:id="1829" w:author="Georg Birgisson" w:date="2021-10-06T14:24:00Z"/>
          <w:rFonts w:ascii="Courier New" w:hAnsi="Courier New" w:cs="Courier New"/>
          <w:sz w:val="16"/>
          <w:szCs w:val="16"/>
        </w:rPr>
        <w:pPrChange w:id="1830" w:author="Georg Birgisson" w:date="2021-10-06T14:25:00Z">
          <w:pPr>
            <w:pStyle w:val="BodyText"/>
            <w:spacing w:after="0"/>
          </w:pPr>
        </w:pPrChange>
      </w:pPr>
      <w:del w:id="1831"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&lt;cbc:Percent&gt;24&lt;/cbc:Percent&gt; &lt;!-- BT-119 --&gt;</w:delText>
        </w:r>
      </w:del>
    </w:p>
    <w:p w14:paraId="707CB69B" w14:textId="79B4D236" w:rsidR="00D95EF2" w:rsidRPr="00D95EF2" w:rsidDel="00EC7212" w:rsidRDefault="00D95EF2">
      <w:pPr>
        <w:pStyle w:val="BodyText"/>
        <w:rPr>
          <w:del w:id="1832" w:author="Georg Birgisson" w:date="2021-10-06T14:24:00Z"/>
          <w:rFonts w:ascii="Courier New" w:hAnsi="Courier New" w:cs="Courier New"/>
          <w:sz w:val="16"/>
          <w:szCs w:val="16"/>
        </w:rPr>
        <w:pPrChange w:id="1833" w:author="Georg Birgisson" w:date="2021-10-06T14:25:00Z">
          <w:pPr>
            <w:pStyle w:val="BodyText"/>
            <w:spacing w:after="0"/>
          </w:pPr>
        </w:pPrChange>
      </w:pPr>
      <w:del w:id="1834"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&lt;cac:TaxScheme&gt;</w:delText>
        </w:r>
      </w:del>
    </w:p>
    <w:p w14:paraId="7B764C38" w14:textId="4DB2F8F0" w:rsidR="00D95EF2" w:rsidRPr="00D95EF2" w:rsidDel="00EC7212" w:rsidRDefault="00D95EF2">
      <w:pPr>
        <w:pStyle w:val="BodyText"/>
        <w:rPr>
          <w:del w:id="1835" w:author="Georg Birgisson" w:date="2021-10-06T14:24:00Z"/>
          <w:rFonts w:ascii="Courier New" w:hAnsi="Courier New" w:cs="Courier New"/>
          <w:sz w:val="16"/>
          <w:szCs w:val="16"/>
        </w:rPr>
        <w:pPrChange w:id="1836" w:author="Georg Birgisson" w:date="2021-10-06T14:25:00Z">
          <w:pPr>
            <w:pStyle w:val="BodyText"/>
            <w:spacing w:after="0"/>
          </w:pPr>
        </w:pPrChange>
      </w:pPr>
      <w:del w:id="1837"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&lt;cbc:ID&gt;VAT&lt;/cbc:ID&gt; &lt;!-- qualifier --&gt;</w:delText>
        </w:r>
      </w:del>
    </w:p>
    <w:p w14:paraId="0457008D" w14:textId="64F6A884" w:rsidR="00D95EF2" w:rsidRPr="00D95EF2" w:rsidDel="00EC7212" w:rsidRDefault="00D95EF2">
      <w:pPr>
        <w:pStyle w:val="BodyText"/>
        <w:rPr>
          <w:del w:id="1838" w:author="Georg Birgisson" w:date="2021-10-06T14:24:00Z"/>
          <w:rFonts w:ascii="Courier New" w:hAnsi="Courier New" w:cs="Courier New"/>
          <w:sz w:val="16"/>
          <w:szCs w:val="16"/>
        </w:rPr>
        <w:pPrChange w:id="1839" w:author="Georg Birgisson" w:date="2021-10-06T14:25:00Z">
          <w:pPr>
            <w:pStyle w:val="BodyText"/>
            <w:spacing w:after="0"/>
          </w:pPr>
        </w:pPrChange>
      </w:pPr>
      <w:del w:id="1840"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&lt;/cac:TaxScheme&gt;</w:delText>
        </w:r>
      </w:del>
    </w:p>
    <w:p w14:paraId="18BCCC9C" w14:textId="07DF686D" w:rsidR="00D95EF2" w:rsidRPr="00D95EF2" w:rsidDel="00EC7212" w:rsidRDefault="00D95EF2">
      <w:pPr>
        <w:pStyle w:val="BodyText"/>
        <w:rPr>
          <w:del w:id="1841" w:author="Georg Birgisson" w:date="2021-10-06T14:24:00Z"/>
          <w:rFonts w:ascii="Courier New" w:hAnsi="Courier New" w:cs="Courier New"/>
          <w:sz w:val="16"/>
          <w:szCs w:val="16"/>
        </w:rPr>
        <w:pPrChange w:id="1842" w:author="Georg Birgisson" w:date="2021-10-06T14:25:00Z">
          <w:pPr>
            <w:pStyle w:val="BodyText"/>
            <w:spacing w:after="0"/>
          </w:pPr>
        </w:pPrChange>
      </w:pPr>
      <w:del w:id="1843"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&lt;/cac:TaxCategory&gt;</w:delText>
        </w:r>
      </w:del>
    </w:p>
    <w:p w14:paraId="1E0236AB" w14:textId="7C6A1D51" w:rsidR="00D95EF2" w:rsidRPr="00D95EF2" w:rsidDel="00EC7212" w:rsidRDefault="00D95EF2">
      <w:pPr>
        <w:pStyle w:val="BodyText"/>
        <w:rPr>
          <w:del w:id="1844" w:author="Georg Birgisson" w:date="2021-10-06T14:24:00Z"/>
          <w:rFonts w:ascii="Courier New" w:hAnsi="Courier New" w:cs="Courier New"/>
          <w:sz w:val="16"/>
          <w:szCs w:val="16"/>
        </w:rPr>
        <w:pPrChange w:id="1845" w:author="Georg Birgisson" w:date="2021-10-06T14:25:00Z">
          <w:pPr>
            <w:pStyle w:val="BodyText"/>
            <w:spacing w:after="0"/>
          </w:pPr>
        </w:pPrChange>
      </w:pPr>
      <w:del w:id="1846"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&lt;/cac:TaxSubtotal&gt;</w:delText>
        </w:r>
      </w:del>
    </w:p>
    <w:p w14:paraId="55F80839" w14:textId="593DC222" w:rsidR="00D95EF2" w:rsidRPr="00D95EF2" w:rsidDel="00EC7212" w:rsidRDefault="00D95EF2">
      <w:pPr>
        <w:pStyle w:val="BodyText"/>
        <w:rPr>
          <w:del w:id="1847" w:author="Georg Birgisson" w:date="2021-10-06T14:24:00Z"/>
          <w:rFonts w:ascii="Courier New" w:hAnsi="Courier New" w:cs="Courier New"/>
          <w:sz w:val="16"/>
          <w:szCs w:val="16"/>
        </w:rPr>
        <w:pPrChange w:id="1848" w:author="Georg Birgisson" w:date="2021-10-06T14:25:00Z">
          <w:pPr>
            <w:pStyle w:val="BodyText"/>
            <w:spacing w:after="0"/>
          </w:pPr>
        </w:pPrChange>
      </w:pPr>
      <w:del w:id="1849"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&lt;cac:TaxSubtotal&gt;</w:delText>
        </w:r>
      </w:del>
    </w:p>
    <w:p w14:paraId="27606533" w14:textId="73C74274" w:rsidR="00D95EF2" w:rsidRPr="00D95EF2" w:rsidDel="00EC7212" w:rsidRDefault="00D95EF2">
      <w:pPr>
        <w:pStyle w:val="BodyText"/>
        <w:rPr>
          <w:del w:id="1850" w:author="Georg Birgisson" w:date="2021-10-06T14:24:00Z"/>
          <w:rFonts w:ascii="Courier New" w:hAnsi="Courier New" w:cs="Courier New"/>
          <w:sz w:val="16"/>
          <w:szCs w:val="16"/>
        </w:rPr>
        <w:pPrChange w:id="1851" w:author="Georg Birgisson" w:date="2021-10-06T14:25:00Z">
          <w:pPr>
            <w:pStyle w:val="BodyText"/>
            <w:spacing w:after="0"/>
          </w:pPr>
        </w:pPrChange>
      </w:pPr>
      <w:del w:id="1852"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&lt;cbc:TaxableAmount currencyID="ISK"&gt;37000.00&lt;/cbc:TaxableAmount&gt; &lt;!-- BT-116 --&gt;</w:delText>
        </w:r>
      </w:del>
    </w:p>
    <w:p w14:paraId="38171DFC" w14:textId="37109956" w:rsidR="00D95EF2" w:rsidRPr="00D95EF2" w:rsidDel="00EC7212" w:rsidRDefault="00D95EF2">
      <w:pPr>
        <w:pStyle w:val="BodyText"/>
        <w:rPr>
          <w:del w:id="1853" w:author="Georg Birgisson" w:date="2021-10-06T14:24:00Z"/>
          <w:rFonts w:ascii="Courier New" w:hAnsi="Courier New" w:cs="Courier New"/>
          <w:sz w:val="16"/>
          <w:szCs w:val="16"/>
        </w:rPr>
        <w:pPrChange w:id="1854" w:author="Georg Birgisson" w:date="2021-10-06T14:25:00Z">
          <w:pPr>
            <w:pStyle w:val="BodyText"/>
            <w:spacing w:after="0"/>
          </w:pPr>
        </w:pPrChange>
      </w:pPr>
      <w:del w:id="1855"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&lt;cbc:TaxAmount currencyID="ISK"&gt;3700.00&lt;/cbc:TaxAmount&gt; &lt;!-- BT-117 --&gt;</w:delText>
        </w:r>
      </w:del>
    </w:p>
    <w:p w14:paraId="69E618D2" w14:textId="691BA54F" w:rsidR="00D95EF2" w:rsidRPr="00D95EF2" w:rsidDel="00EC7212" w:rsidRDefault="00D95EF2">
      <w:pPr>
        <w:pStyle w:val="BodyText"/>
        <w:rPr>
          <w:del w:id="1856" w:author="Georg Birgisson" w:date="2021-10-06T14:24:00Z"/>
          <w:rFonts w:ascii="Courier New" w:hAnsi="Courier New" w:cs="Courier New"/>
          <w:sz w:val="16"/>
          <w:szCs w:val="16"/>
        </w:rPr>
        <w:pPrChange w:id="1857" w:author="Georg Birgisson" w:date="2021-10-06T14:25:00Z">
          <w:pPr>
            <w:pStyle w:val="BodyText"/>
            <w:spacing w:after="0"/>
          </w:pPr>
        </w:pPrChange>
      </w:pPr>
      <w:del w:id="1858"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&lt;cac:TaxCategory&gt;</w:delText>
        </w:r>
      </w:del>
    </w:p>
    <w:p w14:paraId="3B532D0C" w14:textId="299387BA" w:rsidR="00D95EF2" w:rsidRPr="00D95EF2" w:rsidDel="00EC7212" w:rsidRDefault="00D95EF2">
      <w:pPr>
        <w:pStyle w:val="BodyText"/>
        <w:rPr>
          <w:del w:id="1859" w:author="Georg Birgisson" w:date="2021-10-06T14:24:00Z"/>
          <w:rFonts w:ascii="Courier New" w:hAnsi="Courier New" w:cs="Courier New"/>
          <w:sz w:val="16"/>
          <w:szCs w:val="16"/>
        </w:rPr>
        <w:pPrChange w:id="1860" w:author="Georg Birgisson" w:date="2021-10-06T14:25:00Z">
          <w:pPr>
            <w:pStyle w:val="BodyText"/>
            <w:spacing w:after="0"/>
          </w:pPr>
        </w:pPrChange>
      </w:pPr>
      <w:del w:id="1861"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&lt;cbc:ID&gt;S&lt;/cbc:ID&gt; &lt;!-- BT-118 --&gt;</w:delText>
        </w:r>
      </w:del>
    </w:p>
    <w:p w14:paraId="00F3E966" w14:textId="49DE4459" w:rsidR="00D95EF2" w:rsidRPr="00D95EF2" w:rsidDel="00EC7212" w:rsidRDefault="00D95EF2">
      <w:pPr>
        <w:pStyle w:val="BodyText"/>
        <w:rPr>
          <w:del w:id="1862" w:author="Georg Birgisson" w:date="2021-10-06T14:24:00Z"/>
          <w:rFonts w:ascii="Courier New" w:hAnsi="Courier New" w:cs="Courier New"/>
          <w:sz w:val="16"/>
          <w:szCs w:val="16"/>
        </w:rPr>
        <w:pPrChange w:id="1863" w:author="Georg Birgisson" w:date="2021-10-06T14:25:00Z">
          <w:pPr>
            <w:pStyle w:val="BodyText"/>
            <w:spacing w:after="0"/>
          </w:pPr>
        </w:pPrChange>
      </w:pPr>
      <w:del w:id="1864"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&lt;cbc:Percent&gt;10&lt;/cbc:Percent&gt; &lt;!-- BT-119 --&gt;</w:delText>
        </w:r>
      </w:del>
    </w:p>
    <w:p w14:paraId="284D9ED6" w14:textId="15C447FA" w:rsidR="00D95EF2" w:rsidRPr="00D95EF2" w:rsidDel="00EC7212" w:rsidRDefault="00D95EF2">
      <w:pPr>
        <w:pStyle w:val="BodyText"/>
        <w:rPr>
          <w:del w:id="1865" w:author="Georg Birgisson" w:date="2021-10-06T14:24:00Z"/>
          <w:rFonts w:ascii="Courier New" w:hAnsi="Courier New" w:cs="Courier New"/>
          <w:sz w:val="16"/>
          <w:szCs w:val="16"/>
        </w:rPr>
        <w:pPrChange w:id="1866" w:author="Georg Birgisson" w:date="2021-10-06T14:25:00Z">
          <w:pPr>
            <w:pStyle w:val="BodyText"/>
            <w:spacing w:after="0"/>
          </w:pPr>
        </w:pPrChange>
      </w:pPr>
      <w:del w:id="1867"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&lt;cac:TaxScheme&gt;</w:delText>
        </w:r>
      </w:del>
    </w:p>
    <w:p w14:paraId="44D334BC" w14:textId="68648726" w:rsidR="00D95EF2" w:rsidRPr="00D95EF2" w:rsidDel="00EC7212" w:rsidRDefault="00D95EF2">
      <w:pPr>
        <w:pStyle w:val="BodyText"/>
        <w:rPr>
          <w:del w:id="1868" w:author="Georg Birgisson" w:date="2021-10-06T14:24:00Z"/>
          <w:rFonts w:ascii="Courier New" w:hAnsi="Courier New" w:cs="Courier New"/>
          <w:sz w:val="16"/>
          <w:szCs w:val="16"/>
        </w:rPr>
        <w:pPrChange w:id="1869" w:author="Georg Birgisson" w:date="2021-10-06T14:25:00Z">
          <w:pPr>
            <w:pStyle w:val="BodyText"/>
            <w:spacing w:after="0"/>
          </w:pPr>
        </w:pPrChange>
      </w:pPr>
      <w:del w:id="1870"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&lt;cbc:ID&gt;VAT&lt;/cbc:ID&gt; &lt;!-- qualifier --&gt;</w:delText>
        </w:r>
      </w:del>
    </w:p>
    <w:p w14:paraId="759AF017" w14:textId="1B870DD0" w:rsidR="00D95EF2" w:rsidRPr="00D95EF2" w:rsidDel="00EC7212" w:rsidRDefault="00D95EF2">
      <w:pPr>
        <w:pStyle w:val="BodyText"/>
        <w:rPr>
          <w:del w:id="1871" w:author="Georg Birgisson" w:date="2021-10-06T14:24:00Z"/>
          <w:rFonts w:ascii="Courier New" w:hAnsi="Courier New" w:cs="Courier New"/>
          <w:sz w:val="16"/>
          <w:szCs w:val="16"/>
        </w:rPr>
        <w:pPrChange w:id="1872" w:author="Georg Birgisson" w:date="2021-10-06T14:25:00Z">
          <w:pPr>
            <w:pStyle w:val="BodyText"/>
            <w:spacing w:after="0"/>
          </w:pPr>
        </w:pPrChange>
      </w:pPr>
      <w:del w:id="1873"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&lt;/cac:TaxScheme&gt;</w:delText>
        </w:r>
      </w:del>
    </w:p>
    <w:p w14:paraId="53F99824" w14:textId="011F504B" w:rsidR="00D95EF2" w:rsidRPr="00D95EF2" w:rsidDel="00EC7212" w:rsidRDefault="00D95EF2">
      <w:pPr>
        <w:pStyle w:val="BodyText"/>
        <w:rPr>
          <w:del w:id="1874" w:author="Georg Birgisson" w:date="2021-10-06T14:24:00Z"/>
          <w:rFonts w:ascii="Courier New" w:hAnsi="Courier New" w:cs="Courier New"/>
          <w:sz w:val="16"/>
          <w:szCs w:val="16"/>
        </w:rPr>
        <w:pPrChange w:id="1875" w:author="Georg Birgisson" w:date="2021-10-06T14:25:00Z">
          <w:pPr>
            <w:pStyle w:val="BodyText"/>
            <w:spacing w:after="0"/>
          </w:pPr>
        </w:pPrChange>
      </w:pPr>
      <w:del w:id="1876"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&lt;/cac:TaxCategory&gt;</w:delText>
        </w:r>
      </w:del>
    </w:p>
    <w:p w14:paraId="294E8B99" w14:textId="2EEA18D9" w:rsidR="00D95EF2" w:rsidRPr="00D95EF2" w:rsidDel="00EC7212" w:rsidRDefault="00D95EF2">
      <w:pPr>
        <w:pStyle w:val="BodyText"/>
        <w:rPr>
          <w:del w:id="1877" w:author="Georg Birgisson" w:date="2021-10-06T14:24:00Z"/>
          <w:rFonts w:ascii="Courier New" w:hAnsi="Courier New" w:cs="Courier New"/>
          <w:sz w:val="16"/>
          <w:szCs w:val="16"/>
        </w:rPr>
        <w:pPrChange w:id="1878" w:author="Georg Birgisson" w:date="2021-10-06T14:25:00Z">
          <w:pPr>
            <w:pStyle w:val="BodyText"/>
            <w:spacing w:after="0"/>
          </w:pPr>
        </w:pPrChange>
      </w:pPr>
      <w:del w:id="1879"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&lt;/cac:TaxSubtotal&gt;</w:delText>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del>
    </w:p>
    <w:p w14:paraId="454E4359" w14:textId="47782D77" w:rsidR="00D95EF2" w:rsidRPr="00D95EF2" w:rsidDel="00EC7212" w:rsidRDefault="00D95EF2">
      <w:pPr>
        <w:pStyle w:val="BodyText"/>
        <w:rPr>
          <w:del w:id="1880" w:author="Georg Birgisson" w:date="2021-10-06T14:24:00Z"/>
          <w:rFonts w:ascii="Courier New" w:hAnsi="Courier New" w:cs="Courier New"/>
          <w:sz w:val="16"/>
          <w:szCs w:val="16"/>
        </w:rPr>
        <w:pPrChange w:id="1881" w:author="Georg Birgisson" w:date="2021-10-06T14:25:00Z">
          <w:pPr>
            <w:pStyle w:val="BodyText"/>
            <w:spacing w:after="0"/>
          </w:pPr>
        </w:pPrChange>
      </w:pPr>
      <w:del w:id="1882" w:author="Georg Birgisson" w:date="2021-10-06T14:24:00Z">
        <w:r w:rsidRPr="00D95EF2" w:rsidDel="00EC7212">
          <w:rPr>
            <w:rFonts w:ascii="Courier New" w:hAnsi="Courier New" w:cs="Courier New"/>
            <w:sz w:val="16"/>
            <w:szCs w:val="16"/>
          </w:rPr>
          <w:tab/>
          <w:delText>&lt;/cac:TaxTotal&gt;</w:delText>
        </w:r>
      </w:del>
    </w:p>
    <w:p w14:paraId="667A9435" w14:textId="6A36E991" w:rsidR="00D95EF2" w:rsidRPr="00D95EF2" w:rsidDel="00EC7212" w:rsidRDefault="00D95EF2">
      <w:pPr>
        <w:pStyle w:val="BodyText"/>
        <w:rPr>
          <w:del w:id="1883" w:author="Georg Birgisson" w:date="2021-10-06T14:24:00Z"/>
          <w:rFonts w:ascii="Courier New" w:hAnsi="Courier New" w:cs="Courier New"/>
          <w:sz w:val="16"/>
          <w:szCs w:val="16"/>
        </w:rPr>
        <w:pPrChange w:id="1884" w:author="Georg Birgisson" w:date="2021-10-06T14:25:00Z">
          <w:pPr>
            <w:pStyle w:val="BodyText"/>
            <w:spacing w:after="0"/>
          </w:pPr>
        </w:pPrChange>
      </w:pPr>
      <w:del w:id="1885" w:author="Georg Birgisson" w:date="2021-10-06T14:24:00Z">
        <w:r w:rsidRPr="00D95EF2" w:rsidDel="00EC7212">
          <w:rPr>
            <w:rFonts w:ascii="Courier New" w:hAnsi="Courier New" w:cs="Courier New"/>
            <w:sz w:val="16"/>
            <w:szCs w:val="16"/>
          </w:rPr>
          <w:tab/>
          <w:delText>&lt;cac:LegalMonetaryTotal&gt;</w:delText>
        </w:r>
      </w:del>
    </w:p>
    <w:p w14:paraId="07949E28" w14:textId="58C02AA1" w:rsidR="00D95EF2" w:rsidRPr="00D95EF2" w:rsidDel="00EC7212" w:rsidRDefault="00D95EF2">
      <w:pPr>
        <w:pStyle w:val="BodyText"/>
        <w:rPr>
          <w:del w:id="1886" w:author="Georg Birgisson" w:date="2021-10-06T14:24:00Z"/>
          <w:rFonts w:ascii="Courier New" w:hAnsi="Courier New" w:cs="Courier New"/>
          <w:sz w:val="16"/>
          <w:szCs w:val="16"/>
        </w:rPr>
        <w:pPrChange w:id="1887" w:author="Georg Birgisson" w:date="2021-10-06T14:25:00Z">
          <w:pPr>
            <w:pStyle w:val="BodyText"/>
            <w:spacing w:after="0"/>
          </w:pPr>
        </w:pPrChange>
      </w:pPr>
      <w:del w:id="1888"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&lt;cbc:LineExtensionAmount currencyID="ISK"&gt;356847.39&lt;/cbc:LineExtensionAmount&gt; &lt;!-- BT-106 --&gt;</w:delText>
        </w:r>
      </w:del>
    </w:p>
    <w:p w14:paraId="6B842365" w14:textId="5BC30EF1" w:rsidR="00D95EF2" w:rsidRPr="00D95EF2" w:rsidDel="00EC7212" w:rsidRDefault="00D95EF2">
      <w:pPr>
        <w:pStyle w:val="BodyText"/>
        <w:rPr>
          <w:del w:id="1889" w:author="Georg Birgisson" w:date="2021-10-06T14:24:00Z"/>
          <w:rFonts w:ascii="Courier New" w:hAnsi="Courier New" w:cs="Courier New"/>
          <w:sz w:val="16"/>
          <w:szCs w:val="16"/>
        </w:rPr>
        <w:pPrChange w:id="1890" w:author="Georg Birgisson" w:date="2021-10-06T14:25:00Z">
          <w:pPr>
            <w:pStyle w:val="BodyText"/>
            <w:spacing w:after="0"/>
          </w:pPr>
        </w:pPrChange>
      </w:pPr>
      <w:del w:id="1891"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&lt;cbc:TaxExclusiveAmount currencyID="ISK"&gt;393847.39&lt;/cbc:TaxExclusiveAmount&gt; &lt;!-- BT-109 --&gt;</w:delText>
        </w:r>
      </w:del>
    </w:p>
    <w:p w14:paraId="474EC2BE" w14:textId="405643A3" w:rsidR="00D95EF2" w:rsidRPr="00D95EF2" w:rsidDel="00EC7212" w:rsidRDefault="00D95EF2">
      <w:pPr>
        <w:pStyle w:val="BodyText"/>
        <w:rPr>
          <w:del w:id="1892" w:author="Georg Birgisson" w:date="2021-10-06T14:24:00Z"/>
          <w:rFonts w:ascii="Courier New" w:hAnsi="Courier New" w:cs="Courier New"/>
          <w:sz w:val="16"/>
          <w:szCs w:val="16"/>
        </w:rPr>
        <w:pPrChange w:id="1893" w:author="Georg Birgisson" w:date="2021-10-06T14:25:00Z">
          <w:pPr>
            <w:pStyle w:val="BodyText"/>
            <w:spacing w:after="0"/>
          </w:pPr>
        </w:pPrChange>
      </w:pPr>
      <w:del w:id="1894"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&lt;cbc:TaxInclusiveAmount currencyID="ISK"&gt;483190.76&lt;/cbc:TaxInclusiveAmount&gt; &lt;!-- BT-112 --&gt;</w:delText>
        </w:r>
      </w:del>
    </w:p>
    <w:p w14:paraId="3391BFFA" w14:textId="678958EE" w:rsidR="00D95EF2" w:rsidRPr="00D95EF2" w:rsidDel="00EC7212" w:rsidRDefault="00D95EF2">
      <w:pPr>
        <w:pStyle w:val="BodyText"/>
        <w:rPr>
          <w:del w:id="1895" w:author="Georg Birgisson" w:date="2021-10-06T14:24:00Z"/>
          <w:rFonts w:ascii="Courier New" w:hAnsi="Courier New" w:cs="Courier New"/>
          <w:sz w:val="16"/>
          <w:szCs w:val="16"/>
        </w:rPr>
        <w:pPrChange w:id="1896" w:author="Georg Birgisson" w:date="2021-10-06T14:25:00Z">
          <w:pPr>
            <w:pStyle w:val="BodyText"/>
            <w:spacing w:after="0"/>
          </w:pPr>
        </w:pPrChange>
      </w:pPr>
      <w:del w:id="1897"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&lt;cbc:AllowanceTotalAmount currencyID="ISK"&gt;0.00&lt;/cbc:AllowanceTotalAmount&gt; &lt;!-- BT-107 --&gt;</w:delText>
        </w:r>
      </w:del>
    </w:p>
    <w:p w14:paraId="797EA233" w14:textId="0BFE1B08" w:rsidR="00D95EF2" w:rsidRPr="00D95EF2" w:rsidDel="00EC7212" w:rsidRDefault="00D95EF2">
      <w:pPr>
        <w:pStyle w:val="BodyText"/>
        <w:rPr>
          <w:del w:id="1898" w:author="Georg Birgisson" w:date="2021-10-06T14:24:00Z"/>
          <w:rFonts w:ascii="Courier New" w:hAnsi="Courier New" w:cs="Courier New"/>
          <w:sz w:val="16"/>
          <w:szCs w:val="16"/>
        </w:rPr>
        <w:pPrChange w:id="1899" w:author="Georg Birgisson" w:date="2021-10-06T14:25:00Z">
          <w:pPr>
            <w:pStyle w:val="BodyText"/>
            <w:spacing w:after="0"/>
          </w:pPr>
        </w:pPrChange>
      </w:pPr>
      <w:del w:id="1900"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&lt;cbc:ChargeTotalAmount currencyID="ISK"&gt;37000&lt;/cbc:ChargeTotalAmount&gt; &lt;!-- BT-108 --&gt;</w:delText>
        </w:r>
      </w:del>
    </w:p>
    <w:p w14:paraId="0A216A34" w14:textId="2853E70F" w:rsidR="00D95EF2" w:rsidRPr="00D95EF2" w:rsidDel="00EC7212" w:rsidRDefault="00D95EF2">
      <w:pPr>
        <w:pStyle w:val="BodyText"/>
        <w:rPr>
          <w:del w:id="1901" w:author="Georg Birgisson" w:date="2021-10-06T14:24:00Z"/>
          <w:rFonts w:ascii="Courier New" w:hAnsi="Courier New" w:cs="Courier New"/>
          <w:sz w:val="16"/>
          <w:szCs w:val="16"/>
        </w:rPr>
        <w:pPrChange w:id="1902" w:author="Georg Birgisson" w:date="2021-10-06T14:25:00Z">
          <w:pPr>
            <w:pStyle w:val="BodyText"/>
            <w:spacing w:after="0"/>
          </w:pPr>
        </w:pPrChange>
      </w:pPr>
      <w:del w:id="1903"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&lt;cbc:PrepaidAmount currencyID="ISK"&gt;100000.00&lt;/cbc:PrepaidAmount&gt; &lt;!-- BT-116 --&gt;</w:delText>
        </w:r>
      </w:del>
    </w:p>
    <w:p w14:paraId="3EF4011E" w14:textId="1672B10E" w:rsidR="00D95EF2" w:rsidRPr="00D95EF2" w:rsidDel="00EC7212" w:rsidRDefault="00D95EF2">
      <w:pPr>
        <w:pStyle w:val="BodyText"/>
        <w:rPr>
          <w:del w:id="1904" w:author="Georg Birgisson" w:date="2021-10-06T14:24:00Z"/>
          <w:rFonts w:ascii="Courier New" w:hAnsi="Courier New" w:cs="Courier New"/>
          <w:sz w:val="16"/>
          <w:szCs w:val="16"/>
        </w:rPr>
        <w:pPrChange w:id="1905" w:author="Georg Birgisson" w:date="2021-10-06T14:25:00Z">
          <w:pPr>
            <w:pStyle w:val="BodyText"/>
            <w:spacing w:after="0"/>
          </w:pPr>
        </w:pPrChange>
      </w:pPr>
      <w:del w:id="1906"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&lt;cbc:PayableRoundingAmount currencyID="ISK"&gt;-0.76&lt;/cbc:PayableRoundingAmount&gt; &lt;!-- BT-114 --&gt;</w:delText>
        </w:r>
      </w:del>
    </w:p>
    <w:p w14:paraId="31DBA687" w14:textId="0075991B" w:rsidR="00D95EF2" w:rsidRPr="00D95EF2" w:rsidDel="00EC7212" w:rsidRDefault="00D95EF2">
      <w:pPr>
        <w:pStyle w:val="BodyText"/>
        <w:rPr>
          <w:del w:id="1907" w:author="Georg Birgisson" w:date="2021-10-06T14:24:00Z"/>
          <w:rFonts w:ascii="Courier New" w:hAnsi="Courier New" w:cs="Courier New"/>
          <w:sz w:val="16"/>
          <w:szCs w:val="16"/>
        </w:rPr>
        <w:pPrChange w:id="1908" w:author="Georg Birgisson" w:date="2021-10-06T14:25:00Z">
          <w:pPr>
            <w:pStyle w:val="BodyText"/>
            <w:spacing w:after="0"/>
          </w:pPr>
        </w:pPrChange>
      </w:pPr>
      <w:del w:id="1909"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&lt;cbc:PayableAmount currencyID="ISK"&gt;383190.00&lt;/cbc:PayableAmount&gt; &lt;!-- BT-115 --&gt;</w:delText>
        </w:r>
      </w:del>
    </w:p>
    <w:p w14:paraId="52905F96" w14:textId="40EB508A" w:rsidR="00D95EF2" w:rsidRPr="00D95EF2" w:rsidDel="00EC7212" w:rsidRDefault="00D95EF2">
      <w:pPr>
        <w:pStyle w:val="BodyText"/>
        <w:rPr>
          <w:del w:id="1910" w:author="Georg Birgisson" w:date="2021-10-06T14:24:00Z"/>
          <w:rFonts w:ascii="Courier New" w:hAnsi="Courier New" w:cs="Courier New"/>
          <w:sz w:val="16"/>
          <w:szCs w:val="16"/>
        </w:rPr>
        <w:pPrChange w:id="1911" w:author="Georg Birgisson" w:date="2021-10-06T14:25:00Z">
          <w:pPr>
            <w:pStyle w:val="BodyText"/>
            <w:spacing w:after="0"/>
          </w:pPr>
        </w:pPrChange>
      </w:pPr>
      <w:del w:id="1912" w:author="Georg Birgisson" w:date="2021-10-06T14:24:00Z">
        <w:r w:rsidRPr="00D95EF2" w:rsidDel="00EC7212">
          <w:rPr>
            <w:rFonts w:ascii="Courier New" w:hAnsi="Courier New" w:cs="Courier New"/>
            <w:sz w:val="16"/>
            <w:szCs w:val="16"/>
          </w:rPr>
          <w:tab/>
          <w:delText>&lt;/cac:LegalMonetaryTotal&gt;</w:delText>
        </w:r>
      </w:del>
    </w:p>
    <w:p w14:paraId="07AFCF78" w14:textId="528CA504" w:rsidR="00D95EF2" w:rsidRPr="00D95EF2" w:rsidDel="00EC7212" w:rsidRDefault="00D95EF2">
      <w:pPr>
        <w:pStyle w:val="BodyText"/>
        <w:rPr>
          <w:del w:id="1913" w:author="Georg Birgisson" w:date="2021-10-06T14:24:00Z"/>
          <w:rFonts w:ascii="Courier New" w:hAnsi="Courier New" w:cs="Courier New"/>
          <w:sz w:val="16"/>
          <w:szCs w:val="16"/>
        </w:rPr>
        <w:pPrChange w:id="1914" w:author="Georg Birgisson" w:date="2021-10-06T14:25:00Z">
          <w:pPr>
            <w:pStyle w:val="BodyText"/>
            <w:spacing w:after="0"/>
          </w:pPr>
        </w:pPrChange>
      </w:pPr>
      <w:del w:id="1915" w:author="Georg Birgisson" w:date="2021-10-06T14:24:00Z">
        <w:r w:rsidRPr="00D95EF2" w:rsidDel="00EC7212">
          <w:rPr>
            <w:rFonts w:ascii="Courier New" w:hAnsi="Courier New" w:cs="Courier New"/>
            <w:sz w:val="16"/>
            <w:szCs w:val="16"/>
          </w:rPr>
          <w:tab/>
          <w:delText>&lt;cac:InvoiceLine&gt;</w:delText>
        </w:r>
      </w:del>
    </w:p>
    <w:p w14:paraId="7EB6D720" w14:textId="32679F19" w:rsidR="00D95EF2" w:rsidRPr="00D95EF2" w:rsidDel="00EC7212" w:rsidRDefault="00D95EF2">
      <w:pPr>
        <w:pStyle w:val="BodyText"/>
        <w:rPr>
          <w:del w:id="1916" w:author="Georg Birgisson" w:date="2021-10-06T14:24:00Z"/>
          <w:rFonts w:ascii="Courier New" w:hAnsi="Courier New" w:cs="Courier New"/>
          <w:sz w:val="16"/>
          <w:szCs w:val="16"/>
        </w:rPr>
        <w:pPrChange w:id="1917" w:author="Georg Birgisson" w:date="2021-10-06T14:25:00Z">
          <w:pPr>
            <w:pStyle w:val="BodyText"/>
            <w:spacing w:after="0"/>
          </w:pPr>
        </w:pPrChange>
      </w:pPr>
      <w:del w:id="1918"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&lt;cbc:ID&gt;1&lt;/cbc:ID&gt; &lt;!-- BT-126 --&gt;</w:delText>
        </w:r>
      </w:del>
    </w:p>
    <w:p w14:paraId="4767F118" w14:textId="2C42D008" w:rsidR="00D95EF2" w:rsidRPr="00D95EF2" w:rsidDel="00EC7212" w:rsidRDefault="00D95EF2">
      <w:pPr>
        <w:pStyle w:val="BodyText"/>
        <w:rPr>
          <w:del w:id="1919" w:author="Georg Birgisson" w:date="2021-10-06T14:24:00Z"/>
          <w:rFonts w:ascii="Courier New" w:hAnsi="Courier New" w:cs="Courier New"/>
          <w:sz w:val="16"/>
          <w:szCs w:val="16"/>
        </w:rPr>
        <w:pPrChange w:id="1920" w:author="Georg Birgisson" w:date="2021-10-06T14:25:00Z">
          <w:pPr>
            <w:pStyle w:val="BodyText"/>
            <w:spacing w:after="0"/>
          </w:pPr>
        </w:pPrChange>
      </w:pPr>
      <w:del w:id="1921"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&lt;cbc:Note&gt;Skv. samtali staðfestist að vélinni fylgir 3ja ára verksmiðjuábyrgð.&lt;/cbc:Note&gt; &lt;!-- BT-127 --&gt;</w:delText>
        </w:r>
      </w:del>
    </w:p>
    <w:p w14:paraId="7998F2F7" w14:textId="485085B9" w:rsidR="00D95EF2" w:rsidRPr="00D95EF2" w:rsidDel="00EC7212" w:rsidRDefault="00D95EF2">
      <w:pPr>
        <w:pStyle w:val="BodyText"/>
        <w:rPr>
          <w:del w:id="1922" w:author="Georg Birgisson" w:date="2021-10-06T14:24:00Z"/>
          <w:rFonts w:ascii="Courier New" w:hAnsi="Courier New" w:cs="Courier New"/>
          <w:sz w:val="16"/>
          <w:szCs w:val="16"/>
        </w:rPr>
        <w:pPrChange w:id="1923" w:author="Georg Birgisson" w:date="2021-10-06T14:25:00Z">
          <w:pPr>
            <w:pStyle w:val="BodyText"/>
            <w:spacing w:after="0"/>
          </w:pPr>
        </w:pPrChange>
      </w:pPr>
      <w:del w:id="1924"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&lt;cbc:InvoicedQuantity unitCode="H87"&gt;1&lt;/cbc:InvoicedQuantity&gt; &lt;!-- BT-130, BT-129 --&gt;</w:delText>
        </w:r>
      </w:del>
    </w:p>
    <w:p w14:paraId="7BADF858" w14:textId="741885BE" w:rsidR="00D95EF2" w:rsidRPr="00D95EF2" w:rsidDel="00EC7212" w:rsidRDefault="00D95EF2">
      <w:pPr>
        <w:pStyle w:val="BodyText"/>
        <w:rPr>
          <w:del w:id="1925" w:author="Georg Birgisson" w:date="2021-10-06T14:24:00Z"/>
          <w:rFonts w:ascii="Courier New" w:hAnsi="Courier New" w:cs="Courier New"/>
          <w:sz w:val="16"/>
          <w:szCs w:val="16"/>
        </w:rPr>
        <w:pPrChange w:id="1926" w:author="Georg Birgisson" w:date="2021-10-06T14:25:00Z">
          <w:pPr>
            <w:pStyle w:val="BodyText"/>
            <w:spacing w:after="0"/>
          </w:pPr>
        </w:pPrChange>
      </w:pPr>
      <w:del w:id="1927"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&lt;cbc:LineExtensionAmount currencyID="ISK"&gt;356847.39&lt;/cbc:LineExtensionAmount&gt; &lt;!-- BT-131 --&gt;</w:delText>
        </w:r>
      </w:del>
    </w:p>
    <w:p w14:paraId="5C1D49AB" w14:textId="17053CA1" w:rsidR="00D95EF2" w:rsidRPr="00D95EF2" w:rsidDel="00EC7212" w:rsidRDefault="00D95EF2">
      <w:pPr>
        <w:pStyle w:val="BodyText"/>
        <w:rPr>
          <w:del w:id="1928" w:author="Georg Birgisson" w:date="2021-10-06T14:24:00Z"/>
          <w:rFonts w:ascii="Courier New" w:hAnsi="Courier New" w:cs="Courier New"/>
          <w:sz w:val="16"/>
          <w:szCs w:val="16"/>
        </w:rPr>
        <w:pPrChange w:id="1929" w:author="Georg Birgisson" w:date="2021-10-06T14:25:00Z">
          <w:pPr>
            <w:pStyle w:val="BodyText"/>
            <w:spacing w:after="0"/>
          </w:pPr>
        </w:pPrChange>
      </w:pPr>
      <w:del w:id="1930"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&lt;cbc:AccountingCost&gt;Verkliður 654&lt;/cbc:AccountingCost&gt; &lt;!-- BT-133 --&gt;</w:delText>
        </w:r>
      </w:del>
    </w:p>
    <w:p w14:paraId="6AA00F24" w14:textId="221EC5FC" w:rsidR="00D95EF2" w:rsidRPr="00D95EF2" w:rsidDel="00EC7212" w:rsidRDefault="00D95EF2">
      <w:pPr>
        <w:pStyle w:val="BodyText"/>
        <w:rPr>
          <w:del w:id="1931" w:author="Georg Birgisson" w:date="2021-10-06T14:24:00Z"/>
          <w:rFonts w:ascii="Courier New" w:hAnsi="Courier New" w:cs="Courier New"/>
          <w:sz w:val="16"/>
          <w:szCs w:val="16"/>
        </w:rPr>
        <w:pPrChange w:id="1932" w:author="Georg Birgisson" w:date="2021-10-06T14:25:00Z">
          <w:pPr>
            <w:pStyle w:val="BodyText"/>
            <w:spacing w:after="0"/>
          </w:pPr>
        </w:pPrChange>
      </w:pPr>
      <w:del w:id="1933"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&lt;cac:InvoicePeriod&gt;</w:delText>
        </w:r>
      </w:del>
    </w:p>
    <w:p w14:paraId="1971D91B" w14:textId="78306E21" w:rsidR="00D95EF2" w:rsidRPr="00D95EF2" w:rsidDel="00EC7212" w:rsidRDefault="00D95EF2">
      <w:pPr>
        <w:pStyle w:val="BodyText"/>
        <w:rPr>
          <w:del w:id="1934" w:author="Georg Birgisson" w:date="2021-10-06T14:24:00Z"/>
          <w:rFonts w:ascii="Courier New" w:hAnsi="Courier New" w:cs="Courier New"/>
          <w:sz w:val="16"/>
          <w:szCs w:val="16"/>
        </w:rPr>
        <w:pPrChange w:id="1935" w:author="Georg Birgisson" w:date="2021-10-06T14:25:00Z">
          <w:pPr>
            <w:pStyle w:val="BodyText"/>
            <w:spacing w:after="0"/>
          </w:pPr>
        </w:pPrChange>
      </w:pPr>
      <w:del w:id="1936"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&lt;cbc:StartDate&gt;2018-06-01&lt;/cbc:StartDate&gt; &lt;!-- BT-134 --&gt;</w:delText>
        </w:r>
      </w:del>
    </w:p>
    <w:p w14:paraId="3FA2B268" w14:textId="4D50FFA5" w:rsidR="00D95EF2" w:rsidRPr="00D95EF2" w:rsidDel="00EC7212" w:rsidRDefault="00D95EF2">
      <w:pPr>
        <w:pStyle w:val="BodyText"/>
        <w:rPr>
          <w:del w:id="1937" w:author="Georg Birgisson" w:date="2021-10-06T14:24:00Z"/>
          <w:rFonts w:ascii="Courier New" w:hAnsi="Courier New" w:cs="Courier New"/>
          <w:sz w:val="16"/>
          <w:szCs w:val="16"/>
        </w:rPr>
        <w:pPrChange w:id="1938" w:author="Georg Birgisson" w:date="2021-10-06T14:25:00Z">
          <w:pPr>
            <w:pStyle w:val="BodyText"/>
            <w:spacing w:after="0"/>
          </w:pPr>
        </w:pPrChange>
      </w:pPr>
      <w:del w:id="1939"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&lt;cbc:EndDate&gt;2018-06-30&lt;/cbc:EndDate&gt; &lt;!-- BT-135 --&gt;</w:delText>
        </w:r>
      </w:del>
    </w:p>
    <w:p w14:paraId="5FA31233" w14:textId="4FEB4C65" w:rsidR="00D95EF2" w:rsidRPr="00D95EF2" w:rsidDel="00EC7212" w:rsidRDefault="00D95EF2">
      <w:pPr>
        <w:pStyle w:val="BodyText"/>
        <w:rPr>
          <w:del w:id="1940" w:author="Georg Birgisson" w:date="2021-10-06T14:24:00Z"/>
          <w:rFonts w:ascii="Courier New" w:hAnsi="Courier New" w:cs="Courier New"/>
          <w:sz w:val="16"/>
          <w:szCs w:val="16"/>
        </w:rPr>
        <w:pPrChange w:id="1941" w:author="Georg Birgisson" w:date="2021-10-06T14:25:00Z">
          <w:pPr>
            <w:pStyle w:val="BodyText"/>
            <w:spacing w:after="0"/>
          </w:pPr>
        </w:pPrChange>
      </w:pPr>
      <w:del w:id="1942" w:author="Georg Birgisson" w:date="2021-10-06T14:24:00Z">
        <w:r w:rsidRPr="00D95EF2" w:rsidDel="00EC7212">
          <w:rPr>
            <w:rFonts w:ascii="Courier New" w:hAnsi="Courier New" w:cs="Courier New"/>
            <w:sz w:val="16"/>
            <w:szCs w:val="16"/>
          </w:rPr>
          <w:lastRenderedPageBreak/>
          <w:tab/>
        </w:r>
        <w:r w:rsidRPr="00D95EF2" w:rsidDel="00EC7212">
          <w:rPr>
            <w:rFonts w:ascii="Courier New" w:hAnsi="Courier New" w:cs="Courier New"/>
            <w:sz w:val="16"/>
            <w:szCs w:val="16"/>
          </w:rPr>
          <w:tab/>
          <w:delText>&lt;/cac:InvoicePeriod&gt;</w:delText>
        </w:r>
      </w:del>
    </w:p>
    <w:p w14:paraId="0DFE273D" w14:textId="7E6D37AE" w:rsidR="00D95EF2" w:rsidRPr="00D95EF2" w:rsidDel="00EC7212" w:rsidRDefault="00D95EF2">
      <w:pPr>
        <w:pStyle w:val="BodyText"/>
        <w:rPr>
          <w:del w:id="1943" w:author="Georg Birgisson" w:date="2021-10-06T14:24:00Z"/>
          <w:rFonts w:ascii="Courier New" w:hAnsi="Courier New" w:cs="Courier New"/>
          <w:sz w:val="16"/>
          <w:szCs w:val="16"/>
        </w:rPr>
        <w:pPrChange w:id="1944" w:author="Georg Birgisson" w:date="2021-10-06T14:25:00Z">
          <w:pPr>
            <w:pStyle w:val="BodyText"/>
            <w:spacing w:after="0"/>
          </w:pPr>
        </w:pPrChange>
      </w:pPr>
      <w:del w:id="1945"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&lt;cac:OrderLineReference&gt;</w:delText>
        </w:r>
      </w:del>
    </w:p>
    <w:p w14:paraId="6A341A89" w14:textId="3151034A" w:rsidR="00D95EF2" w:rsidRPr="00D95EF2" w:rsidDel="00EC7212" w:rsidRDefault="00D95EF2">
      <w:pPr>
        <w:pStyle w:val="BodyText"/>
        <w:rPr>
          <w:del w:id="1946" w:author="Georg Birgisson" w:date="2021-10-06T14:24:00Z"/>
          <w:rFonts w:ascii="Courier New" w:hAnsi="Courier New" w:cs="Courier New"/>
          <w:sz w:val="16"/>
          <w:szCs w:val="16"/>
        </w:rPr>
        <w:pPrChange w:id="1947" w:author="Georg Birgisson" w:date="2021-10-06T14:25:00Z">
          <w:pPr>
            <w:pStyle w:val="BodyText"/>
            <w:spacing w:after="0"/>
          </w:pPr>
        </w:pPrChange>
      </w:pPr>
      <w:del w:id="1948"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&lt;cbc:LineID&gt;1&lt;/cbc:LineID&gt; &lt;!-- BT-132 --&gt;</w:delText>
        </w:r>
      </w:del>
    </w:p>
    <w:p w14:paraId="6BEAEFA1" w14:textId="45C8B051" w:rsidR="00D95EF2" w:rsidRPr="00D95EF2" w:rsidDel="00EC7212" w:rsidRDefault="00D95EF2">
      <w:pPr>
        <w:pStyle w:val="BodyText"/>
        <w:rPr>
          <w:del w:id="1949" w:author="Georg Birgisson" w:date="2021-10-06T14:24:00Z"/>
          <w:rFonts w:ascii="Courier New" w:hAnsi="Courier New" w:cs="Courier New"/>
          <w:sz w:val="16"/>
          <w:szCs w:val="16"/>
        </w:rPr>
        <w:pPrChange w:id="1950" w:author="Georg Birgisson" w:date="2021-10-06T14:25:00Z">
          <w:pPr>
            <w:pStyle w:val="BodyText"/>
            <w:spacing w:after="0"/>
          </w:pPr>
        </w:pPrChange>
      </w:pPr>
      <w:del w:id="1951"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&lt;/cac:OrderLineReference&gt;</w:delText>
        </w:r>
      </w:del>
    </w:p>
    <w:p w14:paraId="2EF7E8FA" w14:textId="6F5A62EE" w:rsidR="00D95EF2" w:rsidRPr="00D95EF2" w:rsidDel="00EC7212" w:rsidRDefault="00D95EF2">
      <w:pPr>
        <w:pStyle w:val="BodyText"/>
        <w:rPr>
          <w:del w:id="1952" w:author="Georg Birgisson" w:date="2021-10-06T14:24:00Z"/>
          <w:rFonts w:ascii="Courier New" w:hAnsi="Courier New" w:cs="Courier New"/>
          <w:sz w:val="16"/>
          <w:szCs w:val="16"/>
        </w:rPr>
        <w:pPrChange w:id="1953" w:author="Georg Birgisson" w:date="2021-10-06T14:25:00Z">
          <w:pPr>
            <w:pStyle w:val="BodyText"/>
            <w:spacing w:after="0"/>
          </w:pPr>
        </w:pPrChange>
      </w:pPr>
      <w:del w:id="1954"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&lt;cac:DocumentReference&gt;</w:delText>
        </w:r>
      </w:del>
    </w:p>
    <w:p w14:paraId="77B19177" w14:textId="79923466" w:rsidR="00D95EF2" w:rsidRPr="00D95EF2" w:rsidDel="00EC7212" w:rsidRDefault="00D95EF2">
      <w:pPr>
        <w:pStyle w:val="BodyText"/>
        <w:rPr>
          <w:del w:id="1955" w:author="Georg Birgisson" w:date="2021-10-06T14:24:00Z"/>
          <w:rFonts w:ascii="Courier New" w:hAnsi="Courier New" w:cs="Courier New"/>
          <w:sz w:val="16"/>
          <w:szCs w:val="16"/>
        </w:rPr>
        <w:pPrChange w:id="1956" w:author="Georg Birgisson" w:date="2021-10-06T14:25:00Z">
          <w:pPr>
            <w:pStyle w:val="BodyText"/>
            <w:spacing w:after="0"/>
          </w:pPr>
        </w:pPrChange>
      </w:pPr>
      <w:del w:id="1957"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 schemeID="ABZ"&gt;AB-123&lt;/cbc:ID&gt; &lt;!-- BT-128, BT-128-1 --&gt;</w:delText>
        </w:r>
      </w:del>
    </w:p>
    <w:p w14:paraId="7226697B" w14:textId="555CA600" w:rsidR="00D95EF2" w:rsidRPr="00D95EF2" w:rsidDel="00EC7212" w:rsidRDefault="00D95EF2">
      <w:pPr>
        <w:pStyle w:val="BodyText"/>
        <w:rPr>
          <w:del w:id="1958" w:author="Georg Birgisson" w:date="2021-10-06T14:24:00Z"/>
          <w:rFonts w:ascii="Courier New" w:hAnsi="Courier New" w:cs="Courier New"/>
          <w:sz w:val="16"/>
          <w:szCs w:val="16"/>
        </w:rPr>
        <w:pPrChange w:id="1959" w:author="Georg Birgisson" w:date="2021-10-06T14:25:00Z">
          <w:pPr>
            <w:pStyle w:val="BodyText"/>
            <w:spacing w:after="0"/>
          </w:pPr>
        </w:pPrChange>
      </w:pPr>
      <w:del w:id="1960"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&lt;cbc:DocumentTypeCode&gt;130&lt;/cbc:DocumentTypeCode&gt; &lt;!-- BT-128, qualifier --&gt;</w:delText>
        </w:r>
      </w:del>
    </w:p>
    <w:p w14:paraId="46A97936" w14:textId="282B1B42" w:rsidR="00D95EF2" w:rsidRPr="00D95EF2" w:rsidDel="00EC7212" w:rsidRDefault="00D95EF2">
      <w:pPr>
        <w:pStyle w:val="BodyText"/>
        <w:rPr>
          <w:del w:id="1961" w:author="Georg Birgisson" w:date="2021-10-06T14:24:00Z"/>
          <w:rFonts w:ascii="Courier New" w:hAnsi="Courier New" w:cs="Courier New"/>
          <w:sz w:val="16"/>
          <w:szCs w:val="16"/>
        </w:rPr>
        <w:pPrChange w:id="1962" w:author="Georg Birgisson" w:date="2021-10-06T14:25:00Z">
          <w:pPr>
            <w:pStyle w:val="BodyText"/>
            <w:spacing w:after="0"/>
          </w:pPr>
        </w:pPrChange>
      </w:pPr>
      <w:del w:id="1963"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&lt;/cac:DocumentReference&gt;</w:delText>
        </w:r>
      </w:del>
    </w:p>
    <w:p w14:paraId="6E9BEB40" w14:textId="4FE0122A" w:rsidR="00D95EF2" w:rsidRPr="00D95EF2" w:rsidDel="00EC7212" w:rsidRDefault="00D95EF2">
      <w:pPr>
        <w:pStyle w:val="BodyText"/>
        <w:rPr>
          <w:del w:id="1964" w:author="Georg Birgisson" w:date="2021-10-06T14:24:00Z"/>
          <w:rFonts w:ascii="Courier New" w:hAnsi="Courier New" w:cs="Courier New"/>
          <w:sz w:val="16"/>
          <w:szCs w:val="16"/>
        </w:rPr>
        <w:pPrChange w:id="1965" w:author="Georg Birgisson" w:date="2021-10-06T14:25:00Z">
          <w:pPr>
            <w:pStyle w:val="BodyText"/>
            <w:spacing w:after="0"/>
          </w:pPr>
        </w:pPrChange>
      </w:pPr>
      <w:del w:id="1966"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&lt;cac:AllowanceCharge&gt;</w:delText>
        </w:r>
      </w:del>
    </w:p>
    <w:p w14:paraId="6E9CDFE5" w14:textId="5AACC466" w:rsidR="00D95EF2" w:rsidRPr="00D95EF2" w:rsidDel="00EC7212" w:rsidRDefault="00D95EF2">
      <w:pPr>
        <w:pStyle w:val="BodyText"/>
        <w:rPr>
          <w:del w:id="1967" w:author="Georg Birgisson" w:date="2021-10-06T14:24:00Z"/>
          <w:rFonts w:ascii="Courier New" w:hAnsi="Courier New" w:cs="Courier New"/>
          <w:sz w:val="16"/>
          <w:szCs w:val="16"/>
        </w:rPr>
        <w:pPrChange w:id="1968" w:author="Georg Birgisson" w:date="2021-10-06T14:25:00Z">
          <w:pPr>
            <w:pStyle w:val="BodyText"/>
            <w:spacing w:after="0"/>
          </w:pPr>
        </w:pPrChange>
      </w:pPr>
      <w:del w:id="1969"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&lt;cbc:ChargeIndicator&gt;false&lt;/cbc:ChargeIndicator&gt; &lt;!-- qualifier --&gt;</w:delText>
        </w:r>
      </w:del>
    </w:p>
    <w:p w14:paraId="134658E4" w14:textId="1ED29E14" w:rsidR="00D95EF2" w:rsidRPr="00D95EF2" w:rsidDel="00EC7212" w:rsidRDefault="00D95EF2">
      <w:pPr>
        <w:pStyle w:val="BodyText"/>
        <w:rPr>
          <w:del w:id="1970" w:author="Georg Birgisson" w:date="2021-10-06T14:24:00Z"/>
          <w:rFonts w:ascii="Courier New" w:hAnsi="Courier New" w:cs="Courier New"/>
          <w:sz w:val="16"/>
          <w:szCs w:val="16"/>
        </w:rPr>
        <w:pPrChange w:id="1971" w:author="Georg Birgisson" w:date="2021-10-06T14:25:00Z">
          <w:pPr>
            <w:pStyle w:val="BodyText"/>
            <w:spacing w:after="0"/>
          </w:pPr>
        </w:pPrChange>
      </w:pPr>
      <w:del w:id="1972"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&lt;cbc:AllowanceChargeReasonCode&gt;100&lt;/cbc:AllowanceChargeReasonCode&gt; &lt;!-- BT-140, BT-145 --&gt;</w:delText>
        </w:r>
      </w:del>
    </w:p>
    <w:p w14:paraId="0CCCF0AF" w14:textId="5C5AB0EA" w:rsidR="00D95EF2" w:rsidRPr="00D95EF2" w:rsidDel="00EC7212" w:rsidRDefault="00D95EF2">
      <w:pPr>
        <w:pStyle w:val="BodyText"/>
        <w:rPr>
          <w:del w:id="1973" w:author="Georg Birgisson" w:date="2021-10-06T14:24:00Z"/>
          <w:rFonts w:ascii="Courier New" w:hAnsi="Courier New" w:cs="Courier New"/>
          <w:sz w:val="16"/>
          <w:szCs w:val="16"/>
        </w:rPr>
        <w:pPrChange w:id="1974" w:author="Georg Birgisson" w:date="2021-10-06T14:25:00Z">
          <w:pPr>
            <w:pStyle w:val="BodyText"/>
            <w:spacing w:after="0"/>
          </w:pPr>
        </w:pPrChange>
      </w:pPr>
      <w:del w:id="1975"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&lt;cbc:AllowanceChargeReason&gt;Rispa&lt;/cbc:AllowanceChargeReason&gt; &lt;!-- BT-139, BT-144 --&gt;</w:delText>
        </w:r>
      </w:del>
    </w:p>
    <w:p w14:paraId="2D3A127D" w14:textId="605B7E28" w:rsidR="00D95EF2" w:rsidRPr="00D95EF2" w:rsidDel="00EC7212" w:rsidRDefault="00D95EF2">
      <w:pPr>
        <w:pStyle w:val="BodyText"/>
        <w:rPr>
          <w:del w:id="1976" w:author="Georg Birgisson" w:date="2021-10-06T14:24:00Z"/>
          <w:rFonts w:ascii="Courier New" w:hAnsi="Courier New" w:cs="Courier New"/>
          <w:sz w:val="16"/>
          <w:szCs w:val="16"/>
        </w:rPr>
        <w:pPrChange w:id="1977" w:author="Georg Birgisson" w:date="2021-10-06T14:25:00Z">
          <w:pPr>
            <w:pStyle w:val="BodyText"/>
            <w:spacing w:after="0"/>
          </w:pPr>
        </w:pPrChange>
      </w:pPr>
      <w:del w:id="1978"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&lt;cbc:MultiplierFactorNumeric&gt;10&lt;/cbc:MultiplierFactorNumeric&gt; &lt;!-- BT-138, BT-141 --&gt;</w:delText>
        </w:r>
      </w:del>
    </w:p>
    <w:p w14:paraId="27E3FFA2" w14:textId="75241A0F" w:rsidR="00D95EF2" w:rsidRPr="00D95EF2" w:rsidDel="00EC7212" w:rsidRDefault="00D95EF2">
      <w:pPr>
        <w:pStyle w:val="BodyText"/>
        <w:rPr>
          <w:del w:id="1979" w:author="Georg Birgisson" w:date="2021-10-06T14:24:00Z"/>
          <w:rFonts w:ascii="Courier New" w:hAnsi="Courier New" w:cs="Courier New"/>
          <w:sz w:val="16"/>
          <w:szCs w:val="16"/>
        </w:rPr>
        <w:pPrChange w:id="1980" w:author="Georg Birgisson" w:date="2021-10-06T14:25:00Z">
          <w:pPr>
            <w:pStyle w:val="BodyText"/>
            <w:spacing w:after="0"/>
          </w:pPr>
        </w:pPrChange>
      </w:pPr>
      <w:del w:id="1981"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&lt;cbc:Amount currencyID="ISK"&gt;5000.00&lt;/cbc:Amount&gt; &lt;!-- BT-136, BT-141 --&gt;</w:delText>
        </w:r>
      </w:del>
    </w:p>
    <w:p w14:paraId="70D2A27F" w14:textId="374DA3AA" w:rsidR="00D95EF2" w:rsidRPr="00D95EF2" w:rsidDel="00EC7212" w:rsidRDefault="00D95EF2">
      <w:pPr>
        <w:pStyle w:val="BodyText"/>
        <w:rPr>
          <w:del w:id="1982" w:author="Georg Birgisson" w:date="2021-10-06T14:24:00Z"/>
          <w:rFonts w:ascii="Courier New" w:hAnsi="Courier New" w:cs="Courier New"/>
          <w:sz w:val="16"/>
          <w:szCs w:val="16"/>
        </w:rPr>
        <w:pPrChange w:id="1983" w:author="Georg Birgisson" w:date="2021-10-06T14:25:00Z">
          <w:pPr>
            <w:pStyle w:val="BodyText"/>
            <w:spacing w:after="0"/>
          </w:pPr>
        </w:pPrChange>
      </w:pPr>
      <w:del w:id="1984"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&lt;cbc:BaseAmount currencyID="ISK"&gt;50000.00&lt;/cbc:BaseAmount&gt; &lt;!-- BT-137, BT-142 --&gt;</w:delText>
        </w:r>
      </w:del>
    </w:p>
    <w:p w14:paraId="5BB0C843" w14:textId="02E19EEE" w:rsidR="00D95EF2" w:rsidRPr="00D95EF2" w:rsidDel="00EC7212" w:rsidRDefault="00D95EF2">
      <w:pPr>
        <w:pStyle w:val="BodyText"/>
        <w:rPr>
          <w:del w:id="1985" w:author="Georg Birgisson" w:date="2021-10-06T14:24:00Z"/>
          <w:rFonts w:ascii="Courier New" w:hAnsi="Courier New" w:cs="Courier New"/>
          <w:sz w:val="16"/>
          <w:szCs w:val="16"/>
        </w:rPr>
        <w:pPrChange w:id="1986" w:author="Georg Birgisson" w:date="2021-10-06T14:25:00Z">
          <w:pPr>
            <w:pStyle w:val="BodyText"/>
            <w:spacing w:after="0"/>
          </w:pPr>
        </w:pPrChange>
      </w:pPr>
      <w:del w:id="1987"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&lt;/cac:AllowanceCharge&gt;</w:delText>
        </w:r>
      </w:del>
    </w:p>
    <w:p w14:paraId="27FFA25C" w14:textId="60AC1C3D" w:rsidR="00D95EF2" w:rsidRPr="00D95EF2" w:rsidDel="00EC7212" w:rsidRDefault="00D95EF2">
      <w:pPr>
        <w:pStyle w:val="BodyText"/>
        <w:rPr>
          <w:del w:id="1988" w:author="Georg Birgisson" w:date="2021-10-06T14:24:00Z"/>
          <w:rFonts w:ascii="Courier New" w:hAnsi="Courier New" w:cs="Courier New"/>
          <w:sz w:val="16"/>
          <w:szCs w:val="16"/>
        </w:rPr>
        <w:pPrChange w:id="1989" w:author="Georg Birgisson" w:date="2021-10-06T14:25:00Z">
          <w:pPr>
            <w:pStyle w:val="BodyText"/>
            <w:spacing w:after="0"/>
          </w:pPr>
        </w:pPrChange>
      </w:pPr>
      <w:del w:id="1990"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&lt;cac:Item&gt;</w:delText>
        </w:r>
      </w:del>
    </w:p>
    <w:p w14:paraId="15046C1B" w14:textId="14E1CD44" w:rsidR="00D95EF2" w:rsidRPr="00D95EF2" w:rsidDel="00EC7212" w:rsidRDefault="00D95EF2">
      <w:pPr>
        <w:pStyle w:val="BodyText"/>
        <w:rPr>
          <w:del w:id="1991" w:author="Georg Birgisson" w:date="2021-10-06T14:24:00Z"/>
          <w:rFonts w:ascii="Courier New" w:hAnsi="Courier New" w:cs="Courier New"/>
          <w:sz w:val="16"/>
          <w:szCs w:val="16"/>
        </w:rPr>
        <w:pPrChange w:id="1992" w:author="Georg Birgisson" w:date="2021-10-06T14:25:00Z">
          <w:pPr>
            <w:pStyle w:val="BodyText"/>
            <w:spacing w:after="0"/>
          </w:pPr>
        </w:pPrChange>
      </w:pPr>
      <w:del w:id="1993"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&lt;cbc:Description&gt;Örgjörvi ... &lt;/cbc:Description&gt; &lt;!-- BT-154 --&gt;</w:delText>
        </w:r>
      </w:del>
    </w:p>
    <w:p w14:paraId="65B402A0" w14:textId="655B19D2" w:rsidR="00D95EF2" w:rsidRPr="00D95EF2" w:rsidDel="00EC7212" w:rsidRDefault="00D95EF2">
      <w:pPr>
        <w:pStyle w:val="BodyText"/>
        <w:rPr>
          <w:del w:id="1994" w:author="Georg Birgisson" w:date="2021-10-06T14:24:00Z"/>
          <w:rFonts w:ascii="Courier New" w:hAnsi="Courier New" w:cs="Courier New"/>
          <w:sz w:val="16"/>
          <w:szCs w:val="16"/>
        </w:rPr>
        <w:pPrChange w:id="1995" w:author="Georg Birgisson" w:date="2021-10-06T14:25:00Z">
          <w:pPr>
            <w:pStyle w:val="BodyText"/>
            <w:spacing w:after="0"/>
          </w:pPr>
        </w:pPrChange>
      </w:pPr>
      <w:del w:id="1996"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&lt;cbc:Name&gt;Ferðatölva&lt;/cbc:Name&gt; &lt;!-- BT-153 --&gt;</w:delText>
        </w:r>
      </w:del>
    </w:p>
    <w:p w14:paraId="45D5A484" w14:textId="0D727639" w:rsidR="00D95EF2" w:rsidRPr="00D95EF2" w:rsidDel="00EC7212" w:rsidRDefault="00D95EF2">
      <w:pPr>
        <w:pStyle w:val="BodyText"/>
        <w:rPr>
          <w:del w:id="1997" w:author="Georg Birgisson" w:date="2021-10-06T14:24:00Z"/>
          <w:rFonts w:ascii="Courier New" w:hAnsi="Courier New" w:cs="Courier New"/>
          <w:sz w:val="16"/>
          <w:szCs w:val="16"/>
        </w:rPr>
        <w:pPrChange w:id="1998" w:author="Georg Birgisson" w:date="2021-10-06T14:25:00Z">
          <w:pPr>
            <w:pStyle w:val="BodyText"/>
            <w:spacing w:after="0"/>
          </w:pPr>
        </w:pPrChange>
      </w:pPr>
      <w:del w:id="1999"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&lt;cac:BuyersItemIdentification&gt;</w:delText>
        </w:r>
      </w:del>
    </w:p>
    <w:p w14:paraId="3015477A" w14:textId="1DE6326C" w:rsidR="00D95EF2" w:rsidRPr="00D95EF2" w:rsidDel="00EC7212" w:rsidRDefault="00D95EF2">
      <w:pPr>
        <w:pStyle w:val="BodyText"/>
        <w:rPr>
          <w:del w:id="2000" w:author="Georg Birgisson" w:date="2021-10-06T14:24:00Z"/>
          <w:rFonts w:ascii="Courier New" w:hAnsi="Courier New" w:cs="Courier New"/>
          <w:sz w:val="16"/>
          <w:szCs w:val="16"/>
        </w:rPr>
        <w:pPrChange w:id="2001" w:author="Georg Birgisson" w:date="2021-10-06T14:25:00Z">
          <w:pPr>
            <w:pStyle w:val="BodyText"/>
            <w:spacing w:after="0"/>
          </w:pPr>
        </w:pPrChange>
      </w:pPr>
      <w:del w:id="2002"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&lt;cbc:ID&gt;Q123&lt;/cbc:ID&gt; &lt;!-- BT-156 --&gt;</w:delText>
        </w:r>
      </w:del>
    </w:p>
    <w:p w14:paraId="3B63DFE6" w14:textId="7BB672CF" w:rsidR="00D95EF2" w:rsidRPr="00D95EF2" w:rsidDel="00EC7212" w:rsidRDefault="00D95EF2">
      <w:pPr>
        <w:pStyle w:val="BodyText"/>
        <w:rPr>
          <w:del w:id="2003" w:author="Georg Birgisson" w:date="2021-10-06T14:24:00Z"/>
          <w:rFonts w:ascii="Courier New" w:hAnsi="Courier New" w:cs="Courier New"/>
          <w:sz w:val="16"/>
          <w:szCs w:val="16"/>
        </w:rPr>
        <w:pPrChange w:id="2004" w:author="Georg Birgisson" w:date="2021-10-06T14:25:00Z">
          <w:pPr>
            <w:pStyle w:val="BodyText"/>
            <w:spacing w:after="0"/>
          </w:pPr>
        </w:pPrChange>
      </w:pPr>
      <w:del w:id="2005"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&lt;/cac:BuyersItemIdentification&gt;</w:delText>
        </w:r>
      </w:del>
    </w:p>
    <w:p w14:paraId="01914676" w14:textId="62EE8EDC" w:rsidR="00D95EF2" w:rsidRPr="00D95EF2" w:rsidDel="00EC7212" w:rsidRDefault="00D95EF2">
      <w:pPr>
        <w:pStyle w:val="BodyText"/>
        <w:rPr>
          <w:del w:id="2006" w:author="Georg Birgisson" w:date="2021-10-06T14:24:00Z"/>
          <w:rFonts w:ascii="Courier New" w:hAnsi="Courier New" w:cs="Courier New"/>
          <w:sz w:val="16"/>
          <w:szCs w:val="16"/>
        </w:rPr>
        <w:pPrChange w:id="2007" w:author="Georg Birgisson" w:date="2021-10-06T14:25:00Z">
          <w:pPr>
            <w:pStyle w:val="BodyText"/>
            <w:spacing w:after="0"/>
          </w:pPr>
        </w:pPrChange>
      </w:pPr>
      <w:del w:id="2008"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&lt;cac:SellersItemIdentification&gt;</w:delText>
        </w:r>
      </w:del>
    </w:p>
    <w:p w14:paraId="3D48D06B" w14:textId="074306A5" w:rsidR="00D95EF2" w:rsidRPr="00D95EF2" w:rsidDel="00EC7212" w:rsidRDefault="00D95EF2">
      <w:pPr>
        <w:pStyle w:val="BodyText"/>
        <w:rPr>
          <w:del w:id="2009" w:author="Georg Birgisson" w:date="2021-10-06T14:24:00Z"/>
          <w:rFonts w:ascii="Courier New" w:hAnsi="Courier New" w:cs="Courier New"/>
          <w:sz w:val="16"/>
          <w:szCs w:val="16"/>
        </w:rPr>
        <w:pPrChange w:id="2010" w:author="Georg Birgisson" w:date="2021-10-06T14:25:00Z">
          <w:pPr>
            <w:pStyle w:val="BodyText"/>
            <w:spacing w:after="0"/>
          </w:pPr>
        </w:pPrChange>
      </w:pPr>
      <w:del w:id="2011"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&lt;cbc:ID&gt;JB007&lt;/cbc:ID&gt; &lt;!-- BT-155 --&gt;</w:delText>
        </w:r>
      </w:del>
    </w:p>
    <w:p w14:paraId="2D707184" w14:textId="2CDA8199" w:rsidR="00D95EF2" w:rsidRPr="00D95EF2" w:rsidDel="00EC7212" w:rsidRDefault="00D95EF2">
      <w:pPr>
        <w:pStyle w:val="BodyText"/>
        <w:rPr>
          <w:del w:id="2012" w:author="Georg Birgisson" w:date="2021-10-06T14:24:00Z"/>
          <w:rFonts w:ascii="Courier New" w:hAnsi="Courier New" w:cs="Courier New"/>
          <w:sz w:val="16"/>
          <w:szCs w:val="16"/>
        </w:rPr>
        <w:pPrChange w:id="2013" w:author="Georg Birgisson" w:date="2021-10-06T14:25:00Z">
          <w:pPr>
            <w:pStyle w:val="BodyText"/>
            <w:spacing w:after="0"/>
          </w:pPr>
        </w:pPrChange>
      </w:pPr>
      <w:del w:id="2014"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&lt;/cac:SellersItemIdentification&gt;</w:delText>
        </w:r>
      </w:del>
    </w:p>
    <w:p w14:paraId="4DBF8F52" w14:textId="0E4496FB" w:rsidR="00D95EF2" w:rsidRPr="00D95EF2" w:rsidDel="00EC7212" w:rsidRDefault="00D95EF2">
      <w:pPr>
        <w:pStyle w:val="BodyText"/>
        <w:rPr>
          <w:del w:id="2015" w:author="Georg Birgisson" w:date="2021-10-06T14:24:00Z"/>
          <w:rFonts w:ascii="Courier New" w:hAnsi="Courier New" w:cs="Courier New"/>
          <w:sz w:val="16"/>
          <w:szCs w:val="16"/>
        </w:rPr>
        <w:pPrChange w:id="2016" w:author="Georg Birgisson" w:date="2021-10-06T14:25:00Z">
          <w:pPr>
            <w:pStyle w:val="BodyText"/>
            <w:spacing w:after="0"/>
          </w:pPr>
        </w:pPrChange>
      </w:pPr>
      <w:del w:id="2017"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&lt;cac:StandardItemIdentification&gt;</w:delText>
        </w:r>
      </w:del>
    </w:p>
    <w:p w14:paraId="48EA29BC" w14:textId="323E88F8" w:rsidR="00D95EF2" w:rsidRPr="00D95EF2" w:rsidDel="00EC7212" w:rsidRDefault="00D95EF2">
      <w:pPr>
        <w:pStyle w:val="BodyText"/>
        <w:rPr>
          <w:del w:id="2018" w:author="Georg Birgisson" w:date="2021-10-06T14:24:00Z"/>
          <w:rFonts w:ascii="Courier New" w:hAnsi="Courier New" w:cs="Courier New"/>
          <w:sz w:val="16"/>
          <w:szCs w:val="16"/>
        </w:rPr>
        <w:pPrChange w:id="2019" w:author="Georg Birgisson" w:date="2021-10-06T14:25:00Z">
          <w:pPr>
            <w:pStyle w:val="BodyText"/>
            <w:spacing w:after="0"/>
          </w:pPr>
        </w:pPrChange>
      </w:pPr>
      <w:del w:id="2020"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 schemeID="0160"&gt;1234567890121&lt;/cbc:ID&gt; &lt;!-- BT-157, BT-157-1 --&gt;</w:delText>
        </w:r>
      </w:del>
    </w:p>
    <w:p w14:paraId="5A4FEF2E" w14:textId="79E4D451" w:rsidR="00D95EF2" w:rsidRPr="00D95EF2" w:rsidDel="00EC7212" w:rsidRDefault="00D95EF2">
      <w:pPr>
        <w:pStyle w:val="BodyText"/>
        <w:rPr>
          <w:del w:id="2021" w:author="Georg Birgisson" w:date="2021-10-06T14:24:00Z"/>
          <w:rFonts w:ascii="Courier New" w:hAnsi="Courier New" w:cs="Courier New"/>
          <w:sz w:val="16"/>
          <w:szCs w:val="16"/>
        </w:rPr>
        <w:pPrChange w:id="2022" w:author="Georg Birgisson" w:date="2021-10-06T14:25:00Z">
          <w:pPr>
            <w:pStyle w:val="BodyText"/>
            <w:spacing w:after="0"/>
          </w:pPr>
        </w:pPrChange>
      </w:pPr>
      <w:del w:id="2023"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&lt;/cac:StandardItemIdentification&gt;</w:delText>
        </w:r>
      </w:del>
    </w:p>
    <w:p w14:paraId="4797A867" w14:textId="00D4EF96" w:rsidR="00D95EF2" w:rsidRPr="00D95EF2" w:rsidDel="00EC7212" w:rsidRDefault="00D95EF2">
      <w:pPr>
        <w:pStyle w:val="BodyText"/>
        <w:rPr>
          <w:del w:id="2024" w:author="Georg Birgisson" w:date="2021-10-06T14:24:00Z"/>
          <w:rFonts w:ascii="Courier New" w:hAnsi="Courier New" w:cs="Courier New"/>
          <w:sz w:val="16"/>
          <w:szCs w:val="16"/>
        </w:rPr>
        <w:pPrChange w:id="2025" w:author="Georg Birgisson" w:date="2021-10-06T14:25:00Z">
          <w:pPr>
            <w:pStyle w:val="BodyText"/>
            <w:spacing w:after="0"/>
          </w:pPr>
        </w:pPrChange>
      </w:pPr>
      <w:del w:id="2026"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&lt;cac:OriginCountry&gt;</w:delText>
        </w:r>
      </w:del>
    </w:p>
    <w:p w14:paraId="20245874" w14:textId="5A9DAF09" w:rsidR="00D95EF2" w:rsidRPr="00D95EF2" w:rsidDel="00EC7212" w:rsidRDefault="00D95EF2">
      <w:pPr>
        <w:pStyle w:val="BodyText"/>
        <w:rPr>
          <w:del w:id="2027" w:author="Georg Birgisson" w:date="2021-10-06T14:24:00Z"/>
          <w:rFonts w:ascii="Courier New" w:hAnsi="Courier New" w:cs="Courier New"/>
          <w:sz w:val="16"/>
          <w:szCs w:val="16"/>
        </w:rPr>
        <w:pPrChange w:id="2028" w:author="Georg Birgisson" w:date="2021-10-06T14:25:00Z">
          <w:pPr>
            <w:pStyle w:val="BodyText"/>
            <w:spacing w:after="0"/>
          </w:pPr>
        </w:pPrChange>
      </w:pPr>
      <w:del w:id="2029"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&lt;cbc:IdentificationCode&gt;CH&lt;/cbc:IdentificationCode&gt; &lt;!-- BT-159x --&gt;</w:delText>
        </w:r>
      </w:del>
    </w:p>
    <w:p w14:paraId="2D62163C" w14:textId="2D7D606A" w:rsidR="00D95EF2" w:rsidRPr="00D95EF2" w:rsidDel="00EC7212" w:rsidRDefault="00D95EF2">
      <w:pPr>
        <w:pStyle w:val="BodyText"/>
        <w:rPr>
          <w:del w:id="2030" w:author="Georg Birgisson" w:date="2021-10-06T14:24:00Z"/>
          <w:rFonts w:ascii="Courier New" w:hAnsi="Courier New" w:cs="Courier New"/>
          <w:sz w:val="16"/>
          <w:szCs w:val="16"/>
        </w:rPr>
        <w:pPrChange w:id="2031" w:author="Georg Birgisson" w:date="2021-10-06T14:25:00Z">
          <w:pPr>
            <w:pStyle w:val="BodyText"/>
            <w:spacing w:after="0"/>
          </w:pPr>
        </w:pPrChange>
      </w:pPr>
      <w:del w:id="2032"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&lt;/cac:OriginCountry&gt;</w:delText>
        </w:r>
      </w:del>
    </w:p>
    <w:p w14:paraId="26FBC933" w14:textId="1C3C3C9D" w:rsidR="00D95EF2" w:rsidRPr="00D95EF2" w:rsidDel="00EC7212" w:rsidRDefault="00D95EF2">
      <w:pPr>
        <w:pStyle w:val="BodyText"/>
        <w:rPr>
          <w:del w:id="2033" w:author="Georg Birgisson" w:date="2021-10-06T14:24:00Z"/>
          <w:rFonts w:ascii="Courier New" w:hAnsi="Courier New" w:cs="Courier New"/>
          <w:sz w:val="16"/>
          <w:szCs w:val="16"/>
        </w:rPr>
        <w:pPrChange w:id="2034" w:author="Georg Birgisson" w:date="2021-10-06T14:25:00Z">
          <w:pPr>
            <w:pStyle w:val="BodyText"/>
            <w:spacing w:after="0"/>
          </w:pPr>
        </w:pPrChange>
      </w:pPr>
      <w:del w:id="2035"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&lt;cac:CommodityClassification&gt;</w:delText>
        </w:r>
      </w:del>
    </w:p>
    <w:p w14:paraId="2462755B" w14:textId="307B987F" w:rsidR="00D95EF2" w:rsidRPr="00D95EF2" w:rsidDel="00EC7212" w:rsidRDefault="00D95EF2">
      <w:pPr>
        <w:pStyle w:val="BodyText"/>
        <w:rPr>
          <w:del w:id="2036" w:author="Georg Birgisson" w:date="2021-10-06T14:24:00Z"/>
          <w:rFonts w:ascii="Courier New" w:hAnsi="Courier New" w:cs="Courier New"/>
          <w:sz w:val="16"/>
          <w:szCs w:val="16"/>
        </w:rPr>
        <w:pPrChange w:id="2037" w:author="Georg Birgisson" w:date="2021-10-06T14:25:00Z">
          <w:pPr>
            <w:pStyle w:val="BodyText"/>
            <w:spacing w:after="0"/>
          </w:pPr>
        </w:pPrChange>
      </w:pPr>
      <w:del w:id="2038"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&lt;cbc:ItemClassificationCode listID="MP"&gt;43211503&lt;/cbc:ItemClassificationCode&gt; &lt;!-- BT-158, BT-158-1 --&gt;</w:delText>
        </w:r>
      </w:del>
    </w:p>
    <w:p w14:paraId="703CF700" w14:textId="655BEC6F" w:rsidR="00D95EF2" w:rsidRPr="00D95EF2" w:rsidDel="00EC7212" w:rsidRDefault="00D95EF2">
      <w:pPr>
        <w:pStyle w:val="BodyText"/>
        <w:rPr>
          <w:del w:id="2039" w:author="Georg Birgisson" w:date="2021-10-06T14:24:00Z"/>
          <w:rFonts w:ascii="Courier New" w:hAnsi="Courier New" w:cs="Courier New"/>
          <w:sz w:val="16"/>
          <w:szCs w:val="16"/>
        </w:rPr>
        <w:pPrChange w:id="2040" w:author="Georg Birgisson" w:date="2021-10-06T14:25:00Z">
          <w:pPr>
            <w:pStyle w:val="BodyText"/>
            <w:spacing w:after="0"/>
          </w:pPr>
        </w:pPrChange>
      </w:pPr>
      <w:del w:id="2041"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&lt;/cac:CommodityClassification&gt;</w:delText>
        </w:r>
      </w:del>
    </w:p>
    <w:p w14:paraId="6DDCBE1F" w14:textId="613F53E1" w:rsidR="00D95EF2" w:rsidRPr="00D95EF2" w:rsidDel="00EC7212" w:rsidRDefault="00D95EF2">
      <w:pPr>
        <w:pStyle w:val="BodyText"/>
        <w:rPr>
          <w:del w:id="2042" w:author="Georg Birgisson" w:date="2021-10-06T14:24:00Z"/>
          <w:rFonts w:ascii="Courier New" w:hAnsi="Courier New" w:cs="Courier New"/>
          <w:sz w:val="16"/>
          <w:szCs w:val="16"/>
        </w:rPr>
        <w:pPrChange w:id="2043" w:author="Georg Birgisson" w:date="2021-10-06T14:25:00Z">
          <w:pPr>
            <w:pStyle w:val="BodyText"/>
            <w:spacing w:after="0"/>
          </w:pPr>
        </w:pPrChange>
      </w:pPr>
      <w:del w:id="2044"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&lt;cac:ClassifiedTaxCategory&gt;</w:delText>
        </w:r>
      </w:del>
    </w:p>
    <w:p w14:paraId="4876A6AB" w14:textId="6C50BA69" w:rsidR="00D95EF2" w:rsidRPr="00D95EF2" w:rsidDel="00EC7212" w:rsidRDefault="00D95EF2">
      <w:pPr>
        <w:pStyle w:val="BodyText"/>
        <w:rPr>
          <w:del w:id="2045" w:author="Georg Birgisson" w:date="2021-10-06T14:24:00Z"/>
          <w:rFonts w:ascii="Courier New" w:hAnsi="Courier New" w:cs="Courier New"/>
          <w:sz w:val="16"/>
          <w:szCs w:val="16"/>
        </w:rPr>
        <w:pPrChange w:id="2046" w:author="Georg Birgisson" w:date="2021-10-06T14:25:00Z">
          <w:pPr>
            <w:pStyle w:val="BodyText"/>
            <w:spacing w:after="0"/>
          </w:pPr>
        </w:pPrChange>
      </w:pPr>
      <w:del w:id="2047"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 schemeID="UN/ECE 5305" schemeAgencyID="6"&gt;S&lt;/cbc:ID&gt; &lt;!-- BT-151 --&gt;</w:delText>
        </w:r>
      </w:del>
    </w:p>
    <w:p w14:paraId="0AE4CE42" w14:textId="4491F1DB" w:rsidR="00D95EF2" w:rsidRPr="00D95EF2" w:rsidDel="00EC7212" w:rsidRDefault="00D95EF2">
      <w:pPr>
        <w:pStyle w:val="BodyText"/>
        <w:rPr>
          <w:del w:id="2048" w:author="Georg Birgisson" w:date="2021-10-06T14:24:00Z"/>
          <w:rFonts w:ascii="Courier New" w:hAnsi="Courier New" w:cs="Courier New"/>
          <w:sz w:val="16"/>
          <w:szCs w:val="16"/>
        </w:rPr>
        <w:pPrChange w:id="2049" w:author="Georg Birgisson" w:date="2021-10-06T14:25:00Z">
          <w:pPr>
            <w:pStyle w:val="BodyText"/>
            <w:spacing w:after="0"/>
          </w:pPr>
        </w:pPrChange>
      </w:pPr>
      <w:del w:id="2050"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&lt;cbc:Percent&gt;24&lt;/cbc:Percent&gt; &lt;!-- BT-152 --&gt;</w:delText>
        </w:r>
      </w:del>
    </w:p>
    <w:p w14:paraId="06C96F2E" w14:textId="265C1572" w:rsidR="00D95EF2" w:rsidRPr="00D95EF2" w:rsidDel="00EC7212" w:rsidRDefault="00D95EF2">
      <w:pPr>
        <w:pStyle w:val="BodyText"/>
        <w:rPr>
          <w:del w:id="2051" w:author="Georg Birgisson" w:date="2021-10-06T14:24:00Z"/>
          <w:rFonts w:ascii="Courier New" w:hAnsi="Courier New" w:cs="Courier New"/>
          <w:sz w:val="16"/>
          <w:szCs w:val="16"/>
        </w:rPr>
        <w:pPrChange w:id="2052" w:author="Georg Birgisson" w:date="2021-10-06T14:25:00Z">
          <w:pPr>
            <w:pStyle w:val="BodyText"/>
            <w:spacing w:after="0"/>
          </w:pPr>
        </w:pPrChange>
      </w:pPr>
      <w:del w:id="2053"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&lt;cac:TaxScheme&gt;</w:delText>
        </w:r>
      </w:del>
    </w:p>
    <w:p w14:paraId="78BAE9D6" w14:textId="26E57156" w:rsidR="00D95EF2" w:rsidRPr="00D95EF2" w:rsidDel="00EC7212" w:rsidRDefault="00D95EF2">
      <w:pPr>
        <w:pStyle w:val="BodyText"/>
        <w:rPr>
          <w:del w:id="2054" w:author="Georg Birgisson" w:date="2021-10-06T14:24:00Z"/>
          <w:rFonts w:ascii="Courier New" w:hAnsi="Courier New" w:cs="Courier New"/>
          <w:sz w:val="16"/>
          <w:szCs w:val="16"/>
        </w:rPr>
        <w:pPrChange w:id="2055" w:author="Georg Birgisson" w:date="2021-10-06T14:25:00Z">
          <w:pPr>
            <w:pStyle w:val="BodyText"/>
            <w:spacing w:after="0"/>
          </w:pPr>
        </w:pPrChange>
      </w:pPr>
      <w:del w:id="2056"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&lt;cbc:ID&gt;VAT&lt;/cbc:ID&gt;</w:delText>
        </w:r>
      </w:del>
    </w:p>
    <w:p w14:paraId="35A9A470" w14:textId="00839667" w:rsidR="00D95EF2" w:rsidRPr="00D95EF2" w:rsidDel="00EC7212" w:rsidRDefault="00D95EF2">
      <w:pPr>
        <w:pStyle w:val="BodyText"/>
        <w:rPr>
          <w:del w:id="2057" w:author="Georg Birgisson" w:date="2021-10-06T14:24:00Z"/>
          <w:rFonts w:ascii="Courier New" w:hAnsi="Courier New" w:cs="Courier New"/>
          <w:sz w:val="16"/>
          <w:szCs w:val="16"/>
        </w:rPr>
        <w:pPrChange w:id="2058" w:author="Georg Birgisson" w:date="2021-10-06T14:25:00Z">
          <w:pPr>
            <w:pStyle w:val="BodyText"/>
            <w:spacing w:after="0"/>
          </w:pPr>
        </w:pPrChange>
      </w:pPr>
      <w:del w:id="2059"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&lt;/cac:TaxScheme&gt;</w:delText>
        </w:r>
      </w:del>
    </w:p>
    <w:p w14:paraId="48163387" w14:textId="196B1864" w:rsidR="00D95EF2" w:rsidRPr="00D95EF2" w:rsidDel="00EC7212" w:rsidRDefault="00D95EF2">
      <w:pPr>
        <w:pStyle w:val="BodyText"/>
        <w:rPr>
          <w:del w:id="2060" w:author="Georg Birgisson" w:date="2021-10-06T14:24:00Z"/>
          <w:rFonts w:ascii="Courier New" w:hAnsi="Courier New" w:cs="Courier New"/>
          <w:sz w:val="16"/>
          <w:szCs w:val="16"/>
        </w:rPr>
        <w:pPrChange w:id="2061" w:author="Georg Birgisson" w:date="2021-10-06T14:25:00Z">
          <w:pPr>
            <w:pStyle w:val="BodyText"/>
            <w:spacing w:after="0"/>
          </w:pPr>
        </w:pPrChange>
      </w:pPr>
      <w:del w:id="2062"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&lt;/cac:ClassifiedTaxCategory&gt;</w:delText>
        </w:r>
      </w:del>
    </w:p>
    <w:p w14:paraId="16C3AFE4" w14:textId="016074B7" w:rsidR="00D95EF2" w:rsidRPr="00D95EF2" w:rsidDel="00EC7212" w:rsidRDefault="00D95EF2">
      <w:pPr>
        <w:pStyle w:val="BodyText"/>
        <w:rPr>
          <w:del w:id="2063" w:author="Georg Birgisson" w:date="2021-10-06T14:24:00Z"/>
          <w:rFonts w:ascii="Courier New" w:hAnsi="Courier New" w:cs="Courier New"/>
          <w:sz w:val="16"/>
          <w:szCs w:val="16"/>
        </w:rPr>
        <w:pPrChange w:id="2064" w:author="Georg Birgisson" w:date="2021-10-06T14:25:00Z">
          <w:pPr>
            <w:pStyle w:val="BodyText"/>
            <w:spacing w:after="0"/>
          </w:pPr>
        </w:pPrChange>
      </w:pPr>
      <w:del w:id="2065"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&lt;cac:AdditionalItemProperty&gt;</w:delText>
        </w:r>
      </w:del>
    </w:p>
    <w:p w14:paraId="6C3F7C3E" w14:textId="425F2F74" w:rsidR="00D95EF2" w:rsidRPr="00D95EF2" w:rsidDel="00EC7212" w:rsidRDefault="00D95EF2">
      <w:pPr>
        <w:pStyle w:val="BodyText"/>
        <w:rPr>
          <w:del w:id="2066" w:author="Georg Birgisson" w:date="2021-10-06T14:24:00Z"/>
          <w:rFonts w:ascii="Courier New" w:hAnsi="Courier New" w:cs="Courier New"/>
          <w:sz w:val="16"/>
          <w:szCs w:val="16"/>
        </w:rPr>
        <w:pPrChange w:id="2067" w:author="Georg Birgisson" w:date="2021-10-06T14:25:00Z">
          <w:pPr>
            <w:pStyle w:val="BodyText"/>
            <w:spacing w:after="0"/>
          </w:pPr>
        </w:pPrChange>
      </w:pPr>
      <w:del w:id="2068"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&lt;cbc:Name&gt;Litur&lt;/cbc:Name&gt; &lt;!-- BT-160 --&gt;</w:delText>
        </w:r>
      </w:del>
    </w:p>
    <w:p w14:paraId="5A8E3C20" w14:textId="67A36ABB" w:rsidR="00D95EF2" w:rsidRPr="00D95EF2" w:rsidDel="00EC7212" w:rsidRDefault="00D95EF2">
      <w:pPr>
        <w:pStyle w:val="BodyText"/>
        <w:rPr>
          <w:del w:id="2069" w:author="Georg Birgisson" w:date="2021-10-06T14:24:00Z"/>
          <w:rFonts w:ascii="Courier New" w:hAnsi="Courier New" w:cs="Courier New"/>
          <w:sz w:val="16"/>
          <w:szCs w:val="16"/>
        </w:rPr>
        <w:pPrChange w:id="2070" w:author="Georg Birgisson" w:date="2021-10-06T14:25:00Z">
          <w:pPr>
            <w:pStyle w:val="BodyText"/>
            <w:spacing w:after="0"/>
          </w:pPr>
        </w:pPrChange>
      </w:pPr>
      <w:del w:id="2071"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&lt;cbc:Value&gt;Svört&lt;/cbc:Value&gt; &lt;!-- BT-161 --&gt;</w:delText>
        </w:r>
      </w:del>
    </w:p>
    <w:p w14:paraId="1DA57D28" w14:textId="7891B727" w:rsidR="00D95EF2" w:rsidRPr="00D95EF2" w:rsidDel="00EC7212" w:rsidRDefault="00D95EF2">
      <w:pPr>
        <w:pStyle w:val="BodyText"/>
        <w:rPr>
          <w:del w:id="2072" w:author="Georg Birgisson" w:date="2021-10-06T14:24:00Z"/>
          <w:rFonts w:ascii="Courier New" w:hAnsi="Courier New" w:cs="Courier New"/>
          <w:sz w:val="16"/>
          <w:szCs w:val="16"/>
        </w:rPr>
        <w:pPrChange w:id="2073" w:author="Georg Birgisson" w:date="2021-10-06T14:25:00Z">
          <w:pPr>
            <w:pStyle w:val="BodyText"/>
            <w:spacing w:after="0"/>
          </w:pPr>
        </w:pPrChange>
      </w:pPr>
      <w:del w:id="2074"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&lt;/cac:AdditionalItemProperty&gt;</w:delText>
        </w:r>
      </w:del>
    </w:p>
    <w:p w14:paraId="70BF1FBA" w14:textId="030BC655" w:rsidR="00D95EF2" w:rsidRPr="00D95EF2" w:rsidDel="00EC7212" w:rsidRDefault="00D95EF2">
      <w:pPr>
        <w:pStyle w:val="BodyText"/>
        <w:rPr>
          <w:del w:id="2075" w:author="Georg Birgisson" w:date="2021-10-06T14:24:00Z"/>
          <w:rFonts w:ascii="Courier New" w:hAnsi="Courier New" w:cs="Courier New"/>
          <w:sz w:val="16"/>
          <w:szCs w:val="16"/>
        </w:rPr>
        <w:pPrChange w:id="2076" w:author="Georg Birgisson" w:date="2021-10-06T14:25:00Z">
          <w:pPr>
            <w:pStyle w:val="BodyText"/>
            <w:spacing w:after="0"/>
          </w:pPr>
        </w:pPrChange>
      </w:pPr>
      <w:del w:id="2077"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&lt;/cac:Item&gt;</w:delText>
        </w:r>
      </w:del>
    </w:p>
    <w:p w14:paraId="6F310540" w14:textId="0B672396" w:rsidR="00D95EF2" w:rsidRPr="00D95EF2" w:rsidDel="00EC7212" w:rsidRDefault="00D95EF2">
      <w:pPr>
        <w:pStyle w:val="BodyText"/>
        <w:rPr>
          <w:del w:id="2078" w:author="Georg Birgisson" w:date="2021-10-06T14:24:00Z"/>
          <w:rFonts w:ascii="Courier New" w:hAnsi="Courier New" w:cs="Courier New"/>
          <w:sz w:val="16"/>
          <w:szCs w:val="16"/>
        </w:rPr>
        <w:pPrChange w:id="2079" w:author="Georg Birgisson" w:date="2021-10-06T14:25:00Z">
          <w:pPr>
            <w:pStyle w:val="BodyText"/>
            <w:spacing w:after="0"/>
          </w:pPr>
        </w:pPrChange>
      </w:pPr>
      <w:del w:id="2080"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&lt;cac:Price&gt;</w:delText>
        </w:r>
      </w:del>
    </w:p>
    <w:p w14:paraId="46A34AA1" w14:textId="6789B7F8" w:rsidR="00D95EF2" w:rsidRPr="00D95EF2" w:rsidDel="00EC7212" w:rsidRDefault="00D95EF2">
      <w:pPr>
        <w:pStyle w:val="BodyText"/>
        <w:rPr>
          <w:del w:id="2081" w:author="Georg Birgisson" w:date="2021-10-06T14:24:00Z"/>
          <w:rFonts w:ascii="Courier New" w:hAnsi="Courier New" w:cs="Courier New"/>
          <w:sz w:val="16"/>
          <w:szCs w:val="16"/>
        </w:rPr>
        <w:pPrChange w:id="2082" w:author="Georg Birgisson" w:date="2021-10-06T14:25:00Z">
          <w:pPr>
            <w:pStyle w:val="BodyText"/>
            <w:spacing w:after="0"/>
          </w:pPr>
        </w:pPrChange>
      </w:pPr>
      <w:del w:id="2083" w:author="Georg Birgisson" w:date="2021-10-06T14:24:00Z">
        <w:r w:rsidRPr="00D95EF2" w:rsidDel="00EC7212">
          <w:rPr>
            <w:rFonts w:ascii="Courier New" w:hAnsi="Courier New" w:cs="Courier New"/>
            <w:sz w:val="16"/>
            <w:szCs w:val="16"/>
          </w:rPr>
          <w:lastRenderedPageBreak/>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&lt;cbc:PriceAmount currencyID="ISK"&gt;361847.39&lt;/cbc:PriceAmount&gt; &lt;!-- BT-146 --&gt;</w:delText>
        </w:r>
      </w:del>
    </w:p>
    <w:p w14:paraId="0172EF5D" w14:textId="6A5119C0" w:rsidR="00D95EF2" w:rsidRPr="00D95EF2" w:rsidDel="00EC7212" w:rsidRDefault="00D95EF2">
      <w:pPr>
        <w:pStyle w:val="BodyText"/>
        <w:rPr>
          <w:del w:id="2084" w:author="Georg Birgisson" w:date="2021-10-06T14:24:00Z"/>
          <w:rFonts w:ascii="Courier New" w:hAnsi="Courier New" w:cs="Courier New"/>
          <w:sz w:val="16"/>
          <w:szCs w:val="16"/>
        </w:rPr>
        <w:pPrChange w:id="2085" w:author="Georg Birgisson" w:date="2021-10-06T14:25:00Z">
          <w:pPr>
            <w:pStyle w:val="BodyText"/>
            <w:spacing w:after="0"/>
          </w:pPr>
        </w:pPrChange>
      </w:pPr>
      <w:del w:id="2086"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&lt;cbc:BaseQuantity unitCode="H87"&gt;1&lt;/cbc:BaseQuantity&gt;</w:delText>
        </w:r>
      </w:del>
    </w:p>
    <w:p w14:paraId="31557357" w14:textId="2B422563" w:rsidR="00D95EF2" w:rsidRPr="00D95EF2" w:rsidDel="00EC7212" w:rsidRDefault="00D95EF2">
      <w:pPr>
        <w:pStyle w:val="BodyText"/>
        <w:rPr>
          <w:del w:id="2087" w:author="Georg Birgisson" w:date="2021-10-06T14:24:00Z"/>
          <w:rFonts w:ascii="Courier New" w:hAnsi="Courier New" w:cs="Courier New"/>
          <w:sz w:val="16"/>
          <w:szCs w:val="16"/>
        </w:rPr>
        <w:pPrChange w:id="2088" w:author="Georg Birgisson" w:date="2021-10-06T14:25:00Z">
          <w:pPr>
            <w:pStyle w:val="BodyText"/>
            <w:spacing w:after="0"/>
          </w:pPr>
        </w:pPrChange>
      </w:pPr>
      <w:del w:id="2089"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&lt;cac:AllowanceCharge&gt;</w:delText>
        </w:r>
      </w:del>
    </w:p>
    <w:p w14:paraId="36369F0F" w14:textId="43152F32" w:rsidR="00D95EF2" w:rsidRPr="00D95EF2" w:rsidDel="00EC7212" w:rsidRDefault="00D95EF2">
      <w:pPr>
        <w:pStyle w:val="BodyText"/>
        <w:rPr>
          <w:del w:id="2090" w:author="Georg Birgisson" w:date="2021-10-06T14:24:00Z"/>
          <w:rFonts w:ascii="Courier New" w:hAnsi="Courier New" w:cs="Courier New"/>
          <w:sz w:val="16"/>
          <w:szCs w:val="16"/>
        </w:rPr>
        <w:pPrChange w:id="2091" w:author="Georg Birgisson" w:date="2021-10-06T14:25:00Z">
          <w:pPr>
            <w:pStyle w:val="BodyText"/>
            <w:spacing w:after="0"/>
          </w:pPr>
        </w:pPrChange>
      </w:pPr>
      <w:del w:id="2092"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&lt;cbc:ChargeIndicator&gt;false&lt;/cbc:ChargeIndicator&gt; &lt;!-- qualifier --&gt;</w:delText>
        </w:r>
      </w:del>
    </w:p>
    <w:p w14:paraId="6880C83E" w14:textId="542F758E" w:rsidR="00D95EF2" w:rsidRPr="00D95EF2" w:rsidDel="00EC7212" w:rsidRDefault="00D95EF2">
      <w:pPr>
        <w:pStyle w:val="BodyText"/>
        <w:rPr>
          <w:del w:id="2093" w:author="Georg Birgisson" w:date="2021-10-06T14:24:00Z"/>
          <w:rFonts w:ascii="Courier New" w:hAnsi="Courier New" w:cs="Courier New"/>
          <w:sz w:val="16"/>
          <w:szCs w:val="16"/>
        </w:rPr>
        <w:pPrChange w:id="2094" w:author="Georg Birgisson" w:date="2021-10-06T14:25:00Z">
          <w:pPr>
            <w:pStyle w:val="BodyText"/>
            <w:spacing w:after="0"/>
          </w:pPr>
        </w:pPrChange>
      </w:pPr>
      <w:del w:id="2095"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&lt;cbc:Amount currencyID="ISK"&gt;63855.42&lt;/cbc:Amount&gt; &lt;!-- BT-147 --&gt;</w:delText>
        </w:r>
      </w:del>
    </w:p>
    <w:p w14:paraId="2F8EE71D" w14:textId="77012AC4" w:rsidR="00D95EF2" w:rsidRPr="00D95EF2" w:rsidDel="00EC7212" w:rsidRDefault="00D95EF2">
      <w:pPr>
        <w:pStyle w:val="BodyText"/>
        <w:rPr>
          <w:del w:id="2096" w:author="Georg Birgisson" w:date="2021-10-06T14:24:00Z"/>
          <w:rFonts w:ascii="Courier New" w:hAnsi="Courier New" w:cs="Courier New"/>
          <w:sz w:val="16"/>
          <w:szCs w:val="16"/>
        </w:rPr>
        <w:pPrChange w:id="2097" w:author="Georg Birgisson" w:date="2021-10-06T14:25:00Z">
          <w:pPr>
            <w:pStyle w:val="BodyText"/>
            <w:spacing w:after="0"/>
          </w:pPr>
        </w:pPrChange>
      </w:pPr>
      <w:del w:id="2098"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&lt;cbc:BaseAmount currencyID="ISK"&gt;425702.81&lt;/cbc:BaseAmount&gt; &lt;!-- BT-148 --&gt;</w:delText>
        </w:r>
      </w:del>
    </w:p>
    <w:p w14:paraId="18450F4A" w14:textId="617C1315" w:rsidR="00D95EF2" w:rsidRPr="00D95EF2" w:rsidDel="00EC7212" w:rsidRDefault="00D95EF2">
      <w:pPr>
        <w:pStyle w:val="BodyText"/>
        <w:rPr>
          <w:del w:id="2099" w:author="Georg Birgisson" w:date="2021-10-06T14:24:00Z"/>
          <w:rFonts w:ascii="Courier New" w:hAnsi="Courier New" w:cs="Courier New"/>
          <w:sz w:val="16"/>
          <w:szCs w:val="16"/>
        </w:rPr>
        <w:pPrChange w:id="2100" w:author="Georg Birgisson" w:date="2021-10-06T14:25:00Z">
          <w:pPr>
            <w:pStyle w:val="BodyText"/>
            <w:spacing w:after="0"/>
          </w:pPr>
        </w:pPrChange>
      </w:pPr>
      <w:del w:id="2101"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&lt;/cac:AllowanceCharge&gt;</w:delText>
        </w:r>
      </w:del>
    </w:p>
    <w:p w14:paraId="2C6855DD" w14:textId="02CAD845" w:rsidR="00D95EF2" w:rsidRPr="00D95EF2" w:rsidDel="00EC7212" w:rsidRDefault="00D95EF2">
      <w:pPr>
        <w:pStyle w:val="BodyText"/>
        <w:rPr>
          <w:del w:id="2102" w:author="Georg Birgisson" w:date="2021-10-06T14:24:00Z"/>
          <w:rFonts w:ascii="Courier New" w:hAnsi="Courier New" w:cs="Courier New"/>
          <w:sz w:val="16"/>
          <w:szCs w:val="16"/>
        </w:rPr>
        <w:pPrChange w:id="2103" w:author="Georg Birgisson" w:date="2021-10-06T14:25:00Z">
          <w:pPr>
            <w:pStyle w:val="BodyText"/>
            <w:spacing w:after="0"/>
          </w:pPr>
        </w:pPrChange>
      </w:pPr>
      <w:del w:id="2104" w:author="Georg Birgisson" w:date="2021-10-06T14:24:00Z">
        <w:r w:rsidRPr="00D95EF2" w:rsidDel="00EC7212">
          <w:rPr>
            <w:rFonts w:ascii="Courier New" w:hAnsi="Courier New" w:cs="Courier New"/>
            <w:sz w:val="16"/>
            <w:szCs w:val="16"/>
          </w:rPr>
          <w:tab/>
        </w:r>
        <w:r w:rsidRPr="00D95EF2" w:rsidDel="00EC7212">
          <w:rPr>
            <w:rFonts w:ascii="Courier New" w:hAnsi="Courier New" w:cs="Courier New"/>
            <w:sz w:val="16"/>
            <w:szCs w:val="16"/>
          </w:rPr>
          <w:tab/>
          <w:delText>&lt;/cac:Price&gt;</w:delText>
        </w:r>
      </w:del>
    </w:p>
    <w:p w14:paraId="39B2B9CE" w14:textId="784D84F4" w:rsidR="00D95EF2" w:rsidRPr="00D95EF2" w:rsidDel="00EC7212" w:rsidRDefault="00D95EF2">
      <w:pPr>
        <w:pStyle w:val="BodyText"/>
        <w:rPr>
          <w:del w:id="2105" w:author="Georg Birgisson" w:date="2021-10-06T14:24:00Z"/>
          <w:rFonts w:ascii="Courier New" w:hAnsi="Courier New" w:cs="Courier New"/>
          <w:sz w:val="16"/>
          <w:szCs w:val="16"/>
        </w:rPr>
        <w:pPrChange w:id="2106" w:author="Georg Birgisson" w:date="2021-10-06T14:25:00Z">
          <w:pPr>
            <w:pStyle w:val="BodyText"/>
            <w:spacing w:after="0"/>
          </w:pPr>
        </w:pPrChange>
      </w:pPr>
      <w:del w:id="2107" w:author="Georg Birgisson" w:date="2021-10-06T14:24:00Z">
        <w:r w:rsidRPr="00D95EF2" w:rsidDel="00EC7212">
          <w:rPr>
            <w:rFonts w:ascii="Courier New" w:hAnsi="Courier New" w:cs="Courier New"/>
            <w:sz w:val="16"/>
            <w:szCs w:val="16"/>
          </w:rPr>
          <w:tab/>
          <w:delText>&lt;/cac:InvoiceLine&gt;</w:delText>
        </w:r>
      </w:del>
    </w:p>
    <w:p w14:paraId="6C968CCF" w14:textId="005B4130" w:rsidR="00D95EF2" w:rsidRPr="00D95EF2" w:rsidDel="00EC7212" w:rsidRDefault="00D95EF2">
      <w:pPr>
        <w:pStyle w:val="BodyText"/>
        <w:rPr>
          <w:del w:id="2108" w:author="Georg Birgisson" w:date="2021-10-06T14:24:00Z"/>
          <w:rFonts w:ascii="Courier New" w:hAnsi="Courier New" w:cs="Courier New"/>
          <w:sz w:val="16"/>
          <w:szCs w:val="16"/>
        </w:rPr>
        <w:pPrChange w:id="2109" w:author="Georg Birgisson" w:date="2021-10-06T14:25:00Z">
          <w:pPr>
            <w:pStyle w:val="BodyText"/>
            <w:spacing w:after="0"/>
          </w:pPr>
        </w:pPrChange>
      </w:pPr>
      <w:del w:id="2110" w:author="Georg Birgisson" w:date="2021-10-06T14:24:00Z">
        <w:r w:rsidRPr="00D95EF2" w:rsidDel="00EC7212">
          <w:rPr>
            <w:rFonts w:ascii="Courier New" w:hAnsi="Courier New" w:cs="Courier New"/>
            <w:sz w:val="16"/>
            <w:szCs w:val="16"/>
          </w:rPr>
          <w:delText>&lt;/Invoice&gt;</w:delText>
        </w:r>
      </w:del>
    </w:p>
    <w:p w14:paraId="74DFE004" w14:textId="0C3AD04B" w:rsidR="00D95EF2" w:rsidRPr="00D95EF2" w:rsidDel="00EC7212" w:rsidRDefault="00D95EF2">
      <w:pPr>
        <w:pStyle w:val="BodyText"/>
        <w:rPr>
          <w:del w:id="2111" w:author="Georg Birgisson" w:date="2021-10-06T14:24:00Z"/>
          <w:rFonts w:ascii="Courier New" w:hAnsi="Courier New" w:cs="Courier New"/>
        </w:rPr>
        <w:sectPr w:rsidR="00D95EF2" w:rsidRPr="00D95EF2" w:rsidDel="00EC7212" w:rsidSect="00153954">
          <w:footerReference w:type="default" r:id="rId27"/>
          <w:type w:val="continuous"/>
          <w:pgSz w:w="11906" w:h="16838"/>
          <w:pgMar w:top="1440" w:right="1080" w:bottom="993" w:left="1080" w:header="708" w:footer="320" w:gutter="0"/>
          <w:cols w:space="708"/>
          <w:titlePg/>
          <w:docGrid w:linePitch="360"/>
        </w:sectPr>
        <w:pPrChange w:id="2112" w:author="Georg Birgisson" w:date="2021-10-06T14:25:00Z">
          <w:pPr>
            <w:pStyle w:val="BodyText"/>
            <w:spacing w:after="0"/>
          </w:pPr>
        </w:pPrChange>
      </w:pPr>
    </w:p>
    <w:p w14:paraId="44062F9D" w14:textId="537708D2" w:rsidR="000D4199" w:rsidDel="00EC7212" w:rsidRDefault="000D4199">
      <w:pPr>
        <w:pStyle w:val="BodyText"/>
        <w:rPr>
          <w:del w:id="2113" w:author="Georg Birgisson" w:date="2021-10-06T14:24:00Z"/>
        </w:rPr>
        <w:pPrChange w:id="2114" w:author="Georg Birgisson" w:date="2021-10-06T14:25:00Z">
          <w:pPr>
            <w:pStyle w:val="Heading1"/>
          </w:pPr>
        </w:pPrChange>
      </w:pPr>
      <w:del w:id="2115" w:author="Georg Birgisson" w:date="2021-10-06T14:24:00Z">
        <w:r w:rsidDel="00EC7212">
          <w:lastRenderedPageBreak/>
          <w:delText>Möppun við skeytastaðal</w:delText>
        </w:r>
      </w:del>
    </w:p>
    <w:p w14:paraId="311A6737" w14:textId="3C5FE2A9" w:rsidR="000D4199" w:rsidDel="00EC7212" w:rsidRDefault="000D4199">
      <w:pPr>
        <w:pStyle w:val="BodyText"/>
        <w:rPr>
          <w:del w:id="2116" w:author="Georg Birgisson" w:date="2021-10-06T14:24:00Z"/>
        </w:rPr>
      </w:pPr>
      <w:del w:id="2117" w:author="Georg Birgisson" w:date="2021-10-06T14:24:00Z">
        <w:r w:rsidDel="00EC7212">
          <w:delText>Eftirfarandi tafla sýnir möppun reiknings, annarsvegar og kreditreiknings við UBL skeytastaðalinn.</w:delText>
        </w:r>
      </w:del>
    </w:p>
    <w:p w14:paraId="5ABE7701" w14:textId="1AF388A1" w:rsidR="000D4199" w:rsidDel="00EC7212" w:rsidRDefault="006D20A6">
      <w:pPr>
        <w:pStyle w:val="BodyText"/>
        <w:rPr>
          <w:del w:id="2118" w:author="Georg Birgisson" w:date="2021-10-06T14:24:00Z"/>
        </w:rPr>
        <w:pPrChange w:id="2119" w:author="Georg Birgisson" w:date="2021-10-06T14:25:00Z">
          <w:pPr>
            <w:pStyle w:val="Heading2"/>
          </w:pPr>
        </w:pPrChange>
      </w:pPr>
      <w:del w:id="2120" w:author="Georg Birgisson" w:date="2021-10-06T14:24:00Z">
        <w:r w:rsidDel="00EC7212">
          <w:delText>Reikningur</w:delText>
        </w:r>
      </w:del>
    </w:p>
    <w:p w14:paraId="54D8DE81" w14:textId="6E8C8956" w:rsidR="006D20A6" w:rsidDel="00EC7212" w:rsidRDefault="006D20A6">
      <w:pPr>
        <w:pStyle w:val="BodyText"/>
        <w:rPr>
          <w:del w:id="2121" w:author="Georg Birgisson" w:date="2021-10-06T14:24:00Z"/>
        </w:rPr>
      </w:pPr>
      <w:del w:id="2122" w:author="Georg Birgisson" w:date="2021-10-06T14:24:00Z">
        <w:r w:rsidDel="00EC7212">
          <w:delText xml:space="preserve">Rafrænn reikningur, auðkenndur með kóta 380 mappast við UBL 2.1 Invoice á eftirfarandi hátt. Dálkurinn Path og Rule ber saman möppun reiknings og </w:delText>
        </w:r>
        <w:r w:rsidR="00543CED" w:rsidDel="00EC7212">
          <w:delText>kreditreikning</w:delText>
        </w:r>
        <w:r w:rsidDel="00EC7212">
          <w:delText>s.</w:delText>
        </w:r>
      </w:del>
    </w:p>
    <w:tbl>
      <w:tblPr>
        <w:tblW w:w="15205" w:type="dxa"/>
        <w:tblCellMar>
          <w:left w:w="70" w:type="dxa"/>
          <w:right w:w="70" w:type="dxa"/>
        </w:tblCellMar>
        <w:tblLook w:val="04A0" w:firstRow="1" w:lastRow="0" w:firstColumn="1" w:lastColumn="0" w:noHBand="0" w:noVBand="1"/>
      </w:tblPr>
      <w:tblGrid>
        <w:gridCol w:w="547"/>
        <w:gridCol w:w="1068"/>
        <w:gridCol w:w="561"/>
        <w:gridCol w:w="714"/>
        <w:gridCol w:w="9507"/>
        <w:gridCol w:w="2808"/>
      </w:tblGrid>
      <w:tr w:rsidR="006D20A6" w:rsidRPr="006D20A6" w:rsidDel="00EC7212" w14:paraId="6BBBD3FF" w14:textId="25F4DF45" w:rsidTr="00A61027">
        <w:trPr>
          <w:trHeight w:val="300"/>
          <w:del w:id="2123" w:author="Georg Birgisson" w:date="2021-10-06T14:24:00Z"/>
        </w:trPr>
        <w:tc>
          <w:tcPr>
            <w:tcW w:w="547" w:type="dxa"/>
            <w:tcBorders>
              <w:top w:val="single" w:sz="4" w:space="0" w:color="auto"/>
              <w:left w:val="single" w:sz="4" w:space="0" w:color="auto"/>
              <w:bottom w:val="single" w:sz="4" w:space="0" w:color="auto"/>
              <w:right w:val="single" w:sz="4" w:space="0" w:color="auto"/>
            </w:tcBorders>
            <w:shd w:val="clear" w:color="auto" w:fill="auto"/>
            <w:noWrap/>
            <w:hideMark/>
          </w:tcPr>
          <w:p w14:paraId="5BF879D7" w14:textId="0BB1BD69" w:rsidR="006D20A6" w:rsidRPr="006D20A6" w:rsidDel="00EC7212" w:rsidRDefault="006D20A6">
            <w:pPr>
              <w:pStyle w:val="BodyText"/>
              <w:rPr>
                <w:del w:id="2124" w:author="Georg Birgisson" w:date="2021-10-06T14:24:00Z"/>
                <w:rFonts w:eastAsia="Times New Roman"/>
                <w:b/>
                <w:bCs/>
                <w:color w:val="000000"/>
                <w:lang w:eastAsia="is-IS"/>
              </w:rPr>
              <w:pPrChange w:id="2125" w:author="Georg Birgisson" w:date="2021-10-06T14:25:00Z">
                <w:pPr>
                  <w:jc w:val="right"/>
                </w:pPr>
              </w:pPrChange>
            </w:pPr>
            <w:del w:id="2126" w:author="Georg Birgisson" w:date="2021-10-06T14:24:00Z">
              <w:r w:rsidRPr="006D20A6" w:rsidDel="00EC7212">
                <w:rPr>
                  <w:rFonts w:eastAsia="Times New Roman"/>
                  <w:b/>
                  <w:bCs/>
                  <w:color w:val="000000"/>
                  <w:lang w:eastAsia="is-IS"/>
                </w:rPr>
                <w:delText>Row</w:delText>
              </w:r>
            </w:del>
          </w:p>
        </w:tc>
        <w:tc>
          <w:tcPr>
            <w:tcW w:w="1068" w:type="dxa"/>
            <w:tcBorders>
              <w:top w:val="single" w:sz="4" w:space="0" w:color="auto"/>
              <w:left w:val="nil"/>
              <w:bottom w:val="single" w:sz="4" w:space="0" w:color="auto"/>
              <w:right w:val="single" w:sz="4" w:space="0" w:color="auto"/>
            </w:tcBorders>
            <w:shd w:val="clear" w:color="auto" w:fill="auto"/>
            <w:noWrap/>
            <w:hideMark/>
          </w:tcPr>
          <w:p w14:paraId="66672477" w14:textId="15519139" w:rsidR="006D20A6" w:rsidRPr="006D20A6" w:rsidDel="00EC7212" w:rsidRDefault="006D20A6">
            <w:pPr>
              <w:pStyle w:val="BodyText"/>
              <w:rPr>
                <w:del w:id="2127" w:author="Georg Birgisson" w:date="2021-10-06T14:24:00Z"/>
                <w:rFonts w:eastAsia="Times New Roman"/>
                <w:b/>
                <w:bCs/>
                <w:color w:val="000000"/>
                <w:lang w:eastAsia="is-IS"/>
              </w:rPr>
              <w:pPrChange w:id="2128" w:author="Georg Birgisson" w:date="2021-10-06T14:25:00Z">
                <w:pPr/>
              </w:pPrChange>
            </w:pPr>
            <w:del w:id="2129" w:author="Georg Birgisson" w:date="2021-10-06T14:24:00Z">
              <w:r w:rsidRPr="006D20A6" w:rsidDel="00EC7212">
                <w:rPr>
                  <w:rFonts w:eastAsia="Times New Roman"/>
                  <w:b/>
                  <w:bCs/>
                  <w:color w:val="000000"/>
                  <w:lang w:eastAsia="is-IS"/>
                </w:rPr>
                <w:delText>ID</w:delText>
              </w:r>
            </w:del>
          </w:p>
        </w:tc>
        <w:tc>
          <w:tcPr>
            <w:tcW w:w="561" w:type="dxa"/>
            <w:tcBorders>
              <w:top w:val="single" w:sz="4" w:space="0" w:color="auto"/>
              <w:left w:val="nil"/>
              <w:bottom w:val="single" w:sz="4" w:space="0" w:color="auto"/>
              <w:right w:val="single" w:sz="4" w:space="0" w:color="auto"/>
            </w:tcBorders>
            <w:shd w:val="clear" w:color="auto" w:fill="auto"/>
            <w:noWrap/>
            <w:hideMark/>
          </w:tcPr>
          <w:p w14:paraId="1DEED0A2" w14:textId="3F86FFAF" w:rsidR="006D20A6" w:rsidRPr="006D20A6" w:rsidDel="00EC7212" w:rsidRDefault="006D20A6">
            <w:pPr>
              <w:pStyle w:val="BodyText"/>
              <w:rPr>
                <w:del w:id="2130" w:author="Georg Birgisson" w:date="2021-10-06T14:24:00Z"/>
                <w:rFonts w:eastAsia="Times New Roman"/>
                <w:b/>
                <w:bCs/>
                <w:color w:val="000000"/>
                <w:lang w:eastAsia="is-IS"/>
              </w:rPr>
              <w:pPrChange w:id="2131" w:author="Georg Birgisson" w:date="2021-10-06T14:25:00Z">
                <w:pPr/>
              </w:pPrChange>
            </w:pPr>
            <w:del w:id="2132" w:author="Georg Birgisson" w:date="2021-10-06T14:24:00Z">
              <w:r w:rsidRPr="006D20A6" w:rsidDel="00EC7212">
                <w:rPr>
                  <w:rFonts w:eastAsia="Times New Roman"/>
                  <w:b/>
                  <w:bCs/>
                  <w:color w:val="000000"/>
                  <w:lang w:eastAsia="is-IS"/>
                </w:rPr>
                <w:delText>Path</w:delText>
              </w:r>
            </w:del>
          </w:p>
        </w:tc>
        <w:tc>
          <w:tcPr>
            <w:tcW w:w="714" w:type="dxa"/>
            <w:tcBorders>
              <w:top w:val="single" w:sz="4" w:space="0" w:color="auto"/>
              <w:left w:val="nil"/>
              <w:bottom w:val="single" w:sz="4" w:space="0" w:color="auto"/>
              <w:right w:val="single" w:sz="4" w:space="0" w:color="auto"/>
            </w:tcBorders>
            <w:shd w:val="clear" w:color="auto" w:fill="auto"/>
            <w:noWrap/>
            <w:hideMark/>
          </w:tcPr>
          <w:p w14:paraId="6DC6A3CD" w14:textId="0F8A6764" w:rsidR="006D20A6" w:rsidRPr="006D20A6" w:rsidDel="00EC7212" w:rsidRDefault="006D20A6">
            <w:pPr>
              <w:pStyle w:val="BodyText"/>
              <w:rPr>
                <w:del w:id="2133" w:author="Georg Birgisson" w:date="2021-10-06T14:24:00Z"/>
                <w:rFonts w:eastAsia="Times New Roman"/>
                <w:b/>
                <w:bCs/>
                <w:color w:val="000000"/>
                <w:lang w:eastAsia="is-IS"/>
              </w:rPr>
              <w:pPrChange w:id="2134" w:author="Georg Birgisson" w:date="2021-10-06T14:25:00Z">
                <w:pPr/>
              </w:pPrChange>
            </w:pPr>
            <w:del w:id="2135" w:author="Georg Birgisson" w:date="2021-10-06T14:24:00Z">
              <w:r w:rsidRPr="006D20A6" w:rsidDel="00EC7212">
                <w:rPr>
                  <w:rFonts w:eastAsia="Times New Roman"/>
                  <w:b/>
                  <w:bCs/>
                  <w:color w:val="000000"/>
                  <w:lang w:eastAsia="is-IS"/>
                </w:rPr>
                <w:delText>Rule</w:delText>
              </w:r>
            </w:del>
          </w:p>
        </w:tc>
        <w:tc>
          <w:tcPr>
            <w:tcW w:w="9507" w:type="dxa"/>
            <w:tcBorders>
              <w:top w:val="single" w:sz="4" w:space="0" w:color="auto"/>
              <w:left w:val="nil"/>
              <w:bottom w:val="single" w:sz="4" w:space="0" w:color="auto"/>
              <w:right w:val="single" w:sz="4" w:space="0" w:color="auto"/>
            </w:tcBorders>
            <w:shd w:val="clear" w:color="auto" w:fill="auto"/>
            <w:noWrap/>
            <w:hideMark/>
          </w:tcPr>
          <w:p w14:paraId="7886DE37" w14:textId="4E653A6B" w:rsidR="006D20A6" w:rsidRPr="006D20A6" w:rsidDel="00EC7212" w:rsidRDefault="006D20A6">
            <w:pPr>
              <w:pStyle w:val="BodyText"/>
              <w:rPr>
                <w:del w:id="2136" w:author="Georg Birgisson" w:date="2021-10-06T14:24:00Z"/>
                <w:rFonts w:eastAsia="Times New Roman"/>
                <w:b/>
                <w:bCs/>
                <w:color w:val="000000"/>
                <w:lang w:eastAsia="is-IS"/>
              </w:rPr>
              <w:pPrChange w:id="2137" w:author="Georg Birgisson" w:date="2021-10-06T14:25:00Z">
                <w:pPr/>
              </w:pPrChange>
            </w:pPr>
            <w:del w:id="2138" w:author="Georg Birgisson" w:date="2021-10-06T14:24:00Z">
              <w:r w:rsidRPr="006D20A6" w:rsidDel="00EC7212">
                <w:rPr>
                  <w:rFonts w:eastAsia="Times New Roman"/>
                  <w:b/>
                  <w:bCs/>
                  <w:color w:val="000000"/>
                  <w:lang w:eastAsia="is-IS"/>
                </w:rPr>
                <w:delText>Invoice</w:delText>
              </w:r>
            </w:del>
          </w:p>
        </w:tc>
        <w:tc>
          <w:tcPr>
            <w:tcW w:w="2808" w:type="dxa"/>
            <w:tcBorders>
              <w:top w:val="single" w:sz="4" w:space="0" w:color="auto"/>
              <w:left w:val="nil"/>
              <w:bottom w:val="single" w:sz="4" w:space="0" w:color="auto"/>
              <w:right w:val="single" w:sz="4" w:space="0" w:color="auto"/>
            </w:tcBorders>
            <w:shd w:val="clear" w:color="auto" w:fill="auto"/>
            <w:noWrap/>
            <w:hideMark/>
          </w:tcPr>
          <w:p w14:paraId="6907CFCD" w14:textId="4BB2D07B" w:rsidR="006D20A6" w:rsidRPr="006D20A6" w:rsidDel="00EC7212" w:rsidRDefault="006D20A6">
            <w:pPr>
              <w:pStyle w:val="BodyText"/>
              <w:rPr>
                <w:del w:id="2139" w:author="Georg Birgisson" w:date="2021-10-06T14:24:00Z"/>
                <w:rFonts w:eastAsia="Times New Roman"/>
                <w:b/>
                <w:bCs/>
                <w:color w:val="000000"/>
                <w:lang w:eastAsia="is-IS"/>
              </w:rPr>
              <w:pPrChange w:id="2140" w:author="Georg Birgisson" w:date="2021-10-06T14:25:00Z">
                <w:pPr/>
              </w:pPrChange>
            </w:pPr>
            <w:del w:id="2141" w:author="Georg Birgisson" w:date="2021-10-06T14:24:00Z">
              <w:r w:rsidRPr="006D20A6" w:rsidDel="00EC7212">
                <w:rPr>
                  <w:rFonts w:eastAsia="Times New Roman"/>
                  <w:b/>
                  <w:bCs/>
                  <w:color w:val="000000"/>
                  <w:lang w:eastAsia="is-IS"/>
                </w:rPr>
                <w:delText>Rules</w:delText>
              </w:r>
            </w:del>
          </w:p>
        </w:tc>
      </w:tr>
      <w:tr w:rsidR="006D20A6" w:rsidRPr="006D20A6" w:rsidDel="00EC7212" w14:paraId="2307F7B6" w14:textId="21856B3A" w:rsidTr="00A61027">
        <w:trPr>
          <w:trHeight w:val="300"/>
          <w:del w:id="214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FC0C664" w14:textId="55A8B63E" w:rsidR="006D20A6" w:rsidRPr="006D20A6" w:rsidDel="00EC7212" w:rsidRDefault="006D20A6">
            <w:pPr>
              <w:pStyle w:val="BodyText"/>
              <w:rPr>
                <w:del w:id="2143" w:author="Georg Birgisson" w:date="2021-10-06T14:24:00Z"/>
                <w:rFonts w:eastAsia="Times New Roman"/>
                <w:color w:val="000000"/>
                <w:lang w:eastAsia="is-IS"/>
              </w:rPr>
              <w:pPrChange w:id="2144" w:author="Georg Birgisson" w:date="2021-10-06T14:25:00Z">
                <w:pPr>
                  <w:jc w:val="right"/>
                </w:pPr>
              </w:pPrChange>
            </w:pPr>
            <w:del w:id="2145" w:author="Georg Birgisson" w:date="2021-10-06T14:24:00Z">
              <w:r w:rsidRPr="006D20A6" w:rsidDel="00EC7212">
                <w:rPr>
                  <w:rFonts w:eastAsia="Times New Roman"/>
                  <w:color w:val="000000"/>
                  <w:lang w:eastAsia="is-IS"/>
                </w:rPr>
                <w:delText>2</w:delText>
              </w:r>
            </w:del>
          </w:p>
        </w:tc>
        <w:tc>
          <w:tcPr>
            <w:tcW w:w="1068" w:type="dxa"/>
            <w:tcBorders>
              <w:top w:val="nil"/>
              <w:left w:val="nil"/>
              <w:bottom w:val="single" w:sz="4" w:space="0" w:color="auto"/>
              <w:right w:val="single" w:sz="4" w:space="0" w:color="auto"/>
            </w:tcBorders>
            <w:shd w:val="clear" w:color="auto" w:fill="auto"/>
            <w:noWrap/>
            <w:hideMark/>
          </w:tcPr>
          <w:p w14:paraId="41879B68" w14:textId="58A2B54E" w:rsidR="006D20A6" w:rsidRPr="006D20A6" w:rsidDel="00EC7212" w:rsidRDefault="006D20A6">
            <w:pPr>
              <w:pStyle w:val="BodyText"/>
              <w:rPr>
                <w:del w:id="2146" w:author="Georg Birgisson" w:date="2021-10-06T14:24:00Z"/>
                <w:rFonts w:eastAsia="Times New Roman"/>
                <w:color w:val="000000"/>
                <w:lang w:eastAsia="is-IS"/>
              </w:rPr>
              <w:pPrChange w:id="2147" w:author="Georg Birgisson" w:date="2021-10-06T14:25:00Z">
                <w:pPr/>
              </w:pPrChange>
            </w:pPr>
            <w:del w:id="2148" w:author="Georg Birgisson" w:date="2021-10-06T14:24:00Z">
              <w:r w:rsidRPr="006D20A6" w:rsidDel="00EC7212">
                <w:rPr>
                  <w:rFonts w:eastAsia="Times New Roman"/>
                  <w:color w:val="000000"/>
                  <w:lang w:eastAsia="is-IS"/>
                </w:rPr>
                <w:delText xml:space="preserve">BT-1 </w:delText>
              </w:r>
            </w:del>
          </w:p>
        </w:tc>
        <w:tc>
          <w:tcPr>
            <w:tcW w:w="561" w:type="dxa"/>
            <w:tcBorders>
              <w:top w:val="nil"/>
              <w:left w:val="nil"/>
              <w:bottom w:val="single" w:sz="4" w:space="0" w:color="auto"/>
              <w:right w:val="single" w:sz="4" w:space="0" w:color="auto"/>
            </w:tcBorders>
            <w:shd w:val="clear" w:color="auto" w:fill="auto"/>
            <w:noWrap/>
            <w:hideMark/>
          </w:tcPr>
          <w:p w14:paraId="0A61BDA6" w14:textId="5B929B3B" w:rsidR="006D20A6" w:rsidRPr="006D20A6" w:rsidDel="00EC7212" w:rsidRDefault="006D20A6">
            <w:pPr>
              <w:pStyle w:val="BodyText"/>
              <w:rPr>
                <w:del w:id="2149" w:author="Georg Birgisson" w:date="2021-10-06T14:24:00Z"/>
                <w:rFonts w:eastAsia="Times New Roman"/>
                <w:color w:val="000000"/>
                <w:lang w:eastAsia="is-IS"/>
              </w:rPr>
              <w:pPrChange w:id="2150" w:author="Georg Birgisson" w:date="2021-10-06T14:25:00Z">
                <w:pPr/>
              </w:pPrChange>
            </w:pPr>
            <w:del w:id="2151"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62B54D1D" w14:textId="74F9AA5F" w:rsidR="006D20A6" w:rsidRPr="006D20A6" w:rsidDel="00EC7212" w:rsidRDefault="006D20A6">
            <w:pPr>
              <w:pStyle w:val="BodyText"/>
              <w:rPr>
                <w:del w:id="2152" w:author="Georg Birgisson" w:date="2021-10-06T14:24:00Z"/>
                <w:rFonts w:eastAsia="Times New Roman"/>
                <w:color w:val="000000"/>
                <w:lang w:eastAsia="is-IS"/>
              </w:rPr>
              <w:pPrChange w:id="2153" w:author="Georg Birgisson" w:date="2021-10-06T14:25:00Z">
                <w:pPr/>
              </w:pPrChange>
            </w:pPr>
            <w:del w:id="2154"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605C3A22" w14:textId="7C80E6A0" w:rsidR="006D20A6" w:rsidRPr="006D20A6" w:rsidDel="00EC7212" w:rsidRDefault="006D20A6">
            <w:pPr>
              <w:pStyle w:val="BodyText"/>
              <w:rPr>
                <w:del w:id="2155" w:author="Georg Birgisson" w:date="2021-10-06T14:24:00Z"/>
                <w:rFonts w:eastAsia="Times New Roman"/>
                <w:color w:val="000000"/>
                <w:lang w:eastAsia="is-IS"/>
              </w:rPr>
              <w:pPrChange w:id="2156" w:author="Georg Birgisson" w:date="2021-10-06T14:25:00Z">
                <w:pPr/>
              </w:pPrChange>
            </w:pPr>
            <w:del w:id="2157" w:author="Georg Birgisson" w:date="2021-10-06T14:24:00Z">
              <w:r w:rsidRPr="006D20A6" w:rsidDel="00EC7212">
                <w:rPr>
                  <w:rFonts w:eastAsia="Times New Roman"/>
                  <w:color w:val="000000"/>
                  <w:lang w:eastAsia="is-IS"/>
                </w:rPr>
                <w:delText>cbc:ID</w:delText>
              </w:r>
            </w:del>
          </w:p>
        </w:tc>
        <w:tc>
          <w:tcPr>
            <w:tcW w:w="2808" w:type="dxa"/>
            <w:tcBorders>
              <w:top w:val="nil"/>
              <w:left w:val="nil"/>
              <w:bottom w:val="single" w:sz="4" w:space="0" w:color="auto"/>
              <w:right w:val="single" w:sz="4" w:space="0" w:color="auto"/>
            </w:tcBorders>
            <w:shd w:val="clear" w:color="auto" w:fill="auto"/>
            <w:noWrap/>
            <w:hideMark/>
          </w:tcPr>
          <w:p w14:paraId="4D2F1A12" w14:textId="782E4120" w:rsidR="006D20A6" w:rsidRPr="006D20A6" w:rsidDel="00EC7212" w:rsidRDefault="006D20A6">
            <w:pPr>
              <w:pStyle w:val="BodyText"/>
              <w:rPr>
                <w:del w:id="2158" w:author="Georg Birgisson" w:date="2021-10-06T14:24:00Z"/>
                <w:rFonts w:eastAsia="Times New Roman"/>
                <w:color w:val="000000"/>
                <w:lang w:eastAsia="is-IS"/>
              </w:rPr>
              <w:pPrChange w:id="2159" w:author="Georg Birgisson" w:date="2021-10-06T14:25:00Z">
                <w:pPr/>
              </w:pPrChange>
            </w:pPr>
            <w:del w:id="2160" w:author="Georg Birgisson" w:date="2021-10-06T14:24:00Z">
              <w:r w:rsidRPr="006D20A6" w:rsidDel="00EC7212">
                <w:rPr>
                  <w:rFonts w:eastAsia="Times New Roman"/>
                  <w:color w:val="000000"/>
                  <w:lang w:eastAsia="is-IS"/>
                </w:rPr>
                <w:delText> </w:delText>
              </w:r>
            </w:del>
          </w:p>
        </w:tc>
      </w:tr>
      <w:tr w:rsidR="006D20A6" w:rsidRPr="006D20A6" w:rsidDel="00EC7212" w14:paraId="5224DC35" w14:textId="7C2ABAB9" w:rsidTr="00A61027">
        <w:trPr>
          <w:trHeight w:val="300"/>
          <w:del w:id="216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3B6CC6D" w14:textId="48F47BB3" w:rsidR="006D20A6" w:rsidRPr="006D20A6" w:rsidDel="00EC7212" w:rsidRDefault="006D20A6">
            <w:pPr>
              <w:pStyle w:val="BodyText"/>
              <w:rPr>
                <w:del w:id="2162" w:author="Georg Birgisson" w:date="2021-10-06T14:24:00Z"/>
                <w:rFonts w:eastAsia="Times New Roman"/>
                <w:color w:val="000000"/>
                <w:lang w:eastAsia="is-IS"/>
              </w:rPr>
              <w:pPrChange w:id="2163" w:author="Georg Birgisson" w:date="2021-10-06T14:25:00Z">
                <w:pPr>
                  <w:jc w:val="right"/>
                </w:pPr>
              </w:pPrChange>
            </w:pPr>
            <w:del w:id="2164" w:author="Georg Birgisson" w:date="2021-10-06T14:24:00Z">
              <w:r w:rsidRPr="006D20A6" w:rsidDel="00EC7212">
                <w:rPr>
                  <w:rFonts w:eastAsia="Times New Roman"/>
                  <w:color w:val="000000"/>
                  <w:lang w:eastAsia="is-IS"/>
                </w:rPr>
                <w:delText>3</w:delText>
              </w:r>
            </w:del>
          </w:p>
        </w:tc>
        <w:tc>
          <w:tcPr>
            <w:tcW w:w="1068" w:type="dxa"/>
            <w:tcBorders>
              <w:top w:val="nil"/>
              <w:left w:val="nil"/>
              <w:bottom w:val="single" w:sz="4" w:space="0" w:color="auto"/>
              <w:right w:val="single" w:sz="4" w:space="0" w:color="auto"/>
            </w:tcBorders>
            <w:shd w:val="clear" w:color="auto" w:fill="auto"/>
            <w:noWrap/>
            <w:hideMark/>
          </w:tcPr>
          <w:p w14:paraId="16CD13C5" w14:textId="67536BC9" w:rsidR="006D20A6" w:rsidRPr="006D20A6" w:rsidDel="00EC7212" w:rsidRDefault="006D20A6">
            <w:pPr>
              <w:pStyle w:val="BodyText"/>
              <w:rPr>
                <w:del w:id="2165" w:author="Georg Birgisson" w:date="2021-10-06T14:24:00Z"/>
                <w:rFonts w:eastAsia="Times New Roman"/>
                <w:color w:val="000000"/>
                <w:lang w:eastAsia="is-IS"/>
              </w:rPr>
              <w:pPrChange w:id="2166" w:author="Georg Birgisson" w:date="2021-10-06T14:25:00Z">
                <w:pPr/>
              </w:pPrChange>
            </w:pPr>
            <w:del w:id="2167" w:author="Georg Birgisson" w:date="2021-10-06T14:24:00Z">
              <w:r w:rsidRPr="006D20A6" w:rsidDel="00EC7212">
                <w:rPr>
                  <w:rFonts w:eastAsia="Times New Roman"/>
                  <w:color w:val="000000"/>
                  <w:lang w:eastAsia="is-IS"/>
                </w:rPr>
                <w:delText xml:space="preserve">BT-2 </w:delText>
              </w:r>
            </w:del>
          </w:p>
        </w:tc>
        <w:tc>
          <w:tcPr>
            <w:tcW w:w="561" w:type="dxa"/>
            <w:tcBorders>
              <w:top w:val="nil"/>
              <w:left w:val="nil"/>
              <w:bottom w:val="single" w:sz="4" w:space="0" w:color="auto"/>
              <w:right w:val="single" w:sz="4" w:space="0" w:color="auto"/>
            </w:tcBorders>
            <w:shd w:val="clear" w:color="auto" w:fill="auto"/>
            <w:noWrap/>
            <w:hideMark/>
          </w:tcPr>
          <w:p w14:paraId="547C1973" w14:textId="6828CCCC" w:rsidR="006D20A6" w:rsidRPr="006D20A6" w:rsidDel="00EC7212" w:rsidRDefault="006D20A6">
            <w:pPr>
              <w:pStyle w:val="BodyText"/>
              <w:rPr>
                <w:del w:id="2168" w:author="Georg Birgisson" w:date="2021-10-06T14:24:00Z"/>
                <w:rFonts w:eastAsia="Times New Roman"/>
                <w:color w:val="000000"/>
                <w:lang w:eastAsia="is-IS"/>
              </w:rPr>
              <w:pPrChange w:id="2169" w:author="Georg Birgisson" w:date="2021-10-06T14:25:00Z">
                <w:pPr>
                  <w:jc w:val="center"/>
                </w:pPr>
              </w:pPrChange>
            </w:pPr>
            <w:del w:id="2170"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37E9230D" w14:textId="07C4F836" w:rsidR="006D20A6" w:rsidRPr="006D20A6" w:rsidDel="00EC7212" w:rsidRDefault="006D20A6">
            <w:pPr>
              <w:pStyle w:val="BodyText"/>
              <w:rPr>
                <w:del w:id="2171" w:author="Georg Birgisson" w:date="2021-10-06T14:24:00Z"/>
                <w:rFonts w:eastAsia="Times New Roman"/>
                <w:color w:val="000000"/>
                <w:lang w:eastAsia="is-IS"/>
              </w:rPr>
              <w:pPrChange w:id="2172" w:author="Georg Birgisson" w:date="2021-10-06T14:25:00Z">
                <w:pPr>
                  <w:jc w:val="center"/>
                </w:pPr>
              </w:pPrChange>
            </w:pPr>
            <w:del w:id="2173"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05F26E23" w14:textId="130380D7" w:rsidR="006D20A6" w:rsidRPr="006D20A6" w:rsidDel="00EC7212" w:rsidRDefault="006D20A6">
            <w:pPr>
              <w:pStyle w:val="BodyText"/>
              <w:rPr>
                <w:del w:id="2174" w:author="Georg Birgisson" w:date="2021-10-06T14:24:00Z"/>
                <w:rFonts w:eastAsia="Times New Roman"/>
                <w:color w:val="000000"/>
                <w:lang w:eastAsia="is-IS"/>
              </w:rPr>
              <w:pPrChange w:id="2175" w:author="Georg Birgisson" w:date="2021-10-06T14:25:00Z">
                <w:pPr/>
              </w:pPrChange>
            </w:pPr>
            <w:del w:id="2176" w:author="Georg Birgisson" w:date="2021-10-06T14:24:00Z">
              <w:r w:rsidRPr="006D20A6" w:rsidDel="00EC7212">
                <w:rPr>
                  <w:rFonts w:eastAsia="Times New Roman"/>
                  <w:color w:val="000000"/>
                  <w:lang w:eastAsia="is-IS"/>
                </w:rPr>
                <w:delText>cbc:IssueDate</w:delText>
              </w:r>
            </w:del>
          </w:p>
        </w:tc>
        <w:tc>
          <w:tcPr>
            <w:tcW w:w="2808" w:type="dxa"/>
            <w:tcBorders>
              <w:top w:val="nil"/>
              <w:left w:val="nil"/>
              <w:bottom w:val="single" w:sz="4" w:space="0" w:color="auto"/>
              <w:right w:val="single" w:sz="4" w:space="0" w:color="auto"/>
            </w:tcBorders>
            <w:shd w:val="clear" w:color="auto" w:fill="auto"/>
            <w:noWrap/>
            <w:hideMark/>
          </w:tcPr>
          <w:p w14:paraId="4077E1F9" w14:textId="2C4C0A0F" w:rsidR="006D20A6" w:rsidRPr="006D20A6" w:rsidDel="00EC7212" w:rsidRDefault="006D20A6">
            <w:pPr>
              <w:pStyle w:val="BodyText"/>
              <w:rPr>
                <w:del w:id="2177" w:author="Georg Birgisson" w:date="2021-10-06T14:24:00Z"/>
                <w:rFonts w:eastAsia="Times New Roman"/>
                <w:color w:val="000000"/>
                <w:lang w:eastAsia="is-IS"/>
              </w:rPr>
              <w:pPrChange w:id="2178" w:author="Georg Birgisson" w:date="2021-10-06T14:25:00Z">
                <w:pPr/>
              </w:pPrChange>
            </w:pPr>
            <w:del w:id="2179" w:author="Georg Birgisson" w:date="2021-10-06T14:24:00Z">
              <w:r w:rsidRPr="006D20A6" w:rsidDel="00EC7212">
                <w:rPr>
                  <w:rFonts w:eastAsia="Times New Roman"/>
                  <w:color w:val="000000"/>
                  <w:lang w:eastAsia="is-IS"/>
                </w:rPr>
                <w:delText> </w:delText>
              </w:r>
            </w:del>
          </w:p>
        </w:tc>
      </w:tr>
      <w:tr w:rsidR="006D20A6" w:rsidRPr="006D20A6" w:rsidDel="00EC7212" w14:paraId="6DE87963" w14:textId="23828BD3" w:rsidTr="00A61027">
        <w:trPr>
          <w:trHeight w:val="300"/>
          <w:del w:id="218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B20B36B" w14:textId="52CD21E8" w:rsidR="006D20A6" w:rsidRPr="006D20A6" w:rsidDel="00EC7212" w:rsidRDefault="006D20A6">
            <w:pPr>
              <w:pStyle w:val="BodyText"/>
              <w:rPr>
                <w:del w:id="2181" w:author="Georg Birgisson" w:date="2021-10-06T14:24:00Z"/>
                <w:rFonts w:eastAsia="Times New Roman"/>
                <w:color w:val="000000"/>
                <w:lang w:eastAsia="is-IS"/>
              </w:rPr>
              <w:pPrChange w:id="2182" w:author="Georg Birgisson" w:date="2021-10-06T14:25:00Z">
                <w:pPr>
                  <w:jc w:val="right"/>
                </w:pPr>
              </w:pPrChange>
            </w:pPr>
            <w:del w:id="2183" w:author="Georg Birgisson" w:date="2021-10-06T14:24:00Z">
              <w:r w:rsidRPr="006D20A6" w:rsidDel="00EC7212">
                <w:rPr>
                  <w:rFonts w:eastAsia="Times New Roman"/>
                  <w:color w:val="000000"/>
                  <w:lang w:eastAsia="is-IS"/>
                </w:rPr>
                <w:delText>4</w:delText>
              </w:r>
            </w:del>
          </w:p>
        </w:tc>
        <w:tc>
          <w:tcPr>
            <w:tcW w:w="1068" w:type="dxa"/>
            <w:tcBorders>
              <w:top w:val="nil"/>
              <w:left w:val="nil"/>
              <w:bottom w:val="single" w:sz="4" w:space="0" w:color="auto"/>
              <w:right w:val="single" w:sz="4" w:space="0" w:color="auto"/>
            </w:tcBorders>
            <w:shd w:val="clear" w:color="auto" w:fill="auto"/>
            <w:noWrap/>
            <w:hideMark/>
          </w:tcPr>
          <w:p w14:paraId="60900BBA" w14:textId="22854BAF" w:rsidR="006D20A6" w:rsidRPr="006D20A6" w:rsidDel="00EC7212" w:rsidRDefault="006D20A6">
            <w:pPr>
              <w:pStyle w:val="BodyText"/>
              <w:rPr>
                <w:del w:id="2184" w:author="Georg Birgisson" w:date="2021-10-06T14:24:00Z"/>
                <w:rFonts w:eastAsia="Times New Roman"/>
                <w:color w:val="000000"/>
                <w:lang w:eastAsia="is-IS"/>
              </w:rPr>
              <w:pPrChange w:id="2185" w:author="Georg Birgisson" w:date="2021-10-06T14:25:00Z">
                <w:pPr/>
              </w:pPrChange>
            </w:pPr>
            <w:del w:id="2186" w:author="Georg Birgisson" w:date="2021-10-06T14:24:00Z">
              <w:r w:rsidRPr="006D20A6" w:rsidDel="00EC7212">
                <w:rPr>
                  <w:rFonts w:eastAsia="Times New Roman"/>
                  <w:color w:val="000000"/>
                  <w:lang w:eastAsia="is-IS"/>
                </w:rPr>
                <w:delText xml:space="preserve">BT-3 </w:delText>
              </w:r>
            </w:del>
          </w:p>
        </w:tc>
        <w:tc>
          <w:tcPr>
            <w:tcW w:w="561" w:type="dxa"/>
            <w:tcBorders>
              <w:top w:val="nil"/>
              <w:left w:val="nil"/>
              <w:bottom w:val="single" w:sz="4" w:space="0" w:color="auto"/>
              <w:right w:val="single" w:sz="4" w:space="0" w:color="auto"/>
            </w:tcBorders>
            <w:shd w:val="clear" w:color="auto" w:fill="auto"/>
            <w:noWrap/>
            <w:hideMark/>
          </w:tcPr>
          <w:p w14:paraId="111EC227" w14:textId="3873145E" w:rsidR="006D20A6" w:rsidRPr="006D20A6" w:rsidDel="00EC7212" w:rsidRDefault="006D20A6">
            <w:pPr>
              <w:pStyle w:val="BodyText"/>
              <w:rPr>
                <w:del w:id="2187" w:author="Georg Birgisson" w:date="2021-10-06T14:24:00Z"/>
                <w:rFonts w:eastAsia="Times New Roman"/>
                <w:color w:val="000000"/>
                <w:lang w:eastAsia="is-IS"/>
              </w:rPr>
              <w:pPrChange w:id="2188" w:author="Georg Birgisson" w:date="2021-10-06T14:25:00Z">
                <w:pPr>
                  <w:jc w:val="center"/>
                </w:pPr>
              </w:pPrChange>
            </w:pPr>
            <w:del w:id="2189" w:author="Georg Birgisson" w:date="2021-10-06T14:24:00Z">
              <w:r w:rsidRPr="006D20A6" w:rsidDel="00EC7212">
                <w:rPr>
                  <w:rFonts w:eastAsia="Times New Roman"/>
                  <w:color w:val="000000"/>
                  <w:lang w:eastAsia="is-IS"/>
                </w:rPr>
                <w:delText>ólíkt</w:delText>
              </w:r>
            </w:del>
          </w:p>
        </w:tc>
        <w:tc>
          <w:tcPr>
            <w:tcW w:w="714" w:type="dxa"/>
            <w:tcBorders>
              <w:top w:val="nil"/>
              <w:left w:val="nil"/>
              <w:bottom w:val="single" w:sz="4" w:space="0" w:color="auto"/>
              <w:right w:val="single" w:sz="4" w:space="0" w:color="auto"/>
            </w:tcBorders>
            <w:shd w:val="clear" w:color="auto" w:fill="auto"/>
            <w:noWrap/>
            <w:hideMark/>
          </w:tcPr>
          <w:p w14:paraId="640B1501" w14:textId="27944295" w:rsidR="006D20A6" w:rsidRPr="006D20A6" w:rsidDel="00EC7212" w:rsidRDefault="006D20A6">
            <w:pPr>
              <w:pStyle w:val="BodyText"/>
              <w:rPr>
                <w:del w:id="2190" w:author="Georg Birgisson" w:date="2021-10-06T14:24:00Z"/>
                <w:rFonts w:eastAsia="Times New Roman"/>
                <w:color w:val="000000"/>
                <w:lang w:eastAsia="is-IS"/>
              </w:rPr>
              <w:pPrChange w:id="2191" w:author="Georg Birgisson" w:date="2021-10-06T14:25:00Z">
                <w:pPr>
                  <w:jc w:val="center"/>
                </w:pPr>
              </w:pPrChange>
            </w:pPr>
            <w:del w:id="2192"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1831A21B" w14:textId="75B7E78A" w:rsidR="006D20A6" w:rsidRPr="006D20A6" w:rsidDel="00EC7212" w:rsidRDefault="006D20A6">
            <w:pPr>
              <w:pStyle w:val="BodyText"/>
              <w:rPr>
                <w:del w:id="2193" w:author="Georg Birgisson" w:date="2021-10-06T14:24:00Z"/>
                <w:rFonts w:eastAsia="Times New Roman"/>
                <w:color w:val="000000"/>
                <w:lang w:eastAsia="is-IS"/>
              </w:rPr>
              <w:pPrChange w:id="2194" w:author="Georg Birgisson" w:date="2021-10-06T14:25:00Z">
                <w:pPr/>
              </w:pPrChange>
            </w:pPr>
            <w:del w:id="2195" w:author="Georg Birgisson" w:date="2021-10-06T14:24:00Z">
              <w:r w:rsidRPr="006D20A6" w:rsidDel="00EC7212">
                <w:rPr>
                  <w:rFonts w:eastAsia="Times New Roman"/>
                  <w:color w:val="000000"/>
                  <w:lang w:eastAsia="is-IS"/>
                </w:rPr>
                <w:delText>cbc:InvoiceTypeCode</w:delText>
              </w:r>
            </w:del>
          </w:p>
        </w:tc>
        <w:tc>
          <w:tcPr>
            <w:tcW w:w="2808" w:type="dxa"/>
            <w:tcBorders>
              <w:top w:val="nil"/>
              <w:left w:val="nil"/>
              <w:bottom w:val="single" w:sz="4" w:space="0" w:color="auto"/>
              <w:right w:val="single" w:sz="4" w:space="0" w:color="auto"/>
            </w:tcBorders>
            <w:shd w:val="clear" w:color="auto" w:fill="auto"/>
            <w:noWrap/>
            <w:hideMark/>
          </w:tcPr>
          <w:p w14:paraId="43249803" w14:textId="7FFCE24C" w:rsidR="006D20A6" w:rsidRPr="006D20A6" w:rsidDel="00EC7212" w:rsidRDefault="006D20A6">
            <w:pPr>
              <w:pStyle w:val="BodyText"/>
              <w:rPr>
                <w:del w:id="2196" w:author="Georg Birgisson" w:date="2021-10-06T14:24:00Z"/>
                <w:rFonts w:eastAsia="Times New Roman"/>
                <w:color w:val="000000"/>
                <w:lang w:eastAsia="is-IS"/>
              </w:rPr>
              <w:pPrChange w:id="2197" w:author="Georg Birgisson" w:date="2021-10-06T14:25:00Z">
                <w:pPr/>
              </w:pPrChange>
            </w:pPr>
            <w:del w:id="2198" w:author="Georg Birgisson" w:date="2021-10-06T14:24:00Z">
              <w:r w:rsidRPr="006D20A6" w:rsidDel="00EC7212">
                <w:rPr>
                  <w:rFonts w:eastAsia="Times New Roman"/>
                  <w:color w:val="000000"/>
                  <w:lang w:eastAsia="is-IS"/>
                </w:rPr>
                <w:delText> </w:delText>
              </w:r>
            </w:del>
          </w:p>
        </w:tc>
      </w:tr>
      <w:tr w:rsidR="006D20A6" w:rsidRPr="006D20A6" w:rsidDel="00EC7212" w14:paraId="0C9A80C6" w14:textId="104BB48D" w:rsidTr="00A61027">
        <w:trPr>
          <w:trHeight w:val="300"/>
          <w:del w:id="219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A85C40D" w14:textId="09D0FE7C" w:rsidR="006D20A6" w:rsidRPr="006D20A6" w:rsidDel="00EC7212" w:rsidRDefault="006D20A6">
            <w:pPr>
              <w:pStyle w:val="BodyText"/>
              <w:rPr>
                <w:del w:id="2200" w:author="Georg Birgisson" w:date="2021-10-06T14:24:00Z"/>
                <w:rFonts w:eastAsia="Times New Roman"/>
                <w:color w:val="000000"/>
                <w:lang w:eastAsia="is-IS"/>
              </w:rPr>
              <w:pPrChange w:id="2201" w:author="Georg Birgisson" w:date="2021-10-06T14:25:00Z">
                <w:pPr>
                  <w:jc w:val="right"/>
                </w:pPr>
              </w:pPrChange>
            </w:pPr>
            <w:del w:id="2202" w:author="Georg Birgisson" w:date="2021-10-06T14:24:00Z">
              <w:r w:rsidRPr="006D20A6" w:rsidDel="00EC7212">
                <w:rPr>
                  <w:rFonts w:eastAsia="Times New Roman"/>
                  <w:color w:val="000000"/>
                  <w:lang w:eastAsia="is-IS"/>
                </w:rPr>
                <w:delText>5</w:delText>
              </w:r>
            </w:del>
          </w:p>
        </w:tc>
        <w:tc>
          <w:tcPr>
            <w:tcW w:w="1068" w:type="dxa"/>
            <w:tcBorders>
              <w:top w:val="nil"/>
              <w:left w:val="nil"/>
              <w:bottom w:val="single" w:sz="4" w:space="0" w:color="auto"/>
              <w:right w:val="single" w:sz="4" w:space="0" w:color="auto"/>
            </w:tcBorders>
            <w:shd w:val="clear" w:color="auto" w:fill="auto"/>
            <w:noWrap/>
            <w:hideMark/>
          </w:tcPr>
          <w:p w14:paraId="48BEEE94" w14:textId="1E91A7EC" w:rsidR="006D20A6" w:rsidRPr="006D20A6" w:rsidDel="00EC7212" w:rsidRDefault="006D20A6">
            <w:pPr>
              <w:pStyle w:val="BodyText"/>
              <w:rPr>
                <w:del w:id="2203" w:author="Georg Birgisson" w:date="2021-10-06T14:24:00Z"/>
                <w:rFonts w:eastAsia="Times New Roman"/>
                <w:color w:val="000000"/>
                <w:lang w:eastAsia="is-IS"/>
              </w:rPr>
              <w:pPrChange w:id="2204" w:author="Georg Birgisson" w:date="2021-10-06T14:25:00Z">
                <w:pPr/>
              </w:pPrChange>
            </w:pPr>
            <w:del w:id="2205" w:author="Georg Birgisson" w:date="2021-10-06T14:24:00Z">
              <w:r w:rsidRPr="006D20A6" w:rsidDel="00EC7212">
                <w:rPr>
                  <w:rFonts w:eastAsia="Times New Roman"/>
                  <w:color w:val="000000"/>
                  <w:lang w:eastAsia="is-IS"/>
                </w:rPr>
                <w:delText xml:space="preserve">BT-5 </w:delText>
              </w:r>
            </w:del>
          </w:p>
        </w:tc>
        <w:tc>
          <w:tcPr>
            <w:tcW w:w="561" w:type="dxa"/>
            <w:tcBorders>
              <w:top w:val="nil"/>
              <w:left w:val="nil"/>
              <w:bottom w:val="single" w:sz="4" w:space="0" w:color="auto"/>
              <w:right w:val="single" w:sz="4" w:space="0" w:color="auto"/>
            </w:tcBorders>
            <w:shd w:val="clear" w:color="auto" w:fill="auto"/>
            <w:noWrap/>
            <w:hideMark/>
          </w:tcPr>
          <w:p w14:paraId="5FD38505" w14:textId="3FCF3441" w:rsidR="006D20A6" w:rsidRPr="006D20A6" w:rsidDel="00EC7212" w:rsidRDefault="006D20A6">
            <w:pPr>
              <w:pStyle w:val="BodyText"/>
              <w:rPr>
                <w:del w:id="2206" w:author="Georg Birgisson" w:date="2021-10-06T14:24:00Z"/>
                <w:rFonts w:eastAsia="Times New Roman"/>
                <w:color w:val="000000"/>
                <w:lang w:eastAsia="is-IS"/>
              </w:rPr>
              <w:pPrChange w:id="2207" w:author="Georg Birgisson" w:date="2021-10-06T14:25:00Z">
                <w:pPr>
                  <w:jc w:val="center"/>
                </w:pPr>
              </w:pPrChange>
            </w:pPr>
            <w:del w:id="2208"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50A3082D" w14:textId="2C8E9A47" w:rsidR="006D20A6" w:rsidRPr="006D20A6" w:rsidDel="00EC7212" w:rsidRDefault="006D20A6">
            <w:pPr>
              <w:pStyle w:val="BodyText"/>
              <w:rPr>
                <w:del w:id="2209" w:author="Georg Birgisson" w:date="2021-10-06T14:24:00Z"/>
                <w:rFonts w:eastAsia="Times New Roman"/>
                <w:color w:val="000000"/>
                <w:lang w:eastAsia="is-IS"/>
              </w:rPr>
              <w:pPrChange w:id="2210" w:author="Georg Birgisson" w:date="2021-10-06T14:25:00Z">
                <w:pPr>
                  <w:jc w:val="center"/>
                </w:pPr>
              </w:pPrChange>
            </w:pPr>
            <w:del w:id="2211"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197D8DC0" w14:textId="184EF240" w:rsidR="006D20A6" w:rsidRPr="006D20A6" w:rsidDel="00EC7212" w:rsidRDefault="006D20A6">
            <w:pPr>
              <w:pStyle w:val="BodyText"/>
              <w:rPr>
                <w:del w:id="2212" w:author="Georg Birgisson" w:date="2021-10-06T14:24:00Z"/>
                <w:rFonts w:eastAsia="Times New Roman"/>
                <w:color w:val="000000"/>
                <w:lang w:eastAsia="is-IS"/>
              </w:rPr>
              <w:pPrChange w:id="2213" w:author="Georg Birgisson" w:date="2021-10-06T14:25:00Z">
                <w:pPr/>
              </w:pPrChange>
            </w:pPr>
            <w:del w:id="2214" w:author="Georg Birgisson" w:date="2021-10-06T14:24:00Z">
              <w:r w:rsidRPr="006D20A6" w:rsidDel="00EC7212">
                <w:rPr>
                  <w:rFonts w:eastAsia="Times New Roman"/>
                  <w:color w:val="000000"/>
                  <w:lang w:eastAsia="is-IS"/>
                </w:rPr>
                <w:delText>cbc:DocumentCurrencyCode</w:delText>
              </w:r>
            </w:del>
          </w:p>
        </w:tc>
        <w:tc>
          <w:tcPr>
            <w:tcW w:w="2808" w:type="dxa"/>
            <w:tcBorders>
              <w:top w:val="nil"/>
              <w:left w:val="nil"/>
              <w:bottom w:val="single" w:sz="4" w:space="0" w:color="auto"/>
              <w:right w:val="single" w:sz="4" w:space="0" w:color="auto"/>
            </w:tcBorders>
            <w:shd w:val="clear" w:color="auto" w:fill="auto"/>
            <w:noWrap/>
            <w:hideMark/>
          </w:tcPr>
          <w:p w14:paraId="00B3CBB5" w14:textId="31366EF7" w:rsidR="006D20A6" w:rsidRPr="006D20A6" w:rsidDel="00EC7212" w:rsidRDefault="006D20A6">
            <w:pPr>
              <w:pStyle w:val="BodyText"/>
              <w:rPr>
                <w:del w:id="2215" w:author="Georg Birgisson" w:date="2021-10-06T14:24:00Z"/>
                <w:rFonts w:eastAsia="Times New Roman"/>
                <w:color w:val="000000"/>
                <w:lang w:eastAsia="is-IS"/>
              </w:rPr>
              <w:pPrChange w:id="2216" w:author="Georg Birgisson" w:date="2021-10-06T14:25:00Z">
                <w:pPr/>
              </w:pPrChange>
            </w:pPr>
            <w:del w:id="2217" w:author="Georg Birgisson" w:date="2021-10-06T14:24:00Z">
              <w:r w:rsidRPr="006D20A6" w:rsidDel="00EC7212">
                <w:rPr>
                  <w:rFonts w:eastAsia="Times New Roman"/>
                  <w:color w:val="000000"/>
                  <w:lang w:eastAsia="is-IS"/>
                </w:rPr>
                <w:delText> </w:delText>
              </w:r>
            </w:del>
          </w:p>
        </w:tc>
      </w:tr>
      <w:tr w:rsidR="006D20A6" w:rsidRPr="006D20A6" w:rsidDel="00EC7212" w14:paraId="7FF14466" w14:textId="6DA04C9A" w:rsidTr="00A61027">
        <w:trPr>
          <w:trHeight w:val="300"/>
          <w:del w:id="221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E4AF13E" w14:textId="7A9F35C5" w:rsidR="006D20A6" w:rsidRPr="006D20A6" w:rsidDel="00EC7212" w:rsidRDefault="006D20A6">
            <w:pPr>
              <w:pStyle w:val="BodyText"/>
              <w:rPr>
                <w:del w:id="2219" w:author="Georg Birgisson" w:date="2021-10-06T14:24:00Z"/>
                <w:rFonts w:eastAsia="Times New Roman"/>
                <w:color w:val="000000"/>
                <w:lang w:eastAsia="is-IS"/>
              </w:rPr>
              <w:pPrChange w:id="2220" w:author="Georg Birgisson" w:date="2021-10-06T14:25:00Z">
                <w:pPr>
                  <w:jc w:val="right"/>
                </w:pPr>
              </w:pPrChange>
            </w:pPr>
            <w:del w:id="2221" w:author="Georg Birgisson" w:date="2021-10-06T14:24:00Z">
              <w:r w:rsidRPr="006D20A6" w:rsidDel="00EC7212">
                <w:rPr>
                  <w:rFonts w:eastAsia="Times New Roman"/>
                  <w:color w:val="000000"/>
                  <w:lang w:eastAsia="is-IS"/>
                </w:rPr>
                <w:delText>6</w:delText>
              </w:r>
            </w:del>
          </w:p>
        </w:tc>
        <w:tc>
          <w:tcPr>
            <w:tcW w:w="1068" w:type="dxa"/>
            <w:tcBorders>
              <w:top w:val="nil"/>
              <w:left w:val="nil"/>
              <w:bottom w:val="single" w:sz="4" w:space="0" w:color="auto"/>
              <w:right w:val="single" w:sz="4" w:space="0" w:color="auto"/>
            </w:tcBorders>
            <w:shd w:val="clear" w:color="auto" w:fill="auto"/>
            <w:noWrap/>
            <w:hideMark/>
          </w:tcPr>
          <w:p w14:paraId="3C15972D" w14:textId="237F7C48" w:rsidR="006D20A6" w:rsidRPr="006D20A6" w:rsidDel="00EC7212" w:rsidRDefault="006D20A6">
            <w:pPr>
              <w:pStyle w:val="BodyText"/>
              <w:rPr>
                <w:del w:id="2222" w:author="Georg Birgisson" w:date="2021-10-06T14:24:00Z"/>
                <w:rFonts w:eastAsia="Times New Roman"/>
                <w:color w:val="000000"/>
                <w:lang w:eastAsia="is-IS"/>
              </w:rPr>
              <w:pPrChange w:id="2223" w:author="Georg Birgisson" w:date="2021-10-06T14:25:00Z">
                <w:pPr/>
              </w:pPrChange>
            </w:pPr>
            <w:del w:id="2224" w:author="Georg Birgisson" w:date="2021-10-06T14:24:00Z">
              <w:r w:rsidRPr="006D20A6" w:rsidDel="00EC7212">
                <w:rPr>
                  <w:rFonts w:eastAsia="Times New Roman"/>
                  <w:color w:val="000000"/>
                  <w:lang w:eastAsia="is-IS"/>
                </w:rPr>
                <w:delText xml:space="preserve">BT-6 </w:delText>
              </w:r>
            </w:del>
          </w:p>
        </w:tc>
        <w:tc>
          <w:tcPr>
            <w:tcW w:w="561" w:type="dxa"/>
            <w:tcBorders>
              <w:top w:val="nil"/>
              <w:left w:val="nil"/>
              <w:bottom w:val="single" w:sz="4" w:space="0" w:color="auto"/>
              <w:right w:val="single" w:sz="4" w:space="0" w:color="auto"/>
            </w:tcBorders>
            <w:shd w:val="clear" w:color="auto" w:fill="auto"/>
            <w:noWrap/>
            <w:hideMark/>
          </w:tcPr>
          <w:p w14:paraId="23556BA9" w14:textId="72F96556" w:rsidR="006D20A6" w:rsidRPr="006D20A6" w:rsidDel="00EC7212" w:rsidRDefault="006D20A6">
            <w:pPr>
              <w:pStyle w:val="BodyText"/>
              <w:rPr>
                <w:del w:id="2225" w:author="Georg Birgisson" w:date="2021-10-06T14:24:00Z"/>
                <w:rFonts w:eastAsia="Times New Roman"/>
                <w:color w:val="000000"/>
                <w:lang w:eastAsia="is-IS"/>
              </w:rPr>
              <w:pPrChange w:id="2226" w:author="Georg Birgisson" w:date="2021-10-06T14:25:00Z">
                <w:pPr>
                  <w:jc w:val="center"/>
                </w:pPr>
              </w:pPrChange>
            </w:pPr>
            <w:del w:id="2227"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1F0FE725" w14:textId="0B08F1A1" w:rsidR="006D20A6" w:rsidRPr="006D20A6" w:rsidDel="00EC7212" w:rsidRDefault="006D20A6">
            <w:pPr>
              <w:pStyle w:val="BodyText"/>
              <w:rPr>
                <w:del w:id="2228" w:author="Georg Birgisson" w:date="2021-10-06T14:24:00Z"/>
                <w:rFonts w:eastAsia="Times New Roman"/>
                <w:color w:val="000000"/>
                <w:lang w:eastAsia="is-IS"/>
              </w:rPr>
              <w:pPrChange w:id="2229" w:author="Georg Birgisson" w:date="2021-10-06T14:25:00Z">
                <w:pPr>
                  <w:jc w:val="center"/>
                </w:pPr>
              </w:pPrChange>
            </w:pPr>
            <w:del w:id="2230"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40234B7C" w14:textId="04F2F195" w:rsidR="006D20A6" w:rsidRPr="006D20A6" w:rsidDel="00EC7212" w:rsidRDefault="006D20A6">
            <w:pPr>
              <w:pStyle w:val="BodyText"/>
              <w:rPr>
                <w:del w:id="2231" w:author="Georg Birgisson" w:date="2021-10-06T14:24:00Z"/>
                <w:rFonts w:eastAsia="Times New Roman"/>
                <w:color w:val="000000"/>
                <w:lang w:eastAsia="is-IS"/>
              </w:rPr>
              <w:pPrChange w:id="2232" w:author="Georg Birgisson" w:date="2021-10-06T14:25:00Z">
                <w:pPr/>
              </w:pPrChange>
            </w:pPr>
            <w:del w:id="2233" w:author="Georg Birgisson" w:date="2021-10-06T14:24:00Z">
              <w:r w:rsidRPr="006D20A6" w:rsidDel="00EC7212">
                <w:rPr>
                  <w:rFonts w:eastAsia="Times New Roman"/>
                  <w:color w:val="000000"/>
                  <w:lang w:eastAsia="is-IS"/>
                </w:rPr>
                <w:delText>cbc:TaxCurrencyCode</w:delText>
              </w:r>
            </w:del>
          </w:p>
        </w:tc>
        <w:tc>
          <w:tcPr>
            <w:tcW w:w="2808" w:type="dxa"/>
            <w:tcBorders>
              <w:top w:val="nil"/>
              <w:left w:val="nil"/>
              <w:bottom w:val="single" w:sz="4" w:space="0" w:color="auto"/>
              <w:right w:val="single" w:sz="4" w:space="0" w:color="auto"/>
            </w:tcBorders>
            <w:shd w:val="clear" w:color="auto" w:fill="auto"/>
            <w:noWrap/>
            <w:hideMark/>
          </w:tcPr>
          <w:p w14:paraId="2513B41B" w14:textId="38ECC076" w:rsidR="006D20A6" w:rsidRPr="006D20A6" w:rsidDel="00EC7212" w:rsidRDefault="006D20A6">
            <w:pPr>
              <w:pStyle w:val="BodyText"/>
              <w:rPr>
                <w:del w:id="2234" w:author="Georg Birgisson" w:date="2021-10-06T14:24:00Z"/>
                <w:rFonts w:eastAsia="Times New Roman"/>
                <w:color w:val="000000"/>
                <w:lang w:eastAsia="is-IS"/>
              </w:rPr>
              <w:pPrChange w:id="2235" w:author="Georg Birgisson" w:date="2021-10-06T14:25:00Z">
                <w:pPr/>
              </w:pPrChange>
            </w:pPr>
            <w:del w:id="2236" w:author="Georg Birgisson" w:date="2021-10-06T14:24:00Z">
              <w:r w:rsidRPr="006D20A6" w:rsidDel="00EC7212">
                <w:rPr>
                  <w:rFonts w:eastAsia="Times New Roman"/>
                  <w:color w:val="000000"/>
                  <w:lang w:eastAsia="is-IS"/>
                </w:rPr>
                <w:delText> </w:delText>
              </w:r>
            </w:del>
          </w:p>
        </w:tc>
      </w:tr>
      <w:tr w:rsidR="006D20A6" w:rsidRPr="006D20A6" w:rsidDel="00EC7212" w14:paraId="260E1393" w14:textId="2D535DC0" w:rsidTr="00A61027">
        <w:trPr>
          <w:trHeight w:val="300"/>
          <w:del w:id="223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5DA0007" w14:textId="6CB3C673" w:rsidR="006D20A6" w:rsidRPr="006D20A6" w:rsidDel="00EC7212" w:rsidRDefault="006D20A6">
            <w:pPr>
              <w:pStyle w:val="BodyText"/>
              <w:rPr>
                <w:del w:id="2238" w:author="Georg Birgisson" w:date="2021-10-06T14:24:00Z"/>
                <w:rFonts w:eastAsia="Times New Roman"/>
                <w:color w:val="000000"/>
                <w:lang w:eastAsia="is-IS"/>
              </w:rPr>
              <w:pPrChange w:id="2239" w:author="Georg Birgisson" w:date="2021-10-06T14:25:00Z">
                <w:pPr>
                  <w:jc w:val="right"/>
                </w:pPr>
              </w:pPrChange>
            </w:pPr>
            <w:del w:id="2240" w:author="Georg Birgisson" w:date="2021-10-06T14:24:00Z">
              <w:r w:rsidRPr="006D20A6" w:rsidDel="00EC7212">
                <w:rPr>
                  <w:rFonts w:eastAsia="Times New Roman"/>
                  <w:color w:val="000000"/>
                  <w:lang w:eastAsia="is-IS"/>
                </w:rPr>
                <w:delText>7</w:delText>
              </w:r>
            </w:del>
          </w:p>
        </w:tc>
        <w:tc>
          <w:tcPr>
            <w:tcW w:w="1068" w:type="dxa"/>
            <w:tcBorders>
              <w:top w:val="nil"/>
              <w:left w:val="nil"/>
              <w:bottom w:val="single" w:sz="4" w:space="0" w:color="auto"/>
              <w:right w:val="single" w:sz="4" w:space="0" w:color="auto"/>
            </w:tcBorders>
            <w:shd w:val="clear" w:color="auto" w:fill="auto"/>
            <w:noWrap/>
            <w:hideMark/>
          </w:tcPr>
          <w:p w14:paraId="773FF9DC" w14:textId="3BC91096" w:rsidR="006D20A6" w:rsidRPr="006D20A6" w:rsidDel="00EC7212" w:rsidRDefault="006D20A6">
            <w:pPr>
              <w:pStyle w:val="BodyText"/>
              <w:rPr>
                <w:del w:id="2241" w:author="Georg Birgisson" w:date="2021-10-06T14:24:00Z"/>
                <w:rFonts w:eastAsia="Times New Roman"/>
                <w:color w:val="000000"/>
                <w:lang w:eastAsia="is-IS"/>
              </w:rPr>
              <w:pPrChange w:id="2242" w:author="Georg Birgisson" w:date="2021-10-06T14:25:00Z">
                <w:pPr/>
              </w:pPrChange>
            </w:pPr>
            <w:del w:id="2243" w:author="Georg Birgisson" w:date="2021-10-06T14:24:00Z">
              <w:r w:rsidRPr="006D20A6" w:rsidDel="00EC7212">
                <w:rPr>
                  <w:rFonts w:eastAsia="Times New Roman"/>
                  <w:color w:val="000000"/>
                  <w:lang w:eastAsia="is-IS"/>
                </w:rPr>
                <w:delText xml:space="preserve">BT-7 </w:delText>
              </w:r>
            </w:del>
          </w:p>
        </w:tc>
        <w:tc>
          <w:tcPr>
            <w:tcW w:w="561" w:type="dxa"/>
            <w:tcBorders>
              <w:top w:val="nil"/>
              <w:left w:val="nil"/>
              <w:bottom w:val="single" w:sz="4" w:space="0" w:color="auto"/>
              <w:right w:val="single" w:sz="4" w:space="0" w:color="auto"/>
            </w:tcBorders>
            <w:shd w:val="clear" w:color="auto" w:fill="auto"/>
            <w:noWrap/>
            <w:hideMark/>
          </w:tcPr>
          <w:p w14:paraId="6C616DA5" w14:textId="079BBC7A" w:rsidR="006D20A6" w:rsidRPr="006D20A6" w:rsidDel="00EC7212" w:rsidRDefault="006D20A6">
            <w:pPr>
              <w:pStyle w:val="BodyText"/>
              <w:rPr>
                <w:del w:id="2244" w:author="Georg Birgisson" w:date="2021-10-06T14:24:00Z"/>
                <w:rFonts w:eastAsia="Times New Roman"/>
                <w:color w:val="000000"/>
                <w:lang w:eastAsia="is-IS"/>
              </w:rPr>
              <w:pPrChange w:id="2245" w:author="Georg Birgisson" w:date="2021-10-06T14:25:00Z">
                <w:pPr>
                  <w:jc w:val="center"/>
                </w:pPr>
              </w:pPrChange>
            </w:pPr>
            <w:del w:id="2246"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70B8558A" w14:textId="456812CA" w:rsidR="006D20A6" w:rsidRPr="006D20A6" w:rsidDel="00EC7212" w:rsidRDefault="006D20A6">
            <w:pPr>
              <w:pStyle w:val="BodyText"/>
              <w:rPr>
                <w:del w:id="2247" w:author="Georg Birgisson" w:date="2021-10-06T14:24:00Z"/>
                <w:rFonts w:eastAsia="Times New Roman"/>
                <w:color w:val="000000"/>
                <w:lang w:eastAsia="is-IS"/>
              </w:rPr>
              <w:pPrChange w:id="2248" w:author="Georg Birgisson" w:date="2021-10-06T14:25:00Z">
                <w:pPr>
                  <w:jc w:val="center"/>
                </w:pPr>
              </w:pPrChange>
            </w:pPr>
            <w:del w:id="2249"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6AB6800C" w14:textId="24312C2C" w:rsidR="006D20A6" w:rsidRPr="006D20A6" w:rsidDel="00EC7212" w:rsidRDefault="006D20A6">
            <w:pPr>
              <w:pStyle w:val="BodyText"/>
              <w:rPr>
                <w:del w:id="2250" w:author="Georg Birgisson" w:date="2021-10-06T14:24:00Z"/>
                <w:rFonts w:eastAsia="Times New Roman"/>
                <w:color w:val="000000"/>
                <w:lang w:eastAsia="is-IS"/>
              </w:rPr>
              <w:pPrChange w:id="2251" w:author="Georg Birgisson" w:date="2021-10-06T14:25:00Z">
                <w:pPr/>
              </w:pPrChange>
            </w:pPr>
            <w:del w:id="2252" w:author="Georg Birgisson" w:date="2021-10-06T14:24:00Z">
              <w:r w:rsidRPr="006D20A6" w:rsidDel="00EC7212">
                <w:rPr>
                  <w:rFonts w:eastAsia="Times New Roman"/>
                  <w:color w:val="000000"/>
                  <w:lang w:eastAsia="is-IS"/>
                </w:rPr>
                <w:delText>cbc:TaxPointDate</w:delText>
              </w:r>
            </w:del>
          </w:p>
        </w:tc>
        <w:tc>
          <w:tcPr>
            <w:tcW w:w="2808" w:type="dxa"/>
            <w:tcBorders>
              <w:top w:val="nil"/>
              <w:left w:val="nil"/>
              <w:bottom w:val="single" w:sz="4" w:space="0" w:color="auto"/>
              <w:right w:val="single" w:sz="4" w:space="0" w:color="auto"/>
            </w:tcBorders>
            <w:shd w:val="clear" w:color="auto" w:fill="auto"/>
            <w:noWrap/>
            <w:hideMark/>
          </w:tcPr>
          <w:p w14:paraId="765B425E" w14:textId="5C7C72F7" w:rsidR="006D20A6" w:rsidRPr="006D20A6" w:rsidDel="00EC7212" w:rsidRDefault="006D20A6">
            <w:pPr>
              <w:pStyle w:val="BodyText"/>
              <w:rPr>
                <w:del w:id="2253" w:author="Georg Birgisson" w:date="2021-10-06T14:24:00Z"/>
                <w:rFonts w:eastAsia="Times New Roman"/>
                <w:color w:val="000000"/>
                <w:lang w:eastAsia="is-IS"/>
              </w:rPr>
              <w:pPrChange w:id="2254" w:author="Georg Birgisson" w:date="2021-10-06T14:25:00Z">
                <w:pPr/>
              </w:pPrChange>
            </w:pPr>
            <w:del w:id="2255" w:author="Georg Birgisson" w:date="2021-10-06T14:24:00Z">
              <w:r w:rsidRPr="006D20A6" w:rsidDel="00EC7212">
                <w:rPr>
                  <w:rFonts w:eastAsia="Times New Roman"/>
                  <w:color w:val="000000"/>
                  <w:lang w:eastAsia="is-IS"/>
                </w:rPr>
                <w:delText> </w:delText>
              </w:r>
            </w:del>
          </w:p>
        </w:tc>
      </w:tr>
      <w:tr w:rsidR="006D20A6" w:rsidRPr="006D20A6" w:rsidDel="00EC7212" w14:paraId="78EED6CA" w14:textId="5D4CB5CE" w:rsidTr="00A61027">
        <w:trPr>
          <w:trHeight w:val="300"/>
          <w:del w:id="225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511B8F6" w14:textId="2966F825" w:rsidR="006D20A6" w:rsidRPr="006D20A6" w:rsidDel="00EC7212" w:rsidRDefault="006D20A6">
            <w:pPr>
              <w:pStyle w:val="BodyText"/>
              <w:rPr>
                <w:del w:id="2257" w:author="Georg Birgisson" w:date="2021-10-06T14:24:00Z"/>
                <w:rFonts w:eastAsia="Times New Roman"/>
                <w:color w:val="000000"/>
                <w:lang w:eastAsia="is-IS"/>
              </w:rPr>
              <w:pPrChange w:id="2258" w:author="Georg Birgisson" w:date="2021-10-06T14:25:00Z">
                <w:pPr>
                  <w:jc w:val="right"/>
                </w:pPr>
              </w:pPrChange>
            </w:pPr>
            <w:del w:id="2259" w:author="Georg Birgisson" w:date="2021-10-06T14:24:00Z">
              <w:r w:rsidRPr="006D20A6" w:rsidDel="00EC7212">
                <w:rPr>
                  <w:rFonts w:eastAsia="Times New Roman"/>
                  <w:color w:val="000000"/>
                  <w:lang w:eastAsia="is-IS"/>
                </w:rPr>
                <w:delText>12</w:delText>
              </w:r>
            </w:del>
          </w:p>
        </w:tc>
        <w:tc>
          <w:tcPr>
            <w:tcW w:w="1068" w:type="dxa"/>
            <w:tcBorders>
              <w:top w:val="nil"/>
              <w:left w:val="nil"/>
              <w:bottom w:val="single" w:sz="4" w:space="0" w:color="auto"/>
              <w:right w:val="single" w:sz="4" w:space="0" w:color="auto"/>
            </w:tcBorders>
            <w:shd w:val="clear" w:color="auto" w:fill="auto"/>
            <w:noWrap/>
            <w:hideMark/>
          </w:tcPr>
          <w:p w14:paraId="13F15E95" w14:textId="38595FFD" w:rsidR="006D20A6" w:rsidRPr="006D20A6" w:rsidDel="00EC7212" w:rsidRDefault="006D20A6">
            <w:pPr>
              <w:pStyle w:val="BodyText"/>
              <w:rPr>
                <w:del w:id="2260" w:author="Georg Birgisson" w:date="2021-10-06T14:24:00Z"/>
                <w:rFonts w:eastAsia="Times New Roman"/>
                <w:color w:val="000000"/>
                <w:lang w:eastAsia="is-IS"/>
              </w:rPr>
              <w:pPrChange w:id="2261" w:author="Georg Birgisson" w:date="2021-10-06T14:25:00Z">
                <w:pPr/>
              </w:pPrChange>
            </w:pPr>
            <w:del w:id="2262" w:author="Georg Birgisson" w:date="2021-10-06T14:24:00Z">
              <w:r w:rsidRPr="006D20A6" w:rsidDel="00EC7212">
                <w:rPr>
                  <w:rFonts w:eastAsia="Times New Roman"/>
                  <w:color w:val="000000"/>
                  <w:lang w:eastAsia="is-IS"/>
                </w:rPr>
                <w:delText xml:space="preserve">BT-8 </w:delText>
              </w:r>
            </w:del>
          </w:p>
        </w:tc>
        <w:tc>
          <w:tcPr>
            <w:tcW w:w="561" w:type="dxa"/>
            <w:tcBorders>
              <w:top w:val="nil"/>
              <w:left w:val="nil"/>
              <w:bottom w:val="single" w:sz="4" w:space="0" w:color="auto"/>
              <w:right w:val="single" w:sz="4" w:space="0" w:color="auto"/>
            </w:tcBorders>
            <w:shd w:val="clear" w:color="auto" w:fill="auto"/>
            <w:noWrap/>
            <w:hideMark/>
          </w:tcPr>
          <w:p w14:paraId="2DC629DC" w14:textId="1D40236E" w:rsidR="006D20A6" w:rsidRPr="006D20A6" w:rsidDel="00EC7212" w:rsidRDefault="006D20A6">
            <w:pPr>
              <w:pStyle w:val="BodyText"/>
              <w:rPr>
                <w:del w:id="2263" w:author="Georg Birgisson" w:date="2021-10-06T14:24:00Z"/>
                <w:rFonts w:eastAsia="Times New Roman"/>
                <w:color w:val="000000"/>
                <w:lang w:eastAsia="is-IS"/>
              </w:rPr>
              <w:pPrChange w:id="2264" w:author="Georg Birgisson" w:date="2021-10-06T14:25:00Z">
                <w:pPr>
                  <w:jc w:val="center"/>
                </w:pPr>
              </w:pPrChange>
            </w:pPr>
            <w:del w:id="2265"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2640AB73" w14:textId="375FEE4F" w:rsidR="006D20A6" w:rsidRPr="006D20A6" w:rsidDel="00EC7212" w:rsidRDefault="006D20A6">
            <w:pPr>
              <w:pStyle w:val="BodyText"/>
              <w:rPr>
                <w:del w:id="2266" w:author="Georg Birgisson" w:date="2021-10-06T14:24:00Z"/>
                <w:rFonts w:eastAsia="Times New Roman"/>
                <w:color w:val="000000"/>
                <w:lang w:eastAsia="is-IS"/>
              </w:rPr>
              <w:pPrChange w:id="2267" w:author="Georg Birgisson" w:date="2021-10-06T14:25:00Z">
                <w:pPr>
                  <w:jc w:val="center"/>
                </w:pPr>
              </w:pPrChange>
            </w:pPr>
            <w:del w:id="2268"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19FE1C0B" w14:textId="7BD9D275" w:rsidR="006D20A6" w:rsidRPr="006D20A6" w:rsidDel="00EC7212" w:rsidRDefault="006D20A6">
            <w:pPr>
              <w:pStyle w:val="BodyText"/>
              <w:rPr>
                <w:del w:id="2269" w:author="Georg Birgisson" w:date="2021-10-06T14:24:00Z"/>
                <w:rFonts w:eastAsia="Times New Roman"/>
                <w:color w:val="000000"/>
                <w:lang w:eastAsia="is-IS"/>
              </w:rPr>
              <w:pPrChange w:id="2270" w:author="Georg Birgisson" w:date="2021-10-06T14:25:00Z">
                <w:pPr/>
              </w:pPrChange>
            </w:pPr>
            <w:del w:id="2271" w:author="Georg Birgisson" w:date="2021-10-06T14:24:00Z">
              <w:r w:rsidRPr="006D20A6" w:rsidDel="00EC7212">
                <w:rPr>
                  <w:rFonts w:eastAsia="Times New Roman"/>
                  <w:color w:val="000000"/>
                  <w:lang w:eastAsia="is-IS"/>
                </w:rPr>
                <w:delText>cac:InvoicePeriod/cbc:DescriptionCode</w:delText>
              </w:r>
            </w:del>
          </w:p>
        </w:tc>
        <w:tc>
          <w:tcPr>
            <w:tcW w:w="2808" w:type="dxa"/>
            <w:tcBorders>
              <w:top w:val="nil"/>
              <w:left w:val="nil"/>
              <w:bottom w:val="single" w:sz="4" w:space="0" w:color="auto"/>
              <w:right w:val="single" w:sz="4" w:space="0" w:color="auto"/>
            </w:tcBorders>
            <w:shd w:val="clear" w:color="auto" w:fill="auto"/>
            <w:noWrap/>
            <w:hideMark/>
          </w:tcPr>
          <w:p w14:paraId="44868D7D" w14:textId="38B044D0" w:rsidR="006D20A6" w:rsidRPr="006D20A6" w:rsidDel="00EC7212" w:rsidRDefault="006D20A6">
            <w:pPr>
              <w:pStyle w:val="BodyText"/>
              <w:rPr>
                <w:del w:id="2272" w:author="Georg Birgisson" w:date="2021-10-06T14:24:00Z"/>
                <w:rFonts w:eastAsia="Times New Roman"/>
                <w:color w:val="000000"/>
                <w:lang w:eastAsia="is-IS"/>
              </w:rPr>
              <w:pPrChange w:id="2273" w:author="Georg Birgisson" w:date="2021-10-06T14:25:00Z">
                <w:pPr/>
              </w:pPrChange>
            </w:pPr>
            <w:del w:id="2274" w:author="Georg Birgisson" w:date="2021-10-06T14:24:00Z">
              <w:r w:rsidRPr="006D20A6" w:rsidDel="00EC7212">
                <w:rPr>
                  <w:rFonts w:eastAsia="Times New Roman"/>
                  <w:color w:val="000000"/>
                  <w:lang w:eastAsia="is-IS"/>
                </w:rPr>
                <w:delText> </w:delText>
              </w:r>
            </w:del>
          </w:p>
        </w:tc>
      </w:tr>
      <w:tr w:rsidR="006D20A6" w:rsidRPr="006D20A6" w:rsidDel="00EC7212" w14:paraId="4AC8B142" w14:textId="5A47AB1C" w:rsidTr="00A61027">
        <w:trPr>
          <w:trHeight w:val="300"/>
          <w:del w:id="227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DB2F02D" w14:textId="65984EFE" w:rsidR="006D20A6" w:rsidRPr="006D20A6" w:rsidDel="00EC7212" w:rsidRDefault="006D20A6">
            <w:pPr>
              <w:pStyle w:val="BodyText"/>
              <w:rPr>
                <w:del w:id="2276" w:author="Georg Birgisson" w:date="2021-10-06T14:24:00Z"/>
                <w:rFonts w:eastAsia="Times New Roman"/>
                <w:color w:val="000000"/>
                <w:lang w:eastAsia="is-IS"/>
              </w:rPr>
              <w:pPrChange w:id="2277" w:author="Georg Birgisson" w:date="2021-10-06T14:25:00Z">
                <w:pPr>
                  <w:jc w:val="right"/>
                </w:pPr>
              </w:pPrChange>
            </w:pPr>
            <w:del w:id="2278" w:author="Georg Birgisson" w:date="2021-10-06T14:24:00Z">
              <w:r w:rsidRPr="006D20A6" w:rsidDel="00EC7212">
                <w:rPr>
                  <w:rFonts w:eastAsia="Times New Roman"/>
                  <w:color w:val="000000"/>
                  <w:lang w:eastAsia="is-IS"/>
                </w:rPr>
                <w:delText>13</w:delText>
              </w:r>
            </w:del>
          </w:p>
        </w:tc>
        <w:tc>
          <w:tcPr>
            <w:tcW w:w="1068" w:type="dxa"/>
            <w:tcBorders>
              <w:top w:val="nil"/>
              <w:left w:val="nil"/>
              <w:bottom w:val="single" w:sz="4" w:space="0" w:color="auto"/>
              <w:right w:val="single" w:sz="4" w:space="0" w:color="auto"/>
            </w:tcBorders>
            <w:shd w:val="clear" w:color="auto" w:fill="auto"/>
            <w:noWrap/>
            <w:hideMark/>
          </w:tcPr>
          <w:p w14:paraId="54B4E4A9" w14:textId="74C7BB13" w:rsidR="006D20A6" w:rsidRPr="006D20A6" w:rsidDel="00EC7212" w:rsidRDefault="006D20A6">
            <w:pPr>
              <w:pStyle w:val="BodyText"/>
              <w:rPr>
                <w:del w:id="2279" w:author="Georg Birgisson" w:date="2021-10-06T14:24:00Z"/>
                <w:rFonts w:eastAsia="Times New Roman"/>
                <w:color w:val="000000"/>
                <w:lang w:eastAsia="is-IS"/>
              </w:rPr>
              <w:pPrChange w:id="2280" w:author="Georg Birgisson" w:date="2021-10-06T14:25:00Z">
                <w:pPr/>
              </w:pPrChange>
            </w:pPr>
            <w:del w:id="2281" w:author="Georg Birgisson" w:date="2021-10-06T14:24:00Z">
              <w:r w:rsidRPr="006D20A6" w:rsidDel="00EC7212">
                <w:rPr>
                  <w:rFonts w:eastAsia="Times New Roman"/>
                  <w:color w:val="000000"/>
                  <w:lang w:eastAsia="is-IS"/>
                </w:rPr>
                <w:delText xml:space="preserve">BT-9 </w:delText>
              </w:r>
            </w:del>
          </w:p>
        </w:tc>
        <w:tc>
          <w:tcPr>
            <w:tcW w:w="561" w:type="dxa"/>
            <w:tcBorders>
              <w:top w:val="nil"/>
              <w:left w:val="nil"/>
              <w:bottom w:val="single" w:sz="4" w:space="0" w:color="auto"/>
              <w:right w:val="single" w:sz="4" w:space="0" w:color="auto"/>
            </w:tcBorders>
            <w:shd w:val="clear" w:color="auto" w:fill="auto"/>
            <w:noWrap/>
            <w:hideMark/>
          </w:tcPr>
          <w:p w14:paraId="3AB4FA0B" w14:textId="7193CC0A" w:rsidR="006D20A6" w:rsidRPr="006D20A6" w:rsidDel="00EC7212" w:rsidRDefault="006D20A6">
            <w:pPr>
              <w:pStyle w:val="BodyText"/>
              <w:rPr>
                <w:del w:id="2282" w:author="Georg Birgisson" w:date="2021-10-06T14:24:00Z"/>
                <w:rFonts w:eastAsia="Times New Roman"/>
                <w:color w:val="000000"/>
                <w:lang w:eastAsia="is-IS"/>
              </w:rPr>
              <w:pPrChange w:id="2283" w:author="Georg Birgisson" w:date="2021-10-06T14:25:00Z">
                <w:pPr>
                  <w:jc w:val="center"/>
                </w:pPr>
              </w:pPrChange>
            </w:pPr>
            <w:del w:id="2284" w:author="Georg Birgisson" w:date="2021-10-06T14:24:00Z">
              <w:r w:rsidRPr="006D20A6" w:rsidDel="00EC7212">
                <w:rPr>
                  <w:rFonts w:eastAsia="Times New Roman"/>
                  <w:color w:val="000000"/>
                  <w:lang w:eastAsia="is-IS"/>
                </w:rPr>
                <w:delText>ólíkt</w:delText>
              </w:r>
            </w:del>
          </w:p>
        </w:tc>
        <w:tc>
          <w:tcPr>
            <w:tcW w:w="714" w:type="dxa"/>
            <w:tcBorders>
              <w:top w:val="nil"/>
              <w:left w:val="nil"/>
              <w:bottom w:val="single" w:sz="4" w:space="0" w:color="auto"/>
              <w:right w:val="single" w:sz="4" w:space="0" w:color="auto"/>
            </w:tcBorders>
            <w:shd w:val="clear" w:color="auto" w:fill="auto"/>
            <w:noWrap/>
            <w:hideMark/>
          </w:tcPr>
          <w:p w14:paraId="4BE938E2" w14:textId="10AB03D7" w:rsidR="006D20A6" w:rsidRPr="006D20A6" w:rsidDel="00EC7212" w:rsidRDefault="006D20A6">
            <w:pPr>
              <w:pStyle w:val="BodyText"/>
              <w:rPr>
                <w:del w:id="2285" w:author="Georg Birgisson" w:date="2021-10-06T14:24:00Z"/>
                <w:rFonts w:eastAsia="Times New Roman"/>
                <w:color w:val="000000"/>
                <w:lang w:eastAsia="is-IS"/>
              </w:rPr>
              <w:pPrChange w:id="2286" w:author="Georg Birgisson" w:date="2021-10-06T14:25:00Z">
                <w:pPr>
                  <w:jc w:val="center"/>
                </w:pPr>
              </w:pPrChange>
            </w:pPr>
            <w:del w:id="2287"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4D381B7B" w14:textId="3B6DED4F" w:rsidR="006D20A6" w:rsidRPr="006D20A6" w:rsidDel="00EC7212" w:rsidRDefault="006D20A6">
            <w:pPr>
              <w:pStyle w:val="BodyText"/>
              <w:rPr>
                <w:del w:id="2288" w:author="Georg Birgisson" w:date="2021-10-06T14:24:00Z"/>
                <w:rFonts w:eastAsia="Times New Roman"/>
                <w:color w:val="000000"/>
                <w:lang w:eastAsia="is-IS"/>
              </w:rPr>
              <w:pPrChange w:id="2289" w:author="Georg Birgisson" w:date="2021-10-06T14:25:00Z">
                <w:pPr/>
              </w:pPrChange>
            </w:pPr>
            <w:del w:id="2290" w:author="Georg Birgisson" w:date="2021-10-06T14:24:00Z">
              <w:r w:rsidRPr="006D20A6" w:rsidDel="00EC7212">
                <w:rPr>
                  <w:rFonts w:eastAsia="Times New Roman"/>
                  <w:color w:val="000000"/>
                  <w:lang w:eastAsia="is-IS"/>
                </w:rPr>
                <w:delText>cbc:DueDate</w:delText>
              </w:r>
            </w:del>
          </w:p>
        </w:tc>
        <w:tc>
          <w:tcPr>
            <w:tcW w:w="2808" w:type="dxa"/>
            <w:tcBorders>
              <w:top w:val="nil"/>
              <w:left w:val="nil"/>
              <w:bottom w:val="single" w:sz="4" w:space="0" w:color="auto"/>
              <w:right w:val="single" w:sz="4" w:space="0" w:color="auto"/>
            </w:tcBorders>
            <w:shd w:val="clear" w:color="auto" w:fill="auto"/>
            <w:noWrap/>
            <w:hideMark/>
          </w:tcPr>
          <w:p w14:paraId="7C830E4E" w14:textId="3F5C7D82" w:rsidR="006D20A6" w:rsidRPr="006D20A6" w:rsidDel="00EC7212" w:rsidRDefault="006D20A6">
            <w:pPr>
              <w:pStyle w:val="BodyText"/>
              <w:rPr>
                <w:del w:id="2291" w:author="Georg Birgisson" w:date="2021-10-06T14:24:00Z"/>
                <w:rFonts w:eastAsia="Times New Roman"/>
                <w:color w:val="000000"/>
                <w:lang w:eastAsia="is-IS"/>
              </w:rPr>
              <w:pPrChange w:id="2292" w:author="Georg Birgisson" w:date="2021-10-06T14:25:00Z">
                <w:pPr/>
              </w:pPrChange>
            </w:pPr>
            <w:del w:id="2293" w:author="Georg Birgisson" w:date="2021-10-06T14:24:00Z">
              <w:r w:rsidRPr="006D20A6" w:rsidDel="00EC7212">
                <w:rPr>
                  <w:rFonts w:eastAsia="Times New Roman"/>
                  <w:color w:val="000000"/>
                  <w:lang w:eastAsia="is-IS"/>
                </w:rPr>
                <w:delText> </w:delText>
              </w:r>
            </w:del>
          </w:p>
        </w:tc>
      </w:tr>
      <w:tr w:rsidR="006D20A6" w:rsidRPr="006D20A6" w:rsidDel="00EC7212" w14:paraId="065DF6B9" w14:textId="6F261472" w:rsidTr="00A61027">
        <w:trPr>
          <w:trHeight w:val="300"/>
          <w:del w:id="229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045129D" w14:textId="5B06272E" w:rsidR="006D20A6" w:rsidRPr="006D20A6" w:rsidDel="00EC7212" w:rsidRDefault="006D20A6">
            <w:pPr>
              <w:pStyle w:val="BodyText"/>
              <w:rPr>
                <w:del w:id="2295" w:author="Georg Birgisson" w:date="2021-10-06T14:24:00Z"/>
                <w:rFonts w:eastAsia="Times New Roman"/>
                <w:color w:val="000000"/>
                <w:lang w:eastAsia="is-IS"/>
              </w:rPr>
              <w:pPrChange w:id="2296" w:author="Georg Birgisson" w:date="2021-10-06T14:25:00Z">
                <w:pPr>
                  <w:jc w:val="right"/>
                </w:pPr>
              </w:pPrChange>
            </w:pPr>
            <w:del w:id="2297" w:author="Georg Birgisson" w:date="2021-10-06T14:24:00Z">
              <w:r w:rsidRPr="006D20A6" w:rsidDel="00EC7212">
                <w:rPr>
                  <w:rFonts w:eastAsia="Times New Roman"/>
                  <w:color w:val="000000"/>
                  <w:lang w:eastAsia="is-IS"/>
                </w:rPr>
                <w:delText>14</w:delText>
              </w:r>
            </w:del>
          </w:p>
        </w:tc>
        <w:tc>
          <w:tcPr>
            <w:tcW w:w="1068" w:type="dxa"/>
            <w:tcBorders>
              <w:top w:val="nil"/>
              <w:left w:val="nil"/>
              <w:bottom w:val="single" w:sz="4" w:space="0" w:color="auto"/>
              <w:right w:val="single" w:sz="4" w:space="0" w:color="auto"/>
            </w:tcBorders>
            <w:shd w:val="clear" w:color="auto" w:fill="auto"/>
            <w:noWrap/>
            <w:hideMark/>
          </w:tcPr>
          <w:p w14:paraId="44E7B826" w14:textId="7C8EA777" w:rsidR="006D20A6" w:rsidRPr="006D20A6" w:rsidDel="00EC7212" w:rsidRDefault="006D20A6">
            <w:pPr>
              <w:pStyle w:val="BodyText"/>
              <w:rPr>
                <w:del w:id="2298" w:author="Georg Birgisson" w:date="2021-10-06T14:24:00Z"/>
                <w:rFonts w:eastAsia="Times New Roman"/>
                <w:color w:val="000000"/>
                <w:lang w:eastAsia="is-IS"/>
              </w:rPr>
              <w:pPrChange w:id="2299" w:author="Georg Birgisson" w:date="2021-10-06T14:25:00Z">
                <w:pPr/>
              </w:pPrChange>
            </w:pPr>
            <w:del w:id="2300" w:author="Georg Birgisson" w:date="2021-10-06T14:24:00Z">
              <w:r w:rsidRPr="006D20A6" w:rsidDel="00EC7212">
                <w:rPr>
                  <w:rFonts w:eastAsia="Times New Roman"/>
                  <w:color w:val="000000"/>
                  <w:lang w:eastAsia="is-IS"/>
                </w:rPr>
                <w:delText xml:space="preserve">BT-10 </w:delText>
              </w:r>
            </w:del>
          </w:p>
        </w:tc>
        <w:tc>
          <w:tcPr>
            <w:tcW w:w="561" w:type="dxa"/>
            <w:tcBorders>
              <w:top w:val="nil"/>
              <w:left w:val="nil"/>
              <w:bottom w:val="single" w:sz="4" w:space="0" w:color="auto"/>
              <w:right w:val="single" w:sz="4" w:space="0" w:color="auto"/>
            </w:tcBorders>
            <w:shd w:val="clear" w:color="auto" w:fill="auto"/>
            <w:noWrap/>
            <w:hideMark/>
          </w:tcPr>
          <w:p w14:paraId="08905C9B" w14:textId="4137BD1B" w:rsidR="006D20A6" w:rsidRPr="006D20A6" w:rsidDel="00EC7212" w:rsidRDefault="006D20A6">
            <w:pPr>
              <w:pStyle w:val="BodyText"/>
              <w:rPr>
                <w:del w:id="2301" w:author="Georg Birgisson" w:date="2021-10-06T14:24:00Z"/>
                <w:rFonts w:eastAsia="Times New Roman"/>
                <w:color w:val="000000"/>
                <w:lang w:eastAsia="is-IS"/>
              </w:rPr>
              <w:pPrChange w:id="2302" w:author="Georg Birgisson" w:date="2021-10-06T14:25:00Z">
                <w:pPr>
                  <w:jc w:val="center"/>
                </w:pPr>
              </w:pPrChange>
            </w:pPr>
            <w:del w:id="2303"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253D4EC6" w14:textId="506DE9A8" w:rsidR="006D20A6" w:rsidRPr="006D20A6" w:rsidDel="00EC7212" w:rsidRDefault="006D20A6">
            <w:pPr>
              <w:pStyle w:val="BodyText"/>
              <w:rPr>
                <w:del w:id="2304" w:author="Georg Birgisson" w:date="2021-10-06T14:24:00Z"/>
                <w:rFonts w:eastAsia="Times New Roman"/>
                <w:color w:val="000000"/>
                <w:lang w:eastAsia="is-IS"/>
              </w:rPr>
              <w:pPrChange w:id="2305" w:author="Georg Birgisson" w:date="2021-10-06T14:25:00Z">
                <w:pPr>
                  <w:jc w:val="center"/>
                </w:pPr>
              </w:pPrChange>
            </w:pPr>
            <w:del w:id="2306"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3C03B8B4" w14:textId="4169A235" w:rsidR="006D20A6" w:rsidRPr="006D20A6" w:rsidDel="00EC7212" w:rsidRDefault="006D20A6">
            <w:pPr>
              <w:pStyle w:val="BodyText"/>
              <w:rPr>
                <w:del w:id="2307" w:author="Georg Birgisson" w:date="2021-10-06T14:24:00Z"/>
                <w:rFonts w:eastAsia="Times New Roman"/>
                <w:color w:val="000000"/>
                <w:lang w:eastAsia="is-IS"/>
              </w:rPr>
              <w:pPrChange w:id="2308" w:author="Georg Birgisson" w:date="2021-10-06T14:25:00Z">
                <w:pPr/>
              </w:pPrChange>
            </w:pPr>
            <w:del w:id="2309" w:author="Georg Birgisson" w:date="2021-10-06T14:24:00Z">
              <w:r w:rsidRPr="006D20A6" w:rsidDel="00EC7212">
                <w:rPr>
                  <w:rFonts w:eastAsia="Times New Roman"/>
                  <w:color w:val="000000"/>
                  <w:lang w:eastAsia="is-IS"/>
                </w:rPr>
                <w:delText>cbc:BuyerReference</w:delText>
              </w:r>
            </w:del>
          </w:p>
        </w:tc>
        <w:tc>
          <w:tcPr>
            <w:tcW w:w="2808" w:type="dxa"/>
            <w:tcBorders>
              <w:top w:val="nil"/>
              <w:left w:val="nil"/>
              <w:bottom w:val="single" w:sz="4" w:space="0" w:color="auto"/>
              <w:right w:val="single" w:sz="4" w:space="0" w:color="auto"/>
            </w:tcBorders>
            <w:shd w:val="clear" w:color="auto" w:fill="auto"/>
            <w:noWrap/>
            <w:hideMark/>
          </w:tcPr>
          <w:p w14:paraId="75D1A2C3" w14:textId="3D4A86E7" w:rsidR="006D20A6" w:rsidRPr="006D20A6" w:rsidDel="00EC7212" w:rsidRDefault="006D20A6">
            <w:pPr>
              <w:pStyle w:val="BodyText"/>
              <w:rPr>
                <w:del w:id="2310" w:author="Georg Birgisson" w:date="2021-10-06T14:24:00Z"/>
                <w:rFonts w:eastAsia="Times New Roman"/>
                <w:color w:val="000000"/>
                <w:lang w:eastAsia="is-IS"/>
              </w:rPr>
              <w:pPrChange w:id="2311" w:author="Georg Birgisson" w:date="2021-10-06T14:25:00Z">
                <w:pPr/>
              </w:pPrChange>
            </w:pPr>
            <w:del w:id="2312" w:author="Georg Birgisson" w:date="2021-10-06T14:24:00Z">
              <w:r w:rsidRPr="006D20A6" w:rsidDel="00EC7212">
                <w:rPr>
                  <w:rFonts w:eastAsia="Times New Roman"/>
                  <w:color w:val="000000"/>
                  <w:lang w:eastAsia="is-IS"/>
                </w:rPr>
                <w:delText> </w:delText>
              </w:r>
            </w:del>
          </w:p>
        </w:tc>
      </w:tr>
      <w:tr w:rsidR="006D20A6" w:rsidRPr="006D20A6" w:rsidDel="00EC7212" w14:paraId="55F78D87" w14:textId="27104217" w:rsidTr="00A61027">
        <w:trPr>
          <w:trHeight w:val="300"/>
          <w:del w:id="231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DCECFA0" w14:textId="38DCDF87" w:rsidR="006D20A6" w:rsidRPr="006D20A6" w:rsidDel="00EC7212" w:rsidRDefault="006D20A6">
            <w:pPr>
              <w:pStyle w:val="BodyText"/>
              <w:rPr>
                <w:del w:id="2314" w:author="Georg Birgisson" w:date="2021-10-06T14:24:00Z"/>
                <w:rFonts w:eastAsia="Times New Roman"/>
                <w:color w:val="000000"/>
                <w:lang w:eastAsia="is-IS"/>
              </w:rPr>
              <w:pPrChange w:id="2315" w:author="Georg Birgisson" w:date="2021-10-06T14:25:00Z">
                <w:pPr>
                  <w:jc w:val="right"/>
                </w:pPr>
              </w:pPrChange>
            </w:pPr>
            <w:del w:id="2316" w:author="Georg Birgisson" w:date="2021-10-06T14:24:00Z">
              <w:r w:rsidRPr="006D20A6" w:rsidDel="00EC7212">
                <w:rPr>
                  <w:rFonts w:eastAsia="Times New Roman"/>
                  <w:color w:val="000000"/>
                  <w:lang w:eastAsia="is-IS"/>
                </w:rPr>
                <w:delText>15</w:delText>
              </w:r>
            </w:del>
          </w:p>
        </w:tc>
        <w:tc>
          <w:tcPr>
            <w:tcW w:w="1068" w:type="dxa"/>
            <w:tcBorders>
              <w:top w:val="nil"/>
              <w:left w:val="nil"/>
              <w:bottom w:val="single" w:sz="4" w:space="0" w:color="auto"/>
              <w:right w:val="single" w:sz="4" w:space="0" w:color="auto"/>
            </w:tcBorders>
            <w:shd w:val="clear" w:color="auto" w:fill="auto"/>
            <w:noWrap/>
            <w:hideMark/>
          </w:tcPr>
          <w:p w14:paraId="620024B5" w14:textId="740E43BB" w:rsidR="006D20A6" w:rsidRPr="006D20A6" w:rsidDel="00EC7212" w:rsidRDefault="006D20A6">
            <w:pPr>
              <w:pStyle w:val="BodyText"/>
              <w:rPr>
                <w:del w:id="2317" w:author="Georg Birgisson" w:date="2021-10-06T14:24:00Z"/>
                <w:rFonts w:eastAsia="Times New Roman"/>
                <w:color w:val="000000"/>
                <w:lang w:eastAsia="is-IS"/>
              </w:rPr>
              <w:pPrChange w:id="2318" w:author="Georg Birgisson" w:date="2021-10-06T14:25:00Z">
                <w:pPr/>
              </w:pPrChange>
            </w:pPr>
            <w:del w:id="2319" w:author="Georg Birgisson" w:date="2021-10-06T14:24:00Z">
              <w:r w:rsidRPr="006D20A6" w:rsidDel="00EC7212">
                <w:rPr>
                  <w:rFonts w:eastAsia="Times New Roman"/>
                  <w:color w:val="000000"/>
                  <w:lang w:eastAsia="is-IS"/>
                </w:rPr>
                <w:delText xml:space="preserve">BT-11 </w:delText>
              </w:r>
            </w:del>
          </w:p>
        </w:tc>
        <w:tc>
          <w:tcPr>
            <w:tcW w:w="561" w:type="dxa"/>
            <w:tcBorders>
              <w:top w:val="nil"/>
              <w:left w:val="nil"/>
              <w:bottom w:val="single" w:sz="4" w:space="0" w:color="auto"/>
              <w:right w:val="single" w:sz="4" w:space="0" w:color="auto"/>
            </w:tcBorders>
            <w:shd w:val="clear" w:color="auto" w:fill="auto"/>
            <w:noWrap/>
            <w:hideMark/>
          </w:tcPr>
          <w:p w14:paraId="3A8D3010" w14:textId="31EBCBE2" w:rsidR="006D20A6" w:rsidRPr="006D20A6" w:rsidDel="00EC7212" w:rsidRDefault="006D20A6">
            <w:pPr>
              <w:pStyle w:val="BodyText"/>
              <w:rPr>
                <w:del w:id="2320" w:author="Georg Birgisson" w:date="2021-10-06T14:24:00Z"/>
                <w:rFonts w:eastAsia="Times New Roman"/>
                <w:color w:val="000000"/>
                <w:lang w:eastAsia="is-IS"/>
              </w:rPr>
              <w:pPrChange w:id="2321" w:author="Georg Birgisson" w:date="2021-10-06T14:25:00Z">
                <w:pPr>
                  <w:jc w:val="center"/>
                </w:pPr>
              </w:pPrChange>
            </w:pPr>
            <w:del w:id="2322" w:author="Georg Birgisson" w:date="2021-10-06T14:24:00Z">
              <w:r w:rsidRPr="006D20A6" w:rsidDel="00EC7212">
                <w:rPr>
                  <w:rFonts w:eastAsia="Times New Roman"/>
                  <w:color w:val="000000"/>
                  <w:lang w:eastAsia="is-IS"/>
                </w:rPr>
                <w:delText>ólíkt</w:delText>
              </w:r>
            </w:del>
          </w:p>
        </w:tc>
        <w:tc>
          <w:tcPr>
            <w:tcW w:w="714" w:type="dxa"/>
            <w:tcBorders>
              <w:top w:val="nil"/>
              <w:left w:val="nil"/>
              <w:bottom w:val="single" w:sz="4" w:space="0" w:color="auto"/>
              <w:right w:val="single" w:sz="4" w:space="0" w:color="auto"/>
            </w:tcBorders>
            <w:shd w:val="clear" w:color="auto" w:fill="auto"/>
            <w:noWrap/>
            <w:hideMark/>
          </w:tcPr>
          <w:p w14:paraId="55799666" w14:textId="2297984A" w:rsidR="006D20A6" w:rsidRPr="006D20A6" w:rsidDel="00EC7212" w:rsidRDefault="006D20A6">
            <w:pPr>
              <w:pStyle w:val="BodyText"/>
              <w:rPr>
                <w:del w:id="2323" w:author="Georg Birgisson" w:date="2021-10-06T14:24:00Z"/>
                <w:rFonts w:eastAsia="Times New Roman"/>
                <w:color w:val="000000"/>
                <w:lang w:eastAsia="is-IS"/>
              </w:rPr>
              <w:pPrChange w:id="2324" w:author="Georg Birgisson" w:date="2021-10-06T14:25:00Z">
                <w:pPr>
                  <w:jc w:val="center"/>
                </w:pPr>
              </w:pPrChange>
            </w:pPr>
            <w:del w:id="2325"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348BB6EC" w14:textId="7B5782C8" w:rsidR="006D20A6" w:rsidRPr="006D20A6" w:rsidDel="00EC7212" w:rsidRDefault="006D20A6">
            <w:pPr>
              <w:pStyle w:val="BodyText"/>
              <w:rPr>
                <w:del w:id="2326" w:author="Georg Birgisson" w:date="2021-10-06T14:24:00Z"/>
                <w:rFonts w:eastAsia="Times New Roman"/>
                <w:color w:val="000000"/>
                <w:lang w:eastAsia="is-IS"/>
              </w:rPr>
              <w:pPrChange w:id="2327" w:author="Georg Birgisson" w:date="2021-10-06T14:25:00Z">
                <w:pPr/>
              </w:pPrChange>
            </w:pPr>
            <w:del w:id="2328" w:author="Georg Birgisson" w:date="2021-10-06T14:24:00Z">
              <w:r w:rsidRPr="006D20A6" w:rsidDel="00EC7212">
                <w:rPr>
                  <w:rFonts w:eastAsia="Times New Roman"/>
                  <w:color w:val="000000"/>
                  <w:lang w:eastAsia="is-IS"/>
                </w:rPr>
                <w:delText>cac:ProjectReference/cbc:ID</w:delText>
              </w:r>
            </w:del>
          </w:p>
        </w:tc>
        <w:tc>
          <w:tcPr>
            <w:tcW w:w="2808" w:type="dxa"/>
            <w:tcBorders>
              <w:top w:val="nil"/>
              <w:left w:val="nil"/>
              <w:bottom w:val="single" w:sz="4" w:space="0" w:color="auto"/>
              <w:right w:val="single" w:sz="4" w:space="0" w:color="auto"/>
            </w:tcBorders>
            <w:shd w:val="clear" w:color="auto" w:fill="auto"/>
            <w:noWrap/>
            <w:hideMark/>
          </w:tcPr>
          <w:p w14:paraId="6EF55CD7" w14:textId="4C71066C" w:rsidR="006D20A6" w:rsidRPr="006D20A6" w:rsidDel="00EC7212" w:rsidRDefault="006D20A6">
            <w:pPr>
              <w:pStyle w:val="BodyText"/>
              <w:rPr>
                <w:del w:id="2329" w:author="Georg Birgisson" w:date="2021-10-06T14:24:00Z"/>
                <w:rFonts w:eastAsia="Times New Roman"/>
                <w:color w:val="000000"/>
                <w:lang w:eastAsia="is-IS"/>
              </w:rPr>
              <w:pPrChange w:id="2330" w:author="Georg Birgisson" w:date="2021-10-06T14:25:00Z">
                <w:pPr/>
              </w:pPrChange>
            </w:pPr>
            <w:del w:id="2331" w:author="Georg Birgisson" w:date="2021-10-06T14:24:00Z">
              <w:r w:rsidRPr="006D20A6" w:rsidDel="00EC7212">
                <w:rPr>
                  <w:rFonts w:eastAsia="Times New Roman"/>
                  <w:color w:val="000000"/>
                  <w:lang w:eastAsia="is-IS"/>
                </w:rPr>
                <w:delText> </w:delText>
              </w:r>
            </w:del>
          </w:p>
        </w:tc>
      </w:tr>
      <w:tr w:rsidR="006D20A6" w:rsidRPr="006D20A6" w:rsidDel="00EC7212" w14:paraId="79EC706A" w14:textId="2BCC3A8F" w:rsidTr="00A61027">
        <w:trPr>
          <w:trHeight w:val="300"/>
          <w:del w:id="233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4FD63C4" w14:textId="42D49FB8" w:rsidR="006D20A6" w:rsidRPr="006D20A6" w:rsidDel="00EC7212" w:rsidRDefault="006D20A6">
            <w:pPr>
              <w:pStyle w:val="BodyText"/>
              <w:rPr>
                <w:del w:id="2333" w:author="Georg Birgisson" w:date="2021-10-06T14:24:00Z"/>
                <w:rFonts w:eastAsia="Times New Roman"/>
                <w:color w:val="000000"/>
                <w:lang w:eastAsia="is-IS"/>
              </w:rPr>
              <w:pPrChange w:id="2334" w:author="Georg Birgisson" w:date="2021-10-06T14:25:00Z">
                <w:pPr>
                  <w:jc w:val="right"/>
                </w:pPr>
              </w:pPrChange>
            </w:pPr>
            <w:del w:id="2335" w:author="Georg Birgisson" w:date="2021-10-06T14:24:00Z">
              <w:r w:rsidRPr="006D20A6" w:rsidDel="00EC7212">
                <w:rPr>
                  <w:rFonts w:eastAsia="Times New Roman"/>
                  <w:color w:val="000000"/>
                  <w:lang w:eastAsia="is-IS"/>
                </w:rPr>
                <w:delText>16</w:delText>
              </w:r>
            </w:del>
          </w:p>
        </w:tc>
        <w:tc>
          <w:tcPr>
            <w:tcW w:w="1068" w:type="dxa"/>
            <w:tcBorders>
              <w:top w:val="nil"/>
              <w:left w:val="nil"/>
              <w:bottom w:val="single" w:sz="4" w:space="0" w:color="auto"/>
              <w:right w:val="single" w:sz="4" w:space="0" w:color="auto"/>
            </w:tcBorders>
            <w:shd w:val="clear" w:color="auto" w:fill="auto"/>
            <w:noWrap/>
            <w:hideMark/>
          </w:tcPr>
          <w:p w14:paraId="57E90302" w14:textId="0CF59575" w:rsidR="006D20A6" w:rsidRPr="006D20A6" w:rsidDel="00EC7212" w:rsidRDefault="006D20A6">
            <w:pPr>
              <w:pStyle w:val="BodyText"/>
              <w:rPr>
                <w:del w:id="2336" w:author="Georg Birgisson" w:date="2021-10-06T14:24:00Z"/>
                <w:rFonts w:eastAsia="Times New Roman"/>
                <w:color w:val="000000"/>
                <w:lang w:eastAsia="is-IS"/>
              </w:rPr>
              <w:pPrChange w:id="2337" w:author="Georg Birgisson" w:date="2021-10-06T14:25:00Z">
                <w:pPr/>
              </w:pPrChange>
            </w:pPr>
            <w:del w:id="2338" w:author="Georg Birgisson" w:date="2021-10-06T14:24:00Z">
              <w:r w:rsidRPr="006D20A6" w:rsidDel="00EC7212">
                <w:rPr>
                  <w:rFonts w:eastAsia="Times New Roman"/>
                  <w:color w:val="000000"/>
                  <w:lang w:eastAsia="is-IS"/>
                </w:rPr>
                <w:delText xml:space="preserve">BT-12 </w:delText>
              </w:r>
            </w:del>
          </w:p>
        </w:tc>
        <w:tc>
          <w:tcPr>
            <w:tcW w:w="561" w:type="dxa"/>
            <w:tcBorders>
              <w:top w:val="nil"/>
              <w:left w:val="nil"/>
              <w:bottom w:val="single" w:sz="4" w:space="0" w:color="auto"/>
              <w:right w:val="single" w:sz="4" w:space="0" w:color="auto"/>
            </w:tcBorders>
            <w:shd w:val="clear" w:color="auto" w:fill="auto"/>
            <w:noWrap/>
            <w:hideMark/>
          </w:tcPr>
          <w:p w14:paraId="21255565" w14:textId="16F6EF8D" w:rsidR="006D20A6" w:rsidRPr="006D20A6" w:rsidDel="00EC7212" w:rsidRDefault="006D20A6">
            <w:pPr>
              <w:pStyle w:val="BodyText"/>
              <w:rPr>
                <w:del w:id="2339" w:author="Georg Birgisson" w:date="2021-10-06T14:24:00Z"/>
                <w:rFonts w:eastAsia="Times New Roman"/>
                <w:color w:val="000000"/>
                <w:lang w:eastAsia="is-IS"/>
              </w:rPr>
              <w:pPrChange w:id="2340" w:author="Georg Birgisson" w:date="2021-10-06T14:25:00Z">
                <w:pPr>
                  <w:jc w:val="center"/>
                </w:pPr>
              </w:pPrChange>
            </w:pPr>
            <w:del w:id="2341"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3049CC39" w14:textId="24410410" w:rsidR="006D20A6" w:rsidRPr="006D20A6" w:rsidDel="00EC7212" w:rsidRDefault="006D20A6">
            <w:pPr>
              <w:pStyle w:val="BodyText"/>
              <w:rPr>
                <w:del w:id="2342" w:author="Georg Birgisson" w:date="2021-10-06T14:24:00Z"/>
                <w:rFonts w:eastAsia="Times New Roman"/>
                <w:color w:val="000000"/>
                <w:lang w:eastAsia="is-IS"/>
              </w:rPr>
              <w:pPrChange w:id="2343" w:author="Georg Birgisson" w:date="2021-10-06T14:25:00Z">
                <w:pPr>
                  <w:jc w:val="center"/>
                </w:pPr>
              </w:pPrChange>
            </w:pPr>
            <w:del w:id="2344"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1A2C79F4" w14:textId="22218C59" w:rsidR="006D20A6" w:rsidRPr="006D20A6" w:rsidDel="00EC7212" w:rsidRDefault="006D20A6">
            <w:pPr>
              <w:pStyle w:val="BodyText"/>
              <w:rPr>
                <w:del w:id="2345" w:author="Georg Birgisson" w:date="2021-10-06T14:24:00Z"/>
                <w:rFonts w:eastAsia="Times New Roman"/>
                <w:color w:val="000000"/>
                <w:lang w:eastAsia="is-IS"/>
              </w:rPr>
              <w:pPrChange w:id="2346" w:author="Georg Birgisson" w:date="2021-10-06T14:25:00Z">
                <w:pPr/>
              </w:pPrChange>
            </w:pPr>
            <w:del w:id="2347" w:author="Georg Birgisson" w:date="2021-10-06T14:24:00Z">
              <w:r w:rsidRPr="006D20A6" w:rsidDel="00EC7212">
                <w:rPr>
                  <w:rFonts w:eastAsia="Times New Roman"/>
                  <w:color w:val="000000"/>
                  <w:lang w:eastAsia="is-IS"/>
                </w:rPr>
                <w:delText>cac:ContractDocumentReference/cbc:ID</w:delText>
              </w:r>
            </w:del>
          </w:p>
        </w:tc>
        <w:tc>
          <w:tcPr>
            <w:tcW w:w="2808" w:type="dxa"/>
            <w:tcBorders>
              <w:top w:val="nil"/>
              <w:left w:val="nil"/>
              <w:bottom w:val="single" w:sz="4" w:space="0" w:color="auto"/>
              <w:right w:val="single" w:sz="4" w:space="0" w:color="auto"/>
            </w:tcBorders>
            <w:shd w:val="clear" w:color="auto" w:fill="auto"/>
            <w:noWrap/>
            <w:hideMark/>
          </w:tcPr>
          <w:p w14:paraId="374F57EA" w14:textId="57D1EF0A" w:rsidR="006D20A6" w:rsidRPr="006D20A6" w:rsidDel="00EC7212" w:rsidRDefault="006D20A6">
            <w:pPr>
              <w:pStyle w:val="BodyText"/>
              <w:rPr>
                <w:del w:id="2348" w:author="Georg Birgisson" w:date="2021-10-06T14:24:00Z"/>
                <w:rFonts w:eastAsia="Times New Roman"/>
                <w:color w:val="000000"/>
                <w:lang w:eastAsia="is-IS"/>
              </w:rPr>
              <w:pPrChange w:id="2349" w:author="Georg Birgisson" w:date="2021-10-06T14:25:00Z">
                <w:pPr/>
              </w:pPrChange>
            </w:pPr>
            <w:del w:id="2350" w:author="Georg Birgisson" w:date="2021-10-06T14:24:00Z">
              <w:r w:rsidRPr="006D20A6" w:rsidDel="00EC7212">
                <w:rPr>
                  <w:rFonts w:eastAsia="Times New Roman"/>
                  <w:color w:val="000000"/>
                  <w:lang w:eastAsia="is-IS"/>
                </w:rPr>
                <w:delText> </w:delText>
              </w:r>
            </w:del>
          </w:p>
        </w:tc>
      </w:tr>
      <w:tr w:rsidR="006D20A6" w:rsidRPr="006D20A6" w:rsidDel="00EC7212" w14:paraId="3045A671" w14:textId="01D2DBA9" w:rsidTr="00A61027">
        <w:trPr>
          <w:trHeight w:val="300"/>
          <w:del w:id="235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EA18C7D" w14:textId="7CF59052" w:rsidR="006D20A6" w:rsidRPr="006D20A6" w:rsidDel="00EC7212" w:rsidRDefault="006D20A6">
            <w:pPr>
              <w:pStyle w:val="BodyText"/>
              <w:rPr>
                <w:del w:id="2352" w:author="Georg Birgisson" w:date="2021-10-06T14:24:00Z"/>
                <w:rFonts w:eastAsia="Times New Roman"/>
                <w:color w:val="000000"/>
                <w:lang w:eastAsia="is-IS"/>
              </w:rPr>
              <w:pPrChange w:id="2353" w:author="Georg Birgisson" w:date="2021-10-06T14:25:00Z">
                <w:pPr>
                  <w:jc w:val="right"/>
                </w:pPr>
              </w:pPrChange>
            </w:pPr>
            <w:del w:id="2354" w:author="Georg Birgisson" w:date="2021-10-06T14:24:00Z">
              <w:r w:rsidRPr="006D20A6" w:rsidDel="00EC7212">
                <w:rPr>
                  <w:rFonts w:eastAsia="Times New Roman"/>
                  <w:color w:val="000000"/>
                  <w:lang w:eastAsia="is-IS"/>
                </w:rPr>
                <w:delText>17</w:delText>
              </w:r>
            </w:del>
          </w:p>
        </w:tc>
        <w:tc>
          <w:tcPr>
            <w:tcW w:w="1068" w:type="dxa"/>
            <w:tcBorders>
              <w:top w:val="nil"/>
              <w:left w:val="nil"/>
              <w:bottom w:val="single" w:sz="4" w:space="0" w:color="auto"/>
              <w:right w:val="single" w:sz="4" w:space="0" w:color="auto"/>
            </w:tcBorders>
            <w:shd w:val="clear" w:color="auto" w:fill="auto"/>
            <w:noWrap/>
            <w:hideMark/>
          </w:tcPr>
          <w:p w14:paraId="16978C87" w14:textId="09A775DC" w:rsidR="006D20A6" w:rsidRPr="006D20A6" w:rsidDel="00EC7212" w:rsidRDefault="006D20A6">
            <w:pPr>
              <w:pStyle w:val="BodyText"/>
              <w:rPr>
                <w:del w:id="2355" w:author="Georg Birgisson" w:date="2021-10-06T14:24:00Z"/>
                <w:rFonts w:eastAsia="Times New Roman"/>
                <w:color w:val="000000"/>
                <w:lang w:eastAsia="is-IS"/>
              </w:rPr>
              <w:pPrChange w:id="2356" w:author="Georg Birgisson" w:date="2021-10-06T14:25:00Z">
                <w:pPr/>
              </w:pPrChange>
            </w:pPr>
            <w:del w:id="2357" w:author="Georg Birgisson" w:date="2021-10-06T14:24:00Z">
              <w:r w:rsidRPr="006D20A6" w:rsidDel="00EC7212">
                <w:rPr>
                  <w:rFonts w:eastAsia="Times New Roman"/>
                  <w:color w:val="000000"/>
                  <w:lang w:eastAsia="is-IS"/>
                </w:rPr>
                <w:delText xml:space="preserve">BT-13 </w:delText>
              </w:r>
            </w:del>
          </w:p>
        </w:tc>
        <w:tc>
          <w:tcPr>
            <w:tcW w:w="561" w:type="dxa"/>
            <w:tcBorders>
              <w:top w:val="nil"/>
              <w:left w:val="nil"/>
              <w:bottom w:val="single" w:sz="4" w:space="0" w:color="auto"/>
              <w:right w:val="single" w:sz="4" w:space="0" w:color="auto"/>
            </w:tcBorders>
            <w:shd w:val="clear" w:color="auto" w:fill="auto"/>
            <w:noWrap/>
            <w:hideMark/>
          </w:tcPr>
          <w:p w14:paraId="4EF6C6EC" w14:textId="4102ACF9" w:rsidR="006D20A6" w:rsidRPr="006D20A6" w:rsidDel="00EC7212" w:rsidRDefault="006D20A6">
            <w:pPr>
              <w:pStyle w:val="BodyText"/>
              <w:rPr>
                <w:del w:id="2358" w:author="Georg Birgisson" w:date="2021-10-06T14:24:00Z"/>
                <w:rFonts w:eastAsia="Times New Roman"/>
                <w:color w:val="000000"/>
                <w:lang w:eastAsia="is-IS"/>
              </w:rPr>
              <w:pPrChange w:id="2359" w:author="Georg Birgisson" w:date="2021-10-06T14:25:00Z">
                <w:pPr>
                  <w:jc w:val="center"/>
                </w:pPr>
              </w:pPrChange>
            </w:pPr>
            <w:del w:id="2360"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6C3A2832" w14:textId="4394A675" w:rsidR="006D20A6" w:rsidRPr="006D20A6" w:rsidDel="00EC7212" w:rsidRDefault="006D20A6">
            <w:pPr>
              <w:pStyle w:val="BodyText"/>
              <w:rPr>
                <w:del w:id="2361" w:author="Georg Birgisson" w:date="2021-10-06T14:24:00Z"/>
                <w:rFonts w:eastAsia="Times New Roman"/>
                <w:color w:val="000000"/>
                <w:lang w:eastAsia="is-IS"/>
              </w:rPr>
              <w:pPrChange w:id="2362" w:author="Georg Birgisson" w:date="2021-10-06T14:25:00Z">
                <w:pPr>
                  <w:jc w:val="center"/>
                </w:pPr>
              </w:pPrChange>
            </w:pPr>
            <w:del w:id="2363"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0E24E58D" w14:textId="2124A3EF" w:rsidR="006D20A6" w:rsidRPr="006D20A6" w:rsidDel="00EC7212" w:rsidRDefault="006D20A6">
            <w:pPr>
              <w:pStyle w:val="BodyText"/>
              <w:rPr>
                <w:del w:id="2364" w:author="Georg Birgisson" w:date="2021-10-06T14:24:00Z"/>
                <w:rFonts w:eastAsia="Times New Roman"/>
                <w:color w:val="000000"/>
                <w:lang w:eastAsia="is-IS"/>
              </w:rPr>
              <w:pPrChange w:id="2365" w:author="Georg Birgisson" w:date="2021-10-06T14:25:00Z">
                <w:pPr/>
              </w:pPrChange>
            </w:pPr>
            <w:del w:id="2366" w:author="Georg Birgisson" w:date="2021-10-06T14:24:00Z">
              <w:r w:rsidRPr="006D20A6" w:rsidDel="00EC7212">
                <w:rPr>
                  <w:rFonts w:eastAsia="Times New Roman"/>
                  <w:color w:val="000000"/>
                  <w:lang w:eastAsia="is-IS"/>
                </w:rPr>
                <w:delText>cac:OrderReference/cbc:ID</w:delText>
              </w:r>
            </w:del>
          </w:p>
        </w:tc>
        <w:tc>
          <w:tcPr>
            <w:tcW w:w="2808" w:type="dxa"/>
            <w:tcBorders>
              <w:top w:val="nil"/>
              <w:left w:val="nil"/>
              <w:bottom w:val="single" w:sz="4" w:space="0" w:color="auto"/>
              <w:right w:val="single" w:sz="4" w:space="0" w:color="auto"/>
            </w:tcBorders>
            <w:shd w:val="clear" w:color="auto" w:fill="auto"/>
            <w:noWrap/>
            <w:hideMark/>
          </w:tcPr>
          <w:p w14:paraId="38870E8A" w14:textId="61E0A2CF" w:rsidR="006D20A6" w:rsidRPr="006D20A6" w:rsidDel="00EC7212" w:rsidRDefault="006D20A6">
            <w:pPr>
              <w:pStyle w:val="BodyText"/>
              <w:rPr>
                <w:del w:id="2367" w:author="Georg Birgisson" w:date="2021-10-06T14:24:00Z"/>
                <w:rFonts w:eastAsia="Times New Roman"/>
                <w:color w:val="000000"/>
                <w:lang w:eastAsia="is-IS"/>
              </w:rPr>
              <w:pPrChange w:id="2368" w:author="Georg Birgisson" w:date="2021-10-06T14:25:00Z">
                <w:pPr/>
              </w:pPrChange>
            </w:pPr>
            <w:del w:id="2369" w:author="Georg Birgisson" w:date="2021-10-06T14:24:00Z">
              <w:r w:rsidRPr="006D20A6" w:rsidDel="00EC7212">
                <w:rPr>
                  <w:rFonts w:eastAsia="Times New Roman"/>
                  <w:color w:val="000000"/>
                  <w:lang w:eastAsia="is-IS"/>
                </w:rPr>
                <w:delText> </w:delText>
              </w:r>
            </w:del>
          </w:p>
        </w:tc>
      </w:tr>
      <w:tr w:rsidR="006D20A6" w:rsidRPr="006D20A6" w:rsidDel="00EC7212" w14:paraId="349FD0AA" w14:textId="24ECC580" w:rsidTr="00A61027">
        <w:trPr>
          <w:trHeight w:val="300"/>
          <w:del w:id="237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B0EFC83" w14:textId="1A6D5137" w:rsidR="006D20A6" w:rsidRPr="006D20A6" w:rsidDel="00EC7212" w:rsidRDefault="006D20A6">
            <w:pPr>
              <w:pStyle w:val="BodyText"/>
              <w:rPr>
                <w:del w:id="2371" w:author="Georg Birgisson" w:date="2021-10-06T14:24:00Z"/>
                <w:rFonts w:eastAsia="Times New Roman"/>
                <w:color w:val="000000"/>
                <w:lang w:eastAsia="is-IS"/>
              </w:rPr>
              <w:pPrChange w:id="2372" w:author="Georg Birgisson" w:date="2021-10-06T14:25:00Z">
                <w:pPr>
                  <w:jc w:val="right"/>
                </w:pPr>
              </w:pPrChange>
            </w:pPr>
            <w:del w:id="2373" w:author="Georg Birgisson" w:date="2021-10-06T14:24:00Z">
              <w:r w:rsidRPr="006D20A6" w:rsidDel="00EC7212">
                <w:rPr>
                  <w:rFonts w:eastAsia="Times New Roman"/>
                  <w:color w:val="000000"/>
                  <w:lang w:eastAsia="is-IS"/>
                </w:rPr>
                <w:delText>18</w:delText>
              </w:r>
            </w:del>
          </w:p>
        </w:tc>
        <w:tc>
          <w:tcPr>
            <w:tcW w:w="1068" w:type="dxa"/>
            <w:tcBorders>
              <w:top w:val="nil"/>
              <w:left w:val="nil"/>
              <w:bottom w:val="single" w:sz="4" w:space="0" w:color="auto"/>
              <w:right w:val="single" w:sz="4" w:space="0" w:color="auto"/>
            </w:tcBorders>
            <w:shd w:val="clear" w:color="auto" w:fill="auto"/>
            <w:noWrap/>
            <w:hideMark/>
          </w:tcPr>
          <w:p w14:paraId="08FA2807" w14:textId="75C78AA2" w:rsidR="006D20A6" w:rsidRPr="006D20A6" w:rsidDel="00EC7212" w:rsidRDefault="006D20A6">
            <w:pPr>
              <w:pStyle w:val="BodyText"/>
              <w:rPr>
                <w:del w:id="2374" w:author="Georg Birgisson" w:date="2021-10-06T14:24:00Z"/>
                <w:rFonts w:eastAsia="Times New Roman"/>
                <w:color w:val="000000"/>
                <w:lang w:eastAsia="is-IS"/>
              </w:rPr>
              <w:pPrChange w:id="2375" w:author="Georg Birgisson" w:date="2021-10-06T14:25:00Z">
                <w:pPr/>
              </w:pPrChange>
            </w:pPr>
            <w:del w:id="2376" w:author="Georg Birgisson" w:date="2021-10-06T14:24:00Z">
              <w:r w:rsidRPr="006D20A6" w:rsidDel="00EC7212">
                <w:rPr>
                  <w:rFonts w:eastAsia="Times New Roman"/>
                  <w:color w:val="000000"/>
                  <w:lang w:eastAsia="is-IS"/>
                </w:rPr>
                <w:delText xml:space="preserve">BT-14 </w:delText>
              </w:r>
            </w:del>
          </w:p>
        </w:tc>
        <w:tc>
          <w:tcPr>
            <w:tcW w:w="561" w:type="dxa"/>
            <w:tcBorders>
              <w:top w:val="nil"/>
              <w:left w:val="nil"/>
              <w:bottom w:val="single" w:sz="4" w:space="0" w:color="auto"/>
              <w:right w:val="single" w:sz="4" w:space="0" w:color="auto"/>
            </w:tcBorders>
            <w:shd w:val="clear" w:color="auto" w:fill="auto"/>
            <w:noWrap/>
            <w:hideMark/>
          </w:tcPr>
          <w:p w14:paraId="7FDE4086" w14:textId="3DE82FE8" w:rsidR="006D20A6" w:rsidRPr="006D20A6" w:rsidDel="00EC7212" w:rsidRDefault="006D20A6">
            <w:pPr>
              <w:pStyle w:val="BodyText"/>
              <w:rPr>
                <w:del w:id="2377" w:author="Georg Birgisson" w:date="2021-10-06T14:24:00Z"/>
                <w:rFonts w:eastAsia="Times New Roman"/>
                <w:color w:val="000000"/>
                <w:lang w:eastAsia="is-IS"/>
              </w:rPr>
              <w:pPrChange w:id="2378" w:author="Georg Birgisson" w:date="2021-10-06T14:25:00Z">
                <w:pPr>
                  <w:jc w:val="center"/>
                </w:pPr>
              </w:pPrChange>
            </w:pPr>
            <w:del w:id="2379"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0C5E466D" w14:textId="22BB077C" w:rsidR="006D20A6" w:rsidRPr="006D20A6" w:rsidDel="00EC7212" w:rsidRDefault="006D20A6">
            <w:pPr>
              <w:pStyle w:val="BodyText"/>
              <w:rPr>
                <w:del w:id="2380" w:author="Georg Birgisson" w:date="2021-10-06T14:24:00Z"/>
                <w:rFonts w:eastAsia="Times New Roman"/>
                <w:color w:val="000000"/>
                <w:lang w:eastAsia="is-IS"/>
              </w:rPr>
              <w:pPrChange w:id="2381" w:author="Georg Birgisson" w:date="2021-10-06T14:25:00Z">
                <w:pPr>
                  <w:jc w:val="center"/>
                </w:pPr>
              </w:pPrChange>
            </w:pPr>
            <w:del w:id="2382"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17C06CE3" w14:textId="2D2E81F9" w:rsidR="006D20A6" w:rsidRPr="006D20A6" w:rsidDel="00EC7212" w:rsidRDefault="006D20A6">
            <w:pPr>
              <w:pStyle w:val="BodyText"/>
              <w:rPr>
                <w:del w:id="2383" w:author="Georg Birgisson" w:date="2021-10-06T14:24:00Z"/>
                <w:rFonts w:eastAsia="Times New Roman"/>
                <w:color w:val="000000"/>
                <w:lang w:eastAsia="is-IS"/>
              </w:rPr>
              <w:pPrChange w:id="2384" w:author="Georg Birgisson" w:date="2021-10-06T14:25:00Z">
                <w:pPr/>
              </w:pPrChange>
            </w:pPr>
            <w:del w:id="2385" w:author="Georg Birgisson" w:date="2021-10-06T14:24:00Z">
              <w:r w:rsidRPr="006D20A6" w:rsidDel="00EC7212">
                <w:rPr>
                  <w:rFonts w:eastAsia="Times New Roman"/>
                  <w:color w:val="000000"/>
                  <w:lang w:eastAsia="is-IS"/>
                </w:rPr>
                <w:delText>cac:OrderReference/cbc:SalesOrderID</w:delText>
              </w:r>
            </w:del>
          </w:p>
        </w:tc>
        <w:tc>
          <w:tcPr>
            <w:tcW w:w="2808" w:type="dxa"/>
            <w:tcBorders>
              <w:top w:val="nil"/>
              <w:left w:val="nil"/>
              <w:bottom w:val="single" w:sz="4" w:space="0" w:color="auto"/>
              <w:right w:val="single" w:sz="4" w:space="0" w:color="auto"/>
            </w:tcBorders>
            <w:shd w:val="clear" w:color="auto" w:fill="auto"/>
            <w:noWrap/>
            <w:hideMark/>
          </w:tcPr>
          <w:p w14:paraId="4C1DF729" w14:textId="79A75ECD" w:rsidR="006D20A6" w:rsidRPr="006D20A6" w:rsidDel="00EC7212" w:rsidRDefault="006D20A6">
            <w:pPr>
              <w:pStyle w:val="BodyText"/>
              <w:rPr>
                <w:del w:id="2386" w:author="Georg Birgisson" w:date="2021-10-06T14:24:00Z"/>
                <w:rFonts w:eastAsia="Times New Roman"/>
                <w:color w:val="000000"/>
                <w:lang w:eastAsia="is-IS"/>
              </w:rPr>
              <w:pPrChange w:id="2387" w:author="Georg Birgisson" w:date="2021-10-06T14:25:00Z">
                <w:pPr/>
              </w:pPrChange>
            </w:pPr>
            <w:del w:id="2388" w:author="Georg Birgisson" w:date="2021-10-06T14:24:00Z">
              <w:r w:rsidRPr="006D20A6" w:rsidDel="00EC7212">
                <w:rPr>
                  <w:rFonts w:eastAsia="Times New Roman"/>
                  <w:color w:val="000000"/>
                  <w:lang w:eastAsia="is-IS"/>
                </w:rPr>
                <w:delText> </w:delText>
              </w:r>
            </w:del>
          </w:p>
        </w:tc>
      </w:tr>
      <w:tr w:rsidR="006D20A6" w:rsidRPr="006D20A6" w:rsidDel="00EC7212" w14:paraId="0B48AB52" w14:textId="3C52CD36" w:rsidTr="00A61027">
        <w:trPr>
          <w:trHeight w:val="300"/>
          <w:del w:id="238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214CB64" w14:textId="7BE0004F" w:rsidR="006D20A6" w:rsidRPr="006D20A6" w:rsidDel="00EC7212" w:rsidRDefault="006D20A6">
            <w:pPr>
              <w:pStyle w:val="BodyText"/>
              <w:rPr>
                <w:del w:id="2390" w:author="Georg Birgisson" w:date="2021-10-06T14:24:00Z"/>
                <w:rFonts w:eastAsia="Times New Roman"/>
                <w:color w:val="000000"/>
                <w:lang w:eastAsia="is-IS"/>
              </w:rPr>
              <w:pPrChange w:id="2391" w:author="Georg Birgisson" w:date="2021-10-06T14:25:00Z">
                <w:pPr>
                  <w:jc w:val="right"/>
                </w:pPr>
              </w:pPrChange>
            </w:pPr>
            <w:del w:id="2392" w:author="Georg Birgisson" w:date="2021-10-06T14:24:00Z">
              <w:r w:rsidRPr="006D20A6" w:rsidDel="00EC7212">
                <w:rPr>
                  <w:rFonts w:eastAsia="Times New Roman"/>
                  <w:color w:val="000000"/>
                  <w:lang w:eastAsia="is-IS"/>
                </w:rPr>
                <w:delText>19</w:delText>
              </w:r>
            </w:del>
          </w:p>
        </w:tc>
        <w:tc>
          <w:tcPr>
            <w:tcW w:w="1068" w:type="dxa"/>
            <w:tcBorders>
              <w:top w:val="nil"/>
              <w:left w:val="nil"/>
              <w:bottom w:val="single" w:sz="4" w:space="0" w:color="auto"/>
              <w:right w:val="single" w:sz="4" w:space="0" w:color="auto"/>
            </w:tcBorders>
            <w:shd w:val="clear" w:color="auto" w:fill="auto"/>
            <w:noWrap/>
            <w:hideMark/>
          </w:tcPr>
          <w:p w14:paraId="22CBC007" w14:textId="479F593B" w:rsidR="006D20A6" w:rsidRPr="006D20A6" w:rsidDel="00EC7212" w:rsidRDefault="006D20A6">
            <w:pPr>
              <w:pStyle w:val="BodyText"/>
              <w:rPr>
                <w:del w:id="2393" w:author="Georg Birgisson" w:date="2021-10-06T14:24:00Z"/>
                <w:rFonts w:eastAsia="Times New Roman"/>
                <w:color w:val="000000"/>
                <w:lang w:eastAsia="is-IS"/>
              </w:rPr>
              <w:pPrChange w:id="2394" w:author="Georg Birgisson" w:date="2021-10-06T14:25:00Z">
                <w:pPr/>
              </w:pPrChange>
            </w:pPr>
            <w:del w:id="2395" w:author="Georg Birgisson" w:date="2021-10-06T14:24:00Z">
              <w:r w:rsidRPr="006D20A6" w:rsidDel="00EC7212">
                <w:rPr>
                  <w:rFonts w:eastAsia="Times New Roman"/>
                  <w:color w:val="000000"/>
                  <w:lang w:eastAsia="is-IS"/>
                </w:rPr>
                <w:delText xml:space="preserve">BT-15 </w:delText>
              </w:r>
            </w:del>
          </w:p>
        </w:tc>
        <w:tc>
          <w:tcPr>
            <w:tcW w:w="561" w:type="dxa"/>
            <w:tcBorders>
              <w:top w:val="nil"/>
              <w:left w:val="nil"/>
              <w:bottom w:val="single" w:sz="4" w:space="0" w:color="auto"/>
              <w:right w:val="single" w:sz="4" w:space="0" w:color="auto"/>
            </w:tcBorders>
            <w:shd w:val="clear" w:color="auto" w:fill="auto"/>
            <w:noWrap/>
            <w:hideMark/>
          </w:tcPr>
          <w:p w14:paraId="7D929A64" w14:textId="7332D009" w:rsidR="006D20A6" w:rsidRPr="006D20A6" w:rsidDel="00EC7212" w:rsidRDefault="006D20A6">
            <w:pPr>
              <w:pStyle w:val="BodyText"/>
              <w:rPr>
                <w:del w:id="2396" w:author="Georg Birgisson" w:date="2021-10-06T14:24:00Z"/>
                <w:rFonts w:eastAsia="Times New Roman"/>
                <w:color w:val="000000"/>
                <w:lang w:eastAsia="is-IS"/>
              </w:rPr>
              <w:pPrChange w:id="2397" w:author="Georg Birgisson" w:date="2021-10-06T14:25:00Z">
                <w:pPr>
                  <w:jc w:val="center"/>
                </w:pPr>
              </w:pPrChange>
            </w:pPr>
            <w:del w:id="2398"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7C39E3F6" w14:textId="37CCAF99" w:rsidR="006D20A6" w:rsidRPr="006D20A6" w:rsidDel="00EC7212" w:rsidRDefault="006D20A6">
            <w:pPr>
              <w:pStyle w:val="BodyText"/>
              <w:rPr>
                <w:del w:id="2399" w:author="Georg Birgisson" w:date="2021-10-06T14:24:00Z"/>
                <w:rFonts w:eastAsia="Times New Roman"/>
                <w:color w:val="000000"/>
                <w:lang w:eastAsia="is-IS"/>
              </w:rPr>
              <w:pPrChange w:id="2400" w:author="Georg Birgisson" w:date="2021-10-06T14:25:00Z">
                <w:pPr>
                  <w:jc w:val="center"/>
                </w:pPr>
              </w:pPrChange>
            </w:pPr>
            <w:del w:id="2401"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53EB5B76" w14:textId="42FC4503" w:rsidR="006D20A6" w:rsidRPr="006D20A6" w:rsidDel="00EC7212" w:rsidRDefault="006D20A6">
            <w:pPr>
              <w:pStyle w:val="BodyText"/>
              <w:rPr>
                <w:del w:id="2402" w:author="Georg Birgisson" w:date="2021-10-06T14:24:00Z"/>
                <w:rFonts w:eastAsia="Times New Roman"/>
                <w:color w:val="000000"/>
                <w:lang w:eastAsia="is-IS"/>
              </w:rPr>
              <w:pPrChange w:id="2403" w:author="Georg Birgisson" w:date="2021-10-06T14:25:00Z">
                <w:pPr/>
              </w:pPrChange>
            </w:pPr>
            <w:del w:id="2404" w:author="Georg Birgisson" w:date="2021-10-06T14:24:00Z">
              <w:r w:rsidRPr="006D20A6" w:rsidDel="00EC7212">
                <w:rPr>
                  <w:rFonts w:eastAsia="Times New Roman"/>
                  <w:color w:val="000000"/>
                  <w:lang w:eastAsia="is-IS"/>
                </w:rPr>
                <w:delText>cac:ReceiptDocumentReference/cbc:ID</w:delText>
              </w:r>
            </w:del>
          </w:p>
        </w:tc>
        <w:tc>
          <w:tcPr>
            <w:tcW w:w="2808" w:type="dxa"/>
            <w:tcBorders>
              <w:top w:val="nil"/>
              <w:left w:val="nil"/>
              <w:bottom w:val="single" w:sz="4" w:space="0" w:color="auto"/>
              <w:right w:val="single" w:sz="4" w:space="0" w:color="auto"/>
            </w:tcBorders>
            <w:shd w:val="clear" w:color="auto" w:fill="auto"/>
            <w:noWrap/>
            <w:hideMark/>
          </w:tcPr>
          <w:p w14:paraId="0720AAE4" w14:textId="3A788353" w:rsidR="006D20A6" w:rsidRPr="006D20A6" w:rsidDel="00EC7212" w:rsidRDefault="006D20A6">
            <w:pPr>
              <w:pStyle w:val="BodyText"/>
              <w:rPr>
                <w:del w:id="2405" w:author="Georg Birgisson" w:date="2021-10-06T14:24:00Z"/>
                <w:rFonts w:eastAsia="Times New Roman"/>
                <w:color w:val="000000"/>
                <w:lang w:eastAsia="is-IS"/>
              </w:rPr>
              <w:pPrChange w:id="2406" w:author="Georg Birgisson" w:date="2021-10-06T14:25:00Z">
                <w:pPr/>
              </w:pPrChange>
            </w:pPr>
            <w:del w:id="2407" w:author="Georg Birgisson" w:date="2021-10-06T14:24:00Z">
              <w:r w:rsidRPr="006D20A6" w:rsidDel="00EC7212">
                <w:rPr>
                  <w:rFonts w:eastAsia="Times New Roman"/>
                  <w:color w:val="000000"/>
                  <w:lang w:eastAsia="is-IS"/>
                </w:rPr>
                <w:delText> </w:delText>
              </w:r>
            </w:del>
          </w:p>
        </w:tc>
      </w:tr>
      <w:tr w:rsidR="006D20A6" w:rsidRPr="006D20A6" w:rsidDel="00EC7212" w14:paraId="4BEA856E" w14:textId="0E860F9E" w:rsidTr="00A61027">
        <w:trPr>
          <w:trHeight w:val="300"/>
          <w:del w:id="240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DE12EFE" w14:textId="7DE7872A" w:rsidR="006D20A6" w:rsidRPr="006D20A6" w:rsidDel="00EC7212" w:rsidRDefault="006D20A6">
            <w:pPr>
              <w:pStyle w:val="BodyText"/>
              <w:rPr>
                <w:del w:id="2409" w:author="Georg Birgisson" w:date="2021-10-06T14:24:00Z"/>
                <w:rFonts w:eastAsia="Times New Roman"/>
                <w:color w:val="000000"/>
                <w:lang w:eastAsia="is-IS"/>
              </w:rPr>
              <w:pPrChange w:id="2410" w:author="Georg Birgisson" w:date="2021-10-06T14:25:00Z">
                <w:pPr>
                  <w:jc w:val="right"/>
                </w:pPr>
              </w:pPrChange>
            </w:pPr>
            <w:del w:id="2411" w:author="Georg Birgisson" w:date="2021-10-06T14:24:00Z">
              <w:r w:rsidRPr="006D20A6" w:rsidDel="00EC7212">
                <w:rPr>
                  <w:rFonts w:eastAsia="Times New Roman"/>
                  <w:color w:val="000000"/>
                  <w:lang w:eastAsia="is-IS"/>
                </w:rPr>
                <w:delText>20</w:delText>
              </w:r>
            </w:del>
          </w:p>
        </w:tc>
        <w:tc>
          <w:tcPr>
            <w:tcW w:w="1068" w:type="dxa"/>
            <w:tcBorders>
              <w:top w:val="nil"/>
              <w:left w:val="nil"/>
              <w:bottom w:val="single" w:sz="4" w:space="0" w:color="auto"/>
              <w:right w:val="single" w:sz="4" w:space="0" w:color="auto"/>
            </w:tcBorders>
            <w:shd w:val="clear" w:color="auto" w:fill="auto"/>
            <w:noWrap/>
            <w:hideMark/>
          </w:tcPr>
          <w:p w14:paraId="42D4CE0B" w14:textId="516616A6" w:rsidR="006D20A6" w:rsidRPr="006D20A6" w:rsidDel="00EC7212" w:rsidRDefault="006D20A6">
            <w:pPr>
              <w:pStyle w:val="BodyText"/>
              <w:rPr>
                <w:del w:id="2412" w:author="Georg Birgisson" w:date="2021-10-06T14:24:00Z"/>
                <w:rFonts w:eastAsia="Times New Roman"/>
                <w:color w:val="000000"/>
                <w:lang w:eastAsia="is-IS"/>
              </w:rPr>
              <w:pPrChange w:id="2413" w:author="Georg Birgisson" w:date="2021-10-06T14:25:00Z">
                <w:pPr/>
              </w:pPrChange>
            </w:pPr>
            <w:del w:id="2414" w:author="Georg Birgisson" w:date="2021-10-06T14:24:00Z">
              <w:r w:rsidRPr="006D20A6" w:rsidDel="00EC7212">
                <w:rPr>
                  <w:rFonts w:eastAsia="Times New Roman"/>
                  <w:color w:val="000000"/>
                  <w:lang w:eastAsia="is-IS"/>
                </w:rPr>
                <w:delText xml:space="preserve">BT-16 </w:delText>
              </w:r>
            </w:del>
          </w:p>
        </w:tc>
        <w:tc>
          <w:tcPr>
            <w:tcW w:w="561" w:type="dxa"/>
            <w:tcBorders>
              <w:top w:val="nil"/>
              <w:left w:val="nil"/>
              <w:bottom w:val="single" w:sz="4" w:space="0" w:color="auto"/>
              <w:right w:val="single" w:sz="4" w:space="0" w:color="auto"/>
            </w:tcBorders>
            <w:shd w:val="clear" w:color="auto" w:fill="auto"/>
            <w:noWrap/>
            <w:hideMark/>
          </w:tcPr>
          <w:p w14:paraId="78F15AED" w14:textId="45493846" w:rsidR="006D20A6" w:rsidRPr="006D20A6" w:rsidDel="00EC7212" w:rsidRDefault="006D20A6">
            <w:pPr>
              <w:pStyle w:val="BodyText"/>
              <w:rPr>
                <w:del w:id="2415" w:author="Georg Birgisson" w:date="2021-10-06T14:24:00Z"/>
                <w:rFonts w:eastAsia="Times New Roman"/>
                <w:color w:val="000000"/>
                <w:lang w:eastAsia="is-IS"/>
              </w:rPr>
              <w:pPrChange w:id="2416" w:author="Georg Birgisson" w:date="2021-10-06T14:25:00Z">
                <w:pPr>
                  <w:jc w:val="center"/>
                </w:pPr>
              </w:pPrChange>
            </w:pPr>
            <w:del w:id="2417"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5E3A3B9E" w14:textId="2681998B" w:rsidR="006D20A6" w:rsidRPr="006D20A6" w:rsidDel="00EC7212" w:rsidRDefault="006D20A6">
            <w:pPr>
              <w:pStyle w:val="BodyText"/>
              <w:rPr>
                <w:del w:id="2418" w:author="Georg Birgisson" w:date="2021-10-06T14:24:00Z"/>
                <w:rFonts w:eastAsia="Times New Roman"/>
                <w:color w:val="000000"/>
                <w:lang w:eastAsia="is-IS"/>
              </w:rPr>
              <w:pPrChange w:id="2419" w:author="Georg Birgisson" w:date="2021-10-06T14:25:00Z">
                <w:pPr>
                  <w:jc w:val="center"/>
                </w:pPr>
              </w:pPrChange>
            </w:pPr>
            <w:del w:id="2420"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7B0E109C" w14:textId="020EE366" w:rsidR="006D20A6" w:rsidRPr="006D20A6" w:rsidDel="00EC7212" w:rsidRDefault="006D20A6">
            <w:pPr>
              <w:pStyle w:val="BodyText"/>
              <w:rPr>
                <w:del w:id="2421" w:author="Georg Birgisson" w:date="2021-10-06T14:24:00Z"/>
                <w:rFonts w:eastAsia="Times New Roman"/>
                <w:color w:val="000000"/>
                <w:lang w:eastAsia="is-IS"/>
              </w:rPr>
              <w:pPrChange w:id="2422" w:author="Georg Birgisson" w:date="2021-10-06T14:25:00Z">
                <w:pPr/>
              </w:pPrChange>
            </w:pPr>
            <w:del w:id="2423" w:author="Georg Birgisson" w:date="2021-10-06T14:24:00Z">
              <w:r w:rsidRPr="006D20A6" w:rsidDel="00EC7212">
                <w:rPr>
                  <w:rFonts w:eastAsia="Times New Roman"/>
                  <w:color w:val="000000"/>
                  <w:lang w:eastAsia="is-IS"/>
                </w:rPr>
                <w:delText>cac:DespatchDocumentReference/cbc:ID</w:delText>
              </w:r>
            </w:del>
          </w:p>
        </w:tc>
        <w:tc>
          <w:tcPr>
            <w:tcW w:w="2808" w:type="dxa"/>
            <w:tcBorders>
              <w:top w:val="nil"/>
              <w:left w:val="nil"/>
              <w:bottom w:val="single" w:sz="4" w:space="0" w:color="auto"/>
              <w:right w:val="single" w:sz="4" w:space="0" w:color="auto"/>
            </w:tcBorders>
            <w:shd w:val="clear" w:color="auto" w:fill="auto"/>
            <w:noWrap/>
            <w:hideMark/>
          </w:tcPr>
          <w:p w14:paraId="65A0264F" w14:textId="1465554C" w:rsidR="006D20A6" w:rsidRPr="006D20A6" w:rsidDel="00EC7212" w:rsidRDefault="006D20A6">
            <w:pPr>
              <w:pStyle w:val="BodyText"/>
              <w:rPr>
                <w:del w:id="2424" w:author="Georg Birgisson" w:date="2021-10-06T14:24:00Z"/>
                <w:rFonts w:eastAsia="Times New Roman"/>
                <w:color w:val="000000"/>
                <w:lang w:eastAsia="is-IS"/>
              </w:rPr>
              <w:pPrChange w:id="2425" w:author="Georg Birgisson" w:date="2021-10-06T14:25:00Z">
                <w:pPr/>
              </w:pPrChange>
            </w:pPr>
            <w:del w:id="2426" w:author="Georg Birgisson" w:date="2021-10-06T14:24:00Z">
              <w:r w:rsidRPr="006D20A6" w:rsidDel="00EC7212">
                <w:rPr>
                  <w:rFonts w:eastAsia="Times New Roman"/>
                  <w:color w:val="000000"/>
                  <w:lang w:eastAsia="is-IS"/>
                </w:rPr>
                <w:delText> </w:delText>
              </w:r>
            </w:del>
          </w:p>
        </w:tc>
      </w:tr>
      <w:tr w:rsidR="006D20A6" w:rsidRPr="006D20A6" w:rsidDel="00EC7212" w14:paraId="507C2105" w14:textId="58B1C4E1" w:rsidTr="00A61027">
        <w:trPr>
          <w:trHeight w:val="300"/>
          <w:del w:id="242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F0DB9E7" w14:textId="6DF475D0" w:rsidR="006D20A6" w:rsidRPr="006D20A6" w:rsidDel="00EC7212" w:rsidRDefault="006D20A6">
            <w:pPr>
              <w:pStyle w:val="BodyText"/>
              <w:rPr>
                <w:del w:id="2428" w:author="Georg Birgisson" w:date="2021-10-06T14:24:00Z"/>
                <w:rFonts w:eastAsia="Times New Roman"/>
                <w:color w:val="000000"/>
                <w:lang w:eastAsia="is-IS"/>
              </w:rPr>
              <w:pPrChange w:id="2429" w:author="Georg Birgisson" w:date="2021-10-06T14:25:00Z">
                <w:pPr>
                  <w:jc w:val="right"/>
                </w:pPr>
              </w:pPrChange>
            </w:pPr>
            <w:del w:id="2430" w:author="Georg Birgisson" w:date="2021-10-06T14:24:00Z">
              <w:r w:rsidRPr="006D20A6" w:rsidDel="00EC7212">
                <w:rPr>
                  <w:rFonts w:eastAsia="Times New Roman"/>
                  <w:color w:val="000000"/>
                  <w:lang w:eastAsia="is-IS"/>
                </w:rPr>
                <w:delText>26</w:delText>
              </w:r>
            </w:del>
          </w:p>
        </w:tc>
        <w:tc>
          <w:tcPr>
            <w:tcW w:w="1068" w:type="dxa"/>
            <w:tcBorders>
              <w:top w:val="nil"/>
              <w:left w:val="nil"/>
              <w:bottom w:val="single" w:sz="4" w:space="0" w:color="auto"/>
              <w:right w:val="single" w:sz="4" w:space="0" w:color="auto"/>
            </w:tcBorders>
            <w:shd w:val="clear" w:color="auto" w:fill="auto"/>
            <w:noWrap/>
            <w:hideMark/>
          </w:tcPr>
          <w:p w14:paraId="4CA1D72A" w14:textId="218CDCAD" w:rsidR="006D20A6" w:rsidRPr="006D20A6" w:rsidDel="00EC7212" w:rsidRDefault="006D20A6">
            <w:pPr>
              <w:pStyle w:val="BodyText"/>
              <w:rPr>
                <w:del w:id="2431" w:author="Georg Birgisson" w:date="2021-10-06T14:24:00Z"/>
                <w:rFonts w:eastAsia="Times New Roman"/>
                <w:color w:val="000000"/>
                <w:lang w:eastAsia="is-IS"/>
              </w:rPr>
              <w:pPrChange w:id="2432" w:author="Georg Birgisson" w:date="2021-10-06T14:25:00Z">
                <w:pPr/>
              </w:pPrChange>
            </w:pPr>
            <w:del w:id="2433" w:author="Georg Birgisson" w:date="2021-10-06T14:24:00Z">
              <w:r w:rsidRPr="006D20A6" w:rsidDel="00EC7212">
                <w:rPr>
                  <w:rFonts w:eastAsia="Times New Roman"/>
                  <w:color w:val="000000"/>
                  <w:lang w:eastAsia="is-IS"/>
                </w:rPr>
                <w:delText xml:space="preserve">BT-17 </w:delText>
              </w:r>
            </w:del>
          </w:p>
        </w:tc>
        <w:tc>
          <w:tcPr>
            <w:tcW w:w="561" w:type="dxa"/>
            <w:tcBorders>
              <w:top w:val="nil"/>
              <w:left w:val="nil"/>
              <w:bottom w:val="single" w:sz="4" w:space="0" w:color="auto"/>
              <w:right w:val="single" w:sz="4" w:space="0" w:color="auto"/>
            </w:tcBorders>
            <w:shd w:val="clear" w:color="auto" w:fill="auto"/>
            <w:noWrap/>
            <w:hideMark/>
          </w:tcPr>
          <w:p w14:paraId="77C85706" w14:textId="2FE8A6AD" w:rsidR="006D20A6" w:rsidRPr="006D20A6" w:rsidDel="00EC7212" w:rsidRDefault="006D20A6">
            <w:pPr>
              <w:pStyle w:val="BodyText"/>
              <w:rPr>
                <w:del w:id="2434" w:author="Georg Birgisson" w:date="2021-10-06T14:24:00Z"/>
                <w:rFonts w:eastAsia="Times New Roman"/>
                <w:color w:val="000000"/>
                <w:lang w:eastAsia="is-IS"/>
              </w:rPr>
              <w:pPrChange w:id="2435" w:author="Georg Birgisson" w:date="2021-10-06T14:25:00Z">
                <w:pPr>
                  <w:jc w:val="center"/>
                </w:pPr>
              </w:pPrChange>
            </w:pPr>
            <w:del w:id="2436"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5BBF692E" w14:textId="7277E583" w:rsidR="006D20A6" w:rsidRPr="006D20A6" w:rsidDel="00EC7212" w:rsidRDefault="006D20A6">
            <w:pPr>
              <w:pStyle w:val="BodyText"/>
              <w:rPr>
                <w:del w:id="2437" w:author="Georg Birgisson" w:date="2021-10-06T14:24:00Z"/>
                <w:rFonts w:eastAsia="Times New Roman"/>
                <w:color w:val="000000"/>
                <w:lang w:eastAsia="is-IS"/>
              </w:rPr>
              <w:pPrChange w:id="2438" w:author="Georg Birgisson" w:date="2021-10-06T14:25:00Z">
                <w:pPr>
                  <w:jc w:val="center"/>
                </w:pPr>
              </w:pPrChange>
            </w:pPr>
            <w:del w:id="2439"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5932E80B" w14:textId="0E479A40" w:rsidR="006D20A6" w:rsidRPr="006D20A6" w:rsidDel="00EC7212" w:rsidRDefault="006D20A6">
            <w:pPr>
              <w:pStyle w:val="BodyText"/>
              <w:rPr>
                <w:del w:id="2440" w:author="Georg Birgisson" w:date="2021-10-06T14:24:00Z"/>
                <w:rFonts w:eastAsia="Times New Roman"/>
                <w:color w:val="000000"/>
                <w:lang w:eastAsia="is-IS"/>
              </w:rPr>
              <w:pPrChange w:id="2441" w:author="Georg Birgisson" w:date="2021-10-06T14:25:00Z">
                <w:pPr/>
              </w:pPrChange>
            </w:pPr>
            <w:del w:id="2442" w:author="Georg Birgisson" w:date="2021-10-06T14:24:00Z">
              <w:r w:rsidRPr="006D20A6" w:rsidDel="00EC7212">
                <w:rPr>
                  <w:rFonts w:eastAsia="Times New Roman"/>
                  <w:color w:val="000000"/>
                  <w:lang w:eastAsia="is-IS"/>
                </w:rPr>
                <w:delText>cac:OriginatorDocumentReference/cbc:ID</w:delText>
              </w:r>
            </w:del>
          </w:p>
        </w:tc>
        <w:tc>
          <w:tcPr>
            <w:tcW w:w="2808" w:type="dxa"/>
            <w:tcBorders>
              <w:top w:val="nil"/>
              <w:left w:val="nil"/>
              <w:bottom w:val="single" w:sz="4" w:space="0" w:color="auto"/>
              <w:right w:val="single" w:sz="4" w:space="0" w:color="auto"/>
            </w:tcBorders>
            <w:shd w:val="clear" w:color="auto" w:fill="auto"/>
            <w:noWrap/>
            <w:hideMark/>
          </w:tcPr>
          <w:p w14:paraId="10FCE223" w14:textId="3BD0EA1A" w:rsidR="006D20A6" w:rsidRPr="006D20A6" w:rsidDel="00EC7212" w:rsidRDefault="006D20A6">
            <w:pPr>
              <w:pStyle w:val="BodyText"/>
              <w:rPr>
                <w:del w:id="2443" w:author="Georg Birgisson" w:date="2021-10-06T14:24:00Z"/>
                <w:rFonts w:eastAsia="Times New Roman"/>
                <w:color w:val="000000"/>
                <w:lang w:eastAsia="is-IS"/>
              </w:rPr>
              <w:pPrChange w:id="2444" w:author="Georg Birgisson" w:date="2021-10-06T14:25:00Z">
                <w:pPr/>
              </w:pPrChange>
            </w:pPr>
            <w:del w:id="2445" w:author="Georg Birgisson" w:date="2021-10-06T14:24:00Z">
              <w:r w:rsidRPr="006D20A6" w:rsidDel="00EC7212">
                <w:rPr>
                  <w:rFonts w:eastAsia="Times New Roman"/>
                  <w:color w:val="000000"/>
                  <w:lang w:eastAsia="is-IS"/>
                </w:rPr>
                <w:delText> </w:delText>
              </w:r>
            </w:del>
          </w:p>
        </w:tc>
      </w:tr>
      <w:tr w:rsidR="006D20A6" w:rsidRPr="006D20A6" w:rsidDel="00EC7212" w14:paraId="3066150D" w14:textId="0D616773" w:rsidTr="00A61027">
        <w:trPr>
          <w:trHeight w:val="300"/>
          <w:del w:id="244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50BA185" w14:textId="04C30EF2" w:rsidR="006D20A6" w:rsidRPr="006D20A6" w:rsidDel="00EC7212" w:rsidRDefault="006D20A6">
            <w:pPr>
              <w:pStyle w:val="BodyText"/>
              <w:rPr>
                <w:del w:id="2447" w:author="Georg Birgisson" w:date="2021-10-06T14:24:00Z"/>
                <w:rFonts w:eastAsia="Times New Roman"/>
                <w:color w:val="000000"/>
                <w:lang w:eastAsia="is-IS"/>
              </w:rPr>
              <w:pPrChange w:id="2448" w:author="Georg Birgisson" w:date="2021-10-06T14:25:00Z">
                <w:pPr>
                  <w:jc w:val="right"/>
                </w:pPr>
              </w:pPrChange>
            </w:pPr>
            <w:del w:id="2449" w:author="Georg Birgisson" w:date="2021-10-06T14:24:00Z">
              <w:r w:rsidRPr="006D20A6" w:rsidDel="00EC7212">
                <w:rPr>
                  <w:rFonts w:eastAsia="Times New Roman"/>
                  <w:color w:val="000000"/>
                  <w:lang w:eastAsia="is-IS"/>
                </w:rPr>
                <w:delText>27</w:delText>
              </w:r>
            </w:del>
          </w:p>
        </w:tc>
        <w:tc>
          <w:tcPr>
            <w:tcW w:w="1068" w:type="dxa"/>
            <w:tcBorders>
              <w:top w:val="nil"/>
              <w:left w:val="nil"/>
              <w:bottom w:val="single" w:sz="4" w:space="0" w:color="auto"/>
              <w:right w:val="single" w:sz="4" w:space="0" w:color="auto"/>
            </w:tcBorders>
            <w:shd w:val="clear" w:color="auto" w:fill="auto"/>
            <w:noWrap/>
            <w:hideMark/>
          </w:tcPr>
          <w:p w14:paraId="6A4049F3" w14:textId="71FFDC01" w:rsidR="006D20A6" w:rsidRPr="006D20A6" w:rsidDel="00EC7212" w:rsidRDefault="006D20A6">
            <w:pPr>
              <w:pStyle w:val="BodyText"/>
              <w:rPr>
                <w:del w:id="2450" w:author="Georg Birgisson" w:date="2021-10-06T14:24:00Z"/>
                <w:rFonts w:eastAsia="Times New Roman"/>
                <w:color w:val="000000"/>
                <w:lang w:eastAsia="is-IS"/>
              </w:rPr>
              <w:pPrChange w:id="2451" w:author="Georg Birgisson" w:date="2021-10-06T14:25:00Z">
                <w:pPr/>
              </w:pPrChange>
            </w:pPr>
            <w:del w:id="2452" w:author="Georg Birgisson" w:date="2021-10-06T14:24:00Z">
              <w:r w:rsidRPr="006D20A6" w:rsidDel="00EC7212">
                <w:rPr>
                  <w:rFonts w:eastAsia="Times New Roman"/>
                  <w:color w:val="000000"/>
                  <w:lang w:eastAsia="is-IS"/>
                </w:rPr>
                <w:delText xml:space="preserve">BT-18 </w:delText>
              </w:r>
            </w:del>
          </w:p>
        </w:tc>
        <w:tc>
          <w:tcPr>
            <w:tcW w:w="561" w:type="dxa"/>
            <w:tcBorders>
              <w:top w:val="nil"/>
              <w:left w:val="nil"/>
              <w:bottom w:val="single" w:sz="4" w:space="0" w:color="auto"/>
              <w:right w:val="single" w:sz="4" w:space="0" w:color="auto"/>
            </w:tcBorders>
            <w:shd w:val="clear" w:color="auto" w:fill="auto"/>
            <w:noWrap/>
            <w:hideMark/>
          </w:tcPr>
          <w:p w14:paraId="3F61D8ED" w14:textId="6D0B3FF0" w:rsidR="006D20A6" w:rsidRPr="006D20A6" w:rsidDel="00EC7212" w:rsidRDefault="006D20A6">
            <w:pPr>
              <w:pStyle w:val="BodyText"/>
              <w:rPr>
                <w:del w:id="2453" w:author="Georg Birgisson" w:date="2021-10-06T14:24:00Z"/>
                <w:rFonts w:eastAsia="Times New Roman"/>
                <w:color w:val="000000"/>
                <w:lang w:eastAsia="is-IS"/>
              </w:rPr>
              <w:pPrChange w:id="2454" w:author="Georg Birgisson" w:date="2021-10-06T14:25:00Z">
                <w:pPr>
                  <w:jc w:val="center"/>
                </w:pPr>
              </w:pPrChange>
            </w:pPr>
            <w:del w:id="2455"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27CBDA49" w14:textId="2846B55C" w:rsidR="006D20A6" w:rsidRPr="006D20A6" w:rsidDel="00EC7212" w:rsidRDefault="006D20A6">
            <w:pPr>
              <w:pStyle w:val="BodyText"/>
              <w:rPr>
                <w:del w:id="2456" w:author="Georg Birgisson" w:date="2021-10-06T14:24:00Z"/>
                <w:rFonts w:eastAsia="Times New Roman"/>
                <w:color w:val="000000"/>
                <w:lang w:eastAsia="is-IS"/>
              </w:rPr>
              <w:pPrChange w:id="2457" w:author="Georg Birgisson" w:date="2021-10-06T14:25:00Z">
                <w:pPr>
                  <w:jc w:val="center"/>
                </w:pPr>
              </w:pPrChange>
            </w:pPr>
            <w:del w:id="2458" w:author="Georg Birgisson" w:date="2021-10-06T14:24:00Z">
              <w:r w:rsidRPr="006D20A6" w:rsidDel="00EC7212">
                <w:rPr>
                  <w:rFonts w:eastAsia="Times New Roman"/>
                  <w:color w:val="000000"/>
                  <w:lang w:eastAsia="is-IS"/>
                </w:rPr>
                <w:delText>ólíkt</w:delText>
              </w:r>
            </w:del>
          </w:p>
        </w:tc>
        <w:tc>
          <w:tcPr>
            <w:tcW w:w="9507" w:type="dxa"/>
            <w:tcBorders>
              <w:top w:val="nil"/>
              <w:left w:val="nil"/>
              <w:bottom w:val="single" w:sz="4" w:space="0" w:color="auto"/>
              <w:right w:val="single" w:sz="4" w:space="0" w:color="auto"/>
            </w:tcBorders>
            <w:shd w:val="clear" w:color="auto" w:fill="auto"/>
            <w:noWrap/>
            <w:hideMark/>
          </w:tcPr>
          <w:p w14:paraId="5281E25C" w14:textId="42D0F5E8" w:rsidR="006D20A6" w:rsidRPr="006D20A6" w:rsidDel="00EC7212" w:rsidRDefault="006D20A6">
            <w:pPr>
              <w:pStyle w:val="BodyText"/>
              <w:rPr>
                <w:del w:id="2459" w:author="Georg Birgisson" w:date="2021-10-06T14:24:00Z"/>
                <w:rFonts w:eastAsia="Times New Roman"/>
                <w:color w:val="000000"/>
                <w:lang w:eastAsia="is-IS"/>
              </w:rPr>
              <w:pPrChange w:id="2460" w:author="Georg Birgisson" w:date="2021-10-06T14:25:00Z">
                <w:pPr/>
              </w:pPrChange>
            </w:pPr>
            <w:del w:id="2461" w:author="Georg Birgisson" w:date="2021-10-06T14:24:00Z">
              <w:r w:rsidRPr="006D20A6" w:rsidDel="00EC7212">
                <w:rPr>
                  <w:rFonts w:eastAsia="Times New Roman"/>
                  <w:color w:val="000000"/>
                  <w:lang w:eastAsia="is-IS"/>
                </w:rPr>
                <w:delText>cac:AdditionalDocumentReference/cbc:ID</w:delText>
              </w:r>
            </w:del>
          </w:p>
        </w:tc>
        <w:tc>
          <w:tcPr>
            <w:tcW w:w="2808" w:type="dxa"/>
            <w:tcBorders>
              <w:top w:val="nil"/>
              <w:left w:val="nil"/>
              <w:bottom w:val="single" w:sz="4" w:space="0" w:color="auto"/>
              <w:right w:val="single" w:sz="4" w:space="0" w:color="auto"/>
            </w:tcBorders>
            <w:shd w:val="clear" w:color="auto" w:fill="auto"/>
            <w:noWrap/>
            <w:hideMark/>
          </w:tcPr>
          <w:p w14:paraId="5BD5B3F8" w14:textId="70EE9F47" w:rsidR="006D20A6" w:rsidRPr="006D20A6" w:rsidDel="00EC7212" w:rsidRDefault="006D20A6">
            <w:pPr>
              <w:pStyle w:val="BodyText"/>
              <w:rPr>
                <w:del w:id="2462" w:author="Georg Birgisson" w:date="2021-10-06T14:24:00Z"/>
                <w:rFonts w:eastAsia="Times New Roman"/>
                <w:color w:val="000000"/>
                <w:lang w:eastAsia="is-IS"/>
              </w:rPr>
              <w:pPrChange w:id="2463" w:author="Georg Birgisson" w:date="2021-10-06T14:25:00Z">
                <w:pPr/>
              </w:pPrChange>
            </w:pPr>
            <w:del w:id="2464" w:author="Georg Birgisson" w:date="2021-10-06T14:24:00Z">
              <w:r w:rsidRPr="006D20A6" w:rsidDel="00EC7212">
                <w:rPr>
                  <w:rFonts w:eastAsia="Times New Roman"/>
                  <w:color w:val="000000"/>
                  <w:lang w:eastAsia="is-IS"/>
                </w:rPr>
                <w:delText>with cbc:DocumentTypeCode=130</w:delText>
              </w:r>
            </w:del>
          </w:p>
        </w:tc>
      </w:tr>
      <w:tr w:rsidR="006D20A6" w:rsidRPr="006D20A6" w:rsidDel="00EC7212" w14:paraId="0002B849" w14:textId="22F212FD" w:rsidTr="00A61027">
        <w:trPr>
          <w:trHeight w:val="300"/>
          <w:del w:id="246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7425309" w14:textId="2943094E" w:rsidR="006D20A6" w:rsidRPr="006D20A6" w:rsidDel="00EC7212" w:rsidRDefault="006D20A6">
            <w:pPr>
              <w:pStyle w:val="BodyText"/>
              <w:rPr>
                <w:del w:id="2466" w:author="Georg Birgisson" w:date="2021-10-06T14:24:00Z"/>
                <w:rFonts w:eastAsia="Times New Roman"/>
                <w:color w:val="000000"/>
                <w:lang w:eastAsia="is-IS"/>
              </w:rPr>
              <w:pPrChange w:id="2467" w:author="Georg Birgisson" w:date="2021-10-06T14:25:00Z">
                <w:pPr>
                  <w:jc w:val="right"/>
                </w:pPr>
              </w:pPrChange>
            </w:pPr>
            <w:del w:id="2468" w:author="Georg Birgisson" w:date="2021-10-06T14:24:00Z">
              <w:r w:rsidRPr="006D20A6" w:rsidDel="00EC7212">
                <w:rPr>
                  <w:rFonts w:eastAsia="Times New Roman"/>
                  <w:color w:val="000000"/>
                  <w:lang w:eastAsia="is-IS"/>
                </w:rPr>
                <w:delText>28</w:delText>
              </w:r>
            </w:del>
          </w:p>
        </w:tc>
        <w:tc>
          <w:tcPr>
            <w:tcW w:w="1068" w:type="dxa"/>
            <w:tcBorders>
              <w:top w:val="nil"/>
              <w:left w:val="nil"/>
              <w:bottom w:val="single" w:sz="4" w:space="0" w:color="auto"/>
              <w:right w:val="single" w:sz="4" w:space="0" w:color="auto"/>
            </w:tcBorders>
            <w:shd w:val="clear" w:color="auto" w:fill="auto"/>
            <w:noWrap/>
            <w:hideMark/>
          </w:tcPr>
          <w:p w14:paraId="26786CC5" w14:textId="2FBB5A4D" w:rsidR="006D20A6" w:rsidRPr="006D20A6" w:rsidDel="00EC7212" w:rsidRDefault="006D20A6">
            <w:pPr>
              <w:pStyle w:val="BodyText"/>
              <w:rPr>
                <w:del w:id="2469" w:author="Georg Birgisson" w:date="2021-10-06T14:24:00Z"/>
                <w:rFonts w:eastAsia="Times New Roman"/>
                <w:color w:val="000000"/>
                <w:lang w:eastAsia="is-IS"/>
              </w:rPr>
              <w:pPrChange w:id="2470" w:author="Georg Birgisson" w:date="2021-10-06T14:25:00Z">
                <w:pPr/>
              </w:pPrChange>
            </w:pPr>
            <w:del w:id="2471" w:author="Georg Birgisson" w:date="2021-10-06T14:24:00Z">
              <w:r w:rsidRPr="006D20A6" w:rsidDel="00EC7212">
                <w:rPr>
                  <w:rFonts w:eastAsia="Times New Roman"/>
                  <w:color w:val="000000"/>
                  <w:lang w:eastAsia="is-IS"/>
                </w:rPr>
                <w:delText>BT-18-1</w:delText>
              </w:r>
            </w:del>
          </w:p>
        </w:tc>
        <w:tc>
          <w:tcPr>
            <w:tcW w:w="561" w:type="dxa"/>
            <w:tcBorders>
              <w:top w:val="nil"/>
              <w:left w:val="nil"/>
              <w:bottom w:val="single" w:sz="4" w:space="0" w:color="auto"/>
              <w:right w:val="single" w:sz="4" w:space="0" w:color="auto"/>
            </w:tcBorders>
            <w:shd w:val="clear" w:color="auto" w:fill="auto"/>
            <w:noWrap/>
            <w:hideMark/>
          </w:tcPr>
          <w:p w14:paraId="74F175A3" w14:textId="7F630AFA" w:rsidR="006D20A6" w:rsidRPr="006D20A6" w:rsidDel="00EC7212" w:rsidRDefault="006D20A6">
            <w:pPr>
              <w:pStyle w:val="BodyText"/>
              <w:rPr>
                <w:del w:id="2472" w:author="Georg Birgisson" w:date="2021-10-06T14:24:00Z"/>
                <w:rFonts w:eastAsia="Times New Roman"/>
                <w:color w:val="000000"/>
                <w:lang w:eastAsia="is-IS"/>
              </w:rPr>
              <w:pPrChange w:id="2473" w:author="Georg Birgisson" w:date="2021-10-06T14:25:00Z">
                <w:pPr>
                  <w:jc w:val="center"/>
                </w:pPr>
              </w:pPrChange>
            </w:pPr>
            <w:del w:id="2474"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6E3AF7A1" w14:textId="1417C295" w:rsidR="006D20A6" w:rsidRPr="006D20A6" w:rsidDel="00EC7212" w:rsidRDefault="006D20A6">
            <w:pPr>
              <w:pStyle w:val="BodyText"/>
              <w:rPr>
                <w:del w:id="2475" w:author="Georg Birgisson" w:date="2021-10-06T14:24:00Z"/>
                <w:rFonts w:eastAsia="Times New Roman"/>
                <w:color w:val="000000"/>
                <w:lang w:eastAsia="is-IS"/>
              </w:rPr>
              <w:pPrChange w:id="2476" w:author="Georg Birgisson" w:date="2021-10-06T14:25:00Z">
                <w:pPr>
                  <w:jc w:val="center"/>
                </w:pPr>
              </w:pPrChange>
            </w:pPr>
            <w:del w:id="2477"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673AE0C9" w14:textId="3C18E2D4" w:rsidR="006D20A6" w:rsidRPr="006D20A6" w:rsidDel="00EC7212" w:rsidRDefault="006D20A6">
            <w:pPr>
              <w:pStyle w:val="BodyText"/>
              <w:rPr>
                <w:del w:id="2478" w:author="Georg Birgisson" w:date="2021-10-06T14:24:00Z"/>
                <w:rFonts w:eastAsia="Times New Roman"/>
                <w:color w:val="000000"/>
                <w:lang w:eastAsia="is-IS"/>
              </w:rPr>
              <w:pPrChange w:id="2479" w:author="Georg Birgisson" w:date="2021-10-06T14:25:00Z">
                <w:pPr/>
              </w:pPrChange>
            </w:pPr>
            <w:del w:id="2480" w:author="Georg Birgisson" w:date="2021-10-06T14:24:00Z">
              <w:r w:rsidRPr="006D20A6" w:rsidDel="00EC7212">
                <w:rPr>
                  <w:rFonts w:eastAsia="Times New Roman"/>
                  <w:color w:val="000000"/>
                  <w:lang w:eastAsia="is-IS"/>
                </w:rPr>
                <w:delText>cac:AdditionalDocumentReference/cbc:ID/@schemeID</w:delText>
              </w:r>
            </w:del>
          </w:p>
        </w:tc>
        <w:tc>
          <w:tcPr>
            <w:tcW w:w="2808" w:type="dxa"/>
            <w:tcBorders>
              <w:top w:val="nil"/>
              <w:left w:val="nil"/>
              <w:bottom w:val="single" w:sz="4" w:space="0" w:color="auto"/>
              <w:right w:val="single" w:sz="4" w:space="0" w:color="auto"/>
            </w:tcBorders>
            <w:shd w:val="clear" w:color="auto" w:fill="auto"/>
            <w:noWrap/>
            <w:hideMark/>
          </w:tcPr>
          <w:p w14:paraId="58CE5E41" w14:textId="47F52750" w:rsidR="006D20A6" w:rsidRPr="006D20A6" w:rsidDel="00EC7212" w:rsidRDefault="006D20A6">
            <w:pPr>
              <w:pStyle w:val="BodyText"/>
              <w:rPr>
                <w:del w:id="2481" w:author="Georg Birgisson" w:date="2021-10-06T14:24:00Z"/>
                <w:rFonts w:eastAsia="Times New Roman"/>
                <w:color w:val="000000"/>
                <w:lang w:eastAsia="is-IS"/>
              </w:rPr>
              <w:pPrChange w:id="2482" w:author="Georg Birgisson" w:date="2021-10-06T14:25:00Z">
                <w:pPr/>
              </w:pPrChange>
            </w:pPr>
            <w:del w:id="2483" w:author="Georg Birgisson" w:date="2021-10-06T14:24:00Z">
              <w:r w:rsidRPr="006D20A6" w:rsidDel="00EC7212">
                <w:rPr>
                  <w:rFonts w:eastAsia="Times New Roman"/>
                  <w:color w:val="000000"/>
                  <w:lang w:eastAsia="is-IS"/>
                </w:rPr>
                <w:delText> </w:delText>
              </w:r>
            </w:del>
          </w:p>
        </w:tc>
      </w:tr>
      <w:tr w:rsidR="006D20A6" w:rsidRPr="006D20A6" w:rsidDel="00EC7212" w14:paraId="1CBCB0B5" w14:textId="31977790" w:rsidTr="00A61027">
        <w:trPr>
          <w:trHeight w:val="300"/>
          <w:del w:id="248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36485BD" w14:textId="164EE552" w:rsidR="006D20A6" w:rsidRPr="006D20A6" w:rsidDel="00EC7212" w:rsidRDefault="006D20A6">
            <w:pPr>
              <w:pStyle w:val="BodyText"/>
              <w:rPr>
                <w:del w:id="2485" w:author="Georg Birgisson" w:date="2021-10-06T14:24:00Z"/>
                <w:rFonts w:eastAsia="Times New Roman"/>
                <w:color w:val="000000"/>
                <w:lang w:eastAsia="is-IS"/>
              </w:rPr>
              <w:pPrChange w:id="2486" w:author="Georg Birgisson" w:date="2021-10-06T14:25:00Z">
                <w:pPr>
                  <w:jc w:val="right"/>
                </w:pPr>
              </w:pPrChange>
            </w:pPr>
            <w:del w:id="2487" w:author="Georg Birgisson" w:date="2021-10-06T14:24:00Z">
              <w:r w:rsidRPr="006D20A6" w:rsidDel="00EC7212">
                <w:rPr>
                  <w:rFonts w:eastAsia="Times New Roman"/>
                  <w:color w:val="000000"/>
                  <w:lang w:eastAsia="is-IS"/>
                </w:rPr>
                <w:delText>29</w:delText>
              </w:r>
            </w:del>
          </w:p>
        </w:tc>
        <w:tc>
          <w:tcPr>
            <w:tcW w:w="1068" w:type="dxa"/>
            <w:tcBorders>
              <w:top w:val="nil"/>
              <w:left w:val="nil"/>
              <w:bottom w:val="single" w:sz="4" w:space="0" w:color="auto"/>
              <w:right w:val="single" w:sz="4" w:space="0" w:color="auto"/>
            </w:tcBorders>
            <w:shd w:val="clear" w:color="auto" w:fill="auto"/>
            <w:noWrap/>
            <w:hideMark/>
          </w:tcPr>
          <w:p w14:paraId="426B667F" w14:textId="464B9D6B" w:rsidR="006D20A6" w:rsidRPr="006D20A6" w:rsidDel="00EC7212" w:rsidRDefault="006D20A6">
            <w:pPr>
              <w:pStyle w:val="BodyText"/>
              <w:rPr>
                <w:del w:id="2488" w:author="Georg Birgisson" w:date="2021-10-06T14:24:00Z"/>
                <w:rFonts w:eastAsia="Times New Roman"/>
                <w:color w:val="000000"/>
                <w:lang w:eastAsia="is-IS"/>
              </w:rPr>
              <w:pPrChange w:id="2489" w:author="Georg Birgisson" w:date="2021-10-06T14:25:00Z">
                <w:pPr/>
              </w:pPrChange>
            </w:pPr>
            <w:del w:id="2490" w:author="Georg Birgisson" w:date="2021-10-06T14:24:00Z">
              <w:r w:rsidRPr="006D20A6" w:rsidDel="00EC7212">
                <w:rPr>
                  <w:rFonts w:eastAsia="Times New Roman"/>
                  <w:color w:val="000000"/>
                  <w:lang w:eastAsia="is-IS"/>
                </w:rPr>
                <w:delText xml:space="preserve">BT-19 </w:delText>
              </w:r>
            </w:del>
          </w:p>
        </w:tc>
        <w:tc>
          <w:tcPr>
            <w:tcW w:w="561" w:type="dxa"/>
            <w:tcBorders>
              <w:top w:val="nil"/>
              <w:left w:val="nil"/>
              <w:bottom w:val="single" w:sz="4" w:space="0" w:color="auto"/>
              <w:right w:val="single" w:sz="4" w:space="0" w:color="auto"/>
            </w:tcBorders>
            <w:shd w:val="clear" w:color="auto" w:fill="auto"/>
            <w:noWrap/>
            <w:hideMark/>
          </w:tcPr>
          <w:p w14:paraId="2D47FEB6" w14:textId="6681EAE4" w:rsidR="006D20A6" w:rsidRPr="006D20A6" w:rsidDel="00EC7212" w:rsidRDefault="006D20A6">
            <w:pPr>
              <w:pStyle w:val="BodyText"/>
              <w:rPr>
                <w:del w:id="2491" w:author="Georg Birgisson" w:date="2021-10-06T14:24:00Z"/>
                <w:rFonts w:eastAsia="Times New Roman"/>
                <w:color w:val="000000"/>
                <w:lang w:eastAsia="is-IS"/>
              </w:rPr>
              <w:pPrChange w:id="2492" w:author="Georg Birgisson" w:date="2021-10-06T14:25:00Z">
                <w:pPr>
                  <w:jc w:val="center"/>
                </w:pPr>
              </w:pPrChange>
            </w:pPr>
            <w:del w:id="2493"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3E034E0E" w14:textId="7230D8CE" w:rsidR="006D20A6" w:rsidRPr="006D20A6" w:rsidDel="00EC7212" w:rsidRDefault="006D20A6">
            <w:pPr>
              <w:pStyle w:val="BodyText"/>
              <w:rPr>
                <w:del w:id="2494" w:author="Georg Birgisson" w:date="2021-10-06T14:24:00Z"/>
                <w:rFonts w:eastAsia="Times New Roman"/>
                <w:color w:val="000000"/>
                <w:lang w:eastAsia="is-IS"/>
              </w:rPr>
              <w:pPrChange w:id="2495" w:author="Georg Birgisson" w:date="2021-10-06T14:25:00Z">
                <w:pPr>
                  <w:jc w:val="center"/>
                </w:pPr>
              </w:pPrChange>
            </w:pPr>
            <w:del w:id="2496"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1FD642EF" w14:textId="5DFDDFF6" w:rsidR="006D20A6" w:rsidRPr="006D20A6" w:rsidDel="00EC7212" w:rsidRDefault="006D20A6">
            <w:pPr>
              <w:pStyle w:val="BodyText"/>
              <w:rPr>
                <w:del w:id="2497" w:author="Georg Birgisson" w:date="2021-10-06T14:24:00Z"/>
                <w:rFonts w:eastAsia="Times New Roman"/>
                <w:color w:val="000000"/>
                <w:lang w:eastAsia="is-IS"/>
              </w:rPr>
              <w:pPrChange w:id="2498" w:author="Georg Birgisson" w:date="2021-10-06T14:25:00Z">
                <w:pPr/>
              </w:pPrChange>
            </w:pPr>
            <w:del w:id="2499" w:author="Georg Birgisson" w:date="2021-10-06T14:24:00Z">
              <w:r w:rsidRPr="006D20A6" w:rsidDel="00EC7212">
                <w:rPr>
                  <w:rFonts w:eastAsia="Times New Roman"/>
                  <w:color w:val="000000"/>
                  <w:lang w:eastAsia="is-IS"/>
                </w:rPr>
                <w:delText>cbc:AccountingCost</w:delText>
              </w:r>
            </w:del>
          </w:p>
        </w:tc>
        <w:tc>
          <w:tcPr>
            <w:tcW w:w="2808" w:type="dxa"/>
            <w:tcBorders>
              <w:top w:val="nil"/>
              <w:left w:val="nil"/>
              <w:bottom w:val="single" w:sz="4" w:space="0" w:color="auto"/>
              <w:right w:val="single" w:sz="4" w:space="0" w:color="auto"/>
            </w:tcBorders>
            <w:shd w:val="clear" w:color="auto" w:fill="auto"/>
            <w:noWrap/>
            <w:hideMark/>
          </w:tcPr>
          <w:p w14:paraId="79D2881D" w14:textId="7D333C26" w:rsidR="006D20A6" w:rsidRPr="006D20A6" w:rsidDel="00EC7212" w:rsidRDefault="006D20A6">
            <w:pPr>
              <w:pStyle w:val="BodyText"/>
              <w:rPr>
                <w:del w:id="2500" w:author="Georg Birgisson" w:date="2021-10-06T14:24:00Z"/>
                <w:rFonts w:eastAsia="Times New Roman"/>
                <w:color w:val="000000"/>
                <w:lang w:eastAsia="is-IS"/>
              </w:rPr>
              <w:pPrChange w:id="2501" w:author="Georg Birgisson" w:date="2021-10-06T14:25:00Z">
                <w:pPr/>
              </w:pPrChange>
            </w:pPr>
            <w:del w:id="2502" w:author="Georg Birgisson" w:date="2021-10-06T14:24:00Z">
              <w:r w:rsidRPr="006D20A6" w:rsidDel="00EC7212">
                <w:rPr>
                  <w:rFonts w:eastAsia="Times New Roman"/>
                  <w:color w:val="000000"/>
                  <w:lang w:eastAsia="is-IS"/>
                </w:rPr>
                <w:delText> </w:delText>
              </w:r>
            </w:del>
          </w:p>
        </w:tc>
      </w:tr>
      <w:tr w:rsidR="006D20A6" w:rsidRPr="006D20A6" w:rsidDel="00EC7212" w14:paraId="54608285" w14:textId="364CF56D" w:rsidTr="00A61027">
        <w:trPr>
          <w:trHeight w:val="300"/>
          <w:del w:id="250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DD3C016" w14:textId="1FA743B8" w:rsidR="006D20A6" w:rsidRPr="006D20A6" w:rsidDel="00EC7212" w:rsidRDefault="006D20A6">
            <w:pPr>
              <w:pStyle w:val="BodyText"/>
              <w:rPr>
                <w:del w:id="2504" w:author="Georg Birgisson" w:date="2021-10-06T14:24:00Z"/>
                <w:rFonts w:eastAsia="Times New Roman"/>
                <w:color w:val="000000"/>
                <w:lang w:eastAsia="is-IS"/>
              </w:rPr>
              <w:pPrChange w:id="2505" w:author="Georg Birgisson" w:date="2021-10-06T14:25:00Z">
                <w:pPr>
                  <w:jc w:val="right"/>
                </w:pPr>
              </w:pPrChange>
            </w:pPr>
            <w:del w:id="2506" w:author="Georg Birgisson" w:date="2021-10-06T14:24:00Z">
              <w:r w:rsidRPr="006D20A6" w:rsidDel="00EC7212">
                <w:rPr>
                  <w:rFonts w:eastAsia="Times New Roman"/>
                  <w:color w:val="000000"/>
                  <w:lang w:eastAsia="is-IS"/>
                </w:rPr>
                <w:delText>30</w:delText>
              </w:r>
            </w:del>
          </w:p>
        </w:tc>
        <w:tc>
          <w:tcPr>
            <w:tcW w:w="1068" w:type="dxa"/>
            <w:tcBorders>
              <w:top w:val="nil"/>
              <w:left w:val="nil"/>
              <w:bottom w:val="single" w:sz="4" w:space="0" w:color="auto"/>
              <w:right w:val="single" w:sz="4" w:space="0" w:color="auto"/>
            </w:tcBorders>
            <w:shd w:val="clear" w:color="auto" w:fill="auto"/>
            <w:noWrap/>
            <w:hideMark/>
          </w:tcPr>
          <w:p w14:paraId="0F7CC58A" w14:textId="4B38F2CD" w:rsidR="006D20A6" w:rsidRPr="006D20A6" w:rsidDel="00EC7212" w:rsidRDefault="006D20A6">
            <w:pPr>
              <w:pStyle w:val="BodyText"/>
              <w:rPr>
                <w:del w:id="2507" w:author="Georg Birgisson" w:date="2021-10-06T14:24:00Z"/>
                <w:rFonts w:eastAsia="Times New Roman"/>
                <w:color w:val="000000"/>
                <w:lang w:eastAsia="is-IS"/>
              </w:rPr>
              <w:pPrChange w:id="2508" w:author="Georg Birgisson" w:date="2021-10-06T14:25:00Z">
                <w:pPr/>
              </w:pPrChange>
            </w:pPr>
            <w:del w:id="2509" w:author="Georg Birgisson" w:date="2021-10-06T14:24:00Z">
              <w:r w:rsidRPr="006D20A6" w:rsidDel="00EC7212">
                <w:rPr>
                  <w:rFonts w:eastAsia="Times New Roman"/>
                  <w:color w:val="000000"/>
                  <w:lang w:eastAsia="is-IS"/>
                </w:rPr>
                <w:delText xml:space="preserve">BT-20 </w:delText>
              </w:r>
            </w:del>
          </w:p>
        </w:tc>
        <w:tc>
          <w:tcPr>
            <w:tcW w:w="561" w:type="dxa"/>
            <w:tcBorders>
              <w:top w:val="nil"/>
              <w:left w:val="nil"/>
              <w:bottom w:val="single" w:sz="4" w:space="0" w:color="auto"/>
              <w:right w:val="single" w:sz="4" w:space="0" w:color="auto"/>
            </w:tcBorders>
            <w:shd w:val="clear" w:color="auto" w:fill="auto"/>
            <w:noWrap/>
            <w:hideMark/>
          </w:tcPr>
          <w:p w14:paraId="40B305CA" w14:textId="187D6BCF" w:rsidR="006D20A6" w:rsidRPr="006D20A6" w:rsidDel="00EC7212" w:rsidRDefault="006D20A6">
            <w:pPr>
              <w:pStyle w:val="BodyText"/>
              <w:rPr>
                <w:del w:id="2510" w:author="Georg Birgisson" w:date="2021-10-06T14:24:00Z"/>
                <w:rFonts w:eastAsia="Times New Roman"/>
                <w:color w:val="000000"/>
                <w:lang w:eastAsia="is-IS"/>
              </w:rPr>
              <w:pPrChange w:id="2511" w:author="Georg Birgisson" w:date="2021-10-06T14:25:00Z">
                <w:pPr>
                  <w:jc w:val="center"/>
                </w:pPr>
              </w:pPrChange>
            </w:pPr>
            <w:del w:id="2512"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2EF1FB3D" w14:textId="1FC7CE66" w:rsidR="006D20A6" w:rsidRPr="006D20A6" w:rsidDel="00EC7212" w:rsidRDefault="006D20A6">
            <w:pPr>
              <w:pStyle w:val="BodyText"/>
              <w:rPr>
                <w:del w:id="2513" w:author="Georg Birgisson" w:date="2021-10-06T14:24:00Z"/>
                <w:rFonts w:eastAsia="Times New Roman"/>
                <w:color w:val="000000"/>
                <w:lang w:eastAsia="is-IS"/>
              </w:rPr>
              <w:pPrChange w:id="2514" w:author="Georg Birgisson" w:date="2021-10-06T14:25:00Z">
                <w:pPr>
                  <w:jc w:val="center"/>
                </w:pPr>
              </w:pPrChange>
            </w:pPr>
            <w:del w:id="2515"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1440195F" w14:textId="48FA4B6B" w:rsidR="006D20A6" w:rsidRPr="006D20A6" w:rsidDel="00EC7212" w:rsidRDefault="006D20A6">
            <w:pPr>
              <w:pStyle w:val="BodyText"/>
              <w:rPr>
                <w:del w:id="2516" w:author="Georg Birgisson" w:date="2021-10-06T14:24:00Z"/>
                <w:rFonts w:eastAsia="Times New Roman"/>
                <w:color w:val="000000"/>
                <w:lang w:eastAsia="is-IS"/>
              </w:rPr>
              <w:pPrChange w:id="2517" w:author="Georg Birgisson" w:date="2021-10-06T14:25:00Z">
                <w:pPr/>
              </w:pPrChange>
            </w:pPr>
            <w:del w:id="2518" w:author="Georg Birgisson" w:date="2021-10-06T14:24:00Z">
              <w:r w:rsidRPr="006D20A6" w:rsidDel="00EC7212">
                <w:rPr>
                  <w:rFonts w:eastAsia="Times New Roman"/>
                  <w:color w:val="000000"/>
                  <w:lang w:eastAsia="is-IS"/>
                </w:rPr>
                <w:delText>cac:PaymentTerms/cbc:Note</w:delText>
              </w:r>
            </w:del>
          </w:p>
        </w:tc>
        <w:tc>
          <w:tcPr>
            <w:tcW w:w="2808" w:type="dxa"/>
            <w:tcBorders>
              <w:top w:val="nil"/>
              <w:left w:val="nil"/>
              <w:bottom w:val="single" w:sz="4" w:space="0" w:color="auto"/>
              <w:right w:val="single" w:sz="4" w:space="0" w:color="auto"/>
            </w:tcBorders>
            <w:shd w:val="clear" w:color="auto" w:fill="auto"/>
            <w:noWrap/>
            <w:hideMark/>
          </w:tcPr>
          <w:p w14:paraId="7A1A0C8D" w14:textId="4794E61E" w:rsidR="006D20A6" w:rsidRPr="006D20A6" w:rsidDel="00EC7212" w:rsidRDefault="006D20A6">
            <w:pPr>
              <w:pStyle w:val="BodyText"/>
              <w:rPr>
                <w:del w:id="2519" w:author="Georg Birgisson" w:date="2021-10-06T14:24:00Z"/>
                <w:rFonts w:eastAsia="Times New Roman"/>
                <w:color w:val="000000"/>
                <w:lang w:eastAsia="is-IS"/>
              </w:rPr>
              <w:pPrChange w:id="2520" w:author="Georg Birgisson" w:date="2021-10-06T14:25:00Z">
                <w:pPr/>
              </w:pPrChange>
            </w:pPr>
            <w:del w:id="2521" w:author="Georg Birgisson" w:date="2021-10-06T14:24:00Z">
              <w:r w:rsidRPr="006D20A6" w:rsidDel="00EC7212">
                <w:rPr>
                  <w:rFonts w:eastAsia="Times New Roman"/>
                  <w:color w:val="000000"/>
                  <w:lang w:eastAsia="is-IS"/>
                </w:rPr>
                <w:delText> </w:delText>
              </w:r>
            </w:del>
          </w:p>
        </w:tc>
      </w:tr>
      <w:tr w:rsidR="006D20A6" w:rsidRPr="006D20A6" w:rsidDel="00EC7212" w14:paraId="234DC946" w14:textId="12B706E0" w:rsidTr="00A61027">
        <w:trPr>
          <w:trHeight w:val="300"/>
          <w:del w:id="252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57C078E" w14:textId="047B52D8" w:rsidR="006D20A6" w:rsidRPr="006D20A6" w:rsidDel="00EC7212" w:rsidRDefault="006D20A6">
            <w:pPr>
              <w:pStyle w:val="BodyText"/>
              <w:rPr>
                <w:del w:id="2523" w:author="Georg Birgisson" w:date="2021-10-06T14:24:00Z"/>
                <w:rFonts w:eastAsia="Times New Roman"/>
                <w:color w:val="000000"/>
                <w:lang w:eastAsia="is-IS"/>
              </w:rPr>
              <w:pPrChange w:id="2524" w:author="Georg Birgisson" w:date="2021-10-06T14:25:00Z">
                <w:pPr>
                  <w:jc w:val="right"/>
                </w:pPr>
              </w:pPrChange>
            </w:pPr>
            <w:del w:id="2525" w:author="Georg Birgisson" w:date="2021-10-06T14:24:00Z">
              <w:r w:rsidRPr="006D20A6" w:rsidDel="00EC7212">
                <w:rPr>
                  <w:rFonts w:eastAsia="Times New Roman"/>
                  <w:color w:val="000000"/>
                  <w:lang w:eastAsia="is-IS"/>
                </w:rPr>
                <w:delText>31</w:delText>
              </w:r>
            </w:del>
          </w:p>
        </w:tc>
        <w:tc>
          <w:tcPr>
            <w:tcW w:w="1068" w:type="dxa"/>
            <w:tcBorders>
              <w:top w:val="nil"/>
              <w:left w:val="nil"/>
              <w:bottom w:val="single" w:sz="4" w:space="0" w:color="auto"/>
              <w:right w:val="single" w:sz="4" w:space="0" w:color="auto"/>
            </w:tcBorders>
            <w:shd w:val="clear" w:color="auto" w:fill="auto"/>
            <w:noWrap/>
            <w:hideMark/>
          </w:tcPr>
          <w:p w14:paraId="523A80E4" w14:textId="67379E52" w:rsidR="006D20A6" w:rsidRPr="006D20A6" w:rsidDel="00EC7212" w:rsidRDefault="006D20A6">
            <w:pPr>
              <w:pStyle w:val="BodyText"/>
              <w:rPr>
                <w:del w:id="2526" w:author="Georg Birgisson" w:date="2021-10-06T14:24:00Z"/>
                <w:rFonts w:eastAsia="Times New Roman"/>
                <w:color w:val="000000"/>
                <w:lang w:eastAsia="is-IS"/>
              </w:rPr>
              <w:pPrChange w:id="2527" w:author="Georg Birgisson" w:date="2021-10-06T14:25:00Z">
                <w:pPr/>
              </w:pPrChange>
            </w:pPr>
            <w:del w:id="2528" w:author="Georg Birgisson" w:date="2021-10-06T14:24:00Z">
              <w:r w:rsidRPr="006D20A6" w:rsidDel="00EC7212">
                <w:rPr>
                  <w:rFonts w:eastAsia="Times New Roman"/>
                  <w:color w:val="000000"/>
                  <w:lang w:eastAsia="is-IS"/>
                </w:rPr>
                <w:delText xml:space="preserve">BG-1 </w:delText>
              </w:r>
            </w:del>
          </w:p>
        </w:tc>
        <w:tc>
          <w:tcPr>
            <w:tcW w:w="561" w:type="dxa"/>
            <w:tcBorders>
              <w:top w:val="nil"/>
              <w:left w:val="nil"/>
              <w:bottom w:val="single" w:sz="4" w:space="0" w:color="auto"/>
              <w:right w:val="single" w:sz="4" w:space="0" w:color="auto"/>
            </w:tcBorders>
            <w:shd w:val="clear" w:color="auto" w:fill="auto"/>
            <w:noWrap/>
            <w:hideMark/>
          </w:tcPr>
          <w:p w14:paraId="296F8E69" w14:textId="2CE33EFA" w:rsidR="006D20A6" w:rsidRPr="006D20A6" w:rsidDel="00EC7212" w:rsidRDefault="006D20A6">
            <w:pPr>
              <w:pStyle w:val="BodyText"/>
              <w:rPr>
                <w:del w:id="2529" w:author="Georg Birgisson" w:date="2021-10-06T14:24:00Z"/>
                <w:rFonts w:eastAsia="Times New Roman"/>
                <w:color w:val="000000"/>
                <w:lang w:eastAsia="is-IS"/>
              </w:rPr>
              <w:pPrChange w:id="2530" w:author="Georg Birgisson" w:date="2021-10-06T14:25:00Z">
                <w:pPr>
                  <w:jc w:val="center"/>
                </w:pPr>
              </w:pPrChange>
            </w:pPr>
            <w:del w:id="2531"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37B714FB" w14:textId="38EC49AA" w:rsidR="006D20A6" w:rsidRPr="006D20A6" w:rsidDel="00EC7212" w:rsidRDefault="006D20A6">
            <w:pPr>
              <w:pStyle w:val="BodyText"/>
              <w:rPr>
                <w:del w:id="2532" w:author="Georg Birgisson" w:date="2021-10-06T14:24:00Z"/>
                <w:rFonts w:eastAsia="Times New Roman"/>
                <w:color w:val="000000"/>
                <w:lang w:eastAsia="is-IS"/>
              </w:rPr>
              <w:pPrChange w:id="2533" w:author="Georg Birgisson" w:date="2021-10-06T14:25:00Z">
                <w:pPr>
                  <w:jc w:val="center"/>
                </w:pPr>
              </w:pPrChange>
            </w:pPr>
            <w:del w:id="2534"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05ACBBED" w14:textId="3FBB7A8F" w:rsidR="006D20A6" w:rsidRPr="006D20A6" w:rsidDel="00EC7212" w:rsidRDefault="006D20A6">
            <w:pPr>
              <w:pStyle w:val="BodyText"/>
              <w:rPr>
                <w:del w:id="2535" w:author="Georg Birgisson" w:date="2021-10-06T14:24:00Z"/>
                <w:rFonts w:eastAsia="Times New Roman"/>
                <w:color w:val="000000"/>
                <w:lang w:eastAsia="is-IS"/>
              </w:rPr>
              <w:pPrChange w:id="2536" w:author="Georg Birgisson" w:date="2021-10-06T14:25:00Z">
                <w:pPr/>
              </w:pPrChange>
            </w:pPr>
            <w:del w:id="2537" w:author="Georg Birgisson" w:date="2021-10-06T14:24:00Z">
              <w:r w:rsidRPr="006D20A6" w:rsidDel="00EC7212">
                <w:rPr>
                  <w:rFonts w:eastAsia="Times New Roman"/>
                  <w:color w:val="000000"/>
                  <w:lang w:eastAsia="is-IS"/>
                </w:rPr>
                <w:delText> </w:delText>
              </w:r>
            </w:del>
          </w:p>
        </w:tc>
        <w:tc>
          <w:tcPr>
            <w:tcW w:w="2808" w:type="dxa"/>
            <w:tcBorders>
              <w:top w:val="nil"/>
              <w:left w:val="nil"/>
              <w:bottom w:val="single" w:sz="4" w:space="0" w:color="auto"/>
              <w:right w:val="single" w:sz="4" w:space="0" w:color="auto"/>
            </w:tcBorders>
            <w:shd w:val="clear" w:color="auto" w:fill="auto"/>
            <w:noWrap/>
            <w:hideMark/>
          </w:tcPr>
          <w:p w14:paraId="4EB2254D" w14:textId="083C773D" w:rsidR="006D20A6" w:rsidRPr="006D20A6" w:rsidDel="00EC7212" w:rsidRDefault="006D20A6">
            <w:pPr>
              <w:pStyle w:val="BodyText"/>
              <w:rPr>
                <w:del w:id="2538" w:author="Georg Birgisson" w:date="2021-10-06T14:24:00Z"/>
                <w:rFonts w:eastAsia="Times New Roman"/>
                <w:color w:val="000000"/>
                <w:lang w:eastAsia="is-IS"/>
              </w:rPr>
              <w:pPrChange w:id="2539" w:author="Georg Birgisson" w:date="2021-10-06T14:25:00Z">
                <w:pPr/>
              </w:pPrChange>
            </w:pPr>
            <w:del w:id="2540" w:author="Georg Birgisson" w:date="2021-10-06T14:24:00Z">
              <w:r w:rsidRPr="006D20A6" w:rsidDel="00EC7212">
                <w:rPr>
                  <w:rFonts w:eastAsia="Times New Roman"/>
                  <w:color w:val="000000"/>
                  <w:lang w:eastAsia="is-IS"/>
                </w:rPr>
                <w:delText> </w:delText>
              </w:r>
            </w:del>
          </w:p>
        </w:tc>
      </w:tr>
      <w:tr w:rsidR="006D20A6" w:rsidRPr="006D20A6" w:rsidDel="00EC7212" w14:paraId="5CE96FE4" w14:textId="004D5A16" w:rsidTr="00A61027">
        <w:trPr>
          <w:trHeight w:val="300"/>
          <w:del w:id="254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A2F5526" w14:textId="25C29506" w:rsidR="006D20A6" w:rsidRPr="006D20A6" w:rsidDel="00EC7212" w:rsidRDefault="006D20A6">
            <w:pPr>
              <w:pStyle w:val="BodyText"/>
              <w:rPr>
                <w:del w:id="2542" w:author="Georg Birgisson" w:date="2021-10-06T14:24:00Z"/>
                <w:rFonts w:eastAsia="Times New Roman"/>
                <w:color w:val="000000"/>
                <w:lang w:eastAsia="is-IS"/>
              </w:rPr>
              <w:pPrChange w:id="2543" w:author="Georg Birgisson" w:date="2021-10-06T14:25:00Z">
                <w:pPr>
                  <w:jc w:val="right"/>
                </w:pPr>
              </w:pPrChange>
            </w:pPr>
            <w:del w:id="2544" w:author="Georg Birgisson" w:date="2021-10-06T14:24:00Z">
              <w:r w:rsidRPr="006D20A6" w:rsidDel="00EC7212">
                <w:rPr>
                  <w:rFonts w:eastAsia="Times New Roman"/>
                  <w:color w:val="000000"/>
                  <w:lang w:eastAsia="is-IS"/>
                </w:rPr>
                <w:delText>36</w:delText>
              </w:r>
            </w:del>
          </w:p>
        </w:tc>
        <w:tc>
          <w:tcPr>
            <w:tcW w:w="1068" w:type="dxa"/>
            <w:tcBorders>
              <w:top w:val="nil"/>
              <w:left w:val="nil"/>
              <w:bottom w:val="single" w:sz="4" w:space="0" w:color="auto"/>
              <w:right w:val="single" w:sz="4" w:space="0" w:color="auto"/>
            </w:tcBorders>
            <w:shd w:val="clear" w:color="auto" w:fill="auto"/>
            <w:noWrap/>
            <w:hideMark/>
          </w:tcPr>
          <w:p w14:paraId="04E28107" w14:textId="6D8605D6" w:rsidR="006D20A6" w:rsidRPr="006D20A6" w:rsidDel="00EC7212" w:rsidRDefault="006D20A6">
            <w:pPr>
              <w:pStyle w:val="BodyText"/>
              <w:rPr>
                <w:del w:id="2545" w:author="Georg Birgisson" w:date="2021-10-06T14:24:00Z"/>
                <w:rFonts w:eastAsia="Times New Roman"/>
                <w:color w:val="000000"/>
                <w:lang w:eastAsia="is-IS"/>
              </w:rPr>
              <w:pPrChange w:id="2546" w:author="Georg Birgisson" w:date="2021-10-06T14:25:00Z">
                <w:pPr/>
              </w:pPrChange>
            </w:pPr>
            <w:del w:id="2547" w:author="Georg Birgisson" w:date="2021-10-06T14:24:00Z">
              <w:r w:rsidRPr="006D20A6" w:rsidDel="00EC7212">
                <w:rPr>
                  <w:rFonts w:eastAsia="Times New Roman"/>
                  <w:color w:val="000000"/>
                  <w:lang w:eastAsia="is-IS"/>
                </w:rPr>
                <w:delText xml:space="preserve">BT-21 </w:delText>
              </w:r>
            </w:del>
          </w:p>
        </w:tc>
        <w:tc>
          <w:tcPr>
            <w:tcW w:w="561" w:type="dxa"/>
            <w:tcBorders>
              <w:top w:val="nil"/>
              <w:left w:val="nil"/>
              <w:bottom w:val="single" w:sz="4" w:space="0" w:color="auto"/>
              <w:right w:val="single" w:sz="4" w:space="0" w:color="auto"/>
            </w:tcBorders>
            <w:shd w:val="clear" w:color="auto" w:fill="auto"/>
            <w:noWrap/>
            <w:hideMark/>
          </w:tcPr>
          <w:p w14:paraId="007CA484" w14:textId="55CD71FD" w:rsidR="006D20A6" w:rsidRPr="006D20A6" w:rsidDel="00EC7212" w:rsidRDefault="006D20A6">
            <w:pPr>
              <w:pStyle w:val="BodyText"/>
              <w:rPr>
                <w:del w:id="2548" w:author="Georg Birgisson" w:date="2021-10-06T14:24:00Z"/>
                <w:rFonts w:eastAsia="Times New Roman"/>
                <w:color w:val="000000"/>
                <w:lang w:eastAsia="is-IS"/>
              </w:rPr>
              <w:pPrChange w:id="2549" w:author="Georg Birgisson" w:date="2021-10-06T14:25:00Z">
                <w:pPr>
                  <w:jc w:val="center"/>
                </w:pPr>
              </w:pPrChange>
            </w:pPr>
            <w:del w:id="2550"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48C00D8E" w14:textId="5FDF8091" w:rsidR="006D20A6" w:rsidRPr="006D20A6" w:rsidDel="00EC7212" w:rsidRDefault="006D20A6">
            <w:pPr>
              <w:pStyle w:val="BodyText"/>
              <w:rPr>
                <w:del w:id="2551" w:author="Georg Birgisson" w:date="2021-10-06T14:24:00Z"/>
                <w:rFonts w:eastAsia="Times New Roman"/>
                <w:color w:val="000000"/>
                <w:lang w:eastAsia="is-IS"/>
              </w:rPr>
              <w:pPrChange w:id="2552" w:author="Georg Birgisson" w:date="2021-10-06T14:25:00Z">
                <w:pPr>
                  <w:jc w:val="center"/>
                </w:pPr>
              </w:pPrChange>
            </w:pPr>
            <w:del w:id="2553" w:author="Georg Birgisson" w:date="2021-10-06T14:24:00Z">
              <w:r w:rsidRPr="006D20A6" w:rsidDel="00EC7212">
                <w:rPr>
                  <w:rFonts w:eastAsia="Times New Roman"/>
                  <w:color w:val="000000"/>
                  <w:lang w:eastAsia="is-IS"/>
                </w:rPr>
                <w:delText>ólíkt</w:delText>
              </w:r>
            </w:del>
          </w:p>
        </w:tc>
        <w:tc>
          <w:tcPr>
            <w:tcW w:w="9507" w:type="dxa"/>
            <w:tcBorders>
              <w:top w:val="nil"/>
              <w:left w:val="nil"/>
              <w:bottom w:val="single" w:sz="4" w:space="0" w:color="auto"/>
              <w:right w:val="single" w:sz="4" w:space="0" w:color="auto"/>
            </w:tcBorders>
            <w:shd w:val="clear" w:color="auto" w:fill="auto"/>
            <w:noWrap/>
            <w:hideMark/>
          </w:tcPr>
          <w:p w14:paraId="0AD4E3DF" w14:textId="6255EA18" w:rsidR="006D20A6" w:rsidRPr="006D20A6" w:rsidDel="00EC7212" w:rsidRDefault="006D20A6">
            <w:pPr>
              <w:pStyle w:val="BodyText"/>
              <w:rPr>
                <w:del w:id="2554" w:author="Georg Birgisson" w:date="2021-10-06T14:24:00Z"/>
                <w:rFonts w:eastAsia="Times New Roman"/>
                <w:color w:val="000000"/>
                <w:lang w:eastAsia="is-IS"/>
              </w:rPr>
              <w:pPrChange w:id="2555" w:author="Georg Birgisson" w:date="2021-10-06T14:25:00Z">
                <w:pPr/>
              </w:pPrChange>
            </w:pPr>
            <w:del w:id="2556" w:author="Georg Birgisson" w:date="2021-10-06T14:24:00Z">
              <w:r w:rsidRPr="006D20A6" w:rsidDel="00EC7212">
                <w:rPr>
                  <w:rFonts w:eastAsia="Times New Roman"/>
                  <w:color w:val="000000"/>
                  <w:lang w:eastAsia="is-IS"/>
                </w:rPr>
                <w:delText>cbc:Note</w:delText>
              </w:r>
            </w:del>
          </w:p>
        </w:tc>
        <w:tc>
          <w:tcPr>
            <w:tcW w:w="2808" w:type="dxa"/>
            <w:tcBorders>
              <w:top w:val="nil"/>
              <w:left w:val="nil"/>
              <w:bottom w:val="single" w:sz="4" w:space="0" w:color="auto"/>
              <w:right w:val="single" w:sz="4" w:space="0" w:color="auto"/>
            </w:tcBorders>
            <w:shd w:val="clear" w:color="auto" w:fill="auto"/>
            <w:noWrap/>
            <w:hideMark/>
          </w:tcPr>
          <w:p w14:paraId="24369471" w14:textId="3099332F" w:rsidR="006D20A6" w:rsidRPr="006D20A6" w:rsidDel="00EC7212" w:rsidRDefault="006D20A6">
            <w:pPr>
              <w:pStyle w:val="BodyText"/>
              <w:rPr>
                <w:del w:id="2557" w:author="Georg Birgisson" w:date="2021-10-06T14:24:00Z"/>
                <w:rFonts w:eastAsia="Times New Roman"/>
                <w:color w:val="000000"/>
                <w:lang w:eastAsia="is-IS"/>
              </w:rPr>
              <w:pPrChange w:id="2558" w:author="Georg Birgisson" w:date="2021-10-06T14:25:00Z">
                <w:pPr/>
              </w:pPrChange>
            </w:pPr>
            <w:del w:id="2559" w:author="Georg Birgisson" w:date="2021-10-06T14:24:00Z">
              <w:r w:rsidRPr="006D20A6" w:rsidDel="00EC7212">
                <w:rPr>
                  <w:rFonts w:eastAsia="Times New Roman"/>
                  <w:color w:val="000000"/>
                  <w:lang w:eastAsia="is-IS"/>
                </w:rPr>
                <w:delText>Use #subjectcode#Code list UNTDID4451</w:delText>
              </w:r>
            </w:del>
          </w:p>
        </w:tc>
      </w:tr>
      <w:tr w:rsidR="006D20A6" w:rsidRPr="006D20A6" w:rsidDel="00EC7212" w14:paraId="6BAB4701" w14:textId="2E08133F" w:rsidTr="00A61027">
        <w:trPr>
          <w:trHeight w:val="300"/>
          <w:del w:id="256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2766A8E" w14:textId="4B6997A0" w:rsidR="006D20A6" w:rsidRPr="006D20A6" w:rsidDel="00EC7212" w:rsidRDefault="006D20A6">
            <w:pPr>
              <w:pStyle w:val="BodyText"/>
              <w:rPr>
                <w:del w:id="2561" w:author="Georg Birgisson" w:date="2021-10-06T14:24:00Z"/>
                <w:rFonts w:eastAsia="Times New Roman"/>
                <w:color w:val="000000"/>
                <w:lang w:eastAsia="is-IS"/>
              </w:rPr>
              <w:pPrChange w:id="2562" w:author="Georg Birgisson" w:date="2021-10-06T14:25:00Z">
                <w:pPr>
                  <w:jc w:val="right"/>
                </w:pPr>
              </w:pPrChange>
            </w:pPr>
            <w:del w:id="2563" w:author="Georg Birgisson" w:date="2021-10-06T14:24:00Z">
              <w:r w:rsidRPr="006D20A6" w:rsidDel="00EC7212">
                <w:rPr>
                  <w:rFonts w:eastAsia="Times New Roman"/>
                  <w:color w:val="000000"/>
                  <w:lang w:eastAsia="is-IS"/>
                </w:rPr>
                <w:delText>37</w:delText>
              </w:r>
            </w:del>
          </w:p>
        </w:tc>
        <w:tc>
          <w:tcPr>
            <w:tcW w:w="1068" w:type="dxa"/>
            <w:tcBorders>
              <w:top w:val="nil"/>
              <w:left w:val="nil"/>
              <w:bottom w:val="single" w:sz="4" w:space="0" w:color="auto"/>
              <w:right w:val="single" w:sz="4" w:space="0" w:color="auto"/>
            </w:tcBorders>
            <w:shd w:val="clear" w:color="auto" w:fill="auto"/>
            <w:noWrap/>
            <w:hideMark/>
          </w:tcPr>
          <w:p w14:paraId="13E26C35" w14:textId="40D43C16" w:rsidR="006D20A6" w:rsidRPr="006D20A6" w:rsidDel="00EC7212" w:rsidRDefault="006D20A6">
            <w:pPr>
              <w:pStyle w:val="BodyText"/>
              <w:rPr>
                <w:del w:id="2564" w:author="Georg Birgisson" w:date="2021-10-06T14:24:00Z"/>
                <w:rFonts w:eastAsia="Times New Roman"/>
                <w:color w:val="000000"/>
                <w:lang w:eastAsia="is-IS"/>
              </w:rPr>
              <w:pPrChange w:id="2565" w:author="Georg Birgisson" w:date="2021-10-06T14:25:00Z">
                <w:pPr/>
              </w:pPrChange>
            </w:pPr>
            <w:del w:id="2566" w:author="Georg Birgisson" w:date="2021-10-06T14:24:00Z">
              <w:r w:rsidRPr="006D20A6" w:rsidDel="00EC7212">
                <w:rPr>
                  <w:rFonts w:eastAsia="Times New Roman"/>
                  <w:color w:val="000000"/>
                  <w:lang w:eastAsia="is-IS"/>
                </w:rPr>
                <w:delText xml:space="preserve">BT-22 </w:delText>
              </w:r>
            </w:del>
          </w:p>
        </w:tc>
        <w:tc>
          <w:tcPr>
            <w:tcW w:w="561" w:type="dxa"/>
            <w:tcBorders>
              <w:top w:val="nil"/>
              <w:left w:val="nil"/>
              <w:bottom w:val="single" w:sz="4" w:space="0" w:color="auto"/>
              <w:right w:val="single" w:sz="4" w:space="0" w:color="auto"/>
            </w:tcBorders>
            <w:shd w:val="clear" w:color="auto" w:fill="auto"/>
            <w:noWrap/>
            <w:hideMark/>
          </w:tcPr>
          <w:p w14:paraId="705DDD95" w14:textId="2F943445" w:rsidR="006D20A6" w:rsidRPr="006D20A6" w:rsidDel="00EC7212" w:rsidRDefault="006D20A6">
            <w:pPr>
              <w:pStyle w:val="BodyText"/>
              <w:rPr>
                <w:del w:id="2567" w:author="Georg Birgisson" w:date="2021-10-06T14:24:00Z"/>
                <w:rFonts w:eastAsia="Times New Roman"/>
                <w:color w:val="000000"/>
                <w:lang w:eastAsia="is-IS"/>
              </w:rPr>
              <w:pPrChange w:id="2568" w:author="Georg Birgisson" w:date="2021-10-06T14:25:00Z">
                <w:pPr>
                  <w:jc w:val="center"/>
                </w:pPr>
              </w:pPrChange>
            </w:pPr>
            <w:del w:id="2569"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5C0A940A" w14:textId="72779CBD" w:rsidR="006D20A6" w:rsidRPr="006D20A6" w:rsidDel="00EC7212" w:rsidRDefault="006D20A6">
            <w:pPr>
              <w:pStyle w:val="BodyText"/>
              <w:rPr>
                <w:del w:id="2570" w:author="Georg Birgisson" w:date="2021-10-06T14:24:00Z"/>
                <w:rFonts w:eastAsia="Times New Roman"/>
                <w:color w:val="000000"/>
                <w:lang w:eastAsia="is-IS"/>
              </w:rPr>
              <w:pPrChange w:id="2571" w:author="Georg Birgisson" w:date="2021-10-06T14:25:00Z">
                <w:pPr>
                  <w:jc w:val="center"/>
                </w:pPr>
              </w:pPrChange>
            </w:pPr>
            <w:del w:id="2572"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1CDE27AA" w14:textId="2CC89D97" w:rsidR="006D20A6" w:rsidRPr="006D20A6" w:rsidDel="00EC7212" w:rsidRDefault="006D20A6">
            <w:pPr>
              <w:pStyle w:val="BodyText"/>
              <w:rPr>
                <w:del w:id="2573" w:author="Georg Birgisson" w:date="2021-10-06T14:24:00Z"/>
                <w:rFonts w:eastAsia="Times New Roman"/>
                <w:color w:val="000000"/>
                <w:lang w:eastAsia="is-IS"/>
              </w:rPr>
              <w:pPrChange w:id="2574" w:author="Georg Birgisson" w:date="2021-10-06T14:25:00Z">
                <w:pPr/>
              </w:pPrChange>
            </w:pPr>
            <w:del w:id="2575" w:author="Georg Birgisson" w:date="2021-10-06T14:24:00Z">
              <w:r w:rsidRPr="006D20A6" w:rsidDel="00EC7212">
                <w:rPr>
                  <w:rFonts w:eastAsia="Times New Roman"/>
                  <w:color w:val="000000"/>
                  <w:lang w:eastAsia="is-IS"/>
                </w:rPr>
                <w:delText>cbc:Note</w:delText>
              </w:r>
            </w:del>
          </w:p>
        </w:tc>
        <w:tc>
          <w:tcPr>
            <w:tcW w:w="2808" w:type="dxa"/>
            <w:tcBorders>
              <w:top w:val="nil"/>
              <w:left w:val="nil"/>
              <w:bottom w:val="single" w:sz="4" w:space="0" w:color="auto"/>
              <w:right w:val="single" w:sz="4" w:space="0" w:color="auto"/>
            </w:tcBorders>
            <w:shd w:val="clear" w:color="auto" w:fill="auto"/>
            <w:noWrap/>
            <w:hideMark/>
          </w:tcPr>
          <w:p w14:paraId="11A46B0B" w14:textId="1FB641D4" w:rsidR="006D20A6" w:rsidRPr="006D20A6" w:rsidDel="00EC7212" w:rsidRDefault="006D20A6">
            <w:pPr>
              <w:pStyle w:val="BodyText"/>
              <w:rPr>
                <w:del w:id="2576" w:author="Georg Birgisson" w:date="2021-10-06T14:24:00Z"/>
                <w:rFonts w:eastAsia="Times New Roman"/>
                <w:color w:val="000000"/>
                <w:lang w:eastAsia="is-IS"/>
              </w:rPr>
              <w:pPrChange w:id="2577" w:author="Georg Birgisson" w:date="2021-10-06T14:25:00Z">
                <w:pPr/>
              </w:pPrChange>
            </w:pPr>
            <w:del w:id="2578" w:author="Georg Birgisson" w:date="2021-10-06T14:24:00Z">
              <w:r w:rsidRPr="006D20A6" w:rsidDel="00EC7212">
                <w:rPr>
                  <w:rFonts w:eastAsia="Times New Roman"/>
                  <w:color w:val="000000"/>
                  <w:lang w:eastAsia="is-IS"/>
                </w:rPr>
                <w:delText> </w:delText>
              </w:r>
            </w:del>
          </w:p>
        </w:tc>
      </w:tr>
      <w:tr w:rsidR="006D20A6" w:rsidRPr="006D20A6" w:rsidDel="00EC7212" w14:paraId="73109B4D" w14:textId="5C376554" w:rsidTr="00A61027">
        <w:trPr>
          <w:trHeight w:val="300"/>
          <w:del w:id="257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4CFF28B" w14:textId="04CD0A16" w:rsidR="006D20A6" w:rsidRPr="006D20A6" w:rsidDel="00EC7212" w:rsidRDefault="006D20A6">
            <w:pPr>
              <w:pStyle w:val="BodyText"/>
              <w:rPr>
                <w:del w:id="2580" w:author="Georg Birgisson" w:date="2021-10-06T14:24:00Z"/>
                <w:rFonts w:eastAsia="Times New Roman"/>
                <w:color w:val="000000"/>
                <w:lang w:eastAsia="is-IS"/>
              </w:rPr>
              <w:pPrChange w:id="2581" w:author="Georg Birgisson" w:date="2021-10-06T14:25:00Z">
                <w:pPr>
                  <w:jc w:val="right"/>
                </w:pPr>
              </w:pPrChange>
            </w:pPr>
            <w:del w:id="2582" w:author="Georg Birgisson" w:date="2021-10-06T14:24:00Z">
              <w:r w:rsidRPr="006D20A6" w:rsidDel="00EC7212">
                <w:rPr>
                  <w:rFonts w:eastAsia="Times New Roman"/>
                  <w:color w:val="000000"/>
                  <w:lang w:eastAsia="is-IS"/>
                </w:rPr>
                <w:delText>38</w:delText>
              </w:r>
            </w:del>
          </w:p>
        </w:tc>
        <w:tc>
          <w:tcPr>
            <w:tcW w:w="1068" w:type="dxa"/>
            <w:tcBorders>
              <w:top w:val="nil"/>
              <w:left w:val="nil"/>
              <w:bottom w:val="single" w:sz="4" w:space="0" w:color="auto"/>
              <w:right w:val="single" w:sz="4" w:space="0" w:color="auto"/>
            </w:tcBorders>
            <w:shd w:val="clear" w:color="auto" w:fill="auto"/>
            <w:noWrap/>
            <w:hideMark/>
          </w:tcPr>
          <w:p w14:paraId="589877AA" w14:textId="6D7A4F7E" w:rsidR="006D20A6" w:rsidRPr="006D20A6" w:rsidDel="00EC7212" w:rsidRDefault="006D20A6">
            <w:pPr>
              <w:pStyle w:val="BodyText"/>
              <w:rPr>
                <w:del w:id="2583" w:author="Georg Birgisson" w:date="2021-10-06T14:24:00Z"/>
                <w:rFonts w:eastAsia="Times New Roman"/>
                <w:color w:val="000000"/>
                <w:lang w:eastAsia="is-IS"/>
              </w:rPr>
              <w:pPrChange w:id="2584" w:author="Georg Birgisson" w:date="2021-10-06T14:25:00Z">
                <w:pPr/>
              </w:pPrChange>
            </w:pPr>
            <w:del w:id="2585" w:author="Georg Birgisson" w:date="2021-10-06T14:24:00Z">
              <w:r w:rsidRPr="006D20A6" w:rsidDel="00EC7212">
                <w:rPr>
                  <w:rFonts w:eastAsia="Times New Roman"/>
                  <w:color w:val="000000"/>
                  <w:lang w:eastAsia="is-IS"/>
                </w:rPr>
                <w:delText xml:space="preserve">BG-2 </w:delText>
              </w:r>
            </w:del>
          </w:p>
        </w:tc>
        <w:tc>
          <w:tcPr>
            <w:tcW w:w="561" w:type="dxa"/>
            <w:tcBorders>
              <w:top w:val="nil"/>
              <w:left w:val="nil"/>
              <w:bottom w:val="single" w:sz="4" w:space="0" w:color="auto"/>
              <w:right w:val="single" w:sz="4" w:space="0" w:color="auto"/>
            </w:tcBorders>
            <w:shd w:val="clear" w:color="auto" w:fill="auto"/>
            <w:noWrap/>
            <w:hideMark/>
          </w:tcPr>
          <w:p w14:paraId="6C33A54C" w14:textId="621AFCEA" w:rsidR="006D20A6" w:rsidRPr="006D20A6" w:rsidDel="00EC7212" w:rsidRDefault="006D20A6">
            <w:pPr>
              <w:pStyle w:val="BodyText"/>
              <w:rPr>
                <w:del w:id="2586" w:author="Georg Birgisson" w:date="2021-10-06T14:24:00Z"/>
                <w:rFonts w:eastAsia="Times New Roman"/>
                <w:color w:val="000000"/>
                <w:lang w:eastAsia="is-IS"/>
              </w:rPr>
              <w:pPrChange w:id="2587" w:author="Georg Birgisson" w:date="2021-10-06T14:25:00Z">
                <w:pPr>
                  <w:jc w:val="center"/>
                </w:pPr>
              </w:pPrChange>
            </w:pPr>
            <w:del w:id="2588"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14594E12" w14:textId="132DAABC" w:rsidR="006D20A6" w:rsidRPr="006D20A6" w:rsidDel="00EC7212" w:rsidRDefault="006D20A6">
            <w:pPr>
              <w:pStyle w:val="BodyText"/>
              <w:rPr>
                <w:del w:id="2589" w:author="Georg Birgisson" w:date="2021-10-06T14:24:00Z"/>
                <w:rFonts w:eastAsia="Times New Roman"/>
                <w:color w:val="000000"/>
                <w:lang w:eastAsia="is-IS"/>
              </w:rPr>
              <w:pPrChange w:id="2590" w:author="Georg Birgisson" w:date="2021-10-06T14:25:00Z">
                <w:pPr>
                  <w:jc w:val="center"/>
                </w:pPr>
              </w:pPrChange>
            </w:pPr>
            <w:del w:id="2591"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4114CCF3" w14:textId="27264755" w:rsidR="006D20A6" w:rsidRPr="006D20A6" w:rsidDel="00EC7212" w:rsidRDefault="006D20A6">
            <w:pPr>
              <w:pStyle w:val="BodyText"/>
              <w:rPr>
                <w:del w:id="2592" w:author="Georg Birgisson" w:date="2021-10-06T14:24:00Z"/>
                <w:rFonts w:eastAsia="Times New Roman"/>
                <w:color w:val="000000"/>
                <w:lang w:eastAsia="is-IS"/>
              </w:rPr>
              <w:pPrChange w:id="2593" w:author="Georg Birgisson" w:date="2021-10-06T14:25:00Z">
                <w:pPr/>
              </w:pPrChange>
            </w:pPr>
            <w:del w:id="2594" w:author="Georg Birgisson" w:date="2021-10-06T14:24:00Z">
              <w:r w:rsidRPr="006D20A6" w:rsidDel="00EC7212">
                <w:rPr>
                  <w:rFonts w:eastAsia="Times New Roman"/>
                  <w:color w:val="000000"/>
                  <w:lang w:eastAsia="is-IS"/>
                </w:rPr>
                <w:delText> </w:delText>
              </w:r>
            </w:del>
          </w:p>
        </w:tc>
        <w:tc>
          <w:tcPr>
            <w:tcW w:w="2808" w:type="dxa"/>
            <w:tcBorders>
              <w:top w:val="nil"/>
              <w:left w:val="nil"/>
              <w:bottom w:val="single" w:sz="4" w:space="0" w:color="auto"/>
              <w:right w:val="single" w:sz="4" w:space="0" w:color="auto"/>
            </w:tcBorders>
            <w:shd w:val="clear" w:color="auto" w:fill="auto"/>
            <w:noWrap/>
            <w:hideMark/>
          </w:tcPr>
          <w:p w14:paraId="560759E5" w14:textId="3816C2AE" w:rsidR="006D20A6" w:rsidRPr="006D20A6" w:rsidDel="00EC7212" w:rsidRDefault="006D20A6">
            <w:pPr>
              <w:pStyle w:val="BodyText"/>
              <w:rPr>
                <w:del w:id="2595" w:author="Georg Birgisson" w:date="2021-10-06T14:24:00Z"/>
                <w:rFonts w:eastAsia="Times New Roman"/>
                <w:color w:val="000000"/>
                <w:lang w:eastAsia="is-IS"/>
              </w:rPr>
              <w:pPrChange w:id="2596" w:author="Georg Birgisson" w:date="2021-10-06T14:25:00Z">
                <w:pPr/>
              </w:pPrChange>
            </w:pPr>
            <w:del w:id="2597" w:author="Georg Birgisson" w:date="2021-10-06T14:24:00Z">
              <w:r w:rsidRPr="006D20A6" w:rsidDel="00EC7212">
                <w:rPr>
                  <w:rFonts w:eastAsia="Times New Roman"/>
                  <w:color w:val="000000"/>
                  <w:lang w:eastAsia="is-IS"/>
                </w:rPr>
                <w:delText> </w:delText>
              </w:r>
            </w:del>
          </w:p>
        </w:tc>
      </w:tr>
      <w:tr w:rsidR="006D20A6" w:rsidRPr="006D20A6" w:rsidDel="00EC7212" w14:paraId="78E38BE2" w14:textId="09D2C2E6" w:rsidTr="00A61027">
        <w:trPr>
          <w:trHeight w:val="300"/>
          <w:del w:id="259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F22D580" w14:textId="633B03E4" w:rsidR="006D20A6" w:rsidRPr="006D20A6" w:rsidDel="00EC7212" w:rsidRDefault="006D20A6">
            <w:pPr>
              <w:pStyle w:val="BodyText"/>
              <w:rPr>
                <w:del w:id="2599" w:author="Georg Birgisson" w:date="2021-10-06T14:24:00Z"/>
                <w:rFonts w:eastAsia="Times New Roman"/>
                <w:color w:val="000000"/>
                <w:lang w:eastAsia="is-IS"/>
              </w:rPr>
              <w:pPrChange w:id="2600" w:author="Georg Birgisson" w:date="2021-10-06T14:25:00Z">
                <w:pPr>
                  <w:jc w:val="right"/>
                </w:pPr>
              </w:pPrChange>
            </w:pPr>
            <w:del w:id="2601" w:author="Georg Birgisson" w:date="2021-10-06T14:24:00Z">
              <w:r w:rsidRPr="006D20A6" w:rsidDel="00EC7212">
                <w:rPr>
                  <w:rFonts w:eastAsia="Times New Roman"/>
                  <w:color w:val="000000"/>
                  <w:lang w:eastAsia="is-IS"/>
                </w:rPr>
                <w:delText>39</w:delText>
              </w:r>
            </w:del>
          </w:p>
        </w:tc>
        <w:tc>
          <w:tcPr>
            <w:tcW w:w="1068" w:type="dxa"/>
            <w:tcBorders>
              <w:top w:val="nil"/>
              <w:left w:val="nil"/>
              <w:bottom w:val="single" w:sz="4" w:space="0" w:color="auto"/>
              <w:right w:val="single" w:sz="4" w:space="0" w:color="auto"/>
            </w:tcBorders>
            <w:shd w:val="clear" w:color="auto" w:fill="auto"/>
            <w:noWrap/>
            <w:hideMark/>
          </w:tcPr>
          <w:p w14:paraId="56658B81" w14:textId="30368013" w:rsidR="006D20A6" w:rsidRPr="006D20A6" w:rsidDel="00EC7212" w:rsidRDefault="006D20A6">
            <w:pPr>
              <w:pStyle w:val="BodyText"/>
              <w:rPr>
                <w:del w:id="2602" w:author="Georg Birgisson" w:date="2021-10-06T14:24:00Z"/>
                <w:rFonts w:eastAsia="Times New Roman"/>
                <w:color w:val="000000"/>
                <w:lang w:eastAsia="is-IS"/>
              </w:rPr>
              <w:pPrChange w:id="2603" w:author="Georg Birgisson" w:date="2021-10-06T14:25:00Z">
                <w:pPr/>
              </w:pPrChange>
            </w:pPr>
            <w:del w:id="2604" w:author="Georg Birgisson" w:date="2021-10-06T14:24:00Z">
              <w:r w:rsidRPr="006D20A6" w:rsidDel="00EC7212">
                <w:rPr>
                  <w:rFonts w:eastAsia="Times New Roman"/>
                  <w:color w:val="000000"/>
                  <w:lang w:eastAsia="is-IS"/>
                </w:rPr>
                <w:delText xml:space="preserve">BT-23 </w:delText>
              </w:r>
            </w:del>
          </w:p>
        </w:tc>
        <w:tc>
          <w:tcPr>
            <w:tcW w:w="561" w:type="dxa"/>
            <w:tcBorders>
              <w:top w:val="nil"/>
              <w:left w:val="nil"/>
              <w:bottom w:val="single" w:sz="4" w:space="0" w:color="auto"/>
              <w:right w:val="single" w:sz="4" w:space="0" w:color="auto"/>
            </w:tcBorders>
            <w:shd w:val="clear" w:color="auto" w:fill="auto"/>
            <w:noWrap/>
            <w:hideMark/>
          </w:tcPr>
          <w:p w14:paraId="10A5C54F" w14:textId="5A7CA13D" w:rsidR="006D20A6" w:rsidRPr="006D20A6" w:rsidDel="00EC7212" w:rsidRDefault="006D20A6">
            <w:pPr>
              <w:pStyle w:val="BodyText"/>
              <w:rPr>
                <w:del w:id="2605" w:author="Georg Birgisson" w:date="2021-10-06T14:24:00Z"/>
                <w:rFonts w:eastAsia="Times New Roman"/>
                <w:color w:val="000000"/>
                <w:lang w:eastAsia="is-IS"/>
              </w:rPr>
              <w:pPrChange w:id="2606" w:author="Georg Birgisson" w:date="2021-10-06T14:25:00Z">
                <w:pPr>
                  <w:jc w:val="center"/>
                </w:pPr>
              </w:pPrChange>
            </w:pPr>
            <w:del w:id="2607"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428F1B53" w14:textId="65CE45A4" w:rsidR="006D20A6" w:rsidRPr="006D20A6" w:rsidDel="00EC7212" w:rsidRDefault="006D20A6">
            <w:pPr>
              <w:pStyle w:val="BodyText"/>
              <w:rPr>
                <w:del w:id="2608" w:author="Georg Birgisson" w:date="2021-10-06T14:24:00Z"/>
                <w:rFonts w:eastAsia="Times New Roman"/>
                <w:color w:val="000000"/>
                <w:lang w:eastAsia="is-IS"/>
              </w:rPr>
              <w:pPrChange w:id="2609" w:author="Georg Birgisson" w:date="2021-10-06T14:25:00Z">
                <w:pPr>
                  <w:jc w:val="center"/>
                </w:pPr>
              </w:pPrChange>
            </w:pPr>
            <w:del w:id="2610"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07181EC4" w14:textId="3BE1FCD9" w:rsidR="006D20A6" w:rsidRPr="006D20A6" w:rsidDel="00EC7212" w:rsidRDefault="006D20A6">
            <w:pPr>
              <w:pStyle w:val="BodyText"/>
              <w:rPr>
                <w:del w:id="2611" w:author="Georg Birgisson" w:date="2021-10-06T14:24:00Z"/>
                <w:rFonts w:eastAsia="Times New Roman"/>
                <w:color w:val="000000"/>
                <w:lang w:eastAsia="is-IS"/>
              </w:rPr>
              <w:pPrChange w:id="2612" w:author="Georg Birgisson" w:date="2021-10-06T14:25:00Z">
                <w:pPr/>
              </w:pPrChange>
            </w:pPr>
            <w:del w:id="2613" w:author="Georg Birgisson" w:date="2021-10-06T14:24:00Z">
              <w:r w:rsidRPr="006D20A6" w:rsidDel="00EC7212">
                <w:rPr>
                  <w:rFonts w:eastAsia="Times New Roman"/>
                  <w:color w:val="000000"/>
                  <w:lang w:eastAsia="is-IS"/>
                </w:rPr>
                <w:delText>cbc:ProfileID</w:delText>
              </w:r>
            </w:del>
          </w:p>
        </w:tc>
        <w:tc>
          <w:tcPr>
            <w:tcW w:w="2808" w:type="dxa"/>
            <w:tcBorders>
              <w:top w:val="nil"/>
              <w:left w:val="nil"/>
              <w:bottom w:val="single" w:sz="4" w:space="0" w:color="auto"/>
              <w:right w:val="single" w:sz="4" w:space="0" w:color="auto"/>
            </w:tcBorders>
            <w:shd w:val="clear" w:color="auto" w:fill="auto"/>
            <w:noWrap/>
            <w:hideMark/>
          </w:tcPr>
          <w:p w14:paraId="4360EFFD" w14:textId="1804C3A8" w:rsidR="006D20A6" w:rsidRPr="006D20A6" w:rsidDel="00EC7212" w:rsidRDefault="006D20A6">
            <w:pPr>
              <w:pStyle w:val="BodyText"/>
              <w:rPr>
                <w:del w:id="2614" w:author="Georg Birgisson" w:date="2021-10-06T14:24:00Z"/>
                <w:rFonts w:eastAsia="Times New Roman"/>
                <w:color w:val="000000"/>
                <w:lang w:eastAsia="is-IS"/>
              </w:rPr>
              <w:pPrChange w:id="2615" w:author="Georg Birgisson" w:date="2021-10-06T14:25:00Z">
                <w:pPr/>
              </w:pPrChange>
            </w:pPr>
            <w:del w:id="2616" w:author="Georg Birgisson" w:date="2021-10-06T14:24:00Z">
              <w:r w:rsidRPr="006D20A6" w:rsidDel="00EC7212">
                <w:rPr>
                  <w:rFonts w:eastAsia="Times New Roman"/>
                  <w:color w:val="000000"/>
                  <w:lang w:eastAsia="is-IS"/>
                </w:rPr>
                <w:delText> </w:delText>
              </w:r>
            </w:del>
          </w:p>
        </w:tc>
      </w:tr>
      <w:tr w:rsidR="006D20A6" w:rsidRPr="006D20A6" w:rsidDel="00EC7212" w14:paraId="64A61C36" w14:textId="3DF23398" w:rsidTr="00A61027">
        <w:trPr>
          <w:trHeight w:val="300"/>
          <w:del w:id="261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C7A482C" w14:textId="0B8E7B54" w:rsidR="006D20A6" w:rsidRPr="006D20A6" w:rsidDel="00EC7212" w:rsidRDefault="006D20A6">
            <w:pPr>
              <w:pStyle w:val="BodyText"/>
              <w:rPr>
                <w:del w:id="2618" w:author="Georg Birgisson" w:date="2021-10-06T14:24:00Z"/>
                <w:rFonts w:eastAsia="Times New Roman"/>
                <w:color w:val="000000"/>
                <w:lang w:eastAsia="is-IS"/>
              </w:rPr>
              <w:pPrChange w:id="2619" w:author="Georg Birgisson" w:date="2021-10-06T14:25:00Z">
                <w:pPr>
                  <w:jc w:val="right"/>
                </w:pPr>
              </w:pPrChange>
            </w:pPr>
            <w:del w:id="2620" w:author="Georg Birgisson" w:date="2021-10-06T14:24:00Z">
              <w:r w:rsidRPr="006D20A6" w:rsidDel="00EC7212">
                <w:rPr>
                  <w:rFonts w:eastAsia="Times New Roman"/>
                  <w:color w:val="000000"/>
                  <w:lang w:eastAsia="is-IS"/>
                </w:rPr>
                <w:delText>40</w:delText>
              </w:r>
            </w:del>
          </w:p>
        </w:tc>
        <w:tc>
          <w:tcPr>
            <w:tcW w:w="1068" w:type="dxa"/>
            <w:tcBorders>
              <w:top w:val="nil"/>
              <w:left w:val="nil"/>
              <w:bottom w:val="single" w:sz="4" w:space="0" w:color="auto"/>
              <w:right w:val="single" w:sz="4" w:space="0" w:color="auto"/>
            </w:tcBorders>
            <w:shd w:val="clear" w:color="auto" w:fill="auto"/>
            <w:noWrap/>
            <w:hideMark/>
          </w:tcPr>
          <w:p w14:paraId="0A2FAF8E" w14:textId="3DF42DCA" w:rsidR="006D20A6" w:rsidRPr="006D20A6" w:rsidDel="00EC7212" w:rsidRDefault="006D20A6">
            <w:pPr>
              <w:pStyle w:val="BodyText"/>
              <w:rPr>
                <w:del w:id="2621" w:author="Georg Birgisson" w:date="2021-10-06T14:24:00Z"/>
                <w:rFonts w:eastAsia="Times New Roman"/>
                <w:color w:val="000000"/>
                <w:lang w:eastAsia="is-IS"/>
              </w:rPr>
              <w:pPrChange w:id="2622" w:author="Georg Birgisson" w:date="2021-10-06T14:25:00Z">
                <w:pPr/>
              </w:pPrChange>
            </w:pPr>
            <w:del w:id="2623" w:author="Georg Birgisson" w:date="2021-10-06T14:24:00Z">
              <w:r w:rsidRPr="006D20A6" w:rsidDel="00EC7212">
                <w:rPr>
                  <w:rFonts w:eastAsia="Times New Roman"/>
                  <w:color w:val="000000"/>
                  <w:lang w:eastAsia="is-IS"/>
                </w:rPr>
                <w:delText xml:space="preserve">BT-24 </w:delText>
              </w:r>
            </w:del>
          </w:p>
        </w:tc>
        <w:tc>
          <w:tcPr>
            <w:tcW w:w="561" w:type="dxa"/>
            <w:tcBorders>
              <w:top w:val="nil"/>
              <w:left w:val="nil"/>
              <w:bottom w:val="single" w:sz="4" w:space="0" w:color="auto"/>
              <w:right w:val="single" w:sz="4" w:space="0" w:color="auto"/>
            </w:tcBorders>
            <w:shd w:val="clear" w:color="auto" w:fill="auto"/>
            <w:noWrap/>
            <w:hideMark/>
          </w:tcPr>
          <w:p w14:paraId="626E9FD1" w14:textId="5CA8FB9F" w:rsidR="006D20A6" w:rsidRPr="006D20A6" w:rsidDel="00EC7212" w:rsidRDefault="006D20A6">
            <w:pPr>
              <w:pStyle w:val="BodyText"/>
              <w:rPr>
                <w:del w:id="2624" w:author="Georg Birgisson" w:date="2021-10-06T14:24:00Z"/>
                <w:rFonts w:eastAsia="Times New Roman"/>
                <w:color w:val="000000"/>
                <w:lang w:eastAsia="is-IS"/>
              </w:rPr>
              <w:pPrChange w:id="2625" w:author="Georg Birgisson" w:date="2021-10-06T14:25:00Z">
                <w:pPr>
                  <w:jc w:val="center"/>
                </w:pPr>
              </w:pPrChange>
            </w:pPr>
            <w:del w:id="2626"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48F60ED5" w14:textId="3026915C" w:rsidR="006D20A6" w:rsidRPr="006D20A6" w:rsidDel="00EC7212" w:rsidRDefault="006D20A6">
            <w:pPr>
              <w:pStyle w:val="BodyText"/>
              <w:rPr>
                <w:del w:id="2627" w:author="Georg Birgisson" w:date="2021-10-06T14:24:00Z"/>
                <w:rFonts w:eastAsia="Times New Roman"/>
                <w:color w:val="000000"/>
                <w:lang w:eastAsia="is-IS"/>
              </w:rPr>
              <w:pPrChange w:id="2628" w:author="Georg Birgisson" w:date="2021-10-06T14:25:00Z">
                <w:pPr>
                  <w:jc w:val="center"/>
                </w:pPr>
              </w:pPrChange>
            </w:pPr>
            <w:del w:id="2629"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22A3EF87" w14:textId="5CFD7B03" w:rsidR="006D20A6" w:rsidRPr="006D20A6" w:rsidDel="00EC7212" w:rsidRDefault="006D20A6">
            <w:pPr>
              <w:pStyle w:val="BodyText"/>
              <w:rPr>
                <w:del w:id="2630" w:author="Georg Birgisson" w:date="2021-10-06T14:24:00Z"/>
                <w:rFonts w:eastAsia="Times New Roman"/>
                <w:color w:val="000000"/>
                <w:lang w:eastAsia="is-IS"/>
              </w:rPr>
              <w:pPrChange w:id="2631" w:author="Georg Birgisson" w:date="2021-10-06T14:25:00Z">
                <w:pPr/>
              </w:pPrChange>
            </w:pPr>
            <w:del w:id="2632" w:author="Georg Birgisson" w:date="2021-10-06T14:24:00Z">
              <w:r w:rsidRPr="006D20A6" w:rsidDel="00EC7212">
                <w:rPr>
                  <w:rFonts w:eastAsia="Times New Roman"/>
                  <w:color w:val="000000"/>
                  <w:lang w:eastAsia="is-IS"/>
                </w:rPr>
                <w:delText>cbc:CustomizationID</w:delText>
              </w:r>
            </w:del>
          </w:p>
        </w:tc>
        <w:tc>
          <w:tcPr>
            <w:tcW w:w="2808" w:type="dxa"/>
            <w:tcBorders>
              <w:top w:val="nil"/>
              <w:left w:val="nil"/>
              <w:bottom w:val="single" w:sz="4" w:space="0" w:color="auto"/>
              <w:right w:val="single" w:sz="4" w:space="0" w:color="auto"/>
            </w:tcBorders>
            <w:shd w:val="clear" w:color="auto" w:fill="auto"/>
            <w:noWrap/>
            <w:hideMark/>
          </w:tcPr>
          <w:p w14:paraId="0628C1F9" w14:textId="56B6CD63" w:rsidR="006D20A6" w:rsidRPr="006D20A6" w:rsidDel="00EC7212" w:rsidRDefault="006D20A6">
            <w:pPr>
              <w:pStyle w:val="BodyText"/>
              <w:rPr>
                <w:del w:id="2633" w:author="Georg Birgisson" w:date="2021-10-06T14:24:00Z"/>
                <w:rFonts w:eastAsia="Times New Roman"/>
                <w:color w:val="000000"/>
                <w:lang w:eastAsia="is-IS"/>
              </w:rPr>
              <w:pPrChange w:id="2634" w:author="Georg Birgisson" w:date="2021-10-06T14:25:00Z">
                <w:pPr/>
              </w:pPrChange>
            </w:pPr>
            <w:del w:id="2635" w:author="Georg Birgisson" w:date="2021-10-06T14:24:00Z">
              <w:r w:rsidRPr="006D20A6" w:rsidDel="00EC7212">
                <w:rPr>
                  <w:rFonts w:eastAsia="Times New Roman"/>
                  <w:color w:val="000000"/>
                  <w:lang w:eastAsia="is-IS"/>
                </w:rPr>
                <w:delText> </w:delText>
              </w:r>
            </w:del>
          </w:p>
        </w:tc>
      </w:tr>
      <w:tr w:rsidR="006D20A6" w:rsidRPr="006D20A6" w:rsidDel="00EC7212" w14:paraId="2561F3BA" w14:textId="763A8FA6" w:rsidTr="00A61027">
        <w:trPr>
          <w:trHeight w:val="300"/>
          <w:del w:id="263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3952AA5" w14:textId="40643CDF" w:rsidR="006D20A6" w:rsidRPr="006D20A6" w:rsidDel="00EC7212" w:rsidRDefault="006D20A6">
            <w:pPr>
              <w:pStyle w:val="BodyText"/>
              <w:rPr>
                <w:del w:id="2637" w:author="Georg Birgisson" w:date="2021-10-06T14:24:00Z"/>
                <w:rFonts w:eastAsia="Times New Roman"/>
                <w:color w:val="000000"/>
                <w:lang w:eastAsia="is-IS"/>
              </w:rPr>
              <w:pPrChange w:id="2638" w:author="Georg Birgisson" w:date="2021-10-06T14:25:00Z">
                <w:pPr>
                  <w:jc w:val="right"/>
                </w:pPr>
              </w:pPrChange>
            </w:pPr>
            <w:del w:id="2639" w:author="Georg Birgisson" w:date="2021-10-06T14:24:00Z">
              <w:r w:rsidRPr="006D20A6" w:rsidDel="00EC7212">
                <w:rPr>
                  <w:rFonts w:eastAsia="Times New Roman"/>
                  <w:color w:val="000000"/>
                  <w:lang w:eastAsia="is-IS"/>
                </w:rPr>
                <w:lastRenderedPageBreak/>
                <w:delText>45</w:delText>
              </w:r>
            </w:del>
          </w:p>
        </w:tc>
        <w:tc>
          <w:tcPr>
            <w:tcW w:w="1068" w:type="dxa"/>
            <w:tcBorders>
              <w:top w:val="nil"/>
              <w:left w:val="nil"/>
              <w:bottom w:val="single" w:sz="4" w:space="0" w:color="auto"/>
              <w:right w:val="single" w:sz="4" w:space="0" w:color="auto"/>
            </w:tcBorders>
            <w:shd w:val="clear" w:color="auto" w:fill="auto"/>
            <w:noWrap/>
            <w:hideMark/>
          </w:tcPr>
          <w:p w14:paraId="1C91CC6B" w14:textId="2CABA604" w:rsidR="006D20A6" w:rsidRPr="006D20A6" w:rsidDel="00EC7212" w:rsidRDefault="006D20A6">
            <w:pPr>
              <w:pStyle w:val="BodyText"/>
              <w:rPr>
                <w:del w:id="2640" w:author="Georg Birgisson" w:date="2021-10-06T14:24:00Z"/>
                <w:rFonts w:eastAsia="Times New Roman"/>
                <w:color w:val="000000"/>
                <w:lang w:eastAsia="is-IS"/>
              </w:rPr>
              <w:pPrChange w:id="2641" w:author="Georg Birgisson" w:date="2021-10-06T14:25:00Z">
                <w:pPr/>
              </w:pPrChange>
            </w:pPr>
            <w:del w:id="2642" w:author="Georg Birgisson" w:date="2021-10-06T14:24:00Z">
              <w:r w:rsidRPr="006D20A6" w:rsidDel="00EC7212">
                <w:rPr>
                  <w:rFonts w:eastAsia="Times New Roman"/>
                  <w:color w:val="000000"/>
                  <w:lang w:eastAsia="is-IS"/>
                </w:rPr>
                <w:delText xml:space="preserve">BG-3 </w:delText>
              </w:r>
            </w:del>
          </w:p>
        </w:tc>
        <w:tc>
          <w:tcPr>
            <w:tcW w:w="561" w:type="dxa"/>
            <w:tcBorders>
              <w:top w:val="nil"/>
              <w:left w:val="nil"/>
              <w:bottom w:val="single" w:sz="4" w:space="0" w:color="auto"/>
              <w:right w:val="single" w:sz="4" w:space="0" w:color="auto"/>
            </w:tcBorders>
            <w:shd w:val="clear" w:color="auto" w:fill="auto"/>
            <w:noWrap/>
            <w:hideMark/>
          </w:tcPr>
          <w:p w14:paraId="205BDB7F" w14:textId="10527A9C" w:rsidR="006D20A6" w:rsidRPr="006D20A6" w:rsidDel="00EC7212" w:rsidRDefault="006D20A6">
            <w:pPr>
              <w:pStyle w:val="BodyText"/>
              <w:rPr>
                <w:del w:id="2643" w:author="Georg Birgisson" w:date="2021-10-06T14:24:00Z"/>
                <w:rFonts w:eastAsia="Times New Roman"/>
                <w:color w:val="000000"/>
                <w:lang w:eastAsia="is-IS"/>
              </w:rPr>
              <w:pPrChange w:id="2644" w:author="Georg Birgisson" w:date="2021-10-06T14:25:00Z">
                <w:pPr>
                  <w:jc w:val="center"/>
                </w:pPr>
              </w:pPrChange>
            </w:pPr>
            <w:del w:id="2645"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7F005A92" w14:textId="0BA380DF" w:rsidR="006D20A6" w:rsidRPr="006D20A6" w:rsidDel="00EC7212" w:rsidRDefault="006D20A6">
            <w:pPr>
              <w:pStyle w:val="BodyText"/>
              <w:rPr>
                <w:del w:id="2646" w:author="Georg Birgisson" w:date="2021-10-06T14:24:00Z"/>
                <w:rFonts w:eastAsia="Times New Roman"/>
                <w:color w:val="000000"/>
                <w:lang w:eastAsia="is-IS"/>
              </w:rPr>
              <w:pPrChange w:id="2647" w:author="Georg Birgisson" w:date="2021-10-06T14:25:00Z">
                <w:pPr>
                  <w:jc w:val="center"/>
                </w:pPr>
              </w:pPrChange>
            </w:pPr>
            <w:del w:id="2648"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4B9F7F29" w14:textId="2AE3A237" w:rsidR="006D20A6" w:rsidRPr="006D20A6" w:rsidDel="00EC7212" w:rsidRDefault="006D20A6">
            <w:pPr>
              <w:pStyle w:val="BodyText"/>
              <w:rPr>
                <w:del w:id="2649" w:author="Georg Birgisson" w:date="2021-10-06T14:24:00Z"/>
                <w:rFonts w:eastAsia="Times New Roman"/>
                <w:color w:val="000000"/>
                <w:lang w:eastAsia="is-IS"/>
              </w:rPr>
              <w:pPrChange w:id="2650" w:author="Georg Birgisson" w:date="2021-10-06T14:25:00Z">
                <w:pPr/>
              </w:pPrChange>
            </w:pPr>
            <w:del w:id="2651" w:author="Georg Birgisson" w:date="2021-10-06T14:24:00Z">
              <w:r w:rsidRPr="006D20A6" w:rsidDel="00EC7212">
                <w:rPr>
                  <w:rFonts w:eastAsia="Times New Roman"/>
                  <w:color w:val="000000"/>
                  <w:lang w:eastAsia="is-IS"/>
                </w:rPr>
                <w:delText>cac:BillingReference/cac:InvoiceDocumentReference</w:delText>
              </w:r>
            </w:del>
          </w:p>
        </w:tc>
        <w:tc>
          <w:tcPr>
            <w:tcW w:w="2808" w:type="dxa"/>
            <w:tcBorders>
              <w:top w:val="nil"/>
              <w:left w:val="nil"/>
              <w:bottom w:val="single" w:sz="4" w:space="0" w:color="auto"/>
              <w:right w:val="single" w:sz="4" w:space="0" w:color="auto"/>
            </w:tcBorders>
            <w:shd w:val="clear" w:color="auto" w:fill="auto"/>
            <w:noWrap/>
            <w:hideMark/>
          </w:tcPr>
          <w:p w14:paraId="40DE25EE" w14:textId="2A075452" w:rsidR="006D20A6" w:rsidRPr="006D20A6" w:rsidDel="00EC7212" w:rsidRDefault="006D20A6">
            <w:pPr>
              <w:pStyle w:val="BodyText"/>
              <w:rPr>
                <w:del w:id="2652" w:author="Georg Birgisson" w:date="2021-10-06T14:24:00Z"/>
                <w:rFonts w:eastAsia="Times New Roman"/>
                <w:color w:val="000000"/>
                <w:lang w:eastAsia="is-IS"/>
              </w:rPr>
              <w:pPrChange w:id="2653" w:author="Georg Birgisson" w:date="2021-10-06T14:25:00Z">
                <w:pPr/>
              </w:pPrChange>
            </w:pPr>
            <w:del w:id="2654" w:author="Georg Birgisson" w:date="2021-10-06T14:24:00Z">
              <w:r w:rsidRPr="006D20A6" w:rsidDel="00EC7212">
                <w:rPr>
                  <w:rFonts w:eastAsia="Times New Roman"/>
                  <w:color w:val="000000"/>
                  <w:lang w:eastAsia="is-IS"/>
                </w:rPr>
                <w:delText> </w:delText>
              </w:r>
            </w:del>
          </w:p>
        </w:tc>
      </w:tr>
      <w:tr w:rsidR="006D20A6" w:rsidRPr="006D20A6" w:rsidDel="00EC7212" w14:paraId="7C2F3089" w14:textId="61CC829B" w:rsidTr="00A61027">
        <w:trPr>
          <w:trHeight w:val="300"/>
          <w:del w:id="265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9CFFF5C" w14:textId="55BEAA6C" w:rsidR="006D20A6" w:rsidRPr="006D20A6" w:rsidDel="00EC7212" w:rsidRDefault="006D20A6">
            <w:pPr>
              <w:pStyle w:val="BodyText"/>
              <w:rPr>
                <w:del w:id="2656" w:author="Georg Birgisson" w:date="2021-10-06T14:24:00Z"/>
                <w:rFonts w:eastAsia="Times New Roman"/>
                <w:color w:val="000000"/>
                <w:lang w:eastAsia="is-IS"/>
              </w:rPr>
              <w:pPrChange w:id="2657" w:author="Georg Birgisson" w:date="2021-10-06T14:25:00Z">
                <w:pPr>
                  <w:jc w:val="right"/>
                </w:pPr>
              </w:pPrChange>
            </w:pPr>
            <w:del w:id="2658" w:author="Georg Birgisson" w:date="2021-10-06T14:24:00Z">
              <w:r w:rsidRPr="006D20A6" w:rsidDel="00EC7212">
                <w:rPr>
                  <w:rFonts w:eastAsia="Times New Roman"/>
                  <w:color w:val="000000"/>
                  <w:lang w:eastAsia="is-IS"/>
                </w:rPr>
                <w:delText>46</w:delText>
              </w:r>
            </w:del>
          </w:p>
        </w:tc>
        <w:tc>
          <w:tcPr>
            <w:tcW w:w="1068" w:type="dxa"/>
            <w:tcBorders>
              <w:top w:val="nil"/>
              <w:left w:val="nil"/>
              <w:bottom w:val="single" w:sz="4" w:space="0" w:color="auto"/>
              <w:right w:val="single" w:sz="4" w:space="0" w:color="auto"/>
            </w:tcBorders>
            <w:shd w:val="clear" w:color="auto" w:fill="auto"/>
            <w:noWrap/>
            <w:hideMark/>
          </w:tcPr>
          <w:p w14:paraId="7B844FA0" w14:textId="2FC88DD8" w:rsidR="006D20A6" w:rsidRPr="006D20A6" w:rsidDel="00EC7212" w:rsidRDefault="006D20A6">
            <w:pPr>
              <w:pStyle w:val="BodyText"/>
              <w:rPr>
                <w:del w:id="2659" w:author="Georg Birgisson" w:date="2021-10-06T14:24:00Z"/>
                <w:rFonts w:eastAsia="Times New Roman"/>
                <w:color w:val="000000"/>
                <w:lang w:eastAsia="is-IS"/>
              </w:rPr>
              <w:pPrChange w:id="2660" w:author="Georg Birgisson" w:date="2021-10-06T14:25:00Z">
                <w:pPr/>
              </w:pPrChange>
            </w:pPr>
            <w:del w:id="2661" w:author="Georg Birgisson" w:date="2021-10-06T14:24:00Z">
              <w:r w:rsidRPr="006D20A6" w:rsidDel="00EC7212">
                <w:rPr>
                  <w:rFonts w:eastAsia="Times New Roman"/>
                  <w:color w:val="000000"/>
                  <w:lang w:eastAsia="is-IS"/>
                </w:rPr>
                <w:delText xml:space="preserve">BT-25 </w:delText>
              </w:r>
            </w:del>
          </w:p>
        </w:tc>
        <w:tc>
          <w:tcPr>
            <w:tcW w:w="561" w:type="dxa"/>
            <w:tcBorders>
              <w:top w:val="nil"/>
              <w:left w:val="nil"/>
              <w:bottom w:val="single" w:sz="4" w:space="0" w:color="auto"/>
              <w:right w:val="single" w:sz="4" w:space="0" w:color="auto"/>
            </w:tcBorders>
            <w:shd w:val="clear" w:color="auto" w:fill="auto"/>
            <w:noWrap/>
            <w:hideMark/>
          </w:tcPr>
          <w:p w14:paraId="1DEF99D9" w14:textId="75B6B447" w:rsidR="006D20A6" w:rsidRPr="006D20A6" w:rsidDel="00EC7212" w:rsidRDefault="006D20A6">
            <w:pPr>
              <w:pStyle w:val="BodyText"/>
              <w:rPr>
                <w:del w:id="2662" w:author="Georg Birgisson" w:date="2021-10-06T14:24:00Z"/>
                <w:rFonts w:eastAsia="Times New Roman"/>
                <w:color w:val="000000"/>
                <w:lang w:eastAsia="is-IS"/>
              </w:rPr>
              <w:pPrChange w:id="2663" w:author="Georg Birgisson" w:date="2021-10-06T14:25:00Z">
                <w:pPr>
                  <w:jc w:val="center"/>
                </w:pPr>
              </w:pPrChange>
            </w:pPr>
            <w:del w:id="2664"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0BEDE2E4" w14:textId="0E6149D6" w:rsidR="006D20A6" w:rsidRPr="006D20A6" w:rsidDel="00EC7212" w:rsidRDefault="006D20A6">
            <w:pPr>
              <w:pStyle w:val="BodyText"/>
              <w:rPr>
                <w:del w:id="2665" w:author="Georg Birgisson" w:date="2021-10-06T14:24:00Z"/>
                <w:rFonts w:eastAsia="Times New Roman"/>
                <w:color w:val="000000"/>
                <w:lang w:eastAsia="is-IS"/>
              </w:rPr>
              <w:pPrChange w:id="2666" w:author="Georg Birgisson" w:date="2021-10-06T14:25:00Z">
                <w:pPr>
                  <w:jc w:val="center"/>
                </w:pPr>
              </w:pPrChange>
            </w:pPr>
            <w:del w:id="2667"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4025FC20" w14:textId="33821C28" w:rsidR="006D20A6" w:rsidRPr="006D20A6" w:rsidDel="00EC7212" w:rsidRDefault="006D20A6">
            <w:pPr>
              <w:pStyle w:val="BodyText"/>
              <w:rPr>
                <w:del w:id="2668" w:author="Georg Birgisson" w:date="2021-10-06T14:24:00Z"/>
                <w:rFonts w:eastAsia="Times New Roman"/>
                <w:color w:val="000000"/>
                <w:lang w:eastAsia="is-IS"/>
              </w:rPr>
              <w:pPrChange w:id="2669" w:author="Georg Birgisson" w:date="2021-10-06T14:25:00Z">
                <w:pPr/>
              </w:pPrChange>
            </w:pPr>
            <w:del w:id="2670" w:author="Georg Birgisson" w:date="2021-10-06T14:24:00Z">
              <w:r w:rsidRPr="006D20A6" w:rsidDel="00EC7212">
                <w:rPr>
                  <w:rFonts w:eastAsia="Times New Roman"/>
                  <w:color w:val="000000"/>
                  <w:lang w:eastAsia="is-IS"/>
                </w:rPr>
                <w:delText>cac:BillingReference/cac:InvoiceDocumentReference/cbc:ID</w:delText>
              </w:r>
            </w:del>
          </w:p>
        </w:tc>
        <w:tc>
          <w:tcPr>
            <w:tcW w:w="2808" w:type="dxa"/>
            <w:tcBorders>
              <w:top w:val="nil"/>
              <w:left w:val="nil"/>
              <w:bottom w:val="single" w:sz="4" w:space="0" w:color="auto"/>
              <w:right w:val="single" w:sz="4" w:space="0" w:color="auto"/>
            </w:tcBorders>
            <w:shd w:val="clear" w:color="auto" w:fill="auto"/>
            <w:noWrap/>
            <w:hideMark/>
          </w:tcPr>
          <w:p w14:paraId="0C46336A" w14:textId="1D8A6835" w:rsidR="006D20A6" w:rsidRPr="006D20A6" w:rsidDel="00EC7212" w:rsidRDefault="006D20A6">
            <w:pPr>
              <w:pStyle w:val="BodyText"/>
              <w:rPr>
                <w:del w:id="2671" w:author="Georg Birgisson" w:date="2021-10-06T14:24:00Z"/>
                <w:rFonts w:eastAsia="Times New Roman"/>
                <w:color w:val="000000"/>
                <w:lang w:eastAsia="is-IS"/>
              </w:rPr>
              <w:pPrChange w:id="2672" w:author="Georg Birgisson" w:date="2021-10-06T14:25:00Z">
                <w:pPr/>
              </w:pPrChange>
            </w:pPr>
            <w:del w:id="2673" w:author="Georg Birgisson" w:date="2021-10-06T14:24:00Z">
              <w:r w:rsidRPr="006D20A6" w:rsidDel="00EC7212">
                <w:rPr>
                  <w:rFonts w:eastAsia="Times New Roman"/>
                  <w:color w:val="000000"/>
                  <w:lang w:eastAsia="is-IS"/>
                </w:rPr>
                <w:delText> </w:delText>
              </w:r>
            </w:del>
          </w:p>
        </w:tc>
      </w:tr>
      <w:tr w:rsidR="006D20A6" w:rsidRPr="006D20A6" w:rsidDel="00EC7212" w14:paraId="3D20E1FD" w14:textId="6B110ABC" w:rsidTr="00A61027">
        <w:trPr>
          <w:trHeight w:val="300"/>
          <w:del w:id="267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965FF77" w14:textId="1A71C2C6" w:rsidR="006D20A6" w:rsidRPr="006D20A6" w:rsidDel="00EC7212" w:rsidRDefault="006D20A6">
            <w:pPr>
              <w:pStyle w:val="BodyText"/>
              <w:rPr>
                <w:del w:id="2675" w:author="Georg Birgisson" w:date="2021-10-06T14:24:00Z"/>
                <w:rFonts w:eastAsia="Times New Roman"/>
                <w:color w:val="000000"/>
                <w:lang w:eastAsia="is-IS"/>
              </w:rPr>
              <w:pPrChange w:id="2676" w:author="Georg Birgisson" w:date="2021-10-06T14:25:00Z">
                <w:pPr>
                  <w:jc w:val="right"/>
                </w:pPr>
              </w:pPrChange>
            </w:pPr>
            <w:del w:id="2677" w:author="Georg Birgisson" w:date="2021-10-06T14:24:00Z">
              <w:r w:rsidRPr="006D20A6" w:rsidDel="00EC7212">
                <w:rPr>
                  <w:rFonts w:eastAsia="Times New Roman"/>
                  <w:color w:val="000000"/>
                  <w:lang w:eastAsia="is-IS"/>
                </w:rPr>
                <w:delText>47</w:delText>
              </w:r>
            </w:del>
          </w:p>
        </w:tc>
        <w:tc>
          <w:tcPr>
            <w:tcW w:w="1068" w:type="dxa"/>
            <w:tcBorders>
              <w:top w:val="nil"/>
              <w:left w:val="nil"/>
              <w:bottom w:val="single" w:sz="4" w:space="0" w:color="auto"/>
              <w:right w:val="single" w:sz="4" w:space="0" w:color="auto"/>
            </w:tcBorders>
            <w:shd w:val="clear" w:color="auto" w:fill="auto"/>
            <w:noWrap/>
            <w:hideMark/>
          </w:tcPr>
          <w:p w14:paraId="19065046" w14:textId="4450D7FC" w:rsidR="006D20A6" w:rsidRPr="006D20A6" w:rsidDel="00EC7212" w:rsidRDefault="006D20A6">
            <w:pPr>
              <w:pStyle w:val="BodyText"/>
              <w:rPr>
                <w:del w:id="2678" w:author="Georg Birgisson" w:date="2021-10-06T14:24:00Z"/>
                <w:rFonts w:eastAsia="Times New Roman"/>
                <w:color w:val="000000"/>
                <w:lang w:eastAsia="is-IS"/>
              </w:rPr>
              <w:pPrChange w:id="2679" w:author="Georg Birgisson" w:date="2021-10-06T14:25:00Z">
                <w:pPr/>
              </w:pPrChange>
            </w:pPr>
            <w:del w:id="2680" w:author="Georg Birgisson" w:date="2021-10-06T14:24:00Z">
              <w:r w:rsidRPr="006D20A6" w:rsidDel="00EC7212">
                <w:rPr>
                  <w:rFonts w:eastAsia="Times New Roman"/>
                  <w:color w:val="000000"/>
                  <w:lang w:eastAsia="is-IS"/>
                </w:rPr>
                <w:delText xml:space="preserve">BT-26 </w:delText>
              </w:r>
            </w:del>
          </w:p>
        </w:tc>
        <w:tc>
          <w:tcPr>
            <w:tcW w:w="561" w:type="dxa"/>
            <w:tcBorders>
              <w:top w:val="nil"/>
              <w:left w:val="nil"/>
              <w:bottom w:val="single" w:sz="4" w:space="0" w:color="auto"/>
              <w:right w:val="single" w:sz="4" w:space="0" w:color="auto"/>
            </w:tcBorders>
            <w:shd w:val="clear" w:color="auto" w:fill="auto"/>
            <w:noWrap/>
            <w:hideMark/>
          </w:tcPr>
          <w:p w14:paraId="22425151" w14:textId="394013D0" w:rsidR="006D20A6" w:rsidRPr="006D20A6" w:rsidDel="00EC7212" w:rsidRDefault="006D20A6">
            <w:pPr>
              <w:pStyle w:val="BodyText"/>
              <w:rPr>
                <w:del w:id="2681" w:author="Georg Birgisson" w:date="2021-10-06T14:24:00Z"/>
                <w:rFonts w:eastAsia="Times New Roman"/>
                <w:color w:val="000000"/>
                <w:lang w:eastAsia="is-IS"/>
              </w:rPr>
              <w:pPrChange w:id="2682" w:author="Georg Birgisson" w:date="2021-10-06T14:25:00Z">
                <w:pPr>
                  <w:jc w:val="center"/>
                </w:pPr>
              </w:pPrChange>
            </w:pPr>
            <w:del w:id="2683"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653659A1" w14:textId="6FBE0DA4" w:rsidR="006D20A6" w:rsidRPr="006D20A6" w:rsidDel="00EC7212" w:rsidRDefault="006D20A6">
            <w:pPr>
              <w:pStyle w:val="BodyText"/>
              <w:rPr>
                <w:del w:id="2684" w:author="Georg Birgisson" w:date="2021-10-06T14:24:00Z"/>
                <w:rFonts w:eastAsia="Times New Roman"/>
                <w:color w:val="000000"/>
                <w:lang w:eastAsia="is-IS"/>
              </w:rPr>
              <w:pPrChange w:id="2685" w:author="Georg Birgisson" w:date="2021-10-06T14:25:00Z">
                <w:pPr>
                  <w:jc w:val="center"/>
                </w:pPr>
              </w:pPrChange>
            </w:pPr>
            <w:del w:id="2686"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71196115" w14:textId="48F337BC" w:rsidR="006D20A6" w:rsidRPr="006D20A6" w:rsidDel="00EC7212" w:rsidRDefault="006D20A6">
            <w:pPr>
              <w:pStyle w:val="BodyText"/>
              <w:rPr>
                <w:del w:id="2687" w:author="Georg Birgisson" w:date="2021-10-06T14:24:00Z"/>
                <w:rFonts w:eastAsia="Times New Roman"/>
                <w:color w:val="000000"/>
                <w:lang w:eastAsia="is-IS"/>
              </w:rPr>
              <w:pPrChange w:id="2688" w:author="Georg Birgisson" w:date="2021-10-06T14:25:00Z">
                <w:pPr/>
              </w:pPrChange>
            </w:pPr>
            <w:del w:id="2689" w:author="Georg Birgisson" w:date="2021-10-06T14:24:00Z">
              <w:r w:rsidRPr="006D20A6" w:rsidDel="00EC7212">
                <w:rPr>
                  <w:rFonts w:eastAsia="Times New Roman"/>
                  <w:color w:val="000000"/>
                  <w:lang w:eastAsia="is-IS"/>
                </w:rPr>
                <w:delText>cac:BillingReference/cac:InvoiceDocumentReference/cbc:IssueDate</w:delText>
              </w:r>
            </w:del>
          </w:p>
        </w:tc>
        <w:tc>
          <w:tcPr>
            <w:tcW w:w="2808" w:type="dxa"/>
            <w:tcBorders>
              <w:top w:val="nil"/>
              <w:left w:val="nil"/>
              <w:bottom w:val="single" w:sz="4" w:space="0" w:color="auto"/>
              <w:right w:val="single" w:sz="4" w:space="0" w:color="auto"/>
            </w:tcBorders>
            <w:shd w:val="clear" w:color="auto" w:fill="auto"/>
            <w:noWrap/>
            <w:hideMark/>
          </w:tcPr>
          <w:p w14:paraId="75AE5C89" w14:textId="6CED6A39" w:rsidR="006D20A6" w:rsidRPr="006D20A6" w:rsidDel="00EC7212" w:rsidRDefault="006D20A6">
            <w:pPr>
              <w:pStyle w:val="BodyText"/>
              <w:rPr>
                <w:del w:id="2690" w:author="Georg Birgisson" w:date="2021-10-06T14:24:00Z"/>
                <w:rFonts w:eastAsia="Times New Roman"/>
                <w:color w:val="000000"/>
                <w:lang w:eastAsia="is-IS"/>
              </w:rPr>
              <w:pPrChange w:id="2691" w:author="Georg Birgisson" w:date="2021-10-06T14:25:00Z">
                <w:pPr/>
              </w:pPrChange>
            </w:pPr>
            <w:del w:id="2692" w:author="Georg Birgisson" w:date="2021-10-06T14:24:00Z">
              <w:r w:rsidRPr="006D20A6" w:rsidDel="00EC7212">
                <w:rPr>
                  <w:rFonts w:eastAsia="Times New Roman"/>
                  <w:color w:val="000000"/>
                  <w:lang w:eastAsia="is-IS"/>
                </w:rPr>
                <w:delText> </w:delText>
              </w:r>
            </w:del>
          </w:p>
        </w:tc>
      </w:tr>
      <w:tr w:rsidR="006D20A6" w:rsidRPr="006D20A6" w:rsidDel="00EC7212" w14:paraId="02D0AA72" w14:textId="15BD3922" w:rsidTr="00A61027">
        <w:trPr>
          <w:trHeight w:val="300"/>
          <w:del w:id="269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18A883E" w14:textId="2DA275CE" w:rsidR="006D20A6" w:rsidRPr="006D20A6" w:rsidDel="00EC7212" w:rsidRDefault="006D20A6">
            <w:pPr>
              <w:pStyle w:val="BodyText"/>
              <w:rPr>
                <w:del w:id="2694" w:author="Georg Birgisson" w:date="2021-10-06T14:24:00Z"/>
                <w:rFonts w:eastAsia="Times New Roman"/>
                <w:color w:val="000000"/>
                <w:lang w:eastAsia="is-IS"/>
              </w:rPr>
              <w:pPrChange w:id="2695" w:author="Georg Birgisson" w:date="2021-10-06T14:25:00Z">
                <w:pPr>
                  <w:jc w:val="right"/>
                </w:pPr>
              </w:pPrChange>
            </w:pPr>
            <w:del w:id="2696" w:author="Georg Birgisson" w:date="2021-10-06T14:24:00Z">
              <w:r w:rsidRPr="006D20A6" w:rsidDel="00EC7212">
                <w:rPr>
                  <w:rFonts w:eastAsia="Times New Roman"/>
                  <w:color w:val="000000"/>
                  <w:lang w:eastAsia="is-IS"/>
                </w:rPr>
                <w:delText>48</w:delText>
              </w:r>
            </w:del>
          </w:p>
        </w:tc>
        <w:tc>
          <w:tcPr>
            <w:tcW w:w="1068" w:type="dxa"/>
            <w:tcBorders>
              <w:top w:val="nil"/>
              <w:left w:val="nil"/>
              <w:bottom w:val="single" w:sz="4" w:space="0" w:color="auto"/>
              <w:right w:val="single" w:sz="4" w:space="0" w:color="auto"/>
            </w:tcBorders>
            <w:shd w:val="clear" w:color="auto" w:fill="auto"/>
            <w:noWrap/>
            <w:hideMark/>
          </w:tcPr>
          <w:p w14:paraId="2A998A7E" w14:textId="03B83C85" w:rsidR="006D20A6" w:rsidRPr="006D20A6" w:rsidDel="00EC7212" w:rsidRDefault="006D20A6">
            <w:pPr>
              <w:pStyle w:val="BodyText"/>
              <w:rPr>
                <w:del w:id="2697" w:author="Georg Birgisson" w:date="2021-10-06T14:24:00Z"/>
                <w:rFonts w:eastAsia="Times New Roman"/>
                <w:color w:val="000000"/>
                <w:lang w:eastAsia="is-IS"/>
              </w:rPr>
              <w:pPrChange w:id="2698" w:author="Georg Birgisson" w:date="2021-10-06T14:25:00Z">
                <w:pPr/>
              </w:pPrChange>
            </w:pPr>
            <w:del w:id="2699" w:author="Georg Birgisson" w:date="2021-10-06T14:24:00Z">
              <w:r w:rsidRPr="006D20A6" w:rsidDel="00EC7212">
                <w:rPr>
                  <w:rFonts w:eastAsia="Times New Roman"/>
                  <w:color w:val="000000"/>
                  <w:lang w:eastAsia="is-IS"/>
                </w:rPr>
                <w:delText xml:space="preserve">BG-4 </w:delText>
              </w:r>
            </w:del>
          </w:p>
        </w:tc>
        <w:tc>
          <w:tcPr>
            <w:tcW w:w="561" w:type="dxa"/>
            <w:tcBorders>
              <w:top w:val="nil"/>
              <w:left w:val="nil"/>
              <w:bottom w:val="single" w:sz="4" w:space="0" w:color="auto"/>
              <w:right w:val="single" w:sz="4" w:space="0" w:color="auto"/>
            </w:tcBorders>
            <w:shd w:val="clear" w:color="auto" w:fill="auto"/>
            <w:noWrap/>
            <w:hideMark/>
          </w:tcPr>
          <w:p w14:paraId="5F62C0B0" w14:textId="021B33B5" w:rsidR="006D20A6" w:rsidRPr="006D20A6" w:rsidDel="00EC7212" w:rsidRDefault="006D20A6">
            <w:pPr>
              <w:pStyle w:val="BodyText"/>
              <w:rPr>
                <w:del w:id="2700" w:author="Georg Birgisson" w:date="2021-10-06T14:24:00Z"/>
                <w:rFonts w:eastAsia="Times New Roman"/>
                <w:color w:val="000000"/>
                <w:lang w:eastAsia="is-IS"/>
              </w:rPr>
              <w:pPrChange w:id="2701" w:author="Georg Birgisson" w:date="2021-10-06T14:25:00Z">
                <w:pPr>
                  <w:jc w:val="center"/>
                </w:pPr>
              </w:pPrChange>
            </w:pPr>
            <w:del w:id="2702"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6A8713A0" w14:textId="29578CD4" w:rsidR="006D20A6" w:rsidRPr="006D20A6" w:rsidDel="00EC7212" w:rsidRDefault="006D20A6">
            <w:pPr>
              <w:pStyle w:val="BodyText"/>
              <w:rPr>
                <w:del w:id="2703" w:author="Georg Birgisson" w:date="2021-10-06T14:24:00Z"/>
                <w:rFonts w:eastAsia="Times New Roman"/>
                <w:color w:val="000000"/>
                <w:lang w:eastAsia="is-IS"/>
              </w:rPr>
              <w:pPrChange w:id="2704" w:author="Georg Birgisson" w:date="2021-10-06T14:25:00Z">
                <w:pPr>
                  <w:jc w:val="center"/>
                </w:pPr>
              </w:pPrChange>
            </w:pPr>
            <w:del w:id="2705"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5B08CC59" w14:textId="21F0A346" w:rsidR="006D20A6" w:rsidRPr="006D20A6" w:rsidDel="00EC7212" w:rsidRDefault="006D20A6">
            <w:pPr>
              <w:pStyle w:val="BodyText"/>
              <w:rPr>
                <w:del w:id="2706" w:author="Georg Birgisson" w:date="2021-10-06T14:24:00Z"/>
                <w:rFonts w:eastAsia="Times New Roman"/>
                <w:color w:val="000000"/>
                <w:lang w:eastAsia="is-IS"/>
              </w:rPr>
              <w:pPrChange w:id="2707" w:author="Georg Birgisson" w:date="2021-10-06T14:25:00Z">
                <w:pPr/>
              </w:pPrChange>
            </w:pPr>
            <w:del w:id="2708" w:author="Georg Birgisson" w:date="2021-10-06T14:24:00Z">
              <w:r w:rsidRPr="006D20A6" w:rsidDel="00EC7212">
                <w:rPr>
                  <w:rFonts w:eastAsia="Times New Roman"/>
                  <w:color w:val="000000"/>
                  <w:lang w:eastAsia="is-IS"/>
                </w:rPr>
                <w:delText>cac:AccountingSupplierParty</w:delText>
              </w:r>
            </w:del>
          </w:p>
        </w:tc>
        <w:tc>
          <w:tcPr>
            <w:tcW w:w="2808" w:type="dxa"/>
            <w:tcBorders>
              <w:top w:val="nil"/>
              <w:left w:val="nil"/>
              <w:bottom w:val="single" w:sz="4" w:space="0" w:color="auto"/>
              <w:right w:val="single" w:sz="4" w:space="0" w:color="auto"/>
            </w:tcBorders>
            <w:shd w:val="clear" w:color="auto" w:fill="auto"/>
            <w:noWrap/>
            <w:hideMark/>
          </w:tcPr>
          <w:p w14:paraId="7B944965" w14:textId="505631B1" w:rsidR="006D20A6" w:rsidRPr="006D20A6" w:rsidDel="00EC7212" w:rsidRDefault="006D20A6">
            <w:pPr>
              <w:pStyle w:val="BodyText"/>
              <w:rPr>
                <w:del w:id="2709" w:author="Georg Birgisson" w:date="2021-10-06T14:24:00Z"/>
                <w:rFonts w:eastAsia="Times New Roman"/>
                <w:color w:val="000000"/>
                <w:lang w:eastAsia="is-IS"/>
              </w:rPr>
              <w:pPrChange w:id="2710" w:author="Georg Birgisson" w:date="2021-10-06T14:25:00Z">
                <w:pPr/>
              </w:pPrChange>
            </w:pPr>
            <w:del w:id="2711" w:author="Georg Birgisson" w:date="2021-10-06T14:24:00Z">
              <w:r w:rsidRPr="006D20A6" w:rsidDel="00EC7212">
                <w:rPr>
                  <w:rFonts w:eastAsia="Times New Roman"/>
                  <w:color w:val="000000"/>
                  <w:lang w:eastAsia="is-IS"/>
                </w:rPr>
                <w:delText> </w:delText>
              </w:r>
            </w:del>
          </w:p>
        </w:tc>
      </w:tr>
      <w:tr w:rsidR="006D20A6" w:rsidRPr="006D20A6" w:rsidDel="00EC7212" w14:paraId="05023C6C" w14:textId="3E6F1D3A" w:rsidTr="00A61027">
        <w:trPr>
          <w:trHeight w:val="300"/>
          <w:del w:id="271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A27898B" w14:textId="5F8EC0A5" w:rsidR="006D20A6" w:rsidRPr="006D20A6" w:rsidDel="00EC7212" w:rsidRDefault="006D20A6">
            <w:pPr>
              <w:pStyle w:val="BodyText"/>
              <w:rPr>
                <w:del w:id="2713" w:author="Georg Birgisson" w:date="2021-10-06T14:24:00Z"/>
                <w:rFonts w:eastAsia="Times New Roman"/>
                <w:color w:val="000000"/>
                <w:lang w:eastAsia="is-IS"/>
              </w:rPr>
              <w:pPrChange w:id="2714" w:author="Georg Birgisson" w:date="2021-10-06T14:25:00Z">
                <w:pPr>
                  <w:jc w:val="right"/>
                </w:pPr>
              </w:pPrChange>
            </w:pPr>
            <w:del w:id="2715" w:author="Georg Birgisson" w:date="2021-10-06T14:24:00Z">
              <w:r w:rsidRPr="006D20A6" w:rsidDel="00EC7212">
                <w:rPr>
                  <w:rFonts w:eastAsia="Times New Roman"/>
                  <w:color w:val="000000"/>
                  <w:lang w:eastAsia="is-IS"/>
                </w:rPr>
                <w:delText>49</w:delText>
              </w:r>
            </w:del>
          </w:p>
        </w:tc>
        <w:tc>
          <w:tcPr>
            <w:tcW w:w="1068" w:type="dxa"/>
            <w:tcBorders>
              <w:top w:val="nil"/>
              <w:left w:val="nil"/>
              <w:bottom w:val="single" w:sz="4" w:space="0" w:color="auto"/>
              <w:right w:val="single" w:sz="4" w:space="0" w:color="auto"/>
            </w:tcBorders>
            <w:shd w:val="clear" w:color="auto" w:fill="auto"/>
            <w:noWrap/>
            <w:hideMark/>
          </w:tcPr>
          <w:p w14:paraId="79D460D4" w14:textId="37F64021" w:rsidR="006D20A6" w:rsidRPr="006D20A6" w:rsidDel="00EC7212" w:rsidRDefault="006D20A6">
            <w:pPr>
              <w:pStyle w:val="BodyText"/>
              <w:rPr>
                <w:del w:id="2716" w:author="Georg Birgisson" w:date="2021-10-06T14:24:00Z"/>
                <w:rFonts w:eastAsia="Times New Roman"/>
                <w:color w:val="000000"/>
                <w:lang w:eastAsia="is-IS"/>
              </w:rPr>
              <w:pPrChange w:id="2717" w:author="Georg Birgisson" w:date="2021-10-06T14:25:00Z">
                <w:pPr/>
              </w:pPrChange>
            </w:pPr>
            <w:del w:id="2718" w:author="Georg Birgisson" w:date="2021-10-06T14:24:00Z">
              <w:r w:rsidRPr="006D20A6" w:rsidDel="00EC7212">
                <w:rPr>
                  <w:rFonts w:eastAsia="Times New Roman"/>
                  <w:color w:val="000000"/>
                  <w:lang w:eastAsia="is-IS"/>
                </w:rPr>
                <w:delText xml:space="preserve">BT-27 </w:delText>
              </w:r>
            </w:del>
          </w:p>
        </w:tc>
        <w:tc>
          <w:tcPr>
            <w:tcW w:w="561" w:type="dxa"/>
            <w:tcBorders>
              <w:top w:val="nil"/>
              <w:left w:val="nil"/>
              <w:bottom w:val="single" w:sz="4" w:space="0" w:color="auto"/>
              <w:right w:val="single" w:sz="4" w:space="0" w:color="auto"/>
            </w:tcBorders>
            <w:shd w:val="clear" w:color="auto" w:fill="auto"/>
            <w:noWrap/>
            <w:hideMark/>
          </w:tcPr>
          <w:p w14:paraId="639392DC" w14:textId="10A5E07B" w:rsidR="006D20A6" w:rsidRPr="006D20A6" w:rsidDel="00EC7212" w:rsidRDefault="006D20A6">
            <w:pPr>
              <w:pStyle w:val="BodyText"/>
              <w:rPr>
                <w:del w:id="2719" w:author="Georg Birgisson" w:date="2021-10-06T14:24:00Z"/>
                <w:rFonts w:eastAsia="Times New Roman"/>
                <w:color w:val="000000"/>
                <w:lang w:eastAsia="is-IS"/>
              </w:rPr>
              <w:pPrChange w:id="2720" w:author="Georg Birgisson" w:date="2021-10-06T14:25:00Z">
                <w:pPr>
                  <w:jc w:val="center"/>
                </w:pPr>
              </w:pPrChange>
            </w:pPr>
            <w:del w:id="2721" w:author="Georg Birgisson" w:date="2021-10-06T14:24:00Z">
              <w:r w:rsidRPr="006D20A6" w:rsidDel="00EC7212">
                <w:rPr>
                  <w:rFonts w:eastAsia="Times New Roman"/>
                  <w:color w:val="000000"/>
                  <w:lang w:eastAsia="is-IS"/>
                </w:rPr>
                <w:delText>ólíkt</w:delText>
              </w:r>
            </w:del>
          </w:p>
        </w:tc>
        <w:tc>
          <w:tcPr>
            <w:tcW w:w="714" w:type="dxa"/>
            <w:tcBorders>
              <w:top w:val="nil"/>
              <w:left w:val="nil"/>
              <w:bottom w:val="single" w:sz="4" w:space="0" w:color="auto"/>
              <w:right w:val="single" w:sz="4" w:space="0" w:color="auto"/>
            </w:tcBorders>
            <w:shd w:val="clear" w:color="auto" w:fill="auto"/>
            <w:noWrap/>
            <w:hideMark/>
          </w:tcPr>
          <w:p w14:paraId="2F75E6DA" w14:textId="3E1F2427" w:rsidR="006D20A6" w:rsidRPr="006D20A6" w:rsidDel="00EC7212" w:rsidRDefault="006D20A6">
            <w:pPr>
              <w:pStyle w:val="BodyText"/>
              <w:rPr>
                <w:del w:id="2722" w:author="Georg Birgisson" w:date="2021-10-06T14:24:00Z"/>
                <w:rFonts w:eastAsia="Times New Roman"/>
                <w:color w:val="000000"/>
                <w:lang w:eastAsia="is-IS"/>
              </w:rPr>
              <w:pPrChange w:id="2723" w:author="Georg Birgisson" w:date="2021-10-06T14:25:00Z">
                <w:pPr>
                  <w:jc w:val="center"/>
                </w:pPr>
              </w:pPrChange>
            </w:pPr>
            <w:del w:id="2724"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5926065F" w14:textId="556DE1DE" w:rsidR="006D20A6" w:rsidRPr="006D20A6" w:rsidDel="00EC7212" w:rsidRDefault="006D20A6">
            <w:pPr>
              <w:pStyle w:val="BodyText"/>
              <w:rPr>
                <w:del w:id="2725" w:author="Georg Birgisson" w:date="2021-10-06T14:24:00Z"/>
                <w:rFonts w:eastAsia="Times New Roman"/>
                <w:color w:val="000000"/>
                <w:lang w:eastAsia="is-IS"/>
              </w:rPr>
              <w:pPrChange w:id="2726" w:author="Georg Birgisson" w:date="2021-10-06T14:25:00Z">
                <w:pPr/>
              </w:pPrChange>
            </w:pPr>
            <w:del w:id="2727" w:author="Georg Birgisson" w:date="2021-10-06T14:24:00Z">
              <w:r w:rsidRPr="006D20A6" w:rsidDel="00EC7212">
                <w:rPr>
                  <w:rFonts w:eastAsia="Times New Roman"/>
                  <w:color w:val="000000"/>
                  <w:lang w:eastAsia="is-IS"/>
                </w:rPr>
                <w:delText>cac:AccountingSupplierParty/cac:Party/cac:PartyLegalEntity/cbc:RegistrationName</w:delText>
              </w:r>
            </w:del>
          </w:p>
        </w:tc>
        <w:tc>
          <w:tcPr>
            <w:tcW w:w="2808" w:type="dxa"/>
            <w:tcBorders>
              <w:top w:val="nil"/>
              <w:left w:val="nil"/>
              <w:bottom w:val="single" w:sz="4" w:space="0" w:color="auto"/>
              <w:right w:val="single" w:sz="4" w:space="0" w:color="auto"/>
            </w:tcBorders>
            <w:shd w:val="clear" w:color="auto" w:fill="auto"/>
            <w:noWrap/>
            <w:hideMark/>
          </w:tcPr>
          <w:p w14:paraId="22CF47CD" w14:textId="63AEA7FA" w:rsidR="006D20A6" w:rsidRPr="006D20A6" w:rsidDel="00EC7212" w:rsidRDefault="006D20A6">
            <w:pPr>
              <w:pStyle w:val="BodyText"/>
              <w:rPr>
                <w:del w:id="2728" w:author="Georg Birgisson" w:date="2021-10-06T14:24:00Z"/>
                <w:rFonts w:eastAsia="Times New Roman"/>
                <w:color w:val="000000"/>
                <w:lang w:eastAsia="is-IS"/>
              </w:rPr>
              <w:pPrChange w:id="2729" w:author="Georg Birgisson" w:date="2021-10-06T14:25:00Z">
                <w:pPr/>
              </w:pPrChange>
            </w:pPr>
            <w:del w:id="2730" w:author="Georg Birgisson" w:date="2021-10-06T14:24:00Z">
              <w:r w:rsidRPr="006D20A6" w:rsidDel="00EC7212">
                <w:rPr>
                  <w:rFonts w:eastAsia="Times New Roman"/>
                  <w:color w:val="000000"/>
                  <w:lang w:eastAsia="is-IS"/>
                </w:rPr>
                <w:delText> </w:delText>
              </w:r>
            </w:del>
          </w:p>
        </w:tc>
      </w:tr>
      <w:tr w:rsidR="006D20A6" w:rsidRPr="006D20A6" w:rsidDel="00EC7212" w14:paraId="3E0BFBBA" w14:textId="5AB3B3FF" w:rsidTr="00A61027">
        <w:trPr>
          <w:trHeight w:val="300"/>
          <w:del w:id="273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1D4B082" w14:textId="56143895" w:rsidR="006D20A6" w:rsidRPr="006D20A6" w:rsidDel="00EC7212" w:rsidRDefault="006D20A6">
            <w:pPr>
              <w:pStyle w:val="BodyText"/>
              <w:rPr>
                <w:del w:id="2732" w:author="Georg Birgisson" w:date="2021-10-06T14:24:00Z"/>
                <w:rFonts w:eastAsia="Times New Roman"/>
                <w:color w:val="000000"/>
                <w:lang w:eastAsia="is-IS"/>
              </w:rPr>
              <w:pPrChange w:id="2733" w:author="Georg Birgisson" w:date="2021-10-06T14:25:00Z">
                <w:pPr>
                  <w:jc w:val="right"/>
                </w:pPr>
              </w:pPrChange>
            </w:pPr>
            <w:del w:id="2734" w:author="Georg Birgisson" w:date="2021-10-06T14:24:00Z">
              <w:r w:rsidRPr="006D20A6" w:rsidDel="00EC7212">
                <w:rPr>
                  <w:rFonts w:eastAsia="Times New Roman"/>
                  <w:color w:val="000000"/>
                  <w:lang w:eastAsia="is-IS"/>
                </w:rPr>
                <w:delText>50</w:delText>
              </w:r>
            </w:del>
          </w:p>
        </w:tc>
        <w:tc>
          <w:tcPr>
            <w:tcW w:w="1068" w:type="dxa"/>
            <w:tcBorders>
              <w:top w:val="nil"/>
              <w:left w:val="nil"/>
              <w:bottom w:val="single" w:sz="4" w:space="0" w:color="auto"/>
              <w:right w:val="single" w:sz="4" w:space="0" w:color="auto"/>
            </w:tcBorders>
            <w:shd w:val="clear" w:color="auto" w:fill="auto"/>
            <w:noWrap/>
            <w:hideMark/>
          </w:tcPr>
          <w:p w14:paraId="17844AB0" w14:textId="7B49A7FA" w:rsidR="006D20A6" w:rsidRPr="006D20A6" w:rsidDel="00EC7212" w:rsidRDefault="006D20A6">
            <w:pPr>
              <w:pStyle w:val="BodyText"/>
              <w:rPr>
                <w:del w:id="2735" w:author="Georg Birgisson" w:date="2021-10-06T14:24:00Z"/>
                <w:rFonts w:eastAsia="Times New Roman"/>
                <w:color w:val="000000"/>
                <w:lang w:eastAsia="is-IS"/>
              </w:rPr>
              <w:pPrChange w:id="2736" w:author="Georg Birgisson" w:date="2021-10-06T14:25:00Z">
                <w:pPr/>
              </w:pPrChange>
            </w:pPr>
            <w:del w:id="2737" w:author="Georg Birgisson" w:date="2021-10-06T14:24:00Z">
              <w:r w:rsidRPr="006D20A6" w:rsidDel="00EC7212">
                <w:rPr>
                  <w:rFonts w:eastAsia="Times New Roman"/>
                  <w:color w:val="000000"/>
                  <w:lang w:eastAsia="is-IS"/>
                </w:rPr>
                <w:delText xml:space="preserve">BT-28 </w:delText>
              </w:r>
            </w:del>
          </w:p>
        </w:tc>
        <w:tc>
          <w:tcPr>
            <w:tcW w:w="561" w:type="dxa"/>
            <w:tcBorders>
              <w:top w:val="nil"/>
              <w:left w:val="nil"/>
              <w:bottom w:val="single" w:sz="4" w:space="0" w:color="auto"/>
              <w:right w:val="single" w:sz="4" w:space="0" w:color="auto"/>
            </w:tcBorders>
            <w:shd w:val="clear" w:color="auto" w:fill="auto"/>
            <w:noWrap/>
            <w:hideMark/>
          </w:tcPr>
          <w:p w14:paraId="49320526" w14:textId="40403119" w:rsidR="006D20A6" w:rsidRPr="006D20A6" w:rsidDel="00EC7212" w:rsidRDefault="006D20A6">
            <w:pPr>
              <w:pStyle w:val="BodyText"/>
              <w:rPr>
                <w:del w:id="2738" w:author="Georg Birgisson" w:date="2021-10-06T14:24:00Z"/>
                <w:rFonts w:eastAsia="Times New Roman"/>
                <w:color w:val="000000"/>
                <w:lang w:eastAsia="is-IS"/>
              </w:rPr>
              <w:pPrChange w:id="2739" w:author="Georg Birgisson" w:date="2021-10-06T14:25:00Z">
                <w:pPr>
                  <w:jc w:val="center"/>
                </w:pPr>
              </w:pPrChange>
            </w:pPr>
            <w:del w:id="2740"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1EFC5A06" w14:textId="4A0D9AEB" w:rsidR="006D20A6" w:rsidRPr="006D20A6" w:rsidDel="00EC7212" w:rsidRDefault="006D20A6">
            <w:pPr>
              <w:pStyle w:val="BodyText"/>
              <w:rPr>
                <w:del w:id="2741" w:author="Georg Birgisson" w:date="2021-10-06T14:24:00Z"/>
                <w:rFonts w:eastAsia="Times New Roman"/>
                <w:color w:val="000000"/>
                <w:lang w:eastAsia="is-IS"/>
              </w:rPr>
              <w:pPrChange w:id="2742" w:author="Georg Birgisson" w:date="2021-10-06T14:25:00Z">
                <w:pPr>
                  <w:jc w:val="center"/>
                </w:pPr>
              </w:pPrChange>
            </w:pPr>
            <w:del w:id="2743"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52165C24" w14:textId="33823F84" w:rsidR="006D20A6" w:rsidRPr="006D20A6" w:rsidDel="00EC7212" w:rsidRDefault="006D20A6">
            <w:pPr>
              <w:pStyle w:val="BodyText"/>
              <w:rPr>
                <w:del w:id="2744" w:author="Georg Birgisson" w:date="2021-10-06T14:24:00Z"/>
                <w:rFonts w:eastAsia="Times New Roman"/>
                <w:color w:val="000000"/>
                <w:lang w:eastAsia="is-IS"/>
              </w:rPr>
              <w:pPrChange w:id="2745" w:author="Georg Birgisson" w:date="2021-10-06T14:25:00Z">
                <w:pPr/>
              </w:pPrChange>
            </w:pPr>
            <w:del w:id="2746" w:author="Georg Birgisson" w:date="2021-10-06T14:24:00Z">
              <w:r w:rsidRPr="006D20A6" w:rsidDel="00EC7212">
                <w:rPr>
                  <w:rFonts w:eastAsia="Times New Roman"/>
                  <w:color w:val="000000"/>
                  <w:lang w:eastAsia="is-IS"/>
                </w:rPr>
                <w:delText>cac:AccountingSupplierParty/cac:Party/cac:PartyName/cbc:Name</w:delText>
              </w:r>
            </w:del>
          </w:p>
        </w:tc>
        <w:tc>
          <w:tcPr>
            <w:tcW w:w="2808" w:type="dxa"/>
            <w:tcBorders>
              <w:top w:val="nil"/>
              <w:left w:val="nil"/>
              <w:bottom w:val="single" w:sz="4" w:space="0" w:color="auto"/>
              <w:right w:val="single" w:sz="4" w:space="0" w:color="auto"/>
            </w:tcBorders>
            <w:shd w:val="clear" w:color="auto" w:fill="auto"/>
            <w:noWrap/>
            <w:hideMark/>
          </w:tcPr>
          <w:p w14:paraId="3ED9A140" w14:textId="64EC5CDF" w:rsidR="006D20A6" w:rsidRPr="006D20A6" w:rsidDel="00EC7212" w:rsidRDefault="006D20A6">
            <w:pPr>
              <w:pStyle w:val="BodyText"/>
              <w:rPr>
                <w:del w:id="2747" w:author="Georg Birgisson" w:date="2021-10-06T14:24:00Z"/>
                <w:rFonts w:eastAsia="Times New Roman"/>
                <w:color w:val="000000"/>
                <w:lang w:eastAsia="is-IS"/>
              </w:rPr>
              <w:pPrChange w:id="2748" w:author="Georg Birgisson" w:date="2021-10-06T14:25:00Z">
                <w:pPr/>
              </w:pPrChange>
            </w:pPr>
            <w:del w:id="2749" w:author="Georg Birgisson" w:date="2021-10-06T14:24:00Z">
              <w:r w:rsidRPr="006D20A6" w:rsidDel="00EC7212">
                <w:rPr>
                  <w:rFonts w:eastAsia="Times New Roman"/>
                  <w:color w:val="000000"/>
                  <w:lang w:eastAsia="is-IS"/>
                </w:rPr>
                <w:delText> </w:delText>
              </w:r>
            </w:del>
          </w:p>
        </w:tc>
      </w:tr>
      <w:tr w:rsidR="006D20A6" w:rsidRPr="006D20A6" w:rsidDel="00EC7212" w14:paraId="3DA995AB" w14:textId="3B15F4F4" w:rsidTr="00A61027">
        <w:trPr>
          <w:trHeight w:val="300"/>
          <w:del w:id="275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CC4E27D" w14:textId="02AEB973" w:rsidR="006D20A6" w:rsidRPr="006D20A6" w:rsidDel="00EC7212" w:rsidRDefault="006D20A6">
            <w:pPr>
              <w:pStyle w:val="BodyText"/>
              <w:rPr>
                <w:del w:id="2751" w:author="Georg Birgisson" w:date="2021-10-06T14:24:00Z"/>
                <w:rFonts w:eastAsia="Times New Roman"/>
                <w:color w:val="000000"/>
                <w:lang w:eastAsia="is-IS"/>
              </w:rPr>
              <w:pPrChange w:id="2752" w:author="Georg Birgisson" w:date="2021-10-06T14:25:00Z">
                <w:pPr>
                  <w:jc w:val="right"/>
                </w:pPr>
              </w:pPrChange>
            </w:pPr>
            <w:del w:id="2753" w:author="Georg Birgisson" w:date="2021-10-06T14:24:00Z">
              <w:r w:rsidRPr="006D20A6" w:rsidDel="00EC7212">
                <w:rPr>
                  <w:rFonts w:eastAsia="Times New Roman"/>
                  <w:color w:val="000000"/>
                  <w:lang w:eastAsia="is-IS"/>
                </w:rPr>
                <w:delText>51</w:delText>
              </w:r>
            </w:del>
          </w:p>
        </w:tc>
        <w:tc>
          <w:tcPr>
            <w:tcW w:w="1068" w:type="dxa"/>
            <w:tcBorders>
              <w:top w:val="nil"/>
              <w:left w:val="nil"/>
              <w:bottom w:val="single" w:sz="4" w:space="0" w:color="auto"/>
              <w:right w:val="single" w:sz="4" w:space="0" w:color="auto"/>
            </w:tcBorders>
            <w:shd w:val="clear" w:color="auto" w:fill="auto"/>
            <w:noWrap/>
            <w:hideMark/>
          </w:tcPr>
          <w:p w14:paraId="5831C008" w14:textId="07D2BC2E" w:rsidR="006D20A6" w:rsidRPr="006D20A6" w:rsidDel="00EC7212" w:rsidRDefault="006D20A6">
            <w:pPr>
              <w:pStyle w:val="BodyText"/>
              <w:rPr>
                <w:del w:id="2754" w:author="Georg Birgisson" w:date="2021-10-06T14:24:00Z"/>
                <w:rFonts w:eastAsia="Times New Roman"/>
                <w:color w:val="000000"/>
                <w:lang w:eastAsia="is-IS"/>
              </w:rPr>
              <w:pPrChange w:id="2755" w:author="Georg Birgisson" w:date="2021-10-06T14:25:00Z">
                <w:pPr/>
              </w:pPrChange>
            </w:pPr>
            <w:del w:id="2756" w:author="Georg Birgisson" w:date="2021-10-06T14:24:00Z">
              <w:r w:rsidRPr="006D20A6" w:rsidDel="00EC7212">
                <w:rPr>
                  <w:rFonts w:eastAsia="Times New Roman"/>
                  <w:color w:val="000000"/>
                  <w:lang w:eastAsia="is-IS"/>
                </w:rPr>
                <w:delText xml:space="preserve">BT-29 </w:delText>
              </w:r>
            </w:del>
          </w:p>
        </w:tc>
        <w:tc>
          <w:tcPr>
            <w:tcW w:w="561" w:type="dxa"/>
            <w:tcBorders>
              <w:top w:val="nil"/>
              <w:left w:val="nil"/>
              <w:bottom w:val="single" w:sz="4" w:space="0" w:color="auto"/>
              <w:right w:val="single" w:sz="4" w:space="0" w:color="auto"/>
            </w:tcBorders>
            <w:shd w:val="clear" w:color="auto" w:fill="auto"/>
            <w:noWrap/>
            <w:hideMark/>
          </w:tcPr>
          <w:p w14:paraId="07A0DF08" w14:textId="552C1055" w:rsidR="006D20A6" w:rsidRPr="006D20A6" w:rsidDel="00EC7212" w:rsidRDefault="006D20A6">
            <w:pPr>
              <w:pStyle w:val="BodyText"/>
              <w:rPr>
                <w:del w:id="2757" w:author="Georg Birgisson" w:date="2021-10-06T14:24:00Z"/>
                <w:rFonts w:eastAsia="Times New Roman"/>
                <w:color w:val="000000"/>
                <w:lang w:eastAsia="is-IS"/>
              </w:rPr>
              <w:pPrChange w:id="2758" w:author="Georg Birgisson" w:date="2021-10-06T14:25:00Z">
                <w:pPr>
                  <w:jc w:val="center"/>
                </w:pPr>
              </w:pPrChange>
            </w:pPr>
            <w:del w:id="2759"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4198ED81" w14:textId="1B67A13F" w:rsidR="006D20A6" w:rsidRPr="006D20A6" w:rsidDel="00EC7212" w:rsidRDefault="006D20A6">
            <w:pPr>
              <w:pStyle w:val="BodyText"/>
              <w:rPr>
                <w:del w:id="2760" w:author="Georg Birgisson" w:date="2021-10-06T14:24:00Z"/>
                <w:rFonts w:eastAsia="Times New Roman"/>
                <w:color w:val="000000"/>
                <w:lang w:eastAsia="is-IS"/>
              </w:rPr>
              <w:pPrChange w:id="2761" w:author="Georg Birgisson" w:date="2021-10-06T14:25:00Z">
                <w:pPr>
                  <w:jc w:val="center"/>
                </w:pPr>
              </w:pPrChange>
            </w:pPr>
            <w:del w:id="2762"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22DC3F2A" w14:textId="61115A72" w:rsidR="006D20A6" w:rsidRPr="006D20A6" w:rsidDel="00EC7212" w:rsidRDefault="006D20A6">
            <w:pPr>
              <w:pStyle w:val="BodyText"/>
              <w:rPr>
                <w:del w:id="2763" w:author="Georg Birgisson" w:date="2021-10-06T14:24:00Z"/>
                <w:rFonts w:eastAsia="Times New Roman"/>
                <w:color w:val="000000"/>
                <w:lang w:eastAsia="is-IS"/>
              </w:rPr>
              <w:pPrChange w:id="2764" w:author="Georg Birgisson" w:date="2021-10-06T14:25:00Z">
                <w:pPr/>
              </w:pPrChange>
            </w:pPr>
            <w:del w:id="2765" w:author="Georg Birgisson" w:date="2021-10-06T14:24:00Z">
              <w:r w:rsidRPr="006D20A6" w:rsidDel="00EC7212">
                <w:rPr>
                  <w:rFonts w:eastAsia="Times New Roman"/>
                  <w:color w:val="000000"/>
                  <w:lang w:eastAsia="is-IS"/>
                </w:rPr>
                <w:delText>cac:AccountingSupplierParty/cac:Party/cac:PartyIdentification/cbc:ID</w:delText>
              </w:r>
            </w:del>
          </w:p>
        </w:tc>
        <w:tc>
          <w:tcPr>
            <w:tcW w:w="2808" w:type="dxa"/>
            <w:tcBorders>
              <w:top w:val="nil"/>
              <w:left w:val="nil"/>
              <w:bottom w:val="single" w:sz="4" w:space="0" w:color="auto"/>
              <w:right w:val="single" w:sz="4" w:space="0" w:color="auto"/>
            </w:tcBorders>
            <w:shd w:val="clear" w:color="auto" w:fill="auto"/>
            <w:noWrap/>
            <w:hideMark/>
          </w:tcPr>
          <w:p w14:paraId="766FE4CD" w14:textId="164DA093" w:rsidR="006D20A6" w:rsidRPr="006D20A6" w:rsidDel="00EC7212" w:rsidRDefault="006D20A6">
            <w:pPr>
              <w:pStyle w:val="BodyText"/>
              <w:rPr>
                <w:del w:id="2766" w:author="Georg Birgisson" w:date="2021-10-06T14:24:00Z"/>
                <w:rFonts w:eastAsia="Times New Roman"/>
                <w:color w:val="000000"/>
                <w:lang w:eastAsia="is-IS"/>
              </w:rPr>
              <w:pPrChange w:id="2767" w:author="Georg Birgisson" w:date="2021-10-06T14:25:00Z">
                <w:pPr/>
              </w:pPrChange>
            </w:pPr>
            <w:del w:id="2768" w:author="Georg Birgisson" w:date="2021-10-06T14:24:00Z">
              <w:r w:rsidRPr="006D20A6" w:rsidDel="00EC7212">
                <w:rPr>
                  <w:rFonts w:eastAsia="Times New Roman"/>
                  <w:color w:val="000000"/>
                  <w:lang w:eastAsia="is-IS"/>
                </w:rPr>
                <w:delText> </w:delText>
              </w:r>
            </w:del>
          </w:p>
        </w:tc>
      </w:tr>
      <w:tr w:rsidR="006D20A6" w:rsidRPr="006D20A6" w:rsidDel="00EC7212" w14:paraId="747C39CD" w14:textId="7D8A275B" w:rsidTr="00A61027">
        <w:trPr>
          <w:trHeight w:val="300"/>
          <w:del w:id="276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DDF8B14" w14:textId="772C767B" w:rsidR="006D20A6" w:rsidRPr="006D20A6" w:rsidDel="00EC7212" w:rsidRDefault="006D20A6">
            <w:pPr>
              <w:pStyle w:val="BodyText"/>
              <w:rPr>
                <w:del w:id="2770" w:author="Georg Birgisson" w:date="2021-10-06T14:24:00Z"/>
                <w:rFonts w:eastAsia="Times New Roman"/>
                <w:color w:val="000000"/>
                <w:lang w:eastAsia="is-IS"/>
              </w:rPr>
              <w:pPrChange w:id="2771" w:author="Georg Birgisson" w:date="2021-10-06T14:25:00Z">
                <w:pPr>
                  <w:jc w:val="right"/>
                </w:pPr>
              </w:pPrChange>
            </w:pPr>
            <w:del w:id="2772" w:author="Georg Birgisson" w:date="2021-10-06T14:24:00Z">
              <w:r w:rsidRPr="006D20A6" w:rsidDel="00EC7212">
                <w:rPr>
                  <w:rFonts w:eastAsia="Times New Roman"/>
                  <w:color w:val="000000"/>
                  <w:lang w:eastAsia="is-IS"/>
                </w:rPr>
                <w:delText>56</w:delText>
              </w:r>
            </w:del>
          </w:p>
        </w:tc>
        <w:tc>
          <w:tcPr>
            <w:tcW w:w="1068" w:type="dxa"/>
            <w:tcBorders>
              <w:top w:val="nil"/>
              <w:left w:val="nil"/>
              <w:bottom w:val="single" w:sz="4" w:space="0" w:color="auto"/>
              <w:right w:val="single" w:sz="4" w:space="0" w:color="auto"/>
            </w:tcBorders>
            <w:shd w:val="clear" w:color="auto" w:fill="auto"/>
            <w:noWrap/>
            <w:hideMark/>
          </w:tcPr>
          <w:p w14:paraId="73E73C74" w14:textId="0F814BCE" w:rsidR="006D20A6" w:rsidRPr="006D20A6" w:rsidDel="00EC7212" w:rsidRDefault="006D20A6">
            <w:pPr>
              <w:pStyle w:val="BodyText"/>
              <w:rPr>
                <w:del w:id="2773" w:author="Georg Birgisson" w:date="2021-10-06T14:24:00Z"/>
                <w:rFonts w:eastAsia="Times New Roman"/>
                <w:color w:val="000000"/>
                <w:lang w:eastAsia="is-IS"/>
              </w:rPr>
              <w:pPrChange w:id="2774" w:author="Georg Birgisson" w:date="2021-10-06T14:25:00Z">
                <w:pPr/>
              </w:pPrChange>
            </w:pPr>
            <w:del w:id="2775" w:author="Georg Birgisson" w:date="2021-10-06T14:24:00Z">
              <w:r w:rsidRPr="006D20A6" w:rsidDel="00EC7212">
                <w:rPr>
                  <w:rFonts w:eastAsia="Times New Roman"/>
                  <w:color w:val="000000"/>
                  <w:lang w:eastAsia="is-IS"/>
                </w:rPr>
                <w:delText>BT-29-1</w:delText>
              </w:r>
            </w:del>
          </w:p>
        </w:tc>
        <w:tc>
          <w:tcPr>
            <w:tcW w:w="561" w:type="dxa"/>
            <w:tcBorders>
              <w:top w:val="nil"/>
              <w:left w:val="nil"/>
              <w:bottom w:val="single" w:sz="4" w:space="0" w:color="auto"/>
              <w:right w:val="single" w:sz="4" w:space="0" w:color="auto"/>
            </w:tcBorders>
            <w:shd w:val="clear" w:color="auto" w:fill="auto"/>
            <w:noWrap/>
            <w:hideMark/>
          </w:tcPr>
          <w:p w14:paraId="09072535" w14:textId="05E94DD8" w:rsidR="006D20A6" w:rsidRPr="006D20A6" w:rsidDel="00EC7212" w:rsidRDefault="006D20A6">
            <w:pPr>
              <w:pStyle w:val="BodyText"/>
              <w:rPr>
                <w:del w:id="2776" w:author="Georg Birgisson" w:date="2021-10-06T14:24:00Z"/>
                <w:rFonts w:eastAsia="Times New Roman"/>
                <w:color w:val="000000"/>
                <w:lang w:eastAsia="is-IS"/>
              </w:rPr>
              <w:pPrChange w:id="2777" w:author="Georg Birgisson" w:date="2021-10-06T14:25:00Z">
                <w:pPr>
                  <w:jc w:val="center"/>
                </w:pPr>
              </w:pPrChange>
            </w:pPr>
            <w:del w:id="2778"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722B077E" w14:textId="004AB585" w:rsidR="006D20A6" w:rsidRPr="006D20A6" w:rsidDel="00EC7212" w:rsidRDefault="006D20A6">
            <w:pPr>
              <w:pStyle w:val="BodyText"/>
              <w:rPr>
                <w:del w:id="2779" w:author="Georg Birgisson" w:date="2021-10-06T14:24:00Z"/>
                <w:rFonts w:eastAsia="Times New Roman"/>
                <w:color w:val="000000"/>
                <w:lang w:eastAsia="is-IS"/>
              </w:rPr>
              <w:pPrChange w:id="2780" w:author="Georg Birgisson" w:date="2021-10-06T14:25:00Z">
                <w:pPr>
                  <w:jc w:val="center"/>
                </w:pPr>
              </w:pPrChange>
            </w:pPr>
            <w:del w:id="2781"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77CB512D" w14:textId="3CC18593" w:rsidR="006D20A6" w:rsidRPr="006D20A6" w:rsidDel="00EC7212" w:rsidRDefault="006D20A6">
            <w:pPr>
              <w:pStyle w:val="BodyText"/>
              <w:rPr>
                <w:del w:id="2782" w:author="Georg Birgisson" w:date="2021-10-06T14:24:00Z"/>
                <w:rFonts w:eastAsia="Times New Roman"/>
                <w:color w:val="000000"/>
                <w:lang w:eastAsia="is-IS"/>
              </w:rPr>
              <w:pPrChange w:id="2783" w:author="Georg Birgisson" w:date="2021-10-06T14:25:00Z">
                <w:pPr/>
              </w:pPrChange>
            </w:pPr>
            <w:del w:id="2784" w:author="Georg Birgisson" w:date="2021-10-06T14:24:00Z">
              <w:r w:rsidRPr="006D20A6" w:rsidDel="00EC7212">
                <w:rPr>
                  <w:rFonts w:eastAsia="Times New Roman"/>
                  <w:color w:val="000000"/>
                  <w:lang w:eastAsia="is-IS"/>
                </w:rPr>
                <w:delText>cac:AccountingSupplierParty/cac:Party/cac:PartyIdentification/cbc:ID/@schemeID</w:delText>
              </w:r>
            </w:del>
          </w:p>
        </w:tc>
        <w:tc>
          <w:tcPr>
            <w:tcW w:w="2808" w:type="dxa"/>
            <w:tcBorders>
              <w:top w:val="nil"/>
              <w:left w:val="nil"/>
              <w:bottom w:val="single" w:sz="4" w:space="0" w:color="auto"/>
              <w:right w:val="single" w:sz="4" w:space="0" w:color="auto"/>
            </w:tcBorders>
            <w:shd w:val="clear" w:color="auto" w:fill="auto"/>
            <w:noWrap/>
            <w:hideMark/>
          </w:tcPr>
          <w:p w14:paraId="4DF61479" w14:textId="6FA3E4B7" w:rsidR="006D20A6" w:rsidRPr="006D20A6" w:rsidDel="00EC7212" w:rsidRDefault="006D20A6">
            <w:pPr>
              <w:pStyle w:val="BodyText"/>
              <w:rPr>
                <w:del w:id="2785" w:author="Georg Birgisson" w:date="2021-10-06T14:24:00Z"/>
                <w:rFonts w:eastAsia="Times New Roman"/>
                <w:color w:val="000000"/>
                <w:lang w:eastAsia="is-IS"/>
              </w:rPr>
              <w:pPrChange w:id="2786" w:author="Georg Birgisson" w:date="2021-10-06T14:25:00Z">
                <w:pPr/>
              </w:pPrChange>
            </w:pPr>
            <w:del w:id="2787" w:author="Georg Birgisson" w:date="2021-10-06T14:24:00Z">
              <w:r w:rsidRPr="006D20A6" w:rsidDel="00EC7212">
                <w:rPr>
                  <w:rFonts w:eastAsia="Times New Roman"/>
                  <w:color w:val="000000"/>
                  <w:lang w:eastAsia="is-IS"/>
                </w:rPr>
                <w:delText> </w:delText>
              </w:r>
            </w:del>
          </w:p>
        </w:tc>
      </w:tr>
      <w:tr w:rsidR="006D20A6" w:rsidRPr="006D20A6" w:rsidDel="00EC7212" w14:paraId="6DB7E49A" w14:textId="6C681328" w:rsidTr="00A61027">
        <w:trPr>
          <w:trHeight w:val="300"/>
          <w:del w:id="278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CC25120" w14:textId="0DBE9A2E" w:rsidR="006D20A6" w:rsidRPr="006D20A6" w:rsidDel="00EC7212" w:rsidRDefault="006D20A6">
            <w:pPr>
              <w:pStyle w:val="BodyText"/>
              <w:rPr>
                <w:del w:id="2789" w:author="Georg Birgisson" w:date="2021-10-06T14:24:00Z"/>
                <w:rFonts w:eastAsia="Times New Roman"/>
                <w:color w:val="000000"/>
                <w:lang w:eastAsia="is-IS"/>
              </w:rPr>
              <w:pPrChange w:id="2790" w:author="Georg Birgisson" w:date="2021-10-06T14:25:00Z">
                <w:pPr>
                  <w:jc w:val="right"/>
                </w:pPr>
              </w:pPrChange>
            </w:pPr>
            <w:del w:id="2791" w:author="Georg Birgisson" w:date="2021-10-06T14:24:00Z">
              <w:r w:rsidRPr="006D20A6" w:rsidDel="00EC7212">
                <w:rPr>
                  <w:rFonts w:eastAsia="Times New Roman"/>
                  <w:color w:val="000000"/>
                  <w:lang w:eastAsia="is-IS"/>
                </w:rPr>
                <w:delText>57</w:delText>
              </w:r>
            </w:del>
          </w:p>
        </w:tc>
        <w:tc>
          <w:tcPr>
            <w:tcW w:w="1068" w:type="dxa"/>
            <w:tcBorders>
              <w:top w:val="nil"/>
              <w:left w:val="nil"/>
              <w:bottom w:val="single" w:sz="4" w:space="0" w:color="auto"/>
              <w:right w:val="single" w:sz="4" w:space="0" w:color="auto"/>
            </w:tcBorders>
            <w:shd w:val="clear" w:color="auto" w:fill="auto"/>
            <w:noWrap/>
            <w:hideMark/>
          </w:tcPr>
          <w:p w14:paraId="25AF28F2" w14:textId="44CFE5F1" w:rsidR="006D20A6" w:rsidRPr="006D20A6" w:rsidDel="00EC7212" w:rsidRDefault="006D20A6">
            <w:pPr>
              <w:pStyle w:val="BodyText"/>
              <w:rPr>
                <w:del w:id="2792" w:author="Georg Birgisson" w:date="2021-10-06T14:24:00Z"/>
                <w:rFonts w:eastAsia="Times New Roman"/>
                <w:color w:val="000000"/>
                <w:lang w:eastAsia="is-IS"/>
              </w:rPr>
              <w:pPrChange w:id="2793" w:author="Georg Birgisson" w:date="2021-10-06T14:25:00Z">
                <w:pPr/>
              </w:pPrChange>
            </w:pPr>
            <w:del w:id="2794" w:author="Georg Birgisson" w:date="2021-10-06T14:24:00Z">
              <w:r w:rsidRPr="006D20A6" w:rsidDel="00EC7212">
                <w:rPr>
                  <w:rFonts w:eastAsia="Times New Roman"/>
                  <w:color w:val="000000"/>
                  <w:lang w:eastAsia="is-IS"/>
                </w:rPr>
                <w:delText xml:space="preserve">BT-30 </w:delText>
              </w:r>
            </w:del>
          </w:p>
        </w:tc>
        <w:tc>
          <w:tcPr>
            <w:tcW w:w="561" w:type="dxa"/>
            <w:tcBorders>
              <w:top w:val="nil"/>
              <w:left w:val="nil"/>
              <w:bottom w:val="single" w:sz="4" w:space="0" w:color="auto"/>
              <w:right w:val="single" w:sz="4" w:space="0" w:color="auto"/>
            </w:tcBorders>
            <w:shd w:val="clear" w:color="auto" w:fill="auto"/>
            <w:noWrap/>
            <w:hideMark/>
          </w:tcPr>
          <w:p w14:paraId="4BC28A1B" w14:textId="1F6DEF68" w:rsidR="006D20A6" w:rsidRPr="006D20A6" w:rsidDel="00EC7212" w:rsidRDefault="006D20A6">
            <w:pPr>
              <w:pStyle w:val="BodyText"/>
              <w:rPr>
                <w:del w:id="2795" w:author="Georg Birgisson" w:date="2021-10-06T14:24:00Z"/>
                <w:rFonts w:eastAsia="Times New Roman"/>
                <w:color w:val="000000"/>
                <w:lang w:eastAsia="is-IS"/>
              </w:rPr>
              <w:pPrChange w:id="2796" w:author="Georg Birgisson" w:date="2021-10-06T14:25:00Z">
                <w:pPr>
                  <w:jc w:val="center"/>
                </w:pPr>
              </w:pPrChange>
            </w:pPr>
            <w:del w:id="2797"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0138FE83" w14:textId="51E7FFC4" w:rsidR="006D20A6" w:rsidRPr="006D20A6" w:rsidDel="00EC7212" w:rsidRDefault="006D20A6">
            <w:pPr>
              <w:pStyle w:val="BodyText"/>
              <w:rPr>
                <w:del w:id="2798" w:author="Georg Birgisson" w:date="2021-10-06T14:24:00Z"/>
                <w:rFonts w:eastAsia="Times New Roman"/>
                <w:color w:val="000000"/>
                <w:lang w:eastAsia="is-IS"/>
              </w:rPr>
              <w:pPrChange w:id="2799" w:author="Georg Birgisson" w:date="2021-10-06T14:25:00Z">
                <w:pPr>
                  <w:jc w:val="center"/>
                </w:pPr>
              </w:pPrChange>
            </w:pPr>
            <w:del w:id="2800"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02888CC2" w14:textId="145F6E04" w:rsidR="006D20A6" w:rsidRPr="006D20A6" w:rsidDel="00EC7212" w:rsidRDefault="006D20A6">
            <w:pPr>
              <w:pStyle w:val="BodyText"/>
              <w:rPr>
                <w:del w:id="2801" w:author="Georg Birgisson" w:date="2021-10-06T14:24:00Z"/>
                <w:rFonts w:eastAsia="Times New Roman"/>
                <w:color w:val="000000"/>
                <w:lang w:eastAsia="is-IS"/>
              </w:rPr>
              <w:pPrChange w:id="2802" w:author="Georg Birgisson" w:date="2021-10-06T14:25:00Z">
                <w:pPr/>
              </w:pPrChange>
            </w:pPr>
            <w:del w:id="2803" w:author="Georg Birgisson" w:date="2021-10-06T14:24:00Z">
              <w:r w:rsidRPr="006D20A6" w:rsidDel="00EC7212">
                <w:rPr>
                  <w:rFonts w:eastAsia="Times New Roman"/>
                  <w:color w:val="000000"/>
                  <w:lang w:eastAsia="is-IS"/>
                </w:rPr>
                <w:delText>cac:AccountingSupplierParty/cac:Party/cac:PartyLegalEntity/cbc:CompanyID</w:delText>
              </w:r>
            </w:del>
          </w:p>
        </w:tc>
        <w:tc>
          <w:tcPr>
            <w:tcW w:w="2808" w:type="dxa"/>
            <w:tcBorders>
              <w:top w:val="nil"/>
              <w:left w:val="nil"/>
              <w:bottom w:val="single" w:sz="4" w:space="0" w:color="auto"/>
              <w:right w:val="single" w:sz="4" w:space="0" w:color="auto"/>
            </w:tcBorders>
            <w:shd w:val="clear" w:color="auto" w:fill="auto"/>
            <w:noWrap/>
            <w:hideMark/>
          </w:tcPr>
          <w:p w14:paraId="4B8CA58D" w14:textId="70C90F97" w:rsidR="006D20A6" w:rsidRPr="006D20A6" w:rsidDel="00EC7212" w:rsidRDefault="006D20A6">
            <w:pPr>
              <w:pStyle w:val="BodyText"/>
              <w:rPr>
                <w:del w:id="2804" w:author="Georg Birgisson" w:date="2021-10-06T14:24:00Z"/>
                <w:rFonts w:eastAsia="Times New Roman"/>
                <w:color w:val="000000"/>
                <w:lang w:eastAsia="is-IS"/>
              </w:rPr>
              <w:pPrChange w:id="2805" w:author="Georg Birgisson" w:date="2021-10-06T14:25:00Z">
                <w:pPr/>
              </w:pPrChange>
            </w:pPr>
            <w:del w:id="2806" w:author="Georg Birgisson" w:date="2021-10-06T14:24:00Z">
              <w:r w:rsidRPr="006D20A6" w:rsidDel="00EC7212">
                <w:rPr>
                  <w:rFonts w:eastAsia="Times New Roman"/>
                  <w:color w:val="000000"/>
                  <w:lang w:eastAsia="is-IS"/>
                </w:rPr>
                <w:delText> </w:delText>
              </w:r>
            </w:del>
          </w:p>
        </w:tc>
      </w:tr>
      <w:tr w:rsidR="006D20A6" w:rsidRPr="006D20A6" w:rsidDel="00EC7212" w14:paraId="6A02A53B" w14:textId="1A7EAC7D" w:rsidTr="00A61027">
        <w:trPr>
          <w:trHeight w:val="300"/>
          <w:del w:id="280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2C9D963" w14:textId="614248E8" w:rsidR="006D20A6" w:rsidRPr="006D20A6" w:rsidDel="00EC7212" w:rsidRDefault="006D20A6">
            <w:pPr>
              <w:pStyle w:val="BodyText"/>
              <w:rPr>
                <w:del w:id="2808" w:author="Georg Birgisson" w:date="2021-10-06T14:24:00Z"/>
                <w:rFonts w:eastAsia="Times New Roman"/>
                <w:color w:val="000000"/>
                <w:lang w:eastAsia="is-IS"/>
              </w:rPr>
              <w:pPrChange w:id="2809" w:author="Georg Birgisson" w:date="2021-10-06T14:25:00Z">
                <w:pPr>
                  <w:jc w:val="right"/>
                </w:pPr>
              </w:pPrChange>
            </w:pPr>
            <w:del w:id="2810" w:author="Georg Birgisson" w:date="2021-10-06T14:24:00Z">
              <w:r w:rsidRPr="006D20A6" w:rsidDel="00EC7212">
                <w:rPr>
                  <w:rFonts w:eastAsia="Times New Roman"/>
                  <w:color w:val="000000"/>
                  <w:lang w:eastAsia="is-IS"/>
                </w:rPr>
                <w:delText>58</w:delText>
              </w:r>
            </w:del>
          </w:p>
        </w:tc>
        <w:tc>
          <w:tcPr>
            <w:tcW w:w="1068" w:type="dxa"/>
            <w:tcBorders>
              <w:top w:val="nil"/>
              <w:left w:val="nil"/>
              <w:bottom w:val="single" w:sz="4" w:space="0" w:color="auto"/>
              <w:right w:val="single" w:sz="4" w:space="0" w:color="auto"/>
            </w:tcBorders>
            <w:shd w:val="clear" w:color="auto" w:fill="auto"/>
            <w:noWrap/>
            <w:hideMark/>
          </w:tcPr>
          <w:p w14:paraId="54A5851A" w14:textId="14CA397C" w:rsidR="006D20A6" w:rsidRPr="006D20A6" w:rsidDel="00EC7212" w:rsidRDefault="006D20A6">
            <w:pPr>
              <w:pStyle w:val="BodyText"/>
              <w:rPr>
                <w:del w:id="2811" w:author="Georg Birgisson" w:date="2021-10-06T14:24:00Z"/>
                <w:rFonts w:eastAsia="Times New Roman"/>
                <w:color w:val="000000"/>
                <w:lang w:eastAsia="is-IS"/>
              </w:rPr>
              <w:pPrChange w:id="2812" w:author="Georg Birgisson" w:date="2021-10-06T14:25:00Z">
                <w:pPr/>
              </w:pPrChange>
            </w:pPr>
            <w:del w:id="2813" w:author="Georg Birgisson" w:date="2021-10-06T14:24:00Z">
              <w:r w:rsidRPr="006D20A6" w:rsidDel="00EC7212">
                <w:rPr>
                  <w:rFonts w:eastAsia="Times New Roman"/>
                  <w:color w:val="000000"/>
                  <w:lang w:eastAsia="is-IS"/>
                </w:rPr>
                <w:delText>BT-30-1</w:delText>
              </w:r>
            </w:del>
          </w:p>
        </w:tc>
        <w:tc>
          <w:tcPr>
            <w:tcW w:w="561" w:type="dxa"/>
            <w:tcBorders>
              <w:top w:val="nil"/>
              <w:left w:val="nil"/>
              <w:bottom w:val="single" w:sz="4" w:space="0" w:color="auto"/>
              <w:right w:val="single" w:sz="4" w:space="0" w:color="auto"/>
            </w:tcBorders>
            <w:shd w:val="clear" w:color="auto" w:fill="auto"/>
            <w:noWrap/>
            <w:hideMark/>
          </w:tcPr>
          <w:p w14:paraId="6CF023FD" w14:textId="3F6E9656" w:rsidR="006D20A6" w:rsidRPr="006D20A6" w:rsidDel="00EC7212" w:rsidRDefault="006D20A6">
            <w:pPr>
              <w:pStyle w:val="BodyText"/>
              <w:rPr>
                <w:del w:id="2814" w:author="Georg Birgisson" w:date="2021-10-06T14:24:00Z"/>
                <w:rFonts w:eastAsia="Times New Roman"/>
                <w:color w:val="000000"/>
                <w:lang w:eastAsia="is-IS"/>
              </w:rPr>
              <w:pPrChange w:id="2815" w:author="Georg Birgisson" w:date="2021-10-06T14:25:00Z">
                <w:pPr>
                  <w:jc w:val="center"/>
                </w:pPr>
              </w:pPrChange>
            </w:pPr>
            <w:del w:id="2816"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53A1902E" w14:textId="20D2F445" w:rsidR="006D20A6" w:rsidRPr="006D20A6" w:rsidDel="00EC7212" w:rsidRDefault="006D20A6">
            <w:pPr>
              <w:pStyle w:val="BodyText"/>
              <w:rPr>
                <w:del w:id="2817" w:author="Georg Birgisson" w:date="2021-10-06T14:24:00Z"/>
                <w:rFonts w:eastAsia="Times New Roman"/>
                <w:color w:val="000000"/>
                <w:lang w:eastAsia="is-IS"/>
              </w:rPr>
              <w:pPrChange w:id="2818" w:author="Georg Birgisson" w:date="2021-10-06T14:25:00Z">
                <w:pPr>
                  <w:jc w:val="center"/>
                </w:pPr>
              </w:pPrChange>
            </w:pPr>
            <w:del w:id="2819"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78250482" w14:textId="7125F51C" w:rsidR="006D20A6" w:rsidRPr="006D20A6" w:rsidDel="00EC7212" w:rsidRDefault="006D20A6">
            <w:pPr>
              <w:pStyle w:val="BodyText"/>
              <w:rPr>
                <w:del w:id="2820" w:author="Georg Birgisson" w:date="2021-10-06T14:24:00Z"/>
                <w:rFonts w:eastAsia="Times New Roman"/>
                <w:color w:val="000000"/>
                <w:lang w:eastAsia="is-IS"/>
              </w:rPr>
              <w:pPrChange w:id="2821" w:author="Georg Birgisson" w:date="2021-10-06T14:25:00Z">
                <w:pPr/>
              </w:pPrChange>
            </w:pPr>
            <w:del w:id="2822" w:author="Georg Birgisson" w:date="2021-10-06T14:24:00Z">
              <w:r w:rsidRPr="006D20A6" w:rsidDel="00EC7212">
                <w:rPr>
                  <w:rFonts w:eastAsia="Times New Roman"/>
                  <w:color w:val="000000"/>
                  <w:lang w:eastAsia="is-IS"/>
                </w:rPr>
                <w:delText>cac:AccountingSupplierParty/cac:Party/cac:PartyLegalEntity/cbc:CompanyID/@schemeID</w:delText>
              </w:r>
            </w:del>
          </w:p>
        </w:tc>
        <w:tc>
          <w:tcPr>
            <w:tcW w:w="2808" w:type="dxa"/>
            <w:tcBorders>
              <w:top w:val="nil"/>
              <w:left w:val="nil"/>
              <w:bottom w:val="single" w:sz="4" w:space="0" w:color="auto"/>
              <w:right w:val="single" w:sz="4" w:space="0" w:color="auto"/>
            </w:tcBorders>
            <w:shd w:val="clear" w:color="auto" w:fill="auto"/>
            <w:noWrap/>
            <w:hideMark/>
          </w:tcPr>
          <w:p w14:paraId="3F2ADA39" w14:textId="22D9D9A1" w:rsidR="006D20A6" w:rsidRPr="006D20A6" w:rsidDel="00EC7212" w:rsidRDefault="006D20A6">
            <w:pPr>
              <w:pStyle w:val="BodyText"/>
              <w:rPr>
                <w:del w:id="2823" w:author="Georg Birgisson" w:date="2021-10-06T14:24:00Z"/>
                <w:rFonts w:eastAsia="Times New Roman"/>
                <w:color w:val="000000"/>
                <w:lang w:eastAsia="is-IS"/>
              </w:rPr>
              <w:pPrChange w:id="2824" w:author="Georg Birgisson" w:date="2021-10-06T14:25:00Z">
                <w:pPr/>
              </w:pPrChange>
            </w:pPr>
            <w:del w:id="2825" w:author="Georg Birgisson" w:date="2021-10-06T14:24:00Z">
              <w:r w:rsidRPr="006D20A6" w:rsidDel="00EC7212">
                <w:rPr>
                  <w:rFonts w:eastAsia="Times New Roman"/>
                  <w:color w:val="000000"/>
                  <w:lang w:eastAsia="is-IS"/>
                </w:rPr>
                <w:delText> </w:delText>
              </w:r>
            </w:del>
          </w:p>
        </w:tc>
      </w:tr>
      <w:tr w:rsidR="006D20A6" w:rsidRPr="006D20A6" w:rsidDel="00EC7212" w14:paraId="7A6CA9BB" w14:textId="1F3F9BF7" w:rsidTr="00A61027">
        <w:trPr>
          <w:trHeight w:val="300"/>
          <w:del w:id="282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289B130" w14:textId="483C02AB" w:rsidR="006D20A6" w:rsidRPr="006D20A6" w:rsidDel="00EC7212" w:rsidRDefault="006D20A6">
            <w:pPr>
              <w:pStyle w:val="BodyText"/>
              <w:rPr>
                <w:del w:id="2827" w:author="Georg Birgisson" w:date="2021-10-06T14:24:00Z"/>
                <w:rFonts w:eastAsia="Times New Roman"/>
                <w:color w:val="000000"/>
                <w:lang w:eastAsia="is-IS"/>
              </w:rPr>
              <w:pPrChange w:id="2828" w:author="Georg Birgisson" w:date="2021-10-06T14:25:00Z">
                <w:pPr>
                  <w:jc w:val="right"/>
                </w:pPr>
              </w:pPrChange>
            </w:pPr>
            <w:del w:id="2829" w:author="Georg Birgisson" w:date="2021-10-06T14:24:00Z">
              <w:r w:rsidRPr="006D20A6" w:rsidDel="00EC7212">
                <w:rPr>
                  <w:rFonts w:eastAsia="Times New Roman"/>
                  <w:color w:val="000000"/>
                  <w:lang w:eastAsia="is-IS"/>
                </w:rPr>
                <w:delText>59</w:delText>
              </w:r>
            </w:del>
          </w:p>
        </w:tc>
        <w:tc>
          <w:tcPr>
            <w:tcW w:w="1068" w:type="dxa"/>
            <w:tcBorders>
              <w:top w:val="nil"/>
              <w:left w:val="nil"/>
              <w:bottom w:val="single" w:sz="4" w:space="0" w:color="auto"/>
              <w:right w:val="single" w:sz="4" w:space="0" w:color="auto"/>
            </w:tcBorders>
            <w:shd w:val="clear" w:color="auto" w:fill="auto"/>
            <w:noWrap/>
            <w:hideMark/>
          </w:tcPr>
          <w:p w14:paraId="775F2F5D" w14:textId="319F2BB2" w:rsidR="006D20A6" w:rsidRPr="006D20A6" w:rsidDel="00EC7212" w:rsidRDefault="006D20A6">
            <w:pPr>
              <w:pStyle w:val="BodyText"/>
              <w:rPr>
                <w:del w:id="2830" w:author="Georg Birgisson" w:date="2021-10-06T14:24:00Z"/>
                <w:rFonts w:eastAsia="Times New Roman"/>
                <w:color w:val="000000"/>
                <w:lang w:eastAsia="is-IS"/>
              </w:rPr>
              <w:pPrChange w:id="2831" w:author="Georg Birgisson" w:date="2021-10-06T14:25:00Z">
                <w:pPr/>
              </w:pPrChange>
            </w:pPr>
            <w:del w:id="2832" w:author="Georg Birgisson" w:date="2021-10-06T14:24:00Z">
              <w:r w:rsidRPr="006D20A6" w:rsidDel="00EC7212">
                <w:rPr>
                  <w:rFonts w:eastAsia="Times New Roman"/>
                  <w:color w:val="000000"/>
                  <w:lang w:eastAsia="is-IS"/>
                </w:rPr>
                <w:delText xml:space="preserve">BT-31 </w:delText>
              </w:r>
            </w:del>
          </w:p>
        </w:tc>
        <w:tc>
          <w:tcPr>
            <w:tcW w:w="561" w:type="dxa"/>
            <w:tcBorders>
              <w:top w:val="nil"/>
              <w:left w:val="nil"/>
              <w:bottom w:val="single" w:sz="4" w:space="0" w:color="auto"/>
              <w:right w:val="single" w:sz="4" w:space="0" w:color="auto"/>
            </w:tcBorders>
            <w:shd w:val="clear" w:color="auto" w:fill="auto"/>
            <w:noWrap/>
            <w:hideMark/>
          </w:tcPr>
          <w:p w14:paraId="19A8F415" w14:textId="609C7FA0" w:rsidR="006D20A6" w:rsidRPr="006D20A6" w:rsidDel="00EC7212" w:rsidRDefault="006D20A6">
            <w:pPr>
              <w:pStyle w:val="BodyText"/>
              <w:rPr>
                <w:del w:id="2833" w:author="Georg Birgisson" w:date="2021-10-06T14:24:00Z"/>
                <w:rFonts w:eastAsia="Times New Roman"/>
                <w:color w:val="000000"/>
                <w:lang w:eastAsia="is-IS"/>
              </w:rPr>
              <w:pPrChange w:id="2834" w:author="Georg Birgisson" w:date="2021-10-06T14:25:00Z">
                <w:pPr>
                  <w:jc w:val="center"/>
                </w:pPr>
              </w:pPrChange>
            </w:pPr>
            <w:del w:id="2835"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01A88666" w14:textId="1630A044" w:rsidR="006D20A6" w:rsidRPr="006D20A6" w:rsidDel="00EC7212" w:rsidRDefault="006D20A6">
            <w:pPr>
              <w:pStyle w:val="BodyText"/>
              <w:rPr>
                <w:del w:id="2836" w:author="Georg Birgisson" w:date="2021-10-06T14:24:00Z"/>
                <w:rFonts w:eastAsia="Times New Roman"/>
                <w:color w:val="000000"/>
                <w:lang w:eastAsia="is-IS"/>
              </w:rPr>
              <w:pPrChange w:id="2837" w:author="Georg Birgisson" w:date="2021-10-06T14:25:00Z">
                <w:pPr>
                  <w:jc w:val="center"/>
                </w:pPr>
              </w:pPrChange>
            </w:pPr>
            <w:del w:id="2838"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3938B672" w14:textId="0B14242E" w:rsidR="006D20A6" w:rsidRPr="006D20A6" w:rsidDel="00EC7212" w:rsidRDefault="006D20A6">
            <w:pPr>
              <w:pStyle w:val="BodyText"/>
              <w:rPr>
                <w:del w:id="2839" w:author="Georg Birgisson" w:date="2021-10-06T14:24:00Z"/>
                <w:rFonts w:eastAsia="Times New Roman"/>
                <w:color w:val="000000"/>
                <w:lang w:eastAsia="is-IS"/>
              </w:rPr>
              <w:pPrChange w:id="2840" w:author="Georg Birgisson" w:date="2021-10-06T14:25:00Z">
                <w:pPr/>
              </w:pPrChange>
            </w:pPr>
            <w:del w:id="2841" w:author="Georg Birgisson" w:date="2021-10-06T14:24:00Z">
              <w:r w:rsidRPr="006D20A6" w:rsidDel="00EC7212">
                <w:rPr>
                  <w:rFonts w:eastAsia="Times New Roman"/>
                  <w:color w:val="000000"/>
                  <w:lang w:eastAsia="is-IS"/>
                </w:rPr>
                <w:delText>cac:AccountingSupplierParty/cac:Party/cac:PartyTaxScheme/cbc:CompanyID</w:delText>
              </w:r>
            </w:del>
          </w:p>
        </w:tc>
        <w:tc>
          <w:tcPr>
            <w:tcW w:w="2808" w:type="dxa"/>
            <w:tcBorders>
              <w:top w:val="nil"/>
              <w:left w:val="nil"/>
              <w:bottom w:val="single" w:sz="4" w:space="0" w:color="auto"/>
              <w:right w:val="single" w:sz="4" w:space="0" w:color="auto"/>
            </w:tcBorders>
            <w:shd w:val="clear" w:color="auto" w:fill="auto"/>
            <w:noWrap/>
            <w:hideMark/>
          </w:tcPr>
          <w:p w14:paraId="4FBC0084" w14:textId="462F4A3B" w:rsidR="006D20A6" w:rsidRPr="006D20A6" w:rsidDel="00EC7212" w:rsidRDefault="006D20A6">
            <w:pPr>
              <w:pStyle w:val="BodyText"/>
              <w:rPr>
                <w:del w:id="2842" w:author="Georg Birgisson" w:date="2021-10-06T14:24:00Z"/>
                <w:rFonts w:eastAsia="Times New Roman"/>
                <w:color w:val="000000"/>
                <w:lang w:eastAsia="is-IS"/>
              </w:rPr>
              <w:pPrChange w:id="2843" w:author="Georg Birgisson" w:date="2021-10-06T14:25:00Z">
                <w:pPr/>
              </w:pPrChange>
            </w:pPr>
            <w:del w:id="2844" w:author="Georg Birgisson" w:date="2021-10-06T14:24:00Z">
              <w:r w:rsidRPr="006D20A6" w:rsidDel="00EC7212">
                <w:rPr>
                  <w:rFonts w:eastAsia="Times New Roman"/>
                  <w:color w:val="000000"/>
                  <w:lang w:eastAsia="is-IS"/>
                </w:rPr>
                <w:delText>with cac:TaxScheme/cbc:ID = “VAT”</w:delText>
              </w:r>
            </w:del>
          </w:p>
        </w:tc>
      </w:tr>
      <w:tr w:rsidR="006D20A6" w:rsidRPr="006D20A6" w:rsidDel="00EC7212" w14:paraId="6E5D5263" w14:textId="5CA9CC87" w:rsidTr="00A61027">
        <w:trPr>
          <w:trHeight w:val="300"/>
          <w:del w:id="284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5B86CB6" w14:textId="059BD828" w:rsidR="006D20A6" w:rsidRPr="006D20A6" w:rsidDel="00EC7212" w:rsidRDefault="006D20A6">
            <w:pPr>
              <w:pStyle w:val="BodyText"/>
              <w:rPr>
                <w:del w:id="2846" w:author="Georg Birgisson" w:date="2021-10-06T14:24:00Z"/>
                <w:rFonts w:eastAsia="Times New Roman"/>
                <w:color w:val="000000"/>
                <w:lang w:eastAsia="is-IS"/>
              </w:rPr>
              <w:pPrChange w:id="2847" w:author="Georg Birgisson" w:date="2021-10-06T14:25:00Z">
                <w:pPr>
                  <w:jc w:val="right"/>
                </w:pPr>
              </w:pPrChange>
            </w:pPr>
            <w:del w:id="2848" w:author="Georg Birgisson" w:date="2021-10-06T14:24:00Z">
              <w:r w:rsidRPr="006D20A6" w:rsidDel="00EC7212">
                <w:rPr>
                  <w:rFonts w:eastAsia="Times New Roman"/>
                  <w:color w:val="000000"/>
                  <w:lang w:eastAsia="is-IS"/>
                </w:rPr>
                <w:delText>60</w:delText>
              </w:r>
            </w:del>
          </w:p>
        </w:tc>
        <w:tc>
          <w:tcPr>
            <w:tcW w:w="1068" w:type="dxa"/>
            <w:tcBorders>
              <w:top w:val="nil"/>
              <w:left w:val="nil"/>
              <w:bottom w:val="single" w:sz="4" w:space="0" w:color="auto"/>
              <w:right w:val="single" w:sz="4" w:space="0" w:color="auto"/>
            </w:tcBorders>
            <w:shd w:val="clear" w:color="auto" w:fill="auto"/>
            <w:noWrap/>
            <w:hideMark/>
          </w:tcPr>
          <w:p w14:paraId="7F2F4CAB" w14:textId="541E4BA6" w:rsidR="006D20A6" w:rsidRPr="006D20A6" w:rsidDel="00EC7212" w:rsidRDefault="006D20A6">
            <w:pPr>
              <w:pStyle w:val="BodyText"/>
              <w:rPr>
                <w:del w:id="2849" w:author="Georg Birgisson" w:date="2021-10-06T14:24:00Z"/>
                <w:rFonts w:eastAsia="Times New Roman"/>
                <w:color w:val="000000"/>
                <w:lang w:eastAsia="is-IS"/>
              </w:rPr>
              <w:pPrChange w:id="2850" w:author="Georg Birgisson" w:date="2021-10-06T14:25:00Z">
                <w:pPr/>
              </w:pPrChange>
            </w:pPr>
            <w:del w:id="2851" w:author="Georg Birgisson" w:date="2021-10-06T14:24:00Z">
              <w:r w:rsidRPr="006D20A6" w:rsidDel="00EC7212">
                <w:rPr>
                  <w:rFonts w:eastAsia="Times New Roman"/>
                  <w:color w:val="000000"/>
                  <w:lang w:eastAsia="is-IS"/>
                </w:rPr>
                <w:delText xml:space="preserve">BT-32 </w:delText>
              </w:r>
            </w:del>
          </w:p>
        </w:tc>
        <w:tc>
          <w:tcPr>
            <w:tcW w:w="561" w:type="dxa"/>
            <w:tcBorders>
              <w:top w:val="nil"/>
              <w:left w:val="nil"/>
              <w:bottom w:val="single" w:sz="4" w:space="0" w:color="auto"/>
              <w:right w:val="single" w:sz="4" w:space="0" w:color="auto"/>
            </w:tcBorders>
            <w:shd w:val="clear" w:color="auto" w:fill="auto"/>
            <w:noWrap/>
            <w:hideMark/>
          </w:tcPr>
          <w:p w14:paraId="549D320F" w14:textId="71765BFF" w:rsidR="006D20A6" w:rsidRPr="006D20A6" w:rsidDel="00EC7212" w:rsidRDefault="006D20A6">
            <w:pPr>
              <w:pStyle w:val="BodyText"/>
              <w:rPr>
                <w:del w:id="2852" w:author="Georg Birgisson" w:date="2021-10-06T14:24:00Z"/>
                <w:rFonts w:eastAsia="Times New Roman"/>
                <w:color w:val="000000"/>
                <w:lang w:eastAsia="is-IS"/>
              </w:rPr>
              <w:pPrChange w:id="2853" w:author="Georg Birgisson" w:date="2021-10-06T14:25:00Z">
                <w:pPr>
                  <w:jc w:val="center"/>
                </w:pPr>
              </w:pPrChange>
            </w:pPr>
            <w:del w:id="2854"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2D963FB1" w14:textId="70B793FE" w:rsidR="006D20A6" w:rsidRPr="006D20A6" w:rsidDel="00EC7212" w:rsidRDefault="006D20A6">
            <w:pPr>
              <w:pStyle w:val="BodyText"/>
              <w:rPr>
                <w:del w:id="2855" w:author="Georg Birgisson" w:date="2021-10-06T14:24:00Z"/>
                <w:rFonts w:eastAsia="Times New Roman"/>
                <w:color w:val="000000"/>
                <w:lang w:eastAsia="is-IS"/>
              </w:rPr>
              <w:pPrChange w:id="2856" w:author="Georg Birgisson" w:date="2021-10-06T14:25:00Z">
                <w:pPr>
                  <w:jc w:val="center"/>
                </w:pPr>
              </w:pPrChange>
            </w:pPr>
            <w:del w:id="2857"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781645C2" w14:textId="45567969" w:rsidR="006D20A6" w:rsidRPr="006D20A6" w:rsidDel="00EC7212" w:rsidRDefault="006D20A6">
            <w:pPr>
              <w:pStyle w:val="BodyText"/>
              <w:rPr>
                <w:del w:id="2858" w:author="Georg Birgisson" w:date="2021-10-06T14:24:00Z"/>
                <w:rFonts w:eastAsia="Times New Roman"/>
                <w:color w:val="000000"/>
                <w:lang w:eastAsia="is-IS"/>
              </w:rPr>
              <w:pPrChange w:id="2859" w:author="Georg Birgisson" w:date="2021-10-06T14:25:00Z">
                <w:pPr/>
              </w:pPrChange>
            </w:pPr>
            <w:del w:id="2860" w:author="Georg Birgisson" w:date="2021-10-06T14:24:00Z">
              <w:r w:rsidRPr="006D20A6" w:rsidDel="00EC7212">
                <w:rPr>
                  <w:rFonts w:eastAsia="Times New Roman"/>
                  <w:color w:val="000000"/>
                  <w:lang w:eastAsia="is-IS"/>
                </w:rPr>
                <w:delText>cac:AccountingSupplierParty/cac:Party/cac:PartyTaxScheme/cbc:CompanyID</w:delText>
              </w:r>
            </w:del>
          </w:p>
        </w:tc>
        <w:tc>
          <w:tcPr>
            <w:tcW w:w="2808" w:type="dxa"/>
            <w:tcBorders>
              <w:top w:val="nil"/>
              <w:left w:val="nil"/>
              <w:bottom w:val="single" w:sz="4" w:space="0" w:color="auto"/>
              <w:right w:val="single" w:sz="4" w:space="0" w:color="auto"/>
            </w:tcBorders>
            <w:shd w:val="clear" w:color="auto" w:fill="auto"/>
            <w:noWrap/>
            <w:hideMark/>
          </w:tcPr>
          <w:p w14:paraId="097F293A" w14:textId="41545E13" w:rsidR="006D20A6" w:rsidRPr="006D20A6" w:rsidDel="00EC7212" w:rsidRDefault="006D20A6">
            <w:pPr>
              <w:pStyle w:val="BodyText"/>
              <w:rPr>
                <w:del w:id="2861" w:author="Georg Birgisson" w:date="2021-10-06T14:24:00Z"/>
                <w:rFonts w:eastAsia="Times New Roman"/>
                <w:color w:val="000000"/>
                <w:lang w:eastAsia="is-IS"/>
              </w:rPr>
              <w:pPrChange w:id="2862" w:author="Georg Birgisson" w:date="2021-10-06T14:25:00Z">
                <w:pPr/>
              </w:pPrChange>
            </w:pPr>
            <w:del w:id="2863" w:author="Georg Birgisson" w:date="2021-10-06T14:24:00Z">
              <w:r w:rsidRPr="006D20A6" w:rsidDel="00EC7212">
                <w:rPr>
                  <w:rFonts w:eastAsia="Times New Roman"/>
                  <w:color w:val="000000"/>
                  <w:lang w:eastAsia="is-IS"/>
                </w:rPr>
                <w:delText>with cac:TaxScheme/cbc:ID ! = “VAT”</w:delText>
              </w:r>
            </w:del>
          </w:p>
        </w:tc>
      </w:tr>
      <w:tr w:rsidR="006D20A6" w:rsidRPr="006D20A6" w:rsidDel="00EC7212" w14:paraId="7C831EE3" w14:textId="61522FAE" w:rsidTr="00A61027">
        <w:trPr>
          <w:trHeight w:val="300"/>
          <w:del w:id="286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D2E8246" w14:textId="312093E0" w:rsidR="006D20A6" w:rsidRPr="006D20A6" w:rsidDel="00EC7212" w:rsidRDefault="006D20A6">
            <w:pPr>
              <w:pStyle w:val="BodyText"/>
              <w:rPr>
                <w:del w:id="2865" w:author="Georg Birgisson" w:date="2021-10-06T14:24:00Z"/>
                <w:rFonts w:eastAsia="Times New Roman"/>
                <w:color w:val="000000"/>
                <w:lang w:eastAsia="is-IS"/>
              </w:rPr>
              <w:pPrChange w:id="2866" w:author="Georg Birgisson" w:date="2021-10-06T14:25:00Z">
                <w:pPr>
                  <w:jc w:val="right"/>
                </w:pPr>
              </w:pPrChange>
            </w:pPr>
            <w:del w:id="2867" w:author="Georg Birgisson" w:date="2021-10-06T14:24:00Z">
              <w:r w:rsidRPr="006D20A6" w:rsidDel="00EC7212">
                <w:rPr>
                  <w:rFonts w:eastAsia="Times New Roman"/>
                  <w:color w:val="000000"/>
                  <w:lang w:eastAsia="is-IS"/>
                </w:rPr>
                <w:delText>61</w:delText>
              </w:r>
            </w:del>
          </w:p>
        </w:tc>
        <w:tc>
          <w:tcPr>
            <w:tcW w:w="1068" w:type="dxa"/>
            <w:tcBorders>
              <w:top w:val="nil"/>
              <w:left w:val="nil"/>
              <w:bottom w:val="single" w:sz="4" w:space="0" w:color="auto"/>
              <w:right w:val="single" w:sz="4" w:space="0" w:color="auto"/>
            </w:tcBorders>
            <w:shd w:val="clear" w:color="auto" w:fill="auto"/>
            <w:noWrap/>
            <w:hideMark/>
          </w:tcPr>
          <w:p w14:paraId="4C4876E5" w14:textId="2B8F5269" w:rsidR="006D20A6" w:rsidRPr="006D20A6" w:rsidDel="00EC7212" w:rsidRDefault="006D20A6">
            <w:pPr>
              <w:pStyle w:val="BodyText"/>
              <w:rPr>
                <w:del w:id="2868" w:author="Georg Birgisson" w:date="2021-10-06T14:24:00Z"/>
                <w:rFonts w:eastAsia="Times New Roman"/>
                <w:color w:val="000000"/>
                <w:lang w:eastAsia="is-IS"/>
              </w:rPr>
              <w:pPrChange w:id="2869" w:author="Georg Birgisson" w:date="2021-10-06T14:25:00Z">
                <w:pPr/>
              </w:pPrChange>
            </w:pPr>
            <w:del w:id="2870" w:author="Georg Birgisson" w:date="2021-10-06T14:24:00Z">
              <w:r w:rsidRPr="006D20A6" w:rsidDel="00EC7212">
                <w:rPr>
                  <w:rFonts w:eastAsia="Times New Roman"/>
                  <w:color w:val="000000"/>
                  <w:lang w:eastAsia="is-IS"/>
                </w:rPr>
                <w:delText xml:space="preserve">BT-33 </w:delText>
              </w:r>
            </w:del>
          </w:p>
        </w:tc>
        <w:tc>
          <w:tcPr>
            <w:tcW w:w="561" w:type="dxa"/>
            <w:tcBorders>
              <w:top w:val="nil"/>
              <w:left w:val="nil"/>
              <w:bottom w:val="single" w:sz="4" w:space="0" w:color="auto"/>
              <w:right w:val="single" w:sz="4" w:space="0" w:color="auto"/>
            </w:tcBorders>
            <w:shd w:val="clear" w:color="auto" w:fill="auto"/>
            <w:noWrap/>
            <w:hideMark/>
          </w:tcPr>
          <w:p w14:paraId="13060344" w14:textId="639BDA07" w:rsidR="006D20A6" w:rsidRPr="006D20A6" w:rsidDel="00EC7212" w:rsidRDefault="006D20A6">
            <w:pPr>
              <w:pStyle w:val="BodyText"/>
              <w:rPr>
                <w:del w:id="2871" w:author="Georg Birgisson" w:date="2021-10-06T14:24:00Z"/>
                <w:rFonts w:eastAsia="Times New Roman"/>
                <w:color w:val="000000"/>
                <w:lang w:eastAsia="is-IS"/>
              </w:rPr>
              <w:pPrChange w:id="2872" w:author="Georg Birgisson" w:date="2021-10-06T14:25:00Z">
                <w:pPr>
                  <w:jc w:val="center"/>
                </w:pPr>
              </w:pPrChange>
            </w:pPr>
            <w:del w:id="2873"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68B7F389" w14:textId="6D7098AE" w:rsidR="006D20A6" w:rsidRPr="006D20A6" w:rsidDel="00EC7212" w:rsidRDefault="006D20A6">
            <w:pPr>
              <w:pStyle w:val="BodyText"/>
              <w:rPr>
                <w:del w:id="2874" w:author="Georg Birgisson" w:date="2021-10-06T14:24:00Z"/>
                <w:rFonts w:eastAsia="Times New Roman"/>
                <w:color w:val="000000"/>
                <w:lang w:eastAsia="is-IS"/>
              </w:rPr>
              <w:pPrChange w:id="2875" w:author="Georg Birgisson" w:date="2021-10-06T14:25:00Z">
                <w:pPr>
                  <w:jc w:val="center"/>
                </w:pPr>
              </w:pPrChange>
            </w:pPr>
            <w:del w:id="2876"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7406B292" w14:textId="3A4CF86E" w:rsidR="006D20A6" w:rsidRPr="006D20A6" w:rsidDel="00EC7212" w:rsidRDefault="006D20A6">
            <w:pPr>
              <w:pStyle w:val="BodyText"/>
              <w:rPr>
                <w:del w:id="2877" w:author="Georg Birgisson" w:date="2021-10-06T14:24:00Z"/>
                <w:rFonts w:eastAsia="Times New Roman"/>
                <w:color w:val="000000"/>
                <w:lang w:eastAsia="is-IS"/>
              </w:rPr>
              <w:pPrChange w:id="2878" w:author="Georg Birgisson" w:date="2021-10-06T14:25:00Z">
                <w:pPr/>
              </w:pPrChange>
            </w:pPr>
            <w:del w:id="2879" w:author="Georg Birgisson" w:date="2021-10-06T14:24:00Z">
              <w:r w:rsidRPr="006D20A6" w:rsidDel="00EC7212">
                <w:rPr>
                  <w:rFonts w:eastAsia="Times New Roman"/>
                  <w:color w:val="000000"/>
                  <w:lang w:eastAsia="is-IS"/>
                </w:rPr>
                <w:delText>cac:AccountingSupplierParty/cac:Party/cac:PartyLegalEntity/cbc:CompanyLegalForm</w:delText>
              </w:r>
            </w:del>
          </w:p>
        </w:tc>
        <w:tc>
          <w:tcPr>
            <w:tcW w:w="2808" w:type="dxa"/>
            <w:tcBorders>
              <w:top w:val="nil"/>
              <w:left w:val="nil"/>
              <w:bottom w:val="single" w:sz="4" w:space="0" w:color="auto"/>
              <w:right w:val="single" w:sz="4" w:space="0" w:color="auto"/>
            </w:tcBorders>
            <w:shd w:val="clear" w:color="auto" w:fill="auto"/>
            <w:noWrap/>
            <w:hideMark/>
          </w:tcPr>
          <w:p w14:paraId="3FFD8925" w14:textId="6DE76673" w:rsidR="006D20A6" w:rsidRPr="006D20A6" w:rsidDel="00EC7212" w:rsidRDefault="006D20A6">
            <w:pPr>
              <w:pStyle w:val="BodyText"/>
              <w:rPr>
                <w:del w:id="2880" w:author="Georg Birgisson" w:date="2021-10-06T14:24:00Z"/>
                <w:rFonts w:eastAsia="Times New Roman"/>
                <w:color w:val="000000"/>
                <w:lang w:eastAsia="is-IS"/>
              </w:rPr>
              <w:pPrChange w:id="2881" w:author="Georg Birgisson" w:date="2021-10-06T14:25:00Z">
                <w:pPr/>
              </w:pPrChange>
            </w:pPr>
            <w:del w:id="2882" w:author="Georg Birgisson" w:date="2021-10-06T14:24:00Z">
              <w:r w:rsidRPr="006D20A6" w:rsidDel="00EC7212">
                <w:rPr>
                  <w:rFonts w:eastAsia="Times New Roman"/>
                  <w:color w:val="000000"/>
                  <w:lang w:eastAsia="is-IS"/>
                </w:rPr>
                <w:delText> </w:delText>
              </w:r>
            </w:del>
          </w:p>
        </w:tc>
      </w:tr>
      <w:tr w:rsidR="006D20A6" w:rsidRPr="006D20A6" w:rsidDel="00EC7212" w14:paraId="39AF2F1C" w14:textId="1DEBFBA7" w:rsidTr="00A61027">
        <w:trPr>
          <w:trHeight w:val="300"/>
          <w:del w:id="288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D44F17C" w14:textId="66C8C253" w:rsidR="006D20A6" w:rsidRPr="006D20A6" w:rsidDel="00EC7212" w:rsidRDefault="006D20A6">
            <w:pPr>
              <w:pStyle w:val="BodyText"/>
              <w:rPr>
                <w:del w:id="2884" w:author="Georg Birgisson" w:date="2021-10-06T14:24:00Z"/>
                <w:rFonts w:eastAsia="Times New Roman"/>
                <w:color w:val="000000"/>
                <w:lang w:eastAsia="is-IS"/>
              </w:rPr>
              <w:pPrChange w:id="2885" w:author="Georg Birgisson" w:date="2021-10-06T14:25:00Z">
                <w:pPr>
                  <w:jc w:val="right"/>
                </w:pPr>
              </w:pPrChange>
            </w:pPr>
            <w:del w:id="2886" w:author="Georg Birgisson" w:date="2021-10-06T14:24:00Z">
              <w:r w:rsidRPr="006D20A6" w:rsidDel="00EC7212">
                <w:rPr>
                  <w:rFonts w:eastAsia="Times New Roman"/>
                  <w:color w:val="000000"/>
                  <w:lang w:eastAsia="is-IS"/>
                </w:rPr>
                <w:delText>67</w:delText>
              </w:r>
            </w:del>
          </w:p>
        </w:tc>
        <w:tc>
          <w:tcPr>
            <w:tcW w:w="1068" w:type="dxa"/>
            <w:tcBorders>
              <w:top w:val="nil"/>
              <w:left w:val="nil"/>
              <w:bottom w:val="single" w:sz="4" w:space="0" w:color="auto"/>
              <w:right w:val="single" w:sz="4" w:space="0" w:color="auto"/>
            </w:tcBorders>
            <w:shd w:val="clear" w:color="auto" w:fill="auto"/>
            <w:noWrap/>
            <w:hideMark/>
          </w:tcPr>
          <w:p w14:paraId="68F1082C" w14:textId="5E9F6719" w:rsidR="006D20A6" w:rsidRPr="006D20A6" w:rsidDel="00EC7212" w:rsidRDefault="006D20A6">
            <w:pPr>
              <w:pStyle w:val="BodyText"/>
              <w:rPr>
                <w:del w:id="2887" w:author="Georg Birgisson" w:date="2021-10-06T14:24:00Z"/>
                <w:rFonts w:eastAsia="Times New Roman"/>
                <w:color w:val="000000"/>
                <w:lang w:eastAsia="is-IS"/>
              </w:rPr>
              <w:pPrChange w:id="2888" w:author="Georg Birgisson" w:date="2021-10-06T14:25:00Z">
                <w:pPr/>
              </w:pPrChange>
            </w:pPr>
            <w:del w:id="2889" w:author="Georg Birgisson" w:date="2021-10-06T14:24:00Z">
              <w:r w:rsidRPr="006D20A6" w:rsidDel="00EC7212">
                <w:rPr>
                  <w:rFonts w:eastAsia="Times New Roman"/>
                  <w:color w:val="000000"/>
                  <w:lang w:eastAsia="is-IS"/>
                </w:rPr>
                <w:delText xml:space="preserve">BT-34 </w:delText>
              </w:r>
            </w:del>
          </w:p>
        </w:tc>
        <w:tc>
          <w:tcPr>
            <w:tcW w:w="561" w:type="dxa"/>
            <w:tcBorders>
              <w:top w:val="nil"/>
              <w:left w:val="nil"/>
              <w:bottom w:val="single" w:sz="4" w:space="0" w:color="auto"/>
              <w:right w:val="single" w:sz="4" w:space="0" w:color="auto"/>
            </w:tcBorders>
            <w:shd w:val="clear" w:color="auto" w:fill="auto"/>
            <w:noWrap/>
            <w:hideMark/>
          </w:tcPr>
          <w:p w14:paraId="01D36FEE" w14:textId="3AEBBB8B" w:rsidR="006D20A6" w:rsidRPr="006D20A6" w:rsidDel="00EC7212" w:rsidRDefault="006D20A6">
            <w:pPr>
              <w:pStyle w:val="BodyText"/>
              <w:rPr>
                <w:del w:id="2890" w:author="Georg Birgisson" w:date="2021-10-06T14:24:00Z"/>
                <w:rFonts w:eastAsia="Times New Roman"/>
                <w:color w:val="000000"/>
                <w:lang w:eastAsia="is-IS"/>
              </w:rPr>
              <w:pPrChange w:id="2891" w:author="Georg Birgisson" w:date="2021-10-06T14:25:00Z">
                <w:pPr>
                  <w:jc w:val="center"/>
                </w:pPr>
              </w:pPrChange>
            </w:pPr>
            <w:del w:id="2892"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2779BF2D" w14:textId="471B003E" w:rsidR="006D20A6" w:rsidRPr="006D20A6" w:rsidDel="00EC7212" w:rsidRDefault="006D20A6">
            <w:pPr>
              <w:pStyle w:val="BodyText"/>
              <w:rPr>
                <w:del w:id="2893" w:author="Georg Birgisson" w:date="2021-10-06T14:24:00Z"/>
                <w:rFonts w:eastAsia="Times New Roman"/>
                <w:color w:val="000000"/>
                <w:lang w:eastAsia="is-IS"/>
              </w:rPr>
              <w:pPrChange w:id="2894" w:author="Georg Birgisson" w:date="2021-10-06T14:25:00Z">
                <w:pPr>
                  <w:jc w:val="center"/>
                </w:pPr>
              </w:pPrChange>
            </w:pPr>
            <w:del w:id="2895"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04A7E04B" w14:textId="7E3DE617" w:rsidR="006D20A6" w:rsidRPr="006D20A6" w:rsidDel="00EC7212" w:rsidRDefault="006D20A6">
            <w:pPr>
              <w:pStyle w:val="BodyText"/>
              <w:rPr>
                <w:del w:id="2896" w:author="Georg Birgisson" w:date="2021-10-06T14:24:00Z"/>
                <w:rFonts w:eastAsia="Times New Roman"/>
                <w:color w:val="000000"/>
                <w:lang w:eastAsia="is-IS"/>
              </w:rPr>
              <w:pPrChange w:id="2897" w:author="Georg Birgisson" w:date="2021-10-06T14:25:00Z">
                <w:pPr/>
              </w:pPrChange>
            </w:pPr>
            <w:del w:id="2898" w:author="Georg Birgisson" w:date="2021-10-06T14:24:00Z">
              <w:r w:rsidRPr="006D20A6" w:rsidDel="00EC7212">
                <w:rPr>
                  <w:rFonts w:eastAsia="Times New Roman"/>
                  <w:color w:val="000000"/>
                  <w:lang w:eastAsia="is-IS"/>
                </w:rPr>
                <w:delText>cac:AccountingSupplierParty/cac:Party/cbc:EndpointID</w:delText>
              </w:r>
            </w:del>
          </w:p>
        </w:tc>
        <w:tc>
          <w:tcPr>
            <w:tcW w:w="2808" w:type="dxa"/>
            <w:tcBorders>
              <w:top w:val="nil"/>
              <w:left w:val="nil"/>
              <w:bottom w:val="single" w:sz="4" w:space="0" w:color="auto"/>
              <w:right w:val="single" w:sz="4" w:space="0" w:color="auto"/>
            </w:tcBorders>
            <w:shd w:val="clear" w:color="auto" w:fill="auto"/>
            <w:noWrap/>
            <w:hideMark/>
          </w:tcPr>
          <w:p w14:paraId="3754578B" w14:textId="4CE23A86" w:rsidR="006D20A6" w:rsidRPr="006D20A6" w:rsidDel="00EC7212" w:rsidRDefault="006D20A6">
            <w:pPr>
              <w:pStyle w:val="BodyText"/>
              <w:rPr>
                <w:del w:id="2899" w:author="Georg Birgisson" w:date="2021-10-06T14:24:00Z"/>
                <w:rFonts w:eastAsia="Times New Roman"/>
                <w:color w:val="000000"/>
                <w:lang w:eastAsia="is-IS"/>
              </w:rPr>
              <w:pPrChange w:id="2900" w:author="Georg Birgisson" w:date="2021-10-06T14:25:00Z">
                <w:pPr/>
              </w:pPrChange>
            </w:pPr>
            <w:del w:id="2901" w:author="Georg Birgisson" w:date="2021-10-06T14:24:00Z">
              <w:r w:rsidRPr="006D20A6" w:rsidDel="00EC7212">
                <w:rPr>
                  <w:rFonts w:eastAsia="Times New Roman"/>
                  <w:color w:val="000000"/>
                  <w:lang w:eastAsia="is-IS"/>
                </w:rPr>
                <w:delText> </w:delText>
              </w:r>
            </w:del>
          </w:p>
        </w:tc>
      </w:tr>
      <w:tr w:rsidR="006D20A6" w:rsidRPr="006D20A6" w:rsidDel="00EC7212" w14:paraId="7E84505F" w14:textId="05BC4E96" w:rsidTr="00A61027">
        <w:trPr>
          <w:trHeight w:val="300"/>
          <w:del w:id="290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0AF272E" w14:textId="0CDD4369" w:rsidR="006D20A6" w:rsidRPr="006D20A6" w:rsidDel="00EC7212" w:rsidRDefault="006D20A6">
            <w:pPr>
              <w:pStyle w:val="BodyText"/>
              <w:rPr>
                <w:del w:id="2903" w:author="Georg Birgisson" w:date="2021-10-06T14:24:00Z"/>
                <w:rFonts w:eastAsia="Times New Roman"/>
                <w:color w:val="000000"/>
                <w:lang w:eastAsia="is-IS"/>
              </w:rPr>
              <w:pPrChange w:id="2904" w:author="Georg Birgisson" w:date="2021-10-06T14:25:00Z">
                <w:pPr>
                  <w:jc w:val="right"/>
                </w:pPr>
              </w:pPrChange>
            </w:pPr>
            <w:del w:id="2905" w:author="Georg Birgisson" w:date="2021-10-06T14:24:00Z">
              <w:r w:rsidRPr="006D20A6" w:rsidDel="00EC7212">
                <w:rPr>
                  <w:rFonts w:eastAsia="Times New Roman"/>
                  <w:color w:val="000000"/>
                  <w:lang w:eastAsia="is-IS"/>
                </w:rPr>
                <w:delText>68</w:delText>
              </w:r>
            </w:del>
          </w:p>
        </w:tc>
        <w:tc>
          <w:tcPr>
            <w:tcW w:w="1068" w:type="dxa"/>
            <w:tcBorders>
              <w:top w:val="nil"/>
              <w:left w:val="nil"/>
              <w:bottom w:val="single" w:sz="4" w:space="0" w:color="auto"/>
              <w:right w:val="single" w:sz="4" w:space="0" w:color="auto"/>
            </w:tcBorders>
            <w:shd w:val="clear" w:color="auto" w:fill="auto"/>
            <w:noWrap/>
            <w:hideMark/>
          </w:tcPr>
          <w:p w14:paraId="2A7ED9AB" w14:textId="1E7F9ACD" w:rsidR="006D20A6" w:rsidRPr="006D20A6" w:rsidDel="00EC7212" w:rsidRDefault="006D20A6">
            <w:pPr>
              <w:pStyle w:val="BodyText"/>
              <w:rPr>
                <w:del w:id="2906" w:author="Georg Birgisson" w:date="2021-10-06T14:24:00Z"/>
                <w:rFonts w:eastAsia="Times New Roman"/>
                <w:color w:val="000000"/>
                <w:lang w:eastAsia="is-IS"/>
              </w:rPr>
              <w:pPrChange w:id="2907" w:author="Georg Birgisson" w:date="2021-10-06T14:25:00Z">
                <w:pPr/>
              </w:pPrChange>
            </w:pPr>
            <w:del w:id="2908" w:author="Georg Birgisson" w:date="2021-10-06T14:24:00Z">
              <w:r w:rsidRPr="006D20A6" w:rsidDel="00EC7212">
                <w:rPr>
                  <w:rFonts w:eastAsia="Times New Roman"/>
                  <w:color w:val="000000"/>
                  <w:lang w:eastAsia="is-IS"/>
                </w:rPr>
                <w:delText>BT-34-1</w:delText>
              </w:r>
            </w:del>
          </w:p>
        </w:tc>
        <w:tc>
          <w:tcPr>
            <w:tcW w:w="561" w:type="dxa"/>
            <w:tcBorders>
              <w:top w:val="nil"/>
              <w:left w:val="nil"/>
              <w:bottom w:val="single" w:sz="4" w:space="0" w:color="auto"/>
              <w:right w:val="single" w:sz="4" w:space="0" w:color="auto"/>
            </w:tcBorders>
            <w:shd w:val="clear" w:color="auto" w:fill="auto"/>
            <w:noWrap/>
            <w:hideMark/>
          </w:tcPr>
          <w:p w14:paraId="5F71334F" w14:textId="7857D968" w:rsidR="006D20A6" w:rsidRPr="006D20A6" w:rsidDel="00EC7212" w:rsidRDefault="006D20A6">
            <w:pPr>
              <w:pStyle w:val="BodyText"/>
              <w:rPr>
                <w:del w:id="2909" w:author="Georg Birgisson" w:date="2021-10-06T14:24:00Z"/>
                <w:rFonts w:eastAsia="Times New Roman"/>
                <w:color w:val="000000"/>
                <w:lang w:eastAsia="is-IS"/>
              </w:rPr>
              <w:pPrChange w:id="2910" w:author="Georg Birgisson" w:date="2021-10-06T14:25:00Z">
                <w:pPr>
                  <w:jc w:val="center"/>
                </w:pPr>
              </w:pPrChange>
            </w:pPr>
            <w:del w:id="2911"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14CA54C3" w14:textId="72FF1A76" w:rsidR="006D20A6" w:rsidRPr="006D20A6" w:rsidDel="00EC7212" w:rsidRDefault="006D20A6">
            <w:pPr>
              <w:pStyle w:val="BodyText"/>
              <w:rPr>
                <w:del w:id="2912" w:author="Georg Birgisson" w:date="2021-10-06T14:24:00Z"/>
                <w:rFonts w:eastAsia="Times New Roman"/>
                <w:color w:val="000000"/>
                <w:lang w:eastAsia="is-IS"/>
              </w:rPr>
              <w:pPrChange w:id="2913" w:author="Georg Birgisson" w:date="2021-10-06T14:25:00Z">
                <w:pPr>
                  <w:jc w:val="center"/>
                </w:pPr>
              </w:pPrChange>
            </w:pPr>
            <w:del w:id="2914"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3122885E" w14:textId="0736FD89" w:rsidR="006D20A6" w:rsidRPr="006D20A6" w:rsidDel="00EC7212" w:rsidRDefault="006D20A6">
            <w:pPr>
              <w:pStyle w:val="BodyText"/>
              <w:rPr>
                <w:del w:id="2915" w:author="Georg Birgisson" w:date="2021-10-06T14:24:00Z"/>
                <w:rFonts w:eastAsia="Times New Roman"/>
                <w:color w:val="000000"/>
                <w:lang w:eastAsia="is-IS"/>
              </w:rPr>
              <w:pPrChange w:id="2916" w:author="Georg Birgisson" w:date="2021-10-06T14:25:00Z">
                <w:pPr/>
              </w:pPrChange>
            </w:pPr>
            <w:del w:id="2917" w:author="Georg Birgisson" w:date="2021-10-06T14:24:00Z">
              <w:r w:rsidRPr="006D20A6" w:rsidDel="00EC7212">
                <w:rPr>
                  <w:rFonts w:eastAsia="Times New Roman"/>
                  <w:color w:val="000000"/>
                  <w:lang w:eastAsia="is-IS"/>
                </w:rPr>
                <w:delText>cac:AccountingSupplierParty/cac:Party/cbc:EndpointID/@schemeID</w:delText>
              </w:r>
            </w:del>
          </w:p>
        </w:tc>
        <w:tc>
          <w:tcPr>
            <w:tcW w:w="2808" w:type="dxa"/>
            <w:tcBorders>
              <w:top w:val="nil"/>
              <w:left w:val="nil"/>
              <w:bottom w:val="single" w:sz="4" w:space="0" w:color="auto"/>
              <w:right w:val="single" w:sz="4" w:space="0" w:color="auto"/>
            </w:tcBorders>
            <w:shd w:val="clear" w:color="auto" w:fill="auto"/>
            <w:noWrap/>
            <w:hideMark/>
          </w:tcPr>
          <w:p w14:paraId="14D65B96" w14:textId="6DD4548B" w:rsidR="006D20A6" w:rsidRPr="006D20A6" w:rsidDel="00EC7212" w:rsidRDefault="006D20A6">
            <w:pPr>
              <w:pStyle w:val="BodyText"/>
              <w:rPr>
                <w:del w:id="2918" w:author="Georg Birgisson" w:date="2021-10-06T14:24:00Z"/>
                <w:rFonts w:eastAsia="Times New Roman"/>
                <w:color w:val="000000"/>
                <w:lang w:eastAsia="is-IS"/>
              </w:rPr>
              <w:pPrChange w:id="2919" w:author="Georg Birgisson" w:date="2021-10-06T14:25:00Z">
                <w:pPr/>
              </w:pPrChange>
            </w:pPr>
            <w:del w:id="2920" w:author="Georg Birgisson" w:date="2021-10-06T14:24:00Z">
              <w:r w:rsidRPr="006D20A6" w:rsidDel="00EC7212">
                <w:rPr>
                  <w:rFonts w:eastAsia="Times New Roman"/>
                  <w:color w:val="000000"/>
                  <w:lang w:eastAsia="is-IS"/>
                </w:rPr>
                <w:delText> </w:delText>
              </w:r>
            </w:del>
          </w:p>
        </w:tc>
      </w:tr>
      <w:tr w:rsidR="006D20A6" w:rsidRPr="006D20A6" w:rsidDel="00EC7212" w14:paraId="76DBEBBD" w14:textId="40D53E96" w:rsidTr="00A61027">
        <w:trPr>
          <w:trHeight w:val="300"/>
          <w:del w:id="292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50C4645" w14:textId="699D812D" w:rsidR="006D20A6" w:rsidRPr="006D20A6" w:rsidDel="00EC7212" w:rsidRDefault="006D20A6">
            <w:pPr>
              <w:pStyle w:val="BodyText"/>
              <w:rPr>
                <w:del w:id="2922" w:author="Georg Birgisson" w:date="2021-10-06T14:24:00Z"/>
                <w:rFonts w:eastAsia="Times New Roman"/>
                <w:color w:val="000000"/>
                <w:lang w:eastAsia="is-IS"/>
              </w:rPr>
              <w:pPrChange w:id="2923" w:author="Georg Birgisson" w:date="2021-10-06T14:25:00Z">
                <w:pPr>
                  <w:jc w:val="right"/>
                </w:pPr>
              </w:pPrChange>
            </w:pPr>
            <w:del w:id="2924" w:author="Georg Birgisson" w:date="2021-10-06T14:24:00Z">
              <w:r w:rsidRPr="006D20A6" w:rsidDel="00EC7212">
                <w:rPr>
                  <w:rFonts w:eastAsia="Times New Roman"/>
                  <w:color w:val="000000"/>
                  <w:lang w:eastAsia="is-IS"/>
                </w:rPr>
                <w:delText>69</w:delText>
              </w:r>
            </w:del>
          </w:p>
        </w:tc>
        <w:tc>
          <w:tcPr>
            <w:tcW w:w="1068" w:type="dxa"/>
            <w:tcBorders>
              <w:top w:val="nil"/>
              <w:left w:val="nil"/>
              <w:bottom w:val="single" w:sz="4" w:space="0" w:color="auto"/>
              <w:right w:val="single" w:sz="4" w:space="0" w:color="auto"/>
            </w:tcBorders>
            <w:shd w:val="clear" w:color="auto" w:fill="auto"/>
            <w:noWrap/>
            <w:hideMark/>
          </w:tcPr>
          <w:p w14:paraId="32F0A55A" w14:textId="4FD72B05" w:rsidR="006D20A6" w:rsidRPr="006D20A6" w:rsidDel="00EC7212" w:rsidRDefault="006D20A6">
            <w:pPr>
              <w:pStyle w:val="BodyText"/>
              <w:rPr>
                <w:del w:id="2925" w:author="Georg Birgisson" w:date="2021-10-06T14:24:00Z"/>
                <w:rFonts w:eastAsia="Times New Roman"/>
                <w:color w:val="000000"/>
                <w:lang w:eastAsia="is-IS"/>
              </w:rPr>
              <w:pPrChange w:id="2926" w:author="Georg Birgisson" w:date="2021-10-06T14:25:00Z">
                <w:pPr/>
              </w:pPrChange>
            </w:pPr>
            <w:del w:id="2927" w:author="Georg Birgisson" w:date="2021-10-06T14:24:00Z">
              <w:r w:rsidRPr="006D20A6" w:rsidDel="00EC7212">
                <w:rPr>
                  <w:rFonts w:eastAsia="Times New Roman"/>
                  <w:color w:val="000000"/>
                  <w:lang w:eastAsia="is-IS"/>
                </w:rPr>
                <w:delText xml:space="preserve">BG-5 </w:delText>
              </w:r>
            </w:del>
          </w:p>
        </w:tc>
        <w:tc>
          <w:tcPr>
            <w:tcW w:w="561" w:type="dxa"/>
            <w:tcBorders>
              <w:top w:val="nil"/>
              <w:left w:val="nil"/>
              <w:bottom w:val="single" w:sz="4" w:space="0" w:color="auto"/>
              <w:right w:val="single" w:sz="4" w:space="0" w:color="auto"/>
            </w:tcBorders>
            <w:shd w:val="clear" w:color="auto" w:fill="auto"/>
            <w:noWrap/>
            <w:hideMark/>
          </w:tcPr>
          <w:p w14:paraId="550430D5" w14:textId="1456CCE1" w:rsidR="006D20A6" w:rsidRPr="006D20A6" w:rsidDel="00EC7212" w:rsidRDefault="006D20A6">
            <w:pPr>
              <w:pStyle w:val="BodyText"/>
              <w:rPr>
                <w:del w:id="2928" w:author="Georg Birgisson" w:date="2021-10-06T14:24:00Z"/>
                <w:rFonts w:eastAsia="Times New Roman"/>
                <w:color w:val="000000"/>
                <w:lang w:eastAsia="is-IS"/>
              </w:rPr>
              <w:pPrChange w:id="2929" w:author="Georg Birgisson" w:date="2021-10-06T14:25:00Z">
                <w:pPr>
                  <w:jc w:val="center"/>
                </w:pPr>
              </w:pPrChange>
            </w:pPr>
            <w:del w:id="2930"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1CD22BA1" w14:textId="1E93664B" w:rsidR="006D20A6" w:rsidRPr="006D20A6" w:rsidDel="00EC7212" w:rsidRDefault="006D20A6">
            <w:pPr>
              <w:pStyle w:val="BodyText"/>
              <w:rPr>
                <w:del w:id="2931" w:author="Georg Birgisson" w:date="2021-10-06T14:24:00Z"/>
                <w:rFonts w:eastAsia="Times New Roman"/>
                <w:color w:val="000000"/>
                <w:lang w:eastAsia="is-IS"/>
              </w:rPr>
              <w:pPrChange w:id="2932" w:author="Georg Birgisson" w:date="2021-10-06T14:25:00Z">
                <w:pPr>
                  <w:jc w:val="center"/>
                </w:pPr>
              </w:pPrChange>
            </w:pPr>
            <w:del w:id="2933"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45E08792" w14:textId="7249A56C" w:rsidR="006D20A6" w:rsidRPr="006D20A6" w:rsidDel="00EC7212" w:rsidRDefault="006D20A6">
            <w:pPr>
              <w:pStyle w:val="BodyText"/>
              <w:rPr>
                <w:del w:id="2934" w:author="Georg Birgisson" w:date="2021-10-06T14:24:00Z"/>
                <w:rFonts w:eastAsia="Times New Roman"/>
                <w:color w:val="000000"/>
                <w:lang w:eastAsia="is-IS"/>
              </w:rPr>
              <w:pPrChange w:id="2935" w:author="Georg Birgisson" w:date="2021-10-06T14:25:00Z">
                <w:pPr/>
              </w:pPrChange>
            </w:pPr>
            <w:del w:id="2936" w:author="Georg Birgisson" w:date="2021-10-06T14:24:00Z">
              <w:r w:rsidRPr="006D20A6" w:rsidDel="00EC7212">
                <w:rPr>
                  <w:rFonts w:eastAsia="Times New Roman"/>
                  <w:color w:val="000000"/>
                  <w:lang w:eastAsia="is-IS"/>
                </w:rPr>
                <w:delText>cac:AccountingSupplierParty/cac:Party/cac:PostalAddress</w:delText>
              </w:r>
            </w:del>
          </w:p>
        </w:tc>
        <w:tc>
          <w:tcPr>
            <w:tcW w:w="2808" w:type="dxa"/>
            <w:tcBorders>
              <w:top w:val="nil"/>
              <w:left w:val="nil"/>
              <w:bottom w:val="single" w:sz="4" w:space="0" w:color="auto"/>
              <w:right w:val="single" w:sz="4" w:space="0" w:color="auto"/>
            </w:tcBorders>
            <w:shd w:val="clear" w:color="auto" w:fill="auto"/>
            <w:noWrap/>
            <w:hideMark/>
          </w:tcPr>
          <w:p w14:paraId="51BDBBD6" w14:textId="7EBA016A" w:rsidR="006D20A6" w:rsidRPr="006D20A6" w:rsidDel="00EC7212" w:rsidRDefault="006D20A6">
            <w:pPr>
              <w:pStyle w:val="BodyText"/>
              <w:rPr>
                <w:del w:id="2937" w:author="Georg Birgisson" w:date="2021-10-06T14:24:00Z"/>
                <w:rFonts w:eastAsia="Times New Roman"/>
                <w:color w:val="000000"/>
                <w:lang w:eastAsia="is-IS"/>
              </w:rPr>
              <w:pPrChange w:id="2938" w:author="Georg Birgisson" w:date="2021-10-06T14:25:00Z">
                <w:pPr/>
              </w:pPrChange>
            </w:pPr>
            <w:del w:id="2939" w:author="Georg Birgisson" w:date="2021-10-06T14:24:00Z">
              <w:r w:rsidRPr="006D20A6" w:rsidDel="00EC7212">
                <w:rPr>
                  <w:rFonts w:eastAsia="Times New Roman"/>
                  <w:color w:val="000000"/>
                  <w:lang w:eastAsia="is-IS"/>
                </w:rPr>
                <w:delText> </w:delText>
              </w:r>
            </w:del>
          </w:p>
        </w:tc>
      </w:tr>
      <w:tr w:rsidR="006D20A6" w:rsidRPr="006D20A6" w:rsidDel="00EC7212" w14:paraId="116C58AB" w14:textId="5EC84664" w:rsidTr="00A61027">
        <w:trPr>
          <w:trHeight w:val="300"/>
          <w:del w:id="294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DEF9A2F" w14:textId="4DF6BC69" w:rsidR="006D20A6" w:rsidRPr="006D20A6" w:rsidDel="00EC7212" w:rsidRDefault="006D20A6">
            <w:pPr>
              <w:pStyle w:val="BodyText"/>
              <w:rPr>
                <w:del w:id="2941" w:author="Georg Birgisson" w:date="2021-10-06T14:24:00Z"/>
                <w:rFonts w:eastAsia="Times New Roman"/>
                <w:color w:val="000000"/>
                <w:lang w:eastAsia="is-IS"/>
              </w:rPr>
              <w:pPrChange w:id="2942" w:author="Georg Birgisson" w:date="2021-10-06T14:25:00Z">
                <w:pPr>
                  <w:jc w:val="right"/>
                </w:pPr>
              </w:pPrChange>
            </w:pPr>
            <w:del w:id="2943" w:author="Georg Birgisson" w:date="2021-10-06T14:24:00Z">
              <w:r w:rsidRPr="006D20A6" w:rsidDel="00EC7212">
                <w:rPr>
                  <w:rFonts w:eastAsia="Times New Roman"/>
                  <w:color w:val="000000"/>
                  <w:lang w:eastAsia="is-IS"/>
                </w:rPr>
                <w:delText>70</w:delText>
              </w:r>
            </w:del>
          </w:p>
        </w:tc>
        <w:tc>
          <w:tcPr>
            <w:tcW w:w="1068" w:type="dxa"/>
            <w:tcBorders>
              <w:top w:val="nil"/>
              <w:left w:val="nil"/>
              <w:bottom w:val="single" w:sz="4" w:space="0" w:color="auto"/>
              <w:right w:val="single" w:sz="4" w:space="0" w:color="auto"/>
            </w:tcBorders>
            <w:shd w:val="clear" w:color="auto" w:fill="auto"/>
            <w:noWrap/>
            <w:hideMark/>
          </w:tcPr>
          <w:p w14:paraId="1BFAE5E7" w14:textId="5962EDBF" w:rsidR="006D20A6" w:rsidRPr="006D20A6" w:rsidDel="00EC7212" w:rsidRDefault="006D20A6">
            <w:pPr>
              <w:pStyle w:val="BodyText"/>
              <w:rPr>
                <w:del w:id="2944" w:author="Georg Birgisson" w:date="2021-10-06T14:24:00Z"/>
                <w:rFonts w:eastAsia="Times New Roman"/>
                <w:color w:val="000000"/>
                <w:lang w:eastAsia="is-IS"/>
              </w:rPr>
              <w:pPrChange w:id="2945" w:author="Georg Birgisson" w:date="2021-10-06T14:25:00Z">
                <w:pPr/>
              </w:pPrChange>
            </w:pPr>
            <w:del w:id="2946" w:author="Georg Birgisson" w:date="2021-10-06T14:24:00Z">
              <w:r w:rsidRPr="006D20A6" w:rsidDel="00EC7212">
                <w:rPr>
                  <w:rFonts w:eastAsia="Times New Roman"/>
                  <w:color w:val="000000"/>
                  <w:lang w:eastAsia="is-IS"/>
                </w:rPr>
                <w:delText xml:space="preserve">BT-35 </w:delText>
              </w:r>
            </w:del>
          </w:p>
        </w:tc>
        <w:tc>
          <w:tcPr>
            <w:tcW w:w="561" w:type="dxa"/>
            <w:tcBorders>
              <w:top w:val="nil"/>
              <w:left w:val="nil"/>
              <w:bottom w:val="single" w:sz="4" w:space="0" w:color="auto"/>
              <w:right w:val="single" w:sz="4" w:space="0" w:color="auto"/>
            </w:tcBorders>
            <w:shd w:val="clear" w:color="auto" w:fill="auto"/>
            <w:noWrap/>
            <w:hideMark/>
          </w:tcPr>
          <w:p w14:paraId="035286E5" w14:textId="2FC0DEB4" w:rsidR="006D20A6" w:rsidRPr="006D20A6" w:rsidDel="00EC7212" w:rsidRDefault="006D20A6">
            <w:pPr>
              <w:pStyle w:val="BodyText"/>
              <w:rPr>
                <w:del w:id="2947" w:author="Georg Birgisson" w:date="2021-10-06T14:24:00Z"/>
                <w:rFonts w:eastAsia="Times New Roman"/>
                <w:color w:val="000000"/>
                <w:lang w:eastAsia="is-IS"/>
              </w:rPr>
              <w:pPrChange w:id="2948" w:author="Georg Birgisson" w:date="2021-10-06T14:25:00Z">
                <w:pPr>
                  <w:jc w:val="center"/>
                </w:pPr>
              </w:pPrChange>
            </w:pPr>
            <w:del w:id="2949"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100DA69B" w14:textId="64BDEEEA" w:rsidR="006D20A6" w:rsidRPr="006D20A6" w:rsidDel="00EC7212" w:rsidRDefault="006D20A6">
            <w:pPr>
              <w:pStyle w:val="BodyText"/>
              <w:rPr>
                <w:del w:id="2950" w:author="Georg Birgisson" w:date="2021-10-06T14:24:00Z"/>
                <w:rFonts w:eastAsia="Times New Roman"/>
                <w:color w:val="000000"/>
                <w:lang w:eastAsia="is-IS"/>
              </w:rPr>
              <w:pPrChange w:id="2951" w:author="Georg Birgisson" w:date="2021-10-06T14:25:00Z">
                <w:pPr>
                  <w:jc w:val="center"/>
                </w:pPr>
              </w:pPrChange>
            </w:pPr>
            <w:del w:id="2952"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76BD509D" w14:textId="01A1F766" w:rsidR="006D20A6" w:rsidRPr="006D20A6" w:rsidDel="00EC7212" w:rsidRDefault="006D20A6">
            <w:pPr>
              <w:pStyle w:val="BodyText"/>
              <w:rPr>
                <w:del w:id="2953" w:author="Georg Birgisson" w:date="2021-10-06T14:24:00Z"/>
                <w:rFonts w:eastAsia="Times New Roman"/>
                <w:color w:val="000000"/>
                <w:lang w:eastAsia="is-IS"/>
              </w:rPr>
              <w:pPrChange w:id="2954" w:author="Georg Birgisson" w:date="2021-10-06T14:25:00Z">
                <w:pPr/>
              </w:pPrChange>
            </w:pPr>
            <w:del w:id="2955" w:author="Georg Birgisson" w:date="2021-10-06T14:24:00Z">
              <w:r w:rsidRPr="006D20A6" w:rsidDel="00EC7212">
                <w:rPr>
                  <w:rFonts w:eastAsia="Times New Roman"/>
                  <w:color w:val="000000"/>
                  <w:lang w:eastAsia="is-IS"/>
                </w:rPr>
                <w:delText>cac:AccountingSupplierParty/cac:Party/cac:PostalAddress/cbc:StreetName</w:delText>
              </w:r>
            </w:del>
          </w:p>
        </w:tc>
        <w:tc>
          <w:tcPr>
            <w:tcW w:w="2808" w:type="dxa"/>
            <w:tcBorders>
              <w:top w:val="nil"/>
              <w:left w:val="nil"/>
              <w:bottom w:val="single" w:sz="4" w:space="0" w:color="auto"/>
              <w:right w:val="single" w:sz="4" w:space="0" w:color="auto"/>
            </w:tcBorders>
            <w:shd w:val="clear" w:color="auto" w:fill="auto"/>
            <w:noWrap/>
            <w:hideMark/>
          </w:tcPr>
          <w:p w14:paraId="57CA92BE" w14:textId="3DBB8ACA" w:rsidR="006D20A6" w:rsidRPr="006D20A6" w:rsidDel="00EC7212" w:rsidRDefault="006D20A6">
            <w:pPr>
              <w:pStyle w:val="BodyText"/>
              <w:rPr>
                <w:del w:id="2956" w:author="Georg Birgisson" w:date="2021-10-06T14:24:00Z"/>
                <w:rFonts w:eastAsia="Times New Roman"/>
                <w:color w:val="000000"/>
                <w:lang w:eastAsia="is-IS"/>
              </w:rPr>
              <w:pPrChange w:id="2957" w:author="Georg Birgisson" w:date="2021-10-06T14:25:00Z">
                <w:pPr/>
              </w:pPrChange>
            </w:pPr>
            <w:del w:id="2958" w:author="Georg Birgisson" w:date="2021-10-06T14:24:00Z">
              <w:r w:rsidRPr="006D20A6" w:rsidDel="00EC7212">
                <w:rPr>
                  <w:rFonts w:eastAsia="Times New Roman"/>
                  <w:color w:val="000000"/>
                  <w:lang w:eastAsia="is-IS"/>
                </w:rPr>
                <w:delText> </w:delText>
              </w:r>
            </w:del>
          </w:p>
        </w:tc>
      </w:tr>
      <w:tr w:rsidR="006D20A6" w:rsidRPr="006D20A6" w:rsidDel="00EC7212" w14:paraId="2400A324" w14:textId="5AFEA173" w:rsidTr="00A61027">
        <w:trPr>
          <w:trHeight w:val="300"/>
          <w:del w:id="295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4926334" w14:textId="18B86216" w:rsidR="006D20A6" w:rsidRPr="006D20A6" w:rsidDel="00EC7212" w:rsidRDefault="006D20A6">
            <w:pPr>
              <w:pStyle w:val="BodyText"/>
              <w:rPr>
                <w:del w:id="2960" w:author="Georg Birgisson" w:date="2021-10-06T14:24:00Z"/>
                <w:rFonts w:eastAsia="Times New Roman"/>
                <w:color w:val="000000"/>
                <w:lang w:eastAsia="is-IS"/>
              </w:rPr>
              <w:pPrChange w:id="2961" w:author="Georg Birgisson" w:date="2021-10-06T14:25:00Z">
                <w:pPr>
                  <w:jc w:val="right"/>
                </w:pPr>
              </w:pPrChange>
            </w:pPr>
            <w:del w:id="2962" w:author="Georg Birgisson" w:date="2021-10-06T14:24:00Z">
              <w:r w:rsidRPr="006D20A6" w:rsidDel="00EC7212">
                <w:rPr>
                  <w:rFonts w:eastAsia="Times New Roman"/>
                  <w:color w:val="000000"/>
                  <w:lang w:eastAsia="is-IS"/>
                </w:rPr>
                <w:delText>71</w:delText>
              </w:r>
            </w:del>
          </w:p>
        </w:tc>
        <w:tc>
          <w:tcPr>
            <w:tcW w:w="1068" w:type="dxa"/>
            <w:tcBorders>
              <w:top w:val="nil"/>
              <w:left w:val="nil"/>
              <w:bottom w:val="single" w:sz="4" w:space="0" w:color="auto"/>
              <w:right w:val="single" w:sz="4" w:space="0" w:color="auto"/>
            </w:tcBorders>
            <w:shd w:val="clear" w:color="auto" w:fill="auto"/>
            <w:noWrap/>
            <w:hideMark/>
          </w:tcPr>
          <w:p w14:paraId="7EF47583" w14:textId="790989B1" w:rsidR="006D20A6" w:rsidRPr="006D20A6" w:rsidDel="00EC7212" w:rsidRDefault="006D20A6">
            <w:pPr>
              <w:pStyle w:val="BodyText"/>
              <w:rPr>
                <w:del w:id="2963" w:author="Georg Birgisson" w:date="2021-10-06T14:24:00Z"/>
                <w:rFonts w:eastAsia="Times New Roman"/>
                <w:color w:val="000000"/>
                <w:lang w:eastAsia="is-IS"/>
              </w:rPr>
              <w:pPrChange w:id="2964" w:author="Georg Birgisson" w:date="2021-10-06T14:25:00Z">
                <w:pPr/>
              </w:pPrChange>
            </w:pPr>
            <w:del w:id="2965" w:author="Georg Birgisson" w:date="2021-10-06T14:24:00Z">
              <w:r w:rsidRPr="006D20A6" w:rsidDel="00EC7212">
                <w:rPr>
                  <w:rFonts w:eastAsia="Times New Roman"/>
                  <w:color w:val="000000"/>
                  <w:lang w:eastAsia="is-IS"/>
                </w:rPr>
                <w:delText xml:space="preserve">BT-36 </w:delText>
              </w:r>
            </w:del>
          </w:p>
        </w:tc>
        <w:tc>
          <w:tcPr>
            <w:tcW w:w="561" w:type="dxa"/>
            <w:tcBorders>
              <w:top w:val="nil"/>
              <w:left w:val="nil"/>
              <w:bottom w:val="single" w:sz="4" w:space="0" w:color="auto"/>
              <w:right w:val="single" w:sz="4" w:space="0" w:color="auto"/>
            </w:tcBorders>
            <w:shd w:val="clear" w:color="auto" w:fill="auto"/>
            <w:noWrap/>
            <w:hideMark/>
          </w:tcPr>
          <w:p w14:paraId="034D2891" w14:textId="1D94818C" w:rsidR="006D20A6" w:rsidRPr="006D20A6" w:rsidDel="00EC7212" w:rsidRDefault="006D20A6">
            <w:pPr>
              <w:pStyle w:val="BodyText"/>
              <w:rPr>
                <w:del w:id="2966" w:author="Georg Birgisson" w:date="2021-10-06T14:24:00Z"/>
                <w:rFonts w:eastAsia="Times New Roman"/>
                <w:color w:val="000000"/>
                <w:lang w:eastAsia="is-IS"/>
              </w:rPr>
              <w:pPrChange w:id="2967" w:author="Georg Birgisson" w:date="2021-10-06T14:25:00Z">
                <w:pPr>
                  <w:jc w:val="center"/>
                </w:pPr>
              </w:pPrChange>
            </w:pPr>
            <w:del w:id="2968"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4219ED76" w14:textId="14281B16" w:rsidR="006D20A6" w:rsidRPr="006D20A6" w:rsidDel="00EC7212" w:rsidRDefault="006D20A6">
            <w:pPr>
              <w:pStyle w:val="BodyText"/>
              <w:rPr>
                <w:del w:id="2969" w:author="Georg Birgisson" w:date="2021-10-06T14:24:00Z"/>
                <w:rFonts w:eastAsia="Times New Roman"/>
                <w:color w:val="000000"/>
                <w:lang w:eastAsia="is-IS"/>
              </w:rPr>
              <w:pPrChange w:id="2970" w:author="Georg Birgisson" w:date="2021-10-06T14:25:00Z">
                <w:pPr>
                  <w:jc w:val="center"/>
                </w:pPr>
              </w:pPrChange>
            </w:pPr>
            <w:del w:id="2971"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77B796D7" w14:textId="664B4B35" w:rsidR="006D20A6" w:rsidRPr="006D20A6" w:rsidDel="00EC7212" w:rsidRDefault="006D20A6">
            <w:pPr>
              <w:pStyle w:val="BodyText"/>
              <w:rPr>
                <w:del w:id="2972" w:author="Georg Birgisson" w:date="2021-10-06T14:24:00Z"/>
                <w:rFonts w:eastAsia="Times New Roman"/>
                <w:color w:val="000000"/>
                <w:lang w:eastAsia="is-IS"/>
              </w:rPr>
              <w:pPrChange w:id="2973" w:author="Georg Birgisson" w:date="2021-10-06T14:25:00Z">
                <w:pPr/>
              </w:pPrChange>
            </w:pPr>
            <w:del w:id="2974" w:author="Georg Birgisson" w:date="2021-10-06T14:24:00Z">
              <w:r w:rsidRPr="006D20A6" w:rsidDel="00EC7212">
                <w:rPr>
                  <w:rFonts w:eastAsia="Times New Roman"/>
                  <w:color w:val="000000"/>
                  <w:lang w:eastAsia="is-IS"/>
                </w:rPr>
                <w:delText>cac:AccountingSupplierParty/cac:Party/cac:PostalAddress/cbc:AdditionalStreetName</w:delText>
              </w:r>
            </w:del>
          </w:p>
        </w:tc>
        <w:tc>
          <w:tcPr>
            <w:tcW w:w="2808" w:type="dxa"/>
            <w:tcBorders>
              <w:top w:val="nil"/>
              <w:left w:val="nil"/>
              <w:bottom w:val="single" w:sz="4" w:space="0" w:color="auto"/>
              <w:right w:val="single" w:sz="4" w:space="0" w:color="auto"/>
            </w:tcBorders>
            <w:shd w:val="clear" w:color="auto" w:fill="auto"/>
            <w:noWrap/>
            <w:hideMark/>
          </w:tcPr>
          <w:p w14:paraId="5922B82E" w14:textId="6A0849A8" w:rsidR="006D20A6" w:rsidRPr="006D20A6" w:rsidDel="00EC7212" w:rsidRDefault="006D20A6">
            <w:pPr>
              <w:pStyle w:val="BodyText"/>
              <w:rPr>
                <w:del w:id="2975" w:author="Georg Birgisson" w:date="2021-10-06T14:24:00Z"/>
                <w:rFonts w:eastAsia="Times New Roman"/>
                <w:color w:val="000000"/>
                <w:lang w:eastAsia="is-IS"/>
              </w:rPr>
              <w:pPrChange w:id="2976" w:author="Georg Birgisson" w:date="2021-10-06T14:25:00Z">
                <w:pPr/>
              </w:pPrChange>
            </w:pPr>
            <w:del w:id="2977" w:author="Georg Birgisson" w:date="2021-10-06T14:24:00Z">
              <w:r w:rsidRPr="006D20A6" w:rsidDel="00EC7212">
                <w:rPr>
                  <w:rFonts w:eastAsia="Times New Roman"/>
                  <w:color w:val="000000"/>
                  <w:lang w:eastAsia="is-IS"/>
                </w:rPr>
                <w:delText> </w:delText>
              </w:r>
            </w:del>
          </w:p>
        </w:tc>
      </w:tr>
      <w:tr w:rsidR="006D20A6" w:rsidRPr="006D20A6" w:rsidDel="00EC7212" w14:paraId="1A4144CC" w14:textId="7DB94BDA" w:rsidTr="00A61027">
        <w:trPr>
          <w:trHeight w:val="300"/>
          <w:del w:id="297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77F5B2B" w14:textId="7A8C2279" w:rsidR="006D20A6" w:rsidRPr="006D20A6" w:rsidDel="00EC7212" w:rsidRDefault="006D20A6">
            <w:pPr>
              <w:pStyle w:val="BodyText"/>
              <w:rPr>
                <w:del w:id="2979" w:author="Georg Birgisson" w:date="2021-10-06T14:24:00Z"/>
                <w:rFonts w:eastAsia="Times New Roman"/>
                <w:color w:val="000000"/>
                <w:lang w:eastAsia="is-IS"/>
              </w:rPr>
              <w:pPrChange w:id="2980" w:author="Georg Birgisson" w:date="2021-10-06T14:25:00Z">
                <w:pPr>
                  <w:jc w:val="right"/>
                </w:pPr>
              </w:pPrChange>
            </w:pPr>
            <w:del w:id="2981" w:author="Georg Birgisson" w:date="2021-10-06T14:24:00Z">
              <w:r w:rsidRPr="006D20A6" w:rsidDel="00EC7212">
                <w:rPr>
                  <w:rFonts w:eastAsia="Times New Roman"/>
                  <w:color w:val="000000"/>
                  <w:lang w:eastAsia="is-IS"/>
                </w:rPr>
                <w:delText>72</w:delText>
              </w:r>
            </w:del>
          </w:p>
        </w:tc>
        <w:tc>
          <w:tcPr>
            <w:tcW w:w="1068" w:type="dxa"/>
            <w:tcBorders>
              <w:top w:val="nil"/>
              <w:left w:val="nil"/>
              <w:bottom w:val="single" w:sz="4" w:space="0" w:color="auto"/>
              <w:right w:val="single" w:sz="4" w:space="0" w:color="auto"/>
            </w:tcBorders>
            <w:shd w:val="clear" w:color="auto" w:fill="auto"/>
            <w:noWrap/>
            <w:hideMark/>
          </w:tcPr>
          <w:p w14:paraId="7BD95835" w14:textId="1CC062FA" w:rsidR="006D20A6" w:rsidRPr="006D20A6" w:rsidDel="00EC7212" w:rsidRDefault="006D20A6">
            <w:pPr>
              <w:pStyle w:val="BodyText"/>
              <w:rPr>
                <w:del w:id="2982" w:author="Georg Birgisson" w:date="2021-10-06T14:24:00Z"/>
                <w:rFonts w:eastAsia="Times New Roman"/>
                <w:color w:val="000000"/>
                <w:lang w:eastAsia="is-IS"/>
              </w:rPr>
              <w:pPrChange w:id="2983" w:author="Georg Birgisson" w:date="2021-10-06T14:25:00Z">
                <w:pPr/>
              </w:pPrChange>
            </w:pPr>
            <w:del w:id="2984" w:author="Georg Birgisson" w:date="2021-10-06T14:24:00Z">
              <w:r w:rsidRPr="006D20A6" w:rsidDel="00EC7212">
                <w:rPr>
                  <w:rFonts w:eastAsia="Times New Roman"/>
                  <w:color w:val="000000"/>
                  <w:lang w:eastAsia="is-IS"/>
                </w:rPr>
                <w:delText>BT-162</w:delText>
              </w:r>
            </w:del>
          </w:p>
        </w:tc>
        <w:tc>
          <w:tcPr>
            <w:tcW w:w="561" w:type="dxa"/>
            <w:tcBorders>
              <w:top w:val="nil"/>
              <w:left w:val="nil"/>
              <w:bottom w:val="single" w:sz="4" w:space="0" w:color="auto"/>
              <w:right w:val="single" w:sz="4" w:space="0" w:color="auto"/>
            </w:tcBorders>
            <w:shd w:val="clear" w:color="auto" w:fill="auto"/>
            <w:noWrap/>
            <w:hideMark/>
          </w:tcPr>
          <w:p w14:paraId="5C19F66B" w14:textId="281CA779" w:rsidR="006D20A6" w:rsidRPr="006D20A6" w:rsidDel="00EC7212" w:rsidRDefault="006D20A6">
            <w:pPr>
              <w:pStyle w:val="BodyText"/>
              <w:rPr>
                <w:del w:id="2985" w:author="Georg Birgisson" w:date="2021-10-06T14:24:00Z"/>
                <w:rFonts w:eastAsia="Times New Roman"/>
                <w:color w:val="000000"/>
                <w:lang w:eastAsia="is-IS"/>
              </w:rPr>
              <w:pPrChange w:id="2986" w:author="Georg Birgisson" w:date="2021-10-06T14:25:00Z">
                <w:pPr>
                  <w:jc w:val="center"/>
                </w:pPr>
              </w:pPrChange>
            </w:pPr>
            <w:del w:id="2987"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6B0F48CD" w14:textId="4A81D3EC" w:rsidR="006D20A6" w:rsidRPr="006D20A6" w:rsidDel="00EC7212" w:rsidRDefault="006D20A6">
            <w:pPr>
              <w:pStyle w:val="BodyText"/>
              <w:rPr>
                <w:del w:id="2988" w:author="Georg Birgisson" w:date="2021-10-06T14:24:00Z"/>
                <w:rFonts w:eastAsia="Times New Roman"/>
                <w:color w:val="000000"/>
                <w:lang w:eastAsia="is-IS"/>
              </w:rPr>
              <w:pPrChange w:id="2989" w:author="Georg Birgisson" w:date="2021-10-06T14:25:00Z">
                <w:pPr>
                  <w:jc w:val="center"/>
                </w:pPr>
              </w:pPrChange>
            </w:pPr>
            <w:del w:id="2990"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4468C9D2" w14:textId="6B8BE7CB" w:rsidR="006D20A6" w:rsidRPr="006D20A6" w:rsidDel="00EC7212" w:rsidRDefault="006D20A6">
            <w:pPr>
              <w:pStyle w:val="BodyText"/>
              <w:rPr>
                <w:del w:id="2991" w:author="Georg Birgisson" w:date="2021-10-06T14:24:00Z"/>
                <w:rFonts w:eastAsia="Times New Roman"/>
                <w:color w:val="000000"/>
                <w:lang w:eastAsia="is-IS"/>
              </w:rPr>
              <w:pPrChange w:id="2992" w:author="Georg Birgisson" w:date="2021-10-06T14:25:00Z">
                <w:pPr/>
              </w:pPrChange>
            </w:pPr>
            <w:del w:id="2993" w:author="Georg Birgisson" w:date="2021-10-06T14:24:00Z">
              <w:r w:rsidRPr="006D20A6" w:rsidDel="00EC7212">
                <w:rPr>
                  <w:rFonts w:eastAsia="Times New Roman"/>
                  <w:color w:val="000000"/>
                  <w:lang w:eastAsia="is-IS"/>
                </w:rPr>
                <w:delText>cac:AccountingSupplierParty/cac:Party/cac:PostalAddress/cac:AddressLine/cbc:Line</w:delText>
              </w:r>
            </w:del>
          </w:p>
        </w:tc>
        <w:tc>
          <w:tcPr>
            <w:tcW w:w="2808" w:type="dxa"/>
            <w:tcBorders>
              <w:top w:val="nil"/>
              <w:left w:val="nil"/>
              <w:bottom w:val="single" w:sz="4" w:space="0" w:color="auto"/>
              <w:right w:val="single" w:sz="4" w:space="0" w:color="auto"/>
            </w:tcBorders>
            <w:shd w:val="clear" w:color="auto" w:fill="auto"/>
            <w:noWrap/>
            <w:hideMark/>
          </w:tcPr>
          <w:p w14:paraId="0313661E" w14:textId="7D4290C8" w:rsidR="006D20A6" w:rsidRPr="006D20A6" w:rsidDel="00EC7212" w:rsidRDefault="006D20A6">
            <w:pPr>
              <w:pStyle w:val="BodyText"/>
              <w:rPr>
                <w:del w:id="2994" w:author="Georg Birgisson" w:date="2021-10-06T14:24:00Z"/>
                <w:rFonts w:eastAsia="Times New Roman"/>
                <w:color w:val="000000"/>
                <w:lang w:eastAsia="is-IS"/>
              </w:rPr>
              <w:pPrChange w:id="2995" w:author="Georg Birgisson" w:date="2021-10-06T14:25:00Z">
                <w:pPr/>
              </w:pPrChange>
            </w:pPr>
            <w:del w:id="2996" w:author="Georg Birgisson" w:date="2021-10-06T14:24:00Z">
              <w:r w:rsidRPr="006D20A6" w:rsidDel="00EC7212">
                <w:rPr>
                  <w:rFonts w:eastAsia="Times New Roman"/>
                  <w:color w:val="000000"/>
                  <w:lang w:eastAsia="is-IS"/>
                </w:rPr>
                <w:delText> </w:delText>
              </w:r>
            </w:del>
          </w:p>
        </w:tc>
      </w:tr>
      <w:tr w:rsidR="006D20A6" w:rsidRPr="006D20A6" w:rsidDel="00EC7212" w14:paraId="59FFCC6D" w14:textId="6FBC198B" w:rsidTr="00A61027">
        <w:trPr>
          <w:trHeight w:val="300"/>
          <w:del w:id="299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4F90CEB" w14:textId="3A40992E" w:rsidR="006D20A6" w:rsidRPr="006D20A6" w:rsidDel="00EC7212" w:rsidRDefault="006D20A6">
            <w:pPr>
              <w:pStyle w:val="BodyText"/>
              <w:rPr>
                <w:del w:id="2998" w:author="Georg Birgisson" w:date="2021-10-06T14:24:00Z"/>
                <w:rFonts w:eastAsia="Times New Roman"/>
                <w:color w:val="000000"/>
                <w:lang w:eastAsia="is-IS"/>
              </w:rPr>
              <w:pPrChange w:id="2999" w:author="Georg Birgisson" w:date="2021-10-06T14:25:00Z">
                <w:pPr>
                  <w:jc w:val="right"/>
                </w:pPr>
              </w:pPrChange>
            </w:pPr>
            <w:del w:id="3000" w:author="Georg Birgisson" w:date="2021-10-06T14:24:00Z">
              <w:r w:rsidRPr="006D20A6" w:rsidDel="00EC7212">
                <w:rPr>
                  <w:rFonts w:eastAsia="Times New Roman"/>
                  <w:color w:val="000000"/>
                  <w:lang w:eastAsia="is-IS"/>
                </w:rPr>
                <w:delText>78</w:delText>
              </w:r>
            </w:del>
          </w:p>
        </w:tc>
        <w:tc>
          <w:tcPr>
            <w:tcW w:w="1068" w:type="dxa"/>
            <w:tcBorders>
              <w:top w:val="nil"/>
              <w:left w:val="nil"/>
              <w:bottom w:val="single" w:sz="4" w:space="0" w:color="auto"/>
              <w:right w:val="single" w:sz="4" w:space="0" w:color="auto"/>
            </w:tcBorders>
            <w:shd w:val="clear" w:color="auto" w:fill="auto"/>
            <w:noWrap/>
            <w:hideMark/>
          </w:tcPr>
          <w:p w14:paraId="717176CC" w14:textId="751DAF28" w:rsidR="006D20A6" w:rsidRPr="006D20A6" w:rsidDel="00EC7212" w:rsidRDefault="006D20A6">
            <w:pPr>
              <w:pStyle w:val="BodyText"/>
              <w:rPr>
                <w:del w:id="3001" w:author="Georg Birgisson" w:date="2021-10-06T14:24:00Z"/>
                <w:rFonts w:eastAsia="Times New Roman"/>
                <w:color w:val="000000"/>
                <w:lang w:eastAsia="is-IS"/>
              </w:rPr>
              <w:pPrChange w:id="3002" w:author="Georg Birgisson" w:date="2021-10-06T14:25:00Z">
                <w:pPr/>
              </w:pPrChange>
            </w:pPr>
            <w:del w:id="3003" w:author="Georg Birgisson" w:date="2021-10-06T14:24:00Z">
              <w:r w:rsidRPr="006D20A6" w:rsidDel="00EC7212">
                <w:rPr>
                  <w:rFonts w:eastAsia="Times New Roman"/>
                  <w:color w:val="000000"/>
                  <w:lang w:eastAsia="is-IS"/>
                </w:rPr>
                <w:delText xml:space="preserve">BT-37 </w:delText>
              </w:r>
            </w:del>
          </w:p>
        </w:tc>
        <w:tc>
          <w:tcPr>
            <w:tcW w:w="561" w:type="dxa"/>
            <w:tcBorders>
              <w:top w:val="nil"/>
              <w:left w:val="nil"/>
              <w:bottom w:val="single" w:sz="4" w:space="0" w:color="auto"/>
              <w:right w:val="single" w:sz="4" w:space="0" w:color="auto"/>
            </w:tcBorders>
            <w:shd w:val="clear" w:color="auto" w:fill="auto"/>
            <w:noWrap/>
            <w:hideMark/>
          </w:tcPr>
          <w:p w14:paraId="28E771BD" w14:textId="32AF062F" w:rsidR="006D20A6" w:rsidRPr="006D20A6" w:rsidDel="00EC7212" w:rsidRDefault="006D20A6">
            <w:pPr>
              <w:pStyle w:val="BodyText"/>
              <w:rPr>
                <w:del w:id="3004" w:author="Georg Birgisson" w:date="2021-10-06T14:24:00Z"/>
                <w:rFonts w:eastAsia="Times New Roman"/>
                <w:color w:val="000000"/>
                <w:lang w:eastAsia="is-IS"/>
              </w:rPr>
              <w:pPrChange w:id="3005" w:author="Georg Birgisson" w:date="2021-10-06T14:25:00Z">
                <w:pPr>
                  <w:jc w:val="center"/>
                </w:pPr>
              </w:pPrChange>
            </w:pPr>
            <w:del w:id="3006"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52031C6D" w14:textId="622F8BC6" w:rsidR="006D20A6" w:rsidRPr="006D20A6" w:rsidDel="00EC7212" w:rsidRDefault="006D20A6">
            <w:pPr>
              <w:pStyle w:val="BodyText"/>
              <w:rPr>
                <w:del w:id="3007" w:author="Georg Birgisson" w:date="2021-10-06T14:24:00Z"/>
                <w:rFonts w:eastAsia="Times New Roman"/>
                <w:color w:val="000000"/>
                <w:lang w:eastAsia="is-IS"/>
              </w:rPr>
              <w:pPrChange w:id="3008" w:author="Georg Birgisson" w:date="2021-10-06T14:25:00Z">
                <w:pPr>
                  <w:jc w:val="center"/>
                </w:pPr>
              </w:pPrChange>
            </w:pPr>
            <w:del w:id="3009"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5C666759" w14:textId="30AC7B76" w:rsidR="006D20A6" w:rsidRPr="006D20A6" w:rsidDel="00EC7212" w:rsidRDefault="006D20A6">
            <w:pPr>
              <w:pStyle w:val="BodyText"/>
              <w:rPr>
                <w:del w:id="3010" w:author="Georg Birgisson" w:date="2021-10-06T14:24:00Z"/>
                <w:rFonts w:eastAsia="Times New Roman"/>
                <w:color w:val="000000"/>
                <w:lang w:eastAsia="is-IS"/>
              </w:rPr>
              <w:pPrChange w:id="3011" w:author="Georg Birgisson" w:date="2021-10-06T14:25:00Z">
                <w:pPr/>
              </w:pPrChange>
            </w:pPr>
            <w:del w:id="3012" w:author="Georg Birgisson" w:date="2021-10-06T14:24:00Z">
              <w:r w:rsidRPr="006D20A6" w:rsidDel="00EC7212">
                <w:rPr>
                  <w:rFonts w:eastAsia="Times New Roman"/>
                  <w:color w:val="000000"/>
                  <w:lang w:eastAsia="is-IS"/>
                </w:rPr>
                <w:delText>cac:AccountingSupplierParty/cac:Party/cac:PostalAddress/cbc:CityName</w:delText>
              </w:r>
            </w:del>
          </w:p>
        </w:tc>
        <w:tc>
          <w:tcPr>
            <w:tcW w:w="2808" w:type="dxa"/>
            <w:tcBorders>
              <w:top w:val="nil"/>
              <w:left w:val="nil"/>
              <w:bottom w:val="single" w:sz="4" w:space="0" w:color="auto"/>
              <w:right w:val="single" w:sz="4" w:space="0" w:color="auto"/>
            </w:tcBorders>
            <w:shd w:val="clear" w:color="auto" w:fill="auto"/>
            <w:noWrap/>
            <w:hideMark/>
          </w:tcPr>
          <w:p w14:paraId="5F97B4CC" w14:textId="4FFE742F" w:rsidR="006D20A6" w:rsidRPr="006D20A6" w:rsidDel="00EC7212" w:rsidRDefault="006D20A6">
            <w:pPr>
              <w:pStyle w:val="BodyText"/>
              <w:rPr>
                <w:del w:id="3013" w:author="Georg Birgisson" w:date="2021-10-06T14:24:00Z"/>
                <w:rFonts w:eastAsia="Times New Roman"/>
                <w:color w:val="000000"/>
                <w:lang w:eastAsia="is-IS"/>
              </w:rPr>
              <w:pPrChange w:id="3014" w:author="Georg Birgisson" w:date="2021-10-06T14:25:00Z">
                <w:pPr/>
              </w:pPrChange>
            </w:pPr>
            <w:del w:id="3015" w:author="Georg Birgisson" w:date="2021-10-06T14:24:00Z">
              <w:r w:rsidRPr="006D20A6" w:rsidDel="00EC7212">
                <w:rPr>
                  <w:rFonts w:eastAsia="Times New Roman"/>
                  <w:color w:val="000000"/>
                  <w:lang w:eastAsia="is-IS"/>
                </w:rPr>
                <w:delText> </w:delText>
              </w:r>
            </w:del>
          </w:p>
        </w:tc>
      </w:tr>
      <w:tr w:rsidR="006D20A6" w:rsidRPr="006D20A6" w:rsidDel="00EC7212" w14:paraId="08287664" w14:textId="520EADBC" w:rsidTr="00A61027">
        <w:trPr>
          <w:trHeight w:val="300"/>
          <w:del w:id="301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5525507" w14:textId="3CB22254" w:rsidR="006D20A6" w:rsidRPr="006D20A6" w:rsidDel="00EC7212" w:rsidRDefault="006D20A6">
            <w:pPr>
              <w:pStyle w:val="BodyText"/>
              <w:rPr>
                <w:del w:id="3017" w:author="Georg Birgisson" w:date="2021-10-06T14:24:00Z"/>
                <w:rFonts w:eastAsia="Times New Roman"/>
                <w:color w:val="000000"/>
                <w:lang w:eastAsia="is-IS"/>
              </w:rPr>
              <w:pPrChange w:id="3018" w:author="Georg Birgisson" w:date="2021-10-06T14:25:00Z">
                <w:pPr>
                  <w:jc w:val="right"/>
                </w:pPr>
              </w:pPrChange>
            </w:pPr>
            <w:del w:id="3019" w:author="Georg Birgisson" w:date="2021-10-06T14:24:00Z">
              <w:r w:rsidRPr="006D20A6" w:rsidDel="00EC7212">
                <w:rPr>
                  <w:rFonts w:eastAsia="Times New Roman"/>
                  <w:color w:val="000000"/>
                  <w:lang w:eastAsia="is-IS"/>
                </w:rPr>
                <w:delText>79</w:delText>
              </w:r>
            </w:del>
          </w:p>
        </w:tc>
        <w:tc>
          <w:tcPr>
            <w:tcW w:w="1068" w:type="dxa"/>
            <w:tcBorders>
              <w:top w:val="nil"/>
              <w:left w:val="nil"/>
              <w:bottom w:val="single" w:sz="4" w:space="0" w:color="auto"/>
              <w:right w:val="single" w:sz="4" w:space="0" w:color="auto"/>
            </w:tcBorders>
            <w:shd w:val="clear" w:color="auto" w:fill="auto"/>
            <w:noWrap/>
            <w:hideMark/>
          </w:tcPr>
          <w:p w14:paraId="0294C8CF" w14:textId="42287FA7" w:rsidR="006D20A6" w:rsidRPr="006D20A6" w:rsidDel="00EC7212" w:rsidRDefault="006D20A6">
            <w:pPr>
              <w:pStyle w:val="BodyText"/>
              <w:rPr>
                <w:del w:id="3020" w:author="Georg Birgisson" w:date="2021-10-06T14:24:00Z"/>
                <w:rFonts w:eastAsia="Times New Roman"/>
                <w:color w:val="000000"/>
                <w:lang w:eastAsia="is-IS"/>
              </w:rPr>
              <w:pPrChange w:id="3021" w:author="Georg Birgisson" w:date="2021-10-06T14:25:00Z">
                <w:pPr/>
              </w:pPrChange>
            </w:pPr>
            <w:del w:id="3022" w:author="Georg Birgisson" w:date="2021-10-06T14:24:00Z">
              <w:r w:rsidRPr="006D20A6" w:rsidDel="00EC7212">
                <w:rPr>
                  <w:rFonts w:eastAsia="Times New Roman"/>
                  <w:color w:val="000000"/>
                  <w:lang w:eastAsia="is-IS"/>
                </w:rPr>
                <w:delText xml:space="preserve">BT-38 </w:delText>
              </w:r>
            </w:del>
          </w:p>
        </w:tc>
        <w:tc>
          <w:tcPr>
            <w:tcW w:w="561" w:type="dxa"/>
            <w:tcBorders>
              <w:top w:val="nil"/>
              <w:left w:val="nil"/>
              <w:bottom w:val="single" w:sz="4" w:space="0" w:color="auto"/>
              <w:right w:val="single" w:sz="4" w:space="0" w:color="auto"/>
            </w:tcBorders>
            <w:shd w:val="clear" w:color="auto" w:fill="auto"/>
            <w:noWrap/>
            <w:hideMark/>
          </w:tcPr>
          <w:p w14:paraId="20E869D2" w14:textId="31FEA963" w:rsidR="006D20A6" w:rsidRPr="006D20A6" w:rsidDel="00EC7212" w:rsidRDefault="006D20A6">
            <w:pPr>
              <w:pStyle w:val="BodyText"/>
              <w:rPr>
                <w:del w:id="3023" w:author="Georg Birgisson" w:date="2021-10-06T14:24:00Z"/>
                <w:rFonts w:eastAsia="Times New Roman"/>
                <w:color w:val="000000"/>
                <w:lang w:eastAsia="is-IS"/>
              </w:rPr>
              <w:pPrChange w:id="3024" w:author="Georg Birgisson" w:date="2021-10-06T14:25:00Z">
                <w:pPr>
                  <w:jc w:val="center"/>
                </w:pPr>
              </w:pPrChange>
            </w:pPr>
            <w:del w:id="3025"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0F304EBF" w14:textId="6ABB16B4" w:rsidR="006D20A6" w:rsidRPr="006D20A6" w:rsidDel="00EC7212" w:rsidRDefault="006D20A6">
            <w:pPr>
              <w:pStyle w:val="BodyText"/>
              <w:rPr>
                <w:del w:id="3026" w:author="Georg Birgisson" w:date="2021-10-06T14:24:00Z"/>
                <w:rFonts w:eastAsia="Times New Roman"/>
                <w:color w:val="000000"/>
                <w:lang w:eastAsia="is-IS"/>
              </w:rPr>
              <w:pPrChange w:id="3027" w:author="Georg Birgisson" w:date="2021-10-06T14:25:00Z">
                <w:pPr>
                  <w:jc w:val="center"/>
                </w:pPr>
              </w:pPrChange>
            </w:pPr>
            <w:del w:id="3028"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4B49BB5F" w14:textId="3CB0402D" w:rsidR="006D20A6" w:rsidRPr="006D20A6" w:rsidDel="00EC7212" w:rsidRDefault="006D20A6">
            <w:pPr>
              <w:pStyle w:val="BodyText"/>
              <w:rPr>
                <w:del w:id="3029" w:author="Georg Birgisson" w:date="2021-10-06T14:24:00Z"/>
                <w:rFonts w:eastAsia="Times New Roman"/>
                <w:color w:val="000000"/>
                <w:lang w:eastAsia="is-IS"/>
              </w:rPr>
              <w:pPrChange w:id="3030" w:author="Georg Birgisson" w:date="2021-10-06T14:25:00Z">
                <w:pPr/>
              </w:pPrChange>
            </w:pPr>
            <w:del w:id="3031" w:author="Georg Birgisson" w:date="2021-10-06T14:24:00Z">
              <w:r w:rsidRPr="006D20A6" w:rsidDel="00EC7212">
                <w:rPr>
                  <w:rFonts w:eastAsia="Times New Roman"/>
                  <w:color w:val="000000"/>
                  <w:lang w:eastAsia="is-IS"/>
                </w:rPr>
                <w:delText>cac:AccountingSupplierParty/cac:Party/cac:PostalAddress/cbc:PostalZone</w:delText>
              </w:r>
            </w:del>
          </w:p>
        </w:tc>
        <w:tc>
          <w:tcPr>
            <w:tcW w:w="2808" w:type="dxa"/>
            <w:tcBorders>
              <w:top w:val="nil"/>
              <w:left w:val="nil"/>
              <w:bottom w:val="single" w:sz="4" w:space="0" w:color="auto"/>
              <w:right w:val="single" w:sz="4" w:space="0" w:color="auto"/>
            </w:tcBorders>
            <w:shd w:val="clear" w:color="auto" w:fill="auto"/>
            <w:noWrap/>
            <w:hideMark/>
          </w:tcPr>
          <w:p w14:paraId="66A5F803" w14:textId="60810E4E" w:rsidR="006D20A6" w:rsidRPr="006D20A6" w:rsidDel="00EC7212" w:rsidRDefault="006D20A6">
            <w:pPr>
              <w:pStyle w:val="BodyText"/>
              <w:rPr>
                <w:del w:id="3032" w:author="Georg Birgisson" w:date="2021-10-06T14:24:00Z"/>
                <w:rFonts w:eastAsia="Times New Roman"/>
                <w:color w:val="000000"/>
                <w:lang w:eastAsia="is-IS"/>
              </w:rPr>
              <w:pPrChange w:id="3033" w:author="Georg Birgisson" w:date="2021-10-06T14:25:00Z">
                <w:pPr/>
              </w:pPrChange>
            </w:pPr>
            <w:del w:id="3034" w:author="Georg Birgisson" w:date="2021-10-06T14:24:00Z">
              <w:r w:rsidRPr="006D20A6" w:rsidDel="00EC7212">
                <w:rPr>
                  <w:rFonts w:eastAsia="Times New Roman"/>
                  <w:color w:val="000000"/>
                  <w:lang w:eastAsia="is-IS"/>
                </w:rPr>
                <w:delText> </w:delText>
              </w:r>
            </w:del>
          </w:p>
        </w:tc>
      </w:tr>
      <w:tr w:rsidR="006D20A6" w:rsidRPr="006D20A6" w:rsidDel="00EC7212" w14:paraId="62AD29E2" w14:textId="5D4EA8CD" w:rsidTr="00A61027">
        <w:trPr>
          <w:trHeight w:val="300"/>
          <w:del w:id="303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3529201" w14:textId="69ED676A" w:rsidR="006D20A6" w:rsidRPr="006D20A6" w:rsidDel="00EC7212" w:rsidRDefault="006D20A6">
            <w:pPr>
              <w:pStyle w:val="BodyText"/>
              <w:rPr>
                <w:del w:id="3036" w:author="Georg Birgisson" w:date="2021-10-06T14:24:00Z"/>
                <w:rFonts w:eastAsia="Times New Roman"/>
                <w:color w:val="000000"/>
                <w:lang w:eastAsia="is-IS"/>
              </w:rPr>
              <w:pPrChange w:id="3037" w:author="Georg Birgisson" w:date="2021-10-06T14:25:00Z">
                <w:pPr>
                  <w:jc w:val="right"/>
                </w:pPr>
              </w:pPrChange>
            </w:pPr>
            <w:del w:id="3038" w:author="Georg Birgisson" w:date="2021-10-06T14:24:00Z">
              <w:r w:rsidRPr="006D20A6" w:rsidDel="00EC7212">
                <w:rPr>
                  <w:rFonts w:eastAsia="Times New Roman"/>
                  <w:color w:val="000000"/>
                  <w:lang w:eastAsia="is-IS"/>
                </w:rPr>
                <w:delText>80</w:delText>
              </w:r>
            </w:del>
          </w:p>
        </w:tc>
        <w:tc>
          <w:tcPr>
            <w:tcW w:w="1068" w:type="dxa"/>
            <w:tcBorders>
              <w:top w:val="nil"/>
              <w:left w:val="nil"/>
              <w:bottom w:val="single" w:sz="4" w:space="0" w:color="auto"/>
              <w:right w:val="single" w:sz="4" w:space="0" w:color="auto"/>
            </w:tcBorders>
            <w:shd w:val="clear" w:color="auto" w:fill="auto"/>
            <w:noWrap/>
            <w:hideMark/>
          </w:tcPr>
          <w:p w14:paraId="61B7E244" w14:textId="048F743A" w:rsidR="006D20A6" w:rsidRPr="006D20A6" w:rsidDel="00EC7212" w:rsidRDefault="006D20A6">
            <w:pPr>
              <w:pStyle w:val="BodyText"/>
              <w:rPr>
                <w:del w:id="3039" w:author="Georg Birgisson" w:date="2021-10-06T14:24:00Z"/>
                <w:rFonts w:eastAsia="Times New Roman"/>
                <w:color w:val="000000"/>
                <w:lang w:eastAsia="is-IS"/>
              </w:rPr>
              <w:pPrChange w:id="3040" w:author="Georg Birgisson" w:date="2021-10-06T14:25:00Z">
                <w:pPr/>
              </w:pPrChange>
            </w:pPr>
            <w:del w:id="3041" w:author="Georg Birgisson" w:date="2021-10-06T14:24:00Z">
              <w:r w:rsidRPr="006D20A6" w:rsidDel="00EC7212">
                <w:rPr>
                  <w:rFonts w:eastAsia="Times New Roman"/>
                  <w:color w:val="000000"/>
                  <w:lang w:eastAsia="is-IS"/>
                </w:rPr>
                <w:delText xml:space="preserve">BT-39 </w:delText>
              </w:r>
            </w:del>
          </w:p>
        </w:tc>
        <w:tc>
          <w:tcPr>
            <w:tcW w:w="561" w:type="dxa"/>
            <w:tcBorders>
              <w:top w:val="nil"/>
              <w:left w:val="nil"/>
              <w:bottom w:val="single" w:sz="4" w:space="0" w:color="auto"/>
              <w:right w:val="single" w:sz="4" w:space="0" w:color="auto"/>
            </w:tcBorders>
            <w:shd w:val="clear" w:color="auto" w:fill="auto"/>
            <w:noWrap/>
            <w:hideMark/>
          </w:tcPr>
          <w:p w14:paraId="6670237E" w14:textId="2A721899" w:rsidR="006D20A6" w:rsidRPr="006D20A6" w:rsidDel="00EC7212" w:rsidRDefault="006D20A6">
            <w:pPr>
              <w:pStyle w:val="BodyText"/>
              <w:rPr>
                <w:del w:id="3042" w:author="Georg Birgisson" w:date="2021-10-06T14:24:00Z"/>
                <w:rFonts w:eastAsia="Times New Roman"/>
                <w:color w:val="000000"/>
                <w:lang w:eastAsia="is-IS"/>
              </w:rPr>
              <w:pPrChange w:id="3043" w:author="Georg Birgisson" w:date="2021-10-06T14:25:00Z">
                <w:pPr>
                  <w:jc w:val="center"/>
                </w:pPr>
              </w:pPrChange>
            </w:pPr>
            <w:del w:id="3044"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770E7BFA" w14:textId="3CB6F222" w:rsidR="006D20A6" w:rsidRPr="006D20A6" w:rsidDel="00EC7212" w:rsidRDefault="006D20A6">
            <w:pPr>
              <w:pStyle w:val="BodyText"/>
              <w:rPr>
                <w:del w:id="3045" w:author="Georg Birgisson" w:date="2021-10-06T14:24:00Z"/>
                <w:rFonts w:eastAsia="Times New Roman"/>
                <w:color w:val="000000"/>
                <w:lang w:eastAsia="is-IS"/>
              </w:rPr>
              <w:pPrChange w:id="3046" w:author="Georg Birgisson" w:date="2021-10-06T14:25:00Z">
                <w:pPr>
                  <w:jc w:val="center"/>
                </w:pPr>
              </w:pPrChange>
            </w:pPr>
            <w:del w:id="3047"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01B7128C" w14:textId="63B3A267" w:rsidR="006D20A6" w:rsidRPr="006D20A6" w:rsidDel="00EC7212" w:rsidRDefault="006D20A6">
            <w:pPr>
              <w:pStyle w:val="BodyText"/>
              <w:rPr>
                <w:del w:id="3048" w:author="Georg Birgisson" w:date="2021-10-06T14:24:00Z"/>
                <w:rFonts w:eastAsia="Times New Roman"/>
                <w:color w:val="000000"/>
                <w:lang w:eastAsia="is-IS"/>
              </w:rPr>
              <w:pPrChange w:id="3049" w:author="Georg Birgisson" w:date="2021-10-06T14:25:00Z">
                <w:pPr/>
              </w:pPrChange>
            </w:pPr>
            <w:del w:id="3050" w:author="Georg Birgisson" w:date="2021-10-06T14:24:00Z">
              <w:r w:rsidRPr="006D20A6" w:rsidDel="00EC7212">
                <w:rPr>
                  <w:rFonts w:eastAsia="Times New Roman"/>
                  <w:color w:val="000000"/>
                  <w:lang w:eastAsia="is-IS"/>
                </w:rPr>
                <w:delText>cac:AccountingSupplierParty/cac:Party/cac:PostalAddress/cbc:CountrySubentity</w:delText>
              </w:r>
            </w:del>
          </w:p>
        </w:tc>
        <w:tc>
          <w:tcPr>
            <w:tcW w:w="2808" w:type="dxa"/>
            <w:tcBorders>
              <w:top w:val="nil"/>
              <w:left w:val="nil"/>
              <w:bottom w:val="single" w:sz="4" w:space="0" w:color="auto"/>
              <w:right w:val="single" w:sz="4" w:space="0" w:color="auto"/>
            </w:tcBorders>
            <w:shd w:val="clear" w:color="auto" w:fill="auto"/>
            <w:noWrap/>
            <w:hideMark/>
          </w:tcPr>
          <w:p w14:paraId="674F278D" w14:textId="700A7C47" w:rsidR="006D20A6" w:rsidRPr="006D20A6" w:rsidDel="00EC7212" w:rsidRDefault="006D20A6">
            <w:pPr>
              <w:pStyle w:val="BodyText"/>
              <w:rPr>
                <w:del w:id="3051" w:author="Georg Birgisson" w:date="2021-10-06T14:24:00Z"/>
                <w:rFonts w:eastAsia="Times New Roman"/>
                <w:color w:val="000000"/>
                <w:lang w:eastAsia="is-IS"/>
              </w:rPr>
              <w:pPrChange w:id="3052" w:author="Georg Birgisson" w:date="2021-10-06T14:25:00Z">
                <w:pPr/>
              </w:pPrChange>
            </w:pPr>
            <w:del w:id="3053" w:author="Georg Birgisson" w:date="2021-10-06T14:24:00Z">
              <w:r w:rsidRPr="006D20A6" w:rsidDel="00EC7212">
                <w:rPr>
                  <w:rFonts w:eastAsia="Times New Roman"/>
                  <w:color w:val="000000"/>
                  <w:lang w:eastAsia="is-IS"/>
                </w:rPr>
                <w:delText> </w:delText>
              </w:r>
            </w:del>
          </w:p>
        </w:tc>
      </w:tr>
      <w:tr w:rsidR="006D20A6" w:rsidRPr="006D20A6" w:rsidDel="00EC7212" w14:paraId="06E51F38" w14:textId="16922CFC" w:rsidTr="00A61027">
        <w:trPr>
          <w:trHeight w:val="300"/>
          <w:del w:id="305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82CB5E5" w14:textId="20682975" w:rsidR="006D20A6" w:rsidRPr="006D20A6" w:rsidDel="00EC7212" w:rsidRDefault="006D20A6">
            <w:pPr>
              <w:pStyle w:val="BodyText"/>
              <w:rPr>
                <w:del w:id="3055" w:author="Georg Birgisson" w:date="2021-10-06T14:24:00Z"/>
                <w:rFonts w:eastAsia="Times New Roman"/>
                <w:color w:val="000000"/>
                <w:lang w:eastAsia="is-IS"/>
              </w:rPr>
              <w:pPrChange w:id="3056" w:author="Georg Birgisson" w:date="2021-10-06T14:25:00Z">
                <w:pPr>
                  <w:jc w:val="right"/>
                </w:pPr>
              </w:pPrChange>
            </w:pPr>
            <w:del w:id="3057" w:author="Georg Birgisson" w:date="2021-10-06T14:24:00Z">
              <w:r w:rsidRPr="006D20A6" w:rsidDel="00EC7212">
                <w:rPr>
                  <w:rFonts w:eastAsia="Times New Roman"/>
                  <w:color w:val="000000"/>
                  <w:lang w:eastAsia="is-IS"/>
                </w:rPr>
                <w:delText>81</w:delText>
              </w:r>
            </w:del>
          </w:p>
        </w:tc>
        <w:tc>
          <w:tcPr>
            <w:tcW w:w="1068" w:type="dxa"/>
            <w:tcBorders>
              <w:top w:val="nil"/>
              <w:left w:val="nil"/>
              <w:bottom w:val="single" w:sz="4" w:space="0" w:color="auto"/>
              <w:right w:val="single" w:sz="4" w:space="0" w:color="auto"/>
            </w:tcBorders>
            <w:shd w:val="clear" w:color="auto" w:fill="auto"/>
            <w:noWrap/>
            <w:hideMark/>
          </w:tcPr>
          <w:p w14:paraId="564AD028" w14:textId="64BD23A9" w:rsidR="006D20A6" w:rsidRPr="006D20A6" w:rsidDel="00EC7212" w:rsidRDefault="006D20A6">
            <w:pPr>
              <w:pStyle w:val="BodyText"/>
              <w:rPr>
                <w:del w:id="3058" w:author="Georg Birgisson" w:date="2021-10-06T14:24:00Z"/>
                <w:rFonts w:eastAsia="Times New Roman"/>
                <w:color w:val="000000"/>
                <w:lang w:eastAsia="is-IS"/>
              </w:rPr>
              <w:pPrChange w:id="3059" w:author="Georg Birgisson" w:date="2021-10-06T14:25:00Z">
                <w:pPr/>
              </w:pPrChange>
            </w:pPr>
            <w:del w:id="3060" w:author="Georg Birgisson" w:date="2021-10-06T14:24:00Z">
              <w:r w:rsidRPr="006D20A6" w:rsidDel="00EC7212">
                <w:rPr>
                  <w:rFonts w:eastAsia="Times New Roman"/>
                  <w:color w:val="000000"/>
                  <w:lang w:eastAsia="is-IS"/>
                </w:rPr>
                <w:delText xml:space="preserve">BT-40 </w:delText>
              </w:r>
            </w:del>
          </w:p>
        </w:tc>
        <w:tc>
          <w:tcPr>
            <w:tcW w:w="561" w:type="dxa"/>
            <w:tcBorders>
              <w:top w:val="nil"/>
              <w:left w:val="nil"/>
              <w:bottom w:val="single" w:sz="4" w:space="0" w:color="auto"/>
              <w:right w:val="single" w:sz="4" w:space="0" w:color="auto"/>
            </w:tcBorders>
            <w:shd w:val="clear" w:color="auto" w:fill="auto"/>
            <w:noWrap/>
            <w:hideMark/>
          </w:tcPr>
          <w:p w14:paraId="0F2070B1" w14:textId="7B9A9C39" w:rsidR="006D20A6" w:rsidRPr="006D20A6" w:rsidDel="00EC7212" w:rsidRDefault="006D20A6">
            <w:pPr>
              <w:pStyle w:val="BodyText"/>
              <w:rPr>
                <w:del w:id="3061" w:author="Georg Birgisson" w:date="2021-10-06T14:24:00Z"/>
                <w:rFonts w:eastAsia="Times New Roman"/>
                <w:color w:val="000000"/>
                <w:lang w:eastAsia="is-IS"/>
              </w:rPr>
              <w:pPrChange w:id="3062" w:author="Georg Birgisson" w:date="2021-10-06T14:25:00Z">
                <w:pPr>
                  <w:jc w:val="center"/>
                </w:pPr>
              </w:pPrChange>
            </w:pPr>
            <w:del w:id="3063"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6A8FE7D3" w14:textId="39E71C34" w:rsidR="006D20A6" w:rsidRPr="006D20A6" w:rsidDel="00EC7212" w:rsidRDefault="006D20A6">
            <w:pPr>
              <w:pStyle w:val="BodyText"/>
              <w:rPr>
                <w:del w:id="3064" w:author="Georg Birgisson" w:date="2021-10-06T14:24:00Z"/>
                <w:rFonts w:eastAsia="Times New Roman"/>
                <w:color w:val="000000"/>
                <w:lang w:eastAsia="is-IS"/>
              </w:rPr>
              <w:pPrChange w:id="3065" w:author="Georg Birgisson" w:date="2021-10-06T14:25:00Z">
                <w:pPr>
                  <w:jc w:val="center"/>
                </w:pPr>
              </w:pPrChange>
            </w:pPr>
            <w:del w:id="3066"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2DBD8C54" w14:textId="7A443D12" w:rsidR="006D20A6" w:rsidRPr="006D20A6" w:rsidDel="00EC7212" w:rsidRDefault="006D20A6">
            <w:pPr>
              <w:pStyle w:val="BodyText"/>
              <w:rPr>
                <w:del w:id="3067" w:author="Georg Birgisson" w:date="2021-10-06T14:24:00Z"/>
                <w:rFonts w:eastAsia="Times New Roman"/>
                <w:color w:val="000000"/>
                <w:lang w:eastAsia="is-IS"/>
              </w:rPr>
              <w:pPrChange w:id="3068" w:author="Georg Birgisson" w:date="2021-10-06T14:25:00Z">
                <w:pPr/>
              </w:pPrChange>
            </w:pPr>
            <w:del w:id="3069" w:author="Georg Birgisson" w:date="2021-10-06T14:24:00Z">
              <w:r w:rsidRPr="006D20A6" w:rsidDel="00EC7212">
                <w:rPr>
                  <w:rFonts w:eastAsia="Times New Roman"/>
                  <w:color w:val="000000"/>
                  <w:lang w:eastAsia="is-IS"/>
                </w:rPr>
                <w:delText>cac:AccountingSupplierParty/cac:Party/cac:PostalAddress/cac:Country/cbc:IdentificationCode</w:delText>
              </w:r>
            </w:del>
          </w:p>
        </w:tc>
        <w:tc>
          <w:tcPr>
            <w:tcW w:w="2808" w:type="dxa"/>
            <w:tcBorders>
              <w:top w:val="nil"/>
              <w:left w:val="nil"/>
              <w:bottom w:val="single" w:sz="4" w:space="0" w:color="auto"/>
              <w:right w:val="single" w:sz="4" w:space="0" w:color="auto"/>
            </w:tcBorders>
            <w:shd w:val="clear" w:color="auto" w:fill="auto"/>
            <w:noWrap/>
            <w:hideMark/>
          </w:tcPr>
          <w:p w14:paraId="5BBD43F6" w14:textId="26DD65AC" w:rsidR="006D20A6" w:rsidRPr="006D20A6" w:rsidDel="00EC7212" w:rsidRDefault="006D20A6">
            <w:pPr>
              <w:pStyle w:val="BodyText"/>
              <w:rPr>
                <w:del w:id="3070" w:author="Georg Birgisson" w:date="2021-10-06T14:24:00Z"/>
                <w:rFonts w:eastAsia="Times New Roman"/>
                <w:color w:val="000000"/>
                <w:lang w:eastAsia="is-IS"/>
              </w:rPr>
              <w:pPrChange w:id="3071" w:author="Georg Birgisson" w:date="2021-10-06T14:25:00Z">
                <w:pPr/>
              </w:pPrChange>
            </w:pPr>
            <w:del w:id="3072" w:author="Georg Birgisson" w:date="2021-10-06T14:24:00Z">
              <w:r w:rsidRPr="006D20A6" w:rsidDel="00EC7212">
                <w:rPr>
                  <w:rFonts w:eastAsia="Times New Roman"/>
                  <w:color w:val="000000"/>
                  <w:lang w:eastAsia="is-IS"/>
                </w:rPr>
                <w:delText> </w:delText>
              </w:r>
            </w:del>
          </w:p>
        </w:tc>
      </w:tr>
      <w:tr w:rsidR="006D20A6" w:rsidRPr="006D20A6" w:rsidDel="00EC7212" w14:paraId="4083084C" w14:textId="17ACAA15" w:rsidTr="00A61027">
        <w:trPr>
          <w:trHeight w:val="300"/>
          <w:del w:id="307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EEB5B92" w14:textId="75471111" w:rsidR="006D20A6" w:rsidRPr="006D20A6" w:rsidDel="00EC7212" w:rsidRDefault="006D20A6">
            <w:pPr>
              <w:pStyle w:val="BodyText"/>
              <w:rPr>
                <w:del w:id="3074" w:author="Georg Birgisson" w:date="2021-10-06T14:24:00Z"/>
                <w:rFonts w:eastAsia="Times New Roman"/>
                <w:color w:val="000000"/>
                <w:lang w:eastAsia="is-IS"/>
              </w:rPr>
              <w:pPrChange w:id="3075" w:author="Georg Birgisson" w:date="2021-10-06T14:25:00Z">
                <w:pPr>
                  <w:jc w:val="right"/>
                </w:pPr>
              </w:pPrChange>
            </w:pPr>
            <w:del w:id="3076" w:author="Georg Birgisson" w:date="2021-10-06T14:24:00Z">
              <w:r w:rsidRPr="006D20A6" w:rsidDel="00EC7212">
                <w:rPr>
                  <w:rFonts w:eastAsia="Times New Roman"/>
                  <w:color w:val="000000"/>
                  <w:lang w:eastAsia="is-IS"/>
                </w:rPr>
                <w:delText>82</w:delText>
              </w:r>
            </w:del>
          </w:p>
        </w:tc>
        <w:tc>
          <w:tcPr>
            <w:tcW w:w="1068" w:type="dxa"/>
            <w:tcBorders>
              <w:top w:val="nil"/>
              <w:left w:val="nil"/>
              <w:bottom w:val="single" w:sz="4" w:space="0" w:color="auto"/>
              <w:right w:val="single" w:sz="4" w:space="0" w:color="auto"/>
            </w:tcBorders>
            <w:shd w:val="clear" w:color="auto" w:fill="auto"/>
            <w:noWrap/>
            <w:hideMark/>
          </w:tcPr>
          <w:p w14:paraId="4624BAAB" w14:textId="79A91E1B" w:rsidR="006D20A6" w:rsidRPr="006D20A6" w:rsidDel="00EC7212" w:rsidRDefault="006D20A6">
            <w:pPr>
              <w:pStyle w:val="BodyText"/>
              <w:rPr>
                <w:del w:id="3077" w:author="Georg Birgisson" w:date="2021-10-06T14:24:00Z"/>
                <w:rFonts w:eastAsia="Times New Roman"/>
                <w:color w:val="000000"/>
                <w:lang w:eastAsia="is-IS"/>
              </w:rPr>
              <w:pPrChange w:id="3078" w:author="Georg Birgisson" w:date="2021-10-06T14:25:00Z">
                <w:pPr/>
              </w:pPrChange>
            </w:pPr>
            <w:del w:id="3079" w:author="Georg Birgisson" w:date="2021-10-06T14:24:00Z">
              <w:r w:rsidRPr="006D20A6" w:rsidDel="00EC7212">
                <w:rPr>
                  <w:rFonts w:eastAsia="Times New Roman"/>
                  <w:color w:val="000000"/>
                  <w:lang w:eastAsia="is-IS"/>
                </w:rPr>
                <w:delText xml:space="preserve">BG-6 </w:delText>
              </w:r>
            </w:del>
          </w:p>
        </w:tc>
        <w:tc>
          <w:tcPr>
            <w:tcW w:w="561" w:type="dxa"/>
            <w:tcBorders>
              <w:top w:val="nil"/>
              <w:left w:val="nil"/>
              <w:bottom w:val="single" w:sz="4" w:space="0" w:color="auto"/>
              <w:right w:val="single" w:sz="4" w:space="0" w:color="auto"/>
            </w:tcBorders>
            <w:shd w:val="clear" w:color="auto" w:fill="auto"/>
            <w:noWrap/>
            <w:hideMark/>
          </w:tcPr>
          <w:p w14:paraId="0A1A08AB" w14:textId="3CA17B7E" w:rsidR="006D20A6" w:rsidRPr="006D20A6" w:rsidDel="00EC7212" w:rsidRDefault="006D20A6">
            <w:pPr>
              <w:pStyle w:val="BodyText"/>
              <w:rPr>
                <w:del w:id="3080" w:author="Georg Birgisson" w:date="2021-10-06T14:24:00Z"/>
                <w:rFonts w:eastAsia="Times New Roman"/>
                <w:color w:val="000000"/>
                <w:lang w:eastAsia="is-IS"/>
              </w:rPr>
              <w:pPrChange w:id="3081" w:author="Georg Birgisson" w:date="2021-10-06T14:25:00Z">
                <w:pPr>
                  <w:jc w:val="center"/>
                </w:pPr>
              </w:pPrChange>
            </w:pPr>
            <w:del w:id="3082"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23CB33BB" w14:textId="42EBFBDF" w:rsidR="006D20A6" w:rsidRPr="006D20A6" w:rsidDel="00EC7212" w:rsidRDefault="006D20A6">
            <w:pPr>
              <w:pStyle w:val="BodyText"/>
              <w:rPr>
                <w:del w:id="3083" w:author="Georg Birgisson" w:date="2021-10-06T14:24:00Z"/>
                <w:rFonts w:eastAsia="Times New Roman"/>
                <w:color w:val="000000"/>
                <w:lang w:eastAsia="is-IS"/>
              </w:rPr>
              <w:pPrChange w:id="3084" w:author="Georg Birgisson" w:date="2021-10-06T14:25:00Z">
                <w:pPr>
                  <w:jc w:val="center"/>
                </w:pPr>
              </w:pPrChange>
            </w:pPr>
            <w:del w:id="3085"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458C5BD5" w14:textId="616926D7" w:rsidR="006D20A6" w:rsidRPr="006D20A6" w:rsidDel="00EC7212" w:rsidRDefault="006D20A6">
            <w:pPr>
              <w:pStyle w:val="BodyText"/>
              <w:rPr>
                <w:del w:id="3086" w:author="Georg Birgisson" w:date="2021-10-06T14:24:00Z"/>
                <w:rFonts w:eastAsia="Times New Roman"/>
                <w:color w:val="000000"/>
                <w:lang w:eastAsia="is-IS"/>
              </w:rPr>
              <w:pPrChange w:id="3087" w:author="Georg Birgisson" w:date="2021-10-06T14:25:00Z">
                <w:pPr/>
              </w:pPrChange>
            </w:pPr>
            <w:del w:id="3088" w:author="Georg Birgisson" w:date="2021-10-06T14:24:00Z">
              <w:r w:rsidRPr="006D20A6" w:rsidDel="00EC7212">
                <w:rPr>
                  <w:rFonts w:eastAsia="Times New Roman"/>
                  <w:color w:val="000000"/>
                  <w:lang w:eastAsia="is-IS"/>
                </w:rPr>
                <w:delText>cac:AccountingSupplierParty/cac:Party/cac:Contact</w:delText>
              </w:r>
            </w:del>
          </w:p>
        </w:tc>
        <w:tc>
          <w:tcPr>
            <w:tcW w:w="2808" w:type="dxa"/>
            <w:tcBorders>
              <w:top w:val="nil"/>
              <w:left w:val="nil"/>
              <w:bottom w:val="single" w:sz="4" w:space="0" w:color="auto"/>
              <w:right w:val="single" w:sz="4" w:space="0" w:color="auto"/>
            </w:tcBorders>
            <w:shd w:val="clear" w:color="auto" w:fill="auto"/>
            <w:noWrap/>
            <w:hideMark/>
          </w:tcPr>
          <w:p w14:paraId="34ABDE7C" w14:textId="24597A11" w:rsidR="006D20A6" w:rsidRPr="006D20A6" w:rsidDel="00EC7212" w:rsidRDefault="006D20A6">
            <w:pPr>
              <w:pStyle w:val="BodyText"/>
              <w:rPr>
                <w:del w:id="3089" w:author="Georg Birgisson" w:date="2021-10-06T14:24:00Z"/>
                <w:rFonts w:eastAsia="Times New Roman"/>
                <w:color w:val="000000"/>
                <w:lang w:eastAsia="is-IS"/>
              </w:rPr>
              <w:pPrChange w:id="3090" w:author="Georg Birgisson" w:date="2021-10-06T14:25:00Z">
                <w:pPr/>
              </w:pPrChange>
            </w:pPr>
            <w:del w:id="3091" w:author="Georg Birgisson" w:date="2021-10-06T14:24:00Z">
              <w:r w:rsidRPr="006D20A6" w:rsidDel="00EC7212">
                <w:rPr>
                  <w:rFonts w:eastAsia="Times New Roman"/>
                  <w:color w:val="000000"/>
                  <w:lang w:eastAsia="is-IS"/>
                </w:rPr>
                <w:delText> </w:delText>
              </w:r>
            </w:del>
          </w:p>
        </w:tc>
      </w:tr>
      <w:tr w:rsidR="006D20A6" w:rsidRPr="006D20A6" w:rsidDel="00EC7212" w14:paraId="28FA4D51" w14:textId="1D515AA8" w:rsidTr="00A61027">
        <w:trPr>
          <w:trHeight w:val="300"/>
          <w:del w:id="309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DE22FDC" w14:textId="301F0C5A" w:rsidR="006D20A6" w:rsidRPr="006D20A6" w:rsidDel="00EC7212" w:rsidRDefault="006D20A6">
            <w:pPr>
              <w:pStyle w:val="BodyText"/>
              <w:rPr>
                <w:del w:id="3093" w:author="Georg Birgisson" w:date="2021-10-06T14:24:00Z"/>
                <w:rFonts w:eastAsia="Times New Roman"/>
                <w:color w:val="000000"/>
                <w:lang w:eastAsia="is-IS"/>
              </w:rPr>
              <w:pPrChange w:id="3094" w:author="Georg Birgisson" w:date="2021-10-06T14:25:00Z">
                <w:pPr>
                  <w:jc w:val="right"/>
                </w:pPr>
              </w:pPrChange>
            </w:pPr>
            <w:del w:id="3095" w:author="Georg Birgisson" w:date="2021-10-06T14:24:00Z">
              <w:r w:rsidRPr="006D20A6" w:rsidDel="00EC7212">
                <w:rPr>
                  <w:rFonts w:eastAsia="Times New Roman"/>
                  <w:color w:val="000000"/>
                  <w:lang w:eastAsia="is-IS"/>
                </w:rPr>
                <w:delText>83</w:delText>
              </w:r>
            </w:del>
          </w:p>
        </w:tc>
        <w:tc>
          <w:tcPr>
            <w:tcW w:w="1068" w:type="dxa"/>
            <w:tcBorders>
              <w:top w:val="nil"/>
              <w:left w:val="nil"/>
              <w:bottom w:val="single" w:sz="4" w:space="0" w:color="auto"/>
              <w:right w:val="single" w:sz="4" w:space="0" w:color="auto"/>
            </w:tcBorders>
            <w:shd w:val="clear" w:color="auto" w:fill="auto"/>
            <w:noWrap/>
            <w:hideMark/>
          </w:tcPr>
          <w:p w14:paraId="69530C78" w14:textId="0403AB56" w:rsidR="006D20A6" w:rsidRPr="006D20A6" w:rsidDel="00EC7212" w:rsidRDefault="006D20A6">
            <w:pPr>
              <w:pStyle w:val="BodyText"/>
              <w:rPr>
                <w:del w:id="3096" w:author="Georg Birgisson" w:date="2021-10-06T14:24:00Z"/>
                <w:rFonts w:eastAsia="Times New Roman"/>
                <w:color w:val="000000"/>
                <w:lang w:eastAsia="is-IS"/>
              </w:rPr>
              <w:pPrChange w:id="3097" w:author="Georg Birgisson" w:date="2021-10-06T14:25:00Z">
                <w:pPr/>
              </w:pPrChange>
            </w:pPr>
            <w:del w:id="3098" w:author="Georg Birgisson" w:date="2021-10-06T14:24:00Z">
              <w:r w:rsidRPr="006D20A6" w:rsidDel="00EC7212">
                <w:rPr>
                  <w:rFonts w:eastAsia="Times New Roman"/>
                  <w:color w:val="000000"/>
                  <w:lang w:eastAsia="is-IS"/>
                </w:rPr>
                <w:delText xml:space="preserve">BT-41 </w:delText>
              </w:r>
            </w:del>
          </w:p>
        </w:tc>
        <w:tc>
          <w:tcPr>
            <w:tcW w:w="561" w:type="dxa"/>
            <w:tcBorders>
              <w:top w:val="nil"/>
              <w:left w:val="nil"/>
              <w:bottom w:val="single" w:sz="4" w:space="0" w:color="auto"/>
              <w:right w:val="single" w:sz="4" w:space="0" w:color="auto"/>
            </w:tcBorders>
            <w:shd w:val="clear" w:color="auto" w:fill="auto"/>
            <w:noWrap/>
            <w:hideMark/>
          </w:tcPr>
          <w:p w14:paraId="32125A0C" w14:textId="2E34A3E9" w:rsidR="006D20A6" w:rsidRPr="006D20A6" w:rsidDel="00EC7212" w:rsidRDefault="006D20A6">
            <w:pPr>
              <w:pStyle w:val="BodyText"/>
              <w:rPr>
                <w:del w:id="3099" w:author="Georg Birgisson" w:date="2021-10-06T14:24:00Z"/>
                <w:rFonts w:eastAsia="Times New Roman"/>
                <w:color w:val="000000"/>
                <w:lang w:eastAsia="is-IS"/>
              </w:rPr>
              <w:pPrChange w:id="3100" w:author="Georg Birgisson" w:date="2021-10-06T14:25:00Z">
                <w:pPr>
                  <w:jc w:val="center"/>
                </w:pPr>
              </w:pPrChange>
            </w:pPr>
            <w:del w:id="3101"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05153AE8" w14:textId="4ED2E88B" w:rsidR="006D20A6" w:rsidRPr="006D20A6" w:rsidDel="00EC7212" w:rsidRDefault="006D20A6">
            <w:pPr>
              <w:pStyle w:val="BodyText"/>
              <w:rPr>
                <w:del w:id="3102" w:author="Georg Birgisson" w:date="2021-10-06T14:24:00Z"/>
                <w:rFonts w:eastAsia="Times New Roman"/>
                <w:color w:val="000000"/>
                <w:lang w:eastAsia="is-IS"/>
              </w:rPr>
              <w:pPrChange w:id="3103" w:author="Georg Birgisson" w:date="2021-10-06T14:25:00Z">
                <w:pPr>
                  <w:jc w:val="center"/>
                </w:pPr>
              </w:pPrChange>
            </w:pPr>
            <w:del w:id="3104"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1A8180C5" w14:textId="2837E556" w:rsidR="006D20A6" w:rsidRPr="006D20A6" w:rsidDel="00EC7212" w:rsidRDefault="006D20A6">
            <w:pPr>
              <w:pStyle w:val="BodyText"/>
              <w:rPr>
                <w:del w:id="3105" w:author="Georg Birgisson" w:date="2021-10-06T14:24:00Z"/>
                <w:rFonts w:eastAsia="Times New Roman"/>
                <w:color w:val="000000"/>
                <w:lang w:eastAsia="is-IS"/>
              </w:rPr>
              <w:pPrChange w:id="3106" w:author="Georg Birgisson" w:date="2021-10-06T14:25:00Z">
                <w:pPr/>
              </w:pPrChange>
            </w:pPr>
            <w:del w:id="3107" w:author="Georg Birgisson" w:date="2021-10-06T14:24:00Z">
              <w:r w:rsidRPr="006D20A6" w:rsidDel="00EC7212">
                <w:rPr>
                  <w:rFonts w:eastAsia="Times New Roman"/>
                  <w:color w:val="000000"/>
                  <w:lang w:eastAsia="is-IS"/>
                </w:rPr>
                <w:delText>cac:AccountingSupplierParty/cac:Party/cac:Contact/cbc:Name</w:delText>
              </w:r>
            </w:del>
          </w:p>
        </w:tc>
        <w:tc>
          <w:tcPr>
            <w:tcW w:w="2808" w:type="dxa"/>
            <w:tcBorders>
              <w:top w:val="nil"/>
              <w:left w:val="nil"/>
              <w:bottom w:val="single" w:sz="4" w:space="0" w:color="auto"/>
              <w:right w:val="single" w:sz="4" w:space="0" w:color="auto"/>
            </w:tcBorders>
            <w:shd w:val="clear" w:color="auto" w:fill="auto"/>
            <w:noWrap/>
            <w:hideMark/>
          </w:tcPr>
          <w:p w14:paraId="7535B8AA" w14:textId="76BF2091" w:rsidR="006D20A6" w:rsidRPr="006D20A6" w:rsidDel="00EC7212" w:rsidRDefault="006D20A6">
            <w:pPr>
              <w:pStyle w:val="BodyText"/>
              <w:rPr>
                <w:del w:id="3108" w:author="Georg Birgisson" w:date="2021-10-06T14:24:00Z"/>
                <w:rFonts w:eastAsia="Times New Roman"/>
                <w:color w:val="000000"/>
                <w:lang w:eastAsia="is-IS"/>
              </w:rPr>
              <w:pPrChange w:id="3109" w:author="Georg Birgisson" w:date="2021-10-06T14:25:00Z">
                <w:pPr/>
              </w:pPrChange>
            </w:pPr>
            <w:del w:id="3110" w:author="Georg Birgisson" w:date="2021-10-06T14:24:00Z">
              <w:r w:rsidRPr="006D20A6" w:rsidDel="00EC7212">
                <w:rPr>
                  <w:rFonts w:eastAsia="Times New Roman"/>
                  <w:color w:val="000000"/>
                  <w:lang w:eastAsia="is-IS"/>
                </w:rPr>
                <w:delText> </w:delText>
              </w:r>
            </w:del>
          </w:p>
        </w:tc>
      </w:tr>
      <w:tr w:rsidR="006D20A6" w:rsidRPr="006D20A6" w:rsidDel="00EC7212" w14:paraId="240F8F61" w14:textId="7F94D2DC" w:rsidTr="00A61027">
        <w:trPr>
          <w:trHeight w:val="300"/>
          <w:del w:id="311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574E422" w14:textId="52D8C6DC" w:rsidR="006D20A6" w:rsidRPr="006D20A6" w:rsidDel="00EC7212" w:rsidRDefault="006D20A6">
            <w:pPr>
              <w:pStyle w:val="BodyText"/>
              <w:rPr>
                <w:del w:id="3112" w:author="Georg Birgisson" w:date="2021-10-06T14:24:00Z"/>
                <w:rFonts w:eastAsia="Times New Roman"/>
                <w:color w:val="000000"/>
                <w:lang w:eastAsia="is-IS"/>
              </w:rPr>
              <w:pPrChange w:id="3113" w:author="Georg Birgisson" w:date="2021-10-06T14:25:00Z">
                <w:pPr>
                  <w:jc w:val="right"/>
                </w:pPr>
              </w:pPrChange>
            </w:pPr>
            <w:del w:id="3114" w:author="Georg Birgisson" w:date="2021-10-06T14:24:00Z">
              <w:r w:rsidRPr="006D20A6" w:rsidDel="00EC7212">
                <w:rPr>
                  <w:rFonts w:eastAsia="Times New Roman"/>
                  <w:color w:val="000000"/>
                  <w:lang w:eastAsia="is-IS"/>
                </w:rPr>
                <w:delText>84</w:delText>
              </w:r>
            </w:del>
          </w:p>
        </w:tc>
        <w:tc>
          <w:tcPr>
            <w:tcW w:w="1068" w:type="dxa"/>
            <w:tcBorders>
              <w:top w:val="nil"/>
              <w:left w:val="nil"/>
              <w:bottom w:val="single" w:sz="4" w:space="0" w:color="auto"/>
              <w:right w:val="single" w:sz="4" w:space="0" w:color="auto"/>
            </w:tcBorders>
            <w:shd w:val="clear" w:color="auto" w:fill="auto"/>
            <w:noWrap/>
            <w:hideMark/>
          </w:tcPr>
          <w:p w14:paraId="1060BFAD" w14:textId="1C0D8149" w:rsidR="006D20A6" w:rsidRPr="006D20A6" w:rsidDel="00EC7212" w:rsidRDefault="006D20A6">
            <w:pPr>
              <w:pStyle w:val="BodyText"/>
              <w:rPr>
                <w:del w:id="3115" w:author="Georg Birgisson" w:date="2021-10-06T14:24:00Z"/>
                <w:rFonts w:eastAsia="Times New Roman"/>
                <w:color w:val="000000"/>
                <w:lang w:eastAsia="is-IS"/>
              </w:rPr>
              <w:pPrChange w:id="3116" w:author="Georg Birgisson" w:date="2021-10-06T14:25:00Z">
                <w:pPr/>
              </w:pPrChange>
            </w:pPr>
            <w:del w:id="3117" w:author="Georg Birgisson" w:date="2021-10-06T14:24:00Z">
              <w:r w:rsidRPr="006D20A6" w:rsidDel="00EC7212">
                <w:rPr>
                  <w:rFonts w:eastAsia="Times New Roman"/>
                  <w:color w:val="000000"/>
                  <w:lang w:eastAsia="is-IS"/>
                </w:rPr>
                <w:delText xml:space="preserve">BT-42 </w:delText>
              </w:r>
            </w:del>
          </w:p>
        </w:tc>
        <w:tc>
          <w:tcPr>
            <w:tcW w:w="561" w:type="dxa"/>
            <w:tcBorders>
              <w:top w:val="nil"/>
              <w:left w:val="nil"/>
              <w:bottom w:val="single" w:sz="4" w:space="0" w:color="auto"/>
              <w:right w:val="single" w:sz="4" w:space="0" w:color="auto"/>
            </w:tcBorders>
            <w:shd w:val="clear" w:color="auto" w:fill="auto"/>
            <w:noWrap/>
            <w:hideMark/>
          </w:tcPr>
          <w:p w14:paraId="6AA602B9" w14:textId="344277C2" w:rsidR="006D20A6" w:rsidRPr="006D20A6" w:rsidDel="00EC7212" w:rsidRDefault="006D20A6">
            <w:pPr>
              <w:pStyle w:val="BodyText"/>
              <w:rPr>
                <w:del w:id="3118" w:author="Georg Birgisson" w:date="2021-10-06T14:24:00Z"/>
                <w:rFonts w:eastAsia="Times New Roman"/>
                <w:color w:val="000000"/>
                <w:lang w:eastAsia="is-IS"/>
              </w:rPr>
              <w:pPrChange w:id="3119" w:author="Georg Birgisson" w:date="2021-10-06T14:25:00Z">
                <w:pPr>
                  <w:jc w:val="center"/>
                </w:pPr>
              </w:pPrChange>
            </w:pPr>
            <w:del w:id="3120"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7DC359DB" w14:textId="1105128A" w:rsidR="006D20A6" w:rsidRPr="006D20A6" w:rsidDel="00EC7212" w:rsidRDefault="006D20A6">
            <w:pPr>
              <w:pStyle w:val="BodyText"/>
              <w:rPr>
                <w:del w:id="3121" w:author="Georg Birgisson" w:date="2021-10-06T14:24:00Z"/>
                <w:rFonts w:eastAsia="Times New Roman"/>
                <w:color w:val="000000"/>
                <w:lang w:eastAsia="is-IS"/>
              </w:rPr>
              <w:pPrChange w:id="3122" w:author="Georg Birgisson" w:date="2021-10-06T14:25:00Z">
                <w:pPr>
                  <w:jc w:val="center"/>
                </w:pPr>
              </w:pPrChange>
            </w:pPr>
            <w:del w:id="3123"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4A5B20EB" w14:textId="7343191A" w:rsidR="006D20A6" w:rsidRPr="006D20A6" w:rsidDel="00EC7212" w:rsidRDefault="006D20A6">
            <w:pPr>
              <w:pStyle w:val="BodyText"/>
              <w:rPr>
                <w:del w:id="3124" w:author="Georg Birgisson" w:date="2021-10-06T14:24:00Z"/>
                <w:rFonts w:eastAsia="Times New Roman"/>
                <w:color w:val="000000"/>
                <w:lang w:eastAsia="is-IS"/>
              </w:rPr>
              <w:pPrChange w:id="3125" w:author="Georg Birgisson" w:date="2021-10-06T14:25:00Z">
                <w:pPr/>
              </w:pPrChange>
            </w:pPr>
            <w:del w:id="3126" w:author="Georg Birgisson" w:date="2021-10-06T14:24:00Z">
              <w:r w:rsidRPr="006D20A6" w:rsidDel="00EC7212">
                <w:rPr>
                  <w:rFonts w:eastAsia="Times New Roman"/>
                  <w:color w:val="000000"/>
                  <w:lang w:eastAsia="is-IS"/>
                </w:rPr>
                <w:delText>cac:AccountingSupplierParty/cac:Party/cac:Contact/cbc:Telephone</w:delText>
              </w:r>
            </w:del>
          </w:p>
        </w:tc>
        <w:tc>
          <w:tcPr>
            <w:tcW w:w="2808" w:type="dxa"/>
            <w:tcBorders>
              <w:top w:val="nil"/>
              <w:left w:val="nil"/>
              <w:bottom w:val="single" w:sz="4" w:space="0" w:color="auto"/>
              <w:right w:val="single" w:sz="4" w:space="0" w:color="auto"/>
            </w:tcBorders>
            <w:shd w:val="clear" w:color="auto" w:fill="auto"/>
            <w:noWrap/>
            <w:hideMark/>
          </w:tcPr>
          <w:p w14:paraId="250AA2AD" w14:textId="1F28E98F" w:rsidR="006D20A6" w:rsidRPr="006D20A6" w:rsidDel="00EC7212" w:rsidRDefault="006D20A6">
            <w:pPr>
              <w:pStyle w:val="BodyText"/>
              <w:rPr>
                <w:del w:id="3127" w:author="Georg Birgisson" w:date="2021-10-06T14:24:00Z"/>
                <w:rFonts w:eastAsia="Times New Roman"/>
                <w:color w:val="000000"/>
                <w:lang w:eastAsia="is-IS"/>
              </w:rPr>
              <w:pPrChange w:id="3128" w:author="Georg Birgisson" w:date="2021-10-06T14:25:00Z">
                <w:pPr/>
              </w:pPrChange>
            </w:pPr>
            <w:del w:id="3129" w:author="Georg Birgisson" w:date="2021-10-06T14:24:00Z">
              <w:r w:rsidRPr="006D20A6" w:rsidDel="00EC7212">
                <w:rPr>
                  <w:rFonts w:eastAsia="Times New Roman"/>
                  <w:color w:val="000000"/>
                  <w:lang w:eastAsia="is-IS"/>
                </w:rPr>
                <w:delText> </w:delText>
              </w:r>
            </w:del>
          </w:p>
        </w:tc>
      </w:tr>
      <w:tr w:rsidR="006D20A6" w:rsidRPr="006D20A6" w:rsidDel="00EC7212" w14:paraId="450555C5" w14:textId="341F214C" w:rsidTr="00A61027">
        <w:trPr>
          <w:trHeight w:val="300"/>
          <w:del w:id="313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3FC4F7D" w14:textId="061E7B4F" w:rsidR="006D20A6" w:rsidRPr="006D20A6" w:rsidDel="00EC7212" w:rsidRDefault="006D20A6">
            <w:pPr>
              <w:pStyle w:val="BodyText"/>
              <w:rPr>
                <w:del w:id="3131" w:author="Georg Birgisson" w:date="2021-10-06T14:24:00Z"/>
                <w:rFonts w:eastAsia="Times New Roman"/>
                <w:color w:val="000000"/>
                <w:lang w:eastAsia="is-IS"/>
              </w:rPr>
              <w:pPrChange w:id="3132" w:author="Georg Birgisson" w:date="2021-10-06T14:25:00Z">
                <w:pPr>
                  <w:jc w:val="right"/>
                </w:pPr>
              </w:pPrChange>
            </w:pPr>
            <w:del w:id="3133" w:author="Georg Birgisson" w:date="2021-10-06T14:24:00Z">
              <w:r w:rsidRPr="006D20A6" w:rsidDel="00EC7212">
                <w:rPr>
                  <w:rFonts w:eastAsia="Times New Roman"/>
                  <w:color w:val="000000"/>
                  <w:lang w:eastAsia="is-IS"/>
                </w:rPr>
                <w:delText>89</w:delText>
              </w:r>
            </w:del>
          </w:p>
        </w:tc>
        <w:tc>
          <w:tcPr>
            <w:tcW w:w="1068" w:type="dxa"/>
            <w:tcBorders>
              <w:top w:val="nil"/>
              <w:left w:val="nil"/>
              <w:bottom w:val="single" w:sz="4" w:space="0" w:color="auto"/>
              <w:right w:val="single" w:sz="4" w:space="0" w:color="auto"/>
            </w:tcBorders>
            <w:shd w:val="clear" w:color="auto" w:fill="auto"/>
            <w:noWrap/>
            <w:hideMark/>
          </w:tcPr>
          <w:p w14:paraId="01821A53" w14:textId="2D0BCFF1" w:rsidR="006D20A6" w:rsidRPr="006D20A6" w:rsidDel="00EC7212" w:rsidRDefault="006D20A6">
            <w:pPr>
              <w:pStyle w:val="BodyText"/>
              <w:rPr>
                <w:del w:id="3134" w:author="Georg Birgisson" w:date="2021-10-06T14:24:00Z"/>
                <w:rFonts w:eastAsia="Times New Roman"/>
                <w:color w:val="000000"/>
                <w:lang w:eastAsia="is-IS"/>
              </w:rPr>
              <w:pPrChange w:id="3135" w:author="Georg Birgisson" w:date="2021-10-06T14:25:00Z">
                <w:pPr/>
              </w:pPrChange>
            </w:pPr>
            <w:del w:id="3136" w:author="Georg Birgisson" w:date="2021-10-06T14:24:00Z">
              <w:r w:rsidRPr="006D20A6" w:rsidDel="00EC7212">
                <w:rPr>
                  <w:rFonts w:eastAsia="Times New Roman"/>
                  <w:color w:val="000000"/>
                  <w:lang w:eastAsia="is-IS"/>
                </w:rPr>
                <w:delText xml:space="preserve">BT-43 </w:delText>
              </w:r>
            </w:del>
          </w:p>
        </w:tc>
        <w:tc>
          <w:tcPr>
            <w:tcW w:w="561" w:type="dxa"/>
            <w:tcBorders>
              <w:top w:val="nil"/>
              <w:left w:val="nil"/>
              <w:bottom w:val="single" w:sz="4" w:space="0" w:color="auto"/>
              <w:right w:val="single" w:sz="4" w:space="0" w:color="auto"/>
            </w:tcBorders>
            <w:shd w:val="clear" w:color="auto" w:fill="auto"/>
            <w:noWrap/>
            <w:hideMark/>
          </w:tcPr>
          <w:p w14:paraId="77388032" w14:textId="44A89288" w:rsidR="006D20A6" w:rsidRPr="006D20A6" w:rsidDel="00EC7212" w:rsidRDefault="006D20A6">
            <w:pPr>
              <w:pStyle w:val="BodyText"/>
              <w:rPr>
                <w:del w:id="3137" w:author="Georg Birgisson" w:date="2021-10-06T14:24:00Z"/>
                <w:rFonts w:eastAsia="Times New Roman"/>
                <w:color w:val="000000"/>
                <w:lang w:eastAsia="is-IS"/>
              </w:rPr>
              <w:pPrChange w:id="3138" w:author="Georg Birgisson" w:date="2021-10-06T14:25:00Z">
                <w:pPr>
                  <w:jc w:val="center"/>
                </w:pPr>
              </w:pPrChange>
            </w:pPr>
            <w:del w:id="3139"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4D9AF826" w14:textId="2D29896B" w:rsidR="006D20A6" w:rsidRPr="006D20A6" w:rsidDel="00EC7212" w:rsidRDefault="006D20A6">
            <w:pPr>
              <w:pStyle w:val="BodyText"/>
              <w:rPr>
                <w:del w:id="3140" w:author="Georg Birgisson" w:date="2021-10-06T14:24:00Z"/>
                <w:rFonts w:eastAsia="Times New Roman"/>
                <w:color w:val="000000"/>
                <w:lang w:eastAsia="is-IS"/>
              </w:rPr>
              <w:pPrChange w:id="3141" w:author="Georg Birgisson" w:date="2021-10-06T14:25:00Z">
                <w:pPr>
                  <w:jc w:val="center"/>
                </w:pPr>
              </w:pPrChange>
            </w:pPr>
            <w:del w:id="3142"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4D2EA418" w14:textId="1005DB91" w:rsidR="006D20A6" w:rsidRPr="006D20A6" w:rsidDel="00EC7212" w:rsidRDefault="006D20A6">
            <w:pPr>
              <w:pStyle w:val="BodyText"/>
              <w:rPr>
                <w:del w:id="3143" w:author="Georg Birgisson" w:date="2021-10-06T14:24:00Z"/>
                <w:rFonts w:eastAsia="Times New Roman"/>
                <w:color w:val="000000"/>
                <w:lang w:eastAsia="is-IS"/>
              </w:rPr>
              <w:pPrChange w:id="3144" w:author="Georg Birgisson" w:date="2021-10-06T14:25:00Z">
                <w:pPr/>
              </w:pPrChange>
            </w:pPr>
            <w:del w:id="3145" w:author="Georg Birgisson" w:date="2021-10-06T14:24:00Z">
              <w:r w:rsidRPr="006D20A6" w:rsidDel="00EC7212">
                <w:rPr>
                  <w:rFonts w:eastAsia="Times New Roman"/>
                  <w:color w:val="000000"/>
                  <w:lang w:eastAsia="is-IS"/>
                </w:rPr>
                <w:delText>cac:AccountingSupplierParty/cac:Party/cac:Contact/cbc:ElectronicMail</w:delText>
              </w:r>
            </w:del>
          </w:p>
        </w:tc>
        <w:tc>
          <w:tcPr>
            <w:tcW w:w="2808" w:type="dxa"/>
            <w:tcBorders>
              <w:top w:val="nil"/>
              <w:left w:val="nil"/>
              <w:bottom w:val="single" w:sz="4" w:space="0" w:color="auto"/>
              <w:right w:val="single" w:sz="4" w:space="0" w:color="auto"/>
            </w:tcBorders>
            <w:shd w:val="clear" w:color="auto" w:fill="auto"/>
            <w:noWrap/>
            <w:hideMark/>
          </w:tcPr>
          <w:p w14:paraId="115A01D7" w14:textId="60082924" w:rsidR="006D20A6" w:rsidRPr="006D20A6" w:rsidDel="00EC7212" w:rsidRDefault="006D20A6">
            <w:pPr>
              <w:pStyle w:val="BodyText"/>
              <w:rPr>
                <w:del w:id="3146" w:author="Georg Birgisson" w:date="2021-10-06T14:24:00Z"/>
                <w:rFonts w:eastAsia="Times New Roman"/>
                <w:color w:val="000000"/>
                <w:lang w:eastAsia="is-IS"/>
              </w:rPr>
              <w:pPrChange w:id="3147" w:author="Georg Birgisson" w:date="2021-10-06T14:25:00Z">
                <w:pPr/>
              </w:pPrChange>
            </w:pPr>
            <w:del w:id="3148" w:author="Georg Birgisson" w:date="2021-10-06T14:24:00Z">
              <w:r w:rsidRPr="006D20A6" w:rsidDel="00EC7212">
                <w:rPr>
                  <w:rFonts w:eastAsia="Times New Roman"/>
                  <w:color w:val="000000"/>
                  <w:lang w:eastAsia="is-IS"/>
                </w:rPr>
                <w:delText> </w:delText>
              </w:r>
            </w:del>
          </w:p>
        </w:tc>
      </w:tr>
      <w:tr w:rsidR="006D20A6" w:rsidRPr="006D20A6" w:rsidDel="00EC7212" w14:paraId="6DAFB655" w14:textId="725122F1" w:rsidTr="00A61027">
        <w:trPr>
          <w:trHeight w:val="300"/>
          <w:del w:id="314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8B83709" w14:textId="0F80C537" w:rsidR="006D20A6" w:rsidRPr="006D20A6" w:rsidDel="00EC7212" w:rsidRDefault="006D20A6">
            <w:pPr>
              <w:pStyle w:val="BodyText"/>
              <w:rPr>
                <w:del w:id="3150" w:author="Georg Birgisson" w:date="2021-10-06T14:24:00Z"/>
                <w:rFonts w:eastAsia="Times New Roman"/>
                <w:color w:val="000000"/>
                <w:lang w:eastAsia="is-IS"/>
              </w:rPr>
              <w:pPrChange w:id="3151" w:author="Georg Birgisson" w:date="2021-10-06T14:25:00Z">
                <w:pPr>
                  <w:jc w:val="right"/>
                </w:pPr>
              </w:pPrChange>
            </w:pPr>
            <w:del w:id="3152" w:author="Georg Birgisson" w:date="2021-10-06T14:24:00Z">
              <w:r w:rsidRPr="006D20A6" w:rsidDel="00EC7212">
                <w:rPr>
                  <w:rFonts w:eastAsia="Times New Roman"/>
                  <w:color w:val="000000"/>
                  <w:lang w:eastAsia="is-IS"/>
                </w:rPr>
                <w:delText>90</w:delText>
              </w:r>
            </w:del>
          </w:p>
        </w:tc>
        <w:tc>
          <w:tcPr>
            <w:tcW w:w="1068" w:type="dxa"/>
            <w:tcBorders>
              <w:top w:val="nil"/>
              <w:left w:val="nil"/>
              <w:bottom w:val="single" w:sz="4" w:space="0" w:color="auto"/>
              <w:right w:val="single" w:sz="4" w:space="0" w:color="auto"/>
            </w:tcBorders>
            <w:shd w:val="clear" w:color="auto" w:fill="auto"/>
            <w:noWrap/>
            <w:hideMark/>
          </w:tcPr>
          <w:p w14:paraId="4E24579E" w14:textId="4816BCA3" w:rsidR="006D20A6" w:rsidRPr="006D20A6" w:rsidDel="00EC7212" w:rsidRDefault="006D20A6">
            <w:pPr>
              <w:pStyle w:val="BodyText"/>
              <w:rPr>
                <w:del w:id="3153" w:author="Georg Birgisson" w:date="2021-10-06T14:24:00Z"/>
                <w:rFonts w:eastAsia="Times New Roman"/>
                <w:color w:val="000000"/>
                <w:lang w:eastAsia="is-IS"/>
              </w:rPr>
              <w:pPrChange w:id="3154" w:author="Georg Birgisson" w:date="2021-10-06T14:25:00Z">
                <w:pPr/>
              </w:pPrChange>
            </w:pPr>
            <w:del w:id="3155" w:author="Georg Birgisson" w:date="2021-10-06T14:24:00Z">
              <w:r w:rsidRPr="006D20A6" w:rsidDel="00EC7212">
                <w:rPr>
                  <w:rFonts w:eastAsia="Times New Roman"/>
                  <w:color w:val="000000"/>
                  <w:lang w:eastAsia="is-IS"/>
                </w:rPr>
                <w:delText xml:space="preserve">BG-7 </w:delText>
              </w:r>
            </w:del>
          </w:p>
        </w:tc>
        <w:tc>
          <w:tcPr>
            <w:tcW w:w="561" w:type="dxa"/>
            <w:tcBorders>
              <w:top w:val="nil"/>
              <w:left w:val="nil"/>
              <w:bottom w:val="single" w:sz="4" w:space="0" w:color="auto"/>
              <w:right w:val="single" w:sz="4" w:space="0" w:color="auto"/>
            </w:tcBorders>
            <w:shd w:val="clear" w:color="auto" w:fill="auto"/>
            <w:noWrap/>
            <w:hideMark/>
          </w:tcPr>
          <w:p w14:paraId="63423245" w14:textId="294D34CA" w:rsidR="006D20A6" w:rsidRPr="006D20A6" w:rsidDel="00EC7212" w:rsidRDefault="006D20A6">
            <w:pPr>
              <w:pStyle w:val="BodyText"/>
              <w:rPr>
                <w:del w:id="3156" w:author="Georg Birgisson" w:date="2021-10-06T14:24:00Z"/>
                <w:rFonts w:eastAsia="Times New Roman"/>
                <w:color w:val="000000"/>
                <w:lang w:eastAsia="is-IS"/>
              </w:rPr>
              <w:pPrChange w:id="3157" w:author="Georg Birgisson" w:date="2021-10-06T14:25:00Z">
                <w:pPr>
                  <w:jc w:val="center"/>
                </w:pPr>
              </w:pPrChange>
            </w:pPr>
            <w:del w:id="3158"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7D8F7427" w14:textId="18EE384C" w:rsidR="006D20A6" w:rsidRPr="006D20A6" w:rsidDel="00EC7212" w:rsidRDefault="006D20A6">
            <w:pPr>
              <w:pStyle w:val="BodyText"/>
              <w:rPr>
                <w:del w:id="3159" w:author="Georg Birgisson" w:date="2021-10-06T14:24:00Z"/>
                <w:rFonts w:eastAsia="Times New Roman"/>
                <w:color w:val="000000"/>
                <w:lang w:eastAsia="is-IS"/>
              </w:rPr>
              <w:pPrChange w:id="3160" w:author="Georg Birgisson" w:date="2021-10-06T14:25:00Z">
                <w:pPr>
                  <w:jc w:val="center"/>
                </w:pPr>
              </w:pPrChange>
            </w:pPr>
            <w:del w:id="3161"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0367FC60" w14:textId="4103EC02" w:rsidR="006D20A6" w:rsidRPr="006D20A6" w:rsidDel="00EC7212" w:rsidRDefault="006D20A6">
            <w:pPr>
              <w:pStyle w:val="BodyText"/>
              <w:rPr>
                <w:del w:id="3162" w:author="Georg Birgisson" w:date="2021-10-06T14:24:00Z"/>
                <w:rFonts w:eastAsia="Times New Roman"/>
                <w:color w:val="000000"/>
                <w:lang w:eastAsia="is-IS"/>
              </w:rPr>
              <w:pPrChange w:id="3163" w:author="Georg Birgisson" w:date="2021-10-06T14:25:00Z">
                <w:pPr/>
              </w:pPrChange>
            </w:pPr>
            <w:del w:id="3164" w:author="Georg Birgisson" w:date="2021-10-06T14:24:00Z">
              <w:r w:rsidRPr="006D20A6" w:rsidDel="00EC7212">
                <w:rPr>
                  <w:rFonts w:eastAsia="Times New Roman"/>
                  <w:color w:val="000000"/>
                  <w:lang w:eastAsia="is-IS"/>
                </w:rPr>
                <w:delText>cac:AccountingCustomerParty</w:delText>
              </w:r>
            </w:del>
          </w:p>
        </w:tc>
        <w:tc>
          <w:tcPr>
            <w:tcW w:w="2808" w:type="dxa"/>
            <w:tcBorders>
              <w:top w:val="nil"/>
              <w:left w:val="nil"/>
              <w:bottom w:val="single" w:sz="4" w:space="0" w:color="auto"/>
              <w:right w:val="single" w:sz="4" w:space="0" w:color="auto"/>
            </w:tcBorders>
            <w:shd w:val="clear" w:color="auto" w:fill="auto"/>
            <w:noWrap/>
            <w:hideMark/>
          </w:tcPr>
          <w:p w14:paraId="47499A42" w14:textId="688FDE54" w:rsidR="006D20A6" w:rsidRPr="006D20A6" w:rsidDel="00EC7212" w:rsidRDefault="006D20A6">
            <w:pPr>
              <w:pStyle w:val="BodyText"/>
              <w:rPr>
                <w:del w:id="3165" w:author="Georg Birgisson" w:date="2021-10-06T14:24:00Z"/>
                <w:rFonts w:eastAsia="Times New Roman"/>
                <w:color w:val="000000"/>
                <w:lang w:eastAsia="is-IS"/>
              </w:rPr>
              <w:pPrChange w:id="3166" w:author="Georg Birgisson" w:date="2021-10-06T14:25:00Z">
                <w:pPr/>
              </w:pPrChange>
            </w:pPr>
            <w:del w:id="3167" w:author="Georg Birgisson" w:date="2021-10-06T14:24:00Z">
              <w:r w:rsidRPr="006D20A6" w:rsidDel="00EC7212">
                <w:rPr>
                  <w:rFonts w:eastAsia="Times New Roman"/>
                  <w:color w:val="000000"/>
                  <w:lang w:eastAsia="is-IS"/>
                </w:rPr>
                <w:delText> </w:delText>
              </w:r>
            </w:del>
          </w:p>
        </w:tc>
      </w:tr>
      <w:tr w:rsidR="006D20A6" w:rsidRPr="006D20A6" w:rsidDel="00EC7212" w14:paraId="3CD51FC4" w14:textId="31A75ECD" w:rsidTr="00A61027">
        <w:trPr>
          <w:trHeight w:val="300"/>
          <w:del w:id="316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8F2CB5A" w14:textId="481AC71B" w:rsidR="006D20A6" w:rsidRPr="006D20A6" w:rsidDel="00EC7212" w:rsidRDefault="006D20A6">
            <w:pPr>
              <w:pStyle w:val="BodyText"/>
              <w:rPr>
                <w:del w:id="3169" w:author="Georg Birgisson" w:date="2021-10-06T14:24:00Z"/>
                <w:rFonts w:eastAsia="Times New Roman"/>
                <w:color w:val="000000"/>
                <w:lang w:eastAsia="is-IS"/>
              </w:rPr>
              <w:pPrChange w:id="3170" w:author="Georg Birgisson" w:date="2021-10-06T14:25:00Z">
                <w:pPr>
                  <w:jc w:val="right"/>
                </w:pPr>
              </w:pPrChange>
            </w:pPr>
            <w:del w:id="3171" w:author="Georg Birgisson" w:date="2021-10-06T14:24:00Z">
              <w:r w:rsidRPr="006D20A6" w:rsidDel="00EC7212">
                <w:rPr>
                  <w:rFonts w:eastAsia="Times New Roman"/>
                  <w:color w:val="000000"/>
                  <w:lang w:eastAsia="is-IS"/>
                </w:rPr>
                <w:delText>91</w:delText>
              </w:r>
            </w:del>
          </w:p>
        </w:tc>
        <w:tc>
          <w:tcPr>
            <w:tcW w:w="1068" w:type="dxa"/>
            <w:tcBorders>
              <w:top w:val="nil"/>
              <w:left w:val="nil"/>
              <w:bottom w:val="single" w:sz="4" w:space="0" w:color="auto"/>
              <w:right w:val="single" w:sz="4" w:space="0" w:color="auto"/>
            </w:tcBorders>
            <w:shd w:val="clear" w:color="auto" w:fill="auto"/>
            <w:noWrap/>
            <w:hideMark/>
          </w:tcPr>
          <w:p w14:paraId="656FE188" w14:textId="4B8055C3" w:rsidR="006D20A6" w:rsidRPr="006D20A6" w:rsidDel="00EC7212" w:rsidRDefault="006D20A6">
            <w:pPr>
              <w:pStyle w:val="BodyText"/>
              <w:rPr>
                <w:del w:id="3172" w:author="Georg Birgisson" w:date="2021-10-06T14:24:00Z"/>
                <w:rFonts w:eastAsia="Times New Roman"/>
                <w:color w:val="000000"/>
                <w:lang w:eastAsia="is-IS"/>
              </w:rPr>
              <w:pPrChange w:id="3173" w:author="Georg Birgisson" w:date="2021-10-06T14:25:00Z">
                <w:pPr/>
              </w:pPrChange>
            </w:pPr>
            <w:del w:id="3174" w:author="Georg Birgisson" w:date="2021-10-06T14:24:00Z">
              <w:r w:rsidRPr="006D20A6" w:rsidDel="00EC7212">
                <w:rPr>
                  <w:rFonts w:eastAsia="Times New Roman"/>
                  <w:color w:val="000000"/>
                  <w:lang w:eastAsia="is-IS"/>
                </w:rPr>
                <w:delText xml:space="preserve">BT-44 </w:delText>
              </w:r>
            </w:del>
          </w:p>
        </w:tc>
        <w:tc>
          <w:tcPr>
            <w:tcW w:w="561" w:type="dxa"/>
            <w:tcBorders>
              <w:top w:val="nil"/>
              <w:left w:val="nil"/>
              <w:bottom w:val="single" w:sz="4" w:space="0" w:color="auto"/>
              <w:right w:val="single" w:sz="4" w:space="0" w:color="auto"/>
            </w:tcBorders>
            <w:shd w:val="clear" w:color="auto" w:fill="auto"/>
            <w:noWrap/>
            <w:hideMark/>
          </w:tcPr>
          <w:p w14:paraId="102C1432" w14:textId="2C0EEFD2" w:rsidR="006D20A6" w:rsidRPr="006D20A6" w:rsidDel="00EC7212" w:rsidRDefault="006D20A6">
            <w:pPr>
              <w:pStyle w:val="BodyText"/>
              <w:rPr>
                <w:del w:id="3175" w:author="Georg Birgisson" w:date="2021-10-06T14:24:00Z"/>
                <w:rFonts w:eastAsia="Times New Roman"/>
                <w:color w:val="000000"/>
                <w:lang w:eastAsia="is-IS"/>
              </w:rPr>
              <w:pPrChange w:id="3176" w:author="Georg Birgisson" w:date="2021-10-06T14:25:00Z">
                <w:pPr>
                  <w:jc w:val="center"/>
                </w:pPr>
              </w:pPrChange>
            </w:pPr>
            <w:del w:id="3177"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060F8A53" w14:textId="7BA9E9FF" w:rsidR="006D20A6" w:rsidRPr="006D20A6" w:rsidDel="00EC7212" w:rsidRDefault="006D20A6">
            <w:pPr>
              <w:pStyle w:val="BodyText"/>
              <w:rPr>
                <w:del w:id="3178" w:author="Georg Birgisson" w:date="2021-10-06T14:24:00Z"/>
                <w:rFonts w:eastAsia="Times New Roman"/>
                <w:color w:val="000000"/>
                <w:lang w:eastAsia="is-IS"/>
              </w:rPr>
              <w:pPrChange w:id="3179" w:author="Georg Birgisson" w:date="2021-10-06T14:25:00Z">
                <w:pPr>
                  <w:jc w:val="center"/>
                </w:pPr>
              </w:pPrChange>
            </w:pPr>
            <w:del w:id="3180"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1D3A428F" w14:textId="75920BC9" w:rsidR="006D20A6" w:rsidRPr="006D20A6" w:rsidDel="00EC7212" w:rsidRDefault="006D20A6">
            <w:pPr>
              <w:pStyle w:val="BodyText"/>
              <w:rPr>
                <w:del w:id="3181" w:author="Georg Birgisson" w:date="2021-10-06T14:24:00Z"/>
                <w:rFonts w:eastAsia="Times New Roman"/>
                <w:color w:val="000000"/>
                <w:lang w:eastAsia="is-IS"/>
              </w:rPr>
              <w:pPrChange w:id="3182" w:author="Georg Birgisson" w:date="2021-10-06T14:25:00Z">
                <w:pPr/>
              </w:pPrChange>
            </w:pPr>
            <w:del w:id="3183" w:author="Georg Birgisson" w:date="2021-10-06T14:24:00Z">
              <w:r w:rsidRPr="006D20A6" w:rsidDel="00EC7212">
                <w:rPr>
                  <w:rFonts w:eastAsia="Times New Roman"/>
                  <w:color w:val="000000"/>
                  <w:lang w:eastAsia="is-IS"/>
                </w:rPr>
                <w:delText>cac:AccountingCustomerParty/cac:Party/cac:PartyLegalEntity/cbc:RegistrationName</w:delText>
              </w:r>
            </w:del>
          </w:p>
        </w:tc>
        <w:tc>
          <w:tcPr>
            <w:tcW w:w="2808" w:type="dxa"/>
            <w:tcBorders>
              <w:top w:val="nil"/>
              <w:left w:val="nil"/>
              <w:bottom w:val="single" w:sz="4" w:space="0" w:color="auto"/>
              <w:right w:val="single" w:sz="4" w:space="0" w:color="auto"/>
            </w:tcBorders>
            <w:shd w:val="clear" w:color="auto" w:fill="auto"/>
            <w:noWrap/>
            <w:hideMark/>
          </w:tcPr>
          <w:p w14:paraId="5F182876" w14:textId="35DE7125" w:rsidR="006D20A6" w:rsidRPr="006D20A6" w:rsidDel="00EC7212" w:rsidRDefault="006D20A6">
            <w:pPr>
              <w:pStyle w:val="BodyText"/>
              <w:rPr>
                <w:del w:id="3184" w:author="Georg Birgisson" w:date="2021-10-06T14:24:00Z"/>
                <w:rFonts w:eastAsia="Times New Roman"/>
                <w:color w:val="000000"/>
                <w:lang w:eastAsia="is-IS"/>
              </w:rPr>
              <w:pPrChange w:id="3185" w:author="Georg Birgisson" w:date="2021-10-06T14:25:00Z">
                <w:pPr/>
              </w:pPrChange>
            </w:pPr>
            <w:del w:id="3186" w:author="Georg Birgisson" w:date="2021-10-06T14:24:00Z">
              <w:r w:rsidRPr="006D20A6" w:rsidDel="00EC7212">
                <w:rPr>
                  <w:rFonts w:eastAsia="Times New Roman"/>
                  <w:color w:val="000000"/>
                  <w:lang w:eastAsia="is-IS"/>
                </w:rPr>
                <w:delText> </w:delText>
              </w:r>
            </w:del>
          </w:p>
        </w:tc>
      </w:tr>
      <w:tr w:rsidR="006D20A6" w:rsidRPr="006D20A6" w:rsidDel="00EC7212" w14:paraId="61AD7D00" w14:textId="462062DE" w:rsidTr="00A61027">
        <w:trPr>
          <w:trHeight w:val="300"/>
          <w:del w:id="318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730876E" w14:textId="1DE0E3D6" w:rsidR="006D20A6" w:rsidRPr="006D20A6" w:rsidDel="00EC7212" w:rsidRDefault="006D20A6">
            <w:pPr>
              <w:pStyle w:val="BodyText"/>
              <w:rPr>
                <w:del w:id="3188" w:author="Georg Birgisson" w:date="2021-10-06T14:24:00Z"/>
                <w:rFonts w:eastAsia="Times New Roman"/>
                <w:color w:val="000000"/>
                <w:lang w:eastAsia="is-IS"/>
              </w:rPr>
              <w:pPrChange w:id="3189" w:author="Georg Birgisson" w:date="2021-10-06T14:25:00Z">
                <w:pPr>
                  <w:jc w:val="right"/>
                </w:pPr>
              </w:pPrChange>
            </w:pPr>
            <w:del w:id="3190" w:author="Georg Birgisson" w:date="2021-10-06T14:24:00Z">
              <w:r w:rsidRPr="006D20A6" w:rsidDel="00EC7212">
                <w:rPr>
                  <w:rFonts w:eastAsia="Times New Roman"/>
                  <w:color w:val="000000"/>
                  <w:lang w:eastAsia="is-IS"/>
                </w:rPr>
                <w:delText>92</w:delText>
              </w:r>
            </w:del>
          </w:p>
        </w:tc>
        <w:tc>
          <w:tcPr>
            <w:tcW w:w="1068" w:type="dxa"/>
            <w:tcBorders>
              <w:top w:val="nil"/>
              <w:left w:val="nil"/>
              <w:bottom w:val="single" w:sz="4" w:space="0" w:color="auto"/>
              <w:right w:val="single" w:sz="4" w:space="0" w:color="auto"/>
            </w:tcBorders>
            <w:shd w:val="clear" w:color="auto" w:fill="auto"/>
            <w:noWrap/>
            <w:hideMark/>
          </w:tcPr>
          <w:p w14:paraId="7BC87002" w14:textId="7AABB768" w:rsidR="006D20A6" w:rsidRPr="006D20A6" w:rsidDel="00EC7212" w:rsidRDefault="006D20A6">
            <w:pPr>
              <w:pStyle w:val="BodyText"/>
              <w:rPr>
                <w:del w:id="3191" w:author="Georg Birgisson" w:date="2021-10-06T14:24:00Z"/>
                <w:rFonts w:eastAsia="Times New Roman"/>
                <w:color w:val="000000"/>
                <w:lang w:eastAsia="is-IS"/>
              </w:rPr>
              <w:pPrChange w:id="3192" w:author="Georg Birgisson" w:date="2021-10-06T14:25:00Z">
                <w:pPr/>
              </w:pPrChange>
            </w:pPr>
            <w:del w:id="3193" w:author="Georg Birgisson" w:date="2021-10-06T14:24:00Z">
              <w:r w:rsidRPr="006D20A6" w:rsidDel="00EC7212">
                <w:rPr>
                  <w:rFonts w:eastAsia="Times New Roman"/>
                  <w:color w:val="000000"/>
                  <w:lang w:eastAsia="is-IS"/>
                </w:rPr>
                <w:delText xml:space="preserve">BT-45 </w:delText>
              </w:r>
            </w:del>
          </w:p>
        </w:tc>
        <w:tc>
          <w:tcPr>
            <w:tcW w:w="561" w:type="dxa"/>
            <w:tcBorders>
              <w:top w:val="nil"/>
              <w:left w:val="nil"/>
              <w:bottom w:val="single" w:sz="4" w:space="0" w:color="auto"/>
              <w:right w:val="single" w:sz="4" w:space="0" w:color="auto"/>
            </w:tcBorders>
            <w:shd w:val="clear" w:color="auto" w:fill="auto"/>
            <w:noWrap/>
            <w:hideMark/>
          </w:tcPr>
          <w:p w14:paraId="537DEFE4" w14:textId="53A8D965" w:rsidR="006D20A6" w:rsidRPr="006D20A6" w:rsidDel="00EC7212" w:rsidRDefault="006D20A6">
            <w:pPr>
              <w:pStyle w:val="BodyText"/>
              <w:rPr>
                <w:del w:id="3194" w:author="Georg Birgisson" w:date="2021-10-06T14:24:00Z"/>
                <w:rFonts w:eastAsia="Times New Roman"/>
                <w:color w:val="000000"/>
                <w:lang w:eastAsia="is-IS"/>
              </w:rPr>
              <w:pPrChange w:id="3195" w:author="Georg Birgisson" w:date="2021-10-06T14:25:00Z">
                <w:pPr>
                  <w:jc w:val="center"/>
                </w:pPr>
              </w:pPrChange>
            </w:pPr>
            <w:del w:id="3196"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2168DEB6" w14:textId="5C21AD11" w:rsidR="006D20A6" w:rsidRPr="006D20A6" w:rsidDel="00EC7212" w:rsidRDefault="006D20A6">
            <w:pPr>
              <w:pStyle w:val="BodyText"/>
              <w:rPr>
                <w:del w:id="3197" w:author="Georg Birgisson" w:date="2021-10-06T14:24:00Z"/>
                <w:rFonts w:eastAsia="Times New Roman"/>
                <w:color w:val="000000"/>
                <w:lang w:eastAsia="is-IS"/>
              </w:rPr>
              <w:pPrChange w:id="3198" w:author="Georg Birgisson" w:date="2021-10-06T14:25:00Z">
                <w:pPr>
                  <w:jc w:val="center"/>
                </w:pPr>
              </w:pPrChange>
            </w:pPr>
            <w:del w:id="3199"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4F34C0A3" w14:textId="0015A111" w:rsidR="006D20A6" w:rsidRPr="006D20A6" w:rsidDel="00EC7212" w:rsidRDefault="006D20A6">
            <w:pPr>
              <w:pStyle w:val="BodyText"/>
              <w:rPr>
                <w:del w:id="3200" w:author="Georg Birgisson" w:date="2021-10-06T14:24:00Z"/>
                <w:rFonts w:eastAsia="Times New Roman"/>
                <w:color w:val="000000"/>
                <w:lang w:eastAsia="is-IS"/>
              </w:rPr>
              <w:pPrChange w:id="3201" w:author="Georg Birgisson" w:date="2021-10-06T14:25:00Z">
                <w:pPr/>
              </w:pPrChange>
            </w:pPr>
            <w:del w:id="3202" w:author="Georg Birgisson" w:date="2021-10-06T14:24:00Z">
              <w:r w:rsidRPr="006D20A6" w:rsidDel="00EC7212">
                <w:rPr>
                  <w:rFonts w:eastAsia="Times New Roman"/>
                  <w:color w:val="000000"/>
                  <w:lang w:eastAsia="is-IS"/>
                </w:rPr>
                <w:delText>cac:AccountingCustomerParty/cac:Party/cac:PartyName/cbc:Name</w:delText>
              </w:r>
            </w:del>
          </w:p>
        </w:tc>
        <w:tc>
          <w:tcPr>
            <w:tcW w:w="2808" w:type="dxa"/>
            <w:tcBorders>
              <w:top w:val="nil"/>
              <w:left w:val="nil"/>
              <w:bottom w:val="single" w:sz="4" w:space="0" w:color="auto"/>
              <w:right w:val="single" w:sz="4" w:space="0" w:color="auto"/>
            </w:tcBorders>
            <w:shd w:val="clear" w:color="auto" w:fill="auto"/>
            <w:noWrap/>
            <w:hideMark/>
          </w:tcPr>
          <w:p w14:paraId="35CF02DC" w14:textId="5BAE3B28" w:rsidR="006D20A6" w:rsidRPr="006D20A6" w:rsidDel="00EC7212" w:rsidRDefault="006D20A6">
            <w:pPr>
              <w:pStyle w:val="BodyText"/>
              <w:rPr>
                <w:del w:id="3203" w:author="Georg Birgisson" w:date="2021-10-06T14:24:00Z"/>
                <w:rFonts w:eastAsia="Times New Roman"/>
                <w:color w:val="000000"/>
                <w:lang w:eastAsia="is-IS"/>
              </w:rPr>
              <w:pPrChange w:id="3204" w:author="Georg Birgisson" w:date="2021-10-06T14:25:00Z">
                <w:pPr/>
              </w:pPrChange>
            </w:pPr>
            <w:del w:id="3205" w:author="Georg Birgisson" w:date="2021-10-06T14:24:00Z">
              <w:r w:rsidRPr="006D20A6" w:rsidDel="00EC7212">
                <w:rPr>
                  <w:rFonts w:eastAsia="Times New Roman"/>
                  <w:color w:val="000000"/>
                  <w:lang w:eastAsia="is-IS"/>
                </w:rPr>
                <w:delText> </w:delText>
              </w:r>
            </w:del>
          </w:p>
        </w:tc>
      </w:tr>
      <w:tr w:rsidR="006D20A6" w:rsidRPr="006D20A6" w:rsidDel="00EC7212" w14:paraId="44BDBF8D" w14:textId="7958249B" w:rsidTr="00A61027">
        <w:trPr>
          <w:trHeight w:val="300"/>
          <w:del w:id="320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7A142FD" w14:textId="6BB08756" w:rsidR="006D20A6" w:rsidRPr="006D20A6" w:rsidDel="00EC7212" w:rsidRDefault="006D20A6">
            <w:pPr>
              <w:pStyle w:val="BodyText"/>
              <w:rPr>
                <w:del w:id="3207" w:author="Georg Birgisson" w:date="2021-10-06T14:24:00Z"/>
                <w:rFonts w:eastAsia="Times New Roman"/>
                <w:color w:val="000000"/>
                <w:lang w:eastAsia="is-IS"/>
              </w:rPr>
              <w:pPrChange w:id="3208" w:author="Georg Birgisson" w:date="2021-10-06T14:25:00Z">
                <w:pPr>
                  <w:jc w:val="right"/>
                </w:pPr>
              </w:pPrChange>
            </w:pPr>
            <w:del w:id="3209" w:author="Georg Birgisson" w:date="2021-10-06T14:24:00Z">
              <w:r w:rsidRPr="006D20A6" w:rsidDel="00EC7212">
                <w:rPr>
                  <w:rFonts w:eastAsia="Times New Roman"/>
                  <w:color w:val="000000"/>
                  <w:lang w:eastAsia="is-IS"/>
                </w:rPr>
                <w:delText>93</w:delText>
              </w:r>
            </w:del>
          </w:p>
        </w:tc>
        <w:tc>
          <w:tcPr>
            <w:tcW w:w="1068" w:type="dxa"/>
            <w:tcBorders>
              <w:top w:val="nil"/>
              <w:left w:val="nil"/>
              <w:bottom w:val="single" w:sz="4" w:space="0" w:color="auto"/>
              <w:right w:val="single" w:sz="4" w:space="0" w:color="auto"/>
            </w:tcBorders>
            <w:shd w:val="clear" w:color="auto" w:fill="auto"/>
            <w:noWrap/>
            <w:hideMark/>
          </w:tcPr>
          <w:p w14:paraId="6093C384" w14:textId="615A8CC0" w:rsidR="006D20A6" w:rsidRPr="006D20A6" w:rsidDel="00EC7212" w:rsidRDefault="006D20A6">
            <w:pPr>
              <w:pStyle w:val="BodyText"/>
              <w:rPr>
                <w:del w:id="3210" w:author="Georg Birgisson" w:date="2021-10-06T14:24:00Z"/>
                <w:rFonts w:eastAsia="Times New Roman"/>
                <w:color w:val="000000"/>
                <w:lang w:eastAsia="is-IS"/>
              </w:rPr>
              <w:pPrChange w:id="3211" w:author="Georg Birgisson" w:date="2021-10-06T14:25:00Z">
                <w:pPr/>
              </w:pPrChange>
            </w:pPr>
            <w:del w:id="3212" w:author="Georg Birgisson" w:date="2021-10-06T14:24:00Z">
              <w:r w:rsidRPr="006D20A6" w:rsidDel="00EC7212">
                <w:rPr>
                  <w:rFonts w:eastAsia="Times New Roman"/>
                  <w:color w:val="000000"/>
                  <w:lang w:eastAsia="is-IS"/>
                </w:rPr>
                <w:delText xml:space="preserve">BT-46 </w:delText>
              </w:r>
            </w:del>
          </w:p>
        </w:tc>
        <w:tc>
          <w:tcPr>
            <w:tcW w:w="561" w:type="dxa"/>
            <w:tcBorders>
              <w:top w:val="nil"/>
              <w:left w:val="nil"/>
              <w:bottom w:val="single" w:sz="4" w:space="0" w:color="auto"/>
              <w:right w:val="single" w:sz="4" w:space="0" w:color="auto"/>
            </w:tcBorders>
            <w:shd w:val="clear" w:color="auto" w:fill="auto"/>
            <w:noWrap/>
            <w:hideMark/>
          </w:tcPr>
          <w:p w14:paraId="1FC09677" w14:textId="685AF2F8" w:rsidR="006D20A6" w:rsidRPr="006D20A6" w:rsidDel="00EC7212" w:rsidRDefault="006D20A6">
            <w:pPr>
              <w:pStyle w:val="BodyText"/>
              <w:rPr>
                <w:del w:id="3213" w:author="Georg Birgisson" w:date="2021-10-06T14:24:00Z"/>
                <w:rFonts w:eastAsia="Times New Roman"/>
                <w:color w:val="000000"/>
                <w:lang w:eastAsia="is-IS"/>
              </w:rPr>
              <w:pPrChange w:id="3214" w:author="Georg Birgisson" w:date="2021-10-06T14:25:00Z">
                <w:pPr>
                  <w:jc w:val="center"/>
                </w:pPr>
              </w:pPrChange>
            </w:pPr>
            <w:del w:id="3215"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3A592235" w14:textId="0CB1668C" w:rsidR="006D20A6" w:rsidRPr="006D20A6" w:rsidDel="00EC7212" w:rsidRDefault="006D20A6">
            <w:pPr>
              <w:pStyle w:val="BodyText"/>
              <w:rPr>
                <w:del w:id="3216" w:author="Georg Birgisson" w:date="2021-10-06T14:24:00Z"/>
                <w:rFonts w:eastAsia="Times New Roman"/>
                <w:color w:val="000000"/>
                <w:lang w:eastAsia="is-IS"/>
              </w:rPr>
              <w:pPrChange w:id="3217" w:author="Georg Birgisson" w:date="2021-10-06T14:25:00Z">
                <w:pPr>
                  <w:jc w:val="center"/>
                </w:pPr>
              </w:pPrChange>
            </w:pPr>
            <w:del w:id="3218"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08820FF8" w14:textId="031F5A1F" w:rsidR="006D20A6" w:rsidRPr="006D20A6" w:rsidDel="00EC7212" w:rsidRDefault="006D20A6">
            <w:pPr>
              <w:pStyle w:val="BodyText"/>
              <w:rPr>
                <w:del w:id="3219" w:author="Georg Birgisson" w:date="2021-10-06T14:24:00Z"/>
                <w:rFonts w:eastAsia="Times New Roman"/>
                <w:color w:val="000000"/>
                <w:lang w:eastAsia="is-IS"/>
              </w:rPr>
              <w:pPrChange w:id="3220" w:author="Georg Birgisson" w:date="2021-10-06T14:25:00Z">
                <w:pPr/>
              </w:pPrChange>
            </w:pPr>
            <w:del w:id="3221" w:author="Georg Birgisson" w:date="2021-10-06T14:24:00Z">
              <w:r w:rsidRPr="006D20A6" w:rsidDel="00EC7212">
                <w:rPr>
                  <w:rFonts w:eastAsia="Times New Roman"/>
                  <w:color w:val="000000"/>
                  <w:lang w:eastAsia="is-IS"/>
                </w:rPr>
                <w:delText>cac:AccountingCustomerParty/cac:Party/cac:PartyIdentification/cbc:ID</w:delText>
              </w:r>
            </w:del>
          </w:p>
        </w:tc>
        <w:tc>
          <w:tcPr>
            <w:tcW w:w="2808" w:type="dxa"/>
            <w:tcBorders>
              <w:top w:val="nil"/>
              <w:left w:val="nil"/>
              <w:bottom w:val="single" w:sz="4" w:space="0" w:color="auto"/>
              <w:right w:val="single" w:sz="4" w:space="0" w:color="auto"/>
            </w:tcBorders>
            <w:shd w:val="clear" w:color="auto" w:fill="auto"/>
            <w:noWrap/>
            <w:hideMark/>
          </w:tcPr>
          <w:p w14:paraId="00AB3FDD" w14:textId="4137161D" w:rsidR="006D20A6" w:rsidRPr="006D20A6" w:rsidDel="00EC7212" w:rsidRDefault="006D20A6">
            <w:pPr>
              <w:pStyle w:val="BodyText"/>
              <w:rPr>
                <w:del w:id="3222" w:author="Georg Birgisson" w:date="2021-10-06T14:24:00Z"/>
                <w:rFonts w:eastAsia="Times New Roman"/>
                <w:color w:val="000000"/>
                <w:lang w:eastAsia="is-IS"/>
              </w:rPr>
              <w:pPrChange w:id="3223" w:author="Georg Birgisson" w:date="2021-10-06T14:25:00Z">
                <w:pPr/>
              </w:pPrChange>
            </w:pPr>
            <w:del w:id="3224" w:author="Georg Birgisson" w:date="2021-10-06T14:24:00Z">
              <w:r w:rsidRPr="006D20A6" w:rsidDel="00EC7212">
                <w:rPr>
                  <w:rFonts w:eastAsia="Times New Roman"/>
                  <w:color w:val="000000"/>
                  <w:lang w:eastAsia="is-IS"/>
                </w:rPr>
                <w:delText> </w:delText>
              </w:r>
            </w:del>
          </w:p>
        </w:tc>
      </w:tr>
      <w:tr w:rsidR="006D20A6" w:rsidRPr="006D20A6" w:rsidDel="00EC7212" w14:paraId="22BA4FE3" w14:textId="03F8E4FA" w:rsidTr="00A61027">
        <w:trPr>
          <w:trHeight w:val="300"/>
          <w:del w:id="322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E6A5BE4" w14:textId="0E3A777E" w:rsidR="006D20A6" w:rsidRPr="006D20A6" w:rsidDel="00EC7212" w:rsidRDefault="006D20A6">
            <w:pPr>
              <w:pStyle w:val="BodyText"/>
              <w:rPr>
                <w:del w:id="3226" w:author="Georg Birgisson" w:date="2021-10-06T14:24:00Z"/>
                <w:rFonts w:eastAsia="Times New Roman"/>
                <w:color w:val="000000"/>
                <w:lang w:eastAsia="is-IS"/>
              </w:rPr>
              <w:pPrChange w:id="3227" w:author="Georg Birgisson" w:date="2021-10-06T14:25:00Z">
                <w:pPr>
                  <w:jc w:val="right"/>
                </w:pPr>
              </w:pPrChange>
            </w:pPr>
            <w:del w:id="3228" w:author="Georg Birgisson" w:date="2021-10-06T14:24:00Z">
              <w:r w:rsidRPr="006D20A6" w:rsidDel="00EC7212">
                <w:rPr>
                  <w:rFonts w:eastAsia="Times New Roman"/>
                  <w:color w:val="000000"/>
                  <w:lang w:eastAsia="is-IS"/>
                </w:rPr>
                <w:lastRenderedPageBreak/>
                <w:delText>94</w:delText>
              </w:r>
            </w:del>
          </w:p>
        </w:tc>
        <w:tc>
          <w:tcPr>
            <w:tcW w:w="1068" w:type="dxa"/>
            <w:tcBorders>
              <w:top w:val="nil"/>
              <w:left w:val="nil"/>
              <w:bottom w:val="single" w:sz="4" w:space="0" w:color="auto"/>
              <w:right w:val="single" w:sz="4" w:space="0" w:color="auto"/>
            </w:tcBorders>
            <w:shd w:val="clear" w:color="auto" w:fill="auto"/>
            <w:noWrap/>
            <w:hideMark/>
          </w:tcPr>
          <w:p w14:paraId="11540CB4" w14:textId="466CC208" w:rsidR="006D20A6" w:rsidRPr="006D20A6" w:rsidDel="00EC7212" w:rsidRDefault="006D20A6">
            <w:pPr>
              <w:pStyle w:val="BodyText"/>
              <w:rPr>
                <w:del w:id="3229" w:author="Georg Birgisson" w:date="2021-10-06T14:24:00Z"/>
                <w:rFonts w:eastAsia="Times New Roman"/>
                <w:color w:val="000000"/>
                <w:lang w:eastAsia="is-IS"/>
              </w:rPr>
              <w:pPrChange w:id="3230" w:author="Georg Birgisson" w:date="2021-10-06T14:25:00Z">
                <w:pPr/>
              </w:pPrChange>
            </w:pPr>
            <w:del w:id="3231" w:author="Georg Birgisson" w:date="2021-10-06T14:24:00Z">
              <w:r w:rsidRPr="006D20A6" w:rsidDel="00EC7212">
                <w:rPr>
                  <w:rFonts w:eastAsia="Times New Roman"/>
                  <w:color w:val="000000"/>
                  <w:lang w:eastAsia="is-IS"/>
                </w:rPr>
                <w:delText>BT-46-1</w:delText>
              </w:r>
            </w:del>
          </w:p>
        </w:tc>
        <w:tc>
          <w:tcPr>
            <w:tcW w:w="561" w:type="dxa"/>
            <w:tcBorders>
              <w:top w:val="nil"/>
              <w:left w:val="nil"/>
              <w:bottom w:val="single" w:sz="4" w:space="0" w:color="auto"/>
              <w:right w:val="single" w:sz="4" w:space="0" w:color="auto"/>
            </w:tcBorders>
            <w:shd w:val="clear" w:color="auto" w:fill="auto"/>
            <w:noWrap/>
            <w:hideMark/>
          </w:tcPr>
          <w:p w14:paraId="607804D2" w14:textId="5987A09C" w:rsidR="006D20A6" w:rsidRPr="006D20A6" w:rsidDel="00EC7212" w:rsidRDefault="006D20A6">
            <w:pPr>
              <w:pStyle w:val="BodyText"/>
              <w:rPr>
                <w:del w:id="3232" w:author="Georg Birgisson" w:date="2021-10-06T14:24:00Z"/>
                <w:rFonts w:eastAsia="Times New Roman"/>
                <w:color w:val="000000"/>
                <w:lang w:eastAsia="is-IS"/>
              </w:rPr>
              <w:pPrChange w:id="3233" w:author="Georg Birgisson" w:date="2021-10-06T14:25:00Z">
                <w:pPr>
                  <w:jc w:val="center"/>
                </w:pPr>
              </w:pPrChange>
            </w:pPr>
            <w:del w:id="3234"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775DC54D" w14:textId="261A52E6" w:rsidR="006D20A6" w:rsidRPr="006D20A6" w:rsidDel="00EC7212" w:rsidRDefault="006D20A6">
            <w:pPr>
              <w:pStyle w:val="BodyText"/>
              <w:rPr>
                <w:del w:id="3235" w:author="Georg Birgisson" w:date="2021-10-06T14:24:00Z"/>
                <w:rFonts w:eastAsia="Times New Roman"/>
                <w:color w:val="000000"/>
                <w:lang w:eastAsia="is-IS"/>
              </w:rPr>
              <w:pPrChange w:id="3236" w:author="Georg Birgisson" w:date="2021-10-06T14:25:00Z">
                <w:pPr>
                  <w:jc w:val="center"/>
                </w:pPr>
              </w:pPrChange>
            </w:pPr>
            <w:del w:id="3237"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63671315" w14:textId="06FFD4F5" w:rsidR="006D20A6" w:rsidRPr="006D20A6" w:rsidDel="00EC7212" w:rsidRDefault="006D20A6">
            <w:pPr>
              <w:pStyle w:val="BodyText"/>
              <w:rPr>
                <w:del w:id="3238" w:author="Georg Birgisson" w:date="2021-10-06T14:24:00Z"/>
                <w:rFonts w:eastAsia="Times New Roman"/>
                <w:color w:val="000000"/>
                <w:lang w:eastAsia="is-IS"/>
              </w:rPr>
              <w:pPrChange w:id="3239" w:author="Georg Birgisson" w:date="2021-10-06T14:25:00Z">
                <w:pPr/>
              </w:pPrChange>
            </w:pPr>
            <w:del w:id="3240" w:author="Georg Birgisson" w:date="2021-10-06T14:24:00Z">
              <w:r w:rsidRPr="006D20A6" w:rsidDel="00EC7212">
                <w:rPr>
                  <w:rFonts w:eastAsia="Times New Roman"/>
                  <w:color w:val="000000"/>
                  <w:lang w:eastAsia="is-IS"/>
                </w:rPr>
                <w:delText>cac:AccountingCustomerParty/cac:Party/cac:PartyIdentification/cbc:ID/@schemeID</w:delText>
              </w:r>
            </w:del>
          </w:p>
        </w:tc>
        <w:tc>
          <w:tcPr>
            <w:tcW w:w="2808" w:type="dxa"/>
            <w:tcBorders>
              <w:top w:val="nil"/>
              <w:left w:val="nil"/>
              <w:bottom w:val="single" w:sz="4" w:space="0" w:color="auto"/>
              <w:right w:val="single" w:sz="4" w:space="0" w:color="auto"/>
            </w:tcBorders>
            <w:shd w:val="clear" w:color="auto" w:fill="auto"/>
            <w:noWrap/>
            <w:hideMark/>
          </w:tcPr>
          <w:p w14:paraId="0453ED11" w14:textId="59E010FF" w:rsidR="006D20A6" w:rsidRPr="006D20A6" w:rsidDel="00EC7212" w:rsidRDefault="006D20A6">
            <w:pPr>
              <w:pStyle w:val="BodyText"/>
              <w:rPr>
                <w:del w:id="3241" w:author="Georg Birgisson" w:date="2021-10-06T14:24:00Z"/>
                <w:rFonts w:eastAsia="Times New Roman"/>
                <w:color w:val="000000"/>
                <w:lang w:eastAsia="is-IS"/>
              </w:rPr>
              <w:pPrChange w:id="3242" w:author="Georg Birgisson" w:date="2021-10-06T14:25:00Z">
                <w:pPr/>
              </w:pPrChange>
            </w:pPr>
            <w:del w:id="3243" w:author="Georg Birgisson" w:date="2021-10-06T14:24:00Z">
              <w:r w:rsidRPr="006D20A6" w:rsidDel="00EC7212">
                <w:rPr>
                  <w:rFonts w:eastAsia="Times New Roman"/>
                  <w:color w:val="000000"/>
                  <w:lang w:eastAsia="is-IS"/>
                </w:rPr>
                <w:delText> </w:delText>
              </w:r>
            </w:del>
          </w:p>
        </w:tc>
      </w:tr>
      <w:tr w:rsidR="006D20A6" w:rsidRPr="006D20A6" w:rsidDel="00EC7212" w14:paraId="557AA7D4" w14:textId="7E9BEA78" w:rsidTr="00A61027">
        <w:trPr>
          <w:trHeight w:val="300"/>
          <w:del w:id="324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0977F78" w14:textId="677DB01A" w:rsidR="006D20A6" w:rsidRPr="006D20A6" w:rsidDel="00EC7212" w:rsidRDefault="006D20A6">
            <w:pPr>
              <w:pStyle w:val="BodyText"/>
              <w:rPr>
                <w:del w:id="3245" w:author="Georg Birgisson" w:date="2021-10-06T14:24:00Z"/>
                <w:rFonts w:eastAsia="Times New Roman"/>
                <w:color w:val="000000"/>
                <w:lang w:eastAsia="is-IS"/>
              </w:rPr>
              <w:pPrChange w:id="3246" w:author="Georg Birgisson" w:date="2021-10-06T14:25:00Z">
                <w:pPr>
                  <w:jc w:val="right"/>
                </w:pPr>
              </w:pPrChange>
            </w:pPr>
            <w:del w:id="3247" w:author="Georg Birgisson" w:date="2021-10-06T14:24:00Z">
              <w:r w:rsidRPr="006D20A6" w:rsidDel="00EC7212">
                <w:rPr>
                  <w:rFonts w:eastAsia="Times New Roman"/>
                  <w:color w:val="000000"/>
                  <w:lang w:eastAsia="is-IS"/>
                </w:rPr>
                <w:delText>95</w:delText>
              </w:r>
            </w:del>
          </w:p>
        </w:tc>
        <w:tc>
          <w:tcPr>
            <w:tcW w:w="1068" w:type="dxa"/>
            <w:tcBorders>
              <w:top w:val="nil"/>
              <w:left w:val="nil"/>
              <w:bottom w:val="single" w:sz="4" w:space="0" w:color="auto"/>
              <w:right w:val="single" w:sz="4" w:space="0" w:color="auto"/>
            </w:tcBorders>
            <w:shd w:val="clear" w:color="auto" w:fill="auto"/>
            <w:noWrap/>
            <w:hideMark/>
          </w:tcPr>
          <w:p w14:paraId="2F020DCA" w14:textId="4ACA024F" w:rsidR="006D20A6" w:rsidRPr="006D20A6" w:rsidDel="00EC7212" w:rsidRDefault="006D20A6">
            <w:pPr>
              <w:pStyle w:val="BodyText"/>
              <w:rPr>
                <w:del w:id="3248" w:author="Georg Birgisson" w:date="2021-10-06T14:24:00Z"/>
                <w:rFonts w:eastAsia="Times New Roman"/>
                <w:color w:val="000000"/>
                <w:lang w:eastAsia="is-IS"/>
              </w:rPr>
              <w:pPrChange w:id="3249" w:author="Georg Birgisson" w:date="2021-10-06T14:25:00Z">
                <w:pPr/>
              </w:pPrChange>
            </w:pPr>
            <w:del w:id="3250" w:author="Georg Birgisson" w:date="2021-10-06T14:24:00Z">
              <w:r w:rsidRPr="006D20A6" w:rsidDel="00EC7212">
                <w:rPr>
                  <w:rFonts w:eastAsia="Times New Roman"/>
                  <w:color w:val="000000"/>
                  <w:lang w:eastAsia="is-IS"/>
                </w:rPr>
                <w:delText xml:space="preserve">BT-47 </w:delText>
              </w:r>
            </w:del>
          </w:p>
        </w:tc>
        <w:tc>
          <w:tcPr>
            <w:tcW w:w="561" w:type="dxa"/>
            <w:tcBorders>
              <w:top w:val="nil"/>
              <w:left w:val="nil"/>
              <w:bottom w:val="single" w:sz="4" w:space="0" w:color="auto"/>
              <w:right w:val="single" w:sz="4" w:space="0" w:color="auto"/>
            </w:tcBorders>
            <w:shd w:val="clear" w:color="auto" w:fill="auto"/>
            <w:noWrap/>
            <w:hideMark/>
          </w:tcPr>
          <w:p w14:paraId="7CD7C723" w14:textId="790F6DA0" w:rsidR="006D20A6" w:rsidRPr="006D20A6" w:rsidDel="00EC7212" w:rsidRDefault="006D20A6">
            <w:pPr>
              <w:pStyle w:val="BodyText"/>
              <w:rPr>
                <w:del w:id="3251" w:author="Georg Birgisson" w:date="2021-10-06T14:24:00Z"/>
                <w:rFonts w:eastAsia="Times New Roman"/>
                <w:color w:val="000000"/>
                <w:lang w:eastAsia="is-IS"/>
              </w:rPr>
              <w:pPrChange w:id="3252" w:author="Georg Birgisson" w:date="2021-10-06T14:25:00Z">
                <w:pPr>
                  <w:jc w:val="center"/>
                </w:pPr>
              </w:pPrChange>
            </w:pPr>
            <w:del w:id="3253"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7CFF71DD" w14:textId="398D0001" w:rsidR="006D20A6" w:rsidRPr="006D20A6" w:rsidDel="00EC7212" w:rsidRDefault="006D20A6">
            <w:pPr>
              <w:pStyle w:val="BodyText"/>
              <w:rPr>
                <w:del w:id="3254" w:author="Georg Birgisson" w:date="2021-10-06T14:24:00Z"/>
                <w:rFonts w:eastAsia="Times New Roman"/>
                <w:color w:val="000000"/>
                <w:lang w:eastAsia="is-IS"/>
              </w:rPr>
              <w:pPrChange w:id="3255" w:author="Georg Birgisson" w:date="2021-10-06T14:25:00Z">
                <w:pPr>
                  <w:jc w:val="center"/>
                </w:pPr>
              </w:pPrChange>
            </w:pPr>
            <w:del w:id="3256"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6EC017B4" w14:textId="229A1E0F" w:rsidR="006D20A6" w:rsidRPr="006D20A6" w:rsidDel="00EC7212" w:rsidRDefault="006D20A6">
            <w:pPr>
              <w:pStyle w:val="BodyText"/>
              <w:rPr>
                <w:del w:id="3257" w:author="Georg Birgisson" w:date="2021-10-06T14:24:00Z"/>
                <w:rFonts w:eastAsia="Times New Roman"/>
                <w:color w:val="000000"/>
                <w:lang w:eastAsia="is-IS"/>
              </w:rPr>
              <w:pPrChange w:id="3258" w:author="Georg Birgisson" w:date="2021-10-06T14:25:00Z">
                <w:pPr/>
              </w:pPrChange>
            </w:pPr>
            <w:del w:id="3259" w:author="Georg Birgisson" w:date="2021-10-06T14:24:00Z">
              <w:r w:rsidRPr="006D20A6" w:rsidDel="00EC7212">
                <w:rPr>
                  <w:rFonts w:eastAsia="Times New Roman"/>
                  <w:color w:val="000000"/>
                  <w:lang w:eastAsia="is-IS"/>
                </w:rPr>
                <w:delText>cac:AccountingCustomerParty/cac:Party/cac:PartyLegalEntity/cbc:CompanyID</w:delText>
              </w:r>
            </w:del>
          </w:p>
        </w:tc>
        <w:tc>
          <w:tcPr>
            <w:tcW w:w="2808" w:type="dxa"/>
            <w:tcBorders>
              <w:top w:val="nil"/>
              <w:left w:val="nil"/>
              <w:bottom w:val="single" w:sz="4" w:space="0" w:color="auto"/>
              <w:right w:val="single" w:sz="4" w:space="0" w:color="auto"/>
            </w:tcBorders>
            <w:shd w:val="clear" w:color="auto" w:fill="auto"/>
            <w:noWrap/>
            <w:hideMark/>
          </w:tcPr>
          <w:p w14:paraId="5A5A4E4C" w14:textId="015D97F9" w:rsidR="006D20A6" w:rsidRPr="006D20A6" w:rsidDel="00EC7212" w:rsidRDefault="006D20A6">
            <w:pPr>
              <w:pStyle w:val="BodyText"/>
              <w:rPr>
                <w:del w:id="3260" w:author="Georg Birgisson" w:date="2021-10-06T14:24:00Z"/>
                <w:rFonts w:eastAsia="Times New Roman"/>
                <w:color w:val="000000"/>
                <w:lang w:eastAsia="is-IS"/>
              </w:rPr>
              <w:pPrChange w:id="3261" w:author="Georg Birgisson" w:date="2021-10-06T14:25:00Z">
                <w:pPr/>
              </w:pPrChange>
            </w:pPr>
            <w:del w:id="3262" w:author="Georg Birgisson" w:date="2021-10-06T14:24:00Z">
              <w:r w:rsidRPr="006D20A6" w:rsidDel="00EC7212">
                <w:rPr>
                  <w:rFonts w:eastAsia="Times New Roman"/>
                  <w:color w:val="000000"/>
                  <w:lang w:eastAsia="is-IS"/>
                </w:rPr>
                <w:delText> </w:delText>
              </w:r>
            </w:del>
          </w:p>
        </w:tc>
      </w:tr>
      <w:tr w:rsidR="006D20A6" w:rsidRPr="006D20A6" w:rsidDel="00EC7212" w14:paraId="15A67DED" w14:textId="477848F3" w:rsidTr="00A61027">
        <w:trPr>
          <w:trHeight w:val="300"/>
          <w:del w:id="326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D855145" w14:textId="2779C83B" w:rsidR="006D20A6" w:rsidRPr="006D20A6" w:rsidDel="00EC7212" w:rsidRDefault="006D20A6">
            <w:pPr>
              <w:pStyle w:val="BodyText"/>
              <w:rPr>
                <w:del w:id="3264" w:author="Georg Birgisson" w:date="2021-10-06T14:24:00Z"/>
                <w:rFonts w:eastAsia="Times New Roman"/>
                <w:color w:val="000000"/>
                <w:lang w:eastAsia="is-IS"/>
              </w:rPr>
              <w:pPrChange w:id="3265" w:author="Georg Birgisson" w:date="2021-10-06T14:25:00Z">
                <w:pPr>
                  <w:jc w:val="right"/>
                </w:pPr>
              </w:pPrChange>
            </w:pPr>
            <w:del w:id="3266" w:author="Georg Birgisson" w:date="2021-10-06T14:24:00Z">
              <w:r w:rsidRPr="006D20A6" w:rsidDel="00EC7212">
                <w:rPr>
                  <w:rFonts w:eastAsia="Times New Roman"/>
                  <w:color w:val="000000"/>
                  <w:lang w:eastAsia="is-IS"/>
                </w:rPr>
                <w:delText>96</w:delText>
              </w:r>
            </w:del>
          </w:p>
        </w:tc>
        <w:tc>
          <w:tcPr>
            <w:tcW w:w="1068" w:type="dxa"/>
            <w:tcBorders>
              <w:top w:val="nil"/>
              <w:left w:val="nil"/>
              <w:bottom w:val="single" w:sz="4" w:space="0" w:color="auto"/>
              <w:right w:val="single" w:sz="4" w:space="0" w:color="auto"/>
            </w:tcBorders>
            <w:shd w:val="clear" w:color="auto" w:fill="auto"/>
            <w:noWrap/>
            <w:hideMark/>
          </w:tcPr>
          <w:p w14:paraId="5E8BBB6D" w14:textId="44C4BACE" w:rsidR="006D20A6" w:rsidRPr="006D20A6" w:rsidDel="00EC7212" w:rsidRDefault="006D20A6">
            <w:pPr>
              <w:pStyle w:val="BodyText"/>
              <w:rPr>
                <w:del w:id="3267" w:author="Georg Birgisson" w:date="2021-10-06T14:24:00Z"/>
                <w:rFonts w:eastAsia="Times New Roman"/>
                <w:color w:val="000000"/>
                <w:lang w:eastAsia="is-IS"/>
              </w:rPr>
              <w:pPrChange w:id="3268" w:author="Georg Birgisson" w:date="2021-10-06T14:25:00Z">
                <w:pPr/>
              </w:pPrChange>
            </w:pPr>
            <w:del w:id="3269" w:author="Georg Birgisson" w:date="2021-10-06T14:24:00Z">
              <w:r w:rsidRPr="006D20A6" w:rsidDel="00EC7212">
                <w:rPr>
                  <w:rFonts w:eastAsia="Times New Roman"/>
                  <w:color w:val="000000"/>
                  <w:lang w:eastAsia="is-IS"/>
                </w:rPr>
                <w:delText>BT-47-1</w:delText>
              </w:r>
            </w:del>
          </w:p>
        </w:tc>
        <w:tc>
          <w:tcPr>
            <w:tcW w:w="561" w:type="dxa"/>
            <w:tcBorders>
              <w:top w:val="nil"/>
              <w:left w:val="nil"/>
              <w:bottom w:val="single" w:sz="4" w:space="0" w:color="auto"/>
              <w:right w:val="single" w:sz="4" w:space="0" w:color="auto"/>
            </w:tcBorders>
            <w:shd w:val="clear" w:color="auto" w:fill="auto"/>
            <w:noWrap/>
            <w:hideMark/>
          </w:tcPr>
          <w:p w14:paraId="31A22C00" w14:textId="7B962432" w:rsidR="006D20A6" w:rsidRPr="006D20A6" w:rsidDel="00EC7212" w:rsidRDefault="006D20A6">
            <w:pPr>
              <w:pStyle w:val="BodyText"/>
              <w:rPr>
                <w:del w:id="3270" w:author="Georg Birgisson" w:date="2021-10-06T14:24:00Z"/>
                <w:rFonts w:eastAsia="Times New Roman"/>
                <w:color w:val="000000"/>
                <w:lang w:eastAsia="is-IS"/>
              </w:rPr>
              <w:pPrChange w:id="3271" w:author="Georg Birgisson" w:date="2021-10-06T14:25:00Z">
                <w:pPr>
                  <w:jc w:val="center"/>
                </w:pPr>
              </w:pPrChange>
            </w:pPr>
            <w:del w:id="3272"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357EC8F4" w14:textId="36A07563" w:rsidR="006D20A6" w:rsidRPr="006D20A6" w:rsidDel="00EC7212" w:rsidRDefault="006D20A6">
            <w:pPr>
              <w:pStyle w:val="BodyText"/>
              <w:rPr>
                <w:del w:id="3273" w:author="Georg Birgisson" w:date="2021-10-06T14:24:00Z"/>
                <w:rFonts w:eastAsia="Times New Roman"/>
                <w:color w:val="000000"/>
                <w:lang w:eastAsia="is-IS"/>
              </w:rPr>
              <w:pPrChange w:id="3274" w:author="Georg Birgisson" w:date="2021-10-06T14:25:00Z">
                <w:pPr>
                  <w:jc w:val="center"/>
                </w:pPr>
              </w:pPrChange>
            </w:pPr>
            <w:del w:id="3275"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5BF00105" w14:textId="32DC5FAD" w:rsidR="006D20A6" w:rsidRPr="006D20A6" w:rsidDel="00EC7212" w:rsidRDefault="006D20A6">
            <w:pPr>
              <w:pStyle w:val="BodyText"/>
              <w:rPr>
                <w:del w:id="3276" w:author="Georg Birgisson" w:date="2021-10-06T14:24:00Z"/>
                <w:rFonts w:eastAsia="Times New Roman"/>
                <w:color w:val="000000"/>
                <w:lang w:eastAsia="is-IS"/>
              </w:rPr>
              <w:pPrChange w:id="3277" w:author="Georg Birgisson" w:date="2021-10-06T14:25:00Z">
                <w:pPr/>
              </w:pPrChange>
            </w:pPr>
            <w:del w:id="3278" w:author="Georg Birgisson" w:date="2021-10-06T14:24:00Z">
              <w:r w:rsidRPr="006D20A6" w:rsidDel="00EC7212">
                <w:rPr>
                  <w:rFonts w:eastAsia="Times New Roman"/>
                  <w:color w:val="000000"/>
                  <w:lang w:eastAsia="is-IS"/>
                </w:rPr>
                <w:delText>cac:AccountingCustomerParty/cac:Party/cac:PartyLegalEntity/cbc:CompanyID/@schemeID</w:delText>
              </w:r>
            </w:del>
          </w:p>
        </w:tc>
        <w:tc>
          <w:tcPr>
            <w:tcW w:w="2808" w:type="dxa"/>
            <w:tcBorders>
              <w:top w:val="nil"/>
              <w:left w:val="nil"/>
              <w:bottom w:val="single" w:sz="4" w:space="0" w:color="auto"/>
              <w:right w:val="single" w:sz="4" w:space="0" w:color="auto"/>
            </w:tcBorders>
            <w:shd w:val="clear" w:color="auto" w:fill="auto"/>
            <w:noWrap/>
            <w:hideMark/>
          </w:tcPr>
          <w:p w14:paraId="2164087E" w14:textId="3B159EC2" w:rsidR="006D20A6" w:rsidRPr="006D20A6" w:rsidDel="00EC7212" w:rsidRDefault="006D20A6">
            <w:pPr>
              <w:pStyle w:val="BodyText"/>
              <w:rPr>
                <w:del w:id="3279" w:author="Georg Birgisson" w:date="2021-10-06T14:24:00Z"/>
                <w:rFonts w:eastAsia="Times New Roman"/>
                <w:color w:val="000000"/>
                <w:lang w:eastAsia="is-IS"/>
              </w:rPr>
              <w:pPrChange w:id="3280" w:author="Georg Birgisson" w:date="2021-10-06T14:25:00Z">
                <w:pPr/>
              </w:pPrChange>
            </w:pPr>
            <w:del w:id="3281" w:author="Georg Birgisson" w:date="2021-10-06T14:24:00Z">
              <w:r w:rsidRPr="006D20A6" w:rsidDel="00EC7212">
                <w:rPr>
                  <w:rFonts w:eastAsia="Times New Roman"/>
                  <w:color w:val="000000"/>
                  <w:lang w:eastAsia="is-IS"/>
                </w:rPr>
                <w:delText> </w:delText>
              </w:r>
            </w:del>
          </w:p>
        </w:tc>
      </w:tr>
      <w:tr w:rsidR="006D20A6" w:rsidRPr="006D20A6" w:rsidDel="00EC7212" w14:paraId="04CC47F8" w14:textId="1092B7F7" w:rsidTr="00A61027">
        <w:trPr>
          <w:trHeight w:val="300"/>
          <w:del w:id="328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F39B0C2" w14:textId="6F204723" w:rsidR="006D20A6" w:rsidRPr="006D20A6" w:rsidDel="00EC7212" w:rsidRDefault="006D20A6">
            <w:pPr>
              <w:pStyle w:val="BodyText"/>
              <w:rPr>
                <w:del w:id="3283" w:author="Georg Birgisson" w:date="2021-10-06T14:24:00Z"/>
                <w:rFonts w:eastAsia="Times New Roman"/>
                <w:color w:val="000000"/>
                <w:lang w:eastAsia="is-IS"/>
              </w:rPr>
              <w:pPrChange w:id="3284" w:author="Georg Birgisson" w:date="2021-10-06T14:25:00Z">
                <w:pPr>
                  <w:jc w:val="right"/>
                </w:pPr>
              </w:pPrChange>
            </w:pPr>
            <w:del w:id="3285" w:author="Georg Birgisson" w:date="2021-10-06T14:24:00Z">
              <w:r w:rsidRPr="006D20A6" w:rsidDel="00EC7212">
                <w:rPr>
                  <w:rFonts w:eastAsia="Times New Roman"/>
                  <w:color w:val="000000"/>
                  <w:lang w:eastAsia="is-IS"/>
                </w:rPr>
                <w:delText>102</w:delText>
              </w:r>
            </w:del>
          </w:p>
        </w:tc>
        <w:tc>
          <w:tcPr>
            <w:tcW w:w="1068" w:type="dxa"/>
            <w:tcBorders>
              <w:top w:val="nil"/>
              <w:left w:val="nil"/>
              <w:bottom w:val="single" w:sz="4" w:space="0" w:color="auto"/>
              <w:right w:val="single" w:sz="4" w:space="0" w:color="auto"/>
            </w:tcBorders>
            <w:shd w:val="clear" w:color="auto" w:fill="auto"/>
            <w:noWrap/>
            <w:hideMark/>
          </w:tcPr>
          <w:p w14:paraId="533EDD24" w14:textId="30C4F0C7" w:rsidR="006D20A6" w:rsidRPr="006D20A6" w:rsidDel="00EC7212" w:rsidRDefault="006D20A6">
            <w:pPr>
              <w:pStyle w:val="BodyText"/>
              <w:rPr>
                <w:del w:id="3286" w:author="Georg Birgisson" w:date="2021-10-06T14:24:00Z"/>
                <w:rFonts w:eastAsia="Times New Roman"/>
                <w:color w:val="000000"/>
                <w:lang w:eastAsia="is-IS"/>
              </w:rPr>
              <w:pPrChange w:id="3287" w:author="Georg Birgisson" w:date="2021-10-06T14:25:00Z">
                <w:pPr/>
              </w:pPrChange>
            </w:pPr>
            <w:del w:id="3288" w:author="Georg Birgisson" w:date="2021-10-06T14:24:00Z">
              <w:r w:rsidRPr="006D20A6" w:rsidDel="00EC7212">
                <w:rPr>
                  <w:rFonts w:eastAsia="Times New Roman"/>
                  <w:color w:val="000000"/>
                  <w:lang w:eastAsia="is-IS"/>
                </w:rPr>
                <w:delText xml:space="preserve">BT-48 </w:delText>
              </w:r>
            </w:del>
          </w:p>
        </w:tc>
        <w:tc>
          <w:tcPr>
            <w:tcW w:w="561" w:type="dxa"/>
            <w:tcBorders>
              <w:top w:val="nil"/>
              <w:left w:val="nil"/>
              <w:bottom w:val="single" w:sz="4" w:space="0" w:color="auto"/>
              <w:right w:val="single" w:sz="4" w:space="0" w:color="auto"/>
            </w:tcBorders>
            <w:shd w:val="clear" w:color="auto" w:fill="auto"/>
            <w:noWrap/>
            <w:hideMark/>
          </w:tcPr>
          <w:p w14:paraId="2DB67FAD" w14:textId="0EAE78BE" w:rsidR="006D20A6" w:rsidRPr="006D20A6" w:rsidDel="00EC7212" w:rsidRDefault="006D20A6">
            <w:pPr>
              <w:pStyle w:val="BodyText"/>
              <w:rPr>
                <w:del w:id="3289" w:author="Georg Birgisson" w:date="2021-10-06T14:24:00Z"/>
                <w:rFonts w:eastAsia="Times New Roman"/>
                <w:color w:val="000000"/>
                <w:lang w:eastAsia="is-IS"/>
              </w:rPr>
              <w:pPrChange w:id="3290" w:author="Georg Birgisson" w:date="2021-10-06T14:25:00Z">
                <w:pPr>
                  <w:jc w:val="center"/>
                </w:pPr>
              </w:pPrChange>
            </w:pPr>
            <w:del w:id="3291"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4D4CE245" w14:textId="74988401" w:rsidR="006D20A6" w:rsidRPr="006D20A6" w:rsidDel="00EC7212" w:rsidRDefault="006D20A6">
            <w:pPr>
              <w:pStyle w:val="BodyText"/>
              <w:rPr>
                <w:del w:id="3292" w:author="Georg Birgisson" w:date="2021-10-06T14:24:00Z"/>
                <w:rFonts w:eastAsia="Times New Roman"/>
                <w:color w:val="000000"/>
                <w:lang w:eastAsia="is-IS"/>
              </w:rPr>
              <w:pPrChange w:id="3293" w:author="Georg Birgisson" w:date="2021-10-06T14:25:00Z">
                <w:pPr>
                  <w:jc w:val="center"/>
                </w:pPr>
              </w:pPrChange>
            </w:pPr>
            <w:del w:id="3294"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1991436A" w14:textId="013A3B9A" w:rsidR="006D20A6" w:rsidRPr="006D20A6" w:rsidDel="00EC7212" w:rsidRDefault="006D20A6">
            <w:pPr>
              <w:pStyle w:val="BodyText"/>
              <w:rPr>
                <w:del w:id="3295" w:author="Georg Birgisson" w:date="2021-10-06T14:24:00Z"/>
                <w:rFonts w:eastAsia="Times New Roman"/>
                <w:color w:val="000000"/>
                <w:lang w:eastAsia="is-IS"/>
              </w:rPr>
              <w:pPrChange w:id="3296" w:author="Georg Birgisson" w:date="2021-10-06T14:25:00Z">
                <w:pPr/>
              </w:pPrChange>
            </w:pPr>
            <w:del w:id="3297" w:author="Georg Birgisson" w:date="2021-10-06T14:24:00Z">
              <w:r w:rsidRPr="006D20A6" w:rsidDel="00EC7212">
                <w:rPr>
                  <w:rFonts w:eastAsia="Times New Roman"/>
                  <w:color w:val="000000"/>
                  <w:lang w:eastAsia="is-IS"/>
                </w:rPr>
                <w:delText>cac:AccountingCustomerParty/cac:Party/cac:PartyTaxScheme/cbc:CompanyID</w:delText>
              </w:r>
            </w:del>
          </w:p>
        </w:tc>
        <w:tc>
          <w:tcPr>
            <w:tcW w:w="2808" w:type="dxa"/>
            <w:tcBorders>
              <w:top w:val="nil"/>
              <w:left w:val="nil"/>
              <w:bottom w:val="single" w:sz="4" w:space="0" w:color="auto"/>
              <w:right w:val="single" w:sz="4" w:space="0" w:color="auto"/>
            </w:tcBorders>
            <w:shd w:val="clear" w:color="auto" w:fill="auto"/>
            <w:noWrap/>
            <w:hideMark/>
          </w:tcPr>
          <w:p w14:paraId="74D404E2" w14:textId="3D2D5E98" w:rsidR="006D20A6" w:rsidRPr="006D20A6" w:rsidDel="00EC7212" w:rsidRDefault="006D20A6">
            <w:pPr>
              <w:pStyle w:val="BodyText"/>
              <w:rPr>
                <w:del w:id="3298" w:author="Georg Birgisson" w:date="2021-10-06T14:24:00Z"/>
                <w:rFonts w:eastAsia="Times New Roman"/>
                <w:color w:val="000000"/>
                <w:lang w:eastAsia="is-IS"/>
              </w:rPr>
              <w:pPrChange w:id="3299" w:author="Georg Birgisson" w:date="2021-10-06T14:25:00Z">
                <w:pPr/>
              </w:pPrChange>
            </w:pPr>
            <w:del w:id="3300" w:author="Georg Birgisson" w:date="2021-10-06T14:24:00Z">
              <w:r w:rsidRPr="006D20A6" w:rsidDel="00EC7212">
                <w:rPr>
                  <w:rFonts w:eastAsia="Times New Roman"/>
                  <w:color w:val="000000"/>
                  <w:lang w:eastAsia="is-IS"/>
                </w:rPr>
                <w:delText> </w:delText>
              </w:r>
            </w:del>
          </w:p>
        </w:tc>
      </w:tr>
      <w:tr w:rsidR="006D20A6" w:rsidRPr="006D20A6" w:rsidDel="00EC7212" w14:paraId="790C9883" w14:textId="0F214085" w:rsidTr="00A61027">
        <w:trPr>
          <w:trHeight w:val="300"/>
          <w:del w:id="330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BF19DEE" w14:textId="38CC21BF" w:rsidR="006D20A6" w:rsidRPr="006D20A6" w:rsidDel="00EC7212" w:rsidRDefault="006D20A6">
            <w:pPr>
              <w:pStyle w:val="BodyText"/>
              <w:rPr>
                <w:del w:id="3302" w:author="Georg Birgisson" w:date="2021-10-06T14:24:00Z"/>
                <w:rFonts w:eastAsia="Times New Roman"/>
                <w:color w:val="000000"/>
                <w:lang w:eastAsia="is-IS"/>
              </w:rPr>
              <w:pPrChange w:id="3303" w:author="Georg Birgisson" w:date="2021-10-06T14:25:00Z">
                <w:pPr>
                  <w:jc w:val="right"/>
                </w:pPr>
              </w:pPrChange>
            </w:pPr>
            <w:del w:id="3304" w:author="Georg Birgisson" w:date="2021-10-06T14:24:00Z">
              <w:r w:rsidRPr="006D20A6" w:rsidDel="00EC7212">
                <w:rPr>
                  <w:rFonts w:eastAsia="Times New Roman"/>
                  <w:color w:val="000000"/>
                  <w:lang w:eastAsia="is-IS"/>
                </w:rPr>
                <w:delText>103</w:delText>
              </w:r>
            </w:del>
          </w:p>
        </w:tc>
        <w:tc>
          <w:tcPr>
            <w:tcW w:w="1068" w:type="dxa"/>
            <w:tcBorders>
              <w:top w:val="nil"/>
              <w:left w:val="nil"/>
              <w:bottom w:val="single" w:sz="4" w:space="0" w:color="auto"/>
              <w:right w:val="single" w:sz="4" w:space="0" w:color="auto"/>
            </w:tcBorders>
            <w:shd w:val="clear" w:color="auto" w:fill="auto"/>
            <w:noWrap/>
            <w:hideMark/>
          </w:tcPr>
          <w:p w14:paraId="6F448D13" w14:textId="0E602DFE" w:rsidR="006D20A6" w:rsidRPr="006D20A6" w:rsidDel="00EC7212" w:rsidRDefault="006D20A6">
            <w:pPr>
              <w:pStyle w:val="BodyText"/>
              <w:rPr>
                <w:del w:id="3305" w:author="Georg Birgisson" w:date="2021-10-06T14:24:00Z"/>
                <w:rFonts w:eastAsia="Times New Roman"/>
                <w:color w:val="000000"/>
                <w:lang w:eastAsia="is-IS"/>
              </w:rPr>
              <w:pPrChange w:id="3306" w:author="Georg Birgisson" w:date="2021-10-06T14:25:00Z">
                <w:pPr/>
              </w:pPrChange>
            </w:pPr>
            <w:del w:id="3307" w:author="Georg Birgisson" w:date="2021-10-06T14:24:00Z">
              <w:r w:rsidRPr="006D20A6" w:rsidDel="00EC7212">
                <w:rPr>
                  <w:rFonts w:eastAsia="Times New Roman"/>
                  <w:color w:val="000000"/>
                  <w:lang w:eastAsia="is-IS"/>
                </w:rPr>
                <w:delText xml:space="preserve">BT-49 </w:delText>
              </w:r>
            </w:del>
          </w:p>
        </w:tc>
        <w:tc>
          <w:tcPr>
            <w:tcW w:w="561" w:type="dxa"/>
            <w:tcBorders>
              <w:top w:val="nil"/>
              <w:left w:val="nil"/>
              <w:bottom w:val="single" w:sz="4" w:space="0" w:color="auto"/>
              <w:right w:val="single" w:sz="4" w:space="0" w:color="auto"/>
            </w:tcBorders>
            <w:shd w:val="clear" w:color="auto" w:fill="auto"/>
            <w:noWrap/>
            <w:hideMark/>
          </w:tcPr>
          <w:p w14:paraId="33E4F509" w14:textId="65A74822" w:rsidR="006D20A6" w:rsidRPr="006D20A6" w:rsidDel="00EC7212" w:rsidRDefault="006D20A6">
            <w:pPr>
              <w:pStyle w:val="BodyText"/>
              <w:rPr>
                <w:del w:id="3308" w:author="Georg Birgisson" w:date="2021-10-06T14:24:00Z"/>
                <w:rFonts w:eastAsia="Times New Roman"/>
                <w:color w:val="000000"/>
                <w:lang w:eastAsia="is-IS"/>
              </w:rPr>
              <w:pPrChange w:id="3309" w:author="Georg Birgisson" w:date="2021-10-06T14:25:00Z">
                <w:pPr>
                  <w:jc w:val="center"/>
                </w:pPr>
              </w:pPrChange>
            </w:pPr>
            <w:del w:id="3310"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719919BB" w14:textId="24DEE623" w:rsidR="006D20A6" w:rsidRPr="006D20A6" w:rsidDel="00EC7212" w:rsidRDefault="006D20A6">
            <w:pPr>
              <w:pStyle w:val="BodyText"/>
              <w:rPr>
                <w:del w:id="3311" w:author="Georg Birgisson" w:date="2021-10-06T14:24:00Z"/>
                <w:rFonts w:eastAsia="Times New Roman"/>
                <w:color w:val="000000"/>
                <w:lang w:eastAsia="is-IS"/>
              </w:rPr>
              <w:pPrChange w:id="3312" w:author="Georg Birgisson" w:date="2021-10-06T14:25:00Z">
                <w:pPr>
                  <w:jc w:val="center"/>
                </w:pPr>
              </w:pPrChange>
            </w:pPr>
            <w:del w:id="3313"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197D155E" w14:textId="38D9B804" w:rsidR="006D20A6" w:rsidRPr="006D20A6" w:rsidDel="00EC7212" w:rsidRDefault="006D20A6">
            <w:pPr>
              <w:pStyle w:val="BodyText"/>
              <w:rPr>
                <w:del w:id="3314" w:author="Georg Birgisson" w:date="2021-10-06T14:24:00Z"/>
                <w:rFonts w:eastAsia="Times New Roman"/>
                <w:color w:val="000000"/>
                <w:lang w:eastAsia="is-IS"/>
              </w:rPr>
              <w:pPrChange w:id="3315" w:author="Georg Birgisson" w:date="2021-10-06T14:25:00Z">
                <w:pPr/>
              </w:pPrChange>
            </w:pPr>
            <w:del w:id="3316" w:author="Georg Birgisson" w:date="2021-10-06T14:24:00Z">
              <w:r w:rsidRPr="006D20A6" w:rsidDel="00EC7212">
                <w:rPr>
                  <w:rFonts w:eastAsia="Times New Roman"/>
                  <w:color w:val="000000"/>
                  <w:lang w:eastAsia="is-IS"/>
                </w:rPr>
                <w:delText>cac:AccountingCustomerParty/cac:Party/cbc:EndpointID</w:delText>
              </w:r>
            </w:del>
          </w:p>
        </w:tc>
        <w:tc>
          <w:tcPr>
            <w:tcW w:w="2808" w:type="dxa"/>
            <w:tcBorders>
              <w:top w:val="nil"/>
              <w:left w:val="nil"/>
              <w:bottom w:val="single" w:sz="4" w:space="0" w:color="auto"/>
              <w:right w:val="single" w:sz="4" w:space="0" w:color="auto"/>
            </w:tcBorders>
            <w:shd w:val="clear" w:color="auto" w:fill="auto"/>
            <w:noWrap/>
            <w:hideMark/>
          </w:tcPr>
          <w:p w14:paraId="6EA9897E" w14:textId="12E24FEF" w:rsidR="006D20A6" w:rsidRPr="006D20A6" w:rsidDel="00EC7212" w:rsidRDefault="006D20A6">
            <w:pPr>
              <w:pStyle w:val="BodyText"/>
              <w:rPr>
                <w:del w:id="3317" w:author="Georg Birgisson" w:date="2021-10-06T14:24:00Z"/>
                <w:rFonts w:eastAsia="Times New Roman"/>
                <w:color w:val="000000"/>
                <w:lang w:eastAsia="is-IS"/>
              </w:rPr>
              <w:pPrChange w:id="3318" w:author="Georg Birgisson" w:date="2021-10-06T14:25:00Z">
                <w:pPr/>
              </w:pPrChange>
            </w:pPr>
            <w:del w:id="3319" w:author="Georg Birgisson" w:date="2021-10-06T14:24:00Z">
              <w:r w:rsidRPr="006D20A6" w:rsidDel="00EC7212">
                <w:rPr>
                  <w:rFonts w:eastAsia="Times New Roman"/>
                  <w:color w:val="000000"/>
                  <w:lang w:eastAsia="is-IS"/>
                </w:rPr>
                <w:delText> </w:delText>
              </w:r>
            </w:del>
          </w:p>
        </w:tc>
      </w:tr>
      <w:tr w:rsidR="006D20A6" w:rsidRPr="006D20A6" w:rsidDel="00EC7212" w14:paraId="64E04256" w14:textId="13ACCCD8" w:rsidTr="00A61027">
        <w:trPr>
          <w:trHeight w:val="300"/>
          <w:del w:id="332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343CF99" w14:textId="7C04B1E1" w:rsidR="006D20A6" w:rsidRPr="006D20A6" w:rsidDel="00EC7212" w:rsidRDefault="006D20A6">
            <w:pPr>
              <w:pStyle w:val="BodyText"/>
              <w:rPr>
                <w:del w:id="3321" w:author="Georg Birgisson" w:date="2021-10-06T14:24:00Z"/>
                <w:rFonts w:eastAsia="Times New Roman"/>
                <w:color w:val="000000"/>
                <w:lang w:eastAsia="is-IS"/>
              </w:rPr>
              <w:pPrChange w:id="3322" w:author="Georg Birgisson" w:date="2021-10-06T14:25:00Z">
                <w:pPr>
                  <w:jc w:val="right"/>
                </w:pPr>
              </w:pPrChange>
            </w:pPr>
            <w:del w:id="3323" w:author="Georg Birgisson" w:date="2021-10-06T14:24:00Z">
              <w:r w:rsidRPr="006D20A6" w:rsidDel="00EC7212">
                <w:rPr>
                  <w:rFonts w:eastAsia="Times New Roman"/>
                  <w:color w:val="000000"/>
                  <w:lang w:eastAsia="is-IS"/>
                </w:rPr>
                <w:delText>104</w:delText>
              </w:r>
            </w:del>
          </w:p>
        </w:tc>
        <w:tc>
          <w:tcPr>
            <w:tcW w:w="1068" w:type="dxa"/>
            <w:tcBorders>
              <w:top w:val="nil"/>
              <w:left w:val="nil"/>
              <w:bottom w:val="single" w:sz="4" w:space="0" w:color="auto"/>
              <w:right w:val="single" w:sz="4" w:space="0" w:color="auto"/>
            </w:tcBorders>
            <w:shd w:val="clear" w:color="auto" w:fill="auto"/>
            <w:noWrap/>
            <w:hideMark/>
          </w:tcPr>
          <w:p w14:paraId="0B802416" w14:textId="4F19EA06" w:rsidR="006D20A6" w:rsidRPr="006D20A6" w:rsidDel="00EC7212" w:rsidRDefault="006D20A6">
            <w:pPr>
              <w:pStyle w:val="BodyText"/>
              <w:rPr>
                <w:del w:id="3324" w:author="Georg Birgisson" w:date="2021-10-06T14:24:00Z"/>
                <w:rFonts w:eastAsia="Times New Roman"/>
                <w:color w:val="000000"/>
                <w:lang w:eastAsia="is-IS"/>
              </w:rPr>
              <w:pPrChange w:id="3325" w:author="Georg Birgisson" w:date="2021-10-06T14:25:00Z">
                <w:pPr/>
              </w:pPrChange>
            </w:pPr>
            <w:del w:id="3326" w:author="Georg Birgisson" w:date="2021-10-06T14:24:00Z">
              <w:r w:rsidRPr="006D20A6" w:rsidDel="00EC7212">
                <w:rPr>
                  <w:rFonts w:eastAsia="Times New Roman"/>
                  <w:color w:val="000000"/>
                  <w:lang w:eastAsia="is-IS"/>
                </w:rPr>
                <w:delText>BT-49-1</w:delText>
              </w:r>
            </w:del>
          </w:p>
        </w:tc>
        <w:tc>
          <w:tcPr>
            <w:tcW w:w="561" w:type="dxa"/>
            <w:tcBorders>
              <w:top w:val="nil"/>
              <w:left w:val="nil"/>
              <w:bottom w:val="single" w:sz="4" w:space="0" w:color="auto"/>
              <w:right w:val="single" w:sz="4" w:space="0" w:color="auto"/>
            </w:tcBorders>
            <w:shd w:val="clear" w:color="auto" w:fill="auto"/>
            <w:noWrap/>
            <w:hideMark/>
          </w:tcPr>
          <w:p w14:paraId="4DF50B13" w14:textId="4B3FBBA7" w:rsidR="006D20A6" w:rsidRPr="006D20A6" w:rsidDel="00EC7212" w:rsidRDefault="006D20A6">
            <w:pPr>
              <w:pStyle w:val="BodyText"/>
              <w:rPr>
                <w:del w:id="3327" w:author="Georg Birgisson" w:date="2021-10-06T14:24:00Z"/>
                <w:rFonts w:eastAsia="Times New Roman"/>
                <w:color w:val="000000"/>
                <w:lang w:eastAsia="is-IS"/>
              </w:rPr>
              <w:pPrChange w:id="3328" w:author="Georg Birgisson" w:date="2021-10-06T14:25:00Z">
                <w:pPr>
                  <w:jc w:val="center"/>
                </w:pPr>
              </w:pPrChange>
            </w:pPr>
            <w:del w:id="3329"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4CB6C2C0" w14:textId="409FC45A" w:rsidR="006D20A6" w:rsidRPr="006D20A6" w:rsidDel="00EC7212" w:rsidRDefault="006D20A6">
            <w:pPr>
              <w:pStyle w:val="BodyText"/>
              <w:rPr>
                <w:del w:id="3330" w:author="Georg Birgisson" w:date="2021-10-06T14:24:00Z"/>
                <w:rFonts w:eastAsia="Times New Roman"/>
                <w:color w:val="000000"/>
                <w:lang w:eastAsia="is-IS"/>
              </w:rPr>
              <w:pPrChange w:id="3331" w:author="Georg Birgisson" w:date="2021-10-06T14:25:00Z">
                <w:pPr>
                  <w:jc w:val="center"/>
                </w:pPr>
              </w:pPrChange>
            </w:pPr>
            <w:del w:id="3332"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1A5A1A57" w14:textId="4A399454" w:rsidR="006D20A6" w:rsidRPr="006D20A6" w:rsidDel="00EC7212" w:rsidRDefault="006D20A6">
            <w:pPr>
              <w:pStyle w:val="BodyText"/>
              <w:rPr>
                <w:del w:id="3333" w:author="Georg Birgisson" w:date="2021-10-06T14:24:00Z"/>
                <w:rFonts w:eastAsia="Times New Roman"/>
                <w:color w:val="000000"/>
                <w:lang w:eastAsia="is-IS"/>
              </w:rPr>
              <w:pPrChange w:id="3334" w:author="Georg Birgisson" w:date="2021-10-06T14:25:00Z">
                <w:pPr/>
              </w:pPrChange>
            </w:pPr>
            <w:del w:id="3335" w:author="Georg Birgisson" w:date="2021-10-06T14:24:00Z">
              <w:r w:rsidRPr="006D20A6" w:rsidDel="00EC7212">
                <w:rPr>
                  <w:rFonts w:eastAsia="Times New Roman"/>
                  <w:color w:val="000000"/>
                  <w:lang w:eastAsia="is-IS"/>
                </w:rPr>
                <w:delText>cac:AccountingCustomerParty/cac:Party/cbc:EndpointID/@schemeID</w:delText>
              </w:r>
            </w:del>
          </w:p>
        </w:tc>
        <w:tc>
          <w:tcPr>
            <w:tcW w:w="2808" w:type="dxa"/>
            <w:tcBorders>
              <w:top w:val="nil"/>
              <w:left w:val="nil"/>
              <w:bottom w:val="single" w:sz="4" w:space="0" w:color="auto"/>
              <w:right w:val="single" w:sz="4" w:space="0" w:color="auto"/>
            </w:tcBorders>
            <w:shd w:val="clear" w:color="auto" w:fill="auto"/>
            <w:noWrap/>
            <w:hideMark/>
          </w:tcPr>
          <w:p w14:paraId="0DB1463D" w14:textId="6FE7336D" w:rsidR="006D20A6" w:rsidRPr="006D20A6" w:rsidDel="00EC7212" w:rsidRDefault="006D20A6">
            <w:pPr>
              <w:pStyle w:val="BodyText"/>
              <w:rPr>
                <w:del w:id="3336" w:author="Georg Birgisson" w:date="2021-10-06T14:24:00Z"/>
                <w:rFonts w:eastAsia="Times New Roman"/>
                <w:color w:val="000000"/>
                <w:lang w:eastAsia="is-IS"/>
              </w:rPr>
              <w:pPrChange w:id="3337" w:author="Georg Birgisson" w:date="2021-10-06T14:25:00Z">
                <w:pPr/>
              </w:pPrChange>
            </w:pPr>
            <w:del w:id="3338" w:author="Georg Birgisson" w:date="2021-10-06T14:24:00Z">
              <w:r w:rsidRPr="006D20A6" w:rsidDel="00EC7212">
                <w:rPr>
                  <w:rFonts w:eastAsia="Times New Roman"/>
                  <w:color w:val="000000"/>
                  <w:lang w:eastAsia="is-IS"/>
                </w:rPr>
                <w:delText> </w:delText>
              </w:r>
            </w:del>
          </w:p>
        </w:tc>
      </w:tr>
      <w:tr w:rsidR="006D20A6" w:rsidRPr="006D20A6" w:rsidDel="00EC7212" w14:paraId="49E7E20D" w14:textId="45509641" w:rsidTr="00A61027">
        <w:trPr>
          <w:trHeight w:val="300"/>
          <w:del w:id="333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A5DD595" w14:textId="64F3E7DC" w:rsidR="006D20A6" w:rsidRPr="006D20A6" w:rsidDel="00EC7212" w:rsidRDefault="006D20A6">
            <w:pPr>
              <w:pStyle w:val="BodyText"/>
              <w:rPr>
                <w:del w:id="3340" w:author="Georg Birgisson" w:date="2021-10-06T14:24:00Z"/>
                <w:rFonts w:eastAsia="Times New Roman"/>
                <w:color w:val="000000"/>
                <w:lang w:eastAsia="is-IS"/>
              </w:rPr>
              <w:pPrChange w:id="3341" w:author="Georg Birgisson" w:date="2021-10-06T14:25:00Z">
                <w:pPr>
                  <w:jc w:val="right"/>
                </w:pPr>
              </w:pPrChange>
            </w:pPr>
            <w:del w:id="3342" w:author="Georg Birgisson" w:date="2021-10-06T14:24:00Z">
              <w:r w:rsidRPr="006D20A6" w:rsidDel="00EC7212">
                <w:rPr>
                  <w:rFonts w:eastAsia="Times New Roman"/>
                  <w:color w:val="000000"/>
                  <w:lang w:eastAsia="is-IS"/>
                </w:rPr>
                <w:delText>105</w:delText>
              </w:r>
            </w:del>
          </w:p>
        </w:tc>
        <w:tc>
          <w:tcPr>
            <w:tcW w:w="1068" w:type="dxa"/>
            <w:tcBorders>
              <w:top w:val="nil"/>
              <w:left w:val="nil"/>
              <w:bottom w:val="single" w:sz="4" w:space="0" w:color="auto"/>
              <w:right w:val="single" w:sz="4" w:space="0" w:color="auto"/>
            </w:tcBorders>
            <w:shd w:val="clear" w:color="auto" w:fill="auto"/>
            <w:noWrap/>
            <w:hideMark/>
          </w:tcPr>
          <w:p w14:paraId="4CD75DAA" w14:textId="78307BDE" w:rsidR="006D20A6" w:rsidRPr="006D20A6" w:rsidDel="00EC7212" w:rsidRDefault="006D20A6">
            <w:pPr>
              <w:pStyle w:val="BodyText"/>
              <w:rPr>
                <w:del w:id="3343" w:author="Georg Birgisson" w:date="2021-10-06T14:24:00Z"/>
                <w:rFonts w:eastAsia="Times New Roman"/>
                <w:color w:val="000000"/>
                <w:lang w:eastAsia="is-IS"/>
              </w:rPr>
              <w:pPrChange w:id="3344" w:author="Georg Birgisson" w:date="2021-10-06T14:25:00Z">
                <w:pPr/>
              </w:pPrChange>
            </w:pPr>
            <w:del w:id="3345" w:author="Georg Birgisson" w:date="2021-10-06T14:24:00Z">
              <w:r w:rsidRPr="006D20A6" w:rsidDel="00EC7212">
                <w:rPr>
                  <w:rFonts w:eastAsia="Times New Roman"/>
                  <w:color w:val="000000"/>
                  <w:lang w:eastAsia="is-IS"/>
                </w:rPr>
                <w:delText xml:space="preserve">BG-8 </w:delText>
              </w:r>
            </w:del>
          </w:p>
        </w:tc>
        <w:tc>
          <w:tcPr>
            <w:tcW w:w="561" w:type="dxa"/>
            <w:tcBorders>
              <w:top w:val="nil"/>
              <w:left w:val="nil"/>
              <w:bottom w:val="single" w:sz="4" w:space="0" w:color="auto"/>
              <w:right w:val="single" w:sz="4" w:space="0" w:color="auto"/>
            </w:tcBorders>
            <w:shd w:val="clear" w:color="auto" w:fill="auto"/>
            <w:noWrap/>
            <w:hideMark/>
          </w:tcPr>
          <w:p w14:paraId="7D3126DC" w14:textId="4624CD41" w:rsidR="006D20A6" w:rsidRPr="006D20A6" w:rsidDel="00EC7212" w:rsidRDefault="006D20A6">
            <w:pPr>
              <w:pStyle w:val="BodyText"/>
              <w:rPr>
                <w:del w:id="3346" w:author="Georg Birgisson" w:date="2021-10-06T14:24:00Z"/>
                <w:rFonts w:eastAsia="Times New Roman"/>
                <w:color w:val="000000"/>
                <w:lang w:eastAsia="is-IS"/>
              </w:rPr>
              <w:pPrChange w:id="3347" w:author="Georg Birgisson" w:date="2021-10-06T14:25:00Z">
                <w:pPr>
                  <w:jc w:val="center"/>
                </w:pPr>
              </w:pPrChange>
            </w:pPr>
            <w:del w:id="3348"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61ACB989" w14:textId="7D710A04" w:rsidR="006D20A6" w:rsidRPr="006D20A6" w:rsidDel="00EC7212" w:rsidRDefault="006D20A6">
            <w:pPr>
              <w:pStyle w:val="BodyText"/>
              <w:rPr>
                <w:del w:id="3349" w:author="Georg Birgisson" w:date="2021-10-06T14:24:00Z"/>
                <w:rFonts w:eastAsia="Times New Roman"/>
                <w:color w:val="000000"/>
                <w:lang w:eastAsia="is-IS"/>
              </w:rPr>
              <w:pPrChange w:id="3350" w:author="Georg Birgisson" w:date="2021-10-06T14:25:00Z">
                <w:pPr>
                  <w:jc w:val="center"/>
                </w:pPr>
              </w:pPrChange>
            </w:pPr>
            <w:del w:id="3351"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3A56A119" w14:textId="5CC42435" w:rsidR="006D20A6" w:rsidRPr="006D20A6" w:rsidDel="00EC7212" w:rsidRDefault="006D20A6">
            <w:pPr>
              <w:pStyle w:val="BodyText"/>
              <w:rPr>
                <w:del w:id="3352" w:author="Georg Birgisson" w:date="2021-10-06T14:24:00Z"/>
                <w:rFonts w:eastAsia="Times New Roman"/>
                <w:color w:val="000000"/>
                <w:lang w:eastAsia="is-IS"/>
              </w:rPr>
              <w:pPrChange w:id="3353" w:author="Georg Birgisson" w:date="2021-10-06T14:25:00Z">
                <w:pPr/>
              </w:pPrChange>
            </w:pPr>
            <w:del w:id="3354" w:author="Georg Birgisson" w:date="2021-10-06T14:24:00Z">
              <w:r w:rsidRPr="006D20A6" w:rsidDel="00EC7212">
                <w:rPr>
                  <w:rFonts w:eastAsia="Times New Roman"/>
                  <w:color w:val="000000"/>
                  <w:lang w:eastAsia="is-IS"/>
                </w:rPr>
                <w:delText>cac:AccountingCustomerParty/cac:Party/cac:PostalAddress</w:delText>
              </w:r>
            </w:del>
          </w:p>
        </w:tc>
        <w:tc>
          <w:tcPr>
            <w:tcW w:w="2808" w:type="dxa"/>
            <w:tcBorders>
              <w:top w:val="nil"/>
              <w:left w:val="nil"/>
              <w:bottom w:val="single" w:sz="4" w:space="0" w:color="auto"/>
              <w:right w:val="single" w:sz="4" w:space="0" w:color="auto"/>
            </w:tcBorders>
            <w:shd w:val="clear" w:color="auto" w:fill="auto"/>
            <w:noWrap/>
            <w:hideMark/>
          </w:tcPr>
          <w:p w14:paraId="286F1E3D" w14:textId="099C1EA7" w:rsidR="006D20A6" w:rsidRPr="006D20A6" w:rsidDel="00EC7212" w:rsidRDefault="006D20A6">
            <w:pPr>
              <w:pStyle w:val="BodyText"/>
              <w:rPr>
                <w:del w:id="3355" w:author="Georg Birgisson" w:date="2021-10-06T14:24:00Z"/>
                <w:rFonts w:eastAsia="Times New Roman"/>
                <w:color w:val="000000"/>
                <w:lang w:eastAsia="is-IS"/>
              </w:rPr>
              <w:pPrChange w:id="3356" w:author="Georg Birgisson" w:date="2021-10-06T14:25:00Z">
                <w:pPr/>
              </w:pPrChange>
            </w:pPr>
            <w:del w:id="3357" w:author="Georg Birgisson" w:date="2021-10-06T14:24:00Z">
              <w:r w:rsidRPr="006D20A6" w:rsidDel="00EC7212">
                <w:rPr>
                  <w:rFonts w:eastAsia="Times New Roman"/>
                  <w:color w:val="000000"/>
                  <w:lang w:eastAsia="is-IS"/>
                </w:rPr>
                <w:delText> </w:delText>
              </w:r>
            </w:del>
          </w:p>
        </w:tc>
      </w:tr>
      <w:tr w:rsidR="006D20A6" w:rsidRPr="006D20A6" w:rsidDel="00EC7212" w14:paraId="6052F1CF" w14:textId="1B1FA675" w:rsidTr="00A61027">
        <w:trPr>
          <w:trHeight w:val="300"/>
          <w:del w:id="335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FD7E908" w14:textId="20AA015C" w:rsidR="006D20A6" w:rsidRPr="006D20A6" w:rsidDel="00EC7212" w:rsidRDefault="006D20A6">
            <w:pPr>
              <w:pStyle w:val="BodyText"/>
              <w:rPr>
                <w:del w:id="3359" w:author="Georg Birgisson" w:date="2021-10-06T14:24:00Z"/>
                <w:rFonts w:eastAsia="Times New Roman"/>
                <w:color w:val="000000"/>
                <w:lang w:eastAsia="is-IS"/>
              </w:rPr>
              <w:pPrChange w:id="3360" w:author="Georg Birgisson" w:date="2021-10-06T14:25:00Z">
                <w:pPr>
                  <w:jc w:val="right"/>
                </w:pPr>
              </w:pPrChange>
            </w:pPr>
            <w:del w:id="3361" w:author="Georg Birgisson" w:date="2021-10-06T14:24:00Z">
              <w:r w:rsidRPr="006D20A6" w:rsidDel="00EC7212">
                <w:rPr>
                  <w:rFonts w:eastAsia="Times New Roman"/>
                  <w:color w:val="000000"/>
                  <w:lang w:eastAsia="is-IS"/>
                </w:rPr>
                <w:delText>106</w:delText>
              </w:r>
            </w:del>
          </w:p>
        </w:tc>
        <w:tc>
          <w:tcPr>
            <w:tcW w:w="1068" w:type="dxa"/>
            <w:tcBorders>
              <w:top w:val="nil"/>
              <w:left w:val="nil"/>
              <w:bottom w:val="single" w:sz="4" w:space="0" w:color="auto"/>
              <w:right w:val="single" w:sz="4" w:space="0" w:color="auto"/>
            </w:tcBorders>
            <w:shd w:val="clear" w:color="auto" w:fill="auto"/>
            <w:noWrap/>
            <w:hideMark/>
          </w:tcPr>
          <w:p w14:paraId="7913CFB7" w14:textId="4BC6E332" w:rsidR="006D20A6" w:rsidRPr="006D20A6" w:rsidDel="00EC7212" w:rsidRDefault="006D20A6">
            <w:pPr>
              <w:pStyle w:val="BodyText"/>
              <w:rPr>
                <w:del w:id="3362" w:author="Georg Birgisson" w:date="2021-10-06T14:24:00Z"/>
                <w:rFonts w:eastAsia="Times New Roman"/>
                <w:color w:val="000000"/>
                <w:lang w:eastAsia="is-IS"/>
              </w:rPr>
              <w:pPrChange w:id="3363" w:author="Georg Birgisson" w:date="2021-10-06T14:25:00Z">
                <w:pPr/>
              </w:pPrChange>
            </w:pPr>
            <w:del w:id="3364" w:author="Georg Birgisson" w:date="2021-10-06T14:24:00Z">
              <w:r w:rsidRPr="006D20A6" w:rsidDel="00EC7212">
                <w:rPr>
                  <w:rFonts w:eastAsia="Times New Roman"/>
                  <w:color w:val="000000"/>
                  <w:lang w:eastAsia="is-IS"/>
                </w:rPr>
                <w:delText xml:space="preserve">BT-50 </w:delText>
              </w:r>
            </w:del>
          </w:p>
        </w:tc>
        <w:tc>
          <w:tcPr>
            <w:tcW w:w="561" w:type="dxa"/>
            <w:tcBorders>
              <w:top w:val="nil"/>
              <w:left w:val="nil"/>
              <w:bottom w:val="single" w:sz="4" w:space="0" w:color="auto"/>
              <w:right w:val="single" w:sz="4" w:space="0" w:color="auto"/>
            </w:tcBorders>
            <w:shd w:val="clear" w:color="auto" w:fill="auto"/>
            <w:noWrap/>
            <w:hideMark/>
          </w:tcPr>
          <w:p w14:paraId="08148A55" w14:textId="2B56A779" w:rsidR="006D20A6" w:rsidRPr="006D20A6" w:rsidDel="00EC7212" w:rsidRDefault="006D20A6">
            <w:pPr>
              <w:pStyle w:val="BodyText"/>
              <w:rPr>
                <w:del w:id="3365" w:author="Georg Birgisson" w:date="2021-10-06T14:24:00Z"/>
                <w:rFonts w:eastAsia="Times New Roman"/>
                <w:color w:val="000000"/>
                <w:lang w:eastAsia="is-IS"/>
              </w:rPr>
              <w:pPrChange w:id="3366" w:author="Georg Birgisson" w:date="2021-10-06T14:25:00Z">
                <w:pPr>
                  <w:jc w:val="center"/>
                </w:pPr>
              </w:pPrChange>
            </w:pPr>
            <w:del w:id="3367"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170B9342" w14:textId="24D53662" w:rsidR="006D20A6" w:rsidRPr="006D20A6" w:rsidDel="00EC7212" w:rsidRDefault="006D20A6">
            <w:pPr>
              <w:pStyle w:val="BodyText"/>
              <w:rPr>
                <w:del w:id="3368" w:author="Georg Birgisson" w:date="2021-10-06T14:24:00Z"/>
                <w:rFonts w:eastAsia="Times New Roman"/>
                <w:color w:val="000000"/>
                <w:lang w:eastAsia="is-IS"/>
              </w:rPr>
              <w:pPrChange w:id="3369" w:author="Georg Birgisson" w:date="2021-10-06T14:25:00Z">
                <w:pPr>
                  <w:jc w:val="center"/>
                </w:pPr>
              </w:pPrChange>
            </w:pPr>
            <w:del w:id="3370"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321CFD2E" w14:textId="25363434" w:rsidR="006D20A6" w:rsidRPr="006D20A6" w:rsidDel="00EC7212" w:rsidRDefault="006D20A6">
            <w:pPr>
              <w:pStyle w:val="BodyText"/>
              <w:rPr>
                <w:del w:id="3371" w:author="Georg Birgisson" w:date="2021-10-06T14:24:00Z"/>
                <w:rFonts w:eastAsia="Times New Roman"/>
                <w:color w:val="000000"/>
                <w:lang w:eastAsia="is-IS"/>
              </w:rPr>
              <w:pPrChange w:id="3372" w:author="Georg Birgisson" w:date="2021-10-06T14:25:00Z">
                <w:pPr/>
              </w:pPrChange>
            </w:pPr>
            <w:del w:id="3373" w:author="Georg Birgisson" w:date="2021-10-06T14:24:00Z">
              <w:r w:rsidRPr="006D20A6" w:rsidDel="00EC7212">
                <w:rPr>
                  <w:rFonts w:eastAsia="Times New Roman"/>
                  <w:color w:val="000000"/>
                  <w:lang w:eastAsia="is-IS"/>
                </w:rPr>
                <w:delText>cac:AccountingCustomerParty/cac:Party/cac:PostalAddress/cbc:StreetName</w:delText>
              </w:r>
            </w:del>
          </w:p>
        </w:tc>
        <w:tc>
          <w:tcPr>
            <w:tcW w:w="2808" w:type="dxa"/>
            <w:tcBorders>
              <w:top w:val="nil"/>
              <w:left w:val="nil"/>
              <w:bottom w:val="single" w:sz="4" w:space="0" w:color="auto"/>
              <w:right w:val="single" w:sz="4" w:space="0" w:color="auto"/>
            </w:tcBorders>
            <w:shd w:val="clear" w:color="auto" w:fill="auto"/>
            <w:noWrap/>
            <w:hideMark/>
          </w:tcPr>
          <w:p w14:paraId="1D299C03" w14:textId="07B73958" w:rsidR="006D20A6" w:rsidRPr="006D20A6" w:rsidDel="00EC7212" w:rsidRDefault="006D20A6">
            <w:pPr>
              <w:pStyle w:val="BodyText"/>
              <w:rPr>
                <w:del w:id="3374" w:author="Georg Birgisson" w:date="2021-10-06T14:24:00Z"/>
                <w:rFonts w:eastAsia="Times New Roman"/>
                <w:color w:val="000000"/>
                <w:lang w:eastAsia="is-IS"/>
              </w:rPr>
              <w:pPrChange w:id="3375" w:author="Georg Birgisson" w:date="2021-10-06T14:25:00Z">
                <w:pPr/>
              </w:pPrChange>
            </w:pPr>
            <w:del w:id="3376" w:author="Georg Birgisson" w:date="2021-10-06T14:24:00Z">
              <w:r w:rsidRPr="006D20A6" w:rsidDel="00EC7212">
                <w:rPr>
                  <w:rFonts w:eastAsia="Times New Roman"/>
                  <w:color w:val="000000"/>
                  <w:lang w:eastAsia="is-IS"/>
                </w:rPr>
                <w:delText> </w:delText>
              </w:r>
            </w:del>
          </w:p>
        </w:tc>
      </w:tr>
      <w:tr w:rsidR="006D20A6" w:rsidRPr="006D20A6" w:rsidDel="00EC7212" w14:paraId="15BEDF3D" w14:textId="014A4145" w:rsidTr="00A61027">
        <w:trPr>
          <w:trHeight w:val="300"/>
          <w:del w:id="337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913806B" w14:textId="79ACC1EF" w:rsidR="006D20A6" w:rsidRPr="006D20A6" w:rsidDel="00EC7212" w:rsidRDefault="006D20A6">
            <w:pPr>
              <w:pStyle w:val="BodyText"/>
              <w:rPr>
                <w:del w:id="3378" w:author="Georg Birgisson" w:date="2021-10-06T14:24:00Z"/>
                <w:rFonts w:eastAsia="Times New Roman"/>
                <w:color w:val="000000"/>
                <w:lang w:eastAsia="is-IS"/>
              </w:rPr>
              <w:pPrChange w:id="3379" w:author="Georg Birgisson" w:date="2021-10-06T14:25:00Z">
                <w:pPr>
                  <w:jc w:val="right"/>
                </w:pPr>
              </w:pPrChange>
            </w:pPr>
            <w:del w:id="3380" w:author="Georg Birgisson" w:date="2021-10-06T14:24:00Z">
              <w:r w:rsidRPr="006D20A6" w:rsidDel="00EC7212">
                <w:rPr>
                  <w:rFonts w:eastAsia="Times New Roman"/>
                  <w:color w:val="000000"/>
                  <w:lang w:eastAsia="is-IS"/>
                </w:rPr>
                <w:delText>111</w:delText>
              </w:r>
            </w:del>
          </w:p>
        </w:tc>
        <w:tc>
          <w:tcPr>
            <w:tcW w:w="1068" w:type="dxa"/>
            <w:tcBorders>
              <w:top w:val="nil"/>
              <w:left w:val="nil"/>
              <w:bottom w:val="single" w:sz="4" w:space="0" w:color="auto"/>
              <w:right w:val="single" w:sz="4" w:space="0" w:color="auto"/>
            </w:tcBorders>
            <w:shd w:val="clear" w:color="auto" w:fill="auto"/>
            <w:noWrap/>
            <w:hideMark/>
          </w:tcPr>
          <w:p w14:paraId="2C326A21" w14:textId="4A32F3D8" w:rsidR="006D20A6" w:rsidRPr="006D20A6" w:rsidDel="00EC7212" w:rsidRDefault="006D20A6">
            <w:pPr>
              <w:pStyle w:val="BodyText"/>
              <w:rPr>
                <w:del w:id="3381" w:author="Georg Birgisson" w:date="2021-10-06T14:24:00Z"/>
                <w:rFonts w:eastAsia="Times New Roman"/>
                <w:color w:val="000000"/>
                <w:lang w:eastAsia="is-IS"/>
              </w:rPr>
              <w:pPrChange w:id="3382" w:author="Georg Birgisson" w:date="2021-10-06T14:25:00Z">
                <w:pPr/>
              </w:pPrChange>
            </w:pPr>
            <w:del w:id="3383" w:author="Georg Birgisson" w:date="2021-10-06T14:24:00Z">
              <w:r w:rsidRPr="006D20A6" w:rsidDel="00EC7212">
                <w:rPr>
                  <w:rFonts w:eastAsia="Times New Roman"/>
                  <w:color w:val="000000"/>
                  <w:lang w:eastAsia="is-IS"/>
                </w:rPr>
                <w:delText xml:space="preserve">BT-51 </w:delText>
              </w:r>
            </w:del>
          </w:p>
        </w:tc>
        <w:tc>
          <w:tcPr>
            <w:tcW w:w="561" w:type="dxa"/>
            <w:tcBorders>
              <w:top w:val="nil"/>
              <w:left w:val="nil"/>
              <w:bottom w:val="single" w:sz="4" w:space="0" w:color="auto"/>
              <w:right w:val="single" w:sz="4" w:space="0" w:color="auto"/>
            </w:tcBorders>
            <w:shd w:val="clear" w:color="auto" w:fill="auto"/>
            <w:noWrap/>
            <w:hideMark/>
          </w:tcPr>
          <w:p w14:paraId="251E44FD" w14:textId="5F713206" w:rsidR="006D20A6" w:rsidRPr="006D20A6" w:rsidDel="00EC7212" w:rsidRDefault="006D20A6">
            <w:pPr>
              <w:pStyle w:val="BodyText"/>
              <w:rPr>
                <w:del w:id="3384" w:author="Georg Birgisson" w:date="2021-10-06T14:24:00Z"/>
                <w:rFonts w:eastAsia="Times New Roman"/>
                <w:color w:val="000000"/>
                <w:lang w:eastAsia="is-IS"/>
              </w:rPr>
              <w:pPrChange w:id="3385" w:author="Georg Birgisson" w:date="2021-10-06T14:25:00Z">
                <w:pPr>
                  <w:jc w:val="center"/>
                </w:pPr>
              </w:pPrChange>
            </w:pPr>
            <w:del w:id="3386"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15495EF3" w14:textId="48F4D7E3" w:rsidR="006D20A6" w:rsidRPr="006D20A6" w:rsidDel="00EC7212" w:rsidRDefault="006D20A6">
            <w:pPr>
              <w:pStyle w:val="BodyText"/>
              <w:rPr>
                <w:del w:id="3387" w:author="Georg Birgisson" w:date="2021-10-06T14:24:00Z"/>
                <w:rFonts w:eastAsia="Times New Roman"/>
                <w:color w:val="000000"/>
                <w:lang w:eastAsia="is-IS"/>
              </w:rPr>
              <w:pPrChange w:id="3388" w:author="Georg Birgisson" w:date="2021-10-06T14:25:00Z">
                <w:pPr>
                  <w:jc w:val="center"/>
                </w:pPr>
              </w:pPrChange>
            </w:pPr>
            <w:del w:id="3389"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3ACC5D3B" w14:textId="61FA0ECD" w:rsidR="006D20A6" w:rsidRPr="006D20A6" w:rsidDel="00EC7212" w:rsidRDefault="006D20A6">
            <w:pPr>
              <w:pStyle w:val="BodyText"/>
              <w:rPr>
                <w:del w:id="3390" w:author="Georg Birgisson" w:date="2021-10-06T14:24:00Z"/>
                <w:rFonts w:eastAsia="Times New Roman"/>
                <w:color w:val="000000"/>
                <w:lang w:eastAsia="is-IS"/>
              </w:rPr>
              <w:pPrChange w:id="3391" w:author="Georg Birgisson" w:date="2021-10-06T14:25:00Z">
                <w:pPr/>
              </w:pPrChange>
            </w:pPr>
            <w:del w:id="3392" w:author="Georg Birgisson" w:date="2021-10-06T14:24:00Z">
              <w:r w:rsidRPr="006D20A6" w:rsidDel="00EC7212">
                <w:rPr>
                  <w:rFonts w:eastAsia="Times New Roman"/>
                  <w:color w:val="000000"/>
                  <w:lang w:eastAsia="is-IS"/>
                </w:rPr>
                <w:delText>cac:AccountingCustomerParty/cac:Party/cac:PostalAddress/cbc:AdditionalStreetName</w:delText>
              </w:r>
            </w:del>
          </w:p>
        </w:tc>
        <w:tc>
          <w:tcPr>
            <w:tcW w:w="2808" w:type="dxa"/>
            <w:tcBorders>
              <w:top w:val="nil"/>
              <w:left w:val="nil"/>
              <w:bottom w:val="single" w:sz="4" w:space="0" w:color="auto"/>
              <w:right w:val="single" w:sz="4" w:space="0" w:color="auto"/>
            </w:tcBorders>
            <w:shd w:val="clear" w:color="auto" w:fill="auto"/>
            <w:noWrap/>
            <w:hideMark/>
          </w:tcPr>
          <w:p w14:paraId="4D2168D0" w14:textId="719F248E" w:rsidR="006D20A6" w:rsidRPr="006D20A6" w:rsidDel="00EC7212" w:rsidRDefault="006D20A6">
            <w:pPr>
              <w:pStyle w:val="BodyText"/>
              <w:rPr>
                <w:del w:id="3393" w:author="Georg Birgisson" w:date="2021-10-06T14:24:00Z"/>
                <w:rFonts w:eastAsia="Times New Roman"/>
                <w:color w:val="000000"/>
                <w:lang w:eastAsia="is-IS"/>
              </w:rPr>
              <w:pPrChange w:id="3394" w:author="Georg Birgisson" w:date="2021-10-06T14:25:00Z">
                <w:pPr/>
              </w:pPrChange>
            </w:pPr>
            <w:del w:id="3395" w:author="Georg Birgisson" w:date="2021-10-06T14:24:00Z">
              <w:r w:rsidRPr="006D20A6" w:rsidDel="00EC7212">
                <w:rPr>
                  <w:rFonts w:eastAsia="Times New Roman"/>
                  <w:color w:val="000000"/>
                  <w:lang w:eastAsia="is-IS"/>
                </w:rPr>
                <w:delText> </w:delText>
              </w:r>
            </w:del>
          </w:p>
        </w:tc>
      </w:tr>
      <w:tr w:rsidR="006D20A6" w:rsidRPr="006D20A6" w:rsidDel="00EC7212" w14:paraId="7F0C938D" w14:textId="2B6736A9" w:rsidTr="00A61027">
        <w:trPr>
          <w:trHeight w:val="300"/>
          <w:del w:id="339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686DB4F" w14:textId="2F55330E" w:rsidR="006D20A6" w:rsidRPr="006D20A6" w:rsidDel="00EC7212" w:rsidRDefault="006D20A6">
            <w:pPr>
              <w:pStyle w:val="BodyText"/>
              <w:rPr>
                <w:del w:id="3397" w:author="Georg Birgisson" w:date="2021-10-06T14:24:00Z"/>
                <w:rFonts w:eastAsia="Times New Roman"/>
                <w:color w:val="000000"/>
                <w:lang w:eastAsia="is-IS"/>
              </w:rPr>
              <w:pPrChange w:id="3398" w:author="Georg Birgisson" w:date="2021-10-06T14:25:00Z">
                <w:pPr>
                  <w:jc w:val="right"/>
                </w:pPr>
              </w:pPrChange>
            </w:pPr>
            <w:del w:id="3399" w:author="Georg Birgisson" w:date="2021-10-06T14:24:00Z">
              <w:r w:rsidRPr="006D20A6" w:rsidDel="00EC7212">
                <w:rPr>
                  <w:rFonts w:eastAsia="Times New Roman"/>
                  <w:color w:val="000000"/>
                  <w:lang w:eastAsia="is-IS"/>
                </w:rPr>
                <w:delText>112</w:delText>
              </w:r>
            </w:del>
          </w:p>
        </w:tc>
        <w:tc>
          <w:tcPr>
            <w:tcW w:w="1068" w:type="dxa"/>
            <w:tcBorders>
              <w:top w:val="nil"/>
              <w:left w:val="nil"/>
              <w:bottom w:val="single" w:sz="4" w:space="0" w:color="auto"/>
              <w:right w:val="single" w:sz="4" w:space="0" w:color="auto"/>
            </w:tcBorders>
            <w:shd w:val="clear" w:color="auto" w:fill="auto"/>
            <w:noWrap/>
            <w:hideMark/>
          </w:tcPr>
          <w:p w14:paraId="0E984FBA" w14:textId="41D34057" w:rsidR="006D20A6" w:rsidRPr="006D20A6" w:rsidDel="00EC7212" w:rsidRDefault="006D20A6">
            <w:pPr>
              <w:pStyle w:val="BodyText"/>
              <w:rPr>
                <w:del w:id="3400" w:author="Georg Birgisson" w:date="2021-10-06T14:24:00Z"/>
                <w:rFonts w:eastAsia="Times New Roman"/>
                <w:color w:val="000000"/>
                <w:lang w:eastAsia="is-IS"/>
              </w:rPr>
              <w:pPrChange w:id="3401" w:author="Georg Birgisson" w:date="2021-10-06T14:25:00Z">
                <w:pPr/>
              </w:pPrChange>
            </w:pPr>
            <w:del w:id="3402" w:author="Georg Birgisson" w:date="2021-10-06T14:24:00Z">
              <w:r w:rsidRPr="006D20A6" w:rsidDel="00EC7212">
                <w:rPr>
                  <w:rFonts w:eastAsia="Times New Roman"/>
                  <w:color w:val="000000"/>
                  <w:lang w:eastAsia="is-IS"/>
                </w:rPr>
                <w:delText>BT-163</w:delText>
              </w:r>
            </w:del>
          </w:p>
        </w:tc>
        <w:tc>
          <w:tcPr>
            <w:tcW w:w="561" w:type="dxa"/>
            <w:tcBorders>
              <w:top w:val="nil"/>
              <w:left w:val="nil"/>
              <w:bottom w:val="single" w:sz="4" w:space="0" w:color="auto"/>
              <w:right w:val="single" w:sz="4" w:space="0" w:color="auto"/>
            </w:tcBorders>
            <w:shd w:val="clear" w:color="auto" w:fill="auto"/>
            <w:noWrap/>
            <w:hideMark/>
          </w:tcPr>
          <w:p w14:paraId="043746E0" w14:textId="2E943243" w:rsidR="006D20A6" w:rsidRPr="006D20A6" w:rsidDel="00EC7212" w:rsidRDefault="006D20A6">
            <w:pPr>
              <w:pStyle w:val="BodyText"/>
              <w:rPr>
                <w:del w:id="3403" w:author="Georg Birgisson" w:date="2021-10-06T14:24:00Z"/>
                <w:rFonts w:eastAsia="Times New Roman"/>
                <w:color w:val="000000"/>
                <w:lang w:eastAsia="is-IS"/>
              </w:rPr>
              <w:pPrChange w:id="3404" w:author="Georg Birgisson" w:date="2021-10-06T14:25:00Z">
                <w:pPr>
                  <w:jc w:val="center"/>
                </w:pPr>
              </w:pPrChange>
            </w:pPr>
            <w:del w:id="3405"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57A6AA9C" w14:textId="200C1D33" w:rsidR="006D20A6" w:rsidRPr="006D20A6" w:rsidDel="00EC7212" w:rsidRDefault="006D20A6">
            <w:pPr>
              <w:pStyle w:val="BodyText"/>
              <w:rPr>
                <w:del w:id="3406" w:author="Georg Birgisson" w:date="2021-10-06T14:24:00Z"/>
                <w:rFonts w:eastAsia="Times New Roman"/>
                <w:color w:val="000000"/>
                <w:lang w:eastAsia="is-IS"/>
              </w:rPr>
              <w:pPrChange w:id="3407" w:author="Georg Birgisson" w:date="2021-10-06T14:25:00Z">
                <w:pPr>
                  <w:jc w:val="center"/>
                </w:pPr>
              </w:pPrChange>
            </w:pPr>
            <w:del w:id="3408"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2FEBF518" w14:textId="3427B824" w:rsidR="006D20A6" w:rsidRPr="006D20A6" w:rsidDel="00EC7212" w:rsidRDefault="006D20A6">
            <w:pPr>
              <w:pStyle w:val="BodyText"/>
              <w:rPr>
                <w:del w:id="3409" w:author="Georg Birgisson" w:date="2021-10-06T14:24:00Z"/>
                <w:rFonts w:eastAsia="Times New Roman"/>
                <w:color w:val="000000"/>
                <w:lang w:eastAsia="is-IS"/>
              </w:rPr>
              <w:pPrChange w:id="3410" w:author="Georg Birgisson" w:date="2021-10-06T14:25:00Z">
                <w:pPr/>
              </w:pPrChange>
            </w:pPr>
            <w:del w:id="3411" w:author="Georg Birgisson" w:date="2021-10-06T14:24:00Z">
              <w:r w:rsidRPr="006D20A6" w:rsidDel="00EC7212">
                <w:rPr>
                  <w:rFonts w:eastAsia="Times New Roman"/>
                  <w:color w:val="000000"/>
                  <w:lang w:eastAsia="is-IS"/>
                </w:rPr>
                <w:delText>cac:AccountingCustomerParty/cac:Party/cac:PostalAddress/cac:AddressLine/cbc:Line</w:delText>
              </w:r>
            </w:del>
          </w:p>
        </w:tc>
        <w:tc>
          <w:tcPr>
            <w:tcW w:w="2808" w:type="dxa"/>
            <w:tcBorders>
              <w:top w:val="nil"/>
              <w:left w:val="nil"/>
              <w:bottom w:val="single" w:sz="4" w:space="0" w:color="auto"/>
              <w:right w:val="single" w:sz="4" w:space="0" w:color="auto"/>
            </w:tcBorders>
            <w:shd w:val="clear" w:color="auto" w:fill="auto"/>
            <w:noWrap/>
            <w:hideMark/>
          </w:tcPr>
          <w:p w14:paraId="0A266C12" w14:textId="318DE3C1" w:rsidR="006D20A6" w:rsidRPr="006D20A6" w:rsidDel="00EC7212" w:rsidRDefault="006D20A6">
            <w:pPr>
              <w:pStyle w:val="BodyText"/>
              <w:rPr>
                <w:del w:id="3412" w:author="Georg Birgisson" w:date="2021-10-06T14:24:00Z"/>
                <w:rFonts w:eastAsia="Times New Roman"/>
                <w:color w:val="000000"/>
                <w:lang w:eastAsia="is-IS"/>
              </w:rPr>
              <w:pPrChange w:id="3413" w:author="Georg Birgisson" w:date="2021-10-06T14:25:00Z">
                <w:pPr/>
              </w:pPrChange>
            </w:pPr>
            <w:del w:id="3414" w:author="Georg Birgisson" w:date="2021-10-06T14:24:00Z">
              <w:r w:rsidRPr="006D20A6" w:rsidDel="00EC7212">
                <w:rPr>
                  <w:rFonts w:eastAsia="Times New Roman"/>
                  <w:color w:val="000000"/>
                  <w:lang w:eastAsia="is-IS"/>
                </w:rPr>
                <w:delText> </w:delText>
              </w:r>
            </w:del>
          </w:p>
        </w:tc>
      </w:tr>
      <w:tr w:rsidR="006D20A6" w:rsidRPr="006D20A6" w:rsidDel="00EC7212" w14:paraId="71D410C1" w14:textId="74E48978" w:rsidTr="00A61027">
        <w:trPr>
          <w:trHeight w:val="300"/>
          <w:del w:id="341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0857E16" w14:textId="30D4CDA3" w:rsidR="006D20A6" w:rsidRPr="006D20A6" w:rsidDel="00EC7212" w:rsidRDefault="006D20A6">
            <w:pPr>
              <w:pStyle w:val="BodyText"/>
              <w:rPr>
                <w:del w:id="3416" w:author="Georg Birgisson" w:date="2021-10-06T14:24:00Z"/>
                <w:rFonts w:eastAsia="Times New Roman"/>
                <w:color w:val="000000"/>
                <w:lang w:eastAsia="is-IS"/>
              </w:rPr>
              <w:pPrChange w:id="3417" w:author="Georg Birgisson" w:date="2021-10-06T14:25:00Z">
                <w:pPr>
                  <w:jc w:val="right"/>
                </w:pPr>
              </w:pPrChange>
            </w:pPr>
            <w:del w:id="3418" w:author="Georg Birgisson" w:date="2021-10-06T14:24:00Z">
              <w:r w:rsidRPr="006D20A6" w:rsidDel="00EC7212">
                <w:rPr>
                  <w:rFonts w:eastAsia="Times New Roman"/>
                  <w:color w:val="000000"/>
                  <w:lang w:eastAsia="is-IS"/>
                </w:rPr>
                <w:delText>113</w:delText>
              </w:r>
            </w:del>
          </w:p>
        </w:tc>
        <w:tc>
          <w:tcPr>
            <w:tcW w:w="1068" w:type="dxa"/>
            <w:tcBorders>
              <w:top w:val="nil"/>
              <w:left w:val="nil"/>
              <w:bottom w:val="single" w:sz="4" w:space="0" w:color="auto"/>
              <w:right w:val="single" w:sz="4" w:space="0" w:color="auto"/>
            </w:tcBorders>
            <w:shd w:val="clear" w:color="auto" w:fill="auto"/>
            <w:noWrap/>
            <w:hideMark/>
          </w:tcPr>
          <w:p w14:paraId="3C42E131" w14:textId="64DC92E7" w:rsidR="006D20A6" w:rsidRPr="006D20A6" w:rsidDel="00EC7212" w:rsidRDefault="006D20A6">
            <w:pPr>
              <w:pStyle w:val="BodyText"/>
              <w:rPr>
                <w:del w:id="3419" w:author="Georg Birgisson" w:date="2021-10-06T14:24:00Z"/>
                <w:rFonts w:eastAsia="Times New Roman"/>
                <w:color w:val="000000"/>
                <w:lang w:eastAsia="is-IS"/>
              </w:rPr>
              <w:pPrChange w:id="3420" w:author="Georg Birgisson" w:date="2021-10-06T14:25:00Z">
                <w:pPr/>
              </w:pPrChange>
            </w:pPr>
            <w:del w:id="3421" w:author="Georg Birgisson" w:date="2021-10-06T14:24:00Z">
              <w:r w:rsidRPr="006D20A6" w:rsidDel="00EC7212">
                <w:rPr>
                  <w:rFonts w:eastAsia="Times New Roman"/>
                  <w:color w:val="000000"/>
                  <w:lang w:eastAsia="is-IS"/>
                </w:rPr>
                <w:delText xml:space="preserve">BT-52 </w:delText>
              </w:r>
            </w:del>
          </w:p>
        </w:tc>
        <w:tc>
          <w:tcPr>
            <w:tcW w:w="561" w:type="dxa"/>
            <w:tcBorders>
              <w:top w:val="nil"/>
              <w:left w:val="nil"/>
              <w:bottom w:val="single" w:sz="4" w:space="0" w:color="auto"/>
              <w:right w:val="single" w:sz="4" w:space="0" w:color="auto"/>
            </w:tcBorders>
            <w:shd w:val="clear" w:color="auto" w:fill="auto"/>
            <w:noWrap/>
            <w:hideMark/>
          </w:tcPr>
          <w:p w14:paraId="6CC5EE6A" w14:textId="02660EF9" w:rsidR="006D20A6" w:rsidRPr="006D20A6" w:rsidDel="00EC7212" w:rsidRDefault="006D20A6">
            <w:pPr>
              <w:pStyle w:val="BodyText"/>
              <w:rPr>
                <w:del w:id="3422" w:author="Georg Birgisson" w:date="2021-10-06T14:24:00Z"/>
                <w:rFonts w:eastAsia="Times New Roman"/>
                <w:color w:val="000000"/>
                <w:lang w:eastAsia="is-IS"/>
              </w:rPr>
              <w:pPrChange w:id="3423" w:author="Georg Birgisson" w:date="2021-10-06T14:25:00Z">
                <w:pPr>
                  <w:jc w:val="center"/>
                </w:pPr>
              </w:pPrChange>
            </w:pPr>
            <w:del w:id="3424"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00583BA4" w14:textId="1710A2CF" w:rsidR="006D20A6" w:rsidRPr="006D20A6" w:rsidDel="00EC7212" w:rsidRDefault="006D20A6">
            <w:pPr>
              <w:pStyle w:val="BodyText"/>
              <w:rPr>
                <w:del w:id="3425" w:author="Georg Birgisson" w:date="2021-10-06T14:24:00Z"/>
                <w:rFonts w:eastAsia="Times New Roman"/>
                <w:color w:val="000000"/>
                <w:lang w:eastAsia="is-IS"/>
              </w:rPr>
              <w:pPrChange w:id="3426" w:author="Georg Birgisson" w:date="2021-10-06T14:25:00Z">
                <w:pPr>
                  <w:jc w:val="center"/>
                </w:pPr>
              </w:pPrChange>
            </w:pPr>
            <w:del w:id="3427"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53F4C20B" w14:textId="3B4F0E02" w:rsidR="006D20A6" w:rsidRPr="006D20A6" w:rsidDel="00EC7212" w:rsidRDefault="006D20A6">
            <w:pPr>
              <w:pStyle w:val="BodyText"/>
              <w:rPr>
                <w:del w:id="3428" w:author="Georg Birgisson" w:date="2021-10-06T14:24:00Z"/>
                <w:rFonts w:eastAsia="Times New Roman"/>
                <w:color w:val="000000"/>
                <w:lang w:eastAsia="is-IS"/>
              </w:rPr>
              <w:pPrChange w:id="3429" w:author="Georg Birgisson" w:date="2021-10-06T14:25:00Z">
                <w:pPr/>
              </w:pPrChange>
            </w:pPr>
            <w:del w:id="3430" w:author="Georg Birgisson" w:date="2021-10-06T14:24:00Z">
              <w:r w:rsidRPr="006D20A6" w:rsidDel="00EC7212">
                <w:rPr>
                  <w:rFonts w:eastAsia="Times New Roman"/>
                  <w:color w:val="000000"/>
                  <w:lang w:eastAsia="is-IS"/>
                </w:rPr>
                <w:delText>cac:AccountingCustomerParty/cac:Party/cac:PostalAddress/cbc:CityName</w:delText>
              </w:r>
            </w:del>
          </w:p>
        </w:tc>
        <w:tc>
          <w:tcPr>
            <w:tcW w:w="2808" w:type="dxa"/>
            <w:tcBorders>
              <w:top w:val="nil"/>
              <w:left w:val="nil"/>
              <w:bottom w:val="single" w:sz="4" w:space="0" w:color="auto"/>
              <w:right w:val="single" w:sz="4" w:space="0" w:color="auto"/>
            </w:tcBorders>
            <w:shd w:val="clear" w:color="auto" w:fill="auto"/>
            <w:noWrap/>
            <w:hideMark/>
          </w:tcPr>
          <w:p w14:paraId="6FC4F411" w14:textId="42C75A6B" w:rsidR="006D20A6" w:rsidRPr="006D20A6" w:rsidDel="00EC7212" w:rsidRDefault="006D20A6">
            <w:pPr>
              <w:pStyle w:val="BodyText"/>
              <w:rPr>
                <w:del w:id="3431" w:author="Georg Birgisson" w:date="2021-10-06T14:24:00Z"/>
                <w:rFonts w:eastAsia="Times New Roman"/>
                <w:color w:val="000000"/>
                <w:lang w:eastAsia="is-IS"/>
              </w:rPr>
              <w:pPrChange w:id="3432" w:author="Georg Birgisson" w:date="2021-10-06T14:25:00Z">
                <w:pPr/>
              </w:pPrChange>
            </w:pPr>
            <w:del w:id="3433" w:author="Georg Birgisson" w:date="2021-10-06T14:24:00Z">
              <w:r w:rsidRPr="006D20A6" w:rsidDel="00EC7212">
                <w:rPr>
                  <w:rFonts w:eastAsia="Times New Roman"/>
                  <w:color w:val="000000"/>
                  <w:lang w:eastAsia="is-IS"/>
                </w:rPr>
                <w:delText> </w:delText>
              </w:r>
            </w:del>
          </w:p>
        </w:tc>
      </w:tr>
      <w:tr w:rsidR="006D20A6" w:rsidRPr="006D20A6" w:rsidDel="00EC7212" w14:paraId="730AE13E" w14:textId="4860A906" w:rsidTr="00A61027">
        <w:trPr>
          <w:trHeight w:val="300"/>
          <w:del w:id="343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F93C18F" w14:textId="439FA22C" w:rsidR="006D20A6" w:rsidRPr="006D20A6" w:rsidDel="00EC7212" w:rsidRDefault="006D20A6">
            <w:pPr>
              <w:pStyle w:val="BodyText"/>
              <w:rPr>
                <w:del w:id="3435" w:author="Georg Birgisson" w:date="2021-10-06T14:24:00Z"/>
                <w:rFonts w:eastAsia="Times New Roman"/>
                <w:color w:val="000000"/>
                <w:lang w:eastAsia="is-IS"/>
              </w:rPr>
              <w:pPrChange w:id="3436" w:author="Georg Birgisson" w:date="2021-10-06T14:25:00Z">
                <w:pPr>
                  <w:jc w:val="right"/>
                </w:pPr>
              </w:pPrChange>
            </w:pPr>
            <w:del w:id="3437" w:author="Georg Birgisson" w:date="2021-10-06T14:24:00Z">
              <w:r w:rsidRPr="006D20A6" w:rsidDel="00EC7212">
                <w:rPr>
                  <w:rFonts w:eastAsia="Times New Roman"/>
                  <w:color w:val="000000"/>
                  <w:lang w:eastAsia="is-IS"/>
                </w:rPr>
                <w:delText>114</w:delText>
              </w:r>
            </w:del>
          </w:p>
        </w:tc>
        <w:tc>
          <w:tcPr>
            <w:tcW w:w="1068" w:type="dxa"/>
            <w:tcBorders>
              <w:top w:val="nil"/>
              <w:left w:val="nil"/>
              <w:bottom w:val="single" w:sz="4" w:space="0" w:color="auto"/>
              <w:right w:val="single" w:sz="4" w:space="0" w:color="auto"/>
            </w:tcBorders>
            <w:shd w:val="clear" w:color="auto" w:fill="auto"/>
            <w:noWrap/>
            <w:hideMark/>
          </w:tcPr>
          <w:p w14:paraId="1275781F" w14:textId="264B9FCF" w:rsidR="006D20A6" w:rsidRPr="006D20A6" w:rsidDel="00EC7212" w:rsidRDefault="006D20A6">
            <w:pPr>
              <w:pStyle w:val="BodyText"/>
              <w:rPr>
                <w:del w:id="3438" w:author="Georg Birgisson" w:date="2021-10-06T14:24:00Z"/>
                <w:rFonts w:eastAsia="Times New Roman"/>
                <w:color w:val="000000"/>
                <w:lang w:eastAsia="is-IS"/>
              </w:rPr>
              <w:pPrChange w:id="3439" w:author="Georg Birgisson" w:date="2021-10-06T14:25:00Z">
                <w:pPr/>
              </w:pPrChange>
            </w:pPr>
            <w:del w:id="3440" w:author="Georg Birgisson" w:date="2021-10-06T14:24:00Z">
              <w:r w:rsidRPr="006D20A6" w:rsidDel="00EC7212">
                <w:rPr>
                  <w:rFonts w:eastAsia="Times New Roman"/>
                  <w:color w:val="000000"/>
                  <w:lang w:eastAsia="is-IS"/>
                </w:rPr>
                <w:delText xml:space="preserve">BT-53 </w:delText>
              </w:r>
            </w:del>
          </w:p>
        </w:tc>
        <w:tc>
          <w:tcPr>
            <w:tcW w:w="561" w:type="dxa"/>
            <w:tcBorders>
              <w:top w:val="nil"/>
              <w:left w:val="nil"/>
              <w:bottom w:val="single" w:sz="4" w:space="0" w:color="auto"/>
              <w:right w:val="single" w:sz="4" w:space="0" w:color="auto"/>
            </w:tcBorders>
            <w:shd w:val="clear" w:color="auto" w:fill="auto"/>
            <w:noWrap/>
            <w:hideMark/>
          </w:tcPr>
          <w:p w14:paraId="3F8E09C4" w14:textId="7EAB270D" w:rsidR="006D20A6" w:rsidRPr="006D20A6" w:rsidDel="00EC7212" w:rsidRDefault="006D20A6">
            <w:pPr>
              <w:pStyle w:val="BodyText"/>
              <w:rPr>
                <w:del w:id="3441" w:author="Georg Birgisson" w:date="2021-10-06T14:24:00Z"/>
                <w:rFonts w:eastAsia="Times New Roman"/>
                <w:color w:val="000000"/>
                <w:lang w:eastAsia="is-IS"/>
              </w:rPr>
              <w:pPrChange w:id="3442" w:author="Georg Birgisson" w:date="2021-10-06T14:25:00Z">
                <w:pPr>
                  <w:jc w:val="center"/>
                </w:pPr>
              </w:pPrChange>
            </w:pPr>
            <w:del w:id="3443"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47196923" w14:textId="0E837832" w:rsidR="006D20A6" w:rsidRPr="006D20A6" w:rsidDel="00EC7212" w:rsidRDefault="006D20A6">
            <w:pPr>
              <w:pStyle w:val="BodyText"/>
              <w:rPr>
                <w:del w:id="3444" w:author="Georg Birgisson" w:date="2021-10-06T14:24:00Z"/>
                <w:rFonts w:eastAsia="Times New Roman"/>
                <w:color w:val="000000"/>
                <w:lang w:eastAsia="is-IS"/>
              </w:rPr>
              <w:pPrChange w:id="3445" w:author="Georg Birgisson" w:date="2021-10-06T14:25:00Z">
                <w:pPr>
                  <w:jc w:val="center"/>
                </w:pPr>
              </w:pPrChange>
            </w:pPr>
            <w:del w:id="3446"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34E341C0" w14:textId="6EDCFB60" w:rsidR="006D20A6" w:rsidRPr="006D20A6" w:rsidDel="00EC7212" w:rsidRDefault="006D20A6">
            <w:pPr>
              <w:pStyle w:val="BodyText"/>
              <w:rPr>
                <w:del w:id="3447" w:author="Georg Birgisson" w:date="2021-10-06T14:24:00Z"/>
                <w:rFonts w:eastAsia="Times New Roman"/>
                <w:color w:val="000000"/>
                <w:lang w:eastAsia="is-IS"/>
              </w:rPr>
              <w:pPrChange w:id="3448" w:author="Georg Birgisson" w:date="2021-10-06T14:25:00Z">
                <w:pPr/>
              </w:pPrChange>
            </w:pPr>
            <w:del w:id="3449" w:author="Georg Birgisson" w:date="2021-10-06T14:24:00Z">
              <w:r w:rsidRPr="006D20A6" w:rsidDel="00EC7212">
                <w:rPr>
                  <w:rFonts w:eastAsia="Times New Roman"/>
                  <w:color w:val="000000"/>
                  <w:lang w:eastAsia="is-IS"/>
                </w:rPr>
                <w:delText>cac:AccountingCustomerParty/cac:Party/cac:PostalAddress/cbc:PostalZone</w:delText>
              </w:r>
            </w:del>
          </w:p>
        </w:tc>
        <w:tc>
          <w:tcPr>
            <w:tcW w:w="2808" w:type="dxa"/>
            <w:tcBorders>
              <w:top w:val="nil"/>
              <w:left w:val="nil"/>
              <w:bottom w:val="single" w:sz="4" w:space="0" w:color="auto"/>
              <w:right w:val="single" w:sz="4" w:space="0" w:color="auto"/>
            </w:tcBorders>
            <w:shd w:val="clear" w:color="auto" w:fill="auto"/>
            <w:noWrap/>
            <w:hideMark/>
          </w:tcPr>
          <w:p w14:paraId="0D5E3B05" w14:textId="786B531E" w:rsidR="006D20A6" w:rsidRPr="006D20A6" w:rsidDel="00EC7212" w:rsidRDefault="006D20A6">
            <w:pPr>
              <w:pStyle w:val="BodyText"/>
              <w:rPr>
                <w:del w:id="3450" w:author="Georg Birgisson" w:date="2021-10-06T14:24:00Z"/>
                <w:rFonts w:eastAsia="Times New Roman"/>
                <w:color w:val="000000"/>
                <w:lang w:eastAsia="is-IS"/>
              </w:rPr>
              <w:pPrChange w:id="3451" w:author="Georg Birgisson" w:date="2021-10-06T14:25:00Z">
                <w:pPr/>
              </w:pPrChange>
            </w:pPr>
            <w:del w:id="3452" w:author="Georg Birgisson" w:date="2021-10-06T14:24:00Z">
              <w:r w:rsidRPr="006D20A6" w:rsidDel="00EC7212">
                <w:rPr>
                  <w:rFonts w:eastAsia="Times New Roman"/>
                  <w:color w:val="000000"/>
                  <w:lang w:eastAsia="is-IS"/>
                </w:rPr>
                <w:delText> </w:delText>
              </w:r>
            </w:del>
          </w:p>
        </w:tc>
      </w:tr>
      <w:tr w:rsidR="006D20A6" w:rsidRPr="006D20A6" w:rsidDel="00EC7212" w14:paraId="282D77EF" w14:textId="4F16BD60" w:rsidTr="00A61027">
        <w:trPr>
          <w:trHeight w:val="300"/>
          <w:del w:id="345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36FEABC" w14:textId="407E0AC4" w:rsidR="006D20A6" w:rsidRPr="006D20A6" w:rsidDel="00EC7212" w:rsidRDefault="006D20A6">
            <w:pPr>
              <w:pStyle w:val="BodyText"/>
              <w:rPr>
                <w:del w:id="3454" w:author="Georg Birgisson" w:date="2021-10-06T14:24:00Z"/>
                <w:rFonts w:eastAsia="Times New Roman"/>
                <w:color w:val="000000"/>
                <w:lang w:eastAsia="is-IS"/>
              </w:rPr>
              <w:pPrChange w:id="3455" w:author="Georg Birgisson" w:date="2021-10-06T14:25:00Z">
                <w:pPr>
                  <w:jc w:val="right"/>
                </w:pPr>
              </w:pPrChange>
            </w:pPr>
            <w:del w:id="3456" w:author="Georg Birgisson" w:date="2021-10-06T14:24:00Z">
              <w:r w:rsidRPr="006D20A6" w:rsidDel="00EC7212">
                <w:rPr>
                  <w:rFonts w:eastAsia="Times New Roman"/>
                  <w:color w:val="000000"/>
                  <w:lang w:eastAsia="is-IS"/>
                </w:rPr>
                <w:delText>115</w:delText>
              </w:r>
            </w:del>
          </w:p>
        </w:tc>
        <w:tc>
          <w:tcPr>
            <w:tcW w:w="1068" w:type="dxa"/>
            <w:tcBorders>
              <w:top w:val="nil"/>
              <w:left w:val="nil"/>
              <w:bottom w:val="single" w:sz="4" w:space="0" w:color="auto"/>
              <w:right w:val="single" w:sz="4" w:space="0" w:color="auto"/>
            </w:tcBorders>
            <w:shd w:val="clear" w:color="auto" w:fill="auto"/>
            <w:noWrap/>
            <w:hideMark/>
          </w:tcPr>
          <w:p w14:paraId="778CCE4A" w14:textId="6369CFB8" w:rsidR="006D20A6" w:rsidRPr="006D20A6" w:rsidDel="00EC7212" w:rsidRDefault="006D20A6">
            <w:pPr>
              <w:pStyle w:val="BodyText"/>
              <w:rPr>
                <w:del w:id="3457" w:author="Georg Birgisson" w:date="2021-10-06T14:24:00Z"/>
                <w:rFonts w:eastAsia="Times New Roman"/>
                <w:color w:val="000000"/>
                <w:lang w:eastAsia="is-IS"/>
              </w:rPr>
              <w:pPrChange w:id="3458" w:author="Georg Birgisson" w:date="2021-10-06T14:25:00Z">
                <w:pPr/>
              </w:pPrChange>
            </w:pPr>
            <w:del w:id="3459" w:author="Georg Birgisson" w:date="2021-10-06T14:24:00Z">
              <w:r w:rsidRPr="006D20A6" w:rsidDel="00EC7212">
                <w:rPr>
                  <w:rFonts w:eastAsia="Times New Roman"/>
                  <w:color w:val="000000"/>
                  <w:lang w:eastAsia="is-IS"/>
                </w:rPr>
                <w:delText xml:space="preserve">BT-54 </w:delText>
              </w:r>
            </w:del>
          </w:p>
        </w:tc>
        <w:tc>
          <w:tcPr>
            <w:tcW w:w="561" w:type="dxa"/>
            <w:tcBorders>
              <w:top w:val="nil"/>
              <w:left w:val="nil"/>
              <w:bottom w:val="single" w:sz="4" w:space="0" w:color="auto"/>
              <w:right w:val="single" w:sz="4" w:space="0" w:color="auto"/>
            </w:tcBorders>
            <w:shd w:val="clear" w:color="auto" w:fill="auto"/>
            <w:noWrap/>
            <w:hideMark/>
          </w:tcPr>
          <w:p w14:paraId="6FD2DC39" w14:textId="18B02CA0" w:rsidR="006D20A6" w:rsidRPr="006D20A6" w:rsidDel="00EC7212" w:rsidRDefault="006D20A6">
            <w:pPr>
              <w:pStyle w:val="BodyText"/>
              <w:rPr>
                <w:del w:id="3460" w:author="Georg Birgisson" w:date="2021-10-06T14:24:00Z"/>
                <w:rFonts w:eastAsia="Times New Roman"/>
                <w:color w:val="000000"/>
                <w:lang w:eastAsia="is-IS"/>
              </w:rPr>
              <w:pPrChange w:id="3461" w:author="Georg Birgisson" w:date="2021-10-06T14:25:00Z">
                <w:pPr>
                  <w:jc w:val="center"/>
                </w:pPr>
              </w:pPrChange>
            </w:pPr>
            <w:del w:id="3462"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075773EA" w14:textId="304F467B" w:rsidR="006D20A6" w:rsidRPr="006D20A6" w:rsidDel="00EC7212" w:rsidRDefault="006D20A6">
            <w:pPr>
              <w:pStyle w:val="BodyText"/>
              <w:rPr>
                <w:del w:id="3463" w:author="Georg Birgisson" w:date="2021-10-06T14:24:00Z"/>
                <w:rFonts w:eastAsia="Times New Roman"/>
                <w:color w:val="000000"/>
                <w:lang w:eastAsia="is-IS"/>
              </w:rPr>
              <w:pPrChange w:id="3464" w:author="Georg Birgisson" w:date="2021-10-06T14:25:00Z">
                <w:pPr>
                  <w:jc w:val="center"/>
                </w:pPr>
              </w:pPrChange>
            </w:pPr>
            <w:del w:id="3465"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41069F91" w14:textId="4684E219" w:rsidR="006D20A6" w:rsidRPr="006D20A6" w:rsidDel="00EC7212" w:rsidRDefault="006D20A6">
            <w:pPr>
              <w:pStyle w:val="BodyText"/>
              <w:rPr>
                <w:del w:id="3466" w:author="Georg Birgisson" w:date="2021-10-06T14:24:00Z"/>
                <w:rFonts w:eastAsia="Times New Roman"/>
                <w:color w:val="000000"/>
                <w:lang w:eastAsia="is-IS"/>
              </w:rPr>
              <w:pPrChange w:id="3467" w:author="Georg Birgisson" w:date="2021-10-06T14:25:00Z">
                <w:pPr/>
              </w:pPrChange>
            </w:pPr>
            <w:del w:id="3468" w:author="Georg Birgisson" w:date="2021-10-06T14:24:00Z">
              <w:r w:rsidRPr="006D20A6" w:rsidDel="00EC7212">
                <w:rPr>
                  <w:rFonts w:eastAsia="Times New Roman"/>
                  <w:color w:val="000000"/>
                  <w:lang w:eastAsia="is-IS"/>
                </w:rPr>
                <w:delText>cac:AccountingCustomerParty/cac:Party/cac:PostalAddress/cbc:CountrySubentity</w:delText>
              </w:r>
            </w:del>
          </w:p>
        </w:tc>
        <w:tc>
          <w:tcPr>
            <w:tcW w:w="2808" w:type="dxa"/>
            <w:tcBorders>
              <w:top w:val="nil"/>
              <w:left w:val="nil"/>
              <w:bottom w:val="single" w:sz="4" w:space="0" w:color="auto"/>
              <w:right w:val="single" w:sz="4" w:space="0" w:color="auto"/>
            </w:tcBorders>
            <w:shd w:val="clear" w:color="auto" w:fill="auto"/>
            <w:noWrap/>
            <w:hideMark/>
          </w:tcPr>
          <w:p w14:paraId="3624430F" w14:textId="7C366D94" w:rsidR="006D20A6" w:rsidRPr="006D20A6" w:rsidDel="00EC7212" w:rsidRDefault="006D20A6">
            <w:pPr>
              <w:pStyle w:val="BodyText"/>
              <w:rPr>
                <w:del w:id="3469" w:author="Georg Birgisson" w:date="2021-10-06T14:24:00Z"/>
                <w:rFonts w:eastAsia="Times New Roman"/>
                <w:color w:val="000000"/>
                <w:lang w:eastAsia="is-IS"/>
              </w:rPr>
              <w:pPrChange w:id="3470" w:author="Georg Birgisson" w:date="2021-10-06T14:25:00Z">
                <w:pPr/>
              </w:pPrChange>
            </w:pPr>
            <w:del w:id="3471" w:author="Georg Birgisson" w:date="2021-10-06T14:24:00Z">
              <w:r w:rsidRPr="006D20A6" w:rsidDel="00EC7212">
                <w:rPr>
                  <w:rFonts w:eastAsia="Times New Roman"/>
                  <w:color w:val="000000"/>
                  <w:lang w:eastAsia="is-IS"/>
                </w:rPr>
                <w:delText> </w:delText>
              </w:r>
            </w:del>
          </w:p>
        </w:tc>
      </w:tr>
      <w:tr w:rsidR="006D20A6" w:rsidRPr="006D20A6" w:rsidDel="00EC7212" w14:paraId="75C0AAA7" w14:textId="0FF9D2C9" w:rsidTr="00A61027">
        <w:trPr>
          <w:trHeight w:val="300"/>
          <w:del w:id="347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35ECB5C" w14:textId="6771CB75" w:rsidR="006D20A6" w:rsidRPr="006D20A6" w:rsidDel="00EC7212" w:rsidRDefault="006D20A6">
            <w:pPr>
              <w:pStyle w:val="BodyText"/>
              <w:rPr>
                <w:del w:id="3473" w:author="Georg Birgisson" w:date="2021-10-06T14:24:00Z"/>
                <w:rFonts w:eastAsia="Times New Roman"/>
                <w:color w:val="000000"/>
                <w:lang w:eastAsia="is-IS"/>
              </w:rPr>
              <w:pPrChange w:id="3474" w:author="Georg Birgisson" w:date="2021-10-06T14:25:00Z">
                <w:pPr>
                  <w:jc w:val="right"/>
                </w:pPr>
              </w:pPrChange>
            </w:pPr>
            <w:del w:id="3475" w:author="Georg Birgisson" w:date="2021-10-06T14:24:00Z">
              <w:r w:rsidRPr="006D20A6" w:rsidDel="00EC7212">
                <w:rPr>
                  <w:rFonts w:eastAsia="Times New Roman"/>
                  <w:color w:val="000000"/>
                  <w:lang w:eastAsia="is-IS"/>
                </w:rPr>
                <w:delText>116</w:delText>
              </w:r>
            </w:del>
          </w:p>
        </w:tc>
        <w:tc>
          <w:tcPr>
            <w:tcW w:w="1068" w:type="dxa"/>
            <w:tcBorders>
              <w:top w:val="nil"/>
              <w:left w:val="nil"/>
              <w:bottom w:val="single" w:sz="4" w:space="0" w:color="auto"/>
              <w:right w:val="single" w:sz="4" w:space="0" w:color="auto"/>
            </w:tcBorders>
            <w:shd w:val="clear" w:color="auto" w:fill="auto"/>
            <w:noWrap/>
            <w:hideMark/>
          </w:tcPr>
          <w:p w14:paraId="16AC89D3" w14:textId="29DB2824" w:rsidR="006D20A6" w:rsidRPr="006D20A6" w:rsidDel="00EC7212" w:rsidRDefault="006D20A6">
            <w:pPr>
              <w:pStyle w:val="BodyText"/>
              <w:rPr>
                <w:del w:id="3476" w:author="Georg Birgisson" w:date="2021-10-06T14:24:00Z"/>
                <w:rFonts w:eastAsia="Times New Roman"/>
                <w:color w:val="000000"/>
                <w:lang w:eastAsia="is-IS"/>
              </w:rPr>
              <w:pPrChange w:id="3477" w:author="Georg Birgisson" w:date="2021-10-06T14:25:00Z">
                <w:pPr/>
              </w:pPrChange>
            </w:pPr>
            <w:del w:id="3478" w:author="Georg Birgisson" w:date="2021-10-06T14:24:00Z">
              <w:r w:rsidRPr="006D20A6" w:rsidDel="00EC7212">
                <w:rPr>
                  <w:rFonts w:eastAsia="Times New Roman"/>
                  <w:color w:val="000000"/>
                  <w:lang w:eastAsia="is-IS"/>
                </w:rPr>
                <w:delText xml:space="preserve">BT-55 </w:delText>
              </w:r>
            </w:del>
          </w:p>
        </w:tc>
        <w:tc>
          <w:tcPr>
            <w:tcW w:w="561" w:type="dxa"/>
            <w:tcBorders>
              <w:top w:val="nil"/>
              <w:left w:val="nil"/>
              <w:bottom w:val="single" w:sz="4" w:space="0" w:color="auto"/>
              <w:right w:val="single" w:sz="4" w:space="0" w:color="auto"/>
            </w:tcBorders>
            <w:shd w:val="clear" w:color="auto" w:fill="auto"/>
            <w:noWrap/>
            <w:hideMark/>
          </w:tcPr>
          <w:p w14:paraId="743031CD" w14:textId="2394259A" w:rsidR="006D20A6" w:rsidRPr="006D20A6" w:rsidDel="00EC7212" w:rsidRDefault="006D20A6">
            <w:pPr>
              <w:pStyle w:val="BodyText"/>
              <w:rPr>
                <w:del w:id="3479" w:author="Georg Birgisson" w:date="2021-10-06T14:24:00Z"/>
                <w:rFonts w:eastAsia="Times New Roman"/>
                <w:color w:val="000000"/>
                <w:lang w:eastAsia="is-IS"/>
              </w:rPr>
              <w:pPrChange w:id="3480" w:author="Georg Birgisson" w:date="2021-10-06T14:25:00Z">
                <w:pPr>
                  <w:jc w:val="center"/>
                </w:pPr>
              </w:pPrChange>
            </w:pPr>
            <w:del w:id="3481"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77F3709E" w14:textId="3413ED32" w:rsidR="006D20A6" w:rsidRPr="006D20A6" w:rsidDel="00EC7212" w:rsidRDefault="006D20A6">
            <w:pPr>
              <w:pStyle w:val="BodyText"/>
              <w:rPr>
                <w:del w:id="3482" w:author="Georg Birgisson" w:date="2021-10-06T14:24:00Z"/>
                <w:rFonts w:eastAsia="Times New Roman"/>
                <w:color w:val="000000"/>
                <w:lang w:eastAsia="is-IS"/>
              </w:rPr>
              <w:pPrChange w:id="3483" w:author="Georg Birgisson" w:date="2021-10-06T14:25:00Z">
                <w:pPr>
                  <w:jc w:val="center"/>
                </w:pPr>
              </w:pPrChange>
            </w:pPr>
            <w:del w:id="3484"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51345402" w14:textId="61479A3E" w:rsidR="006D20A6" w:rsidRPr="006D20A6" w:rsidDel="00EC7212" w:rsidRDefault="006D20A6">
            <w:pPr>
              <w:pStyle w:val="BodyText"/>
              <w:rPr>
                <w:del w:id="3485" w:author="Georg Birgisson" w:date="2021-10-06T14:24:00Z"/>
                <w:rFonts w:eastAsia="Times New Roman"/>
                <w:color w:val="000000"/>
                <w:lang w:eastAsia="is-IS"/>
              </w:rPr>
              <w:pPrChange w:id="3486" w:author="Georg Birgisson" w:date="2021-10-06T14:25:00Z">
                <w:pPr/>
              </w:pPrChange>
            </w:pPr>
            <w:del w:id="3487" w:author="Georg Birgisson" w:date="2021-10-06T14:24:00Z">
              <w:r w:rsidRPr="006D20A6" w:rsidDel="00EC7212">
                <w:rPr>
                  <w:rFonts w:eastAsia="Times New Roman"/>
                  <w:color w:val="000000"/>
                  <w:lang w:eastAsia="is-IS"/>
                </w:rPr>
                <w:delText>cac:AccountingCustomerParty/cac:Party/cac:PostalAddress/cac:Country/cbc:IdentificationCode</w:delText>
              </w:r>
            </w:del>
          </w:p>
        </w:tc>
        <w:tc>
          <w:tcPr>
            <w:tcW w:w="2808" w:type="dxa"/>
            <w:tcBorders>
              <w:top w:val="nil"/>
              <w:left w:val="nil"/>
              <w:bottom w:val="single" w:sz="4" w:space="0" w:color="auto"/>
              <w:right w:val="single" w:sz="4" w:space="0" w:color="auto"/>
            </w:tcBorders>
            <w:shd w:val="clear" w:color="auto" w:fill="auto"/>
            <w:noWrap/>
            <w:hideMark/>
          </w:tcPr>
          <w:p w14:paraId="5F87BF3F" w14:textId="62E8971B" w:rsidR="006D20A6" w:rsidRPr="006D20A6" w:rsidDel="00EC7212" w:rsidRDefault="006D20A6">
            <w:pPr>
              <w:pStyle w:val="BodyText"/>
              <w:rPr>
                <w:del w:id="3488" w:author="Georg Birgisson" w:date="2021-10-06T14:24:00Z"/>
                <w:rFonts w:eastAsia="Times New Roman"/>
                <w:color w:val="000000"/>
                <w:lang w:eastAsia="is-IS"/>
              </w:rPr>
              <w:pPrChange w:id="3489" w:author="Georg Birgisson" w:date="2021-10-06T14:25:00Z">
                <w:pPr/>
              </w:pPrChange>
            </w:pPr>
            <w:del w:id="3490" w:author="Georg Birgisson" w:date="2021-10-06T14:24:00Z">
              <w:r w:rsidRPr="006D20A6" w:rsidDel="00EC7212">
                <w:rPr>
                  <w:rFonts w:eastAsia="Times New Roman"/>
                  <w:color w:val="000000"/>
                  <w:lang w:eastAsia="is-IS"/>
                </w:rPr>
                <w:delText> </w:delText>
              </w:r>
            </w:del>
          </w:p>
        </w:tc>
      </w:tr>
      <w:tr w:rsidR="006D20A6" w:rsidRPr="006D20A6" w:rsidDel="00EC7212" w14:paraId="68DF3C17" w14:textId="19E5F53E" w:rsidTr="00A61027">
        <w:trPr>
          <w:trHeight w:val="300"/>
          <w:del w:id="349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B5FAF8B" w14:textId="7C9176BF" w:rsidR="006D20A6" w:rsidRPr="006D20A6" w:rsidDel="00EC7212" w:rsidRDefault="006D20A6">
            <w:pPr>
              <w:pStyle w:val="BodyText"/>
              <w:rPr>
                <w:del w:id="3492" w:author="Georg Birgisson" w:date="2021-10-06T14:24:00Z"/>
                <w:rFonts w:eastAsia="Times New Roman"/>
                <w:color w:val="000000"/>
                <w:lang w:eastAsia="is-IS"/>
              </w:rPr>
              <w:pPrChange w:id="3493" w:author="Georg Birgisson" w:date="2021-10-06T14:25:00Z">
                <w:pPr>
                  <w:jc w:val="right"/>
                </w:pPr>
              </w:pPrChange>
            </w:pPr>
            <w:del w:id="3494" w:author="Georg Birgisson" w:date="2021-10-06T14:24:00Z">
              <w:r w:rsidRPr="006D20A6" w:rsidDel="00EC7212">
                <w:rPr>
                  <w:rFonts w:eastAsia="Times New Roman"/>
                  <w:color w:val="000000"/>
                  <w:lang w:eastAsia="is-IS"/>
                </w:rPr>
                <w:delText>117</w:delText>
              </w:r>
            </w:del>
          </w:p>
        </w:tc>
        <w:tc>
          <w:tcPr>
            <w:tcW w:w="1068" w:type="dxa"/>
            <w:tcBorders>
              <w:top w:val="nil"/>
              <w:left w:val="nil"/>
              <w:bottom w:val="single" w:sz="4" w:space="0" w:color="auto"/>
              <w:right w:val="single" w:sz="4" w:space="0" w:color="auto"/>
            </w:tcBorders>
            <w:shd w:val="clear" w:color="auto" w:fill="auto"/>
            <w:noWrap/>
            <w:hideMark/>
          </w:tcPr>
          <w:p w14:paraId="20DE5079" w14:textId="638BD776" w:rsidR="006D20A6" w:rsidRPr="006D20A6" w:rsidDel="00EC7212" w:rsidRDefault="006D20A6">
            <w:pPr>
              <w:pStyle w:val="BodyText"/>
              <w:rPr>
                <w:del w:id="3495" w:author="Georg Birgisson" w:date="2021-10-06T14:24:00Z"/>
                <w:rFonts w:eastAsia="Times New Roman"/>
                <w:color w:val="000000"/>
                <w:lang w:eastAsia="is-IS"/>
              </w:rPr>
              <w:pPrChange w:id="3496" w:author="Georg Birgisson" w:date="2021-10-06T14:25:00Z">
                <w:pPr/>
              </w:pPrChange>
            </w:pPr>
            <w:del w:id="3497" w:author="Georg Birgisson" w:date="2021-10-06T14:24:00Z">
              <w:r w:rsidRPr="006D20A6" w:rsidDel="00EC7212">
                <w:rPr>
                  <w:rFonts w:eastAsia="Times New Roman"/>
                  <w:color w:val="000000"/>
                  <w:lang w:eastAsia="is-IS"/>
                </w:rPr>
                <w:delText xml:space="preserve">BG-9 </w:delText>
              </w:r>
            </w:del>
          </w:p>
        </w:tc>
        <w:tc>
          <w:tcPr>
            <w:tcW w:w="561" w:type="dxa"/>
            <w:tcBorders>
              <w:top w:val="nil"/>
              <w:left w:val="nil"/>
              <w:bottom w:val="single" w:sz="4" w:space="0" w:color="auto"/>
              <w:right w:val="single" w:sz="4" w:space="0" w:color="auto"/>
            </w:tcBorders>
            <w:shd w:val="clear" w:color="auto" w:fill="auto"/>
            <w:noWrap/>
            <w:hideMark/>
          </w:tcPr>
          <w:p w14:paraId="0BC1F7DE" w14:textId="512EF7CC" w:rsidR="006D20A6" w:rsidRPr="006D20A6" w:rsidDel="00EC7212" w:rsidRDefault="006D20A6">
            <w:pPr>
              <w:pStyle w:val="BodyText"/>
              <w:rPr>
                <w:del w:id="3498" w:author="Georg Birgisson" w:date="2021-10-06T14:24:00Z"/>
                <w:rFonts w:eastAsia="Times New Roman"/>
                <w:color w:val="000000"/>
                <w:lang w:eastAsia="is-IS"/>
              </w:rPr>
              <w:pPrChange w:id="3499" w:author="Georg Birgisson" w:date="2021-10-06T14:25:00Z">
                <w:pPr>
                  <w:jc w:val="center"/>
                </w:pPr>
              </w:pPrChange>
            </w:pPr>
            <w:del w:id="3500"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2B4EC52F" w14:textId="2283A261" w:rsidR="006D20A6" w:rsidRPr="006D20A6" w:rsidDel="00EC7212" w:rsidRDefault="006D20A6">
            <w:pPr>
              <w:pStyle w:val="BodyText"/>
              <w:rPr>
                <w:del w:id="3501" w:author="Georg Birgisson" w:date="2021-10-06T14:24:00Z"/>
                <w:rFonts w:eastAsia="Times New Roman"/>
                <w:color w:val="000000"/>
                <w:lang w:eastAsia="is-IS"/>
              </w:rPr>
              <w:pPrChange w:id="3502" w:author="Georg Birgisson" w:date="2021-10-06T14:25:00Z">
                <w:pPr>
                  <w:jc w:val="center"/>
                </w:pPr>
              </w:pPrChange>
            </w:pPr>
            <w:del w:id="3503"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07EF6522" w14:textId="2595B465" w:rsidR="006D20A6" w:rsidRPr="006D20A6" w:rsidDel="00EC7212" w:rsidRDefault="006D20A6">
            <w:pPr>
              <w:pStyle w:val="BodyText"/>
              <w:rPr>
                <w:del w:id="3504" w:author="Georg Birgisson" w:date="2021-10-06T14:24:00Z"/>
                <w:rFonts w:eastAsia="Times New Roman"/>
                <w:color w:val="000000"/>
                <w:lang w:eastAsia="is-IS"/>
              </w:rPr>
              <w:pPrChange w:id="3505" w:author="Georg Birgisson" w:date="2021-10-06T14:25:00Z">
                <w:pPr/>
              </w:pPrChange>
            </w:pPr>
            <w:del w:id="3506" w:author="Georg Birgisson" w:date="2021-10-06T14:24:00Z">
              <w:r w:rsidRPr="006D20A6" w:rsidDel="00EC7212">
                <w:rPr>
                  <w:rFonts w:eastAsia="Times New Roman"/>
                  <w:color w:val="000000"/>
                  <w:lang w:eastAsia="is-IS"/>
                </w:rPr>
                <w:delText>cac:AccountingCustomerParty/cac:Party/cac:Contact</w:delText>
              </w:r>
            </w:del>
          </w:p>
        </w:tc>
        <w:tc>
          <w:tcPr>
            <w:tcW w:w="2808" w:type="dxa"/>
            <w:tcBorders>
              <w:top w:val="nil"/>
              <w:left w:val="nil"/>
              <w:bottom w:val="single" w:sz="4" w:space="0" w:color="auto"/>
              <w:right w:val="single" w:sz="4" w:space="0" w:color="auto"/>
            </w:tcBorders>
            <w:shd w:val="clear" w:color="auto" w:fill="auto"/>
            <w:noWrap/>
            <w:hideMark/>
          </w:tcPr>
          <w:p w14:paraId="060780A7" w14:textId="6D817156" w:rsidR="006D20A6" w:rsidRPr="006D20A6" w:rsidDel="00EC7212" w:rsidRDefault="006D20A6">
            <w:pPr>
              <w:pStyle w:val="BodyText"/>
              <w:rPr>
                <w:del w:id="3507" w:author="Georg Birgisson" w:date="2021-10-06T14:24:00Z"/>
                <w:rFonts w:eastAsia="Times New Roman"/>
                <w:color w:val="000000"/>
                <w:lang w:eastAsia="is-IS"/>
              </w:rPr>
              <w:pPrChange w:id="3508" w:author="Georg Birgisson" w:date="2021-10-06T14:25:00Z">
                <w:pPr/>
              </w:pPrChange>
            </w:pPr>
            <w:del w:id="3509" w:author="Georg Birgisson" w:date="2021-10-06T14:24:00Z">
              <w:r w:rsidRPr="006D20A6" w:rsidDel="00EC7212">
                <w:rPr>
                  <w:rFonts w:eastAsia="Times New Roman"/>
                  <w:color w:val="000000"/>
                  <w:lang w:eastAsia="is-IS"/>
                </w:rPr>
                <w:delText> </w:delText>
              </w:r>
            </w:del>
          </w:p>
        </w:tc>
      </w:tr>
      <w:tr w:rsidR="006D20A6" w:rsidRPr="006D20A6" w:rsidDel="00EC7212" w14:paraId="7648ED70" w14:textId="4AFF17C6" w:rsidTr="00A61027">
        <w:trPr>
          <w:trHeight w:val="300"/>
          <w:del w:id="351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7112BC0" w14:textId="1E8DD942" w:rsidR="006D20A6" w:rsidRPr="006D20A6" w:rsidDel="00EC7212" w:rsidRDefault="006D20A6">
            <w:pPr>
              <w:pStyle w:val="BodyText"/>
              <w:rPr>
                <w:del w:id="3511" w:author="Georg Birgisson" w:date="2021-10-06T14:24:00Z"/>
                <w:rFonts w:eastAsia="Times New Roman"/>
                <w:color w:val="000000"/>
                <w:lang w:eastAsia="is-IS"/>
              </w:rPr>
              <w:pPrChange w:id="3512" w:author="Georg Birgisson" w:date="2021-10-06T14:25:00Z">
                <w:pPr>
                  <w:jc w:val="right"/>
                </w:pPr>
              </w:pPrChange>
            </w:pPr>
            <w:del w:id="3513" w:author="Georg Birgisson" w:date="2021-10-06T14:24:00Z">
              <w:r w:rsidRPr="006D20A6" w:rsidDel="00EC7212">
                <w:rPr>
                  <w:rFonts w:eastAsia="Times New Roman"/>
                  <w:color w:val="000000"/>
                  <w:lang w:eastAsia="is-IS"/>
                </w:rPr>
                <w:delText>123</w:delText>
              </w:r>
            </w:del>
          </w:p>
        </w:tc>
        <w:tc>
          <w:tcPr>
            <w:tcW w:w="1068" w:type="dxa"/>
            <w:tcBorders>
              <w:top w:val="nil"/>
              <w:left w:val="nil"/>
              <w:bottom w:val="single" w:sz="4" w:space="0" w:color="auto"/>
              <w:right w:val="single" w:sz="4" w:space="0" w:color="auto"/>
            </w:tcBorders>
            <w:shd w:val="clear" w:color="auto" w:fill="auto"/>
            <w:noWrap/>
            <w:hideMark/>
          </w:tcPr>
          <w:p w14:paraId="48C84615" w14:textId="6B8DA196" w:rsidR="006D20A6" w:rsidRPr="006D20A6" w:rsidDel="00EC7212" w:rsidRDefault="006D20A6">
            <w:pPr>
              <w:pStyle w:val="BodyText"/>
              <w:rPr>
                <w:del w:id="3514" w:author="Georg Birgisson" w:date="2021-10-06T14:24:00Z"/>
                <w:rFonts w:eastAsia="Times New Roman"/>
                <w:color w:val="000000"/>
                <w:lang w:eastAsia="is-IS"/>
              </w:rPr>
              <w:pPrChange w:id="3515" w:author="Georg Birgisson" w:date="2021-10-06T14:25:00Z">
                <w:pPr/>
              </w:pPrChange>
            </w:pPr>
            <w:del w:id="3516" w:author="Georg Birgisson" w:date="2021-10-06T14:24:00Z">
              <w:r w:rsidRPr="006D20A6" w:rsidDel="00EC7212">
                <w:rPr>
                  <w:rFonts w:eastAsia="Times New Roman"/>
                  <w:color w:val="000000"/>
                  <w:lang w:eastAsia="is-IS"/>
                </w:rPr>
                <w:delText xml:space="preserve">BT-56 </w:delText>
              </w:r>
            </w:del>
          </w:p>
        </w:tc>
        <w:tc>
          <w:tcPr>
            <w:tcW w:w="561" w:type="dxa"/>
            <w:tcBorders>
              <w:top w:val="nil"/>
              <w:left w:val="nil"/>
              <w:bottom w:val="single" w:sz="4" w:space="0" w:color="auto"/>
              <w:right w:val="single" w:sz="4" w:space="0" w:color="auto"/>
            </w:tcBorders>
            <w:shd w:val="clear" w:color="auto" w:fill="auto"/>
            <w:noWrap/>
            <w:hideMark/>
          </w:tcPr>
          <w:p w14:paraId="46356B98" w14:textId="5774703E" w:rsidR="006D20A6" w:rsidRPr="006D20A6" w:rsidDel="00EC7212" w:rsidRDefault="006D20A6">
            <w:pPr>
              <w:pStyle w:val="BodyText"/>
              <w:rPr>
                <w:del w:id="3517" w:author="Georg Birgisson" w:date="2021-10-06T14:24:00Z"/>
                <w:rFonts w:eastAsia="Times New Roman"/>
                <w:color w:val="000000"/>
                <w:lang w:eastAsia="is-IS"/>
              </w:rPr>
              <w:pPrChange w:id="3518" w:author="Georg Birgisson" w:date="2021-10-06T14:25:00Z">
                <w:pPr>
                  <w:jc w:val="center"/>
                </w:pPr>
              </w:pPrChange>
            </w:pPr>
            <w:del w:id="3519"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0A6D8981" w14:textId="70B8B5FE" w:rsidR="006D20A6" w:rsidRPr="006D20A6" w:rsidDel="00EC7212" w:rsidRDefault="006D20A6">
            <w:pPr>
              <w:pStyle w:val="BodyText"/>
              <w:rPr>
                <w:del w:id="3520" w:author="Georg Birgisson" w:date="2021-10-06T14:24:00Z"/>
                <w:rFonts w:eastAsia="Times New Roman"/>
                <w:color w:val="000000"/>
                <w:lang w:eastAsia="is-IS"/>
              </w:rPr>
              <w:pPrChange w:id="3521" w:author="Georg Birgisson" w:date="2021-10-06T14:25:00Z">
                <w:pPr>
                  <w:jc w:val="center"/>
                </w:pPr>
              </w:pPrChange>
            </w:pPr>
            <w:del w:id="3522"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2740C0D4" w14:textId="783203D4" w:rsidR="006D20A6" w:rsidRPr="006D20A6" w:rsidDel="00EC7212" w:rsidRDefault="006D20A6">
            <w:pPr>
              <w:pStyle w:val="BodyText"/>
              <w:rPr>
                <w:del w:id="3523" w:author="Georg Birgisson" w:date="2021-10-06T14:24:00Z"/>
                <w:rFonts w:eastAsia="Times New Roman"/>
                <w:color w:val="000000"/>
                <w:lang w:eastAsia="is-IS"/>
              </w:rPr>
              <w:pPrChange w:id="3524" w:author="Georg Birgisson" w:date="2021-10-06T14:25:00Z">
                <w:pPr/>
              </w:pPrChange>
            </w:pPr>
            <w:del w:id="3525" w:author="Georg Birgisson" w:date="2021-10-06T14:24:00Z">
              <w:r w:rsidRPr="006D20A6" w:rsidDel="00EC7212">
                <w:rPr>
                  <w:rFonts w:eastAsia="Times New Roman"/>
                  <w:color w:val="000000"/>
                  <w:lang w:eastAsia="is-IS"/>
                </w:rPr>
                <w:delText>cac:AccountingCustomerParty/cac:Party/cac:Contact/cbc:Name</w:delText>
              </w:r>
            </w:del>
          </w:p>
        </w:tc>
        <w:tc>
          <w:tcPr>
            <w:tcW w:w="2808" w:type="dxa"/>
            <w:tcBorders>
              <w:top w:val="nil"/>
              <w:left w:val="nil"/>
              <w:bottom w:val="single" w:sz="4" w:space="0" w:color="auto"/>
              <w:right w:val="single" w:sz="4" w:space="0" w:color="auto"/>
            </w:tcBorders>
            <w:shd w:val="clear" w:color="auto" w:fill="auto"/>
            <w:noWrap/>
            <w:hideMark/>
          </w:tcPr>
          <w:p w14:paraId="7A3249DF" w14:textId="27C1A5B7" w:rsidR="006D20A6" w:rsidRPr="006D20A6" w:rsidDel="00EC7212" w:rsidRDefault="006D20A6">
            <w:pPr>
              <w:pStyle w:val="BodyText"/>
              <w:rPr>
                <w:del w:id="3526" w:author="Georg Birgisson" w:date="2021-10-06T14:24:00Z"/>
                <w:rFonts w:eastAsia="Times New Roman"/>
                <w:color w:val="000000"/>
                <w:lang w:eastAsia="is-IS"/>
              </w:rPr>
              <w:pPrChange w:id="3527" w:author="Georg Birgisson" w:date="2021-10-06T14:25:00Z">
                <w:pPr/>
              </w:pPrChange>
            </w:pPr>
            <w:del w:id="3528" w:author="Georg Birgisson" w:date="2021-10-06T14:24:00Z">
              <w:r w:rsidRPr="006D20A6" w:rsidDel="00EC7212">
                <w:rPr>
                  <w:rFonts w:eastAsia="Times New Roman"/>
                  <w:color w:val="000000"/>
                  <w:lang w:eastAsia="is-IS"/>
                </w:rPr>
                <w:delText> </w:delText>
              </w:r>
            </w:del>
          </w:p>
        </w:tc>
      </w:tr>
      <w:tr w:rsidR="006D20A6" w:rsidRPr="006D20A6" w:rsidDel="00EC7212" w14:paraId="5FD89FFA" w14:textId="00AB166B" w:rsidTr="00A61027">
        <w:trPr>
          <w:trHeight w:val="300"/>
          <w:del w:id="352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6C9E496" w14:textId="2A70624A" w:rsidR="006D20A6" w:rsidRPr="006D20A6" w:rsidDel="00EC7212" w:rsidRDefault="006D20A6">
            <w:pPr>
              <w:pStyle w:val="BodyText"/>
              <w:rPr>
                <w:del w:id="3530" w:author="Georg Birgisson" w:date="2021-10-06T14:24:00Z"/>
                <w:rFonts w:eastAsia="Times New Roman"/>
                <w:color w:val="000000"/>
                <w:lang w:eastAsia="is-IS"/>
              </w:rPr>
              <w:pPrChange w:id="3531" w:author="Georg Birgisson" w:date="2021-10-06T14:25:00Z">
                <w:pPr>
                  <w:jc w:val="right"/>
                </w:pPr>
              </w:pPrChange>
            </w:pPr>
            <w:del w:id="3532" w:author="Georg Birgisson" w:date="2021-10-06T14:24:00Z">
              <w:r w:rsidRPr="006D20A6" w:rsidDel="00EC7212">
                <w:rPr>
                  <w:rFonts w:eastAsia="Times New Roman"/>
                  <w:color w:val="000000"/>
                  <w:lang w:eastAsia="is-IS"/>
                </w:rPr>
                <w:delText>124</w:delText>
              </w:r>
            </w:del>
          </w:p>
        </w:tc>
        <w:tc>
          <w:tcPr>
            <w:tcW w:w="1068" w:type="dxa"/>
            <w:tcBorders>
              <w:top w:val="nil"/>
              <w:left w:val="nil"/>
              <w:bottom w:val="single" w:sz="4" w:space="0" w:color="auto"/>
              <w:right w:val="single" w:sz="4" w:space="0" w:color="auto"/>
            </w:tcBorders>
            <w:shd w:val="clear" w:color="auto" w:fill="auto"/>
            <w:noWrap/>
            <w:hideMark/>
          </w:tcPr>
          <w:p w14:paraId="6A5334EB" w14:textId="66B0484B" w:rsidR="006D20A6" w:rsidRPr="006D20A6" w:rsidDel="00EC7212" w:rsidRDefault="006D20A6">
            <w:pPr>
              <w:pStyle w:val="BodyText"/>
              <w:rPr>
                <w:del w:id="3533" w:author="Georg Birgisson" w:date="2021-10-06T14:24:00Z"/>
                <w:rFonts w:eastAsia="Times New Roman"/>
                <w:color w:val="000000"/>
                <w:lang w:eastAsia="is-IS"/>
              </w:rPr>
              <w:pPrChange w:id="3534" w:author="Georg Birgisson" w:date="2021-10-06T14:25:00Z">
                <w:pPr/>
              </w:pPrChange>
            </w:pPr>
            <w:del w:id="3535" w:author="Georg Birgisson" w:date="2021-10-06T14:24:00Z">
              <w:r w:rsidRPr="006D20A6" w:rsidDel="00EC7212">
                <w:rPr>
                  <w:rFonts w:eastAsia="Times New Roman"/>
                  <w:color w:val="000000"/>
                  <w:lang w:eastAsia="is-IS"/>
                </w:rPr>
                <w:delText xml:space="preserve">BT-57 </w:delText>
              </w:r>
            </w:del>
          </w:p>
        </w:tc>
        <w:tc>
          <w:tcPr>
            <w:tcW w:w="561" w:type="dxa"/>
            <w:tcBorders>
              <w:top w:val="nil"/>
              <w:left w:val="nil"/>
              <w:bottom w:val="single" w:sz="4" w:space="0" w:color="auto"/>
              <w:right w:val="single" w:sz="4" w:space="0" w:color="auto"/>
            </w:tcBorders>
            <w:shd w:val="clear" w:color="auto" w:fill="auto"/>
            <w:noWrap/>
            <w:hideMark/>
          </w:tcPr>
          <w:p w14:paraId="152200D4" w14:textId="082C0E3B" w:rsidR="006D20A6" w:rsidRPr="006D20A6" w:rsidDel="00EC7212" w:rsidRDefault="006D20A6">
            <w:pPr>
              <w:pStyle w:val="BodyText"/>
              <w:rPr>
                <w:del w:id="3536" w:author="Georg Birgisson" w:date="2021-10-06T14:24:00Z"/>
                <w:rFonts w:eastAsia="Times New Roman"/>
                <w:color w:val="000000"/>
                <w:lang w:eastAsia="is-IS"/>
              </w:rPr>
              <w:pPrChange w:id="3537" w:author="Georg Birgisson" w:date="2021-10-06T14:25:00Z">
                <w:pPr>
                  <w:jc w:val="center"/>
                </w:pPr>
              </w:pPrChange>
            </w:pPr>
            <w:del w:id="3538"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5486763E" w14:textId="07F5D61D" w:rsidR="006D20A6" w:rsidRPr="006D20A6" w:rsidDel="00EC7212" w:rsidRDefault="006D20A6">
            <w:pPr>
              <w:pStyle w:val="BodyText"/>
              <w:rPr>
                <w:del w:id="3539" w:author="Georg Birgisson" w:date="2021-10-06T14:24:00Z"/>
                <w:rFonts w:eastAsia="Times New Roman"/>
                <w:color w:val="000000"/>
                <w:lang w:eastAsia="is-IS"/>
              </w:rPr>
              <w:pPrChange w:id="3540" w:author="Georg Birgisson" w:date="2021-10-06T14:25:00Z">
                <w:pPr>
                  <w:jc w:val="center"/>
                </w:pPr>
              </w:pPrChange>
            </w:pPr>
            <w:del w:id="3541"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45730F53" w14:textId="601271E2" w:rsidR="006D20A6" w:rsidRPr="006D20A6" w:rsidDel="00EC7212" w:rsidRDefault="006D20A6">
            <w:pPr>
              <w:pStyle w:val="BodyText"/>
              <w:rPr>
                <w:del w:id="3542" w:author="Georg Birgisson" w:date="2021-10-06T14:24:00Z"/>
                <w:rFonts w:eastAsia="Times New Roman"/>
                <w:color w:val="000000"/>
                <w:lang w:eastAsia="is-IS"/>
              </w:rPr>
              <w:pPrChange w:id="3543" w:author="Georg Birgisson" w:date="2021-10-06T14:25:00Z">
                <w:pPr/>
              </w:pPrChange>
            </w:pPr>
            <w:del w:id="3544" w:author="Georg Birgisson" w:date="2021-10-06T14:24:00Z">
              <w:r w:rsidRPr="006D20A6" w:rsidDel="00EC7212">
                <w:rPr>
                  <w:rFonts w:eastAsia="Times New Roman"/>
                  <w:color w:val="000000"/>
                  <w:lang w:eastAsia="is-IS"/>
                </w:rPr>
                <w:delText>cac:AccountingCustomerParty/cac:Party/cac:Contact/cbc:Telephone</w:delText>
              </w:r>
            </w:del>
          </w:p>
        </w:tc>
        <w:tc>
          <w:tcPr>
            <w:tcW w:w="2808" w:type="dxa"/>
            <w:tcBorders>
              <w:top w:val="nil"/>
              <w:left w:val="nil"/>
              <w:bottom w:val="single" w:sz="4" w:space="0" w:color="auto"/>
              <w:right w:val="single" w:sz="4" w:space="0" w:color="auto"/>
            </w:tcBorders>
            <w:shd w:val="clear" w:color="auto" w:fill="auto"/>
            <w:noWrap/>
            <w:hideMark/>
          </w:tcPr>
          <w:p w14:paraId="6A1FC515" w14:textId="46889439" w:rsidR="006D20A6" w:rsidRPr="006D20A6" w:rsidDel="00EC7212" w:rsidRDefault="006D20A6">
            <w:pPr>
              <w:pStyle w:val="BodyText"/>
              <w:rPr>
                <w:del w:id="3545" w:author="Georg Birgisson" w:date="2021-10-06T14:24:00Z"/>
                <w:rFonts w:eastAsia="Times New Roman"/>
                <w:color w:val="000000"/>
                <w:lang w:eastAsia="is-IS"/>
              </w:rPr>
              <w:pPrChange w:id="3546" w:author="Georg Birgisson" w:date="2021-10-06T14:25:00Z">
                <w:pPr/>
              </w:pPrChange>
            </w:pPr>
            <w:del w:id="3547" w:author="Georg Birgisson" w:date="2021-10-06T14:24:00Z">
              <w:r w:rsidRPr="006D20A6" w:rsidDel="00EC7212">
                <w:rPr>
                  <w:rFonts w:eastAsia="Times New Roman"/>
                  <w:color w:val="000000"/>
                  <w:lang w:eastAsia="is-IS"/>
                </w:rPr>
                <w:delText> </w:delText>
              </w:r>
            </w:del>
          </w:p>
        </w:tc>
      </w:tr>
      <w:tr w:rsidR="006D20A6" w:rsidRPr="006D20A6" w:rsidDel="00EC7212" w14:paraId="30F5E255" w14:textId="61E56379" w:rsidTr="00A61027">
        <w:trPr>
          <w:trHeight w:val="300"/>
          <w:del w:id="354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47E2280" w14:textId="770AA541" w:rsidR="006D20A6" w:rsidRPr="006D20A6" w:rsidDel="00EC7212" w:rsidRDefault="006D20A6">
            <w:pPr>
              <w:pStyle w:val="BodyText"/>
              <w:rPr>
                <w:del w:id="3549" w:author="Georg Birgisson" w:date="2021-10-06T14:24:00Z"/>
                <w:rFonts w:eastAsia="Times New Roman"/>
                <w:color w:val="000000"/>
                <w:lang w:eastAsia="is-IS"/>
              </w:rPr>
              <w:pPrChange w:id="3550" w:author="Georg Birgisson" w:date="2021-10-06T14:25:00Z">
                <w:pPr>
                  <w:jc w:val="right"/>
                </w:pPr>
              </w:pPrChange>
            </w:pPr>
            <w:del w:id="3551" w:author="Georg Birgisson" w:date="2021-10-06T14:24:00Z">
              <w:r w:rsidRPr="006D20A6" w:rsidDel="00EC7212">
                <w:rPr>
                  <w:rFonts w:eastAsia="Times New Roman"/>
                  <w:color w:val="000000"/>
                  <w:lang w:eastAsia="is-IS"/>
                </w:rPr>
                <w:delText>125</w:delText>
              </w:r>
            </w:del>
          </w:p>
        </w:tc>
        <w:tc>
          <w:tcPr>
            <w:tcW w:w="1068" w:type="dxa"/>
            <w:tcBorders>
              <w:top w:val="nil"/>
              <w:left w:val="nil"/>
              <w:bottom w:val="single" w:sz="4" w:space="0" w:color="auto"/>
              <w:right w:val="single" w:sz="4" w:space="0" w:color="auto"/>
            </w:tcBorders>
            <w:shd w:val="clear" w:color="auto" w:fill="auto"/>
            <w:noWrap/>
            <w:hideMark/>
          </w:tcPr>
          <w:p w14:paraId="45FE3276" w14:textId="3E8CF1FC" w:rsidR="006D20A6" w:rsidRPr="006D20A6" w:rsidDel="00EC7212" w:rsidRDefault="006D20A6">
            <w:pPr>
              <w:pStyle w:val="BodyText"/>
              <w:rPr>
                <w:del w:id="3552" w:author="Georg Birgisson" w:date="2021-10-06T14:24:00Z"/>
                <w:rFonts w:eastAsia="Times New Roman"/>
                <w:color w:val="000000"/>
                <w:lang w:eastAsia="is-IS"/>
              </w:rPr>
              <w:pPrChange w:id="3553" w:author="Georg Birgisson" w:date="2021-10-06T14:25:00Z">
                <w:pPr/>
              </w:pPrChange>
            </w:pPr>
            <w:del w:id="3554" w:author="Georg Birgisson" w:date="2021-10-06T14:24:00Z">
              <w:r w:rsidRPr="006D20A6" w:rsidDel="00EC7212">
                <w:rPr>
                  <w:rFonts w:eastAsia="Times New Roman"/>
                  <w:color w:val="000000"/>
                  <w:lang w:eastAsia="is-IS"/>
                </w:rPr>
                <w:delText xml:space="preserve">BT-58 </w:delText>
              </w:r>
            </w:del>
          </w:p>
        </w:tc>
        <w:tc>
          <w:tcPr>
            <w:tcW w:w="561" w:type="dxa"/>
            <w:tcBorders>
              <w:top w:val="nil"/>
              <w:left w:val="nil"/>
              <w:bottom w:val="single" w:sz="4" w:space="0" w:color="auto"/>
              <w:right w:val="single" w:sz="4" w:space="0" w:color="auto"/>
            </w:tcBorders>
            <w:shd w:val="clear" w:color="auto" w:fill="auto"/>
            <w:noWrap/>
            <w:hideMark/>
          </w:tcPr>
          <w:p w14:paraId="43E2A7EB" w14:textId="7B7F5152" w:rsidR="006D20A6" w:rsidRPr="006D20A6" w:rsidDel="00EC7212" w:rsidRDefault="006D20A6">
            <w:pPr>
              <w:pStyle w:val="BodyText"/>
              <w:rPr>
                <w:del w:id="3555" w:author="Georg Birgisson" w:date="2021-10-06T14:24:00Z"/>
                <w:rFonts w:eastAsia="Times New Roman"/>
                <w:color w:val="000000"/>
                <w:lang w:eastAsia="is-IS"/>
              </w:rPr>
              <w:pPrChange w:id="3556" w:author="Georg Birgisson" w:date="2021-10-06T14:25:00Z">
                <w:pPr>
                  <w:jc w:val="center"/>
                </w:pPr>
              </w:pPrChange>
            </w:pPr>
            <w:del w:id="3557"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6950AE0C" w14:textId="17CB4DBB" w:rsidR="006D20A6" w:rsidRPr="006D20A6" w:rsidDel="00EC7212" w:rsidRDefault="006D20A6">
            <w:pPr>
              <w:pStyle w:val="BodyText"/>
              <w:rPr>
                <w:del w:id="3558" w:author="Georg Birgisson" w:date="2021-10-06T14:24:00Z"/>
                <w:rFonts w:eastAsia="Times New Roman"/>
                <w:color w:val="000000"/>
                <w:lang w:eastAsia="is-IS"/>
              </w:rPr>
              <w:pPrChange w:id="3559" w:author="Georg Birgisson" w:date="2021-10-06T14:25:00Z">
                <w:pPr>
                  <w:jc w:val="center"/>
                </w:pPr>
              </w:pPrChange>
            </w:pPr>
            <w:del w:id="3560"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5731EDBB" w14:textId="410972F5" w:rsidR="006D20A6" w:rsidRPr="006D20A6" w:rsidDel="00EC7212" w:rsidRDefault="006D20A6">
            <w:pPr>
              <w:pStyle w:val="BodyText"/>
              <w:rPr>
                <w:del w:id="3561" w:author="Georg Birgisson" w:date="2021-10-06T14:24:00Z"/>
                <w:rFonts w:eastAsia="Times New Roman"/>
                <w:color w:val="000000"/>
                <w:lang w:eastAsia="is-IS"/>
              </w:rPr>
              <w:pPrChange w:id="3562" w:author="Georg Birgisson" w:date="2021-10-06T14:25:00Z">
                <w:pPr/>
              </w:pPrChange>
            </w:pPr>
            <w:del w:id="3563" w:author="Georg Birgisson" w:date="2021-10-06T14:24:00Z">
              <w:r w:rsidRPr="006D20A6" w:rsidDel="00EC7212">
                <w:rPr>
                  <w:rFonts w:eastAsia="Times New Roman"/>
                  <w:color w:val="000000"/>
                  <w:lang w:eastAsia="is-IS"/>
                </w:rPr>
                <w:delText>cac:AccountingCustomerParty/cac:Party/cac:Contact/cbc:ElectronicMail</w:delText>
              </w:r>
            </w:del>
          </w:p>
        </w:tc>
        <w:tc>
          <w:tcPr>
            <w:tcW w:w="2808" w:type="dxa"/>
            <w:tcBorders>
              <w:top w:val="nil"/>
              <w:left w:val="nil"/>
              <w:bottom w:val="single" w:sz="4" w:space="0" w:color="auto"/>
              <w:right w:val="single" w:sz="4" w:space="0" w:color="auto"/>
            </w:tcBorders>
            <w:shd w:val="clear" w:color="auto" w:fill="auto"/>
            <w:noWrap/>
            <w:hideMark/>
          </w:tcPr>
          <w:p w14:paraId="317A03F0" w14:textId="714AE94F" w:rsidR="006D20A6" w:rsidRPr="006D20A6" w:rsidDel="00EC7212" w:rsidRDefault="006D20A6">
            <w:pPr>
              <w:pStyle w:val="BodyText"/>
              <w:rPr>
                <w:del w:id="3564" w:author="Georg Birgisson" w:date="2021-10-06T14:24:00Z"/>
                <w:rFonts w:eastAsia="Times New Roman"/>
                <w:color w:val="000000"/>
                <w:lang w:eastAsia="is-IS"/>
              </w:rPr>
              <w:pPrChange w:id="3565" w:author="Georg Birgisson" w:date="2021-10-06T14:25:00Z">
                <w:pPr/>
              </w:pPrChange>
            </w:pPr>
            <w:del w:id="3566" w:author="Georg Birgisson" w:date="2021-10-06T14:24:00Z">
              <w:r w:rsidRPr="006D20A6" w:rsidDel="00EC7212">
                <w:rPr>
                  <w:rFonts w:eastAsia="Times New Roman"/>
                  <w:color w:val="000000"/>
                  <w:lang w:eastAsia="is-IS"/>
                </w:rPr>
                <w:delText> </w:delText>
              </w:r>
            </w:del>
          </w:p>
        </w:tc>
      </w:tr>
      <w:tr w:rsidR="006D20A6" w:rsidRPr="006D20A6" w:rsidDel="00EC7212" w14:paraId="08D572B8" w14:textId="0B079F9E" w:rsidTr="00A61027">
        <w:trPr>
          <w:trHeight w:val="300"/>
          <w:del w:id="356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3F8B00B" w14:textId="262D67C3" w:rsidR="006D20A6" w:rsidRPr="006D20A6" w:rsidDel="00EC7212" w:rsidRDefault="006D20A6">
            <w:pPr>
              <w:pStyle w:val="BodyText"/>
              <w:rPr>
                <w:del w:id="3568" w:author="Georg Birgisson" w:date="2021-10-06T14:24:00Z"/>
                <w:rFonts w:eastAsia="Times New Roman"/>
                <w:color w:val="000000"/>
                <w:lang w:eastAsia="is-IS"/>
              </w:rPr>
              <w:pPrChange w:id="3569" w:author="Georg Birgisson" w:date="2021-10-06T14:25:00Z">
                <w:pPr>
                  <w:jc w:val="right"/>
                </w:pPr>
              </w:pPrChange>
            </w:pPr>
            <w:del w:id="3570" w:author="Georg Birgisson" w:date="2021-10-06T14:24:00Z">
              <w:r w:rsidRPr="006D20A6" w:rsidDel="00EC7212">
                <w:rPr>
                  <w:rFonts w:eastAsia="Times New Roman"/>
                  <w:color w:val="000000"/>
                  <w:lang w:eastAsia="is-IS"/>
                </w:rPr>
                <w:delText>126</w:delText>
              </w:r>
            </w:del>
          </w:p>
        </w:tc>
        <w:tc>
          <w:tcPr>
            <w:tcW w:w="1068" w:type="dxa"/>
            <w:tcBorders>
              <w:top w:val="nil"/>
              <w:left w:val="nil"/>
              <w:bottom w:val="single" w:sz="4" w:space="0" w:color="auto"/>
              <w:right w:val="single" w:sz="4" w:space="0" w:color="auto"/>
            </w:tcBorders>
            <w:shd w:val="clear" w:color="auto" w:fill="auto"/>
            <w:noWrap/>
            <w:hideMark/>
          </w:tcPr>
          <w:p w14:paraId="568675AE" w14:textId="0C627534" w:rsidR="006D20A6" w:rsidRPr="006D20A6" w:rsidDel="00EC7212" w:rsidRDefault="006D20A6">
            <w:pPr>
              <w:pStyle w:val="BodyText"/>
              <w:rPr>
                <w:del w:id="3571" w:author="Georg Birgisson" w:date="2021-10-06T14:24:00Z"/>
                <w:rFonts w:eastAsia="Times New Roman"/>
                <w:color w:val="000000"/>
                <w:lang w:eastAsia="is-IS"/>
              </w:rPr>
              <w:pPrChange w:id="3572" w:author="Georg Birgisson" w:date="2021-10-06T14:25:00Z">
                <w:pPr/>
              </w:pPrChange>
            </w:pPr>
            <w:del w:id="3573" w:author="Georg Birgisson" w:date="2021-10-06T14:24:00Z">
              <w:r w:rsidRPr="006D20A6" w:rsidDel="00EC7212">
                <w:rPr>
                  <w:rFonts w:eastAsia="Times New Roman"/>
                  <w:color w:val="000000"/>
                  <w:lang w:eastAsia="is-IS"/>
                </w:rPr>
                <w:delText xml:space="preserve">BG-10 </w:delText>
              </w:r>
            </w:del>
          </w:p>
        </w:tc>
        <w:tc>
          <w:tcPr>
            <w:tcW w:w="561" w:type="dxa"/>
            <w:tcBorders>
              <w:top w:val="nil"/>
              <w:left w:val="nil"/>
              <w:bottom w:val="single" w:sz="4" w:space="0" w:color="auto"/>
              <w:right w:val="single" w:sz="4" w:space="0" w:color="auto"/>
            </w:tcBorders>
            <w:shd w:val="clear" w:color="auto" w:fill="auto"/>
            <w:noWrap/>
            <w:hideMark/>
          </w:tcPr>
          <w:p w14:paraId="7F5D6C53" w14:textId="2EE4625C" w:rsidR="006D20A6" w:rsidRPr="006D20A6" w:rsidDel="00EC7212" w:rsidRDefault="006D20A6">
            <w:pPr>
              <w:pStyle w:val="BodyText"/>
              <w:rPr>
                <w:del w:id="3574" w:author="Georg Birgisson" w:date="2021-10-06T14:24:00Z"/>
                <w:rFonts w:eastAsia="Times New Roman"/>
                <w:color w:val="000000"/>
                <w:lang w:eastAsia="is-IS"/>
              </w:rPr>
              <w:pPrChange w:id="3575" w:author="Georg Birgisson" w:date="2021-10-06T14:25:00Z">
                <w:pPr>
                  <w:jc w:val="center"/>
                </w:pPr>
              </w:pPrChange>
            </w:pPr>
            <w:del w:id="3576"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3E119D5F" w14:textId="70FAA388" w:rsidR="006D20A6" w:rsidRPr="006D20A6" w:rsidDel="00EC7212" w:rsidRDefault="006D20A6">
            <w:pPr>
              <w:pStyle w:val="BodyText"/>
              <w:rPr>
                <w:del w:id="3577" w:author="Georg Birgisson" w:date="2021-10-06T14:24:00Z"/>
                <w:rFonts w:eastAsia="Times New Roman"/>
                <w:color w:val="000000"/>
                <w:lang w:eastAsia="is-IS"/>
              </w:rPr>
              <w:pPrChange w:id="3578" w:author="Georg Birgisson" w:date="2021-10-06T14:25:00Z">
                <w:pPr>
                  <w:jc w:val="center"/>
                </w:pPr>
              </w:pPrChange>
            </w:pPr>
            <w:del w:id="3579"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44CF0AAC" w14:textId="42FFD622" w:rsidR="006D20A6" w:rsidRPr="006D20A6" w:rsidDel="00EC7212" w:rsidRDefault="006D20A6">
            <w:pPr>
              <w:pStyle w:val="BodyText"/>
              <w:rPr>
                <w:del w:id="3580" w:author="Georg Birgisson" w:date="2021-10-06T14:24:00Z"/>
                <w:rFonts w:eastAsia="Times New Roman"/>
                <w:color w:val="000000"/>
                <w:lang w:eastAsia="is-IS"/>
              </w:rPr>
              <w:pPrChange w:id="3581" w:author="Georg Birgisson" w:date="2021-10-06T14:25:00Z">
                <w:pPr/>
              </w:pPrChange>
            </w:pPr>
            <w:del w:id="3582" w:author="Georg Birgisson" w:date="2021-10-06T14:24:00Z">
              <w:r w:rsidRPr="006D20A6" w:rsidDel="00EC7212">
                <w:rPr>
                  <w:rFonts w:eastAsia="Times New Roman"/>
                  <w:color w:val="000000"/>
                  <w:lang w:eastAsia="is-IS"/>
                </w:rPr>
                <w:delText>cac:PayeeParty</w:delText>
              </w:r>
            </w:del>
          </w:p>
        </w:tc>
        <w:tc>
          <w:tcPr>
            <w:tcW w:w="2808" w:type="dxa"/>
            <w:tcBorders>
              <w:top w:val="nil"/>
              <w:left w:val="nil"/>
              <w:bottom w:val="single" w:sz="4" w:space="0" w:color="auto"/>
              <w:right w:val="single" w:sz="4" w:space="0" w:color="auto"/>
            </w:tcBorders>
            <w:shd w:val="clear" w:color="auto" w:fill="auto"/>
            <w:noWrap/>
            <w:hideMark/>
          </w:tcPr>
          <w:p w14:paraId="55D9350F" w14:textId="3D629C01" w:rsidR="006D20A6" w:rsidRPr="006D20A6" w:rsidDel="00EC7212" w:rsidRDefault="006D20A6">
            <w:pPr>
              <w:pStyle w:val="BodyText"/>
              <w:rPr>
                <w:del w:id="3583" w:author="Georg Birgisson" w:date="2021-10-06T14:24:00Z"/>
                <w:rFonts w:eastAsia="Times New Roman"/>
                <w:color w:val="000000"/>
                <w:lang w:eastAsia="is-IS"/>
              </w:rPr>
              <w:pPrChange w:id="3584" w:author="Georg Birgisson" w:date="2021-10-06T14:25:00Z">
                <w:pPr/>
              </w:pPrChange>
            </w:pPr>
            <w:del w:id="3585" w:author="Georg Birgisson" w:date="2021-10-06T14:24:00Z">
              <w:r w:rsidRPr="006D20A6" w:rsidDel="00EC7212">
                <w:rPr>
                  <w:rFonts w:eastAsia="Times New Roman"/>
                  <w:color w:val="000000"/>
                  <w:lang w:eastAsia="is-IS"/>
                </w:rPr>
                <w:delText> </w:delText>
              </w:r>
            </w:del>
          </w:p>
        </w:tc>
      </w:tr>
      <w:tr w:rsidR="006D20A6" w:rsidRPr="006D20A6" w:rsidDel="00EC7212" w14:paraId="05E757A7" w14:textId="02110EF5" w:rsidTr="00A61027">
        <w:trPr>
          <w:trHeight w:val="300"/>
          <w:del w:id="358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F9EB064" w14:textId="4993A812" w:rsidR="006D20A6" w:rsidRPr="006D20A6" w:rsidDel="00EC7212" w:rsidRDefault="006D20A6">
            <w:pPr>
              <w:pStyle w:val="BodyText"/>
              <w:rPr>
                <w:del w:id="3587" w:author="Georg Birgisson" w:date="2021-10-06T14:24:00Z"/>
                <w:rFonts w:eastAsia="Times New Roman"/>
                <w:color w:val="000000"/>
                <w:lang w:eastAsia="is-IS"/>
              </w:rPr>
              <w:pPrChange w:id="3588" w:author="Georg Birgisson" w:date="2021-10-06T14:25:00Z">
                <w:pPr>
                  <w:jc w:val="right"/>
                </w:pPr>
              </w:pPrChange>
            </w:pPr>
            <w:del w:id="3589" w:author="Georg Birgisson" w:date="2021-10-06T14:24:00Z">
              <w:r w:rsidRPr="006D20A6" w:rsidDel="00EC7212">
                <w:rPr>
                  <w:rFonts w:eastAsia="Times New Roman"/>
                  <w:color w:val="000000"/>
                  <w:lang w:eastAsia="is-IS"/>
                </w:rPr>
                <w:delText>127</w:delText>
              </w:r>
            </w:del>
          </w:p>
        </w:tc>
        <w:tc>
          <w:tcPr>
            <w:tcW w:w="1068" w:type="dxa"/>
            <w:tcBorders>
              <w:top w:val="nil"/>
              <w:left w:val="nil"/>
              <w:bottom w:val="single" w:sz="4" w:space="0" w:color="auto"/>
              <w:right w:val="single" w:sz="4" w:space="0" w:color="auto"/>
            </w:tcBorders>
            <w:shd w:val="clear" w:color="auto" w:fill="auto"/>
            <w:noWrap/>
            <w:hideMark/>
          </w:tcPr>
          <w:p w14:paraId="05E1EB56" w14:textId="5ED37B28" w:rsidR="006D20A6" w:rsidRPr="006D20A6" w:rsidDel="00EC7212" w:rsidRDefault="006D20A6">
            <w:pPr>
              <w:pStyle w:val="BodyText"/>
              <w:rPr>
                <w:del w:id="3590" w:author="Georg Birgisson" w:date="2021-10-06T14:24:00Z"/>
                <w:rFonts w:eastAsia="Times New Roman"/>
                <w:color w:val="000000"/>
                <w:lang w:eastAsia="is-IS"/>
              </w:rPr>
              <w:pPrChange w:id="3591" w:author="Georg Birgisson" w:date="2021-10-06T14:25:00Z">
                <w:pPr/>
              </w:pPrChange>
            </w:pPr>
            <w:del w:id="3592" w:author="Georg Birgisson" w:date="2021-10-06T14:24:00Z">
              <w:r w:rsidRPr="006D20A6" w:rsidDel="00EC7212">
                <w:rPr>
                  <w:rFonts w:eastAsia="Times New Roman"/>
                  <w:color w:val="000000"/>
                  <w:lang w:eastAsia="is-IS"/>
                </w:rPr>
                <w:delText xml:space="preserve">BT-59 </w:delText>
              </w:r>
            </w:del>
          </w:p>
        </w:tc>
        <w:tc>
          <w:tcPr>
            <w:tcW w:w="561" w:type="dxa"/>
            <w:tcBorders>
              <w:top w:val="nil"/>
              <w:left w:val="nil"/>
              <w:bottom w:val="single" w:sz="4" w:space="0" w:color="auto"/>
              <w:right w:val="single" w:sz="4" w:space="0" w:color="auto"/>
            </w:tcBorders>
            <w:shd w:val="clear" w:color="auto" w:fill="auto"/>
            <w:noWrap/>
            <w:hideMark/>
          </w:tcPr>
          <w:p w14:paraId="470DF139" w14:textId="1CE2FF61" w:rsidR="006D20A6" w:rsidRPr="006D20A6" w:rsidDel="00EC7212" w:rsidRDefault="006D20A6">
            <w:pPr>
              <w:pStyle w:val="BodyText"/>
              <w:rPr>
                <w:del w:id="3593" w:author="Georg Birgisson" w:date="2021-10-06T14:24:00Z"/>
                <w:rFonts w:eastAsia="Times New Roman"/>
                <w:color w:val="000000"/>
                <w:lang w:eastAsia="is-IS"/>
              </w:rPr>
              <w:pPrChange w:id="3594" w:author="Georg Birgisson" w:date="2021-10-06T14:25:00Z">
                <w:pPr>
                  <w:jc w:val="center"/>
                </w:pPr>
              </w:pPrChange>
            </w:pPr>
            <w:del w:id="3595"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7CEBED46" w14:textId="044A02F8" w:rsidR="006D20A6" w:rsidRPr="006D20A6" w:rsidDel="00EC7212" w:rsidRDefault="006D20A6">
            <w:pPr>
              <w:pStyle w:val="BodyText"/>
              <w:rPr>
                <w:del w:id="3596" w:author="Georg Birgisson" w:date="2021-10-06T14:24:00Z"/>
                <w:rFonts w:eastAsia="Times New Roman"/>
                <w:color w:val="000000"/>
                <w:lang w:eastAsia="is-IS"/>
              </w:rPr>
              <w:pPrChange w:id="3597" w:author="Georg Birgisson" w:date="2021-10-06T14:25:00Z">
                <w:pPr>
                  <w:jc w:val="center"/>
                </w:pPr>
              </w:pPrChange>
            </w:pPr>
            <w:del w:id="3598"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01FA80E8" w14:textId="5FB82F56" w:rsidR="006D20A6" w:rsidRPr="006D20A6" w:rsidDel="00EC7212" w:rsidRDefault="006D20A6">
            <w:pPr>
              <w:pStyle w:val="BodyText"/>
              <w:rPr>
                <w:del w:id="3599" w:author="Georg Birgisson" w:date="2021-10-06T14:24:00Z"/>
                <w:rFonts w:eastAsia="Times New Roman"/>
                <w:color w:val="000000"/>
                <w:lang w:eastAsia="is-IS"/>
              </w:rPr>
              <w:pPrChange w:id="3600" w:author="Georg Birgisson" w:date="2021-10-06T14:25:00Z">
                <w:pPr/>
              </w:pPrChange>
            </w:pPr>
            <w:del w:id="3601" w:author="Georg Birgisson" w:date="2021-10-06T14:24:00Z">
              <w:r w:rsidRPr="006D20A6" w:rsidDel="00EC7212">
                <w:rPr>
                  <w:rFonts w:eastAsia="Times New Roman"/>
                  <w:color w:val="000000"/>
                  <w:lang w:eastAsia="is-IS"/>
                </w:rPr>
                <w:delText>cac:PayeeParty/cac:PartyName/cbc:Name</w:delText>
              </w:r>
            </w:del>
          </w:p>
        </w:tc>
        <w:tc>
          <w:tcPr>
            <w:tcW w:w="2808" w:type="dxa"/>
            <w:tcBorders>
              <w:top w:val="nil"/>
              <w:left w:val="nil"/>
              <w:bottom w:val="single" w:sz="4" w:space="0" w:color="auto"/>
              <w:right w:val="single" w:sz="4" w:space="0" w:color="auto"/>
            </w:tcBorders>
            <w:shd w:val="clear" w:color="auto" w:fill="auto"/>
            <w:noWrap/>
            <w:hideMark/>
          </w:tcPr>
          <w:p w14:paraId="022FFC1B" w14:textId="784ECCBB" w:rsidR="006D20A6" w:rsidRPr="006D20A6" w:rsidDel="00EC7212" w:rsidRDefault="006D20A6">
            <w:pPr>
              <w:pStyle w:val="BodyText"/>
              <w:rPr>
                <w:del w:id="3602" w:author="Georg Birgisson" w:date="2021-10-06T14:24:00Z"/>
                <w:rFonts w:eastAsia="Times New Roman"/>
                <w:color w:val="000000"/>
                <w:lang w:eastAsia="is-IS"/>
              </w:rPr>
              <w:pPrChange w:id="3603" w:author="Georg Birgisson" w:date="2021-10-06T14:25:00Z">
                <w:pPr/>
              </w:pPrChange>
            </w:pPr>
            <w:del w:id="3604" w:author="Georg Birgisson" w:date="2021-10-06T14:24:00Z">
              <w:r w:rsidRPr="006D20A6" w:rsidDel="00EC7212">
                <w:rPr>
                  <w:rFonts w:eastAsia="Times New Roman"/>
                  <w:color w:val="000000"/>
                  <w:lang w:eastAsia="is-IS"/>
                </w:rPr>
                <w:delText> </w:delText>
              </w:r>
            </w:del>
          </w:p>
        </w:tc>
      </w:tr>
      <w:tr w:rsidR="006D20A6" w:rsidRPr="006D20A6" w:rsidDel="00EC7212" w14:paraId="4DB45E79" w14:textId="222BA224" w:rsidTr="00A61027">
        <w:trPr>
          <w:trHeight w:val="300"/>
          <w:del w:id="360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71A62DB" w14:textId="7C322D37" w:rsidR="006D20A6" w:rsidRPr="006D20A6" w:rsidDel="00EC7212" w:rsidRDefault="006D20A6">
            <w:pPr>
              <w:pStyle w:val="BodyText"/>
              <w:rPr>
                <w:del w:id="3606" w:author="Georg Birgisson" w:date="2021-10-06T14:24:00Z"/>
                <w:rFonts w:eastAsia="Times New Roman"/>
                <w:color w:val="000000"/>
                <w:lang w:eastAsia="is-IS"/>
              </w:rPr>
              <w:pPrChange w:id="3607" w:author="Georg Birgisson" w:date="2021-10-06T14:25:00Z">
                <w:pPr>
                  <w:jc w:val="right"/>
                </w:pPr>
              </w:pPrChange>
            </w:pPr>
            <w:del w:id="3608" w:author="Georg Birgisson" w:date="2021-10-06T14:24:00Z">
              <w:r w:rsidRPr="006D20A6" w:rsidDel="00EC7212">
                <w:rPr>
                  <w:rFonts w:eastAsia="Times New Roman"/>
                  <w:color w:val="000000"/>
                  <w:lang w:eastAsia="is-IS"/>
                </w:rPr>
                <w:delText>128</w:delText>
              </w:r>
            </w:del>
          </w:p>
        </w:tc>
        <w:tc>
          <w:tcPr>
            <w:tcW w:w="1068" w:type="dxa"/>
            <w:tcBorders>
              <w:top w:val="nil"/>
              <w:left w:val="nil"/>
              <w:bottom w:val="single" w:sz="4" w:space="0" w:color="auto"/>
              <w:right w:val="single" w:sz="4" w:space="0" w:color="auto"/>
            </w:tcBorders>
            <w:shd w:val="clear" w:color="auto" w:fill="auto"/>
            <w:noWrap/>
            <w:hideMark/>
          </w:tcPr>
          <w:p w14:paraId="6A4F1874" w14:textId="38D4AC4F" w:rsidR="006D20A6" w:rsidRPr="006D20A6" w:rsidDel="00EC7212" w:rsidRDefault="006D20A6">
            <w:pPr>
              <w:pStyle w:val="BodyText"/>
              <w:rPr>
                <w:del w:id="3609" w:author="Georg Birgisson" w:date="2021-10-06T14:24:00Z"/>
                <w:rFonts w:eastAsia="Times New Roman"/>
                <w:color w:val="000000"/>
                <w:lang w:eastAsia="is-IS"/>
              </w:rPr>
              <w:pPrChange w:id="3610" w:author="Georg Birgisson" w:date="2021-10-06T14:25:00Z">
                <w:pPr/>
              </w:pPrChange>
            </w:pPr>
            <w:del w:id="3611" w:author="Georg Birgisson" w:date="2021-10-06T14:24:00Z">
              <w:r w:rsidRPr="006D20A6" w:rsidDel="00EC7212">
                <w:rPr>
                  <w:rFonts w:eastAsia="Times New Roman"/>
                  <w:color w:val="000000"/>
                  <w:lang w:eastAsia="is-IS"/>
                </w:rPr>
                <w:delText xml:space="preserve">BT-60 </w:delText>
              </w:r>
            </w:del>
          </w:p>
        </w:tc>
        <w:tc>
          <w:tcPr>
            <w:tcW w:w="561" w:type="dxa"/>
            <w:tcBorders>
              <w:top w:val="nil"/>
              <w:left w:val="nil"/>
              <w:bottom w:val="single" w:sz="4" w:space="0" w:color="auto"/>
              <w:right w:val="single" w:sz="4" w:space="0" w:color="auto"/>
            </w:tcBorders>
            <w:shd w:val="clear" w:color="auto" w:fill="auto"/>
            <w:noWrap/>
            <w:hideMark/>
          </w:tcPr>
          <w:p w14:paraId="776A034D" w14:textId="13951748" w:rsidR="006D20A6" w:rsidRPr="006D20A6" w:rsidDel="00EC7212" w:rsidRDefault="006D20A6">
            <w:pPr>
              <w:pStyle w:val="BodyText"/>
              <w:rPr>
                <w:del w:id="3612" w:author="Georg Birgisson" w:date="2021-10-06T14:24:00Z"/>
                <w:rFonts w:eastAsia="Times New Roman"/>
                <w:color w:val="000000"/>
                <w:lang w:eastAsia="is-IS"/>
              </w:rPr>
              <w:pPrChange w:id="3613" w:author="Georg Birgisson" w:date="2021-10-06T14:25:00Z">
                <w:pPr>
                  <w:jc w:val="center"/>
                </w:pPr>
              </w:pPrChange>
            </w:pPr>
            <w:del w:id="3614"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390D8B5F" w14:textId="0B95E165" w:rsidR="006D20A6" w:rsidRPr="006D20A6" w:rsidDel="00EC7212" w:rsidRDefault="006D20A6">
            <w:pPr>
              <w:pStyle w:val="BodyText"/>
              <w:rPr>
                <w:del w:id="3615" w:author="Georg Birgisson" w:date="2021-10-06T14:24:00Z"/>
                <w:rFonts w:eastAsia="Times New Roman"/>
                <w:color w:val="000000"/>
                <w:lang w:eastAsia="is-IS"/>
              </w:rPr>
              <w:pPrChange w:id="3616" w:author="Georg Birgisson" w:date="2021-10-06T14:25:00Z">
                <w:pPr>
                  <w:jc w:val="center"/>
                </w:pPr>
              </w:pPrChange>
            </w:pPr>
            <w:del w:id="3617"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57A892A7" w14:textId="3728AE7D" w:rsidR="006D20A6" w:rsidRPr="006D20A6" w:rsidDel="00EC7212" w:rsidRDefault="006D20A6">
            <w:pPr>
              <w:pStyle w:val="BodyText"/>
              <w:rPr>
                <w:del w:id="3618" w:author="Georg Birgisson" w:date="2021-10-06T14:24:00Z"/>
                <w:rFonts w:eastAsia="Times New Roman"/>
                <w:color w:val="000000"/>
                <w:lang w:eastAsia="is-IS"/>
              </w:rPr>
              <w:pPrChange w:id="3619" w:author="Georg Birgisson" w:date="2021-10-06T14:25:00Z">
                <w:pPr/>
              </w:pPrChange>
            </w:pPr>
            <w:del w:id="3620" w:author="Georg Birgisson" w:date="2021-10-06T14:24:00Z">
              <w:r w:rsidRPr="006D20A6" w:rsidDel="00EC7212">
                <w:rPr>
                  <w:rFonts w:eastAsia="Times New Roman"/>
                  <w:color w:val="000000"/>
                  <w:lang w:eastAsia="is-IS"/>
                </w:rPr>
                <w:delText>cac:PayeeParty/cac:PartyIdentification/cbc:ID</w:delText>
              </w:r>
            </w:del>
          </w:p>
        </w:tc>
        <w:tc>
          <w:tcPr>
            <w:tcW w:w="2808" w:type="dxa"/>
            <w:tcBorders>
              <w:top w:val="nil"/>
              <w:left w:val="nil"/>
              <w:bottom w:val="single" w:sz="4" w:space="0" w:color="auto"/>
              <w:right w:val="single" w:sz="4" w:space="0" w:color="auto"/>
            </w:tcBorders>
            <w:shd w:val="clear" w:color="auto" w:fill="auto"/>
            <w:noWrap/>
            <w:hideMark/>
          </w:tcPr>
          <w:p w14:paraId="790EF405" w14:textId="4E760F09" w:rsidR="006D20A6" w:rsidRPr="006D20A6" w:rsidDel="00EC7212" w:rsidRDefault="006D20A6">
            <w:pPr>
              <w:pStyle w:val="BodyText"/>
              <w:rPr>
                <w:del w:id="3621" w:author="Georg Birgisson" w:date="2021-10-06T14:24:00Z"/>
                <w:rFonts w:eastAsia="Times New Roman"/>
                <w:color w:val="000000"/>
                <w:lang w:eastAsia="is-IS"/>
              </w:rPr>
              <w:pPrChange w:id="3622" w:author="Georg Birgisson" w:date="2021-10-06T14:25:00Z">
                <w:pPr/>
              </w:pPrChange>
            </w:pPr>
            <w:del w:id="3623" w:author="Georg Birgisson" w:date="2021-10-06T14:24:00Z">
              <w:r w:rsidRPr="006D20A6" w:rsidDel="00EC7212">
                <w:rPr>
                  <w:rFonts w:eastAsia="Times New Roman"/>
                  <w:color w:val="000000"/>
                  <w:lang w:eastAsia="is-IS"/>
                </w:rPr>
                <w:delText> </w:delText>
              </w:r>
            </w:del>
          </w:p>
        </w:tc>
      </w:tr>
      <w:tr w:rsidR="006D20A6" w:rsidRPr="006D20A6" w:rsidDel="00EC7212" w14:paraId="59338471" w14:textId="4EEA5AB9" w:rsidTr="00A61027">
        <w:trPr>
          <w:trHeight w:val="300"/>
          <w:del w:id="362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B992F23" w14:textId="0A0CB8A8" w:rsidR="006D20A6" w:rsidRPr="006D20A6" w:rsidDel="00EC7212" w:rsidRDefault="006D20A6">
            <w:pPr>
              <w:pStyle w:val="BodyText"/>
              <w:rPr>
                <w:del w:id="3625" w:author="Georg Birgisson" w:date="2021-10-06T14:24:00Z"/>
                <w:rFonts w:eastAsia="Times New Roman"/>
                <w:color w:val="000000"/>
                <w:lang w:eastAsia="is-IS"/>
              </w:rPr>
              <w:pPrChange w:id="3626" w:author="Georg Birgisson" w:date="2021-10-06T14:25:00Z">
                <w:pPr>
                  <w:jc w:val="right"/>
                </w:pPr>
              </w:pPrChange>
            </w:pPr>
            <w:del w:id="3627" w:author="Georg Birgisson" w:date="2021-10-06T14:24:00Z">
              <w:r w:rsidRPr="006D20A6" w:rsidDel="00EC7212">
                <w:rPr>
                  <w:rFonts w:eastAsia="Times New Roman"/>
                  <w:color w:val="000000"/>
                  <w:lang w:eastAsia="is-IS"/>
                </w:rPr>
                <w:delText>129</w:delText>
              </w:r>
            </w:del>
          </w:p>
        </w:tc>
        <w:tc>
          <w:tcPr>
            <w:tcW w:w="1068" w:type="dxa"/>
            <w:tcBorders>
              <w:top w:val="nil"/>
              <w:left w:val="nil"/>
              <w:bottom w:val="single" w:sz="4" w:space="0" w:color="auto"/>
              <w:right w:val="single" w:sz="4" w:space="0" w:color="auto"/>
            </w:tcBorders>
            <w:shd w:val="clear" w:color="auto" w:fill="auto"/>
            <w:noWrap/>
            <w:hideMark/>
          </w:tcPr>
          <w:p w14:paraId="5EB209C2" w14:textId="27FF9901" w:rsidR="006D20A6" w:rsidRPr="006D20A6" w:rsidDel="00EC7212" w:rsidRDefault="006D20A6">
            <w:pPr>
              <w:pStyle w:val="BodyText"/>
              <w:rPr>
                <w:del w:id="3628" w:author="Georg Birgisson" w:date="2021-10-06T14:24:00Z"/>
                <w:rFonts w:eastAsia="Times New Roman"/>
                <w:color w:val="000000"/>
                <w:lang w:eastAsia="is-IS"/>
              </w:rPr>
              <w:pPrChange w:id="3629" w:author="Georg Birgisson" w:date="2021-10-06T14:25:00Z">
                <w:pPr/>
              </w:pPrChange>
            </w:pPr>
            <w:del w:id="3630" w:author="Georg Birgisson" w:date="2021-10-06T14:24:00Z">
              <w:r w:rsidRPr="006D20A6" w:rsidDel="00EC7212">
                <w:rPr>
                  <w:rFonts w:eastAsia="Times New Roman"/>
                  <w:color w:val="000000"/>
                  <w:lang w:eastAsia="is-IS"/>
                </w:rPr>
                <w:delText>BT-60-1</w:delText>
              </w:r>
            </w:del>
          </w:p>
        </w:tc>
        <w:tc>
          <w:tcPr>
            <w:tcW w:w="561" w:type="dxa"/>
            <w:tcBorders>
              <w:top w:val="nil"/>
              <w:left w:val="nil"/>
              <w:bottom w:val="single" w:sz="4" w:space="0" w:color="auto"/>
              <w:right w:val="single" w:sz="4" w:space="0" w:color="auto"/>
            </w:tcBorders>
            <w:shd w:val="clear" w:color="auto" w:fill="auto"/>
            <w:noWrap/>
            <w:hideMark/>
          </w:tcPr>
          <w:p w14:paraId="6F2D5295" w14:textId="1A4D38CC" w:rsidR="006D20A6" w:rsidRPr="006D20A6" w:rsidDel="00EC7212" w:rsidRDefault="006D20A6">
            <w:pPr>
              <w:pStyle w:val="BodyText"/>
              <w:rPr>
                <w:del w:id="3631" w:author="Georg Birgisson" w:date="2021-10-06T14:24:00Z"/>
                <w:rFonts w:eastAsia="Times New Roman"/>
                <w:color w:val="000000"/>
                <w:lang w:eastAsia="is-IS"/>
              </w:rPr>
              <w:pPrChange w:id="3632" w:author="Georg Birgisson" w:date="2021-10-06T14:25:00Z">
                <w:pPr>
                  <w:jc w:val="center"/>
                </w:pPr>
              </w:pPrChange>
            </w:pPr>
            <w:del w:id="3633"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38C608AD" w14:textId="582648BF" w:rsidR="006D20A6" w:rsidRPr="006D20A6" w:rsidDel="00EC7212" w:rsidRDefault="006D20A6">
            <w:pPr>
              <w:pStyle w:val="BodyText"/>
              <w:rPr>
                <w:del w:id="3634" w:author="Georg Birgisson" w:date="2021-10-06T14:24:00Z"/>
                <w:rFonts w:eastAsia="Times New Roman"/>
                <w:color w:val="000000"/>
                <w:lang w:eastAsia="is-IS"/>
              </w:rPr>
              <w:pPrChange w:id="3635" w:author="Georg Birgisson" w:date="2021-10-06T14:25:00Z">
                <w:pPr>
                  <w:jc w:val="center"/>
                </w:pPr>
              </w:pPrChange>
            </w:pPr>
            <w:del w:id="3636"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2047BA14" w14:textId="563592FF" w:rsidR="006D20A6" w:rsidRPr="006D20A6" w:rsidDel="00EC7212" w:rsidRDefault="006D20A6">
            <w:pPr>
              <w:pStyle w:val="BodyText"/>
              <w:rPr>
                <w:del w:id="3637" w:author="Georg Birgisson" w:date="2021-10-06T14:24:00Z"/>
                <w:rFonts w:eastAsia="Times New Roman"/>
                <w:color w:val="000000"/>
                <w:lang w:eastAsia="is-IS"/>
              </w:rPr>
              <w:pPrChange w:id="3638" w:author="Georg Birgisson" w:date="2021-10-06T14:25:00Z">
                <w:pPr/>
              </w:pPrChange>
            </w:pPr>
            <w:del w:id="3639" w:author="Georg Birgisson" w:date="2021-10-06T14:24:00Z">
              <w:r w:rsidRPr="006D20A6" w:rsidDel="00EC7212">
                <w:rPr>
                  <w:rFonts w:eastAsia="Times New Roman"/>
                  <w:color w:val="000000"/>
                  <w:lang w:eastAsia="is-IS"/>
                </w:rPr>
                <w:delText>cac:PayeeParty/cac:PartyIdentification/cbc:ID/@schemeID</w:delText>
              </w:r>
            </w:del>
          </w:p>
        </w:tc>
        <w:tc>
          <w:tcPr>
            <w:tcW w:w="2808" w:type="dxa"/>
            <w:tcBorders>
              <w:top w:val="nil"/>
              <w:left w:val="nil"/>
              <w:bottom w:val="single" w:sz="4" w:space="0" w:color="auto"/>
              <w:right w:val="single" w:sz="4" w:space="0" w:color="auto"/>
            </w:tcBorders>
            <w:shd w:val="clear" w:color="auto" w:fill="auto"/>
            <w:noWrap/>
            <w:hideMark/>
          </w:tcPr>
          <w:p w14:paraId="7ABA53F3" w14:textId="3ADD17E4" w:rsidR="006D20A6" w:rsidRPr="006D20A6" w:rsidDel="00EC7212" w:rsidRDefault="006D20A6">
            <w:pPr>
              <w:pStyle w:val="BodyText"/>
              <w:rPr>
                <w:del w:id="3640" w:author="Georg Birgisson" w:date="2021-10-06T14:24:00Z"/>
                <w:rFonts w:eastAsia="Times New Roman"/>
                <w:color w:val="000000"/>
                <w:lang w:eastAsia="is-IS"/>
              </w:rPr>
              <w:pPrChange w:id="3641" w:author="Georg Birgisson" w:date="2021-10-06T14:25:00Z">
                <w:pPr/>
              </w:pPrChange>
            </w:pPr>
            <w:del w:id="3642" w:author="Georg Birgisson" w:date="2021-10-06T14:24:00Z">
              <w:r w:rsidRPr="006D20A6" w:rsidDel="00EC7212">
                <w:rPr>
                  <w:rFonts w:eastAsia="Times New Roman"/>
                  <w:color w:val="000000"/>
                  <w:lang w:eastAsia="is-IS"/>
                </w:rPr>
                <w:delText> </w:delText>
              </w:r>
            </w:del>
          </w:p>
        </w:tc>
      </w:tr>
      <w:tr w:rsidR="006D20A6" w:rsidRPr="006D20A6" w:rsidDel="00EC7212" w14:paraId="7F49993B" w14:textId="5F293D3A" w:rsidTr="00A61027">
        <w:trPr>
          <w:trHeight w:val="300"/>
          <w:del w:id="364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86CC3EF" w14:textId="1DE89C5B" w:rsidR="006D20A6" w:rsidRPr="006D20A6" w:rsidDel="00EC7212" w:rsidRDefault="006D20A6">
            <w:pPr>
              <w:pStyle w:val="BodyText"/>
              <w:rPr>
                <w:del w:id="3644" w:author="Georg Birgisson" w:date="2021-10-06T14:24:00Z"/>
                <w:rFonts w:eastAsia="Times New Roman"/>
                <w:color w:val="000000"/>
                <w:lang w:eastAsia="is-IS"/>
              </w:rPr>
              <w:pPrChange w:id="3645" w:author="Georg Birgisson" w:date="2021-10-06T14:25:00Z">
                <w:pPr>
                  <w:jc w:val="right"/>
                </w:pPr>
              </w:pPrChange>
            </w:pPr>
            <w:del w:id="3646" w:author="Georg Birgisson" w:date="2021-10-06T14:24:00Z">
              <w:r w:rsidRPr="006D20A6" w:rsidDel="00EC7212">
                <w:rPr>
                  <w:rFonts w:eastAsia="Times New Roman"/>
                  <w:color w:val="000000"/>
                  <w:lang w:eastAsia="is-IS"/>
                </w:rPr>
                <w:delText>130</w:delText>
              </w:r>
            </w:del>
          </w:p>
        </w:tc>
        <w:tc>
          <w:tcPr>
            <w:tcW w:w="1068" w:type="dxa"/>
            <w:tcBorders>
              <w:top w:val="nil"/>
              <w:left w:val="nil"/>
              <w:bottom w:val="single" w:sz="4" w:space="0" w:color="auto"/>
              <w:right w:val="single" w:sz="4" w:space="0" w:color="auto"/>
            </w:tcBorders>
            <w:shd w:val="clear" w:color="auto" w:fill="auto"/>
            <w:noWrap/>
            <w:hideMark/>
          </w:tcPr>
          <w:p w14:paraId="6FA57C57" w14:textId="7792AFF2" w:rsidR="006D20A6" w:rsidRPr="006D20A6" w:rsidDel="00EC7212" w:rsidRDefault="006D20A6">
            <w:pPr>
              <w:pStyle w:val="BodyText"/>
              <w:rPr>
                <w:del w:id="3647" w:author="Georg Birgisson" w:date="2021-10-06T14:24:00Z"/>
                <w:rFonts w:eastAsia="Times New Roman"/>
                <w:color w:val="000000"/>
                <w:lang w:eastAsia="is-IS"/>
              </w:rPr>
              <w:pPrChange w:id="3648" w:author="Georg Birgisson" w:date="2021-10-06T14:25:00Z">
                <w:pPr/>
              </w:pPrChange>
            </w:pPr>
            <w:del w:id="3649" w:author="Georg Birgisson" w:date="2021-10-06T14:24:00Z">
              <w:r w:rsidRPr="006D20A6" w:rsidDel="00EC7212">
                <w:rPr>
                  <w:rFonts w:eastAsia="Times New Roman"/>
                  <w:color w:val="000000"/>
                  <w:lang w:eastAsia="is-IS"/>
                </w:rPr>
                <w:delText xml:space="preserve">BT-61 </w:delText>
              </w:r>
            </w:del>
          </w:p>
        </w:tc>
        <w:tc>
          <w:tcPr>
            <w:tcW w:w="561" w:type="dxa"/>
            <w:tcBorders>
              <w:top w:val="nil"/>
              <w:left w:val="nil"/>
              <w:bottom w:val="single" w:sz="4" w:space="0" w:color="auto"/>
              <w:right w:val="single" w:sz="4" w:space="0" w:color="auto"/>
            </w:tcBorders>
            <w:shd w:val="clear" w:color="auto" w:fill="auto"/>
            <w:noWrap/>
            <w:hideMark/>
          </w:tcPr>
          <w:p w14:paraId="3AA0119D" w14:textId="0AF1A5B3" w:rsidR="006D20A6" w:rsidRPr="006D20A6" w:rsidDel="00EC7212" w:rsidRDefault="006D20A6">
            <w:pPr>
              <w:pStyle w:val="BodyText"/>
              <w:rPr>
                <w:del w:id="3650" w:author="Georg Birgisson" w:date="2021-10-06T14:24:00Z"/>
                <w:rFonts w:eastAsia="Times New Roman"/>
                <w:color w:val="000000"/>
                <w:lang w:eastAsia="is-IS"/>
              </w:rPr>
              <w:pPrChange w:id="3651" w:author="Georg Birgisson" w:date="2021-10-06T14:25:00Z">
                <w:pPr>
                  <w:jc w:val="center"/>
                </w:pPr>
              </w:pPrChange>
            </w:pPr>
            <w:del w:id="3652"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29D07F31" w14:textId="713BB267" w:rsidR="006D20A6" w:rsidRPr="006D20A6" w:rsidDel="00EC7212" w:rsidRDefault="006D20A6">
            <w:pPr>
              <w:pStyle w:val="BodyText"/>
              <w:rPr>
                <w:del w:id="3653" w:author="Georg Birgisson" w:date="2021-10-06T14:24:00Z"/>
                <w:rFonts w:eastAsia="Times New Roman"/>
                <w:color w:val="000000"/>
                <w:lang w:eastAsia="is-IS"/>
              </w:rPr>
              <w:pPrChange w:id="3654" w:author="Georg Birgisson" w:date="2021-10-06T14:25:00Z">
                <w:pPr>
                  <w:jc w:val="center"/>
                </w:pPr>
              </w:pPrChange>
            </w:pPr>
            <w:del w:id="3655"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3EAC3565" w14:textId="71E8E0C9" w:rsidR="006D20A6" w:rsidRPr="006D20A6" w:rsidDel="00EC7212" w:rsidRDefault="006D20A6">
            <w:pPr>
              <w:pStyle w:val="BodyText"/>
              <w:rPr>
                <w:del w:id="3656" w:author="Georg Birgisson" w:date="2021-10-06T14:24:00Z"/>
                <w:rFonts w:eastAsia="Times New Roman"/>
                <w:color w:val="000000"/>
                <w:lang w:eastAsia="is-IS"/>
              </w:rPr>
              <w:pPrChange w:id="3657" w:author="Georg Birgisson" w:date="2021-10-06T14:25:00Z">
                <w:pPr/>
              </w:pPrChange>
            </w:pPr>
            <w:del w:id="3658" w:author="Georg Birgisson" w:date="2021-10-06T14:24:00Z">
              <w:r w:rsidRPr="006D20A6" w:rsidDel="00EC7212">
                <w:rPr>
                  <w:rFonts w:eastAsia="Times New Roman"/>
                  <w:color w:val="000000"/>
                  <w:lang w:eastAsia="is-IS"/>
                </w:rPr>
                <w:delText>cac:PayeeParty/cac:PartyLegalEntity/cbc:CompanyID</w:delText>
              </w:r>
            </w:del>
          </w:p>
        </w:tc>
        <w:tc>
          <w:tcPr>
            <w:tcW w:w="2808" w:type="dxa"/>
            <w:tcBorders>
              <w:top w:val="nil"/>
              <w:left w:val="nil"/>
              <w:bottom w:val="single" w:sz="4" w:space="0" w:color="auto"/>
              <w:right w:val="single" w:sz="4" w:space="0" w:color="auto"/>
            </w:tcBorders>
            <w:shd w:val="clear" w:color="auto" w:fill="auto"/>
            <w:noWrap/>
            <w:hideMark/>
          </w:tcPr>
          <w:p w14:paraId="6F893F2D" w14:textId="5D60A1BA" w:rsidR="006D20A6" w:rsidRPr="006D20A6" w:rsidDel="00EC7212" w:rsidRDefault="006D20A6">
            <w:pPr>
              <w:pStyle w:val="BodyText"/>
              <w:rPr>
                <w:del w:id="3659" w:author="Georg Birgisson" w:date="2021-10-06T14:24:00Z"/>
                <w:rFonts w:eastAsia="Times New Roman"/>
                <w:color w:val="000000"/>
                <w:lang w:eastAsia="is-IS"/>
              </w:rPr>
              <w:pPrChange w:id="3660" w:author="Georg Birgisson" w:date="2021-10-06T14:25:00Z">
                <w:pPr/>
              </w:pPrChange>
            </w:pPr>
            <w:del w:id="3661" w:author="Georg Birgisson" w:date="2021-10-06T14:24:00Z">
              <w:r w:rsidRPr="006D20A6" w:rsidDel="00EC7212">
                <w:rPr>
                  <w:rFonts w:eastAsia="Times New Roman"/>
                  <w:color w:val="000000"/>
                  <w:lang w:eastAsia="is-IS"/>
                </w:rPr>
                <w:delText> </w:delText>
              </w:r>
            </w:del>
          </w:p>
        </w:tc>
      </w:tr>
      <w:tr w:rsidR="006D20A6" w:rsidRPr="006D20A6" w:rsidDel="00EC7212" w14:paraId="1BEF396B" w14:textId="0F6B114F" w:rsidTr="00A61027">
        <w:trPr>
          <w:trHeight w:val="300"/>
          <w:del w:id="366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5885E40" w14:textId="52BA6E5D" w:rsidR="006D20A6" w:rsidRPr="006D20A6" w:rsidDel="00EC7212" w:rsidRDefault="006D20A6">
            <w:pPr>
              <w:pStyle w:val="BodyText"/>
              <w:rPr>
                <w:del w:id="3663" w:author="Georg Birgisson" w:date="2021-10-06T14:24:00Z"/>
                <w:rFonts w:eastAsia="Times New Roman"/>
                <w:color w:val="000000"/>
                <w:lang w:eastAsia="is-IS"/>
              </w:rPr>
              <w:pPrChange w:id="3664" w:author="Georg Birgisson" w:date="2021-10-06T14:25:00Z">
                <w:pPr>
                  <w:jc w:val="right"/>
                </w:pPr>
              </w:pPrChange>
            </w:pPr>
            <w:del w:id="3665" w:author="Georg Birgisson" w:date="2021-10-06T14:24:00Z">
              <w:r w:rsidRPr="006D20A6" w:rsidDel="00EC7212">
                <w:rPr>
                  <w:rFonts w:eastAsia="Times New Roman"/>
                  <w:color w:val="000000"/>
                  <w:lang w:eastAsia="is-IS"/>
                </w:rPr>
                <w:delText>135</w:delText>
              </w:r>
            </w:del>
          </w:p>
        </w:tc>
        <w:tc>
          <w:tcPr>
            <w:tcW w:w="1068" w:type="dxa"/>
            <w:tcBorders>
              <w:top w:val="nil"/>
              <w:left w:val="nil"/>
              <w:bottom w:val="single" w:sz="4" w:space="0" w:color="auto"/>
              <w:right w:val="single" w:sz="4" w:space="0" w:color="auto"/>
            </w:tcBorders>
            <w:shd w:val="clear" w:color="auto" w:fill="auto"/>
            <w:noWrap/>
            <w:hideMark/>
          </w:tcPr>
          <w:p w14:paraId="1B9493CB" w14:textId="1AAA8800" w:rsidR="006D20A6" w:rsidRPr="006D20A6" w:rsidDel="00EC7212" w:rsidRDefault="006D20A6">
            <w:pPr>
              <w:pStyle w:val="BodyText"/>
              <w:rPr>
                <w:del w:id="3666" w:author="Georg Birgisson" w:date="2021-10-06T14:24:00Z"/>
                <w:rFonts w:eastAsia="Times New Roman"/>
                <w:color w:val="000000"/>
                <w:lang w:eastAsia="is-IS"/>
              </w:rPr>
              <w:pPrChange w:id="3667" w:author="Georg Birgisson" w:date="2021-10-06T14:25:00Z">
                <w:pPr/>
              </w:pPrChange>
            </w:pPr>
            <w:del w:id="3668" w:author="Georg Birgisson" w:date="2021-10-06T14:24:00Z">
              <w:r w:rsidRPr="006D20A6" w:rsidDel="00EC7212">
                <w:rPr>
                  <w:rFonts w:eastAsia="Times New Roman"/>
                  <w:color w:val="000000"/>
                  <w:lang w:eastAsia="is-IS"/>
                </w:rPr>
                <w:delText>BT-61-1</w:delText>
              </w:r>
            </w:del>
          </w:p>
        </w:tc>
        <w:tc>
          <w:tcPr>
            <w:tcW w:w="561" w:type="dxa"/>
            <w:tcBorders>
              <w:top w:val="nil"/>
              <w:left w:val="nil"/>
              <w:bottom w:val="single" w:sz="4" w:space="0" w:color="auto"/>
              <w:right w:val="single" w:sz="4" w:space="0" w:color="auto"/>
            </w:tcBorders>
            <w:shd w:val="clear" w:color="auto" w:fill="auto"/>
            <w:noWrap/>
            <w:hideMark/>
          </w:tcPr>
          <w:p w14:paraId="2DF6A4B8" w14:textId="23FBF68F" w:rsidR="006D20A6" w:rsidRPr="006D20A6" w:rsidDel="00EC7212" w:rsidRDefault="006D20A6">
            <w:pPr>
              <w:pStyle w:val="BodyText"/>
              <w:rPr>
                <w:del w:id="3669" w:author="Georg Birgisson" w:date="2021-10-06T14:24:00Z"/>
                <w:rFonts w:eastAsia="Times New Roman"/>
                <w:color w:val="000000"/>
                <w:lang w:eastAsia="is-IS"/>
              </w:rPr>
              <w:pPrChange w:id="3670" w:author="Georg Birgisson" w:date="2021-10-06T14:25:00Z">
                <w:pPr>
                  <w:jc w:val="center"/>
                </w:pPr>
              </w:pPrChange>
            </w:pPr>
            <w:del w:id="3671"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6A19F5BE" w14:textId="57654410" w:rsidR="006D20A6" w:rsidRPr="006D20A6" w:rsidDel="00EC7212" w:rsidRDefault="006D20A6">
            <w:pPr>
              <w:pStyle w:val="BodyText"/>
              <w:rPr>
                <w:del w:id="3672" w:author="Georg Birgisson" w:date="2021-10-06T14:24:00Z"/>
                <w:rFonts w:eastAsia="Times New Roman"/>
                <w:color w:val="000000"/>
                <w:lang w:eastAsia="is-IS"/>
              </w:rPr>
              <w:pPrChange w:id="3673" w:author="Georg Birgisson" w:date="2021-10-06T14:25:00Z">
                <w:pPr>
                  <w:jc w:val="center"/>
                </w:pPr>
              </w:pPrChange>
            </w:pPr>
            <w:del w:id="3674"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00F55E22" w14:textId="4FC8EA76" w:rsidR="006D20A6" w:rsidRPr="006D20A6" w:rsidDel="00EC7212" w:rsidRDefault="006D20A6">
            <w:pPr>
              <w:pStyle w:val="BodyText"/>
              <w:rPr>
                <w:del w:id="3675" w:author="Georg Birgisson" w:date="2021-10-06T14:24:00Z"/>
                <w:rFonts w:eastAsia="Times New Roman"/>
                <w:color w:val="000000"/>
                <w:lang w:eastAsia="is-IS"/>
              </w:rPr>
              <w:pPrChange w:id="3676" w:author="Georg Birgisson" w:date="2021-10-06T14:25:00Z">
                <w:pPr/>
              </w:pPrChange>
            </w:pPr>
            <w:del w:id="3677" w:author="Georg Birgisson" w:date="2021-10-06T14:24:00Z">
              <w:r w:rsidRPr="006D20A6" w:rsidDel="00EC7212">
                <w:rPr>
                  <w:rFonts w:eastAsia="Times New Roman"/>
                  <w:color w:val="000000"/>
                  <w:lang w:eastAsia="is-IS"/>
                </w:rPr>
                <w:delText>cac:PayeeParty/cac:PartyLegalEntity/cbc:CompanyID/@schemeID</w:delText>
              </w:r>
            </w:del>
          </w:p>
        </w:tc>
        <w:tc>
          <w:tcPr>
            <w:tcW w:w="2808" w:type="dxa"/>
            <w:tcBorders>
              <w:top w:val="nil"/>
              <w:left w:val="nil"/>
              <w:bottom w:val="single" w:sz="4" w:space="0" w:color="auto"/>
              <w:right w:val="single" w:sz="4" w:space="0" w:color="auto"/>
            </w:tcBorders>
            <w:shd w:val="clear" w:color="auto" w:fill="auto"/>
            <w:noWrap/>
            <w:hideMark/>
          </w:tcPr>
          <w:p w14:paraId="6028E53D" w14:textId="0E3E846D" w:rsidR="006D20A6" w:rsidRPr="006D20A6" w:rsidDel="00EC7212" w:rsidRDefault="006D20A6">
            <w:pPr>
              <w:pStyle w:val="BodyText"/>
              <w:rPr>
                <w:del w:id="3678" w:author="Georg Birgisson" w:date="2021-10-06T14:24:00Z"/>
                <w:rFonts w:eastAsia="Times New Roman"/>
                <w:color w:val="000000"/>
                <w:lang w:eastAsia="is-IS"/>
              </w:rPr>
              <w:pPrChange w:id="3679" w:author="Georg Birgisson" w:date="2021-10-06T14:25:00Z">
                <w:pPr/>
              </w:pPrChange>
            </w:pPr>
            <w:del w:id="3680" w:author="Georg Birgisson" w:date="2021-10-06T14:24:00Z">
              <w:r w:rsidRPr="006D20A6" w:rsidDel="00EC7212">
                <w:rPr>
                  <w:rFonts w:eastAsia="Times New Roman"/>
                  <w:color w:val="000000"/>
                  <w:lang w:eastAsia="is-IS"/>
                </w:rPr>
                <w:delText> </w:delText>
              </w:r>
            </w:del>
          </w:p>
        </w:tc>
      </w:tr>
      <w:tr w:rsidR="006D20A6" w:rsidRPr="006D20A6" w:rsidDel="00EC7212" w14:paraId="44F9C459" w14:textId="5F00CD66" w:rsidTr="00A61027">
        <w:trPr>
          <w:trHeight w:val="300"/>
          <w:del w:id="368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37A7E29" w14:textId="6C1CF645" w:rsidR="006D20A6" w:rsidRPr="006D20A6" w:rsidDel="00EC7212" w:rsidRDefault="006D20A6">
            <w:pPr>
              <w:pStyle w:val="BodyText"/>
              <w:rPr>
                <w:del w:id="3682" w:author="Georg Birgisson" w:date="2021-10-06T14:24:00Z"/>
                <w:rFonts w:eastAsia="Times New Roman"/>
                <w:color w:val="000000"/>
                <w:lang w:eastAsia="is-IS"/>
              </w:rPr>
              <w:pPrChange w:id="3683" w:author="Georg Birgisson" w:date="2021-10-06T14:25:00Z">
                <w:pPr>
                  <w:jc w:val="right"/>
                </w:pPr>
              </w:pPrChange>
            </w:pPr>
            <w:del w:id="3684" w:author="Georg Birgisson" w:date="2021-10-06T14:24:00Z">
              <w:r w:rsidRPr="006D20A6" w:rsidDel="00EC7212">
                <w:rPr>
                  <w:rFonts w:eastAsia="Times New Roman"/>
                  <w:color w:val="000000"/>
                  <w:lang w:eastAsia="is-IS"/>
                </w:rPr>
                <w:delText>136</w:delText>
              </w:r>
            </w:del>
          </w:p>
        </w:tc>
        <w:tc>
          <w:tcPr>
            <w:tcW w:w="1068" w:type="dxa"/>
            <w:tcBorders>
              <w:top w:val="nil"/>
              <w:left w:val="nil"/>
              <w:bottom w:val="single" w:sz="4" w:space="0" w:color="auto"/>
              <w:right w:val="single" w:sz="4" w:space="0" w:color="auto"/>
            </w:tcBorders>
            <w:shd w:val="clear" w:color="auto" w:fill="auto"/>
            <w:noWrap/>
            <w:hideMark/>
          </w:tcPr>
          <w:p w14:paraId="4D46BEE3" w14:textId="3402B5FD" w:rsidR="006D20A6" w:rsidRPr="006D20A6" w:rsidDel="00EC7212" w:rsidRDefault="006D20A6">
            <w:pPr>
              <w:pStyle w:val="BodyText"/>
              <w:rPr>
                <w:del w:id="3685" w:author="Georg Birgisson" w:date="2021-10-06T14:24:00Z"/>
                <w:rFonts w:eastAsia="Times New Roman"/>
                <w:color w:val="000000"/>
                <w:lang w:eastAsia="is-IS"/>
              </w:rPr>
              <w:pPrChange w:id="3686" w:author="Georg Birgisson" w:date="2021-10-06T14:25:00Z">
                <w:pPr/>
              </w:pPrChange>
            </w:pPr>
            <w:del w:id="3687" w:author="Georg Birgisson" w:date="2021-10-06T14:24:00Z">
              <w:r w:rsidRPr="006D20A6" w:rsidDel="00EC7212">
                <w:rPr>
                  <w:rFonts w:eastAsia="Times New Roman"/>
                  <w:color w:val="000000"/>
                  <w:lang w:eastAsia="is-IS"/>
                </w:rPr>
                <w:delText xml:space="preserve">BG-11 </w:delText>
              </w:r>
            </w:del>
          </w:p>
        </w:tc>
        <w:tc>
          <w:tcPr>
            <w:tcW w:w="561" w:type="dxa"/>
            <w:tcBorders>
              <w:top w:val="nil"/>
              <w:left w:val="nil"/>
              <w:bottom w:val="single" w:sz="4" w:space="0" w:color="auto"/>
              <w:right w:val="single" w:sz="4" w:space="0" w:color="auto"/>
            </w:tcBorders>
            <w:shd w:val="clear" w:color="auto" w:fill="auto"/>
            <w:noWrap/>
            <w:hideMark/>
          </w:tcPr>
          <w:p w14:paraId="2E15FC0F" w14:textId="6633AC95" w:rsidR="006D20A6" w:rsidRPr="006D20A6" w:rsidDel="00EC7212" w:rsidRDefault="006D20A6">
            <w:pPr>
              <w:pStyle w:val="BodyText"/>
              <w:rPr>
                <w:del w:id="3688" w:author="Georg Birgisson" w:date="2021-10-06T14:24:00Z"/>
                <w:rFonts w:eastAsia="Times New Roman"/>
                <w:color w:val="000000"/>
                <w:lang w:eastAsia="is-IS"/>
              </w:rPr>
              <w:pPrChange w:id="3689" w:author="Georg Birgisson" w:date="2021-10-06T14:25:00Z">
                <w:pPr>
                  <w:jc w:val="center"/>
                </w:pPr>
              </w:pPrChange>
            </w:pPr>
            <w:del w:id="3690"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1C738D04" w14:textId="6DB30186" w:rsidR="006D20A6" w:rsidRPr="006D20A6" w:rsidDel="00EC7212" w:rsidRDefault="006D20A6">
            <w:pPr>
              <w:pStyle w:val="BodyText"/>
              <w:rPr>
                <w:del w:id="3691" w:author="Georg Birgisson" w:date="2021-10-06T14:24:00Z"/>
                <w:rFonts w:eastAsia="Times New Roman"/>
                <w:color w:val="000000"/>
                <w:lang w:eastAsia="is-IS"/>
              </w:rPr>
              <w:pPrChange w:id="3692" w:author="Georg Birgisson" w:date="2021-10-06T14:25:00Z">
                <w:pPr>
                  <w:jc w:val="center"/>
                </w:pPr>
              </w:pPrChange>
            </w:pPr>
            <w:del w:id="3693"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17F58376" w14:textId="645780BF" w:rsidR="006D20A6" w:rsidRPr="006D20A6" w:rsidDel="00EC7212" w:rsidRDefault="006D20A6">
            <w:pPr>
              <w:pStyle w:val="BodyText"/>
              <w:rPr>
                <w:del w:id="3694" w:author="Georg Birgisson" w:date="2021-10-06T14:24:00Z"/>
                <w:rFonts w:eastAsia="Times New Roman"/>
                <w:color w:val="000000"/>
                <w:lang w:eastAsia="is-IS"/>
              </w:rPr>
              <w:pPrChange w:id="3695" w:author="Georg Birgisson" w:date="2021-10-06T14:25:00Z">
                <w:pPr/>
              </w:pPrChange>
            </w:pPr>
            <w:del w:id="3696" w:author="Georg Birgisson" w:date="2021-10-06T14:24:00Z">
              <w:r w:rsidRPr="006D20A6" w:rsidDel="00EC7212">
                <w:rPr>
                  <w:rFonts w:eastAsia="Times New Roman"/>
                  <w:color w:val="000000"/>
                  <w:lang w:eastAsia="is-IS"/>
                </w:rPr>
                <w:delText>cac:TaxRepresentativeParty</w:delText>
              </w:r>
            </w:del>
          </w:p>
        </w:tc>
        <w:tc>
          <w:tcPr>
            <w:tcW w:w="2808" w:type="dxa"/>
            <w:tcBorders>
              <w:top w:val="nil"/>
              <w:left w:val="nil"/>
              <w:bottom w:val="single" w:sz="4" w:space="0" w:color="auto"/>
              <w:right w:val="single" w:sz="4" w:space="0" w:color="auto"/>
            </w:tcBorders>
            <w:shd w:val="clear" w:color="auto" w:fill="auto"/>
            <w:noWrap/>
            <w:hideMark/>
          </w:tcPr>
          <w:p w14:paraId="40C0F167" w14:textId="03EE10A2" w:rsidR="006D20A6" w:rsidRPr="006D20A6" w:rsidDel="00EC7212" w:rsidRDefault="006D20A6">
            <w:pPr>
              <w:pStyle w:val="BodyText"/>
              <w:rPr>
                <w:del w:id="3697" w:author="Georg Birgisson" w:date="2021-10-06T14:24:00Z"/>
                <w:rFonts w:eastAsia="Times New Roman"/>
                <w:color w:val="000000"/>
                <w:lang w:eastAsia="is-IS"/>
              </w:rPr>
              <w:pPrChange w:id="3698" w:author="Georg Birgisson" w:date="2021-10-06T14:25:00Z">
                <w:pPr/>
              </w:pPrChange>
            </w:pPr>
            <w:del w:id="3699" w:author="Georg Birgisson" w:date="2021-10-06T14:24:00Z">
              <w:r w:rsidRPr="006D20A6" w:rsidDel="00EC7212">
                <w:rPr>
                  <w:rFonts w:eastAsia="Times New Roman"/>
                  <w:color w:val="000000"/>
                  <w:lang w:eastAsia="is-IS"/>
                </w:rPr>
                <w:delText> </w:delText>
              </w:r>
            </w:del>
          </w:p>
        </w:tc>
      </w:tr>
      <w:tr w:rsidR="006D20A6" w:rsidRPr="006D20A6" w:rsidDel="00EC7212" w14:paraId="3AEAAE59" w14:textId="69EF2DD3" w:rsidTr="00A61027">
        <w:trPr>
          <w:trHeight w:val="300"/>
          <w:del w:id="370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CEE728F" w14:textId="44C66258" w:rsidR="006D20A6" w:rsidRPr="006D20A6" w:rsidDel="00EC7212" w:rsidRDefault="006D20A6">
            <w:pPr>
              <w:pStyle w:val="BodyText"/>
              <w:rPr>
                <w:del w:id="3701" w:author="Georg Birgisson" w:date="2021-10-06T14:24:00Z"/>
                <w:rFonts w:eastAsia="Times New Roman"/>
                <w:color w:val="000000"/>
                <w:lang w:eastAsia="is-IS"/>
              </w:rPr>
              <w:pPrChange w:id="3702" w:author="Georg Birgisson" w:date="2021-10-06T14:25:00Z">
                <w:pPr>
                  <w:jc w:val="right"/>
                </w:pPr>
              </w:pPrChange>
            </w:pPr>
            <w:del w:id="3703" w:author="Georg Birgisson" w:date="2021-10-06T14:24:00Z">
              <w:r w:rsidRPr="006D20A6" w:rsidDel="00EC7212">
                <w:rPr>
                  <w:rFonts w:eastAsia="Times New Roman"/>
                  <w:color w:val="000000"/>
                  <w:lang w:eastAsia="is-IS"/>
                </w:rPr>
                <w:delText>137</w:delText>
              </w:r>
            </w:del>
          </w:p>
        </w:tc>
        <w:tc>
          <w:tcPr>
            <w:tcW w:w="1068" w:type="dxa"/>
            <w:tcBorders>
              <w:top w:val="nil"/>
              <w:left w:val="nil"/>
              <w:bottom w:val="single" w:sz="4" w:space="0" w:color="auto"/>
              <w:right w:val="single" w:sz="4" w:space="0" w:color="auto"/>
            </w:tcBorders>
            <w:shd w:val="clear" w:color="auto" w:fill="auto"/>
            <w:noWrap/>
            <w:hideMark/>
          </w:tcPr>
          <w:p w14:paraId="22ADA4D4" w14:textId="65A3C767" w:rsidR="006D20A6" w:rsidRPr="006D20A6" w:rsidDel="00EC7212" w:rsidRDefault="006D20A6">
            <w:pPr>
              <w:pStyle w:val="BodyText"/>
              <w:rPr>
                <w:del w:id="3704" w:author="Georg Birgisson" w:date="2021-10-06T14:24:00Z"/>
                <w:rFonts w:eastAsia="Times New Roman"/>
                <w:color w:val="000000"/>
                <w:lang w:eastAsia="is-IS"/>
              </w:rPr>
              <w:pPrChange w:id="3705" w:author="Georg Birgisson" w:date="2021-10-06T14:25:00Z">
                <w:pPr/>
              </w:pPrChange>
            </w:pPr>
            <w:del w:id="3706" w:author="Georg Birgisson" w:date="2021-10-06T14:24:00Z">
              <w:r w:rsidRPr="006D20A6" w:rsidDel="00EC7212">
                <w:rPr>
                  <w:rFonts w:eastAsia="Times New Roman"/>
                  <w:color w:val="000000"/>
                  <w:lang w:eastAsia="is-IS"/>
                </w:rPr>
                <w:delText xml:space="preserve">BT-62 </w:delText>
              </w:r>
            </w:del>
          </w:p>
        </w:tc>
        <w:tc>
          <w:tcPr>
            <w:tcW w:w="561" w:type="dxa"/>
            <w:tcBorders>
              <w:top w:val="nil"/>
              <w:left w:val="nil"/>
              <w:bottom w:val="single" w:sz="4" w:space="0" w:color="auto"/>
              <w:right w:val="single" w:sz="4" w:space="0" w:color="auto"/>
            </w:tcBorders>
            <w:shd w:val="clear" w:color="auto" w:fill="auto"/>
            <w:noWrap/>
            <w:hideMark/>
          </w:tcPr>
          <w:p w14:paraId="7A991A6D" w14:textId="5B41D0C8" w:rsidR="006D20A6" w:rsidRPr="006D20A6" w:rsidDel="00EC7212" w:rsidRDefault="006D20A6">
            <w:pPr>
              <w:pStyle w:val="BodyText"/>
              <w:rPr>
                <w:del w:id="3707" w:author="Georg Birgisson" w:date="2021-10-06T14:24:00Z"/>
                <w:rFonts w:eastAsia="Times New Roman"/>
                <w:color w:val="000000"/>
                <w:lang w:eastAsia="is-IS"/>
              </w:rPr>
              <w:pPrChange w:id="3708" w:author="Georg Birgisson" w:date="2021-10-06T14:25:00Z">
                <w:pPr>
                  <w:jc w:val="center"/>
                </w:pPr>
              </w:pPrChange>
            </w:pPr>
            <w:del w:id="3709"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5E97B764" w14:textId="4255B0F7" w:rsidR="006D20A6" w:rsidRPr="006D20A6" w:rsidDel="00EC7212" w:rsidRDefault="006D20A6">
            <w:pPr>
              <w:pStyle w:val="BodyText"/>
              <w:rPr>
                <w:del w:id="3710" w:author="Georg Birgisson" w:date="2021-10-06T14:24:00Z"/>
                <w:rFonts w:eastAsia="Times New Roman"/>
                <w:color w:val="000000"/>
                <w:lang w:eastAsia="is-IS"/>
              </w:rPr>
              <w:pPrChange w:id="3711" w:author="Georg Birgisson" w:date="2021-10-06T14:25:00Z">
                <w:pPr>
                  <w:jc w:val="center"/>
                </w:pPr>
              </w:pPrChange>
            </w:pPr>
            <w:del w:id="3712"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7D635177" w14:textId="091D448C" w:rsidR="006D20A6" w:rsidRPr="006D20A6" w:rsidDel="00EC7212" w:rsidRDefault="006D20A6">
            <w:pPr>
              <w:pStyle w:val="BodyText"/>
              <w:rPr>
                <w:del w:id="3713" w:author="Georg Birgisson" w:date="2021-10-06T14:24:00Z"/>
                <w:rFonts w:eastAsia="Times New Roman"/>
                <w:color w:val="000000"/>
                <w:lang w:eastAsia="is-IS"/>
              </w:rPr>
              <w:pPrChange w:id="3714" w:author="Georg Birgisson" w:date="2021-10-06T14:25:00Z">
                <w:pPr/>
              </w:pPrChange>
            </w:pPr>
            <w:del w:id="3715" w:author="Georg Birgisson" w:date="2021-10-06T14:24:00Z">
              <w:r w:rsidRPr="006D20A6" w:rsidDel="00EC7212">
                <w:rPr>
                  <w:rFonts w:eastAsia="Times New Roman"/>
                  <w:color w:val="000000"/>
                  <w:lang w:eastAsia="is-IS"/>
                </w:rPr>
                <w:delText>cac:TaxRepresentativeParty/cac:PartyName/cbc:Name</w:delText>
              </w:r>
            </w:del>
          </w:p>
        </w:tc>
        <w:tc>
          <w:tcPr>
            <w:tcW w:w="2808" w:type="dxa"/>
            <w:tcBorders>
              <w:top w:val="nil"/>
              <w:left w:val="nil"/>
              <w:bottom w:val="single" w:sz="4" w:space="0" w:color="auto"/>
              <w:right w:val="single" w:sz="4" w:space="0" w:color="auto"/>
            </w:tcBorders>
            <w:shd w:val="clear" w:color="auto" w:fill="auto"/>
            <w:noWrap/>
            <w:hideMark/>
          </w:tcPr>
          <w:p w14:paraId="66392FC6" w14:textId="7324E842" w:rsidR="006D20A6" w:rsidRPr="006D20A6" w:rsidDel="00EC7212" w:rsidRDefault="006D20A6">
            <w:pPr>
              <w:pStyle w:val="BodyText"/>
              <w:rPr>
                <w:del w:id="3716" w:author="Georg Birgisson" w:date="2021-10-06T14:24:00Z"/>
                <w:rFonts w:eastAsia="Times New Roman"/>
                <w:color w:val="000000"/>
                <w:lang w:eastAsia="is-IS"/>
              </w:rPr>
              <w:pPrChange w:id="3717" w:author="Georg Birgisson" w:date="2021-10-06T14:25:00Z">
                <w:pPr/>
              </w:pPrChange>
            </w:pPr>
            <w:del w:id="3718" w:author="Georg Birgisson" w:date="2021-10-06T14:24:00Z">
              <w:r w:rsidRPr="006D20A6" w:rsidDel="00EC7212">
                <w:rPr>
                  <w:rFonts w:eastAsia="Times New Roman"/>
                  <w:color w:val="000000"/>
                  <w:lang w:eastAsia="is-IS"/>
                </w:rPr>
                <w:delText> </w:delText>
              </w:r>
            </w:del>
          </w:p>
        </w:tc>
      </w:tr>
      <w:tr w:rsidR="006D20A6" w:rsidRPr="006D20A6" w:rsidDel="00EC7212" w14:paraId="75760A7E" w14:textId="18E08CCB" w:rsidTr="00A61027">
        <w:trPr>
          <w:trHeight w:val="300"/>
          <w:del w:id="371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82F69FE" w14:textId="6C9E2C74" w:rsidR="006D20A6" w:rsidRPr="006D20A6" w:rsidDel="00EC7212" w:rsidRDefault="006D20A6">
            <w:pPr>
              <w:pStyle w:val="BodyText"/>
              <w:rPr>
                <w:del w:id="3720" w:author="Georg Birgisson" w:date="2021-10-06T14:24:00Z"/>
                <w:rFonts w:eastAsia="Times New Roman"/>
                <w:color w:val="000000"/>
                <w:lang w:eastAsia="is-IS"/>
              </w:rPr>
              <w:pPrChange w:id="3721" w:author="Georg Birgisson" w:date="2021-10-06T14:25:00Z">
                <w:pPr>
                  <w:jc w:val="right"/>
                </w:pPr>
              </w:pPrChange>
            </w:pPr>
            <w:del w:id="3722" w:author="Georg Birgisson" w:date="2021-10-06T14:24:00Z">
              <w:r w:rsidRPr="006D20A6" w:rsidDel="00EC7212">
                <w:rPr>
                  <w:rFonts w:eastAsia="Times New Roman"/>
                  <w:color w:val="000000"/>
                  <w:lang w:eastAsia="is-IS"/>
                </w:rPr>
                <w:delText>138</w:delText>
              </w:r>
            </w:del>
          </w:p>
        </w:tc>
        <w:tc>
          <w:tcPr>
            <w:tcW w:w="1068" w:type="dxa"/>
            <w:tcBorders>
              <w:top w:val="nil"/>
              <w:left w:val="nil"/>
              <w:bottom w:val="single" w:sz="4" w:space="0" w:color="auto"/>
              <w:right w:val="single" w:sz="4" w:space="0" w:color="auto"/>
            </w:tcBorders>
            <w:shd w:val="clear" w:color="auto" w:fill="auto"/>
            <w:noWrap/>
            <w:hideMark/>
          </w:tcPr>
          <w:p w14:paraId="2E021110" w14:textId="593CB4A6" w:rsidR="006D20A6" w:rsidRPr="006D20A6" w:rsidDel="00EC7212" w:rsidRDefault="006D20A6">
            <w:pPr>
              <w:pStyle w:val="BodyText"/>
              <w:rPr>
                <w:del w:id="3723" w:author="Georg Birgisson" w:date="2021-10-06T14:24:00Z"/>
                <w:rFonts w:eastAsia="Times New Roman"/>
                <w:color w:val="000000"/>
                <w:lang w:eastAsia="is-IS"/>
              </w:rPr>
              <w:pPrChange w:id="3724" w:author="Georg Birgisson" w:date="2021-10-06T14:25:00Z">
                <w:pPr/>
              </w:pPrChange>
            </w:pPr>
            <w:del w:id="3725" w:author="Georg Birgisson" w:date="2021-10-06T14:24:00Z">
              <w:r w:rsidRPr="006D20A6" w:rsidDel="00EC7212">
                <w:rPr>
                  <w:rFonts w:eastAsia="Times New Roman"/>
                  <w:color w:val="000000"/>
                  <w:lang w:eastAsia="is-IS"/>
                </w:rPr>
                <w:delText xml:space="preserve">BT-63 </w:delText>
              </w:r>
            </w:del>
          </w:p>
        </w:tc>
        <w:tc>
          <w:tcPr>
            <w:tcW w:w="561" w:type="dxa"/>
            <w:tcBorders>
              <w:top w:val="nil"/>
              <w:left w:val="nil"/>
              <w:bottom w:val="single" w:sz="4" w:space="0" w:color="auto"/>
              <w:right w:val="single" w:sz="4" w:space="0" w:color="auto"/>
            </w:tcBorders>
            <w:shd w:val="clear" w:color="auto" w:fill="auto"/>
            <w:noWrap/>
            <w:hideMark/>
          </w:tcPr>
          <w:p w14:paraId="205559D9" w14:textId="3E6EE8EF" w:rsidR="006D20A6" w:rsidRPr="006D20A6" w:rsidDel="00EC7212" w:rsidRDefault="006D20A6">
            <w:pPr>
              <w:pStyle w:val="BodyText"/>
              <w:rPr>
                <w:del w:id="3726" w:author="Georg Birgisson" w:date="2021-10-06T14:24:00Z"/>
                <w:rFonts w:eastAsia="Times New Roman"/>
                <w:color w:val="000000"/>
                <w:lang w:eastAsia="is-IS"/>
              </w:rPr>
              <w:pPrChange w:id="3727" w:author="Georg Birgisson" w:date="2021-10-06T14:25:00Z">
                <w:pPr>
                  <w:jc w:val="center"/>
                </w:pPr>
              </w:pPrChange>
            </w:pPr>
            <w:del w:id="3728"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056494CE" w14:textId="3266A133" w:rsidR="006D20A6" w:rsidRPr="006D20A6" w:rsidDel="00EC7212" w:rsidRDefault="006D20A6">
            <w:pPr>
              <w:pStyle w:val="BodyText"/>
              <w:rPr>
                <w:del w:id="3729" w:author="Georg Birgisson" w:date="2021-10-06T14:24:00Z"/>
                <w:rFonts w:eastAsia="Times New Roman"/>
                <w:color w:val="000000"/>
                <w:lang w:eastAsia="is-IS"/>
              </w:rPr>
              <w:pPrChange w:id="3730" w:author="Georg Birgisson" w:date="2021-10-06T14:25:00Z">
                <w:pPr>
                  <w:jc w:val="center"/>
                </w:pPr>
              </w:pPrChange>
            </w:pPr>
            <w:del w:id="3731"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7EAD546F" w14:textId="71564677" w:rsidR="006D20A6" w:rsidRPr="006D20A6" w:rsidDel="00EC7212" w:rsidRDefault="006D20A6">
            <w:pPr>
              <w:pStyle w:val="BodyText"/>
              <w:rPr>
                <w:del w:id="3732" w:author="Georg Birgisson" w:date="2021-10-06T14:24:00Z"/>
                <w:rFonts w:eastAsia="Times New Roman"/>
                <w:color w:val="000000"/>
                <w:lang w:eastAsia="is-IS"/>
              </w:rPr>
              <w:pPrChange w:id="3733" w:author="Georg Birgisson" w:date="2021-10-06T14:25:00Z">
                <w:pPr/>
              </w:pPrChange>
            </w:pPr>
            <w:del w:id="3734" w:author="Georg Birgisson" w:date="2021-10-06T14:24:00Z">
              <w:r w:rsidRPr="006D20A6" w:rsidDel="00EC7212">
                <w:rPr>
                  <w:rFonts w:eastAsia="Times New Roman"/>
                  <w:color w:val="000000"/>
                  <w:lang w:eastAsia="is-IS"/>
                </w:rPr>
                <w:delText>cac:TaxRepresentativeParty/cac:PartyTaxScheme/cbc:CompanyID</w:delText>
              </w:r>
            </w:del>
          </w:p>
        </w:tc>
        <w:tc>
          <w:tcPr>
            <w:tcW w:w="2808" w:type="dxa"/>
            <w:tcBorders>
              <w:top w:val="nil"/>
              <w:left w:val="nil"/>
              <w:bottom w:val="single" w:sz="4" w:space="0" w:color="auto"/>
              <w:right w:val="single" w:sz="4" w:space="0" w:color="auto"/>
            </w:tcBorders>
            <w:shd w:val="clear" w:color="auto" w:fill="auto"/>
            <w:noWrap/>
            <w:hideMark/>
          </w:tcPr>
          <w:p w14:paraId="5A8D2FF7" w14:textId="7145ABE6" w:rsidR="006D20A6" w:rsidRPr="006D20A6" w:rsidDel="00EC7212" w:rsidRDefault="006D20A6">
            <w:pPr>
              <w:pStyle w:val="BodyText"/>
              <w:rPr>
                <w:del w:id="3735" w:author="Georg Birgisson" w:date="2021-10-06T14:24:00Z"/>
                <w:rFonts w:eastAsia="Times New Roman"/>
                <w:color w:val="000000"/>
                <w:lang w:eastAsia="is-IS"/>
              </w:rPr>
              <w:pPrChange w:id="3736" w:author="Georg Birgisson" w:date="2021-10-06T14:25:00Z">
                <w:pPr/>
              </w:pPrChange>
            </w:pPr>
            <w:del w:id="3737" w:author="Georg Birgisson" w:date="2021-10-06T14:24:00Z">
              <w:r w:rsidRPr="006D20A6" w:rsidDel="00EC7212">
                <w:rPr>
                  <w:rFonts w:eastAsia="Times New Roman"/>
                  <w:color w:val="000000"/>
                  <w:lang w:eastAsia="is-IS"/>
                </w:rPr>
                <w:delText> </w:delText>
              </w:r>
            </w:del>
          </w:p>
        </w:tc>
      </w:tr>
      <w:tr w:rsidR="006D20A6" w:rsidRPr="006D20A6" w:rsidDel="00EC7212" w14:paraId="0009AEC8" w14:textId="67C5B834" w:rsidTr="00A61027">
        <w:trPr>
          <w:trHeight w:val="300"/>
          <w:del w:id="373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C7D75F7" w14:textId="27A6E17B" w:rsidR="006D20A6" w:rsidRPr="006D20A6" w:rsidDel="00EC7212" w:rsidRDefault="006D20A6">
            <w:pPr>
              <w:pStyle w:val="BodyText"/>
              <w:rPr>
                <w:del w:id="3739" w:author="Georg Birgisson" w:date="2021-10-06T14:24:00Z"/>
                <w:rFonts w:eastAsia="Times New Roman"/>
                <w:color w:val="000000"/>
                <w:lang w:eastAsia="is-IS"/>
              </w:rPr>
              <w:pPrChange w:id="3740" w:author="Georg Birgisson" w:date="2021-10-06T14:25:00Z">
                <w:pPr>
                  <w:jc w:val="right"/>
                </w:pPr>
              </w:pPrChange>
            </w:pPr>
            <w:del w:id="3741" w:author="Georg Birgisson" w:date="2021-10-06T14:24:00Z">
              <w:r w:rsidRPr="006D20A6" w:rsidDel="00EC7212">
                <w:rPr>
                  <w:rFonts w:eastAsia="Times New Roman"/>
                  <w:color w:val="000000"/>
                  <w:lang w:eastAsia="is-IS"/>
                </w:rPr>
                <w:delText>139</w:delText>
              </w:r>
            </w:del>
          </w:p>
        </w:tc>
        <w:tc>
          <w:tcPr>
            <w:tcW w:w="1068" w:type="dxa"/>
            <w:tcBorders>
              <w:top w:val="nil"/>
              <w:left w:val="nil"/>
              <w:bottom w:val="single" w:sz="4" w:space="0" w:color="auto"/>
              <w:right w:val="single" w:sz="4" w:space="0" w:color="auto"/>
            </w:tcBorders>
            <w:shd w:val="clear" w:color="auto" w:fill="auto"/>
            <w:noWrap/>
            <w:hideMark/>
          </w:tcPr>
          <w:p w14:paraId="042357AE" w14:textId="4AA5ED27" w:rsidR="006D20A6" w:rsidRPr="006D20A6" w:rsidDel="00EC7212" w:rsidRDefault="006D20A6">
            <w:pPr>
              <w:pStyle w:val="BodyText"/>
              <w:rPr>
                <w:del w:id="3742" w:author="Georg Birgisson" w:date="2021-10-06T14:24:00Z"/>
                <w:rFonts w:eastAsia="Times New Roman"/>
                <w:color w:val="000000"/>
                <w:lang w:eastAsia="is-IS"/>
              </w:rPr>
              <w:pPrChange w:id="3743" w:author="Georg Birgisson" w:date="2021-10-06T14:25:00Z">
                <w:pPr/>
              </w:pPrChange>
            </w:pPr>
            <w:del w:id="3744" w:author="Georg Birgisson" w:date="2021-10-06T14:24:00Z">
              <w:r w:rsidRPr="006D20A6" w:rsidDel="00EC7212">
                <w:rPr>
                  <w:rFonts w:eastAsia="Times New Roman"/>
                  <w:color w:val="000000"/>
                  <w:lang w:eastAsia="is-IS"/>
                </w:rPr>
                <w:delText xml:space="preserve">BG-12 </w:delText>
              </w:r>
            </w:del>
          </w:p>
        </w:tc>
        <w:tc>
          <w:tcPr>
            <w:tcW w:w="561" w:type="dxa"/>
            <w:tcBorders>
              <w:top w:val="nil"/>
              <w:left w:val="nil"/>
              <w:bottom w:val="single" w:sz="4" w:space="0" w:color="auto"/>
              <w:right w:val="single" w:sz="4" w:space="0" w:color="auto"/>
            </w:tcBorders>
            <w:shd w:val="clear" w:color="auto" w:fill="auto"/>
            <w:noWrap/>
            <w:hideMark/>
          </w:tcPr>
          <w:p w14:paraId="5AE7649C" w14:textId="24A6B2DE" w:rsidR="006D20A6" w:rsidRPr="006D20A6" w:rsidDel="00EC7212" w:rsidRDefault="006D20A6">
            <w:pPr>
              <w:pStyle w:val="BodyText"/>
              <w:rPr>
                <w:del w:id="3745" w:author="Georg Birgisson" w:date="2021-10-06T14:24:00Z"/>
                <w:rFonts w:eastAsia="Times New Roman"/>
                <w:color w:val="000000"/>
                <w:lang w:eastAsia="is-IS"/>
              </w:rPr>
              <w:pPrChange w:id="3746" w:author="Georg Birgisson" w:date="2021-10-06T14:25:00Z">
                <w:pPr>
                  <w:jc w:val="center"/>
                </w:pPr>
              </w:pPrChange>
            </w:pPr>
            <w:del w:id="3747"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7A0B8990" w14:textId="7897C0FA" w:rsidR="006D20A6" w:rsidRPr="006D20A6" w:rsidDel="00EC7212" w:rsidRDefault="006D20A6">
            <w:pPr>
              <w:pStyle w:val="BodyText"/>
              <w:rPr>
                <w:del w:id="3748" w:author="Georg Birgisson" w:date="2021-10-06T14:24:00Z"/>
                <w:rFonts w:eastAsia="Times New Roman"/>
                <w:color w:val="000000"/>
                <w:lang w:eastAsia="is-IS"/>
              </w:rPr>
              <w:pPrChange w:id="3749" w:author="Georg Birgisson" w:date="2021-10-06T14:25:00Z">
                <w:pPr>
                  <w:jc w:val="center"/>
                </w:pPr>
              </w:pPrChange>
            </w:pPr>
            <w:del w:id="3750"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27A951CD" w14:textId="7134FB76" w:rsidR="006D20A6" w:rsidRPr="006D20A6" w:rsidDel="00EC7212" w:rsidRDefault="006D20A6">
            <w:pPr>
              <w:pStyle w:val="BodyText"/>
              <w:rPr>
                <w:del w:id="3751" w:author="Georg Birgisson" w:date="2021-10-06T14:24:00Z"/>
                <w:rFonts w:eastAsia="Times New Roman"/>
                <w:color w:val="000000"/>
                <w:lang w:eastAsia="is-IS"/>
              </w:rPr>
              <w:pPrChange w:id="3752" w:author="Georg Birgisson" w:date="2021-10-06T14:25:00Z">
                <w:pPr/>
              </w:pPrChange>
            </w:pPr>
            <w:del w:id="3753" w:author="Georg Birgisson" w:date="2021-10-06T14:24:00Z">
              <w:r w:rsidRPr="006D20A6" w:rsidDel="00EC7212">
                <w:rPr>
                  <w:rFonts w:eastAsia="Times New Roman"/>
                  <w:color w:val="000000"/>
                  <w:lang w:eastAsia="is-IS"/>
                </w:rPr>
                <w:delText>cac:TaxRepresentativeParty/cac:PostalAddress</w:delText>
              </w:r>
            </w:del>
          </w:p>
        </w:tc>
        <w:tc>
          <w:tcPr>
            <w:tcW w:w="2808" w:type="dxa"/>
            <w:tcBorders>
              <w:top w:val="nil"/>
              <w:left w:val="nil"/>
              <w:bottom w:val="single" w:sz="4" w:space="0" w:color="auto"/>
              <w:right w:val="single" w:sz="4" w:space="0" w:color="auto"/>
            </w:tcBorders>
            <w:shd w:val="clear" w:color="auto" w:fill="auto"/>
            <w:noWrap/>
            <w:hideMark/>
          </w:tcPr>
          <w:p w14:paraId="25B3DBF3" w14:textId="43D89B2C" w:rsidR="006D20A6" w:rsidRPr="006D20A6" w:rsidDel="00EC7212" w:rsidRDefault="006D20A6">
            <w:pPr>
              <w:pStyle w:val="BodyText"/>
              <w:rPr>
                <w:del w:id="3754" w:author="Georg Birgisson" w:date="2021-10-06T14:24:00Z"/>
                <w:rFonts w:eastAsia="Times New Roman"/>
                <w:color w:val="000000"/>
                <w:lang w:eastAsia="is-IS"/>
              </w:rPr>
              <w:pPrChange w:id="3755" w:author="Georg Birgisson" w:date="2021-10-06T14:25:00Z">
                <w:pPr/>
              </w:pPrChange>
            </w:pPr>
            <w:del w:id="3756" w:author="Georg Birgisson" w:date="2021-10-06T14:24:00Z">
              <w:r w:rsidRPr="006D20A6" w:rsidDel="00EC7212">
                <w:rPr>
                  <w:rFonts w:eastAsia="Times New Roman"/>
                  <w:color w:val="000000"/>
                  <w:lang w:eastAsia="is-IS"/>
                </w:rPr>
                <w:delText> </w:delText>
              </w:r>
            </w:del>
          </w:p>
        </w:tc>
      </w:tr>
      <w:tr w:rsidR="006D20A6" w:rsidRPr="006D20A6" w:rsidDel="00EC7212" w14:paraId="6260641C" w14:textId="6E1A5A5F" w:rsidTr="00A61027">
        <w:trPr>
          <w:trHeight w:val="300"/>
          <w:del w:id="375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E82D64C" w14:textId="4240281E" w:rsidR="006D20A6" w:rsidRPr="006D20A6" w:rsidDel="00EC7212" w:rsidRDefault="006D20A6">
            <w:pPr>
              <w:pStyle w:val="BodyText"/>
              <w:rPr>
                <w:del w:id="3758" w:author="Georg Birgisson" w:date="2021-10-06T14:24:00Z"/>
                <w:rFonts w:eastAsia="Times New Roman"/>
                <w:color w:val="000000"/>
                <w:lang w:eastAsia="is-IS"/>
              </w:rPr>
              <w:pPrChange w:id="3759" w:author="Georg Birgisson" w:date="2021-10-06T14:25:00Z">
                <w:pPr>
                  <w:jc w:val="right"/>
                </w:pPr>
              </w:pPrChange>
            </w:pPr>
            <w:del w:id="3760" w:author="Georg Birgisson" w:date="2021-10-06T14:24:00Z">
              <w:r w:rsidRPr="006D20A6" w:rsidDel="00EC7212">
                <w:rPr>
                  <w:rFonts w:eastAsia="Times New Roman"/>
                  <w:color w:val="000000"/>
                  <w:lang w:eastAsia="is-IS"/>
                </w:rPr>
                <w:delText>140</w:delText>
              </w:r>
            </w:del>
          </w:p>
        </w:tc>
        <w:tc>
          <w:tcPr>
            <w:tcW w:w="1068" w:type="dxa"/>
            <w:tcBorders>
              <w:top w:val="nil"/>
              <w:left w:val="nil"/>
              <w:bottom w:val="single" w:sz="4" w:space="0" w:color="auto"/>
              <w:right w:val="single" w:sz="4" w:space="0" w:color="auto"/>
            </w:tcBorders>
            <w:shd w:val="clear" w:color="auto" w:fill="auto"/>
            <w:noWrap/>
            <w:hideMark/>
          </w:tcPr>
          <w:p w14:paraId="4C63D875" w14:textId="3AFAE087" w:rsidR="006D20A6" w:rsidRPr="006D20A6" w:rsidDel="00EC7212" w:rsidRDefault="006D20A6">
            <w:pPr>
              <w:pStyle w:val="BodyText"/>
              <w:rPr>
                <w:del w:id="3761" w:author="Georg Birgisson" w:date="2021-10-06T14:24:00Z"/>
                <w:rFonts w:eastAsia="Times New Roman"/>
                <w:color w:val="000000"/>
                <w:lang w:eastAsia="is-IS"/>
              </w:rPr>
              <w:pPrChange w:id="3762" w:author="Georg Birgisson" w:date="2021-10-06T14:25:00Z">
                <w:pPr/>
              </w:pPrChange>
            </w:pPr>
            <w:del w:id="3763" w:author="Georg Birgisson" w:date="2021-10-06T14:24:00Z">
              <w:r w:rsidRPr="006D20A6" w:rsidDel="00EC7212">
                <w:rPr>
                  <w:rFonts w:eastAsia="Times New Roman"/>
                  <w:color w:val="000000"/>
                  <w:lang w:eastAsia="is-IS"/>
                </w:rPr>
                <w:delText xml:space="preserve">BT-64 </w:delText>
              </w:r>
            </w:del>
          </w:p>
        </w:tc>
        <w:tc>
          <w:tcPr>
            <w:tcW w:w="561" w:type="dxa"/>
            <w:tcBorders>
              <w:top w:val="nil"/>
              <w:left w:val="nil"/>
              <w:bottom w:val="single" w:sz="4" w:space="0" w:color="auto"/>
              <w:right w:val="single" w:sz="4" w:space="0" w:color="auto"/>
            </w:tcBorders>
            <w:shd w:val="clear" w:color="auto" w:fill="auto"/>
            <w:noWrap/>
            <w:hideMark/>
          </w:tcPr>
          <w:p w14:paraId="2D73E680" w14:textId="021AFB18" w:rsidR="006D20A6" w:rsidRPr="006D20A6" w:rsidDel="00EC7212" w:rsidRDefault="006D20A6">
            <w:pPr>
              <w:pStyle w:val="BodyText"/>
              <w:rPr>
                <w:del w:id="3764" w:author="Georg Birgisson" w:date="2021-10-06T14:24:00Z"/>
                <w:rFonts w:eastAsia="Times New Roman"/>
                <w:color w:val="000000"/>
                <w:lang w:eastAsia="is-IS"/>
              </w:rPr>
              <w:pPrChange w:id="3765" w:author="Georg Birgisson" w:date="2021-10-06T14:25:00Z">
                <w:pPr>
                  <w:jc w:val="center"/>
                </w:pPr>
              </w:pPrChange>
            </w:pPr>
            <w:del w:id="3766"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525E96A3" w14:textId="30BAD660" w:rsidR="006D20A6" w:rsidRPr="006D20A6" w:rsidDel="00EC7212" w:rsidRDefault="006D20A6">
            <w:pPr>
              <w:pStyle w:val="BodyText"/>
              <w:rPr>
                <w:del w:id="3767" w:author="Georg Birgisson" w:date="2021-10-06T14:24:00Z"/>
                <w:rFonts w:eastAsia="Times New Roman"/>
                <w:color w:val="000000"/>
                <w:lang w:eastAsia="is-IS"/>
              </w:rPr>
              <w:pPrChange w:id="3768" w:author="Georg Birgisson" w:date="2021-10-06T14:25:00Z">
                <w:pPr>
                  <w:jc w:val="center"/>
                </w:pPr>
              </w:pPrChange>
            </w:pPr>
            <w:del w:id="3769"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11C5D8C3" w14:textId="5C7126F8" w:rsidR="006D20A6" w:rsidRPr="006D20A6" w:rsidDel="00EC7212" w:rsidRDefault="006D20A6">
            <w:pPr>
              <w:pStyle w:val="BodyText"/>
              <w:rPr>
                <w:del w:id="3770" w:author="Georg Birgisson" w:date="2021-10-06T14:24:00Z"/>
                <w:rFonts w:eastAsia="Times New Roman"/>
                <w:color w:val="000000"/>
                <w:lang w:eastAsia="is-IS"/>
              </w:rPr>
              <w:pPrChange w:id="3771" w:author="Georg Birgisson" w:date="2021-10-06T14:25:00Z">
                <w:pPr/>
              </w:pPrChange>
            </w:pPr>
            <w:del w:id="3772" w:author="Georg Birgisson" w:date="2021-10-06T14:24:00Z">
              <w:r w:rsidRPr="006D20A6" w:rsidDel="00EC7212">
                <w:rPr>
                  <w:rFonts w:eastAsia="Times New Roman"/>
                  <w:color w:val="000000"/>
                  <w:lang w:eastAsia="is-IS"/>
                </w:rPr>
                <w:delText>cac:TaxRepresentativeParty/cac:PostalAddress/cbc:StreetName</w:delText>
              </w:r>
            </w:del>
          </w:p>
        </w:tc>
        <w:tc>
          <w:tcPr>
            <w:tcW w:w="2808" w:type="dxa"/>
            <w:tcBorders>
              <w:top w:val="nil"/>
              <w:left w:val="nil"/>
              <w:bottom w:val="single" w:sz="4" w:space="0" w:color="auto"/>
              <w:right w:val="single" w:sz="4" w:space="0" w:color="auto"/>
            </w:tcBorders>
            <w:shd w:val="clear" w:color="auto" w:fill="auto"/>
            <w:noWrap/>
            <w:hideMark/>
          </w:tcPr>
          <w:p w14:paraId="6E1979BE" w14:textId="62C65792" w:rsidR="006D20A6" w:rsidRPr="006D20A6" w:rsidDel="00EC7212" w:rsidRDefault="006D20A6">
            <w:pPr>
              <w:pStyle w:val="BodyText"/>
              <w:rPr>
                <w:del w:id="3773" w:author="Georg Birgisson" w:date="2021-10-06T14:24:00Z"/>
                <w:rFonts w:eastAsia="Times New Roman"/>
                <w:color w:val="000000"/>
                <w:lang w:eastAsia="is-IS"/>
              </w:rPr>
              <w:pPrChange w:id="3774" w:author="Georg Birgisson" w:date="2021-10-06T14:25:00Z">
                <w:pPr/>
              </w:pPrChange>
            </w:pPr>
            <w:del w:id="3775" w:author="Georg Birgisson" w:date="2021-10-06T14:24:00Z">
              <w:r w:rsidRPr="006D20A6" w:rsidDel="00EC7212">
                <w:rPr>
                  <w:rFonts w:eastAsia="Times New Roman"/>
                  <w:color w:val="000000"/>
                  <w:lang w:eastAsia="is-IS"/>
                </w:rPr>
                <w:delText> </w:delText>
              </w:r>
            </w:del>
          </w:p>
        </w:tc>
      </w:tr>
      <w:tr w:rsidR="006D20A6" w:rsidRPr="006D20A6" w:rsidDel="00EC7212" w14:paraId="712BA7A3" w14:textId="288EDC89" w:rsidTr="00A61027">
        <w:trPr>
          <w:trHeight w:val="300"/>
          <w:del w:id="377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6ED6A34" w14:textId="0A48E921" w:rsidR="006D20A6" w:rsidRPr="006D20A6" w:rsidDel="00EC7212" w:rsidRDefault="006D20A6">
            <w:pPr>
              <w:pStyle w:val="BodyText"/>
              <w:rPr>
                <w:del w:id="3777" w:author="Georg Birgisson" w:date="2021-10-06T14:24:00Z"/>
                <w:rFonts w:eastAsia="Times New Roman"/>
                <w:color w:val="000000"/>
                <w:lang w:eastAsia="is-IS"/>
              </w:rPr>
              <w:pPrChange w:id="3778" w:author="Georg Birgisson" w:date="2021-10-06T14:25:00Z">
                <w:pPr>
                  <w:jc w:val="right"/>
                </w:pPr>
              </w:pPrChange>
            </w:pPr>
            <w:del w:id="3779" w:author="Georg Birgisson" w:date="2021-10-06T14:24:00Z">
              <w:r w:rsidRPr="006D20A6" w:rsidDel="00EC7212">
                <w:rPr>
                  <w:rFonts w:eastAsia="Times New Roman"/>
                  <w:color w:val="000000"/>
                  <w:lang w:eastAsia="is-IS"/>
                </w:rPr>
                <w:delText>141</w:delText>
              </w:r>
            </w:del>
          </w:p>
        </w:tc>
        <w:tc>
          <w:tcPr>
            <w:tcW w:w="1068" w:type="dxa"/>
            <w:tcBorders>
              <w:top w:val="nil"/>
              <w:left w:val="nil"/>
              <w:bottom w:val="single" w:sz="4" w:space="0" w:color="auto"/>
              <w:right w:val="single" w:sz="4" w:space="0" w:color="auto"/>
            </w:tcBorders>
            <w:shd w:val="clear" w:color="auto" w:fill="auto"/>
            <w:noWrap/>
            <w:hideMark/>
          </w:tcPr>
          <w:p w14:paraId="7D10132C" w14:textId="4B41404F" w:rsidR="006D20A6" w:rsidRPr="006D20A6" w:rsidDel="00EC7212" w:rsidRDefault="006D20A6">
            <w:pPr>
              <w:pStyle w:val="BodyText"/>
              <w:rPr>
                <w:del w:id="3780" w:author="Georg Birgisson" w:date="2021-10-06T14:24:00Z"/>
                <w:rFonts w:eastAsia="Times New Roman"/>
                <w:color w:val="000000"/>
                <w:lang w:eastAsia="is-IS"/>
              </w:rPr>
              <w:pPrChange w:id="3781" w:author="Georg Birgisson" w:date="2021-10-06T14:25:00Z">
                <w:pPr/>
              </w:pPrChange>
            </w:pPr>
            <w:del w:id="3782" w:author="Georg Birgisson" w:date="2021-10-06T14:24:00Z">
              <w:r w:rsidRPr="006D20A6" w:rsidDel="00EC7212">
                <w:rPr>
                  <w:rFonts w:eastAsia="Times New Roman"/>
                  <w:color w:val="000000"/>
                  <w:lang w:eastAsia="is-IS"/>
                </w:rPr>
                <w:delText xml:space="preserve">BT-65 </w:delText>
              </w:r>
            </w:del>
          </w:p>
        </w:tc>
        <w:tc>
          <w:tcPr>
            <w:tcW w:w="561" w:type="dxa"/>
            <w:tcBorders>
              <w:top w:val="nil"/>
              <w:left w:val="nil"/>
              <w:bottom w:val="single" w:sz="4" w:space="0" w:color="auto"/>
              <w:right w:val="single" w:sz="4" w:space="0" w:color="auto"/>
            </w:tcBorders>
            <w:shd w:val="clear" w:color="auto" w:fill="auto"/>
            <w:noWrap/>
            <w:hideMark/>
          </w:tcPr>
          <w:p w14:paraId="6CBC675B" w14:textId="222FF33A" w:rsidR="006D20A6" w:rsidRPr="006D20A6" w:rsidDel="00EC7212" w:rsidRDefault="006D20A6">
            <w:pPr>
              <w:pStyle w:val="BodyText"/>
              <w:rPr>
                <w:del w:id="3783" w:author="Georg Birgisson" w:date="2021-10-06T14:24:00Z"/>
                <w:rFonts w:eastAsia="Times New Roman"/>
                <w:color w:val="000000"/>
                <w:lang w:eastAsia="is-IS"/>
              </w:rPr>
              <w:pPrChange w:id="3784" w:author="Georg Birgisson" w:date="2021-10-06T14:25:00Z">
                <w:pPr>
                  <w:jc w:val="center"/>
                </w:pPr>
              </w:pPrChange>
            </w:pPr>
            <w:del w:id="3785"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12D60F50" w14:textId="2B38FB1C" w:rsidR="006D20A6" w:rsidRPr="006D20A6" w:rsidDel="00EC7212" w:rsidRDefault="006D20A6">
            <w:pPr>
              <w:pStyle w:val="BodyText"/>
              <w:rPr>
                <w:del w:id="3786" w:author="Georg Birgisson" w:date="2021-10-06T14:24:00Z"/>
                <w:rFonts w:eastAsia="Times New Roman"/>
                <w:color w:val="000000"/>
                <w:lang w:eastAsia="is-IS"/>
              </w:rPr>
              <w:pPrChange w:id="3787" w:author="Georg Birgisson" w:date="2021-10-06T14:25:00Z">
                <w:pPr>
                  <w:jc w:val="center"/>
                </w:pPr>
              </w:pPrChange>
            </w:pPr>
            <w:del w:id="3788"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39163047" w14:textId="3A4FBF16" w:rsidR="006D20A6" w:rsidRPr="006D20A6" w:rsidDel="00EC7212" w:rsidRDefault="006D20A6">
            <w:pPr>
              <w:pStyle w:val="BodyText"/>
              <w:rPr>
                <w:del w:id="3789" w:author="Georg Birgisson" w:date="2021-10-06T14:24:00Z"/>
                <w:rFonts w:eastAsia="Times New Roman"/>
                <w:color w:val="000000"/>
                <w:lang w:eastAsia="is-IS"/>
              </w:rPr>
              <w:pPrChange w:id="3790" w:author="Georg Birgisson" w:date="2021-10-06T14:25:00Z">
                <w:pPr/>
              </w:pPrChange>
            </w:pPr>
            <w:del w:id="3791" w:author="Georg Birgisson" w:date="2021-10-06T14:24:00Z">
              <w:r w:rsidRPr="006D20A6" w:rsidDel="00EC7212">
                <w:rPr>
                  <w:rFonts w:eastAsia="Times New Roman"/>
                  <w:color w:val="000000"/>
                  <w:lang w:eastAsia="is-IS"/>
                </w:rPr>
                <w:delText>cac:TaxRepresentativeParty/cac:PostalAddress/cbc:AdditionalStreetName</w:delText>
              </w:r>
            </w:del>
          </w:p>
        </w:tc>
        <w:tc>
          <w:tcPr>
            <w:tcW w:w="2808" w:type="dxa"/>
            <w:tcBorders>
              <w:top w:val="nil"/>
              <w:left w:val="nil"/>
              <w:bottom w:val="single" w:sz="4" w:space="0" w:color="auto"/>
              <w:right w:val="single" w:sz="4" w:space="0" w:color="auto"/>
            </w:tcBorders>
            <w:shd w:val="clear" w:color="auto" w:fill="auto"/>
            <w:noWrap/>
            <w:hideMark/>
          </w:tcPr>
          <w:p w14:paraId="2346E0D2" w14:textId="7F02C6BA" w:rsidR="006D20A6" w:rsidRPr="006D20A6" w:rsidDel="00EC7212" w:rsidRDefault="006D20A6">
            <w:pPr>
              <w:pStyle w:val="BodyText"/>
              <w:rPr>
                <w:del w:id="3792" w:author="Georg Birgisson" w:date="2021-10-06T14:24:00Z"/>
                <w:rFonts w:eastAsia="Times New Roman"/>
                <w:color w:val="000000"/>
                <w:lang w:eastAsia="is-IS"/>
              </w:rPr>
              <w:pPrChange w:id="3793" w:author="Georg Birgisson" w:date="2021-10-06T14:25:00Z">
                <w:pPr/>
              </w:pPrChange>
            </w:pPr>
            <w:del w:id="3794" w:author="Georg Birgisson" w:date="2021-10-06T14:24:00Z">
              <w:r w:rsidRPr="006D20A6" w:rsidDel="00EC7212">
                <w:rPr>
                  <w:rFonts w:eastAsia="Times New Roman"/>
                  <w:color w:val="000000"/>
                  <w:lang w:eastAsia="is-IS"/>
                </w:rPr>
                <w:delText> </w:delText>
              </w:r>
            </w:del>
          </w:p>
        </w:tc>
      </w:tr>
      <w:tr w:rsidR="006D20A6" w:rsidRPr="006D20A6" w:rsidDel="00EC7212" w14:paraId="7C37EDB0" w14:textId="3DB7F6FA" w:rsidTr="00A61027">
        <w:trPr>
          <w:trHeight w:val="300"/>
          <w:del w:id="379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2CAFFC4" w14:textId="5CC8C7CB" w:rsidR="006D20A6" w:rsidRPr="006D20A6" w:rsidDel="00EC7212" w:rsidRDefault="006D20A6">
            <w:pPr>
              <w:pStyle w:val="BodyText"/>
              <w:rPr>
                <w:del w:id="3796" w:author="Georg Birgisson" w:date="2021-10-06T14:24:00Z"/>
                <w:rFonts w:eastAsia="Times New Roman"/>
                <w:color w:val="000000"/>
                <w:lang w:eastAsia="is-IS"/>
              </w:rPr>
              <w:pPrChange w:id="3797" w:author="Georg Birgisson" w:date="2021-10-06T14:25:00Z">
                <w:pPr>
                  <w:jc w:val="right"/>
                </w:pPr>
              </w:pPrChange>
            </w:pPr>
            <w:del w:id="3798" w:author="Georg Birgisson" w:date="2021-10-06T14:24:00Z">
              <w:r w:rsidRPr="006D20A6" w:rsidDel="00EC7212">
                <w:rPr>
                  <w:rFonts w:eastAsia="Times New Roman"/>
                  <w:color w:val="000000"/>
                  <w:lang w:eastAsia="is-IS"/>
                </w:rPr>
                <w:delText>147</w:delText>
              </w:r>
            </w:del>
          </w:p>
        </w:tc>
        <w:tc>
          <w:tcPr>
            <w:tcW w:w="1068" w:type="dxa"/>
            <w:tcBorders>
              <w:top w:val="nil"/>
              <w:left w:val="nil"/>
              <w:bottom w:val="single" w:sz="4" w:space="0" w:color="auto"/>
              <w:right w:val="single" w:sz="4" w:space="0" w:color="auto"/>
            </w:tcBorders>
            <w:shd w:val="clear" w:color="auto" w:fill="auto"/>
            <w:noWrap/>
            <w:hideMark/>
          </w:tcPr>
          <w:p w14:paraId="30C2DD3E" w14:textId="773AB309" w:rsidR="006D20A6" w:rsidRPr="006D20A6" w:rsidDel="00EC7212" w:rsidRDefault="006D20A6">
            <w:pPr>
              <w:pStyle w:val="BodyText"/>
              <w:rPr>
                <w:del w:id="3799" w:author="Georg Birgisson" w:date="2021-10-06T14:24:00Z"/>
                <w:rFonts w:eastAsia="Times New Roman"/>
                <w:color w:val="000000"/>
                <w:lang w:eastAsia="is-IS"/>
              </w:rPr>
              <w:pPrChange w:id="3800" w:author="Georg Birgisson" w:date="2021-10-06T14:25:00Z">
                <w:pPr/>
              </w:pPrChange>
            </w:pPr>
            <w:del w:id="3801" w:author="Georg Birgisson" w:date="2021-10-06T14:24:00Z">
              <w:r w:rsidRPr="006D20A6" w:rsidDel="00EC7212">
                <w:rPr>
                  <w:rFonts w:eastAsia="Times New Roman"/>
                  <w:color w:val="000000"/>
                  <w:lang w:eastAsia="is-IS"/>
                </w:rPr>
                <w:delText>BT-164</w:delText>
              </w:r>
            </w:del>
          </w:p>
        </w:tc>
        <w:tc>
          <w:tcPr>
            <w:tcW w:w="561" w:type="dxa"/>
            <w:tcBorders>
              <w:top w:val="nil"/>
              <w:left w:val="nil"/>
              <w:bottom w:val="single" w:sz="4" w:space="0" w:color="auto"/>
              <w:right w:val="single" w:sz="4" w:space="0" w:color="auto"/>
            </w:tcBorders>
            <w:shd w:val="clear" w:color="auto" w:fill="auto"/>
            <w:noWrap/>
            <w:hideMark/>
          </w:tcPr>
          <w:p w14:paraId="3EAE6199" w14:textId="0FCBDF16" w:rsidR="006D20A6" w:rsidRPr="006D20A6" w:rsidDel="00EC7212" w:rsidRDefault="006D20A6">
            <w:pPr>
              <w:pStyle w:val="BodyText"/>
              <w:rPr>
                <w:del w:id="3802" w:author="Georg Birgisson" w:date="2021-10-06T14:24:00Z"/>
                <w:rFonts w:eastAsia="Times New Roman"/>
                <w:color w:val="000000"/>
                <w:lang w:eastAsia="is-IS"/>
              </w:rPr>
              <w:pPrChange w:id="3803" w:author="Georg Birgisson" w:date="2021-10-06T14:25:00Z">
                <w:pPr>
                  <w:jc w:val="center"/>
                </w:pPr>
              </w:pPrChange>
            </w:pPr>
            <w:del w:id="3804"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42E30EC3" w14:textId="1F127E03" w:rsidR="006D20A6" w:rsidRPr="006D20A6" w:rsidDel="00EC7212" w:rsidRDefault="006D20A6">
            <w:pPr>
              <w:pStyle w:val="BodyText"/>
              <w:rPr>
                <w:del w:id="3805" w:author="Georg Birgisson" w:date="2021-10-06T14:24:00Z"/>
                <w:rFonts w:eastAsia="Times New Roman"/>
                <w:color w:val="000000"/>
                <w:lang w:eastAsia="is-IS"/>
              </w:rPr>
              <w:pPrChange w:id="3806" w:author="Georg Birgisson" w:date="2021-10-06T14:25:00Z">
                <w:pPr>
                  <w:jc w:val="center"/>
                </w:pPr>
              </w:pPrChange>
            </w:pPr>
            <w:del w:id="3807"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1BBA2310" w14:textId="753CF8A0" w:rsidR="006D20A6" w:rsidRPr="006D20A6" w:rsidDel="00EC7212" w:rsidRDefault="006D20A6">
            <w:pPr>
              <w:pStyle w:val="BodyText"/>
              <w:rPr>
                <w:del w:id="3808" w:author="Georg Birgisson" w:date="2021-10-06T14:24:00Z"/>
                <w:rFonts w:eastAsia="Times New Roman"/>
                <w:color w:val="000000"/>
                <w:lang w:eastAsia="is-IS"/>
              </w:rPr>
              <w:pPrChange w:id="3809" w:author="Georg Birgisson" w:date="2021-10-06T14:25:00Z">
                <w:pPr/>
              </w:pPrChange>
            </w:pPr>
            <w:del w:id="3810" w:author="Georg Birgisson" w:date="2021-10-06T14:24:00Z">
              <w:r w:rsidRPr="006D20A6" w:rsidDel="00EC7212">
                <w:rPr>
                  <w:rFonts w:eastAsia="Times New Roman"/>
                  <w:color w:val="000000"/>
                  <w:lang w:eastAsia="is-IS"/>
                </w:rPr>
                <w:delText>cac:TaxRepresentativeParty/cac:PostalAddress/cac:AddressLine/cbc:Line</w:delText>
              </w:r>
            </w:del>
          </w:p>
        </w:tc>
        <w:tc>
          <w:tcPr>
            <w:tcW w:w="2808" w:type="dxa"/>
            <w:tcBorders>
              <w:top w:val="nil"/>
              <w:left w:val="nil"/>
              <w:bottom w:val="single" w:sz="4" w:space="0" w:color="auto"/>
              <w:right w:val="single" w:sz="4" w:space="0" w:color="auto"/>
            </w:tcBorders>
            <w:shd w:val="clear" w:color="auto" w:fill="auto"/>
            <w:noWrap/>
            <w:hideMark/>
          </w:tcPr>
          <w:p w14:paraId="4EDFD695" w14:textId="08DDBD68" w:rsidR="006D20A6" w:rsidRPr="006D20A6" w:rsidDel="00EC7212" w:rsidRDefault="006D20A6">
            <w:pPr>
              <w:pStyle w:val="BodyText"/>
              <w:rPr>
                <w:del w:id="3811" w:author="Georg Birgisson" w:date="2021-10-06T14:24:00Z"/>
                <w:rFonts w:eastAsia="Times New Roman"/>
                <w:color w:val="000000"/>
                <w:lang w:eastAsia="is-IS"/>
              </w:rPr>
              <w:pPrChange w:id="3812" w:author="Georg Birgisson" w:date="2021-10-06T14:25:00Z">
                <w:pPr/>
              </w:pPrChange>
            </w:pPr>
            <w:del w:id="3813" w:author="Georg Birgisson" w:date="2021-10-06T14:24:00Z">
              <w:r w:rsidRPr="006D20A6" w:rsidDel="00EC7212">
                <w:rPr>
                  <w:rFonts w:eastAsia="Times New Roman"/>
                  <w:color w:val="000000"/>
                  <w:lang w:eastAsia="is-IS"/>
                </w:rPr>
                <w:delText> </w:delText>
              </w:r>
            </w:del>
          </w:p>
        </w:tc>
      </w:tr>
      <w:tr w:rsidR="006D20A6" w:rsidRPr="006D20A6" w:rsidDel="00EC7212" w14:paraId="0726DCE4" w14:textId="178BD8A6" w:rsidTr="00A61027">
        <w:trPr>
          <w:trHeight w:val="300"/>
          <w:del w:id="381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8A677CB" w14:textId="45AE8BCE" w:rsidR="006D20A6" w:rsidRPr="006D20A6" w:rsidDel="00EC7212" w:rsidRDefault="006D20A6">
            <w:pPr>
              <w:pStyle w:val="BodyText"/>
              <w:rPr>
                <w:del w:id="3815" w:author="Georg Birgisson" w:date="2021-10-06T14:24:00Z"/>
                <w:rFonts w:eastAsia="Times New Roman"/>
                <w:color w:val="000000"/>
                <w:lang w:eastAsia="is-IS"/>
              </w:rPr>
              <w:pPrChange w:id="3816" w:author="Georg Birgisson" w:date="2021-10-06T14:25:00Z">
                <w:pPr>
                  <w:jc w:val="right"/>
                </w:pPr>
              </w:pPrChange>
            </w:pPr>
            <w:del w:id="3817" w:author="Georg Birgisson" w:date="2021-10-06T14:24:00Z">
              <w:r w:rsidRPr="006D20A6" w:rsidDel="00EC7212">
                <w:rPr>
                  <w:rFonts w:eastAsia="Times New Roman"/>
                  <w:color w:val="000000"/>
                  <w:lang w:eastAsia="is-IS"/>
                </w:rPr>
                <w:delText>148</w:delText>
              </w:r>
            </w:del>
          </w:p>
        </w:tc>
        <w:tc>
          <w:tcPr>
            <w:tcW w:w="1068" w:type="dxa"/>
            <w:tcBorders>
              <w:top w:val="nil"/>
              <w:left w:val="nil"/>
              <w:bottom w:val="single" w:sz="4" w:space="0" w:color="auto"/>
              <w:right w:val="single" w:sz="4" w:space="0" w:color="auto"/>
            </w:tcBorders>
            <w:shd w:val="clear" w:color="auto" w:fill="auto"/>
            <w:noWrap/>
            <w:hideMark/>
          </w:tcPr>
          <w:p w14:paraId="754E6E26" w14:textId="40CEA4D4" w:rsidR="006D20A6" w:rsidRPr="006D20A6" w:rsidDel="00EC7212" w:rsidRDefault="006D20A6">
            <w:pPr>
              <w:pStyle w:val="BodyText"/>
              <w:rPr>
                <w:del w:id="3818" w:author="Georg Birgisson" w:date="2021-10-06T14:24:00Z"/>
                <w:rFonts w:eastAsia="Times New Roman"/>
                <w:color w:val="000000"/>
                <w:lang w:eastAsia="is-IS"/>
              </w:rPr>
              <w:pPrChange w:id="3819" w:author="Georg Birgisson" w:date="2021-10-06T14:25:00Z">
                <w:pPr/>
              </w:pPrChange>
            </w:pPr>
            <w:del w:id="3820" w:author="Georg Birgisson" w:date="2021-10-06T14:24:00Z">
              <w:r w:rsidRPr="006D20A6" w:rsidDel="00EC7212">
                <w:rPr>
                  <w:rFonts w:eastAsia="Times New Roman"/>
                  <w:color w:val="000000"/>
                  <w:lang w:eastAsia="is-IS"/>
                </w:rPr>
                <w:delText xml:space="preserve">BT-66 </w:delText>
              </w:r>
            </w:del>
          </w:p>
        </w:tc>
        <w:tc>
          <w:tcPr>
            <w:tcW w:w="561" w:type="dxa"/>
            <w:tcBorders>
              <w:top w:val="nil"/>
              <w:left w:val="nil"/>
              <w:bottom w:val="single" w:sz="4" w:space="0" w:color="auto"/>
              <w:right w:val="single" w:sz="4" w:space="0" w:color="auto"/>
            </w:tcBorders>
            <w:shd w:val="clear" w:color="auto" w:fill="auto"/>
            <w:noWrap/>
            <w:hideMark/>
          </w:tcPr>
          <w:p w14:paraId="5CE4ABFA" w14:textId="66049A6B" w:rsidR="006D20A6" w:rsidRPr="006D20A6" w:rsidDel="00EC7212" w:rsidRDefault="006D20A6">
            <w:pPr>
              <w:pStyle w:val="BodyText"/>
              <w:rPr>
                <w:del w:id="3821" w:author="Georg Birgisson" w:date="2021-10-06T14:24:00Z"/>
                <w:rFonts w:eastAsia="Times New Roman"/>
                <w:color w:val="000000"/>
                <w:lang w:eastAsia="is-IS"/>
              </w:rPr>
              <w:pPrChange w:id="3822" w:author="Georg Birgisson" w:date="2021-10-06T14:25:00Z">
                <w:pPr>
                  <w:jc w:val="center"/>
                </w:pPr>
              </w:pPrChange>
            </w:pPr>
            <w:del w:id="3823"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4BA67F8B" w14:textId="28F05D32" w:rsidR="006D20A6" w:rsidRPr="006D20A6" w:rsidDel="00EC7212" w:rsidRDefault="006D20A6">
            <w:pPr>
              <w:pStyle w:val="BodyText"/>
              <w:rPr>
                <w:del w:id="3824" w:author="Georg Birgisson" w:date="2021-10-06T14:24:00Z"/>
                <w:rFonts w:eastAsia="Times New Roman"/>
                <w:color w:val="000000"/>
                <w:lang w:eastAsia="is-IS"/>
              </w:rPr>
              <w:pPrChange w:id="3825" w:author="Georg Birgisson" w:date="2021-10-06T14:25:00Z">
                <w:pPr>
                  <w:jc w:val="center"/>
                </w:pPr>
              </w:pPrChange>
            </w:pPr>
            <w:del w:id="3826"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4D77DCA6" w14:textId="72DD354A" w:rsidR="006D20A6" w:rsidRPr="006D20A6" w:rsidDel="00EC7212" w:rsidRDefault="006D20A6">
            <w:pPr>
              <w:pStyle w:val="BodyText"/>
              <w:rPr>
                <w:del w:id="3827" w:author="Georg Birgisson" w:date="2021-10-06T14:24:00Z"/>
                <w:rFonts w:eastAsia="Times New Roman"/>
                <w:color w:val="000000"/>
                <w:lang w:eastAsia="is-IS"/>
              </w:rPr>
              <w:pPrChange w:id="3828" w:author="Georg Birgisson" w:date="2021-10-06T14:25:00Z">
                <w:pPr/>
              </w:pPrChange>
            </w:pPr>
            <w:del w:id="3829" w:author="Georg Birgisson" w:date="2021-10-06T14:24:00Z">
              <w:r w:rsidRPr="006D20A6" w:rsidDel="00EC7212">
                <w:rPr>
                  <w:rFonts w:eastAsia="Times New Roman"/>
                  <w:color w:val="000000"/>
                  <w:lang w:eastAsia="is-IS"/>
                </w:rPr>
                <w:delText>cac:TaxRepresentativeParty/cac:PostalAddress/cbc:CityName</w:delText>
              </w:r>
            </w:del>
          </w:p>
        </w:tc>
        <w:tc>
          <w:tcPr>
            <w:tcW w:w="2808" w:type="dxa"/>
            <w:tcBorders>
              <w:top w:val="nil"/>
              <w:left w:val="nil"/>
              <w:bottom w:val="single" w:sz="4" w:space="0" w:color="auto"/>
              <w:right w:val="single" w:sz="4" w:space="0" w:color="auto"/>
            </w:tcBorders>
            <w:shd w:val="clear" w:color="auto" w:fill="auto"/>
            <w:noWrap/>
            <w:hideMark/>
          </w:tcPr>
          <w:p w14:paraId="0A58AE64" w14:textId="1235084B" w:rsidR="006D20A6" w:rsidRPr="006D20A6" w:rsidDel="00EC7212" w:rsidRDefault="006D20A6">
            <w:pPr>
              <w:pStyle w:val="BodyText"/>
              <w:rPr>
                <w:del w:id="3830" w:author="Georg Birgisson" w:date="2021-10-06T14:24:00Z"/>
                <w:rFonts w:eastAsia="Times New Roman"/>
                <w:color w:val="000000"/>
                <w:lang w:eastAsia="is-IS"/>
              </w:rPr>
              <w:pPrChange w:id="3831" w:author="Georg Birgisson" w:date="2021-10-06T14:25:00Z">
                <w:pPr/>
              </w:pPrChange>
            </w:pPr>
            <w:del w:id="3832" w:author="Georg Birgisson" w:date="2021-10-06T14:24:00Z">
              <w:r w:rsidRPr="006D20A6" w:rsidDel="00EC7212">
                <w:rPr>
                  <w:rFonts w:eastAsia="Times New Roman"/>
                  <w:color w:val="000000"/>
                  <w:lang w:eastAsia="is-IS"/>
                </w:rPr>
                <w:delText> </w:delText>
              </w:r>
            </w:del>
          </w:p>
        </w:tc>
      </w:tr>
      <w:tr w:rsidR="006D20A6" w:rsidRPr="006D20A6" w:rsidDel="00EC7212" w14:paraId="7F06C60F" w14:textId="6F742954" w:rsidTr="00A61027">
        <w:trPr>
          <w:trHeight w:val="300"/>
          <w:del w:id="383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8F4D0E5" w14:textId="7262E13C" w:rsidR="006D20A6" w:rsidRPr="006D20A6" w:rsidDel="00EC7212" w:rsidRDefault="006D20A6">
            <w:pPr>
              <w:pStyle w:val="BodyText"/>
              <w:rPr>
                <w:del w:id="3834" w:author="Georg Birgisson" w:date="2021-10-06T14:24:00Z"/>
                <w:rFonts w:eastAsia="Times New Roman"/>
                <w:color w:val="000000"/>
                <w:lang w:eastAsia="is-IS"/>
              </w:rPr>
              <w:pPrChange w:id="3835" w:author="Georg Birgisson" w:date="2021-10-06T14:25:00Z">
                <w:pPr>
                  <w:jc w:val="right"/>
                </w:pPr>
              </w:pPrChange>
            </w:pPr>
            <w:del w:id="3836" w:author="Georg Birgisson" w:date="2021-10-06T14:24:00Z">
              <w:r w:rsidRPr="006D20A6" w:rsidDel="00EC7212">
                <w:rPr>
                  <w:rFonts w:eastAsia="Times New Roman"/>
                  <w:color w:val="000000"/>
                  <w:lang w:eastAsia="is-IS"/>
                </w:rPr>
                <w:delText>149</w:delText>
              </w:r>
            </w:del>
          </w:p>
        </w:tc>
        <w:tc>
          <w:tcPr>
            <w:tcW w:w="1068" w:type="dxa"/>
            <w:tcBorders>
              <w:top w:val="nil"/>
              <w:left w:val="nil"/>
              <w:bottom w:val="single" w:sz="4" w:space="0" w:color="auto"/>
              <w:right w:val="single" w:sz="4" w:space="0" w:color="auto"/>
            </w:tcBorders>
            <w:shd w:val="clear" w:color="auto" w:fill="auto"/>
            <w:noWrap/>
            <w:hideMark/>
          </w:tcPr>
          <w:p w14:paraId="62FED8A0" w14:textId="62B1D570" w:rsidR="006D20A6" w:rsidRPr="006D20A6" w:rsidDel="00EC7212" w:rsidRDefault="006D20A6">
            <w:pPr>
              <w:pStyle w:val="BodyText"/>
              <w:rPr>
                <w:del w:id="3837" w:author="Georg Birgisson" w:date="2021-10-06T14:24:00Z"/>
                <w:rFonts w:eastAsia="Times New Roman"/>
                <w:color w:val="000000"/>
                <w:lang w:eastAsia="is-IS"/>
              </w:rPr>
              <w:pPrChange w:id="3838" w:author="Georg Birgisson" w:date="2021-10-06T14:25:00Z">
                <w:pPr/>
              </w:pPrChange>
            </w:pPr>
            <w:del w:id="3839" w:author="Georg Birgisson" w:date="2021-10-06T14:24:00Z">
              <w:r w:rsidRPr="006D20A6" w:rsidDel="00EC7212">
                <w:rPr>
                  <w:rFonts w:eastAsia="Times New Roman"/>
                  <w:color w:val="000000"/>
                  <w:lang w:eastAsia="is-IS"/>
                </w:rPr>
                <w:delText xml:space="preserve">BT-67 </w:delText>
              </w:r>
            </w:del>
          </w:p>
        </w:tc>
        <w:tc>
          <w:tcPr>
            <w:tcW w:w="561" w:type="dxa"/>
            <w:tcBorders>
              <w:top w:val="nil"/>
              <w:left w:val="nil"/>
              <w:bottom w:val="single" w:sz="4" w:space="0" w:color="auto"/>
              <w:right w:val="single" w:sz="4" w:space="0" w:color="auto"/>
            </w:tcBorders>
            <w:shd w:val="clear" w:color="auto" w:fill="auto"/>
            <w:noWrap/>
            <w:hideMark/>
          </w:tcPr>
          <w:p w14:paraId="65C960A4" w14:textId="0FE02C0D" w:rsidR="006D20A6" w:rsidRPr="006D20A6" w:rsidDel="00EC7212" w:rsidRDefault="006D20A6">
            <w:pPr>
              <w:pStyle w:val="BodyText"/>
              <w:rPr>
                <w:del w:id="3840" w:author="Georg Birgisson" w:date="2021-10-06T14:24:00Z"/>
                <w:rFonts w:eastAsia="Times New Roman"/>
                <w:color w:val="000000"/>
                <w:lang w:eastAsia="is-IS"/>
              </w:rPr>
              <w:pPrChange w:id="3841" w:author="Georg Birgisson" w:date="2021-10-06T14:25:00Z">
                <w:pPr>
                  <w:jc w:val="center"/>
                </w:pPr>
              </w:pPrChange>
            </w:pPr>
            <w:del w:id="3842"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798D70B5" w14:textId="696F1A57" w:rsidR="006D20A6" w:rsidRPr="006D20A6" w:rsidDel="00EC7212" w:rsidRDefault="006D20A6">
            <w:pPr>
              <w:pStyle w:val="BodyText"/>
              <w:rPr>
                <w:del w:id="3843" w:author="Georg Birgisson" w:date="2021-10-06T14:24:00Z"/>
                <w:rFonts w:eastAsia="Times New Roman"/>
                <w:color w:val="000000"/>
                <w:lang w:eastAsia="is-IS"/>
              </w:rPr>
              <w:pPrChange w:id="3844" w:author="Georg Birgisson" w:date="2021-10-06T14:25:00Z">
                <w:pPr>
                  <w:jc w:val="center"/>
                </w:pPr>
              </w:pPrChange>
            </w:pPr>
            <w:del w:id="3845"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4229B6A1" w14:textId="047030DE" w:rsidR="006D20A6" w:rsidRPr="006D20A6" w:rsidDel="00EC7212" w:rsidRDefault="006D20A6">
            <w:pPr>
              <w:pStyle w:val="BodyText"/>
              <w:rPr>
                <w:del w:id="3846" w:author="Georg Birgisson" w:date="2021-10-06T14:24:00Z"/>
                <w:rFonts w:eastAsia="Times New Roman"/>
                <w:color w:val="000000"/>
                <w:lang w:eastAsia="is-IS"/>
              </w:rPr>
              <w:pPrChange w:id="3847" w:author="Georg Birgisson" w:date="2021-10-06T14:25:00Z">
                <w:pPr/>
              </w:pPrChange>
            </w:pPr>
            <w:del w:id="3848" w:author="Georg Birgisson" w:date="2021-10-06T14:24:00Z">
              <w:r w:rsidRPr="006D20A6" w:rsidDel="00EC7212">
                <w:rPr>
                  <w:rFonts w:eastAsia="Times New Roman"/>
                  <w:color w:val="000000"/>
                  <w:lang w:eastAsia="is-IS"/>
                </w:rPr>
                <w:delText>cac:TaxRepresentativeParty/cac:PostalAddress/cbc:PostalZone</w:delText>
              </w:r>
            </w:del>
          </w:p>
        </w:tc>
        <w:tc>
          <w:tcPr>
            <w:tcW w:w="2808" w:type="dxa"/>
            <w:tcBorders>
              <w:top w:val="nil"/>
              <w:left w:val="nil"/>
              <w:bottom w:val="single" w:sz="4" w:space="0" w:color="auto"/>
              <w:right w:val="single" w:sz="4" w:space="0" w:color="auto"/>
            </w:tcBorders>
            <w:shd w:val="clear" w:color="auto" w:fill="auto"/>
            <w:noWrap/>
            <w:hideMark/>
          </w:tcPr>
          <w:p w14:paraId="55502776" w14:textId="6DC9BD68" w:rsidR="006D20A6" w:rsidRPr="006D20A6" w:rsidDel="00EC7212" w:rsidRDefault="006D20A6">
            <w:pPr>
              <w:pStyle w:val="BodyText"/>
              <w:rPr>
                <w:del w:id="3849" w:author="Georg Birgisson" w:date="2021-10-06T14:24:00Z"/>
                <w:rFonts w:eastAsia="Times New Roman"/>
                <w:color w:val="000000"/>
                <w:lang w:eastAsia="is-IS"/>
              </w:rPr>
              <w:pPrChange w:id="3850" w:author="Georg Birgisson" w:date="2021-10-06T14:25:00Z">
                <w:pPr/>
              </w:pPrChange>
            </w:pPr>
            <w:del w:id="3851" w:author="Georg Birgisson" w:date="2021-10-06T14:24:00Z">
              <w:r w:rsidRPr="006D20A6" w:rsidDel="00EC7212">
                <w:rPr>
                  <w:rFonts w:eastAsia="Times New Roman"/>
                  <w:color w:val="000000"/>
                  <w:lang w:eastAsia="is-IS"/>
                </w:rPr>
                <w:delText> </w:delText>
              </w:r>
            </w:del>
          </w:p>
        </w:tc>
      </w:tr>
      <w:tr w:rsidR="006D20A6" w:rsidRPr="006D20A6" w:rsidDel="00EC7212" w14:paraId="4CD88752" w14:textId="36D29104" w:rsidTr="00A61027">
        <w:trPr>
          <w:trHeight w:val="300"/>
          <w:del w:id="385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1E938BE" w14:textId="17264227" w:rsidR="006D20A6" w:rsidRPr="006D20A6" w:rsidDel="00EC7212" w:rsidRDefault="006D20A6">
            <w:pPr>
              <w:pStyle w:val="BodyText"/>
              <w:rPr>
                <w:del w:id="3853" w:author="Georg Birgisson" w:date="2021-10-06T14:24:00Z"/>
                <w:rFonts w:eastAsia="Times New Roman"/>
                <w:color w:val="000000"/>
                <w:lang w:eastAsia="is-IS"/>
              </w:rPr>
              <w:pPrChange w:id="3854" w:author="Georg Birgisson" w:date="2021-10-06T14:25:00Z">
                <w:pPr>
                  <w:jc w:val="right"/>
                </w:pPr>
              </w:pPrChange>
            </w:pPr>
            <w:del w:id="3855" w:author="Georg Birgisson" w:date="2021-10-06T14:24:00Z">
              <w:r w:rsidRPr="006D20A6" w:rsidDel="00EC7212">
                <w:rPr>
                  <w:rFonts w:eastAsia="Times New Roman"/>
                  <w:color w:val="000000"/>
                  <w:lang w:eastAsia="is-IS"/>
                </w:rPr>
                <w:lastRenderedPageBreak/>
                <w:delText>150</w:delText>
              </w:r>
            </w:del>
          </w:p>
        </w:tc>
        <w:tc>
          <w:tcPr>
            <w:tcW w:w="1068" w:type="dxa"/>
            <w:tcBorders>
              <w:top w:val="nil"/>
              <w:left w:val="nil"/>
              <w:bottom w:val="single" w:sz="4" w:space="0" w:color="auto"/>
              <w:right w:val="single" w:sz="4" w:space="0" w:color="auto"/>
            </w:tcBorders>
            <w:shd w:val="clear" w:color="auto" w:fill="auto"/>
            <w:noWrap/>
            <w:hideMark/>
          </w:tcPr>
          <w:p w14:paraId="2B329E47" w14:textId="5A5F0716" w:rsidR="006D20A6" w:rsidRPr="006D20A6" w:rsidDel="00EC7212" w:rsidRDefault="006D20A6">
            <w:pPr>
              <w:pStyle w:val="BodyText"/>
              <w:rPr>
                <w:del w:id="3856" w:author="Georg Birgisson" w:date="2021-10-06T14:24:00Z"/>
                <w:rFonts w:eastAsia="Times New Roman"/>
                <w:color w:val="000000"/>
                <w:lang w:eastAsia="is-IS"/>
              </w:rPr>
              <w:pPrChange w:id="3857" w:author="Georg Birgisson" w:date="2021-10-06T14:25:00Z">
                <w:pPr/>
              </w:pPrChange>
            </w:pPr>
            <w:del w:id="3858" w:author="Georg Birgisson" w:date="2021-10-06T14:24:00Z">
              <w:r w:rsidRPr="006D20A6" w:rsidDel="00EC7212">
                <w:rPr>
                  <w:rFonts w:eastAsia="Times New Roman"/>
                  <w:color w:val="000000"/>
                  <w:lang w:eastAsia="is-IS"/>
                </w:rPr>
                <w:delText xml:space="preserve">BT-68 </w:delText>
              </w:r>
            </w:del>
          </w:p>
        </w:tc>
        <w:tc>
          <w:tcPr>
            <w:tcW w:w="561" w:type="dxa"/>
            <w:tcBorders>
              <w:top w:val="nil"/>
              <w:left w:val="nil"/>
              <w:bottom w:val="single" w:sz="4" w:space="0" w:color="auto"/>
              <w:right w:val="single" w:sz="4" w:space="0" w:color="auto"/>
            </w:tcBorders>
            <w:shd w:val="clear" w:color="auto" w:fill="auto"/>
            <w:noWrap/>
            <w:hideMark/>
          </w:tcPr>
          <w:p w14:paraId="4FEEC7AF" w14:textId="2F465F66" w:rsidR="006D20A6" w:rsidRPr="006D20A6" w:rsidDel="00EC7212" w:rsidRDefault="006D20A6">
            <w:pPr>
              <w:pStyle w:val="BodyText"/>
              <w:rPr>
                <w:del w:id="3859" w:author="Georg Birgisson" w:date="2021-10-06T14:24:00Z"/>
                <w:rFonts w:eastAsia="Times New Roman"/>
                <w:color w:val="000000"/>
                <w:lang w:eastAsia="is-IS"/>
              </w:rPr>
              <w:pPrChange w:id="3860" w:author="Georg Birgisson" w:date="2021-10-06T14:25:00Z">
                <w:pPr>
                  <w:jc w:val="center"/>
                </w:pPr>
              </w:pPrChange>
            </w:pPr>
            <w:del w:id="3861"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166F5FC4" w14:textId="153BAF57" w:rsidR="006D20A6" w:rsidRPr="006D20A6" w:rsidDel="00EC7212" w:rsidRDefault="006D20A6">
            <w:pPr>
              <w:pStyle w:val="BodyText"/>
              <w:rPr>
                <w:del w:id="3862" w:author="Georg Birgisson" w:date="2021-10-06T14:24:00Z"/>
                <w:rFonts w:eastAsia="Times New Roman"/>
                <w:color w:val="000000"/>
                <w:lang w:eastAsia="is-IS"/>
              </w:rPr>
              <w:pPrChange w:id="3863" w:author="Georg Birgisson" w:date="2021-10-06T14:25:00Z">
                <w:pPr>
                  <w:jc w:val="center"/>
                </w:pPr>
              </w:pPrChange>
            </w:pPr>
            <w:del w:id="3864"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49B997DA" w14:textId="13D7582C" w:rsidR="006D20A6" w:rsidRPr="006D20A6" w:rsidDel="00EC7212" w:rsidRDefault="006D20A6">
            <w:pPr>
              <w:pStyle w:val="BodyText"/>
              <w:rPr>
                <w:del w:id="3865" w:author="Georg Birgisson" w:date="2021-10-06T14:24:00Z"/>
                <w:rFonts w:eastAsia="Times New Roman"/>
                <w:color w:val="000000"/>
                <w:lang w:eastAsia="is-IS"/>
              </w:rPr>
              <w:pPrChange w:id="3866" w:author="Georg Birgisson" w:date="2021-10-06T14:25:00Z">
                <w:pPr/>
              </w:pPrChange>
            </w:pPr>
            <w:del w:id="3867" w:author="Georg Birgisson" w:date="2021-10-06T14:24:00Z">
              <w:r w:rsidRPr="006D20A6" w:rsidDel="00EC7212">
                <w:rPr>
                  <w:rFonts w:eastAsia="Times New Roman"/>
                  <w:color w:val="000000"/>
                  <w:lang w:eastAsia="is-IS"/>
                </w:rPr>
                <w:delText>cac:TaxRepresentativeParty/cac:PostalAddress/cbc:CountrySubentity</w:delText>
              </w:r>
            </w:del>
          </w:p>
        </w:tc>
        <w:tc>
          <w:tcPr>
            <w:tcW w:w="2808" w:type="dxa"/>
            <w:tcBorders>
              <w:top w:val="nil"/>
              <w:left w:val="nil"/>
              <w:bottom w:val="single" w:sz="4" w:space="0" w:color="auto"/>
              <w:right w:val="single" w:sz="4" w:space="0" w:color="auto"/>
            </w:tcBorders>
            <w:shd w:val="clear" w:color="auto" w:fill="auto"/>
            <w:noWrap/>
            <w:hideMark/>
          </w:tcPr>
          <w:p w14:paraId="70036221" w14:textId="08B8DBBD" w:rsidR="006D20A6" w:rsidRPr="006D20A6" w:rsidDel="00EC7212" w:rsidRDefault="006D20A6">
            <w:pPr>
              <w:pStyle w:val="BodyText"/>
              <w:rPr>
                <w:del w:id="3868" w:author="Georg Birgisson" w:date="2021-10-06T14:24:00Z"/>
                <w:rFonts w:eastAsia="Times New Roman"/>
                <w:color w:val="000000"/>
                <w:lang w:eastAsia="is-IS"/>
              </w:rPr>
              <w:pPrChange w:id="3869" w:author="Georg Birgisson" w:date="2021-10-06T14:25:00Z">
                <w:pPr/>
              </w:pPrChange>
            </w:pPr>
            <w:del w:id="3870" w:author="Georg Birgisson" w:date="2021-10-06T14:24:00Z">
              <w:r w:rsidRPr="006D20A6" w:rsidDel="00EC7212">
                <w:rPr>
                  <w:rFonts w:eastAsia="Times New Roman"/>
                  <w:color w:val="000000"/>
                  <w:lang w:eastAsia="is-IS"/>
                </w:rPr>
                <w:delText> </w:delText>
              </w:r>
            </w:del>
          </w:p>
        </w:tc>
      </w:tr>
      <w:tr w:rsidR="006D20A6" w:rsidRPr="006D20A6" w:rsidDel="00EC7212" w14:paraId="53A564E2" w14:textId="03765FA0" w:rsidTr="00A61027">
        <w:trPr>
          <w:trHeight w:val="300"/>
          <w:del w:id="387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9CC2E08" w14:textId="1C42BC5F" w:rsidR="006D20A6" w:rsidRPr="006D20A6" w:rsidDel="00EC7212" w:rsidRDefault="006D20A6">
            <w:pPr>
              <w:pStyle w:val="BodyText"/>
              <w:rPr>
                <w:del w:id="3872" w:author="Georg Birgisson" w:date="2021-10-06T14:24:00Z"/>
                <w:rFonts w:eastAsia="Times New Roman"/>
                <w:color w:val="000000"/>
                <w:lang w:eastAsia="is-IS"/>
              </w:rPr>
              <w:pPrChange w:id="3873" w:author="Georg Birgisson" w:date="2021-10-06T14:25:00Z">
                <w:pPr>
                  <w:jc w:val="right"/>
                </w:pPr>
              </w:pPrChange>
            </w:pPr>
            <w:del w:id="3874" w:author="Georg Birgisson" w:date="2021-10-06T14:24:00Z">
              <w:r w:rsidRPr="006D20A6" w:rsidDel="00EC7212">
                <w:rPr>
                  <w:rFonts w:eastAsia="Times New Roman"/>
                  <w:color w:val="000000"/>
                  <w:lang w:eastAsia="is-IS"/>
                </w:rPr>
                <w:delText>151</w:delText>
              </w:r>
            </w:del>
          </w:p>
        </w:tc>
        <w:tc>
          <w:tcPr>
            <w:tcW w:w="1068" w:type="dxa"/>
            <w:tcBorders>
              <w:top w:val="nil"/>
              <w:left w:val="nil"/>
              <w:bottom w:val="single" w:sz="4" w:space="0" w:color="auto"/>
              <w:right w:val="single" w:sz="4" w:space="0" w:color="auto"/>
            </w:tcBorders>
            <w:shd w:val="clear" w:color="auto" w:fill="auto"/>
            <w:noWrap/>
            <w:hideMark/>
          </w:tcPr>
          <w:p w14:paraId="190EA933" w14:textId="2D92DFFB" w:rsidR="006D20A6" w:rsidRPr="006D20A6" w:rsidDel="00EC7212" w:rsidRDefault="006D20A6">
            <w:pPr>
              <w:pStyle w:val="BodyText"/>
              <w:rPr>
                <w:del w:id="3875" w:author="Georg Birgisson" w:date="2021-10-06T14:24:00Z"/>
                <w:rFonts w:eastAsia="Times New Roman"/>
                <w:color w:val="000000"/>
                <w:lang w:eastAsia="is-IS"/>
              </w:rPr>
              <w:pPrChange w:id="3876" w:author="Georg Birgisson" w:date="2021-10-06T14:25:00Z">
                <w:pPr/>
              </w:pPrChange>
            </w:pPr>
            <w:del w:id="3877" w:author="Georg Birgisson" w:date="2021-10-06T14:24:00Z">
              <w:r w:rsidRPr="006D20A6" w:rsidDel="00EC7212">
                <w:rPr>
                  <w:rFonts w:eastAsia="Times New Roman"/>
                  <w:color w:val="000000"/>
                  <w:lang w:eastAsia="is-IS"/>
                </w:rPr>
                <w:delText xml:space="preserve">BT-69 </w:delText>
              </w:r>
            </w:del>
          </w:p>
        </w:tc>
        <w:tc>
          <w:tcPr>
            <w:tcW w:w="561" w:type="dxa"/>
            <w:tcBorders>
              <w:top w:val="nil"/>
              <w:left w:val="nil"/>
              <w:bottom w:val="single" w:sz="4" w:space="0" w:color="auto"/>
              <w:right w:val="single" w:sz="4" w:space="0" w:color="auto"/>
            </w:tcBorders>
            <w:shd w:val="clear" w:color="auto" w:fill="auto"/>
            <w:noWrap/>
            <w:hideMark/>
          </w:tcPr>
          <w:p w14:paraId="627DB728" w14:textId="0D49C02C" w:rsidR="006D20A6" w:rsidRPr="006D20A6" w:rsidDel="00EC7212" w:rsidRDefault="006D20A6">
            <w:pPr>
              <w:pStyle w:val="BodyText"/>
              <w:rPr>
                <w:del w:id="3878" w:author="Georg Birgisson" w:date="2021-10-06T14:24:00Z"/>
                <w:rFonts w:eastAsia="Times New Roman"/>
                <w:color w:val="000000"/>
                <w:lang w:eastAsia="is-IS"/>
              </w:rPr>
              <w:pPrChange w:id="3879" w:author="Georg Birgisson" w:date="2021-10-06T14:25:00Z">
                <w:pPr>
                  <w:jc w:val="center"/>
                </w:pPr>
              </w:pPrChange>
            </w:pPr>
            <w:del w:id="3880"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0BE86B20" w14:textId="708B784B" w:rsidR="006D20A6" w:rsidRPr="006D20A6" w:rsidDel="00EC7212" w:rsidRDefault="006D20A6">
            <w:pPr>
              <w:pStyle w:val="BodyText"/>
              <w:rPr>
                <w:del w:id="3881" w:author="Georg Birgisson" w:date="2021-10-06T14:24:00Z"/>
                <w:rFonts w:eastAsia="Times New Roman"/>
                <w:color w:val="000000"/>
                <w:lang w:eastAsia="is-IS"/>
              </w:rPr>
              <w:pPrChange w:id="3882" w:author="Georg Birgisson" w:date="2021-10-06T14:25:00Z">
                <w:pPr>
                  <w:jc w:val="center"/>
                </w:pPr>
              </w:pPrChange>
            </w:pPr>
            <w:del w:id="3883"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6E626C2F" w14:textId="68EB3055" w:rsidR="006D20A6" w:rsidRPr="006D20A6" w:rsidDel="00EC7212" w:rsidRDefault="006D20A6">
            <w:pPr>
              <w:pStyle w:val="BodyText"/>
              <w:rPr>
                <w:del w:id="3884" w:author="Georg Birgisson" w:date="2021-10-06T14:24:00Z"/>
                <w:rFonts w:eastAsia="Times New Roman"/>
                <w:color w:val="000000"/>
                <w:lang w:eastAsia="is-IS"/>
              </w:rPr>
              <w:pPrChange w:id="3885" w:author="Georg Birgisson" w:date="2021-10-06T14:25:00Z">
                <w:pPr/>
              </w:pPrChange>
            </w:pPr>
            <w:del w:id="3886" w:author="Georg Birgisson" w:date="2021-10-06T14:24:00Z">
              <w:r w:rsidRPr="006D20A6" w:rsidDel="00EC7212">
                <w:rPr>
                  <w:rFonts w:eastAsia="Times New Roman"/>
                  <w:color w:val="000000"/>
                  <w:lang w:eastAsia="is-IS"/>
                </w:rPr>
                <w:delText>cac:TaxRepresentativeParty/cac:PostalAddress/cac:Country/cbc:IdentificationCode</w:delText>
              </w:r>
            </w:del>
          </w:p>
        </w:tc>
        <w:tc>
          <w:tcPr>
            <w:tcW w:w="2808" w:type="dxa"/>
            <w:tcBorders>
              <w:top w:val="nil"/>
              <w:left w:val="nil"/>
              <w:bottom w:val="single" w:sz="4" w:space="0" w:color="auto"/>
              <w:right w:val="single" w:sz="4" w:space="0" w:color="auto"/>
            </w:tcBorders>
            <w:shd w:val="clear" w:color="auto" w:fill="auto"/>
            <w:noWrap/>
            <w:hideMark/>
          </w:tcPr>
          <w:p w14:paraId="50DD44CE" w14:textId="16B045E7" w:rsidR="006D20A6" w:rsidRPr="006D20A6" w:rsidDel="00EC7212" w:rsidRDefault="006D20A6">
            <w:pPr>
              <w:pStyle w:val="BodyText"/>
              <w:rPr>
                <w:del w:id="3887" w:author="Georg Birgisson" w:date="2021-10-06T14:24:00Z"/>
                <w:rFonts w:eastAsia="Times New Roman"/>
                <w:color w:val="000000"/>
                <w:lang w:eastAsia="is-IS"/>
              </w:rPr>
              <w:pPrChange w:id="3888" w:author="Georg Birgisson" w:date="2021-10-06T14:25:00Z">
                <w:pPr/>
              </w:pPrChange>
            </w:pPr>
            <w:del w:id="3889" w:author="Georg Birgisson" w:date="2021-10-06T14:24:00Z">
              <w:r w:rsidRPr="006D20A6" w:rsidDel="00EC7212">
                <w:rPr>
                  <w:rFonts w:eastAsia="Times New Roman"/>
                  <w:color w:val="000000"/>
                  <w:lang w:eastAsia="is-IS"/>
                </w:rPr>
                <w:delText> </w:delText>
              </w:r>
            </w:del>
          </w:p>
        </w:tc>
      </w:tr>
      <w:tr w:rsidR="006D20A6" w:rsidRPr="006D20A6" w:rsidDel="00EC7212" w14:paraId="5032FA56" w14:textId="53685B57" w:rsidTr="00A61027">
        <w:trPr>
          <w:trHeight w:val="300"/>
          <w:del w:id="389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B1C07F9" w14:textId="669A1138" w:rsidR="006D20A6" w:rsidRPr="006D20A6" w:rsidDel="00EC7212" w:rsidRDefault="006D20A6">
            <w:pPr>
              <w:pStyle w:val="BodyText"/>
              <w:rPr>
                <w:del w:id="3891" w:author="Georg Birgisson" w:date="2021-10-06T14:24:00Z"/>
                <w:rFonts w:eastAsia="Times New Roman"/>
                <w:color w:val="000000"/>
                <w:lang w:eastAsia="is-IS"/>
              </w:rPr>
              <w:pPrChange w:id="3892" w:author="Georg Birgisson" w:date="2021-10-06T14:25:00Z">
                <w:pPr>
                  <w:jc w:val="right"/>
                </w:pPr>
              </w:pPrChange>
            </w:pPr>
            <w:del w:id="3893" w:author="Georg Birgisson" w:date="2021-10-06T14:24:00Z">
              <w:r w:rsidRPr="006D20A6" w:rsidDel="00EC7212">
                <w:rPr>
                  <w:rFonts w:eastAsia="Times New Roman"/>
                  <w:color w:val="000000"/>
                  <w:lang w:eastAsia="is-IS"/>
                </w:rPr>
                <w:delText>152</w:delText>
              </w:r>
            </w:del>
          </w:p>
        </w:tc>
        <w:tc>
          <w:tcPr>
            <w:tcW w:w="1068" w:type="dxa"/>
            <w:tcBorders>
              <w:top w:val="nil"/>
              <w:left w:val="nil"/>
              <w:bottom w:val="single" w:sz="4" w:space="0" w:color="auto"/>
              <w:right w:val="single" w:sz="4" w:space="0" w:color="auto"/>
            </w:tcBorders>
            <w:shd w:val="clear" w:color="auto" w:fill="auto"/>
            <w:noWrap/>
            <w:hideMark/>
          </w:tcPr>
          <w:p w14:paraId="4D6A9514" w14:textId="17722581" w:rsidR="006D20A6" w:rsidRPr="006D20A6" w:rsidDel="00EC7212" w:rsidRDefault="006D20A6">
            <w:pPr>
              <w:pStyle w:val="BodyText"/>
              <w:rPr>
                <w:del w:id="3894" w:author="Georg Birgisson" w:date="2021-10-06T14:24:00Z"/>
                <w:rFonts w:eastAsia="Times New Roman"/>
                <w:color w:val="000000"/>
                <w:lang w:eastAsia="is-IS"/>
              </w:rPr>
              <w:pPrChange w:id="3895" w:author="Georg Birgisson" w:date="2021-10-06T14:25:00Z">
                <w:pPr/>
              </w:pPrChange>
            </w:pPr>
            <w:del w:id="3896" w:author="Georg Birgisson" w:date="2021-10-06T14:24:00Z">
              <w:r w:rsidRPr="006D20A6" w:rsidDel="00EC7212">
                <w:rPr>
                  <w:rFonts w:eastAsia="Times New Roman"/>
                  <w:color w:val="000000"/>
                  <w:lang w:eastAsia="is-IS"/>
                </w:rPr>
                <w:delText xml:space="preserve">BG-13 </w:delText>
              </w:r>
            </w:del>
          </w:p>
        </w:tc>
        <w:tc>
          <w:tcPr>
            <w:tcW w:w="561" w:type="dxa"/>
            <w:tcBorders>
              <w:top w:val="nil"/>
              <w:left w:val="nil"/>
              <w:bottom w:val="single" w:sz="4" w:space="0" w:color="auto"/>
              <w:right w:val="single" w:sz="4" w:space="0" w:color="auto"/>
            </w:tcBorders>
            <w:shd w:val="clear" w:color="auto" w:fill="auto"/>
            <w:noWrap/>
            <w:hideMark/>
          </w:tcPr>
          <w:p w14:paraId="0CE5EDE5" w14:textId="02CDEE66" w:rsidR="006D20A6" w:rsidRPr="006D20A6" w:rsidDel="00EC7212" w:rsidRDefault="006D20A6">
            <w:pPr>
              <w:pStyle w:val="BodyText"/>
              <w:rPr>
                <w:del w:id="3897" w:author="Georg Birgisson" w:date="2021-10-06T14:24:00Z"/>
                <w:rFonts w:eastAsia="Times New Roman"/>
                <w:color w:val="000000"/>
                <w:lang w:eastAsia="is-IS"/>
              </w:rPr>
              <w:pPrChange w:id="3898" w:author="Georg Birgisson" w:date="2021-10-06T14:25:00Z">
                <w:pPr>
                  <w:jc w:val="center"/>
                </w:pPr>
              </w:pPrChange>
            </w:pPr>
            <w:del w:id="3899"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6BE4248F" w14:textId="6933A76D" w:rsidR="006D20A6" w:rsidRPr="006D20A6" w:rsidDel="00EC7212" w:rsidRDefault="006D20A6">
            <w:pPr>
              <w:pStyle w:val="BodyText"/>
              <w:rPr>
                <w:del w:id="3900" w:author="Georg Birgisson" w:date="2021-10-06T14:24:00Z"/>
                <w:rFonts w:eastAsia="Times New Roman"/>
                <w:color w:val="000000"/>
                <w:lang w:eastAsia="is-IS"/>
              </w:rPr>
              <w:pPrChange w:id="3901" w:author="Georg Birgisson" w:date="2021-10-06T14:25:00Z">
                <w:pPr>
                  <w:jc w:val="center"/>
                </w:pPr>
              </w:pPrChange>
            </w:pPr>
            <w:del w:id="3902"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2A5B6EE6" w14:textId="1F962056" w:rsidR="006D20A6" w:rsidRPr="006D20A6" w:rsidDel="00EC7212" w:rsidRDefault="006D20A6">
            <w:pPr>
              <w:pStyle w:val="BodyText"/>
              <w:rPr>
                <w:del w:id="3903" w:author="Georg Birgisson" w:date="2021-10-06T14:24:00Z"/>
                <w:rFonts w:eastAsia="Times New Roman"/>
                <w:color w:val="000000"/>
                <w:lang w:eastAsia="is-IS"/>
              </w:rPr>
              <w:pPrChange w:id="3904" w:author="Georg Birgisson" w:date="2021-10-06T14:25:00Z">
                <w:pPr/>
              </w:pPrChange>
            </w:pPr>
            <w:del w:id="3905" w:author="Georg Birgisson" w:date="2021-10-06T14:24:00Z">
              <w:r w:rsidRPr="006D20A6" w:rsidDel="00EC7212">
                <w:rPr>
                  <w:rFonts w:eastAsia="Times New Roman"/>
                  <w:color w:val="000000"/>
                  <w:lang w:eastAsia="is-IS"/>
                </w:rPr>
                <w:delText>cac:Delivery</w:delText>
              </w:r>
            </w:del>
          </w:p>
        </w:tc>
        <w:tc>
          <w:tcPr>
            <w:tcW w:w="2808" w:type="dxa"/>
            <w:tcBorders>
              <w:top w:val="nil"/>
              <w:left w:val="nil"/>
              <w:bottom w:val="single" w:sz="4" w:space="0" w:color="auto"/>
              <w:right w:val="single" w:sz="4" w:space="0" w:color="auto"/>
            </w:tcBorders>
            <w:shd w:val="clear" w:color="auto" w:fill="auto"/>
            <w:noWrap/>
            <w:hideMark/>
          </w:tcPr>
          <w:p w14:paraId="10BA253B" w14:textId="42370284" w:rsidR="006D20A6" w:rsidRPr="006D20A6" w:rsidDel="00EC7212" w:rsidRDefault="006D20A6">
            <w:pPr>
              <w:pStyle w:val="BodyText"/>
              <w:rPr>
                <w:del w:id="3906" w:author="Georg Birgisson" w:date="2021-10-06T14:24:00Z"/>
                <w:rFonts w:eastAsia="Times New Roman"/>
                <w:color w:val="000000"/>
                <w:lang w:eastAsia="is-IS"/>
              </w:rPr>
              <w:pPrChange w:id="3907" w:author="Georg Birgisson" w:date="2021-10-06T14:25:00Z">
                <w:pPr/>
              </w:pPrChange>
            </w:pPr>
            <w:del w:id="3908" w:author="Georg Birgisson" w:date="2021-10-06T14:24:00Z">
              <w:r w:rsidRPr="006D20A6" w:rsidDel="00EC7212">
                <w:rPr>
                  <w:rFonts w:eastAsia="Times New Roman"/>
                  <w:color w:val="000000"/>
                  <w:lang w:eastAsia="is-IS"/>
                </w:rPr>
                <w:delText> </w:delText>
              </w:r>
            </w:del>
          </w:p>
        </w:tc>
      </w:tr>
      <w:tr w:rsidR="006D20A6" w:rsidRPr="006D20A6" w:rsidDel="00EC7212" w14:paraId="47128F22" w14:textId="41785401" w:rsidTr="00A61027">
        <w:trPr>
          <w:trHeight w:val="300"/>
          <w:del w:id="390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EBA8E08" w14:textId="3C5802EB" w:rsidR="006D20A6" w:rsidRPr="006D20A6" w:rsidDel="00EC7212" w:rsidRDefault="006D20A6">
            <w:pPr>
              <w:pStyle w:val="BodyText"/>
              <w:rPr>
                <w:del w:id="3910" w:author="Georg Birgisson" w:date="2021-10-06T14:24:00Z"/>
                <w:rFonts w:eastAsia="Times New Roman"/>
                <w:color w:val="000000"/>
                <w:lang w:eastAsia="is-IS"/>
              </w:rPr>
              <w:pPrChange w:id="3911" w:author="Georg Birgisson" w:date="2021-10-06T14:25:00Z">
                <w:pPr>
                  <w:jc w:val="right"/>
                </w:pPr>
              </w:pPrChange>
            </w:pPr>
            <w:del w:id="3912" w:author="Georg Birgisson" w:date="2021-10-06T14:24:00Z">
              <w:r w:rsidRPr="006D20A6" w:rsidDel="00EC7212">
                <w:rPr>
                  <w:rFonts w:eastAsia="Times New Roman"/>
                  <w:color w:val="000000"/>
                  <w:lang w:eastAsia="is-IS"/>
                </w:rPr>
                <w:delText>158</w:delText>
              </w:r>
            </w:del>
          </w:p>
        </w:tc>
        <w:tc>
          <w:tcPr>
            <w:tcW w:w="1068" w:type="dxa"/>
            <w:tcBorders>
              <w:top w:val="nil"/>
              <w:left w:val="nil"/>
              <w:bottom w:val="single" w:sz="4" w:space="0" w:color="auto"/>
              <w:right w:val="single" w:sz="4" w:space="0" w:color="auto"/>
            </w:tcBorders>
            <w:shd w:val="clear" w:color="auto" w:fill="auto"/>
            <w:noWrap/>
            <w:hideMark/>
          </w:tcPr>
          <w:p w14:paraId="65E7AC1C" w14:textId="7490E036" w:rsidR="006D20A6" w:rsidRPr="006D20A6" w:rsidDel="00EC7212" w:rsidRDefault="006D20A6">
            <w:pPr>
              <w:pStyle w:val="BodyText"/>
              <w:rPr>
                <w:del w:id="3913" w:author="Georg Birgisson" w:date="2021-10-06T14:24:00Z"/>
                <w:rFonts w:eastAsia="Times New Roman"/>
                <w:color w:val="000000"/>
                <w:lang w:eastAsia="is-IS"/>
              </w:rPr>
              <w:pPrChange w:id="3914" w:author="Georg Birgisson" w:date="2021-10-06T14:25:00Z">
                <w:pPr/>
              </w:pPrChange>
            </w:pPr>
            <w:del w:id="3915" w:author="Georg Birgisson" w:date="2021-10-06T14:24:00Z">
              <w:r w:rsidRPr="006D20A6" w:rsidDel="00EC7212">
                <w:rPr>
                  <w:rFonts w:eastAsia="Times New Roman"/>
                  <w:color w:val="000000"/>
                  <w:lang w:eastAsia="is-IS"/>
                </w:rPr>
                <w:delText xml:space="preserve">BT-70 </w:delText>
              </w:r>
            </w:del>
          </w:p>
        </w:tc>
        <w:tc>
          <w:tcPr>
            <w:tcW w:w="561" w:type="dxa"/>
            <w:tcBorders>
              <w:top w:val="nil"/>
              <w:left w:val="nil"/>
              <w:bottom w:val="single" w:sz="4" w:space="0" w:color="auto"/>
              <w:right w:val="single" w:sz="4" w:space="0" w:color="auto"/>
            </w:tcBorders>
            <w:shd w:val="clear" w:color="auto" w:fill="auto"/>
            <w:noWrap/>
            <w:hideMark/>
          </w:tcPr>
          <w:p w14:paraId="03C29AE6" w14:textId="2D936E25" w:rsidR="006D20A6" w:rsidRPr="006D20A6" w:rsidDel="00EC7212" w:rsidRDefault="006D20A6">
            <w:pPr>
              <w:pStyle w:val="BodyText"/>
              <w:rPr>
                <w:del w:id="3916" w:author="Georg Birgisson" w:date="2021-10-06T14:24:00Z"/>
                <w:rFonts w:eastAsia="Times New Roman"/>
                <w:color w:val="000000"/>
                <w:lang w:eastAsia="is-IS"/>
              </w:rPr>
              <w:pPrChange w:id="3917" w:author="Georg Birgisson" w:date="2021-10-06T14:25:00Z">
                <w:pPr>
                  <w:jc w:val="center"/>
                </w:pPr>
              </w:pPrChange>
            </w:pPr>
            <w:del w:id="3918"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5BBD0C2C" w14:textId="5C88442D" w:rsidR="006D20A6" w:rsidRPr="006D20A6" w:rsidDel="00EC7212" w:rsidRDefault="006D20A6">
            <w:pPr>
              <w:pStyle w:val="BodyText"/>
              <w:rPr>
                <w:del w:id="3919" w:author="Georg Birgisson" w:date="2021-10-06T14:24:00Z"/>
                <w:rFonts w:eastAsia="Times New Roman"/>
                <w:color w:val="000000"/>
                <w:lang w:eastAsia="is-IS"/>
              </w:rPr>
              <w:pPrChange w:id="3920" w:author="Georg Birgisson" w:date="2021-10-06T14:25:00Z">
                <w:pPr>
                  <w:jc w:val="center"/>
                </w:pPr>
              </w:pPrChange>
            </w:pPr>
            <w:del w:id="3921"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7E88CAAC" w14:textId="5732DC43" w:rsidR="006D20A6" w:rsidRPr="006D20A6" w:rsidDel="00EC7212" w:rsidRDefault="006D20A6">
            <w:pPr>
              <w:pStyle w:val="BodyText"/>
              <w:rPr>
                <w:del w:id="3922" w:author="Georg Birgisson" w:date="2021-10-06T14:24:00Z"/>
                <w:rFonts w:eastAsia="Times New Roman"/>
                <w:color w:val="000000"/>
                <w:lang w:eastAsia="is-IS"/>
              </w:rPr>
              <w:pPrChange w:id="3923" w:author="Georg Birgisson" w:date="2021-10-06T14:25:00Z">
                <w:pPr/>
              </w:pPrChange>
            </w:pPr>
            <w:del w:id="3924" w:author="Georg Birgisson" w:date="2021-10-06T14:24:00Z">
              <w:r w:rsidRPr="006D20A6" w:rsidDel="00EC7212">
                <w:rPr>
                  <w:rFonts w:eastAsia="Times New Roman"/>
                  <w:color w:val="000000"/>
                  <w:lang w:eastAsia="is-IS"/>
                </w:rPr>
                <w:delText>cac:Delivery/cac:DeliveryParty/cac:PartyName/cbc:Name</w:delText>
              </w:r>
            </w:del>
          </w:p>
        </w:tc>
        <w:tc>
          <w:tcPr>
            <w:tcW w:w="2808" w:type="dxa"/>
            <w:tcBorders>
              <w:top w:val="nil"/>
              <w:left w:val="nil"/>
              <w:bottom w:val="single" w:sz="4" w:space="0" w:color="auto"/>
              <w:right w:val="single" w:sz="4" w:space="0" w:color="auto"/>
            </w:tcBorders>
            <w:shd w:val="clear" w:color="auto" w:fill="auto"/>
            <w:noWrap/>
            <w:hideMark/>
          </w:tcPr>
          <w:p w14:paraId="60D42EC1" w14:textId="032F1D01" w:rsidR="006D20A6" w:rsidRPr="006D20A6" w:rsidDel="00EC7212" w:rsidRDefault="006D20A6">
            <w:pPr>
              <w:pStyle w:val="BodyText"/>
              <w:rPr>
                <w:del w:id="3925" w:author="Georg Birgisson" w:date="2021-10-06T14:24:00Z"/>
                <w:rFonts w:eastAsia="Times New Roman"/>
                <w:color w:val="000000"/>
                <w:lang w:eastAsia="is-IS"/>
              </w:rPr>
              <w:pPrChange w:id="3926" w:author="Georg Birgisson" w:date="2021-10-06T14:25:00Z">
                <w:pPr/>
              </w:pPrChange>
            </w:pPr>
            <w:del w:id="3927" w:author="Georg Birgisson" w:date="2021-10-06T14:24:00Z">
              <w:r w:rsidRPr="006D20A6" w:rsidDel="00EC7212">
                <w:rPr>
                  <w:rFonts w:eastAsia="Times New Roman"/>
                  <w:color w:val="000000"/>
                  <w:lang w:eastAsia="is-IS"/>
                </w:rPr>
                <w:delText> </w:delText>
              </w:r>
            </w:del>
          </w:p>
        </w:tc>
      </w:tr>
      <w:tr w:rsidR="006D20A6" w:rsidRPr="006D20A6" w:rsidDel="00EC7212" w14:paraId="006190BD" w14:textId="2CF462F7" w:rsidTr="00A61027">
        <w:trPr>
          <w:trHeight w:val="300"/>
          <w:del w:id="392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E09F035" w14:textId="45461356" w:rsidR="006D20A6" w:rsidRPr="006D20A6" w:rsidDel="00EC7212" w:rsidRDefault="006D20A6">
            <w:pPr>
              <w:pStyle w:val="BodyText"/>
              <w:rPr>
                <w:del w:id="3929" w:author="Georg Birgisson" w:date="2021-10-06T14:24:00Z"/>
                <w:rFonts w:eastAsia="Times New Roman"/>
                <w:color w:val="000000"/>
                <w:lang w:eastAsia="is-IS"/>
              </w:rPr>
              <w:pPrChange w:id="3930" w:author="Georg Birgisson" w:date="2021-10-06T14:25:00Z">
                <w:pPr>
                  <w:jc w:val="right"/>
                </w:pPr>
              </w:pPrChange>
            </w:pPr>
            <w:del w:id="3931" w:author="Georg Birgisson" w:date="2021-10-06T14:24:00Z">
              <w:r w:rsidRPr="006D20A6" w:rsidDel="00EC7212">
                <w:rPr>
                  <w:rFonts w:eastAsia="Times New Roman"/>
                  <w:color w:val="000000"/>
                  <w:lang w:eastAsia="is-IS"/>
                </w:rPr>
                <w:delText>159</w:delText>
              </w:r>
            </w:del>
          </w:p>
        </w:tc>
        <w:tc>
          <w:tcPr>
            <w:tcW w:w="1068" w:type="dxa"/>
            <w:tcBorders>
              <w:top w:val="nil"/>
              <w:left w:val="nil"/>
              <w:bottom w:val="single" w:sz="4" w:space="0" w:color="auto"/>
              <w:right w:val="single" w:sz="4" w:space="0" w:color="auto"/>
            </w:tcBorders>
            <w:shd w:val="clear" w:color="auto" w:fill="auto"/>
            <w:noWrap/>
            <w:hideMark/>
          </w:tcPr>
          <w:p w14:paraId="4E50E776" w14:textId="0FCBEA9A" w:rsidR="006D20A6" w:rsidRPr="006D20A6" w:rsidDel="00EC7212" w:rsidRDefault="006D20A6">
            <w:pPr>
              <w:pStyle w:val="BodyText"/>
              <w:rPr>
                <w:del w:id="3932" w:author="Georg Birgisson" w:date="2021-10-06T14:24:00Z"/>
                <w:rFonts w:eastAsia="Times New Roman"/>
                <w:color w:val="000000"/>
                <w:lang w:eastAsia="is-IS"/>
              </w:rPr>
              <w:pPrChange w:id="3933" w:author="Georg Birgisson" w:date="2021-10-06T14:25:00Z">
                <w:pPr/>
              </w:pPrChange>
            </w:pPr>
            <w:del w:id="3934" w:author="Georg Birgisson" w:date="2021-10-06T14:24:00Z">
              <w:r w:rsidRPr="006D20A6" w:rsidDel="00EC7212">
                <w:rPr>
                  <w:rFonts w:eastAsia="Times New Roman"/>
                  <w:color w:val="000000"/>
                  <w:lang w:eastAsia="is-IS"/>
                </w:rPr>
                <w:delText xml:space="preserve">BT-71 </w:delText>
              </w:r>
            </w:del>
          </w:p>
        </w:tc>
        <w:tc>
          <w:tcPr>
            <w:tcW w:w="561" w:type="dxa"/>
            <w:tcBorders>
              <w:top w:val="nil"/>
              <w:left w:val="nil"/>
              <w:bottom w:val="single" w:sz="4" w:space="0" w:color="auto"/>
              <w:right w:val="single" w:sz="4" w:space="0" w:color="auto"/>
            </w:tcBorders>
            <w:shd w:val="clear" w:color="auto" w:fill="auto"/>
            <w:noWrap/>
            <w:hideMark/>
          </w:tcPr>
          <w:p w14:paraId="10CC7B47" w14:textId="4F6C06F1" w:rsidR="006D20A6" w:rsidRPr="006D20A6" w:rsidDel="00EC7212" w:rsidRDefault="006D20A6">
            <w:pPr>
              <w:pStyle w:val="BodyText"/>
              <w:rPr>
                <w:del w:id="3935" w:author="Georg Birgisson" w:date="2021-10-06T14:24:00Z"/>
                <w:rFonts w:eastAsia="Times New Roman"/>
                <w:color w:val="000000"/>
                <w:lang w:eastAsia="is-IS"/>
              </w:rPr>
              <w:pPrChange w:id="3936" w:author="Georg Birgisson" w:date="2021-10-06T14:25:00Z">
                <w:pPr>
                  <w:jc w:val="center"/>
                </w:pPr>
              </w:pPrChange>
            </w:pPr>
            <w:del w:id="3937"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0FA20B5E" w14:textId="55EE0916" w:rsidR="006D20A6" w:rsidRPr="006D20A6" w:rsidDel="00EC7212" w:rsidRDefault="006D20A6">
            <w:pPr>
              <w:pStyle w:val="BodyText"/>
              <w:rPr>
                <w:del w:id="3938" w:author="Georg Birgisson" w:date="2021-10-06T14:24:00Z"/>
                <w:rFonts w:eastAsia="Times New Roman"/>
                <w:color w:val="000000"/>
                <w:lang w:eastAsia="is-IS"/>
              </w:rPr>
              <w:pPrChange w:id="3939" w:author="Georg Birgisson" w:date="2021-10-06T14:25:00Z">
                <w:pPr>
                  <w:jc w:val="center"/>
                </w:pPr>
              </w:pPrChange>
            </w:pPr>
            <w:del w:id="3940"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569ACDF1" w14:textId="432EA6BD" w:rsidR="006D20A6" w:rsidRPr="006D20A6" w:rsidDel="00EC7212" w:rsidRDefault="006D20A6">
            <w:pPr>
              <w:pStyle w:val="BodyText"/>
              <w:rPr>
                <w:del w:id="3941" w:author="Georg Birgisson" w:date="2021-10-06T14:24:00Z"/>
                <w:rFonts w:eastAsia="Times New Roman"/>
                <w:color w:val="000000"/>
                <w:lang w:eastAsia="is-IS"/>
              </w:rPr>
              <w:pPrChange w:id="3942" w:author="Georg Birgisson" w:date="2021-10-06T14:25:00Z">
                <w:pPr/>
              </w:pPrChange>
            </w:pPr>
            <w:del w:id="3943" w:author="Georg Birgisson" w:date="2021-10-06T14:24:00Z">
              <w:r w:rsidRPr="006D20A6" w:rsidDel="00EC7212">
                <w:rPr>
                  <w:rFonts w:eastAsia="Times New Roman"/>
                  <w:color w:val="000000"/>
                  <w:lang w:eastAsia="is-IS"/>
                </w:rPr>
                <w:delText>cac:Delivery/cac:DeliveryLocation/cbc:ID</w:delText>
              </w:r>
            </w:del>
          </w:p>
        </w:tc>
        <w:tc>
          <w:tcPr>
            <w:tcW w:w="2808" w:type="dxa"/>
            <w:tcBorders>
              <w:top w:val="nil"/>
              <w:left w:val="nil"/>
              <w:bottom w:val="single" w:sz="4" w:space="0" w:color="auto"/>
              <w:right w:val="single" w:sz="4" w:space="0" w:color="auto"/>
            </w:tcBorders>
            <w:shd w:val="clear" w:color="auto" w:fill="auto"/>
            <w:noWrap/>
            <w:hideMark/>
          </w:tcPr>
          <w:p w14:paraId="0BDB8A9E" w14:textId="1E9A9FE2" w:rsidR="006D20A6" w:rsidRPr="006D20A6" w:rsidDel="00EC7212" w:rsidRDefault="006D20A6">
            <w:pPr>
              <w:pStyle w:val="BodyText"/>
              <w:rPr>
                <w:del w:id="3944" w:author="Georg Birgisson" w:date="2021-10-06T14:24:00Z"/>
                <w:rFonts w:eastAsia="Times New Roman"/>
                <w:color w:val="000000"/>
                <w:lang w:eastAsia="is-IS"/>
              </w:rPr>
              <w:pPrChange w:id="3945" w:author="Georg Birgisson" w:date="2021-10-06T14:25:00Z">
                <w:pPr/>
              </w:pPrChange>
            </w:pPr>
            <w:del w:id="3946" w:author="Georg Birgisson" w:date="2021-10-06T14:24:00Z">
              <w:r w:rsidRPr="006D20A6" w:rsidDel="00EC7212">
                <w:rPr>
                  <w:rFonts w:eastAsia="Times New Roman"/>
                  <w:color w:val="000000"/>
                  <w:lang w:eastAsia="is-IS"/>
                </w:rPr>
                <w:delText> </w:delText>
              </w:r>
            </w:del>
          </w:p>
        </w:tc>
      </w:tr>
      <w:tr w:rsidR="006D20A6" w:rsidRPr="006D20A6" w:rsidDel="00EC7212" w14:paraId="00488768" w14:textId="0FE62E43" w:rsidTr="00A61027">
        <w:trPr>
          <w:trHeight w:val="300"/>
          <w:del w:id="394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9FA651F" w14:textId="3757A416" w:rsidR="006D20A6" w:rsidRPr="006D20A6" w:rsidDel="00EC7212" w:rsidRDefault="006D20A6">
            <w:pPr>
              <w:pStyle w:val="BodyText"/>
              <w:rPr>
                <w:del w:id="3948" w:author="Georg Birgisson" w:date="2021-10-06T14:24:00Z"/>
                <w:rFonts w:eastAsia="Times New Roman"/>
                <w:color w:val="000000"/>
                <w:lang w:eastAsia="is-IS"/>
              </w:rPr>
              <w:pPrChange w:id="3949" w:author="Georg Birgisson" w:date="2021-10-06T14:25:00Z">
                <w:pPr>
                  <w:jc w:val="right"/>
                </w:pPr>
              </w:pPrChange>
            </w:pPr>
            <w:del w:id="3950" w:author="Georg Birgisson" w:date="2021-10-06T14:24:00Z">
              <w:r w:rsidRPr="006D20A6" w:rsidDel="00EC7212">
                <w:rPr>
                  <w:rFonts w:eastAsia="Times New Roman"/>
                  <w:color w:val="000000"/>
                  <w:lang w:eastAsia="is-IS"/>
                </w:rPr>
                <w:delText>160</w:delText>
              </w:r>
            </w:del>
          </w:p>
        </w:tc>
        <w:tc>
          <w:tcPr>
            <w:tcW w:w="1068" w:type="dxa"/>
            <w:tcBorders>
              <w:top w:val="nil"/>
              <w:left w:val="nil"/>
              <w:bottom w:val="single" w:sz="4" w:space="0" w:color="auto"/>
              <w:right w:val="single" w:sz="4" w:space="0" w:color="auto"/>
            </w:tcBorders>
            <w:shd w:val="clear" w:color="auto" w:fill="auto"/>
            <w:noWrap/>
            <w:hideMark/>
          </w:tcPr>
          <w:p w14:paraId="56063486" w14:textId="56F66E5F" w:rsidR="006D20A6" w:rsidRPr="006D20A6" w:rsidDel="00EC7212" w:rsidRDefault="006D20A6">
            <w:pPr>
              <w:pStyle w:val="BodyText"/>
              <w:rPr>
                <w:del w:id="3951" w:author="Georg Birgisson" w:date="2021-10-06T14:24:00Z"/>
                <w:rFonts w:eastAsia="Times New Roman"/>
                <w:color w:val="000000"/>
                <w:lang w:eastAsia="is-IS"/>
              </w:rPr>
              <w:pPrChange w:id="3952" w:author="Georg Birgisson" w:date="2021-10-06T14:25:00Z">
                <w:pPr/>
              </w:pPrChange>
            </w:pPr>
            <w:del w:id="3953" w:author="Georg Birgisson" w:date="2021-10-06T14:24:00Z">
              <w:r w:rsidRPr="006D20A6" w:rsidDel="00EC7212">
                <w:rPr>
                  <w:rFonts w:eastAsia="Times New Roman"/>
                  <w:color w:val="000000"/>
                  <w:lang w:eastAsia="is-IS"/>
                </w:rPr>
                <w:delText>BT-71-1</w:delText>
              </w:r>
            </w:del>
          </w:p>
        </w:tc>
        <w:tc>
          <w:tcPr>
            <w:tcW w:w="561" w:type="dxa"/>
            <w:tcBorders>
              <w:top w:val="nil"/>
              <w:left w:val="nil"/>
              <w:bottom w:val="single" w:sz="4" w:space="0" w:color="auto"/>
              <w:right w:val="single" w:sz="4" w:space="0" w:color="auto"/>
            </w:tcBorders>
            <w:shd w:val="clear" w:color="auto" w:fill="auto"/>
            <w:noWrap/>
            <w:hideMark/>
          </w:tcPr>
          <w:p w14:paraId="4719CDE0" w14:textId="44DBA85B" w:rsidR="006D20A6" w:rsidRPr="006D20A6" w:rsidDel="00EC7212" w:rsidRDefault="006D20A6">
            <w:pPr>
              <w:pStyle w:val="BodyText"/>
              <w:rPr>
                <w:del w:id="3954" w:author="Georg Birgisson" w:date="2021-10-06T14:24:00Z"/>
                <w:rFonts w:eastAsia="Times New Roman"/>
                <w:color w:val="000000"/>
                <w:lang w:eastAsia="is-IS"/>
              </w:rPr>
              <w:pPrChange w:id="3955" w:author="Georg Birgisson" w:date="2021-10-06T14:25:00Z">
                <w:pPr>
                  <w:jc w:val="center"/>
                </w:pPr>
              </w:pPrChange>
            </w:pPr>
            <w:del w:id="3956"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43FBD202" w14:textId="74312EAF" w:rsidR="006D20A6" w:rsidRPr="006D20A6" w:rsidDel="00EC7212" w:rsidRDefault="006D20A6">
            <w:pPr>
              <w:pStyle w:val="BodyText"/>
              <w:rPr>
                <w:del w:id="3957" w:author="Georg Birgisson" w:date="2021-10-06T14:24:00Z"/>
                <w:rFonts w:eastAsia="Times New Roman"/>
                <w:color w:val="000000"/>
                <w:lang w:eastAsia="is-IS"/>
              </w:rPr>
              <w:pPrChange w:id="3958" w:author="Georg Birgisson" w:date="2021-10-06T14:25:00Z">
                <w:pPr>
                  <w:jc w:val="center"/>
                </w:pPr>
              </w:pPrChange>
            </w:pPr>
            <w:del w:id="3959"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2EB46314" w14:textId="238538DF" w:rsidR="006D20A6" w:rsidRPr="006D20A6" w:rsidDel="00EC7212" w:rsidRDefault="006D20A6">
            <w:pPr>
              <w:pStyle w:val="BodyText"/>
              <w:rPr>
                <w:del w:id="3960" w:author="Georg Birgisson" w:date="2021-10-06T14:24:00Z"/>
                <w:rFonts w:eastAsia="Times New Roman"/>
                <w:color w:val="000000"/>
                <w:lang w:eastAsia="is-IS"/>
              </w:rPr>
              <w:pPrChange w:id="3961" w:author="Georg Birgisson" w:date="2021-10-06T14:25:00Z">
                <w:pPr/>
              </w:pPrChange>
            </w:pPr>
            <w:del w:id="3962" w:author="Georg Birgisson" w:date="2021-10-06T14:24:00Z">
              <w:r w:rsidRPr="006D20A6" w:rsidDel="00EC7212">
                <w:rPr>
                  <w:rFonts w:eastAsia="Times New Roman"/>
                  <w:color w:val="000000"/>
                  <w:lang w:eastAsia="is-IS"/>
                </w:rPr>
                <w:delText>cac:Delivery/cac:DeliveryLocation/cbc:ID/@schemeID</w:delText>
              </w:r>
            </w:del>
          </w:p>
        </w:tc>
        <w:tc>
          <w:tcPr>
            <w:tcW w:w="2808" w:type="dxa"/>
            <w:tcBorders>
              <w:top w:val="nil"/>
              <w:left w:val="nil"/>
              <w:bottom w:val="single" w:sz="4" w:space="0" w:color="auto"/>
              <w:right w:val="single" w:sz="4" w:space="0" w:color="auto"/>
            </w:tcBorders>
            <w:shd w:val="clear" w:color="auto" w:fill="auto"/>
            <w:noWrap/>
            <w:hideMark/>
          </w:tcPr>
          <w:p w14:paraId="5949D3A0" w14:textId="5B817158" w:rsidR="006D20A6" w:rsidRPr="006D20A6" w:rsidDel="00EC7212" w:rsidRDefault="006D20A6">
            <w:pPr>
              <w:pStyle w:val="BodyText"/>
              <w:rPr>
                <w:del w:id="3963" w:author="Georg Birgisson" w:date="2021-10-06T14:24:00Z"/>
                <w:rFonts w:eastAsia="Times New Roman"/>
                <w:color w:val="000000"/>
                <w:lang w:eastAsia="is-IS"/>
              </w:rPr>
              <w:pPrChange w:id="3964" w:author="Georg Birgisson" w:date="2021-10-06T14:25:00Z">
                <w:pPr/>
              </w:pPrChange>
            </w:pPr>
            <w:del w:id="3965" w:author="Georg Birgisson" w:date="2021-10-06T14:24:00Z">
              <w:r w:rsidRPr="006D20A6" w:rsidDel="00EC7212">
                <w:rPr>
                  <w:rFonts w:eastAsia="Times New Roman"/>
                  <w:color w:val="000000"/>
                  <w:lang w:eastAsia="is-IS"/>
                </w:rPr>
                <w:delText> </w:delText>
              </w:r>
            </w:del>
          </w:p>
        </w:tc>
      </w:tr>
      <w:tr w:rsidR="006D20A6" w:rsidRPr="006D20A6" w:rsidDel="00EC7212" w14:paraId="73C0FC1E" w14:textId="2D8E4500" w:rsidTr="00A61027">
        <w:trPr>
          <w:trHeight w:val="300"/>
          <w:del w:id="396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97F51EE" w14:textId="13DBC02F" w:rsidR="006D20A6" w:rsidRPr="006D20A6" w:rsidDel="00EC7212" w:rsidRDefault="006D20A6">
            <w:pPr>
              <w:pStyle w:val="BodyText"/>
              <w:rPr>
                <w:del w:id="3967" w:author="Georg Birgisson" w:date="2021-10-06T14:24:00Z"/>
                <w:rFonts w:eastAsia="Times New Roman"/>
                <w:color w:val="000000"/>
                <w:lang w:eastAsia="is-IS"/>
              </w:rPr>
              <w:pPrChange w:id="3968" w:author="Georg Birgisson" w:date="2021-10-06T14:25:00Z">
                <w:pPr>
                  <w:jc w:val="right"/>
                </w:pPr>
              </w:pPrChange>
            </w:pPr>
            <w:del w:id="3969" w:author="Georg Birgisson" w:date="2021-10-06T14:24:00Z">
              <w:r w:rsidRPr="006D20A6" w:rsidDel="00EC7212">
                <w:rPr>
                  <w:rFonts w:eastAsia="Times New Roman"/>
                  <w:color w:val="000000"/>
                  <w:lang w:eastAsia="is-IS"/>
                </w:rPr>
                <w:delText>161</w:delText>
              </w:r>
            </w:del>
          </w:p>
        </w:tc>
        <w:tc>
          <w:tcPr>
            <w:tcW w:w="1068" w:type="dxa"/>
            <w:tcBorders>
              <w:top w:val="nil"/>
              <w:left w:val="nil"/>
              <w:bottom w:val="single" w:sz="4" w:space="0" w:color="auto"/>
              <w:right w:val="single" w:sz="4" w:space="0" w:color="auto"/>
            </w:tcBorders>
            <w:shd w:val="clear" w:color="auto" w:fill="auto"/>
            <w:noWrap/>
            <w:hideMark/>
          </w:tcPr>
          <w:p w14:paraId="24771DA9" w14:textId="72618930" w:rsidR="006D20A6" w:rsidRPr="006D20A6" w:rsidDel="00EC7212" w:rsidRDefault="006D20A6">
            <w:pPr>
              <w:pStyle w:val="BodyText"/>
              <w:rPr>
                <w:del w:id="3970" w:author="Georg Birgisson" w:date="2021-10-06T14:24:00Z"/>
                <w:rFonts w:eastAsia="Times New Roman"/>
                <w:color w:val="000000"/>
                <w:lang w:eastAsia="is-IS"/>
              </w:rPr>
              <w:pPrChange w:id="3971" w:author="Georg Birgisson" w:date="2021-10-06T14:25:00Z">
                <w:pPr/>
              </w:pPrChange>
            </w:pPr>
            <w:del w:id="3972" w:author="Georg Birgisson" w:date="2021-10-06T14:24:00Z">
              <w:r w:rsidRPr="006D20A6" w:rsidDel="00EC7212">
                <w:rPr>
                  <w:rFonts w:eastAsia="Times New Roman"/>
                  <w:color w:val="000000"/>
                  <w:lang w:eastAsia="is-IS"/>
                </w:rPr>
                <w:delText xml:space="preserve">BT-72 </w:delText>
              </w:r>
            </w:del>
          </w:p>
        </w:tc>
        <w:tc>
          <w:tcPr>
            <w:tcW w:w="561" w:type="dxa"/>
            <w:tcBorders>
              <w:top w:val="nil"/>
              <w:left w:val="nil"/>
              <w:bottom w:val="single" w:sz="4" w:space="0" w:color="auto"/>
              <w:right w:val="single" w:sz="4" w:space="0" w:color="auto"/>
            </w:tcBorders>
            <w:shd w:val="clear" w:color="auto" w:fill="auto"/>
            <w:noWrap/>
            <w:hideMark/>
          </w:tcPr>
          <w:p w14:paraId="08B9AA8C" w14:textId="75BD62E1" w:rsidR="006D20A6" w:rsidRPr="006D20A6" w:rsidDel="00EC7212" w:rsidRDefault="006D20A6">
            <w:pPr>
              <w:pStyle w:val="BodyText"/>
              <w:rPr>
                <w:del w:id="3973" w:author="Georg Birgisson" w:date="2021-10-06T14:24:00Z"/>
                <w:rFonts w:eastAsia="Times New Roman"/>
                <w:color w:val="000000"/>
                <w:lang w:eastAsia="is-IS"/>
              </w:rPr>
              <w:pPrChange w:id="3974" w:author="Georg Birgisson" w:date="2021-10-06T14:25:00Z">
                <w:pPr>
                  <w:jc w:val="center"/>
                </w:pPr>
              </w:pPrChange>
            </w:pPr>
            <w:del w:id="3975"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55D081A4" w14:textId="47D0255E" w:rsidR="006D20A6" w:rsidRPr="006D20A6" w:rsidDel="00EC7212" w:rsidRDefault="006D20A6">
            <w:pPr>
              <w:pStyle w:val="BodyText"/>
              <w:rPr>
                <w:del w:id="3976" w:author="Georg Birgisson" w:date="2021-10-06T14:24:00Z"/>
                <w:rFonts w:eastAsia="Times New Roman"/>
                <w:color w:val="000000"/>
                <w:lang w:eastAsia="is-IS"/>
              </w:rPr>
              <w:pPrChange w:id="3977" w:author="Georg Birgisson" w:date="2021-10-06T14:25:00Z">
                <w:pPr>
                  <w:jc w:val="center"/>
                </w:pPr>
              </w:pPrChange>
            </w:pPr>
            <w:del w:id="3978"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3B0A670A" w14:textId="1E8980AF" w:rsidR="006D20A6" w:rsidRPr="006D20A6" w:rsidDel="00EC7212" w:rsidRDefault="006D20A6">
            <w:pPr>
              <w:pStyle w:val="BodyText"/>
              <w:rPr>
                <w:del w:id="3979" w:author="Georg Birgisson" w:date="2021-10-06T14:24:00Z"/>
                <w:rFonts w:eastAsia="Times New Roman"/>
                <w:color w:val="000000"/>
                <w:lang w:eastAsia="is-IS"/>
              </w:rPr>
              <w:pPrChange w:id="3980" w:author="Georg Birgisson" w:date="2021-10-06T14:25:00Z">
                <w:pPr/>
              </w:pPrChange>
            </w:pPr>
            <w:del w:id="3981" w:author="Georg Birgisson" w:date="2021-10-06T14:24:00Z">
              <w:r w:rsidRPr="006D20A6" w:rsidDel="00EC7212">
                <w:rPr>
                  <w:rFonts w:eastAsia="Times New Roman"/>
                  <w:color w:val="000000"/>
                  <w:lang w:eastAsia="is-IS"/>
                </w:rPr>
                <w:delText>cac:Delivery/cbc:ActualDeliveryDate</w:delText>
              </w:r>
            </w:del>
          </w:p>
        </w:tc>
        <w:tc>
          <w:tcPr>
            <w:tcW w:w="2808" w:type="dxa"/>
            <w:tcBorders>
              <w:top w:val="nil"/>
              <w:left w:val="nil"/>
              <w:bottom w:val="single" w:sz="4" w:space="0" w:color="auto"/>
              <w:right w:val="single" w:sz="4" w:space="0" w:color="auto"/>
            </w:tcBorders>
            <w:shd w:val="clear" w:color="auto" w:fill="auto"/>
            <w:noWrap/>
            <w:hideMark/>
          </w:tcPr>
          <w:p w14:paraId="191FCB25" w14:textId="408AF2B8" w:rsidR="006D20A6" w:rsidRPr="006D20A6" w:rsidDel="00EC7212" w:rsidRDefault="006D20A6">
            <w:pPr>
              <w:pStyle w:val="BodyText"/>
              <w:rPr>
                <w:del w:id="3982" w:author="Georg Birgisson" w:date="2021-10-06T14:24:00Z"/>
                <w:rFonts w:eastAsia="Times New Roman"/>
                <w:color w:val="000000"/>
                <w:lang w:eastAsia="is-IS"/>
              </w:rPr>
              <w:pPrChange w:id="3983" w:author="Georg Birgisson" w:date="2021-10-06T14:25:00Z">
                <w:pPr/>
              </w:pPrChange>
            </w:pPr>
            <w:del w:id="3984" w:author="Georg Birgisson" w:date="2021-10-06T14:24:00Z">
              <w:r w:rsidRPr="006D20A6" w:rsidDel="00EC7212">
                <w:rPr>
                  <w:rFonts w:eastAsia="Times New Roman"/>
                  <w:color w:val="000000"/>
                  <w:lang w:eastAsia="is-IS"/>
                </w:rPr>
                <w:delText> </w:delText>
              </w:r>
            </w:del>
          </w:p>
        </w:tc>
      </w:tr>
      <w:tr w:rsidR="006D20A6" w:rsidRPr="006D20A6" w:rsidDel="00EC7212" w14:paraId="06F4D658" w14:textId="4AFBEF25" w:rsidTr="00A61027">
        <w:trPr>
          <w:trHeight w:val="300"/>
          <w:del w:id="398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D94F525" w14:textId="1F3D3115" w:rsidR="006D20A6" w:rsidRPr="006D20A6" w:rsidDel="00EC7212" w:rsidRDefault="006D20A6">
            <w:pPr>
              <w:pStyle w:val="BodyText"/>
              <w:rPr>
                <w:del w:id="3986" w:author="Georg Birgisson" w:date="2021-10-06T14:24:00Z"/>
                <w:rFonts w:eastAsia="Times New Roman"/>
                <w:color w:val="000000"/>
                <w:lang w:eastAsia="is-IS"/>
              </w:rPr>
              <w:pPrChange w:id="3987" w:author="Georg Birgisson" w:date="2021-10-06T14:25:00Z">
                <w:pPr>
                  <w:jc w:val="right"/>
                </w:pPr>
              </w:pPrChange>
            </w:pPr>
            <w:del w:id="3988" w:author="Georg Birgisson" w:date="2021-10-06T14:24:00Z">
              <w:r w:rsidRPr="006D20A6" w:rsidDel="00EC7212">
                <w:rPr>
                  <w:rFonts w:eastAsia="Times New Roman"/>
                  <w:color w:val="000000"/>
                  <w:lang w:eastAsia="is-IS"/>
                </w:rPr>
                <w:delText>162</w:delText>
              </w:r>
            </w:del>
          </w:p>
        </w:tc>
        <w:tc>
          <w:tcPr>
            <w:tcW w:w="1068" w:type="dxa"/>
            <w:tcBorders>
              <w:top w:val="nil"/>
              <w:left w:val="nil"/>
              <w:bottom w:val="single" w:sz="4" w:space="0" w:color="auto"/>
              <w:right w:val="single" w:sz="4" w:space="0" w:color="auto"/>
            </w:tcBorders>
            <w:shd w:val="clear" w:color="auto" w:fill="auto"/>
            <w:noWrap/>
            <w:hideMark/>
          </w:tcPr>
          <w:p w14:paraId="668D7C28" w14:textId="0F82F17D" w:rsidR="006D20A6" w:rsidRPr="006D20A6" w:rsidDel="00EC7212" w:rsidRDefault="006D20A6">
            <w:pPr>
              <w:pStyle w:val="BodyText"/>
              <w:rPr>
                <w:del w:id="3989" w:author="Georg Birgisson" w:date="2021-10-06T14:24:00Z"/>
                <w:rFonts w:eastAsia="Times New Roman"/>
                <w:color w:val="000000"/>
                <w:lang w:eastAsia="is-IS"/>
              </w:rPr>
              <w:pPrChange w:id="3990" w:author="Georg Birgisson" w:date="2021-10-06T14:25:00Z">
                <w:pPr/>
              </w:pPrChange>
            </w:pPr>
            <w:del w:id="3991" w:author="Georg Birgisson" w:date="2021-10-06T14:24:00Z">
              <w:r w:rsidRPr="006D20A6" w:rsidDel="00EC7212">
                <w:rPr>
                  <w:rFonts w:eastAsia="Times New Roman"/>
                  <w:color w:val="000000"/>
                  <w:lang w:eastAsia="is-IS"/>
                </w:rPr>
                <w:delText xml:space="preserve">BG-14 </w:delText>
              </w:r>
            </w:del>
          </w:p>
        </w:tc>
        <w:tc>
          <w:tcPr>
            <w:tcW w:w="561" w:type="dxa"/>
            <w:tcBorders>
              <w:top w:val="nil"/>
              <w:left w:val="nil"/>
              <w:bottom w:val="single" w:sz="4" w:space="0" w:color="auto"/>
              <w:right w:val="single" w:sz="4" w:space="0" w:color="auto"/>
            </w:tcBorders>
            <w:shd w:val="clear" w:color="auto" w:fill="auto"/>
            <w:noWrap/>
            <w:hideMark/>
          </w:tcPr>
          <w:p w14:paraId="5CE10410" w14:textId="4AF18AE2" w:rsidR="006D20A6" w:rsidRPr="006D20A6" w:rsidDel="00EC7212" w:rsidRDefault="006D20A6">
            <w:pPr>
              <w:pStyle w:val="BodyText"/>
              <w:rPr>
                <w:del w:id="3992" w:author="Georg Birgisson" w:date="2021-10-06T14:24:00Z"/>
                <w:rFonts w:eastAsia="Times New Roman"/>
                <w:color w:val="000000"/>
                <w:lang w:eastAsia="is-IS"/>
              </w:rPr>
              <w:pPrChange w:id="3993" w:author="Georg Birgisson" w:date="2021-10-06T14:25:00Z">
                <w:pPr>
                  <w:jc w:val="center"/>
                </w:pPr>
              </w:pPrChange>
            </w:pPr>
            <w:del w:id="3994"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3F65CB7B" w14:textId="0BE61833" w:rsidR="006D20A6" w:rsidRPr="006D20A6" w:rsidDel="00EC7212" w:rsidRDefault="006D20A6">
            <w:pPr>
              <w:pStyle w:val="BodyText"/>
              <w:rPr>
                <w:del w:id="3995" w:author="Georg Birgisson" w:date="2021-10-06T14:24:00Z"/>
                <w:rFonts w:eastAsia="Times New Roman"/>
                <w:color w:val="000000"/>
                <w:lang w:eastAsia="is-IS"/>
              </w:rPr>
              <w:pPrChange w:id="3996" w:author="Georg Birgisson" w:date="2021-10-06T14:25:00Z">
                <w:pPr>
                  <w:jc w:val="center"/>
                </w:pPr>
              </w:pPrChange>
            </w:pPr>
            <w:del w:id="3997"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3F3BF637" w14:textId="15DEE82B" w:rsidR="006D20A6" w:rsidRPr="006D20A6" w:rsidDel="00EC7212" w:rsidRDefault="006D20A6">
            <w:pPr>
              <w:pStyle w:val="BodyText"/>
              <w:rPr>
                <w:del w:id="3998" w:author="Georg Birgisson" w:date="2021-10-06T14:24:00Z"/>
                <w:rFonts w:eastAsia="Times New Roman"/>
                <w:color w:val="000000"/>
                <w:lang w:eastAsia="is-IS"/>
              </w:rPr>
              <w:pPrChange w:id="3999" w:author="Georg Birgisson" w:date="2021-10-06T14:25:00Z">
                <w:pPr/>
              </w:pPrChange>
            </w:pPr>
            <w:del w:id="4000" w:author="Georg Birgisson" w:date="2021-10-06T14:24:00Z">
              <w:r w:rsidRPr="006D20A6" w:rsidDel="00EC7212">
                <w:rPr>
                  <w:rFonts w:eastAsia="Times New Roman"/>
                  <w:color w:val="000000"/>
                  <w:lang w:eastAsia="is-IS"/>
                </w:rPr>
                <w:delText>cac:InvoicePeriod</w:delText>
              </w:r>
            </w:del>
          </w:p>
        </w:tc>
        <w:tc>
          <w:tcPr>
            <w:tcW w:w="2808" w:type="dxa"/>
            <w:tcBorders>
              <w:top w:val="nil"/>
              <w:left w:val="nil"/>
              <w:bottom w:val="single" w:sz="4" w:space="0" w:color="auto"/>
              <w:right w:val="single" w:sz="4" w:space="0" w:color="auto"/>
            </w:tcBorders>
            <w:shd w:val="clear" w:color="auto" w:fill="auto"/>
            <w:noWrap/>
            <w:hideMark/>
          </w:tcPr>
          <w:p w14:paraId="7A616F39" w14:textId="1E5C036B" w:rsidR="006D20A6" w:rsidRPr="006D20A6" w:rsidDel="00EC7212" w:rsidRDefault="006D20A6">
            <w:pPr>
              <w:pStyle w:val="BodyText"/>
              <w:rPr>
                <w:del w:id="4001" w:author="Georg Birgisson" w:date="2021-10-06T14:24:00Z"/>
                <w:rFonts w:eastAsia="Times New Roman"/>
                <w:color w:val="000000"/>
                <w:lang w:eastAsia="is-IS"/>
              </w:rPr>
              <w:pPrChange w:id="4002" w:author="Georg Birgisson" w:date="2021-10-06T14:25:00Z">
                <w:pPr/>
              </w:pPrChange>
            </w:pPr>
            <w:del w:id="4003" w:author="Georg Birgisson" w:date="2021-10-06T14:24:00Z">
              <w:r w:rsidRPr="006D20A6" w:rsidDel="00EC7212">
                <w:rPr>
                  <w:rFonts w:eastAsia="Times New Roman"/>
                  <w:color w:val="000000"/>
                  <w:lang w:eastAsia="is-IS"/>
                </w:rPr>
                <w:delText> </w:delText>
              </w:r>
            </w:del>
          </w:p>
        </w:tc>
      </w:tr>
      <w:tr w:rsidR="006D20A6" w:rsidRPr="006D20A6" w:rsidDel="00EC7212" w14:paraId="283D3E56" w14:textId="78174BB3" w:rsidTr="00A61027">
        <w:trPr>
          <w:trHeight w:val="300"/>
          <w:del w:id="400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9CFB286" w14:textId="5D08A830" w:rsidR="006D20A6" w:rsidRPr="006D20A6" w:rsidDel="00EC7212" w:rsidRDefault="006D20A6">
            <w:pPr>
              <w:pStyle w:val="BodyText"/>
              <w:rPr>
                <w:del w:id="4005" w:author="Georg Birgisson" w:date="2021-10-06T14:24:00Z"/>
                <w:rFonts w:eastAsia="Times New Roman"/>
                <w:color w:val="000000"/>
                <w:lang w:eastAsia="is-IS"/>
              </w:rPr>
              <w:pPrChange w:id="4006" w:author="Georg Birgisson" w:date="2021-10-06T14:25:00Z">
                <w:pPr>
                  <w:jc w:val="right"/>
                </w:pPr>
              </w:pPrChange>
            </w:pPr>
            <w:del w:id="4007" w:author="Georg Birgisson" w:date="2021-10-06T14:24:00Z">
              <w:r w:rsidRPr="006D20A6" w:rsidDel="00EC7212">
                <w:rPr>
                  <w:rFonts w:eastAsia="Times New Roman"/>
                  <w:color w:val="000000"/>
                  <w:lang w:eastAsia="is-IS"/>
                </w:rPr>
                <w:delText>163</w:delText>
              </w:r>
            </w:del>
          </w:p>
        </w:tc>
        <w:tc>
          <w:tcPr>
            <w:tcW w:w="1068" w:type="dxa"/>
            <w:tcBorders>
              <w:top w:val="nil"/>
              <w:left w:val="nil"/>
              <w:bottom w:val="single" w:sz="4" w:space="0" w:color="auto"/>
              <w:right w:val="single" w:sz="4" w:space="0" w:color="auto"/>
            </w:tcBorders>
            <w:shd w:val="clear" w:color="auto" w:fill="auto"/>
            <w:noWrap/>
            <w:hideMark/>
          </w:tcPr>
          <w:p w14:paraId="3000C69A" w14:textId="34ACC742" w:rsidR="006D20A6" w:rsidRPr="006D20A6" w:rsidDel="00EC7212" w:rsidRDefault="006D20A6">
            <w:pPr>
              <w:pStyle w:val="BodyText"/>
              <w:rPr>
                <w:del w:id="4008" w:author="Georg Birgisson" w:date="2021-10-06T14:24:00Z"/>
                <w:rFonts w:eastAsia="Times New Roman"/>
                <w:color w:val="000000"/>
                <w:lang w:eastAsia="is-IS"/>
              </w:rPr>
              <w:pPrChange w:id="4009" w:author="Georg Birgisson" w:date="2021-10-06T14:25:00Z">
                <w:pPr/>
              </w:pPrChange>
            </w:pPr>
            <w:del w:id="4010" w:author="Georg Birgisson" w:date="2021-10-06T14:24:00Z">
              <w:r w:rsidRPr="006D20A6" w:rsidDel="00EC7212">
                <w:rPr>
                  <w:rFonts w:eastAsia="Times New Roman"/>
                  <w:color w:val="000000"/>
                  <w:lang w:eastAsia="is-IS"/>
                </w:rPr>
                <w:delText xml:space="preserve">BT-73 </w:delText>
              </w:r>
            </w:del>
          </w:p>
        </w:tc>
        <w:tc>
          <w:tcPr>
            <w:tcW w:w="561" w:type="dxa"/>
            <w:tcBorders>
              <w:top w:val="nil"/>
              <w:left w:val="nil"/>
              <w:bottom w:val="single" w:sz="4" w:space="0" w:color="auto"/>
              <w:right w:val="single" w:sz="4" w:space="0" w:color="auto"/>
            </w:tcBorders>
            <w:shd w:val="clear" w:color="auto" w:fill="auto"/>
            <w:noWrap/>
            <w:hideMark/>
          </w:tcPr>
          <w:p w14:paraId="28CFC89B" w14:textId="3272753E" w:rsidR="006D20A6" w:rsidRPr="006D20A6" w:rsidDel="00EC7212" w:rsidRDefault="006D20A6">
            <w:pPr>
              <w:pStyle w:val="BodyText"/>
              <w:rPr>
                <w:del w:id="4011" w:author="Georg Birgisson" w:date="2021-10-06T14:24:00Z"/>
                <w:rFonts w:eastAsia="Times New Roman"/>
                <w:color w:val="000000"/>
                <w:lang w:eastAsia="is-IS"/>
              </w:rPr>
              <w:pPrChange w:id="4012" w:author="Georg Birgisson" w:date="2021-10-06T14:25:00Z">
                <w:pPr>
                  <w:jc w:val="center"/>
                </w:pPr>
              </w:pPrChange>
            </w:pPr>
            <w:del w:id="4013"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464FA0CC" w14:textId="204FCE65" w:rsidR="006D20A6" w:rsidRPr="006D20A6" w:rsidDel="00EC7212" w:rsidRDefault="006D20A6">
            <w:pPr>
              <w:pStyle w:val="BodyText"/>
              <w:rPr>
                <w:del w:id="4014" w:author="Georg Birgisson" w:date="2021-10-06T14:24:00Z"/>
                <w:rFonts w:eastAsia="Times New Roman"/>
                <w:color w:val="000000"/>
                <w:lang w:eastAsia="is-IS"/>
              </w:rPr>
              <w:pPrChange w:id="4015" w:author="Georg Birgisson" w:date="2021-10-06T14:25:00Z">
                <w:pPr>
                  <w:jc w:val="center"/>
                </w:pPr>
              </w:pPrChange>
            </w:pPr>
            <w:del w:id="4016"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77D89EAD" w14:textId="12D2325D" w:rsidR="006D20A6" w:rsidRPr="006D20A6" w:rsidDel="00EC7212" w:rsidRDefault="006D20A6">
            <w:pPr>
              <w:pStyle w:val="BodyText"/>
              <w:rPr>
                <w:del w:id="4017" w:author="Georg Birgisson" w:date="2021-10-06T14:24:00Z"/>
                <w:rFonts w:eastAsia="Times New Roman"/>
                <w:color w:val="000000"/>
                <w:lang w:eastAsia="is-IS"/>
              </w:rPr>
              <w:pPrChange w:id="4018" w:author="Georg Birgisson" w:date="2021-10-06T14:25:00Z">
                <w:pPr/>
              </w:pPrChange>
            </w:pPr>
            <w:del w:id="4019" w:author="Georg Birgisson" w:date="2021-10-06T14:24:00Z">
              <w:r w:rsidRPr="006D20A6" w:rsidDel="00EC7212">
                <w:rPr>
                  <w:rFonts w:eastAsia="Times New Roman"/>
                  <w:color w:val="000000"/>
                  <w:lang w:eastAsia="is-IS"/>
                </w:rPr>
                <w:delText>cac:InvoicePeriod/cbc:StartDate</w:delText>
              </w:r>
            </w:del>
          </w:p>
        </w:tc>
        <w:tc>
          <w:tcPr>
            <w:tcW w:w="2808" w:type="dxa"/>
            <w:tcBorders>
              <w:top w:val="nil"/>
              <w:left w:val="nil"/>
              <w:bottom w:val="single" w:sz="4" w:space="0" w:color="auto"/>
              <w:right w:val="single" w:sz="4" w:space="0" w:color="auto"/>
            </w:tcBorders>
            <w:shd w:val="clear" w:color="auto" w:fill="auto"/>
            <w:noWrap/>
            <w:hideMark/>
          </w:tcPr>
          <w:p w14:paraId="4C4C5A9E" w14:textId="2D5384B8" w:rsidR="006D20A6" w:rsidRPr="006D20A6" w:rsidDel="00EC7212" w:rsidRDefault="006D20A6">
            <w:pPr>
              <w:pStyle w:val="BodyText"/>
              <w:rPr>
                <w:del w:id="4020" w:author="Georg Birgisson" w:date="2021-10-06T14:24:00Z"/>
                <w:rFonts w:eastAsia="Times New Roman"/>
                <w:color w:val="000000"/>
                <w:lang w:eastAsia="is-IS"/>
              </w:rPr>
              <w:pPrChange w:id="4021" w:author="Georg Birgisson" w:date="2021-10-06T14:25:00Z">
                <w:pPr/>
              </w:pPrChange>
            </w:pPr>
            <w:del w:id="4022" w:author="Georg Birgisson" w:date="2021-10-06T14:24:00Z">
              <w:r w:rsidRPr="006D20A6" w:rsidDel="00EC7212">
                <w:rPr>
                  <w:rFonts w:eastAsia="Times New Roman"/>
                  <w:color w:val="000000"/>
                  <w:lang w:eastAsia="is-IS"/>
                </w:rPr>
                <w:delText> </w:delText>
              </w:r>
            </w:del>
          </w:p>
        </w:tc>
      </w:tr>
      <w:tr w:rsidR="006D20A6" w:rsidRPr="006D20A6" w:rsidDel="00EC7212" w14:paraId="5F49A12E" w14:textId="458566C6" w:rsidTr="00A61027">
        <w:trPr>
          <w:trHeight w:val="300"/>
          <w:del w:id="402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08D220A" w14:textId="531DD80A" w:rsidR="006D20A6" w:rsidRPr="006D20A6" w:rsidDel="00EC7212" w:rsidRDefault="006D20A6">
            <w:pPr>
              <w:pStyle w:val="BodyText"/>
              <w:rPr>
                <w:del w:id="4024" w:author="Georg Birgisson" w:date="2021-10-06T14:24:00Z"/>
                <w:rFonts w:eastAsia="Times New Roman"/>
                <w:color w:val="000000"/>
                <w:lang w:eastAsia="is-IS"/>
              </w:rPr>
              <w:pPrChange w:id="4025" w:author="Georg Birgisson" w:date="2021-10-06T14:25:00Z">
                <w:pPr>
                  <w:jc w:val="right"/>
                </w:pPr>
              </w:pPrChange>
            </w:pPr>
            <w:del w:id="4026" w:author="Georg Birgisson" w:date="2021-10-06T14:24:00Z">
              <w:r w:rsidRPr="006D20A6" w:rsidDel="00EC7212">
                <w:rPr>
                  <w:rFonts w:eastAsia="Times New Roman"/>
                  <w:color w:val="000000"/>
                  <w:lang w:eastAsia="is-IS"/>
                </w:rPr>
                <w:delText>164</w:delText>
              </w:r>
            </w:del>
          </w:p>
        </w:tc>
        <w:tc>
          <w:tcPr>
            <w:tcW w:w="1068" w:type="dxa"/>
            <w:tcBorders>
              <w:top w:val="nil"/>
              <w:left w:val="nil"/>
              <w:bottom w:val="single" w:sz="4" w:space="0" w:color="auto"/>
              <w:right w:val="single" w:sz="4" w:space="0" w:color="auto"/>
            </w:tcBorders>
            <w:shd w:val="clear" w:color="auto" w:fill="auto"/>
            <w:noWrap/>
            <w:hideMark/>
          </w:tcPr>
          <w:p w14:paraId="515FA755" w14:textId="0551EB09" w:rsidR="006D20A6" w:rsidRPr="006D20A6" w:rsidDel="00EC7212" w:rsidRDefault="006D20A6">
            <w:pPr>
              <w:pStyle w:val="BodyText"/>
              <w:rPr>
                <w:del w:id="4027" w:author="Georg Birgisson" w:date="2021-10-06T14:24:00Z"/>
                <w:rFonts w:eastAsia="Times New Roman"/>
                <w:color w:val="000000"/>
                <w:lang w:eastAsia="is-IS"/>
              </w:rPr>
              <w:pPrChange w:id="4028" w:author="Georg Birgisson" w:date="2021-10-06T14:25:00Z">
                <w:pPr/>
              </w:pPrChange>
            </w:pPr>
            <w:del w:id="4029" w:author="Georg Birgisson" w:date="2021-10-06T14:24:00Z">
              <w:r w:rsidRPr="006D20A6" w:rsidDel="00EC7212">
                <w:rPr>
                  <w:rFonts w:eastAsia="Times New Roman"/>
                  <w:color w:val="000000"/>
                  <w:lang w:eastAsia="is-IS"/>
                </w:rPr>
                <w:delText xml:space="preserve">BT-74 </w:delText>
              </w:r>
            </w:del>
          </w:p>
        </w:tc>
        <w:tc>
          <w:tcPr>
            <w:tcW w:w="561" w:type="dxa"/>
            <w:tcBorders>
              <w:top w:val="nil"/>
              <w:left w:val="nil"/>
              <w:bottom w:val="single" w:sz="4" w:space="0" w:color="auto"/>
              <w:right w:val="single" w:sz="4" w:space="0" w:color="auto"/>
            </w:tcBorders>
            <w:shd w:val="clear" w:color="auto" w:fill="auto"/>
            <w:noWrap/>
            <w:hideMark/>
          </w:tcPr>
          <w:p w14:paraId="5DA34F94" w14:textId="02242CD4" w:rsidR="006D20A6" w:rsidRPr="006D20A6" w:rsidDel="00EC7212" w:rsidRDefault="006D20A6">
            <w:pPr>
              <w:pStyle w:val="BodyText"/>
              <w:rPr>
                <w:del w:id="4030" w:author="Georg Birgisson" w:date="2021-10-06T14:24:00Z"/>
                <w:rFonts w:eastAsia="Times New Roman"/>
                <w:color w:val="000000"/>
                <w:lang w:eastAsia="is-IS"/>
              </w:rPr>
              <w:pPrChange w:id="4031" w:author="Georg Birgisson" w:date="2021-10-06T14:25:00Z">
                <w:pPr>
                  <w:jc w:val="center"/>
                </w:pPr>
              </w:pPrChange>
            </w:pPr>
            <w:del w:id="4032"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5D30C997" w14:textId="4CB76367" w:rsidR="006D20A6" w:rsidRPr="006D20A6" w:rsidDel="00EC7212" w:rsidRDefault="006D20A6">
            <w:pPr>
              <w:pStyle w:val="BodyText"/>
              <w:rPr>
                <w:del w:id="4033" w:author="Georg Birgisson" w:date="2021-10-06T14:24:00Z"/>
                <w:rFonts w:eastAsia="Times New Roman"/>
                <w:color w:val="000000"/>
                <w:lang w:eastAsia="is-IS"/>
              </w:rPr>
              <w:pPrChange w:id="4034" w:author="Georg Birgisson" w:date="2021-10-06T14:25:00Z">
                <w:pPr>
                  <w:jc w:val="center"/>
                </w:pPr>
              </w:pPrChange>
            </w:pPr>
            <w:del w:id="4035"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33B2841E" w14:textId="23EAF9CA" w:rsidR="006D20A6" w:rsidRPr="006D20A6" w:rsidDel="00EC7212" w:rsidRDefault="006D20A6">
            <w:pPr>
              <w:pStyle w:val="BodyText"/>
              <w:rPr>
                <w:del w:id="4036" w:author="Georg Birgisson" w:date="2021-10-06T14:24:00Z"/>
                <w:rFonts w:eastAsia="Times New Roman"/>
                <w:color w:val="000000"/>
                <w:lang w:eastAsia="is-IS"/>
              </w:rPr>
              <w:pPrChange w:id="4037" w:author="Georg Birgisson" w:date="2021-10-06T14:25:00Z">
                <w:pPr/>
              </w:pPrChange>
            </w:pPr>
            <w:del w:id="4038" w:author="Georg Birgisson" w:date="2021-10-06T14:24:00Z">
              <w:r w:rsidRPr="006D20A6" w:rsidDel="00EC7212">
                <w:rPr>
                  <w:rFonts w:eastAsia="Times New Roman"/>
                  <w:color w:val="000000"/>
                  <w:lang w:eastAsia="is-IS"/>
                </w:rPr>
                <w:delText>cac:InvoicePeriod/cbc:EndDate</w:delText>
              </w:r>
            </w:del>
          </w:p>
        </w:tc>
        <w:tc>
          <w:tcPr>
            <w:tcW w:w="2808" w:type="dxa"/>
            <w:tcBorders>
              <w:top w:val="nil"/>
              <w:left w:val="nil"/>
              <w:bottom w:val="single" w:sz="4" w:space="0" w:color="auto"/>
              <w:right w:val="single" w:sz="4" w:space="0" w:color="auto"/>
            </w:tcBorders>
            <w:shd w:val="clear" w:color="auto" w:fill="auto"/>
            <w:noWrap/>
            <w:hideMark/>
          </w:tcPr>
          <w:p w14:paraId="628339B4" w14:textId="515F0666" w:rsidR="006D20A6" w:rsidRPr="006D20A6" w:rsidDel="00EC7212" w:rsidRDefault="006D20A6">
            <w:pPr>
              <w:pStyle w:val="BodyText"/>
              <w:rPr>
                <w:del w:id="4039" w:author="Georg Birgisson" w:date="2021-10-06T14:24:00Z"/>
                <w:rFonts w:eastAsia="Times New Roman"/>
                <w:color w:val="000000"/>
                <w:lang w:eastAsia="is-IS"/>
              </w:rPr>
              <w:pPrChange w:id="4040" w:author="Georg Birgisson" w:date="2021-10-06T14:25:00Z">
                <w:pPr/>
              </w:pPrChange>
            </w:pPr>
            <w:del w:id="4041" w:author="Georg Birgisson" w:date="2021-10-06T14:24:00Z">
              <w:r w:rsidRPr="006D20A6" w:rsidDel="00EC7212">
                <w:rPr>
                  <w:rFonts w:eastAsia="Times New Roman"/>
                  <w:color w:val="000000"/>
                  <w:lang w:eastAsia="is-IS"/>
                </w:rPr>
                <w:delText> </w:delText>
              </w:r>
            </w:del>
          </w:p>
        </w:tc>
      </w:tr>
      <w:tr w:rsidR="006D20A6" w:rsidRPr="006D20A6" w:rsidDel="00EC7212" w14:paraId="0FE67EA4" w14:textId="639B48B8" w:rsidTr="00A61027">
        <w:trPr>
          <w:trHeight w:val="300"/>
          <w:del w:id="404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6B9460B" w14:textId="7465E9BF" w:rsidR="006D20A6" w:rsidRPr="006D20A6" w:rsidDel="00EC7212" w:rsidRDefault="006D20A6">
            <w:pPr>
              <w:pStyle w:val="BodyText"/>
              <w:rPr>
                <w:del w:id="4043" w:author="Georg Birgisson" w:date="2021-10-06T14:24:00Z"/>
                <w:rFonts w:eastAsia="Times New Roman"/>
                <w:color w:val="000000"/>
                <w:lang w:eastAsia="is-IS"/>
              </w:rPr>
              <w:pPrChange w:id="4044" w:author="Georg Birgisson" w:date="2021-10-06T14:25:00Z">
                <w:pPr>
                  <w:jc w:val="right"/>
                </w:pPr>
              </w:pPrChange>
            </w:pPr>
            <w:del w:id="4045" w:author="Georg Birgisson" w:date="2021-10-06T14:24:00Z">
              <w:r w:rsidRPr="006D20A6" w:rsidDel="00EC7212">
                <w:rPr>
                  <w:rFonts w:eastAsia="Times New Roman"/>
                  <w:color w:val="000000"/>
                  <w:lang w:eastAsia="is-IS"/>
                </w:rPr>
                <w:delText>169</w:delText>
              </w:r>
            </w:del>
          </w:p>
        </w:tc>
        <w:tc>
          <w:tcPr>
            <w:tcW w:w="1068" w:type="dxa"/>
            <w:tcBorders>
              <w:top w:val="nil"/>
              <w:left w:val="nil"/>
              <w:bottom w:val="single" w:sz="4" w:space="0" w:color="auto"/>
              <w:right w:val="single" w:sz="4" w:space="0" w:color="auto"/>
            </w:tcBorders>
            <w:shd w:val="clear" w:color="auto" w:fill="auto"/>
            <w:noWrap/>
            <w:hideMark/>
          </w:tcPr>
          <w:p w14:paraId="2CC0CFCA" w14:textId="1C4D2467" w:rsidR="006D20A6" w:rsidRPr="006D20A6" w:rsidDel="00EC7212" w:rsidRDefault="006D20A6">
            <w:pPr>
              <w:pStyle w:val="BodyText"/>
              <w:rPr>
                <w:del w:id="4046" w:author="Georg Birgisson" w:date="2021-10-06T14:24:00Z"/>
                <w:rFonts w:eastAsia="Times New Roman"/>
                <w:color w:val="000000"/>
                <w:lang w:eastAsia="is-IS"/>
              </w:rPr>
              <w:pPrChange w:id="4047" w:author="Georg Birgisson" w:date="2021-10-06T14:25:00Z">
                <w:pPr/>
              </w:pPrChange>
            </w:pPr>
            <w:del w:id="4048" w:author="Georg Birgisson" w:date="2021-10-06T14:24:00Z">
              <w:r w:rsidRPr="006D20A6" w:rsidDel="00EC7212">
                <w:rPr>
                  <w:rFonts w:eastAsia="Times New Roman"/>
                  <w:color w:val="000000"/>
                  <w:lang w:eastAsia="is-IS"/>
                </w:rPr>
                <w:delText xml:space="preserve">BG-15 </w:delText>
              </w:r>
            </w:del>
          </w:p>
        </w:tc>
        <w:tc>
          <w:tcPr>
            <w:tcW w:w="561" w:type="dxa"/>
            <w:tcBorders>
              <w:top w:val="nil"/>
              <w:left w:val="nil"/>
              <w:bottom w:val="single" w:sz="4" w:space="0" w:color="auto"/>
              <w:right w:val="single" w:sz="4" w:space="0" w:color="auto"/>
            </w:tcBorders>
            <w:shd w:val="clear" w:color="auto" w:fill="auto"/>
            <w:noWrap/>
            <w:hideMark/>
          </w:tcPr>
          <w:p w14:paraId="7BF05045" w14:textId="2E362BB6" w:rsidR="006D20A6" w:rsidRPr="006D20A6" w:rsidDel="00EC7212" w:rsidRDefault="006D20A6">
            <w:pPr>
              <w:pStyle w:val="BodyText"/>
              <w:rPr>
                <w:del w:id="4049" w:author="Georg Birgisson" w:date="2021-10-06T14:24:00Z"/>
                <w:rFonts w:eastAsia="Times New Roman"/>
                <w:color w:val="000000"/>
                <w:lang w:eastAsia="is-IS"/>
              </w:rPr>
              <w:pPrChange w:id="4050" w:author="Georg Birgisson" w:date="2021-10-06T14:25:00Z">
                <w:pPr>
                  <w:jc w:val="center"/>
                </w:pPr>
              </w:pPrChange>
            </w:pPr>
            <w:del w:id="4051"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4D4469BE" w14:textId="47B6F969" w:rsidR="006D20A6" w:rsidRPr="006D20A6" w:rsidDel="00EC7212" w:rsidRDefault="006D20A6">
            <w:pPr>
              <w:pStyle w:val="BodyText"/>
              <w:rPr>
                <w:del w:id="4052" w:author="Georg Birgisson" w:date="2021-10-06T14:24:00Z"/>
                <w:rFonts w:eastAsia="Times New Roman"/>
                <w:color w:val="000000"/>
                <w:lang w:eastAsia="is-IS"/>
              </w:rPr>
              <w:pPrChange w:id="4053" w:author="Georg Birgisson" w:date="2021-10-06T14:25:00Z">
                <w:pPr>
                  <w:jc w:val="center"/>
                </w:pPr>
              </w:pPrChange>
            </w:pPr>
            <w:del w:id="4054"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54996F78" w14:textId="5DA73D6D" w:rsidR="006D20A6" w:rsidRPr="006D20A6" w:rsidDel="00EC7212" w:rsidRDefault="006D20A6">
            <w:pPr>
              <w:pStyle w:val="BodyText"/>
              <w:rPr>
                <w:del w:id="4055" w:author="Georg Birgisson" w:date="2021-10-06T14:24:00Z"/>
                <w:rFonts w:eastAsia="Times New Roman"/>
                <w:color w:val="000000"/>
                <w:lang w:eastAsia="is-IS"/>
              </w:rPr>
              <w:pPrChange w:id="4056" w:author="Georg Birgisson" w:date="2021-10-06T14:25:00Z">
                <w:pPr/>
              </w:pPrChange>
            </w:pPr>
            <w:del w:id="4057" w:author="Georg Birgisson" w:date="2021-10-06T14:24:00Z">
              <w:r w:rsidRPr="006D20A6" w:rsidDel="00EC7212">
                <w:rPr>
                  <w:rFonts w:eastAsia="Times New Roman"/>
                  <w:color w:val="000000"/>
                  <w:lang w:eastAsia="is-IS"/>
                </w:rPr>
                <w:delText>cac:Delivery/cac:DeliveryLocation/cac:Address</w:delText>
              </w:r>
            </w:del>
          </w:p>
        </w:tc>
        <w:tc>
          <w:tcPr>
            <w:tcW w:w="2808" w:type="dxa"/>
            <w:tcBorders>
              <w:top w:val="nil"/>
              <w:left w:val="nil"/>
              <w:bottom w:val="single" w:sz="4" w:space="0" w:color="auto"/>
              <w:right w:val="single" w:sz="4" w:space="0" w:color="auto"/>
            </w:tcBorders>
            <w:shd w:val="clear" w:color="auto" w:fill="auto"/>
            <w:noWrap/>
            <w:hideMark/>
          </w:tcPr>
          <w:p w14:paraId="1D563972" w14:textId="4DDE48CA" w:rsidR="006D20A6" w:rsidRPr="006D20A6" w:rsidDel="00EC7212" w:rsidRDefault="006D20A6">
            <w:pPr>
              <w:pStyle w:val="BodyText"/>
              <w:rPr>
                <w:del w:id="4058" w:author="Georg Birgisson" w:date="2021-10-06T14:24:00Z"/>
                <w:rFonts w:eastAsia="Times New Roman"/>
                <w:color w:val="000000"/>
                <w:lang w:eastAsia="is-IS"/>
              </w:rPr>
              <w:pPrChange w:id="4059" w:author="Georg Birgisson" w:date="2021-10-06T14:25:00Z">
                <w:pPr/>
              </w:pPrChange>
            </w:pPr>
            <w:del w:id="4060" w:author="Georg Birgisson" w:date="2021-10-06T14:24:00Z">
              <w:r w:rsidRPr="006D20A6" w:rsidDel="00EC7212">
                <w:rPr>
                  <w:rFonts w:eastAsia="Times New Roman"/>
                  <w:color w:val="000000"/>
                  <w:lang w:eastAsia="is-IS"/>
                </w:rPr>
                <w:delText> </w:delText>
              </w:r>
            </w:del>
          </w:p>
        </w:tc>
      </w:tr>
      <w:tr w:rsidR="006D20A6" w:rsidRPr="006D20A6" w:rsidDel="00EC7212" w14:paraId="2D4E9E57" w14:textId="19E7E5E8" w:rsidTr="00A61027">
        <w:trPr>
          <w:trHeight w:val="300"/>
          <w:del w:id="406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8952436" w14:textId="0C5BD372" w:rsidR="006D20A6" w:rsidRPr="006D20A6" w:rsidDel="00EC7212" w:rsidRDefault="006D20A6">
            <w:pPr>
              <w:pStyle w:val="BodyText"/>
              <w:rPr>
                <w:del w:id="4062" w:author="Georg Birgisson" w:date="2021-10-06T14:24:00Z"/>
                <w:rFonts w:eastAsia="Times New Roman"/>
                <w:color w:val="000000"/>
                <w:lang w:eastAsia="is-IS"/>
              </w:rPr>
              <w:pPrChange w:id="4063" w:author="Georg Birgisson" w:date="2021-10-06T14:25:00Z">
                <w:pPr>
                  <w:jc w:val="right"/>
                </w:pPr>
              </w:pPrChange>
            </w:pPr>
            <w:del w:id="4064" w:author="Georg Birgisson" w:date="2021-10-06T14:24:00Z">
              <w:r w:rsidRPr="006D20A6" w:rsidDel="00EC7212">
                <w:rPr>
                  <w:rFonts w:eastAsia="Times New Roman"/>
                  <w:color w:val="000000"/>
                  <w:lang w:eastAsia="is-IS"/>
                </w:rPr>
                <w:delText>170</w:delText>
              </w:r>
            </w:del>
          </w:p>
        </w:tc>
        <w:tc>
          <w:tcPr>
            <w:tcW w:w="1068" w:type="dxa"/>
            <w:tcBorders>
              <w:top w:val="nil"/>
              <w:left w:val="nil"/>
              <w:bottom w:val="single" w:sz="4" w:space="0" w:color="auto"/>
              <w:right w:val="single" w:sz="4" w:space="0" w:color="auto"/>
            </w:tcBorders>
            <w:shd w:val="clear" w:color="auto" w:fill="auto"/>
            <w:noWrap/>
            <w:hideMark/>
          </w:tcPr>
          <w:p w14:paraId="2C9ADBCC" w14:textId="4BF2369D" w:rsidR="006D20A6" w:rsidRPr="006D20A6" w:rsidDel="00EC7212" w:rsidRDefault="006D20A6">
            <w:pPr>
              <w:pStyle w:val="BodyText"/>
              <w:rPr>
                <w:del w:id="4065" w:author="Georg Birgisson" w:date="2021-10-06T14:24:00Z"/>
                <w:rFonts w:eastAsia="Times New Roman"/>
                <w:color w:val="000000"/>
                <w:lang w:eastAsia="is-IS"/>
              </w:rPr>
              <w:pPrChange w:id="4066" w:author="Georg Birgisson" w:date="2021-10-06T14:25:00Z">
                <w:pPr/>
              </w:pPrChange>
            </w:pPr>
            <w:del w:id="4067" w:author="Georg Birgisson" w:date="2021-10-06T14:24:00Z">
              <w:r w:rsidRPr="006D20A6" w:rsidDel="00EC7212">
                <w:rPr>
                  <w:rFonts w:eastAsia="Times New Roman"/>
                  <w:color w:val="000000"/>
                  <w:lang w:eastAsia="is-IS"/>
                </w:rPr>
                <w:delText xml:space="preserve">BT-75 </w:delText>
              </w:r>
            </w:del>
          </w:p>
        </w:tc>
        <w:tc>
          <w:tcPr>
            <w:tcW w:w="561" w:type="dxa"/>
            <w:tcBorders>
              <w:top w:val="nil"/>
              <w:left w:val="nil"/>
              <w:bottom w:val="single" w:sz="4" w:space="0" w:color="auto"/>
              <w:right w:val="single" w:sz="4" w:space="0" w:color="auto"/>
            </w:tcBorders>
            <w:shd w:val="clear" w:color="auto" w:fill="auto"/>
            <w:noWrap/>
            <w:hideMark/>
          </w:tcPr>
          <w:p w14:paraId="4BEEF315" w14:textId="1A174FE7" w:rsidR="006D20A6" w:rsidRPr="006D20A6" w:rsidDel="00EC7212" w:rsidRDefault="006D20A6">
            <w:pPr>
              <w:pStyle w:val="BodyText"/>
              <w:rPr>
                <w:del w:id="4068" w:author="Georg Birgisson" w:date="2021-10-06T14:24:00Z"/>
                <w:rFonts w:eastAsia="Times New Roman"/>
                <w:color w:val="000000"/>
                <w:lang w:eastAsia="is-IS"/>
              </w:rPr>
              <w:pPrChange w:id="4069" w:author="Georg Birgisson" w:date="2021-10-06T14:25:00Z">
                <w:pPr>
                  <w:jc w:val="center"/>
                </w:pPr>
              </w:pPrChange>
            </w:pPr>
            <w:del w:id="4070"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28F03B88" w14:textId="27DD9B3B" w:rsidR="006D20A6" w:rsidRPr="006D20A6" w:rsidDel="00EC7212" w:rsidRDefault="006D20A6">
            <w:pPr>
              <w:pStyle w:val="BodyText"/>
              <w:rPr>
                <w:del w:id="4071" w:author="Georg Birgisson" w:date="2021-10-06T14:24:00Z"/>
                <w:rFonts w:eastAsia="Times New Roman"/>
                <w:color w:val="000000"/>
                <w:lang w:eastAsia="is-IS"/>
              </w:rPr>
              <w:pPrChange w:id="4072" w:author="Georg Birgisson" w:date="2021-10-06T14:25:00Z">
                <w:pPr>
                  <w:jc w:val="center"/>
                </w:pPr>
              </w:pPrChange>
            </w:pPr>
            <w:del w:id="4073"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23288E26" w14:textId="34C99057" w:rsidR="006D20A6" w:rsidRPr="006D20A6" w:rsidDel="00EC7212" w:rsidRDefault="006D20A6">
            <w:pPr>
              <w:pStyle w:val="BodyText"/>
              <w:rPr>
                <w:del w:id="4074" w:author="Georg Birgisson" w:date="2021-10-06T14:24:00Z"/>
                <w:rFonts w:eastAsia="Times New Roman"/>
                <w:color w:val="000000"/>
                <w:lang w:eastAsia="is-IS"/>
              </w:rPr>
              <w:pPrChange w:id="4075" w:author="Georg Birgisson" w:date="2021-10-06T14:25:00Z">
                <w:pPr/>
              </w:pPrChange>
            </w:pPr>
            <w:del w:id="4076" w:author="Georg Birgisson" w:date="2021-10-06T14:24:00Z">
              <w:r w:rsidRPr="006D20A6" w:rsidDel="00EC7212">
                <w:rPr>
                  <w:rFonts w:eastAsia="Times New Roman"/>
                  <w:color w:val="000000"/>
                  <w:lang w:eastAsia="is-IS"/>
                </w:rPr>
                <w:delText>cac:Delivery/cac:DeliveryLocation/cac:Address/cbc:StreetName</w:delText>
              </w:r>
            </w:del>
          </w:p>
        </w:tc>
        <w:tc>
          <w:tcPr>
            <w:tcW w:w="2808" w:type="dxa"/>
            <w:tcBorders>
              <w:top w:val="nil"/>
              <w:left w:val="nil"/>
              <w:bottom w:val="single" w:sz="4" w:space="0" w:color="auto"/>
              <w:right w:val="single" w:sz="4" w:space="0" w:color="auto"/>
            </w:tcBorders>
            <w:shd w:val="clear" w:color="auto" w:fill="auto"/>
            <w:noWrap/>
            <w:hideMark/>
          </w:tcPr>
          <w:p w14:paraId="65E2150E" w14:textId="7A7948B9" w:rsidR="006D20A6" w:rsidRPr="006D20A6" w:rsidDel="00EC7212" w:rsidRDefault="006D20A6">
            <w:pPr>
              <w:pStyle w:val="BodyText"/>
              <w:rPr>
                <w:del w:id="4077" w:author="Georg Birgisson" w:date="2021-10-06T14:24:00Z"/>
                <w:rFonts w:eastAsia="Times New Roman"/>
                <w:color w:val="000000"/>
                <w:lang w:eastAsia="is-IS"/>
              </w:rPr>
              <w:pPrChange w:id="4078" w:author="Georg Birgisson" w:date="2021-10-06T14:25:00Z">
                <w:pPr/>
              </w:pPrChange>
            </w:pPr>
            <w:del w:id="4079" w:author="Georg Birgisson" w:date="2021-10-06T14:24:00Z">
              <w:r w:rsidRPr="006D20A6" w:rsidDel="00EC7212">
                <w:rPr>
                  <w:rFonts w:eastAsia="Times New Roman"/>
                  <w:color w:val="000000"/>
                  <w:lang w:eastAsia="is-IS"/>
                </w:rPr>
                <w:delText> </w:delText>
              </w:r>
            </w:del>
          </w:p>
        </w:tc>
      </w:tr>
      <w:tr w:rsidR="006D20A6" w:rsidRPr="006D20A6" w:rsidDel="00EC7212" w14:paraId="5A983671" w14:textId="0E2BEF44" w:rsidTr="00A61027">
        <w:trPr>
          <w:trHeight w:val="300"/>
          <w:del w:id="408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C1D4ACB" w14:textId="7129BE9F" w:rsidR="006D20A6" w:rsidRPr="006D20A6" w:rsidDel="00EC7212" w:rsidRDefault="006D20A6">
            <w:pPr>
              <w:pStyle w:val="BodyText"/>
              <w:rPr>
                <w:del w:id="4081" w:author="Georg Birgisson" w:date="2021-10-06T14:24:00Z"/>
                <w:rFonts w:eastAsia="Times New Roman"/>
                <w:color w:val="000000"/>
                <w:lang w:eastAsia="is-IS"/>
              </w:rPr>
              <w:pPrChange w:id="4082" w:author="Georg Birgisson" w:date="2021-10-06T14:25:00Z">
                <w:pPr>
                  <w:jc w:val="right"/>
                </w:pPr>
              </w:pPrChange>
            </w:pPr>
            <w:del w:id="4083" w:author="Georg Birgisson" w:date="2021-10-06T14:24:00Z">
              <w:r w:rsidRPr="006D20A6" w:rsidDel="00EC7212">
                <w:rPr>
                  <w:rFonts w:eastAsia="Times New Roman"/>
                  <w:color w:val="000000"/>
                  <w:lang w:eastAsia="is-IS"/>
                </w:rPr>
                <w:delText>171</w:delText>
              </w:r>
            </w:del>
          </w:p>
        </w:tc>
        <w:tc>
          <w:tcPr>
            <w:tcW w:w="1068" w:type="dxa"/>
            <w:tcBorders>
              <w:top w:val="nil"/>
              <w:left w:val="nil"/>
              <w:bottom w:val="single" w:sz="4" w:space="0" w:color="auto"/>
              <w:right w:val="single" w:sz="4" w:space="0" w:color="auto"/>
            </w:tcBorders>
            <w:shd w:val="clear" w:color="auto" w:fill="auto"/>
            <w:noWrap/>
            <w:hideMark/>
          </w:tcPr>
          <w:p w14:paraId="4ACB29C2" w14:textId="5CF91E94" w:rsidR="006D20A6" w:rsidRPr="006D20A6" w:rsidDel="00EC7212" w:rsidRDefault="006D20A6">
            <w:pPr>
              <w:pStyle w:val="BodyText"/>
              <w:rPr>
                <w:del w:id="4084" w:author="Georg Birgisson" w:date="2021-10-06T14:24:00Z"/>
                <w:rFonts w:eastAsia="Times New Roman"/>
                <w:color w:val="000000"/>
                <w:lang w:eastAsia="is-IS"/>
              </w:rPr>
              <w:pPrChange w:id="4085" w:author="Georg Birgisson" w:date="2021-10-06T14:25:00Z">
                <w:pPr/>
              </w:pPrChange>
            </w:pPr>
            <w:del w:id="4086" w:author="Georg Birgisson" w:date="2021-10-06T14:24:00Z">
              <w:r w:rsidRPr="006D20A6" w:rsidDel="00EC7212">
                <w:rPr>
                  <w:rFonts w:eastAsia="Times New Roman"/>
                  <w:color w:val="000000"/>
                  <w:lang w:eastAsia="is-IS"/>
                </w:rPr>
                <w:delText xml:space="preserve">BT-76 </w:delText>
              </w:r>
            </w:del>
          </w:p>
        </w:tc>
        <w:tc>
          <w:tcPr>
            <w:tcW w:w="561" w:type="dxa"/>
            <w:tcBorders>
              <w:top w:val="nil"/>
              <w:left w:val="nil"/>
              <w:bottom w:val="single" w:sz="4" w:space="0" w:color="auto"/>
              <w:right w:val="single" w:sz="4" w:space="0" w:color="auto"/>
            </w:tcBorders>
            <w:shd w:val="clear" w:color="auto" w:fill="auto"/>
            <w:noWrap/>
            <w:hideMark/>
          </w:tcPr>
          <w:p w14:paraId="6F0DD369" w14:textId="784CB1F7" w:rsidR="006D20A6" w:rsidRPr="006D20A6" w:rsidDel="00EC7212" w:rsidRDefault="006D20A6">
            <w:pPr>
              <w:pStyle w:val="BodyText"/>
              <w:rPr>
                <w:del w:id="4087" w:author="Georg Birgisson" w:date="2021-10-06T14:24:00Z"/>
                <w:rFonts w:eastAsia="Times New Roman"/>
                <w:color w:val="000000"/>
                <w:lang w:eastAsia="is-IS"/>
              </w:rPr>
              <w:pPrChange w:id="4088" w:author="Georg Birgisson" w:date="2021-10-06T14:25:00Z">
                <w:pPr>
                  <w:jc w:val="center"/>
                </w:pPr>
              </w:pPrChange>
            </w:pPr>
            <w:del w:id="4089"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00745E7B" w14:textId="0BD40570" w:rsidR="006D20A6" w:rsidRPr="006D20A6" w:rsidDel="00EC7212" w:rsidRDefault="006D20A6">
            <w:pPr>
              <w:pStyle w:val="BodyText"/>
              <w:rPr>
                <w:del w:id="4090" w:author="Georg Birgisson" w:date="2021-10-06T14:24:00Z"/>
                <w:rFonts w:eastAsia="Times New Roman"/>
                <w:color w:val="000000"/>
                <w:lang w:eastAsia="is-IS"/>
              </w:rPr>
              <w:pPrChange w:id="4091" w:author="Georg Birgisson" w:date="2021-10-06T14:25:00Z">
                <w:pPr>
                  <w:jc w:val="center"/>
                </w:pPr>
              </w:pPrChange>
            </w:pPr>
            <w:del w:id="4092"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0B594790" w14:textId="62262CBF" w:rsidR="006D20A6" w:rsidRPr="006D20A6" w:rsidDel="00EC7212" w:rsidRDefault="006D20A6">
            <w:pPr>
              <w:pStyle w:val="BodyText"/>
              <w:rPr>
                <w:del w:id="4093" w:author="Georg Birgisson" w:date="2021-10-06T14:24:00Z"/>
                <w:rFonts w:eastAsia="Times New Roman"/>
                <w:color w:val="000000"/>
                <w:lang w:eastAsia="is-IS"/>
              </w:rPr>
              <w:pPrChange w:id="4094" w:author="Georg Birgisson" w:date="2021-10-06T14:25:00Z">
                <w:pPr/>
              </w:pPrChange>
            </w:pPr>
            <w:del w:id="4095" w:author="Georg Birgisson" w:date="2021-10-06T14:24:00Z">
              <w:r w:rsidRPr="006D20A6" w:rsidDel="00EC7212">
                <w:rPr>
                  <w:rFonts w:eastAsia="Times New Roman"/>
                  <w:color w:val="000000"/>
                  <w:lang w:eastAsia="is-IS"/>
                </w:rPr>
                <w:delText>cac:Delivery/cac:DeliveryLocation/cac:Address/cbc:AdditionalStreetName</w:delText>
              </w:r>
            </w:del>
          </w:p>
        </w:tc>
        <w:tc>
          <w:tcPr>
            <w:tcW w:w="2808" w:type="dxa"/>
            <w:tcBorders>
              <w:top w:val="nil"/>
              <w:left w:val="nil"/>
              <w:bottom w:val="single" w:sz="4" w:space="0" w:color="auto"/>
              <w:right w:val="single" w:sz="4" w:space="0" w:color="auto"/>
            </w:tcBorders>
            <w:shd w:val="clear" w:color="auto" w:fill="auto"/>
            <w:noWrap/>
            <w:hideMark/>
          </w:tcPr>
          <w:p w14:paraId="7B1B1F99" w14:textId="35A4CBD1" w:rsidR="006D20A6" w:rsidRPr="006D20A6" w:rsidDel="00EC7212" w:rsidRDefault="006D20A6">
            <w:pPr>
              <w:pStyle w:val="BodyText"/>
              <w:rPr>
                <w:del w:id="4096" w:author="Georg Birgisson" w:date="2021-10-06T14:24:00Z"/>
                <w:rFonts w:eastAsia="Times New Roman"/>
                <w:color w:val="000000"/>
                <w:lang w:eastAsia="is-IS"/>
              </w:rPr>
              <w:pPrChange w:id="4097" w:author="Georg Birgisson" w:date="2021-10-06T14:25:00Z">
                <w:pPr/>
              </w:pPrChange>
            </w:pPr>
            <w:del w:id="4098" w:author="Georg Birgisson" w:date="2021-10-06T14:24:00Z">
              <w:r w:rsidRPr="006D20A6" w:rsidDel="00EC7212">
                <w:rPr>
                  <w:rFonts w:eastAsia="Times New Roman"/>
                  <w:color w:val="000000"/>
                  <w:lang w:eastAsia="is-IS"/>
                </w:rPr>
                <w:delText> </w:delText>
              </w:r>
            </w:del>
          </w:p>
        </w:tc>
      </w:tr>
      <w:tr w:rsidR="006D20A6" w:rsidRPr="006D20A6" w:rsidDel="00EC7212" w14:paraId="7270A108" w14:textId="557EABFF" w:rsidTr="00A61027">
        <w:trPr>
          <w:trHeight w:val="300"/>
          <w:del w:id="409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C6D670B" w14:textId="375F6635" w:rsidR="006D20A6" w:rsidRPr="006D20A6" w:rsidDel="00EC7212" w:rsidRDefault="006D20A6">
            <w:pPr>
              <w:pStyle w:val="BodyText"/>
              <w:rPr>
                <w:del w:id="4100" w:author="Georg Birgisson" w:date="2021-10-06T14:24:00Z"/>
                <w:rFonts w:eastAsia="Times New Roman"/>
                <w:color w:val="000000"/>
                <w:lang w:eastAsia="is-IS"/>
              </w:rPr>
              <w:pPrChange w:id="4101" w:author="Georg Birgisson" w:date="2021-10-06T14:25:00Z">
                <w:pPr>
                  <w:jc w:val="right"/>
                </w:pPr>
              </w:pPrChange>
            </w:pPr>
            <w:del w:id="4102" w:author="Georg Birgisson" w:date="2021-10-06T14:24:00Z">
              <w:r w:rsidRPr="006D20A6" w:rsidDel="00EC7212">
                <w:rPr>
                  <w:rFonts w:eastAsia="Times New Roman"/>
                  <w:color w:val="000000"/>
                  <w:lang w:eastAsia="is-IS"/>
                </w:rPr>
                <w:delText>172</w:delText>
              </w:r>
            </w:del>
          </w:p>
        </w:tc>
        <w:tc>
          <w:tcPr>
            <w:tcW w:w="1068" w:type="dxa"/>
            <w:tcBorders>
              <w:top w:val="nil"/>
              <w:left w:val="nil"/>
              <w:bottom w:val="single" w:sz="4" w:space="0" w:color="auto"/>
              <w:right w:val="single" w:sz="4" w:space="0" w:color="auto"/>
            </w:tcBorders>
            <w:shd w:val="clear" w:color="auto" w:fill="auto"/>
            <w:noWrap/>
            <w:hideMark/>
          </w:tcPr>
          <w:p w14:paraId="2C16CA3E" w14:textId="05D64EDB" w:rsidR="006D20A6" w:rsidRPr="006D20A6" w:rsidDel="00EC7212" w:rsidRDefault="006D20A6">
            <w:pPr>
              <w:pStyle w:val="BodyText"/>
              <w:rPr>
                <w:del w:id="4103" w:author="Georg Birgisson" w:date="2021-10-06T14:24:00Z"/>
                <w:rFonts w:eastAsia="Times New Roman"/>
                <w:color w:val="000000"/>
                <w:lang w:eastAsia="is-IS"/>
              </w:rPr>
              <w:pPrChange w:id="4104" w:author="Georg Birgisson" w:date="2021-10-06T14:25:00Z">
                <w:pPr/>
              </w:pPrChange>
            </w:pPr>
            <w:del w:id="4105" w:author="Georg Birgisson" w:date="2021-10-06T14:24:00Z">
              <w:r w:rsidRPr="006D20A6" w:rsidDel="00EC7212">
                <w:rPr>
                  <w:rFonts w:eastAsia="Times New Roman"/>
                  <w:color w:val="000000"/>
                  <w:lang w:eastAsia="is-IS"/>
                </w:rPr>
                <w:delText>BT-165</w:delText>
              </w:r>
            </w:del>
          </w:p>
        </w:tc>
        <w:tc>
          <w:tcPr>
            <w:tcW w:w="561" w:type="dxa"/>
            <w:tcBorders>
              <w:top w:val="nil"/>
              <w:left w:val="nil"/>
              <w:bottom w:val="single" w:sz="4" w:space="0" w:color="auto"/>
              <w:right w:val="single" w:sz="4" w:space="0" w:color="auto"/>
            </w:tcBorders>
            <w:shd w:val="clear" w:color="auto" w:fill="auto"/>
            <w:noWrap/>
            <w:hideMark/>
          </w:tcPr>
          <w:p w14:paraId="01597DAD" w14:textId="3D8D3EA7" w:rsidR="006D20A6" w:rsidRPr="006D20A6" w:rsidDel="00EC7212" w:rsidRDefault="006D20A6">
            <w:pPr>
              <w:pStyle w:val="BodyText"/>
              <w:rPr>
                <w:del w:id="4106" w:author="Georg Birgisson" w:date="2021-10-06T14:24:00Z"/>
                <w:rFonts w:eastAsia="Times New Roman"/>
                <w:color w:val="000000"/>
                <w:lang w:eastAsia="is-IS"/>
              </w:rPr>
              <w:pPrChange w:id="4107" w:author="Georg Birgisson" w:date="2021-10-06T14:25:00Z">
                <w:pPr>
                  <w:jc w:val="center"/>
                </w:pPr>
              </w:pPrChange>
            </w:pPr>
            <w:del w:id="4108"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6136FE75" w14:textId="75A8A58F" w:rsidR="006D20A6" w:rsidRPr="006D20A6" w:rsidDel="00EC7212" w:rsidRDefault="006D20A6">
            <w:pPr>
              <w:pStyle w:val="BodyText"/>
              <w:rPr>
                <w:del w:id="4109" w:author="Georg Birgisson" w:date="2021-10-06T14:24:00Z"/>
                <w:rFonts w:eastAsia="Times New Roman"/>
                <w:color w:val="000000"/>
                <w:lang w:eastAsia="is-IS"/>
              </w:rPr>
              <w:pPrChange w:id="4110" w:author="Georg Birgisson" w:date="2021-10-06T14:25:00Z">
                <w:pPr>
                  <w:jc w:val="center"/>
                </w:pPr>
              </w:pPrChange>
            </w:pPr>
            <w:del w:id="4111"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15CCB995" w14:textId="0CEA5D8B" w:rsidR="006D20A6" w:rsidRPr="006D20A6" w:rsidDel="00EC7212" w:rsidRDefault="006D20A6">
            <w:pPr>
              <w:pStyle w:val="BodyText"/>
              <w:rPr>
                <w:del w:id="4112" w:author="Georg Birgisson" w:date="2021-10-06T14:24:00Z"/>
                <w:rFonts w:eastAsia="Times New Roman"/>
                <w:color w:val="000000"/>
                <w:lang w:eastAsia="is-IS"/>
              </w:rPr>
              <w:pPrChange w:id="4113" w:author="Georg Birgisson" w:date="2021-10-06T14:25:00Z">
                <w:pPr/>
              </w:pPrChange>
            </w:pPr>
            <w:del w:id="4114" w:author="Georg Birgisson" w:date="2021-10-06T14:24:00Z">
              <w:r w:rsidRPr="006D20A6" w:rsidDel="00EC7212">
                <w:rPr>
                  <w:rFonts w:eastAsia="Times New Roman"/>
                  <w:color w:val="000000"/>
                  <w:lang w:eastAsia="is-IS"/>
                </w:rPr>
                <w:delText>cac:Delivery/cac:DeliveryLocation/cac:Address/cac:AddressLine/cbc:Line</w:delText>
              </w:r>
            </w:del>
          </w:p>
        </w:tc>
        <w:tc>
          <w:tcPr>
            <w:tcW w:w="2808" w:type="dxa"/>
            <w:tcBorders>
              <w:top w:val="nil"/>
              <w:left w:val="nil"/>
              <w:bottom w:val="single" w:sz="4" w:space="0" w:color="auto"/>
              <w:right w:val="single" w:sz="4" w:space="0" w:color="auto"/>
            </w:tcBorders>
            <w:shd w:val="clear" w:color="auto" w:fill="auto"/>
            <w:noWrap/>
            <w:hideMark/>
          </w:tcPr>
          <w:p w14:paraId="69F8375C" w14:textId="014F2D04" w:rsidR="006D20A6" w:rsidRPr="006D20A6" w:rsidDel="00EC7212" w:rsidRDefault="006D20A6">
            <w:pPr>
              <w:pStyle w:val="BodyText"/>
              <w:rPr>
                <w:del w:id="4115" w:author="Georg Birgisson" w:date="2021-10-06T14:24:00Z"/>
                <w:rFonts w:eastAsia="Times New Roman"/>
                <w:color w:val="000000"/>
                <w:lang w:eastAsia="is-IS"/>
              </w:rPr>
              <w:pPrChange w:id="4116" w:author="Georg Birgisson" w:date="2021-10-06T14:25:00Z">
                <w:pPr/>
              </w:pPrChange>
            </w:pPr>
            <w:del w:id="4117" w:author="Georg Birgisson" w:date="2021-10-06T14:24:00Z">
              <w:r w:rsidRPr="006D20A6" w:rsidDel="00EC7212">
                <w:rPr>
                  <w:rFonts w:eastAsia="Times New Roman"/>
                  <w:color w:val="000000"/>
                  <w:lang w:eastAsia="is-IS"/>
                </w:rPr>
                <w:delText> </w:delText>
              </w:r>
            </w:del>
          </w:p>
        </w:tc>
      </w:tr>
      <w:tr w:rsidR="006D20A6" w:rsidRPr="006D20A6" w:rsidDel="00EC7212" w14:paraId="7C2E16F6" w14:textId="11A6D426" w:rsidTr="00A61027">
        <w:trPr>
          <w:trHeight w:val="300"/>
          <w:del w:id="411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5DE9D3A" w14:textId="4D9F1759" w:rsidR="006D20A6" w:rsidRPr="006D20A6" w:rsidDel="00EC7212" w:rsidRDefault="006D20A6">
            <w:pPr>
              <w:pStyle w:val="BodyText"/>
              <w:rPr>
                <w:del w:id="4119" w:author="Georg Birgisson" w:date="2021-10-06T14:24:00Z"/>
                <w:rFonts w:eastAsia="Times New Roman"/>
                <w:color w:val="000000"/>
                <w:lang w:eastAsia="is-IS"/>
              </w:rPr>
              <w:pPrChange w:id="4120" w:author="Georg Birgisson" w:date="2021-10-06T14:25:00Z">
                <w:pPr>
                  <w:jc w:val="right"/>
                </w:pPr>
              </w:pPrChange>
            </w:pPr>
            <w:del w:id="4121" w:author="Georg Birgisson" w:date="2021-10-06T14:24:00Z">
              <w:r w:rsidRPr="006D20A6" w:rsidDel="00EC7212">
                <w:rPr>
                  <w:rFonts w:eastAsia="Times New Roman"/>
                  <w:color w:val="000000"/>
                  <w:lang w:eastAsia="is-IS"/>
                </w:rPr>
                <w:delText>173</w:delText>
              </w:r>
            </w:del>
          </w:p>
        </w:tc>
        <w:tc>
          <w:tcPr>
            <w:tcW w:w="1068" w:type="dxa"/>
            <w:tcBorders>
              <w:top w:val="nil"/>
              <w:left w:val="nil"/>
              <w:bottom w:val="single" w:sz="4" w:space="0" w:color="auto"/>
              <w:right w:val="single" w:sz="4" w:space="0" w:color="auto"/>
            </w:tcBorders>
            <w:shd w:val="clear" w:color="auto" w:fill="auto"/>
            <w:noWrap/>
            <w:hideMark/>
          </w:tcPr>
          <w:p w14:paraId="28429483" w14:textId="6738D608" w:rsidR="006D20A6" w:rsidRPr="006D20A6" w:rsidDel="00EC7212" w:rsidRDefault="006D20A6">
            <w:pPr>
              <w:pStyle w:val="BodyText"/>
              <w:rPr>
                <w:del w:id="4122" w:author="Georg Birgisson" w:date="2021-10-06T14:24:00Z"/>
                <w:rFonts w:eastAsia="Times New Roman"/>
                <w:color w:val="000000"/>
                <w:lang w:eastAsia="is-IS"/>
              </w:rPr>
              <w:pPrChange w:id="4123" w:author="Georg Birgisson" w:date="2021-10-06T14:25:00Z">
                <w:pPr/>
              </w:pPrChange>
            </w:pPr>
            <w:del w:id="4124" w:author="Georg Birgisson" w:date="2021-10-06T14:24:00Z">
              <w:r w:rsidRPr="006D20A6" w:rsidDel="00EC7212">
                <w:rPr>
                  <w:rFonts w:eastAsia="Times New Roman"/>
                  <w:color w:val="000000"/>
                  <w:lang w:eastAsia="is-IS"/>
                </w:rPr>
                <w:delText xml:space="preserve">BT-77 </w:delText>
              </w:r>
            </w:del>
          </w:p>
        </w:tc>
        <w:tc>
          <w:tcPr>
            <w:tcW w:w="561" w:type="dxa"/>
            <w:tcBorders>
              <w:top w:val="nil"/>
              <w:left w:val="nil"/>
              <w:bottom w:val="single" w:sz="4" w:space="0" w:color="auto"/>
              <w:right w:val="single" w:sz="4" w:space="0" w:color="auto"/>
            </w:tcBorders>
            <w:shd w:val="clear" w:color="auto" w:fill="auto"/>
            <w:noWrap/>
            <w:hideMark/>
          </w:tcPr>
          <w:p w14:paraId="1D482249" w14:textId="33AC3066" w:rsidR="006D20A6" w:rsidRPr="006D20A6" w:rsidDel="00EC7212" w:rsidRDefault="006D20A6">
            <w:pPr>
              <w:pStyle w:val="BodyText"/>
              <w:rPr>
                <w:del w:id="4125" w:author="Georg Birgisson" w:date="2021-10-06T14:24:00Z"/>
                <w:rFonts w:eastAsia="Times New Roman"/>
                <w:color w:val="000000"/>
                <w:lang w:eastAsia="is-IS"/>
              </w:rPr>
              <w:pPrChange w:id="4126" w:author="Georg Birgisson" w:date="2021-10-06T14:25:00Z">
                <w:pPr>
                  <w:jc w:val="center"/>
                </w:pPr>
              </w:pPrChange>
            </w:pPr>
            <w:del w:id="4127"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735802F0" w14:textId="243A5FAD" w:rsidR="006D20A6" w:rsidRPr="006D20A6" w:rsidDel="00EC7212" w:rsidRDefault="006D20A6">
            <w:pPr>
              <w:pStyle w:val="BodyText"/>
              <w:rPr>
                <w:del w:id="4128" w:author="Georg Birgisson" w:date="2021-10-06T14:24:00Z"/>
                <w:rFonts w:eastAsia="Times New Roman"/>
                <w:color w:val="000000"/>
                <w:lang w:eastAsia="is-IS"/>
              </w:rPr>
              <w:pPrChange w:id="4129" w:author="Georg Birgisson" w:date="2021-10-06T14:25:00Z">
                <w:pPr>
                  <w:jc w:val="center"/>
                </w:pPr>
              </w:pPrChange>
            </w:pPr>
            <w:del w:id="4130"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1275A8C7" w14:textId="1F06F6C2" w:rsidR="006D20A6" w:rsidRPr="006D20A6" w:rsidDel="00EC7212" w:rsidRDefault="006D20A6">
            <w:pPr>
              <w:pStyle w:val="BodyText"/>
              <w:rPr>
                <w:del w:id="4131" w:author="Georg Birgisson" w:date="2021-10-06T14:24:00Z"/>
                <w:rFonts w:eastAsia="Times New Roman"/>
                <w:color w:val="000000"/>
                <w:lang w:eastAsia="is-IS"/>
              </w:rPr>
              <w:pPrChange w:id="4132" w:author="Georg Birgisson" w:date="2021-10-06T14:25:00Z">
                <w:pPr/>
              </w:pPrChange>
            </w:pPr>
            <w:del w:id="4133" w:author="Georg Birgisson" w:date="2021-10-06T14:24:00Z">
              <w:r w:rsidRPr="006D20A6" w:rsidDel="00EC7212">
                <w:rPr>
                  <w:rFonts w:eastAsia="Times New Roman"/>
                  <w:color w:val="000000"/>
                  <w:lang w:eastAsia="is-IS"/>
                </w:rPr>
                <w:delText>cac:Delivery/cac:DeliveryLocation/cac:Address/cbc:CityName</w:delText>
              </w:r>
            </w:del>
          </w:p>
        </w:tc>
        <w:tc>
          <w:tcPr>
            <w:tcW w:w="2808" w:type="dxa"/>
            <w:tcBorders>
              <w:top w:val="nil"/>
              <w:left w:val="nil"/>
              <w:bottom w:val="single" w:sz="4" w:space="0" w:color="auto"/>
              <w:right w:val="single" w:sz="4" w:space="0" w:color="auto"/>
            </w:tcBorders>
            <w:shd w:val="clear" w:color="auto" w:fill="auto"/>
            <w:noWrap/>
            <w:hideMark/>
          </w:tcPr>
          <w:p w14:paraId="46D889DF" w14:textId="38438735" w:rsidR="006D20A6" w:rsidRPr="006D20A6" w:rsidDel="00EC7212" w:rsidRDefault="006D20A6">
            <w:pPr>
              <w:pStyle w:val="BodyText"/>
              <w:rPr>
                <w:del w:id="4134" w:author="Georg Birgisson" w:date="2021-10-06T14:24:00Z"/>
                <w:rFonts w:eastAsia="Times New Roman"/>
                <w:color w:val="000000"/>
                <w:lang w:eastAsia="is-IS"/>
              </w:rPr>
              <w:pPrChange w:id="4135" w:author="Georg Birgisson" w:date="2021-10-06T14:25:00Z">
                <w:pPr/>
              </w:pPrChange>
            </w:pPr>
            <w:del w:id="4136" w:author="Georg Birgisson" w:date="2021-10-06T14:24:00Z">
              <w:r w:rsidRPr="006D20A6" w:rsidDel="00EC7212">
                <w:rPr>
                  <w:rFonts w:eastAsia="Times New Roman"/>
                  <w:color w:val="000000"/>
                  <w:lang w:eastAsia="is-IS"/>
                </w:rPr>
                <w:delText> </w:delText>
              </w:r>
            </w:del>
          </w:p>
        </w:tc>
      </w:tr>
      <w:tr w:rsidR="006D20A6" w:rsidRPr="006D20A6" w:rsidDel="00EC7212" w14:paraId="2DDEBABD" w14:textId="5BDDB33C" w:rsidTr="00A61027">
        <w:trPr>
          <w:trHeight w:val="300"/>
          <w:del w:id="413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F33CB3D" w14:textId="5EA39C8F" w:rsidR="006D20A6" w:rsidRPr="006D20A6" w:rsidDel="00EC7212" w:rsidRDefault="006D20A6">
            <w:pPr>
              <w:pStyle w:val="BodyText"/>
              <w:rPr>
                <w:del w:id="4138" w:author="Georg Birgisson" w:date="2021-10-06T14:24:00Z"/>
                <w:rFonts w:eastAsia="Times New Roman"/>
                <w:color w:val="000000"/>
                <w:lang w:eastAsia="is-IS"/>
              </w:rPr>
              <w:pPrChange w:id="4139" w:author="Georg Birgisson" w:date="2021-10-06T14:25:00Z">
                <w:pPr>
                  <w:jc w:val="right"/>
                </w:pPr>
              </w:pPrChange>
            </w:pPr>
            <w:del w:id="4140" w:author="Georg Birgisson" w:date="2021-10-06T14:24:00Z">
              <w:r w:rsidRPr="006D20A6" w:rsidDel="00EC7212">
                <w:rPr>
                  <w:rFonts w:eastAsia="Times New Roman"/>
                  <w:color w:val="000000"/>
                  <w:lang w:eastAsia="is-IS"/>
                </w:rPr>
                <w:delText>174</w:delText>
              </w:r>
            </w:del>
          </w:p>
        </w:tc>
        <w:tc>
          <w:tcPr>
            <w:tcW w:w="1068" w:type="dxa"/>
            <w:tcBorders>
              <w:top w:val="nil"/>
              <w:left w:val="nil"/>
              <w:bottom w:val="single" w:sz="4" w:space="0" w:color="auto"/>
              <w:right w:val="single" w:sz="4" w:space="0" w:color="auto"/>
            </w:tcBorders>
            <w:shd w:val="clear" w:color="auto" w:fill="auto"/>
            <w:noWrap/>
            <w:hideMark/>
          </w:tcPr>
          <w:p w14:paraId="51089DFA" w14:textId="0C56E0B3" w:rsidR="006D20A6" w:rsidRPr="006D20A6" w:rsidDel="00EC7212" w:rsidRDefault="006D20A6">
            <w:pPr>
              <w:pStyle w:val="BodyText"/>
              <w:rPr>
                <w:del w:id="4141" w:author="Georg Birgisson" w:date="2021-10-06T14:24:00Z"/>
                <w:rFonts w:eastAsia="Times New Roman"/>
                <w:color w:val="000000"/>
                <w:lang w:eastAsia="is-IS"/>
              </w:rPr>
              <w:pPrChange w:id="4142" w:author="Georg Birgisson" w:date="2021-10-06T14:25:00Z">
                <w:pPr/>
              </w:pPrChange>
            </w:pPr>
            <w:del w:id="4143" w:author="Georg Birgisson" w:date="2021-10-06T14:24:00Z">
              <w:r w:rsidRPr="006D20A6" w:rsidDel="00EC7212">
                <w:rPr>
                  <w:rFonts w:eastAsia="Times New Roman"/>
                  <w:color w:val="000000"/>
                  <w:lang w:eastAsia="is-IS"/>
                </w:rPr>
                <w:delText xml:space="preserve">BT-78 </w:delText>
              </w:r>
            </w:del>
          </w:p>
        </w:tc>
        <w:tc>
          <w:tcPr>
            <w:tcW w:w="561" w:type="dxa"/>
            <w:tcBorders>
              <w:top w:val="nil"/>
              <w:left w:val="nil"/>
              <w:bottom w:val="single" w:sz="4" w:space="0" w:color="auto"/>
              <w:right w:val="single" w:sz="4" w:space="0" w:color="auto"/>
            </w:tcBorders>
            <w:shd w:val="clear" w:color="auto" w:fill="auto"/>
            <w:noWrap/>
            <w:hideMark/>
          </w:tcPr>
          <w:p w14:paraId="52A17036" w14:textId="4D6DEC93" w:rsidR="006D20A6" w:rsidRPr="006D20A6" w:rsidDel="00EC7212" w:rsidRDefault="006D20A6">
            <w:pPr>
              <w:pStyle w:val="BodyText"/>
              <w:rPr>
                <w:del w:id="4144" w:author="Georg Birgisson" w:date="2021-10-06T14:24:00Z"/>
                <w:rFonts w:eastAsia="Times New Roman"/>
                <w:color w:val="000000"/>
                <w:lang w:eastAsia="is-IS"/>
              </w:rPr>
              <w:pPrChange w:id="4145" w:author="Georg Birgisson" w:date="2021-10-06T14:25:00Z">
                <w:pPr>
                  <w:jc w:val="center"/>
                </w:pPr>
              </w:pPrChange>
            </w:pPr>
            <w:del w:id="4146"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165AB324" w14:textId="298732A6" w:rsidR="006D20A6" w:rsidRPr="006D20A6" w:rsidDel="00EC7212" w:rsidRDefault="006D20A6">
            <w:pPr>
              <w:pStyle w:val="BodyText"/>
              <w:rPr>
                <w:del w:id="4147" w:author="Georg Birgisson" w:date="2021-10-06T14:24:00Z"/>
                <w:rFonts w:eastAsia="Times New Roman"/>
                <w:color w:val="000000"/>
                <w:lang w:eastAsia="is-IS"/>
              </w:rPr>
              <w:pPrChange w:id="4148" w:author="Georg Birgisson" w:date="2021-10-06T14:25:00Z">
                <w:pPr>
                  <w:jc w:val="center"/>
                </w:pPr>
              </w:pPrChange>
            </w:pPr>
            <w:del w:id="4149"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309738A8" w14:textId="459F28B9" w:rsidR="006D20A6" w:rsidRPr="006D20A6" w:rsidDel="00EC7212" w:rsidRDefault="006D20A6">
            <w:pPr>
              <w:pStyle w:val="BodyText"/>
              <w:rPr>
                <w:del w:id="4150" w:author="Georg Birgisson" w:date="2021-10-06T14:24:00Z"/>
                <w:rFonts w:eastAsia="Times New Roman"/>
                <w:color w:val="000000"/>
                <w:lang w:eastAsia="is-IS"/>
              </w:rPr>
              <w:pPrChange w:id="4151" w:author="Georg Birgisson" w:date="2021-10-06T14:25:00Z">
                <w:pPr/>
              </w:pPrChange>
            </w:pPr>
            <w:del w:id="4152" w:author="Georg Birgisson" w:date="2021-10-06T14:24:00Z">
              <w:r w:rsidRPr="006D20A6" w:rsidDel="00EC7212">
                <w:rPr>
                  <w:rFonts w:eastAsia="Times New Roman"/>
                  <w:color w:val="000000"/>
                  <w:lang w:eastAsia="is-IS"/>
                </w:rPr>
                <w:delText>cac:Delivery/cac:DeliveryLocation/cac:Address/cbc:PostalZone</w:delText>
              </w:r>
            </w:del>
          </w:p>
        </w:tc>
        <w:tc>
          <w:tcPr>
            <w:tcW w:w="2808" w:type="dxa"/>
            <w:tcBorders>
              <w:top w:val="nil"/>
              <w:left w:val="nil"/>
              <w:bottom w:val="single" w:sz="4" w:space="0" w:color="auto"/>
              <w:right w:val="single" w:sz="4" w:space="0" w:color="auto"/>
            </w:tcBorders>
            <w:shd w:val="clear" w:color="auto" w:fill="auto"/>
            <w:noWrap/>
            <w:hideMark/>
          </w:tcPr>
          <w:p w14:paraId="346550EF" w14:textId="0224E123" w:rsidR="006D20A6" w:rsidRPr="006D20A6" w:rsidDel="00EC7212" w:rsidRDefault="006D20A6">
            <w:pPr>
              <w:pStyle w:val="BodyText"/>
              <w:rPr>
                <w:del w:id="4153" w:author="Georg Birgisson" w:date="2021-10-06T14:24:00Z"/>
                <w:rFonts w:eastAsia="Times New Roman"/>
                <w:color w:val="000000"/>
                <w:lang w:eastAsia="is-IS"/>
              </w:rPr>
              <w:pPrChange w:id="4154" w:author="Georg Birgisson" w:date="2021-10-06T14:25:00Z">
                <w:pPr/>
              </w:pPrChange>
            </w:pPr>
            <w:del w:id="4155" w:author="Georg Birgisson" w:date="2021-10-06T14:24:00Z">
              <w:r w:rsidRPr="006D20A6" w:rsidDel="00EC7212">
                <w:rPr>
                  <w:rFonts w:eastAsia="Times New Roman"/>
                  <w:color w:val="000000"/>
                  <w:lang w:eastAsia="is-IS"/>
                </w:rPr>
                <w:delText> </w:delText>
              </w:r>
            </w:del>
          </w:p>
        </w:tc>
      </w:tr>
      <w:tr w:rsidR="006D20A6" w:rsidRPr="006D20A6" w:rsidDel="00EC7212" w14:paraId="32DFA046" w14:textId="27578DC5" w:rsidTr="00A61027">
        <w:trPr>
          <w:trHeight w:val="300"/>
          <w:del w:id="415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4AEBD4D" w14:textId="0EA3B473" w:rsidR="006D20A6" w:rsidRPr="006D20A6" w:rsidDel="00EC7212" w:rsidRDefault="006D20A6">
            <w:pPr>
              <w:pStyle w:val="BodyText"/>
              <w:rPr>
                <w:del w:id="4157" w:author="Georg Birgisson" w:date="2021-10-06T14:24:00Z"/>
                <w:rFonts w:eastAsia="Times New Roman"/>
                <w:color w:val="000000"/>
                <w:lang w:eastAsia="is-IS"/>
              </w:rPr>
              <w:pPrChange w:id="4158" w:author="Georg Birgisson" w:date="2021-10-06T14:25:00Z">
                <w:pPr>
                  <w:jc w:val="right"/>
                </w:pPr>
              </w:pPrChange>
            </w:pPr>
            <w:del w:id="4159" w:author="Georg Birgisson" w:date="2021-10-06T14:24:00Z">
              <w:r w:rsidRPr="006D20A6" w:rsidDel="00EC7212">
                <w:rPr>
                  <w:rFonts w:eastAsia="Times New Roman"/>
                  <w:color w:val="000000"/>
                  <w:lang w:eastAsia="is-IS"/>
                </w:rPr>
                <w:delText>180</w:delText>
              </w:r>
            </w:del>
          </w:p>
        </w:tc>
        <w:tc>
          <w:tcPr>
            <w:tcW w:w="1068" w:type="dxa"/>
            <w:tcBorders>
              <w:top w:val="nil"/>
              <w:left w:val="nil"/>
              <w:bottom w:val="single" w:sz="4" w:space="0" w:color="auto"/>
              <w:right w:val="single" w:sz="4" w:space="0" w:color="auto"/>
            </w:tcBorders>
            <w:shd w:val="clear" w:color="auto" w:fill="auto"/>
            <w:noWrap/>
            <w:hideMark/>
          </w:tcPr>
          <w:p w14:paraId="4EA1083E" w14:textId="0CCB7711" w:rsidR="006D20A6" w:rsidRPr="006D20A6" w:rsidDel="00EC7212" w:rsidRDefault="006D20A6">
            <w:pPr>
              <w:pStyle w:val="BodyText"/>
              <w:rPr>
                <w:del w:id="4160" w:author="Georg Birgisson" w:date="2021-10-06T14:24:00Z"/>
                <w:rFonts w:eastAsia="Times New Roman"/>
                <w:color w:val="000000"/>
                <w:lang w:eastAsia="is-IS"/>
              </w:rPr>
              <w:pPrChange w:id="4161" w:author="Georg Birgisson" w:date="2021-10-06T14:25:00Z">
                <w:pPr/>
              </w:pPrChange>
            </w:pPr>
            <w:del w:id="4162" w:author="Georg Birgisson" w:date="2021-10-06T14:24:00Z">
              <w:r w:rsidRPr="006D20A6" w:rsidDel="00EC7212">
                <w:rPr>
                  <w:rFonts w:eastAsia="Times New Roman"/>
                  <w:color w:val="000000"/>
                  <w:lang w:eastAsia="is-IS"/>
                </w:rPr>
                <w:delText xml:space="preserve">BT-79 </w:delText>
              </w:r>
            </w:del>
          </w:p>
        </w:tc>
        <w:tc>
          <w:tcPr>
            <w:tcW w:w="561" w:type="dxa"/>
            <w:tcBorders>
              <w:top w:val="nil"/>
              <w:left w:val="nil"/>
              <w:bottom w:val="single" w:sz="4" w:space="0" w:color="auto"/>
              <w:right w:val="single" w:sz="4" w:space="0" w:color="auto"/>
            </w:tcBorders>
            <w:shd w:val="clear" w:color="auto" w:fill="auto"/>
            <w:noWrap/>
            <w:hideMark/>
          </w:tcPr>
          <w:p w14:paraId="12C60120" w14:textId="3C88C2A7" w:rsidR="006D20A6" w:rsidRPr="006D20A6" w:rsidDel="00EC7212" w:rsidRDefault="006D20A6">
            <w:pPr>
              <w:pStyle w:val="BodyText"/>
              <w:rPr>
                <w:del w:id="4163" w:author="Georg Birgisson" w:date="2021-10-06T14:24:00Z"/>
                <w:rFonts w:eastAsia="Times New Roman"/>
                <w:color w:val="000000"/>
                <w:lang w:eastAsia="is-IS"/>
              </w:rPr>
              <w:pPrChange w:id="4164" w:author="Georg Birgisson" w:date="2021-10-06T14:25:00Z">
                <w:pPr>
                  <w:jc w:val="center"/>
                </w:pPr>
              </w:pPrChange>
            </w:pPr>
            <w:del w:id="4165"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5125F0DB" w14:textId="54D0F27B" w:rsidR="006D20A6" w:rsidRPr="006D20A6" w:rsidDel="00EC7212" w:rsidRDefault="006D20A6">
            <w:pPr>
              <w:pStyle w:val="BodyText"/>
              <w:rPr>
                <w:del w:id="4166" w:author="Georg Birgisson" w:date="2021-10-06T14:24:00Z"/>
                <w:rFonts w:eastAsia="Times New Roman"/>
                <w:color w:val="000000"/>
                <w:lang w:eastAsia="is-IS"/>
              </w:rPr>
              <w:pPrChange w:id="4167" w:author="Georg Birgisson" w:date="2021-10-06T14:25:00Z">
                <w:pPr>
                  <w:jc w:val="center"/>
                </w:pPr>
              </w:pPrChange>
            </w:pPr>
            <w:del w:id="4168"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3795DF4B" w14:textId="06C8A39C" w:rsidR="006D20A6" w:rsidRPr="006D20A6" w:rsidDel="00EC7212" w:rsidRDefault="006D20A6">
            <w:pPr>
              <w:pStyle w:val="BodyText"/>
              <w:rPr>
                <w:del w:id="4169" w:author="Georg Birgisson" w:date="2021-10-06T14:24:00Z"/>
                <w:rFonts w:eastAsia="Times New Roman"/>
                <w:color w:val="000000"/>
                <w:lang w:eastAsia="is-IS"/>
              </w:rPr>
              <w:pPrChange w:id="4170" w:author="Georg Birgisson" w:date="2021-10-06T14:25:00Z">
                <w:pPr/>
              </w:pPrChange>
            </w:pPr>
            <w:del w:id="4171" w:author="Georg Birgisson" w:date="2021-10-06T14:24:00Z">
              <w:r w:rsidRPr="006D20A6" w:rsidDel="00EC7212">
                <w:rPr>
                  <w:rFonts w:eastAsia="Times New Roman"/>
                  <w:color w:val="000000"/>
                  <w:lang w:eastAsia="is-IS"/>
                </w:rPr>
                <w:delText>cac:Delivery/cac:DeliveryLocation/cac:Address/cbc:CountrySubentity</w:delText>
              </w:r>
            </w:del>
          </w:p>
        </w:tc>
        <w:tc>
          <w:tcPr>
            <w:tcW w:w="2808" w:type="dxa"/>
            <w:tcBorders>
              <w:top w:val="nil"/>
              <w:left w:val="nil"/>
              <w:bottom w:val="single" w:sz="4" w:space="0" w:color="auto"/>
              <w:right w:val="single" w:sz="4" w:space="0" w:color="auto"/>
            </w:tcBorders>
            <w:shd w:val="clear" w:color="auto" w:fill="auto"/>
            <w:noWrap/>
            <w:hideMark/>
          </w:tcPr>
          <w:p w14:paraId="0BA42301" w14:textId="61FC4E5F" w:rsidR="006D20A6" w:rsidRPr="006D20A6" w:rsidDel="00EC7212" w:rsidRDefault="006D20A6">
            <w:pPr>
              <w:pStyle w:val="BodyText"/>
              <w:rPr>
                <w:del w:id="4172" w:author="Georg Birgisson" w:date="2021-10-06T14:24:00Z"/>
                <w:rFonts w:eastAsia="Times New Roman"/>
                <w:color w:val="000000"/>
                <w:lang w:eastAsia="is-IS"/>
              </w:rPr>
              <w:pPrChange w:id="4173" w:author="Georg Birgisson" w:date="2021-10-06T14:25:00Z">
                <w:pPr/>
              </w:pPrChange>
            </w:pPr>
            <w:del w:id="4174" w:author="Georg Birgisson" w:date="2021-10-06T14:24:00Z">
              <w:r w:rsidRPr="006D20A6" w:rsidDel="00EC7212">
                <w:rPr>
                  <w:rFonts w:eastAsia="Times New Roman"/>
                  <w:color w:val="000000"/>
                  <w:lang w:eastAsia="is-IS"/>
                </w:rPr>
                <w:delText> </w:delText>
              </w:r>
            </w:del>
          </w:p>
        </w:tc>
      </w:tr>
      <w:tr w:rsidR="006D20A6" w:rsidRPr="006D20A6" w:rsidDel="00EC7212" w14:paraId="45168E47" w14:textId="3D5A8754" w:rsidTr="00A61027">
        <w:trPr>
          <w:trHeight w:val="300"/>
          <w:del w:id="417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8147F23" w14:textId="7C498CC5" w:rsidR="006D20A6" w:rsidRPr="006D20A6" w:rsidDel="00EC7212" w:rsidRDefault="006D20A6">
            <w:pPr>
              <w:pStyle w:val="BodyText"/>
              <w:rPr>
                <w:del w:id="4176" w:author="Georg Birgisson" w:date="2021-10-06T14:24:00Z"/>
                <w:rFonts w:eastAsia="Times New Roman"/>
                <w:color w:val="000000"/>
                <w:lang w:eastAsia="is-IS"/>
              </w:rPr>
              <w:pPrChange w:id="4177" w:author="Georg Birgisson" w:date="2021-10-06T14:25:00Z">
                <w:pPr>
                  <w:jc w:val="right"/>
                </w:pPr>
              </w:pPrChange>
            </w:pPr>
            <w:del w:id="4178" w:author="Georg Birgisson" w:date="2021-10-06T14:24:00Z">
              <w:r w:rsidRPr="006D20A6" w:rsidDel="00EC7212">
                <w:rPr>
                  <w:rFonts w:eastAsia="Times New Roman"/>
                  <w:color w:val="000000"/>
                  <w:lang w:eastAsia="is-IS"/>
                </w:rPr>
                <w:delText>181</w:delText>
              </w:r>
            </w:del>
          </w:p>
        </w:tc>
        <w:tc>
          <w:tcPr>
            <w:tcW w:w="1068" w:type="dxa"/>
            <w:tcBorders>
              <w:top w:val="nil"/>
              <w:left w:val="nil"/>
              <w:bottom w:val="single" w:sz="4" w:space="0" w:color="auto"/>
              <w:right w:val="single" w:sz="4" w:space="0" w:color="auto"/>
            </w:tcBorders>
            <w:shd w:val="clear" w:color="auto" w:fill="auto"/>
            <w:noWrap/>
            <w:hideMark/>
          </w:tcPr>
          <w:p w14:paraId="555E3628" w14:textId="1FC330E6" w:rsidR="006D20A6" w:rsidRPr="006D20A6" w:rsidDel="00EC7212" w:rsidRDefault="006D20A6">
            <w:pPr>
              <w:pStyle w:val="BodyText"/>
              <w:rPr>
                <w:del w:id="4179" w:author="Georg Birgisson" w:date="2021-10-06T14:24:00Z"/>
                <w:rFonts w:eastAsia="Times New Roman"/>
                <w:color w:val="000000"/>
                <w:lang w:eastAsia="is-IS"/>
              </w:rPr>
              <w:pPrChange w:id="4180" w:author="Georg Birgisson" w:date="2021-10-06T14:25:00Z">
                <w:pPr/>
              </w:pPrChange>
            </w:pPr>
            <w:del w:id="4181" w:author="Georg Birgisson" w:date="2021-10-06T14:24:00Z">
              <w:r w:rsidRPr="006D20A6" w:rsidDel="00EC7212">
                <w:rPr>
                  <w:rFonts w:eastAsia="Times New Roman"/>
                  <w:color w:val="000000"/>
                  <w:lang w:eastAsia="is-IS"/>
                </w:rPr>
                <w:delText xml:space="preserve">BT-80 </w:delText>
              </w:r>
            </w:del>
          </w:p>
        </w:tc>
        <w:tc>
          <w:tcPr>
            <w:tcW w:w="561" w:type="dxa"/>
            <w:tcBorders>
              <w:top w:val="nil"/>
              <w:left w:val="nil"/>
              <w:bottom w:val="single" w:sz="4" w:space="0" w:color="auto"/>
              <w:right w:val="single" w:sz="4" w:space="0" w:color="auto"/>
            </w:tcBorders>
            <w:shd w:val="clear" w:color="auto" w:fill="auto"/>
            <w:noWrap/>
            <w:hideMark/>
          </w:tcPr>
          <w:p w14:paraId="1A509192" w14:textId="58DB55B4" w:rsidR="006D20A6" w:rsidRPr="006D20A6" w:rsidDel="00EC7212" w:rsidRDefault="006D20A6">
            <w:pPr>
              <w:pStyle w:val="BodyText"/>
              <w:rPr>
                <w:del w:id="4182" w:author="Georg Birgisson" w:date="2021-10-06T14:24:00Z"/>
                <w:rFonts w:eastAsia="Times New Roman"/>
                <w:color w:val="000000"/>
                <w:lang w:eastAsia="is-IS"/>
              </w:rPr>
              <w:pPrChange w:id="4183" w:author="Georg Birgisson" w:date="2021-10-06T14:25:00Z">
                <w:pPr>
                  <w:jc w:val="center"/>
                </w:pPr>
              </w:pPrChange>
            </w:pPr>
            <w:del w:id="4184"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1FED5D3E" w14:textId="7FD5E198" w:rsidR="006D20A6" w:rsidRPr="006D20A6" w:rsidDel="00EC7212" w:rsidRDefault="006D20A6">
            <w:pPr>
              <w:pStyle w:val="BodyText"/>
              <w:rPr>
                <w:del w:id="4185" w:author="Georg Birgisson" w:date="2021-10-06T14:24:00Z"/>
                <w:rFonts w:eastAsia="Times New Roman"/>
                <w:color w:val="000000"/>
                <w:lang w:eastAsia="is-IS"/>
              </w:rPr>
              <w:pPrChange w:id="4186" w:author="Georg Birgisson" w:date="2021-10-06T14:25:00Z">
                <w:pPr>
                  <w:jc w:val="center"/>
                </w:pPr>
              </w:pPrChange>
            </w:pPr>
            <w:del w:id="4187"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701EC6C6" w14:textId="68699ABE" w:rsidR="006D20A6" w:rsidRPr="006D20A6" w:rsidDel="00EC7212" w:rsidRDefault="006D20A6">
            <w:pPr>
              <w:pStyle w:val="BodyText"/>
              <w:rPr>
                <w:del w:id="4188" w:author="Georg Birgisson" w:date="2021-10-06T14:24:00Z"/>
                <w:rFonts w:eastAsia="Times New Roman"/>
                <w:color w:val="000000"/>
                <w:lang w:eastAsia="is-IS"/>
              </w:rPr>
              <w:pPrChange w:id="4189" w:author="Georg Birgisson" w:date="2021-10-06T14:25:00Z">
                <w:pPr/>
              </w:pPrChange>
            </w:pPr>
            <w:del w:id="4190" w:author="Georg Birgisson" w:date="2021-10-06T14:24:00Z">
              <w:r w:rsidRPr="006D20A6" w:rsidDel="00EC7212">
                <w:rPr>
                  <w:rFonts w:eastAsia="Times New Roman"/>
                  <w:color w:val="000000"/>
                  <w:lang w:eastAsia="is-IS"/>
                </w:rPr>
                <w:delText>cac:Delivery/cac:DeliveryLocation/cac:Address/cac:Country/cbc:IdentificationCode</w:delText>
              </w:r>
            </w:del>
          </w:p>
        </w:tc>
        <w:tc>
          <w:tcPr>
            <w:tcW w:w="2808" w:type="dxa"/>
            <w:tcBorders>
              <w:top w:val="nil"/>
              <w:left w:val="nil"/>
              <w:bottom w:val="single" w:sz="4" w:space="0" w:color="auto"/>
              <w:right w:val="single" w:sz="4" w:space="0" w:color="auto"/>
            </w:tcBorders>
            <w:shd w:val="clear" w:color="auto" w:fill="auto"/>
            <w:noWrap/>
            <w:hideMark/>
          </w:tcPr>
          <w:p w14:paraId="67BC7D0F" w14:textId="760F2064" w:rsidR="006D20A6" w:rsidRPr="006D20A6" w:rsidDel="00EC7212" w:rsidRDefault="006D20A6">
            <w:pPr>
              <w:pStyle w:val="BodyText"/>
              <w:rPr>
                <w:del w:id="4191" w:author="Georg Birgisson" w:date="2021-10-06T14:24:00Z"/>
                <w:rFonts w:eastAsia="Times New Roman"/>
                <w:color w:val="000000"/>
                <w:lang w:eastAsia="is-IS"/>
              </w:rPr>
              <w:pPrChange w:id="4192" w:author="Georg Birgisson" w:date="2021-10-06T14:25:00Z">
                <w:pPr/>
              </w:pPrChange>
            </w:pPr>
            <w:del w:id="4193" w:author="Georg Birgisson" w:date="2021-10-06T14:24:00Z">
              <w:r w:rsidRPr="006D20A6" w:rsidDel="00EC7212">
                <w:rPr>
                  <w:rFonts w:eastAsia="Times New Roman"/>
                  <w:color w:val="000000"/>
                  <w:lang w:eastAsia="is-IS"/>
                </w:rPr>
                <w:delText> </w:delText>
              </w:r>
            </w:del>
          </w:p>
        </w:tc>
      </w:tr>
      <w:tr w:rsidR="006D20A6" w:rsidRPr="006D20A6" w:rsidDel="00EC7212" w14:paraId="5FC9C73F" w14:textId="2B8CA1DD" w:rsidTr="00A61027">
        <w:trPr>
          <w:trHeight w:val="300"/>
          <w:del w:id="419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D5D0DDE" w14:textId="712ACC98" w:rsidR="006D20A6" w:rsidRPr="006D20A6" w:rsidDel="00EC7212" w:rsidRDefault="006D20A6">
            <w:pPr>
              <w:pStyle w:val="BodyText"/>
              <w:rPr>
                <w:del w:id="4195" w:author="Georg Birgisson" w:date="2021-10-06T14:24:00Z"/>
                <w:rFonts w:eastAsia="Times New Roman"/>
                <w:color w:val="000000"/>
                <w:lang w:eastAsia="is-IS"/>
              </w:rPr>
              <w:pPrChange w:id="4196" w:author="Georg Birgisson" w:date="2021-10-06T14:25:00Z">
                <w:pPr>
                  <w:jc w:val="right"/>
                </w:pPr>
              </w:pPrChange>
            </w:pPr>
            <w:del w:id="4197" w:author="Georg Birgisson" w:date="2021-10-06T14:24:00Z">
              <w:r w:rsidRPr="006D20A6" w:rsidDel="00EC7212">
                <w:rPr>
                  <w:rFonts w:eastAsia="Times New Roman"/>
                  <w:color w:val="000000"/>
                  <w:lang w:eastAsia="is-IS"/>
                </w:rPr>
                <w:delText>182</w:delText>
              </w:r>
            </w:del>
          </w:p>
        </w:tc>
        <w:tc>
          <w:tcPr>
            <w:tcW w:w="1068" w:type="dxa"/>
            <w:tcBorders>
              <w:top w:val="nil"/>
              <w:left w:val="nil"/>
              <w:bottom w:val="single" w:sz="4" w:space="0" w:color="auto"/>
              <w:right w:val="single" w:sz="4" w:space="0" w:color="auto"/>
            </w:tcBorders>
            <w:shd w:val="clear" w:color="auto" w:fill="auto"/>
            <w:noWrap/>
            <w:hideMark/>
          </w:tcPr>
          <w:p w14:paraId="45E9A97B" w14:textId="6D7ABC60" w:rsidR="006D20A6" w:rsidRPr="006D20A6" w:rsidDel="00EC7212" w:rsidRDefault="006D20A6">
            <w:pPr>
              <w:pStyle w:val="BodyText"/>
              <w:rPr>
                <w:del w:id="4198" w:author="Georg Birgisson" w:date="2021-10-06T14:24:00Z"/>
                <w:rFonts w:eastAsia="Times New Roman"/>
                <w:color w:val="000000"/>
                <w:lang w:eastAsia="is-IS"/>
              </w:rPr>
              <w:pPrChange w:id="4199" w:author="Georg Birgisson" w:date="2021-10-06T14:25:00Z">
                <w:pPr/>
              </w:pPrChange>
            </w:pPr>
            <w:del w:id="4200" w:author="Georg Birgisson" w:date="2021-10-06T14:24:00Z">
              <w:r w:rsidRPr="006D20A6" w:rsidDel="00EC7212">
                <w:rPr>
                  <w:rFonts w:eastAsia="Times New Roman"/>
                  <w:color w:val="000000"/>
                  <w:lang w:eastAsia="is-IS"/>
                </w:rPr>
                <w:delText xml:space="preserve">BG-16 </w:delText>
              </w:r>
            </w:del>
          </w:p>
        </w:tc>
        <w:tc>
          <w:tcPr>
            <w:tcW w:w="561" w:type="dxa"/>
            <w:tcBorders>
              <w:top w:val="nil"/>
              <w:left w:val="nil"/>
              <w:bottom w:val="single" w:sz="4" w:space="0" w:color="auto"/>
              <w:right w:val="single" w:sz="4" w:space="0" w:color="auto"/>
            </w:tcBorders>
            <w:shd w:val="clear" w:color="auto" w:fill="auto"/>
            <w:noWrap/>
            <w:hideMark/>
          </w:tcPr>
          <w:p w14:paraId="3017B77D" w14:textId="59D8CFB4" w:rsidR="006D20A6" w:rsidRPr="006D20A6" w:rsidDel="00EC7212" w:rsidRDefault="006D20A6">
            <w:pPr>
              <w:pStyle w:val="BodyText"/>
              <w:rPr>
                <w:del w:id="4201" w:author="Georg Birgisson" w:date="2021-10-06T14:24:00Z"/>
                <w:rFonts w:eastAsia="Times New Roman"/>
                <w:color w:val="000000"/>
                <w:lang w:eastAsia="is-IS"/>
              </w:rPr>
              <w:pPrChange w:id="4202" w:author="Georg Birgisson" w:date="2021-10-06T14:25:00Z">
                <w:pPr>
                  <w:jc w:val="center"/>
                </w:pPr>
              </w:pPrChange>
            </w:pPr>
            <w:del w:id="4203"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18E70E27" w14:textId="7350C489" w:rsidR="006D20A6" w:rsidRPr="006D20A6" w:rsidDel="00EC7212" w:rsidRDefault="006D20A6">
            <w:pPr>
              <w:pStyle w:val="BodyText"/>
              <w:rPr>
                <w:del w:id="4204" w:author="Georg Birgisson" w:date="2021-10-06T14:24:00Z"/>
                <w:rFonts w:eastAsia="Times New Roman"/>
                <w:color w:val="000000"/>
                <w:lang w:eastAsia="is-IS"/>
              </w:rPr>
              <w:pPrChange w:id="4205" w:author="Georg Birgisson" w:date="2021-10-06T14:25:00Z">
                <w:pPr>
                  <w:jc w:val="center"/>
                </w:pPr>
              </w:pPrChange>
            </w:pPr>
            <w:del w:id="4206"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7316BC8A" w14:textId="5776D1FB" w:rsidR="006D20A6" w:rsidRPr="006D20A6" w:rsidDel="00EC7212" w:rsidRDefault="006D20A6">
            <w:pPr>
              <w:pStyle w:val="BodyText"/>
              <w:rPr>
                <w:del w:id="4207" w:author="Georg Birgisson" w:date="2021-10-06T14:24:00Z"/>
                <w:rFonts w:eastAsia="Times New Roman"/>
                <w:color w:val="000000"/>
                <w:lang w:eastAsia="is-IS"/>
              </w:rPr>
              <w:pPrChange w:id="4208" w:author="Georg Birgisson" w:date="2021-10-06T14:25:00Z">
                <w:pPr/>
              </w:pPrChange>
            </w:pPr>
            <w:del w:id="4209" w:author="Georg Birgisson" w:date="2021-10-06T14:24:00Z">
              <w:r w:rsidRPr="006D20A6" w:rsidDel="00EC7212">
                <w:rPr>
                  <w:rFonts w:eastAsia="Times New Roman"/>
                  <w:color w:val="000000"/>
                  <w:lang w:eastAsia="is-IS"/>
                </w:rPr>
                <w:delText>cac:PaymentMeans</w:delText>
              </w:r>
            </w:del>
          </w:p>
        </w:tc>
        <w:tc>
          <w:tcPr>
            <w:tcW w:w="2808" w:type="dxa"/>
            <w:tcBorders>
              <w:top w:val="nil"/>
              <w:left w:val="nil"/>
              <w:bottom w:val="single" w:sz="4" w:space="0" w:color="auto"/>
              <w:right w:val="single" w:sz="4" w:space="0" w:color="auto"/>
            </w:tcBorders>
            <w:shd w:val="clear" w:color="auto" w:fill="auto"/>
            <w:noWrap/>
            <w:hideMark/>
          </w:tcPr>
          <w:p w14:paraId="4A4BFA2F" w14:textId="4C95D802" w:rsidR="006D20A6" w:rsidRPr="006D20A6" w:rsidDel="00EC7212" w:rsidRDefault="006D20A6">
            <w:pPr>
              <w:pStyle w:val="BodyText"/>
              <w:rPr>
                <w:del w:id="4210" w:author="Georg Birgisson" w:date="2021-10-06T14:24:00Z"/>
                <w:rFonts w:eastAsia="Times New Roman"/>
                <w:color w:val="000000"/>
                <w:lang w:eastAsia="is-IS"/>
              </w:rPr>
              <w:pPrChange w:id="4211" w:author="Georg Birgisson" w:date="2021-10-06T14:25:00Z">
                <w:pPr/>
              </w:pPrChange>
            </w:pPr>
            <w:del w:id="4212" w:author="Georg Birgisson" w:date="2021-10-06T14:24:00Z">
              <w:r w:rsidRPr="006D20A6" w:rsidDel="00EC7212">
                <w:rPr>
                  <w:rFonts w:eastAsia="Times New Roman"/>
                  <w:color w:val="000000"/>
                  <w:lang w:eastAsia="is-IS"/>
                </w:rPr>
                <w:delText> </w:delText>
              </w:r>
            </w:del>
          </w:p>
        </w:tc>
      </w:tr>
      <w:tr w:rsidR="006D20A6" w:rsidRPr="006D20A6" w:rsidDel="00EC7212" w14:paraId="4F47A5D6" w14:textId="563CEB40" w:rsidTr="00A61027">
        <w:trPr>
          <w:trHeight w:val="300"/>
          <w:del w:id="421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AEDA47C" w14:textId="6F974CE8" w:rsidR="006D20A6" w:rsidRPr="006D20A6" w:rsidDel="00EC7212" w:rsidRDefault="006D20A6">
            <w:pPr>
              <w:pStyle w:val="BodyText"/>
              <w:rPr>
                <w:del w:id="4214" w:author="Georg Birgisson" w:date="2021-10-06T14:24:00Z"/>
                <w:rFonts w:eastAsia="Times New Roman"/>
                <w:color w:val="000000"/>
                <w:lang w:eastAsia="is-IS"/>
              </w:rPr>
              <w:pPrChange w:id="4215" w:author="Georg Birgisson" w:date="2021-10-06T14:25:00Z">
                <w:pPr>
                  <w:jc w:val="right"/>
                </w:pPr>
              </w:pPrChange>
            </w:pPr>
            <w:del w:id="4216" w:author="Georg Birgisson" w:date="2021-10-06T14:24:00Z">
              <w:r w:rsidRPr="006D20A6" w:rsidDel="00EC7212">
                <w:rPr>
                  <w:rFonts w:eastAsia="Times New Roman"/>
                  <w:color w:val="000000"/>
                  <w:lang w:eastAsia="is-IS"/>
                </w:rPr>
                <w:delText>183</w:delText>
              </w:r>
            </w:del>
          </w:p>
        </w:tc>
        <w:tc>
          <w:tcPr>
            <w:tcW w:w="1068" w:type="dxa"/>
            <w:tcBorders>
              <w:top w:val="nil"/>
              <w:left w:val="nil"/>
              <w:bottom w:val="single" w:sz="4" w:space="0" w:color="auto"/>
              <w:right w:val="single" w:sz="4" w:space="0" w:color="auto"/>
            </w:tcBorders>
            <w:shd w:val="clear" w:color="auto" w:fill="auto"/>
            <w:noWrap/>
            <w:hideMark/>
          </w:tcPr>
          <w:p w14:paraId="69CC18C3" w14:textId="18331E51" w:rsidR="006D20A6" w:rsidRPr="006D20A6" w:rsidDel="00EC7212" w:rsidRDefault="006D20A6">
            <w:pPr>
              <w:pStyle w:val="BodyText"/>
              <w:rPr>
                <w:del w:id="4217" w:author="Georg Birgisson" w:date="2021-10-06T14:24:00Z"/>
                <w:rFonts w:eastAsia="Times New Roman"/>
                <w:color w:val="000000"/>
                <w:lang w:eastAsia="is-IS"/>
              </w:rPr>
              <w:pPrChange w:id="4218" w:author="Georg Birgisson" w:date="2021-10-06T14:25:00Z">
                <w:pPr/>
              </w:pPrChange>
            </w:pPr>
            <w:del w:id="4219" w:author="Georg Birgisson" w:date="2021-10-06T14:24:00Z">
              <w:r w:rsidRPr="006D20A6" w:rsidDel="00EC7212">
                <w:rPr>
                  <w:rFonts w:eastAsia="Times New Roman"/>
                  <w:color w:val="000000"/>
                  <w:lang w:eastAsia="is-IS"/>
                </w:rPr>
                <w:delText xml:space="preserve">BT-81 </w:delText>
              </w:r>
            </w:del>
          </w:p>
        </w:tc>
        <w:tc>
          <w:tcPr>
            <w:tcW w:w="561" w:type="dxa"/>
            <w:tcBorders>
              <w:top w:val="nil"/>
              <w:left w:val="nil"/>
              <w:bottom w:val="single" w:sz="4" w:space="0" w:color="auto"/>
              <w:right w:val="single" w:sz="4" w:space="0" w:color="auto"/>
            </w:tcBorders>
            <w:shd w:val="clear" w:color="auto" w:fill="auto"/>
            <w:noWrap/>
            <w:hideMark/>
          </w:tcPr>
          <w:p w14:paraId="55DEEA5F" w14:textId="424A5B34" w:rsidR="006D20A6" w:rsidRPr="006D20A6" w:rsidDel="00EC7212" w:rsidRDefault="006D20A6">
            <w:pPr>
              <w:pStyle w:val="BodyText"/>
              <w:rPr>
                <w:del w:id="4220" w:author="Georg Birgisson" w:date="2021-10-06T14:24:00Z"/>
                <w:rFonts w:eastAsia="Times New Roman"/>
                <w:color w:val="000000"/>
                <w:lang w:eastAsia="is-IS"/>
              </w:rPr>
              <w:pPrChange w:id="4221" w:author="Georg Birgisson" w:date="2021-10-06T14:25:00Z">
                <w:pPr>
                  <w:jc w:val="center"/>
                </w:pPr>
              </w:pPrChange>
            </w:pPr>
            <w:del w:id="4222"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63D2302D" w14:textId="56A83497" w:rsidR="006D20A6" w:rsidRPr="006D20A6" w:rsidDel="00EC7212" w:rsidRDefault="006D20A6">
            <w:pPr>
              <w:pStyle w:val="BodyText"/>
              <w:rPr>
                <w:del w:id="4223" w:author="Georg Birgisson" w:date="2021-10-06T14:24:00Z"/>
                <w:rFonts w:eastAsia="Times New Roman"/>
                <w:color w:val="000000"/>
                <w:lang w:eastAsia="is-IS"/>
              </w:rPr>
              <w:pPrChange w:id="4224" w:author="Georg Birgisson" w:date="2021-10-06T14:25:00Z">
                <w:pPr>
                  <w:jc w:val="center"/>
                </w:pPr>
              </w:pPrChange>
            </w:pPr>
            <w:del w:id="4225"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118F1D3F" w14:textId="410B93C8" w:rsidR="006D20A6" w:rsidRPr="006D20A6" w:rsidDel="00EC7212" w:rsidRDefault="006D20A6">
            <w:pPr>
              <w:pStyle w:val="BodyText"/>
              <w:rPr>
                <w:del w:id="4226" w:author="Georg Birgisson" w:date="2021-10-06T14:24:00Z"/>
                <w:rFonts w:eastAsia="Times New Roman"/>
                <w:color w:val="000000"/>
                <w:lang w:eastAsia="is-IS"/>
              </w:rPr>
              <w:pPrChange w:id="4227" w:author="Georg Birgisson" w:date="2021-10-06T14:25:00Z">
                <w:pPr/>
              </w:pPrChange>
            </w:pPr>
            <w:del w:id="4228" w:author="Georg Birgisson" w:date="2021-10-06T14:24:00Z">
              <w:r w:rsidRPr="006D20A6" w:rsidDel="00EC7212">
                <w:rPr>
                  <w:rFonts w:eastAsia="Times New Roman"/>
                  <w:color w:val="000000"/>
                  <w:lang w:eastAsia="is-IS"/>
                </w:rPr>
                <w:delText>cac:PaymentMeans/cbc:PaymentMeansCode</w:delText>
              </w:r>
            </w:del>
          </w:p>
        </w:tc>
        <w:tc>
          <w:tcPr>
            <w:tcW w:w="2808" w:type="dxa"/>
            <w:tcBorders>
              <w:top w:val="nil"/>
              <w:left w:val="nil"/>
              <w:bottom w:val="single" w:sz="4" w:space="0" w:color="auto"/>
              <w:right w:val="single" w:sz="4" w:space="0" w:color="auto"/>
            </w:tcBorders>
            <w:shd w:val="clear" w:color="auto" w:fill="auto"/>
            <w:noWrap/>
            <w:hideMark/>
          </w:tcPr>
          <w:p w14:paraId="3A61A6C5" w14:textId="20D63F08" w:rsidR="006D20A6" w:rsidRPr="006D20A6" w:rsidDel="00EC7212" w:rsidRDefault="006D20A6">
            <w:pPr>
              <w:pStyle w:val="BodyText"/>
              <w:rPr>
                <w:del w:id="4229" w:author="Georg Birgisson" w:date="2021-10-06T14:24:00Z"/>
                <w:rFonts w:eastAsia="Times New Roman"/>
                <w:color w:val="000000"/>
                <w:lang w:eastAsia="is-IS"/>
              </w:rPr>
              <w:pPrChange w:id="4230" w:author="Georg Birgisson" w:date="2021-10-06T14:25:00Z">
                <w:pPr/>
              </w:pPrChange>
            </w:pPr>
            <w:del w:id="4231" w:author="Georg Birgisson" w:date="2021-10-06T14:24:00Z">
              <w:r w:rsidRPr="006D20A6" w:rsidDel="00EC7212">
                <w:rPr>
                  <w:rFonts w:eastAsia="Times New Roman"/>
                  <w:color w:val="000000"/>
                  <w:lang w:eastAsia="is-IS"/>
                </w:rPr>
                <w:delText> </w:delText>
              </w:r>
            </w:del>
          </w:p>
        </w:tc>
      </w:tr>
      <w:tr w:rsidR="006D20A6" w:rsidRPr="006D20A6" w:rsidDel="00EC7212" w14:paraId="382545B4" w14:textId="54D86B1E" w:rsidTr="00A61027">
        <w:trPr>
          <w:trHeight w:val="300"/>
          <w:del w:id="423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AB1ED85" w14:textId="4AACFB66" w:rsidR="006D20A6" w:rsidRPr="006D20A6" w:rsidDel="00EC7212" w:rsidRDefault="006D20A6">
            <w:pPr>
              <w:pStyle w:val="BodyText"/>
              <w:rPr>
                <w:del w:id="4233" w:author="Georg Birgisson" w:date="2021-10-06T14:24:00Z"/>
                <w:rFonts w:eastAsia="Times New Roman"/>
                <w:color w:val="000000"/>
                <w:lang w:eastAsia="is-IS"/>
              </w:rPr>
              <w:pPrChange w:id="4234" w:author="Georg Birgisson" w:date="2021-10-06T14:25:00Z">
                <w:pPr>
                  <w:jc w:val="right"/>
                </w:pPr>
              </w:pPrChange>
            </w:pPr>
            <w:del w:id="4235" w:author="Georg Birgisson" w:date="2021-10-06T14:24:00Z">
              <w:r w:rsidRPr="006D20A6" w:rsidDel="00EC7212">
                <w:rPr>
                  <w:rFonts w:eastAsia="Times New Roman"/>
                  <w:color w:val="000000"/>
                  <w:lang w:eastAsia="is-IS"/>
                </w:rPr>
                <w:delText>184</w:delText>
              </w:r>
            </w:del>
          </w:p>
        </w:tc>
        <w:tc>
          <w:tcPr>
            <w:tcW w:w="1068" w:type="dxa"/>
            <w:tcBorders>
              <w:top w:val="nil"/>
              <w:left w:val="nil"/>
              <w:bottom w:val="single" w:sz="4" w:space="0" w:color="auto"/>
              <w:right w:val="single" w:sz="4" w:space="0" w:color="auto"/>
            </w:tcBorders>
            <w:shd w:val="clear" w:color="auto" w:fill="auto"/>
            <w:noWrap/>
            <w:hideMark/>
          </w:tcPr>
          <w:p w14:paraId="66F1B492" w14:textId="3E3A485D" w:rsidR="006D20A6" w:rsidRPr="006D20A6" w:rsidDel="00EC7212" w:rsidRDefault="006D20A6">
            <w:pPr>
              <w:pStyle w:val="BodyText"/>
              <w:rPr>
                <w:del w:id="4236" w:author="Georg Birgisson" w:date="2021-10-06T14:24:00Z"/>
                <w:rFonts w:eastAsia="Times New Roman"/>
                <w:color w:val="000000"/>
                <w:lang w:eastAsia="is-IS"/>
              </w:rPr>
              <w:pPrChange w:id="4237" w:author="Georg Birgisson" w:date="2021-10-06T14:25:00Z">
                <w:pPr/>
              </w:pPrChange>
            </w:pPr>
            <w:del w:id="4238" w:author="Georg Birgisson" w:date="2021-10-06T14:24:00Z">
              <w:r w:rsidRPr="006D20A6" w:rsidDel="00EC7212">
                <w:rPr>
                  <w:rFonts w:eastAsia="Times New Roman"/>
                  <w:color w:val="000000"/>
                  <w:lang w:eastAsia="is-IS"/>
                </w:rPr>
                <w:delText xml:space="preserve">BT-82 </w:delText>
              </w:r>
            </w:del>
          </w:p>
        </w:tc>
        <w:tc>
          <w:tcPr>
            <w:tcW w:w="561" w:type="dxa"/>
            <w:tcBorders>
              <w:top w:val="nil"/>
              <w:left w:val="nil"/>
              <w:bottom w:val="single" w:sz="4" w:space="0" w:color="auto"/>
              <w:right w:val="single" w:sz="4" w:space="0" w:color="auto"/>
            </w:tcBorders>
            <w:shd w:val="clear" w:color="auto" w:fill="auto"/>
            <w:noWrap/>
            <w:hideMark/>
          </w:tcPr>
          <w:p w14:paraId="61A93A26" w14:textId="073BE8D6" w:rsidR="006D20A6" w:rsidRPr="006D20A6" w:rsidDel="00EC7212" w:rsidRDefault="006D20A6">
            <w:pPr>
              <w:pStyle w:val="BodyText"/>
              <w:rPr>
                <w:del w:id="4239" w:author="Georg Birgisson" w:date="2021-10-06T14:24:00Z"/>
                <w:rFonts w:eastAsia="Times New Roman"/>
                <w:color w:val="000000"/>
                <w:lang w:eastAsia="is-IS"/>
              </w:rPr>
              <w:pPrChange w:id="4240" w:author="Georg Birgisson" w:date="2021-10-06T14:25:00Z">
                <w:pPr>
                  <w:jc w:val="center"/>
                </w:pPr>
              </w:pPrChange>
            </w:pPr>
            <w:del w:id="4241"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3428C056" w14:textId="21AE1A96" w:rsidR="006D20A6" w:rsidRPr="006D20A6" w:rsidDel="00EC7212" w:rsidRDefault="006D20A6">
            <w:pPr>
              <w:pStyle w:val="BodyText"/>
              <w:rPr>
                <w:del w:id="4242" w:author="Georg Birgisson" w:date="2021-10-06T14:24:00Z"/>
                <w:rFonts w:eastAsia="Times New Roman"/>
                <w:color w:val="000000"/>
                <w:lang w:eastAsia="is-IS"/>
              </w:rPr>
              <w:pPrChange w:id="4243" w:author="Georg Birgisson" w:date="2021-10-06T14:25:00Z">
                <w:pPr>
                  <w:jc w:val="center"/>
                </w:pPr>
              </w:pPrChange>
            </w:pPr>
            <w:del w:id="4244"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1A6778BD" w14:textId="10A2BDBC" w:rsidR="006D20A6" w:rsidRPr="006D20A6" w:rsidDel="00EC7212" w:rsidRDefault="006D20A6">
            <w:pPr>
              <w:pStyle w:val="BodyText"/>
              <w:rPr>
                <w:del w:id="4245" w:author="Georg Birgisson" w:date="2021-10-06T14:24:00Z"/>
                <w:rFonts w:eastAsia="Times New Roman"/>
                <w:color w:val="000000"/>
                <w:lang w:eastAsia="is-IS"/>
              </w:rPr>
              <w:pPrChange w:id="4246" w:author="Georg Birgisson" w:date="2021-10-06T14:25:00Z">
                <w:pPr/>
              </w:pPrChange>
            </w:pPr>
            <w:del w:id="4247" w:author="Georg Birgisson" w:date="2021-10-06T14:24:00Z">
              <w:r w:rsidRPr="006D20A6" w:rsidDel="00EC7212">
                <w:rPr>
                  <w:rFonts w:eastAsia="Times New Roman"/>
                  <w:color w:val="000000"/>
                  <w:lang w:eastAsia="is-IS"/>
                </w:rPr>
                <w:delText>cac:PaymentMeans/cbc:PaymentMeansCode/@Name</w:delText>
              </w:r>
            </w:del>
          </w:p>
        </w:tc>
        <w:tc>
          <w:tcPr>
            <w:tcW w:w="2808" w:type="dxa"/>
            <w:tcBorders>
              <w:top w:val="nil"/>
              <w:left w:val="nil"/>
              <w:bottom w:val="single" w:sz="4" w:space="0" w:color="auto"/>
              <w:right w:val="single" w:sz="4" w:space="0" w:color="auto"/>
            </w:tcBorders>
            <w:shd w:val="clear" w:color="auto" w:fill="auto"/>
            <w:noWrap/>
            <w:hideMark/>
          </w:tcPr>
          <w:p w14:paraId="0E8FA7CE" w14:textId="432A9D11" w:rsidR="006D20A6" w:rsidRPr="006D20A6" w:rsidDel="00EC7212" w:rsidRDefault="006D20A6">
            <w:pPr>
              <w:pStyle w:val="BodyText"/>
              <w:rPr>
                <w:del w:id="4248" w:author="Georg Birgisson" w:date="2021-10-06T14:24:00Z"/>
                <w:rFonts w:eastAsia="Times New Roman"/>
                <w:color w:val="000000"/>
                <w:lang w:eastAsia="is-IS"/>
              </w:rPr>
              <w:pPrChange w:id="4249" w:author="Georg Birgisson" w:date="2021-10-06T14:25:00Z">
                <w:pPr/>
              </w:pPrChange>
            </w:pPr>
            <w:del w:id="4250" w:author="Georg Birgisson" w:date="2021-10-06T14:24:00Z">
              <w:r w:rsidRPr="006D20A6" w:rsidDel="00EC7212">
                <w:rPr>
                  <w:rFonts w:eastAsia="Times New Roman"/>
                  <w:color w:val="000000"/>
                  <w:lang w:eastAsia="is-IS"/>
                </w:rPr>
                <w:delText> </w:delText>
              </w:r>
            </w:del>
          </w:p>
        </w:tc>
      </w:tr>
      <w:tr w:rsidR="006D20A6" w:rsidRPr="006D20A6" w:rsidDel="00EC7212" w14:paraId="41C58C5B" w14:textId="7D2FB98E" w:rsidTr="00A61027">
        <w:trPr>
          <w:trHeight w:val="300"/>
          <w:del w:id="425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8EFE941" w14:textId="3F6828B3" w:rsidR="006D20A6" w:rsidRPr="006D20A6" w:rsidDel="00EC7212" w:rsidRDefault="006D20A6">
            <w:pPr>
              <w:pStyle w:val="BodyText"/>
              <w:rPr>
                <w:del w:id="4252" w:author="Georg Birgisson" w:date="2021-10-06T14:24:00Z"/>
                <w:rFonts w:eastAsia="Times New Roman"/>
                <w:color w:val="000000"/>
                <w:lang w:eastAsia="is-IS"/>
              </w:rPr>
              <w:pPrChange w:id="4253" w:author="Georg Birgisson" w:date="2021-10-06T14:25:00Z">
                <w:pPr>
                  <w:jc w:val="right"/>
                </w:pPr>
              </w:pPrChange>
            </w:pPr>
            <w:del w:id="4254" w:author="Georg Birgisson" w:date="2021-10-06T14:24:00Z">
              <w:r w:rsidRPr="006D20A6" w:rsidDel="00EC7212">
                <w:rPr>
                  <w:rFonts w:eastAsia="Times New Roman"/>
                  <w:color w:val="000000"/>
                  <w:lang w:eastAsia="is-IS"/>
                </w:rPr>
                <w:delText>185</w:delText>
              </w:r>
            </w:del>
          </w:p>
        </w:tc>
        <w:tc>
          <w:tcPr>
            <w:tcW w:w="1068" w:type="dxa"/>
            <w:tcBorders>
              <w:top w:val="nil"/>
              <w:left w:val="nil"/>
              <w:bottom w:val="single" w:sz="4" w:space="0" w:color="auto"/>
              <w:right w:val="single" w:sz="4" w:space="0" w:color="auto"/>
            </w:tcBorders>
            <w:shd w:val="clear" w:color="auto" w:fill="auto"/>
            <w:noWrap/>
            <w:hideMark/>
          </w:tcPr>
          <w:p w14:paraId="76D41470" w14:textId="6385CDC6" w:rsidR="006D20A6" w:rsidRPr="006D20A6" w:rsidDel="00EC7212" w:rsidRDefault="006D20A6">
            <w:pPr>
              <w:pStyle w:val="BodyText"/>
              <w:rPr>
                <w:del w:id="4255" w:author="Georg Birgisson" w:date="2021-10-06T14:24:00Z"/>
                <w:rFonts w:eastAsia="Times New Roman"/>
                <w:color w:val="000000"/>
                <w:lang w:eastAsia="is-IS"/>
              </w:rPr>
              <w:pPrChange w:id="4256" w:author="Georg Birgisson" w:date="2021-10-06T14:25:00Z">
                <w:pPr/>
              </w:pPrChange>
            </w:pPr>
            <w:del w:id="4257" w:author="Georg Birgisson" w:date="2021-10-06T14:24:00Z">
              <w:r w:rsidRPr="006D20A6" w:rsidDel="00EC7212">
                <w:rPr>
                  <w:rFonts w:eastAsia="Times New Roman"/>
                  <w:color w:val="000000"/>
                  <w:lang w:eastAsia="is-IS"/>
                </w:rPr>
                <w:delText xml:space="preserve">BT-83 </w:delText>
              </w:r>
            </w:del>
          </w:p>
        </w:tc>
        <w:tc>
          <w:tcPr>
            <w:tcW w:w="561" w:type="dxa"/>
            <w:tcBorders>
              <w:top w:val="nil"/>
              <w:left w:val="nil"/>
              <w:bottom w:val="single" w:sz="4" w:space="0" w:color="auto"/>
              <w:right w:val="single" w:sz="4" w:space="0" w:color="auto"/>
            </w:tcBorders>
            <w:shd w:val="clear" w:color="auto" w:fill="auto"/>
            <w:noWrap/>
            <w:hideMark/>
          </w:tcPr>
          <w:p w14:paraId="412104DF" w14:textId="2C06179B" w:rsidR="006D20A6" w:rsidRPr="006D20A6" w:rsidDel="00EC7212" w:rsidRDefault="006D20A6">
            <w:pPr>
              <w:pStyle w:val="BodyText"/>
              <w:rPr>
                <w:del w:id="4258" w:author="Georg Birgisson" w:date="2021-10-06T14:24:00Z"/>
                <w:rFonts w:eastAsia="Times New Roman"/>
                <w:color w:val="000000"/>
                <w:lang w:eastAsia="is-IS"/>
              </w:rPr>
              <w:pPrChange w:id="4259" w:author="Georg Birgisson" w:date="2021-10-06T14:25:00Z">
                <w:pPr>
                  <w:jc w:val="center"/>
                </w:pPr>
              </w:pPrChange>
            </w:pPr>
            <w:del w:id="4260"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2AC4C657" w14:textId="09594875" w:rsidR="006D20A6" w:rsidRPr="006D20A6" w:rsidDel="00EC7212" w:rsidRDefault="006D20A6">
            <w:pPr>
              <w:pStyle w:val="BodyText"/>
              <w:rPr>
                <w:del w:id="4261" w:author="Georg Birgisson" w:date="2021-10-06T14:24:00Z"/>
                <w:rFonts w:eastAsia="Times New Roman"/>
                <w:color w:val="000000"/>
                <w:lang w:eastAsia="is-IS"/>
              </w:rPr>
              <w:pPrChange w:id="4262" w:author="Georg Birgisson" w:date="2021-10-06T14:25:00Z">
                <w:pPr>
                  <w:jc w:val="center"/>
                </w:pPr>
              </w:pPrChange>
            </w:pPr>
            <w:del w:id="4263"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59F9BD96" w14:textId="6ABB96A8" w:rsidR="006D20A6" w:rsidRPr="006D20A6" w:rsidDel="00EC7212" w:rsidRDefault="006D20A6">
            <w:pPr>
              <w:pStyle w:val="BodyText"/>
              <w:rPr>
                <w:del w:id="4264" w:author="Georg Birgisson" w:date="2021-10-06T14:24:00Z"/>
                <w:rFonts w:eastAsia="Times New Roman"/>
                <w:color w:val="000000"/>
                <w:lang w:eastAsia="is-IS"/>
              </w:rPr>
              <w:pPrChange w:id="4265" w:author="Georg Birgisson" w:date="2021-10-06T14:25:00Z">
                <w:pPr/>
              </w:pPrChange>
            </w:pPr>
            <w:del w:id="4266" w:author="Georg Birgisson" w:date="2021-10-06T14:24:00Z">
              <w:r w:rsidRPr="006D20A6" w:rsidDel="00EC7212">
                <w:rPr>
                  <w:rFonts w:eastAsia="Times New Roman"/>
                  <w:color w:val="000000"/>
                  <w:lang w:eastAsia="is-IS"/>
                </w:rPr>
                <w:delText>cac:PaymentMeans/cbc:PaymentID</w:delText>
              </w:r>
            </w:del>
          </w:p>
        </w:tc>
        <w:tc>
          <w:tcPr>
            <w:tcW w:w="2808" w:type="dxa"/>
            <w:tcBorders>
              <w:top w:val="nil"/>
              <w:left w:val="nil"/>
              <w:bottom w:val="single" w:sz="4" w:space="0" w:color="auto"/>
              <w:right w:val="single" w:sz="4" w:space="0" w:color="auto"/>
            </w:tcBorders>
            <w:shd w:val="clear" w:color="auto" w:fill="auto"/>
            <w:noWrap/>
            <w:hideMark/>
          </w:tcPr>
          <w:p w14:paraId="5CEB165B" w14:textId="565E5D57" w:rsidR="006D20A6" w:rsidRPr="006D20A6" w:rsidDel="00EC7212" w:rsidRDefault="006D20A6">
            <w:pPr>
              <w:pStyle w:val="BodyText"/>
              <w:rPr>
                <w:del w:id="4267" w:author="Georg Birgisson" w:date="2021-10-06T14:24:00Z"/>
                <w:rFonts w:eastAsia="Times New Roman"/>
                <w:color w:val="000000"/>
                <w:lang w:eastAsia="is-IS"/>
              </w:rPr>
              <w:pPrChange w:id="4268" w:author="Georg Birgisson" w:date="2021-10-06T14:25:00Z">
                <w:pPr/>
              </w:pPrChange>
            </w:pPr>
            <w:del w:id="4269" w:author="Georg Birgisson" w:date="2021-10-06T14:24:00Z">
              <w:r w:rsidRPr="006D20A6" w:rsidDel="00EC7212">
                <w:rPr>
                  <w:rFonts w:eastAsia="Times New Roman"/>
                  <w:color w:val="000000"/>
                  <w:lang w:eastAsia="is-IS"/>
                </w:rPr>
                <w:delText> </w:delText>
              </w:r>
            </w:del>
          </w:p>
        </w:tc>
      </w:tr>
      <w:tr w:rsidR="006D20A6" w:rsidRPr="006D20A6" w:rsidDel="00EC7212" w14:paraId="4A549F5B" w14:textId="47D6BDE4" w:rsidTr="00A61027">
        <w:trPr>
          <w:trHeight w:val="300"/>
          <w:del w:id="427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2A65D18" w14:textId="17C37F53" w:rsidR="006D20A6" w:rsidRPr="006D20A6" w:rsidDel="00EC7212" w:rsidRDefault="006D20A6">
            <w:pPr>
              <w:pStyle w:val="BodyText"/>
              <w:rPr>
                <w:del w:id="4271" w:author="Georg Birgisson" w:date="2021-10-06T14:24:00Z"/>
                <w:rFonts w:eastAsia="Times New Roman"/>
                <w:color w:val="000000"/>
                <w:lang w:eastAsia="is-IS"/>
              </w:rPr>
              <w:pPrChange w:id="4272" w:author="Georg Birgisson" w:date="2021-10-06T14:25:00Z">
                <w:pPr>
                  <w:jc w:val="right"/>
                </w:pPr>
              </w:pPrChange>
            </w:pPr>
            <w:del w:id="4273" w:author="Georg Birgisson" w:date="2021-10-06T14:24:00Z">
              <w:r w:rsidRPr="006D20A6" w:rsidDel="00EC7212">
                <w:rPr>
                  <w:rFonts w:eastAsia="Times New Roman"/>
                  <w:color w:val="000000"/>
                  <w:lang w:eastAsia="is-IS"/>
                </w:rPr>
                <w:delText>186</w:delText>
              </w:r>
            </w:del>
          </w:p>
        </w:tc>
        <w:tc>
          <w:tcPr>
            <w:tcW w:w="1068" w:type="dxa"/>
            <w:tcBorders>
              <w:top w:val="nil"/>
              <w:left w:val="nil"/>
              <w:bottom w:val="single" w:sz="4" w:space="0" w:color="auto"/>
              <w:right w:val="single" w:sz="4" w:space="0" w:color="auto"/>
            </w:tcBorders>
            <w:shd w:val="clear" w:color="auto" w:fill="auto"/>
            <w:noWrap/>
            <w:hideMark/>
          </w:tcPr>
          <w:p w14:paraId="534E39FC" w14:textId="701B993B" w:rsidR="006D20A6" w:rsidRPr="006D20A6" w:rsidDel="00EC7212" w:rsidRDefault="006D20A6">
            <w:pPr>
              <w:pStyle w:val="BodyText"/>
              <w:rPr>
                <w:del w:id="4274" w:author="Georg Birgisson" w:date="2021-10-06T14:24:00Z"/>
                <w:rFonts w:eastAsia="Times New Roman"/>
                <w:color w:val="000000"/>
                <w:lang w:eastAsia="is-IS"/>
              </w:rPr>
              <w:pPrChange w:id="4275" w:author="Georg Birgisson" w:date="2021-10-06T14:25:00Z">
                <w:pPr/>
              </w:pPrChange>
            </w:pPr>
            <w:del w:id="4276" w:author="Georg Birgisson" w:date="2021-10-06T14:24:00Z">
              <w:r w:rsidRPr="006D20A6" w:rsidDel="00EC7212">
                <w:rPr>
                  <w:rFonts w:eastAsia="Times New Roman"/>
                  <w:color w:val="000000"/>
                  <w:lang w:eastAsia="is-IS"/>
                </w:rPr>
                <w:delText xml:space="preserve">BG-17 </w:delText>
              </w:r>
            </w:del>
          </w:p>
        </w:tc>
        <w:tc>
          <w:tcPr>
            <w:tcW w:w="561" w:type="dxa"/>
            <w:tcBorders>
              <w:top w:val="nil"/>
              <w:left w:val="nil"/>
              <w:bottom w:val="single" w:sz="4" w:space="0" w:color="auto"/>
              <w:right w:val="single" w:sz="4" w:space="0" w:color="auto"/>
            </w:tcBorders>
            <w:shd w:val="clear" w:color="auto" w:fill="auto"/>
            <w:noWrap/>
            <w:hideMark/>
          </w:tcPr>
          <w:p w14:paraId="7B135155" w14:textId="3AA1B1EE" w:rsidR="006D20A6" w:rsidRPr="006D20A6" w:rsidDel="00EC7212" w:rsidRDefault="006D20A6">
            <w:pPr>
              <w:pStyle w:val="BodyText"/>
              <w:rPr>
                <w:del w:id="4277" w:author="Georg Birgisson" w:date="2021-10-06T14:24:00Z"/>
                <w:rFonts w:eastAsia="Times New Roman"/>
                <w:color w:val="000000"/>
                <w:lang w:eastAsia="is-IS"/>
              </w:rPr>
              <w:pPrChange w:id="4278" w:author="Georg Birgisson" w:date="2021-10-06T14:25:00Z">
                <w:pPr>
                  <w:jc w:val="center"/>
                </w:pPr>
              </w:pPrChange>
            </w:pPr>
            <w:del w:id="4279"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2F243373" w14:textId="234DF28C" w:rsidR="006D20A6" w:rsidRPr="006D20A6" w:rsidDel="00EC7212" w:rsidRDefault="006D20A6">
            <w:pPr>
              <w:pStyle w:val="BodyText"/>
              <w:rPr>
                <w:del w:id="4280" w:author="Georg Birgisson" w:date="2021-10-06T14:24:00Z"/>
                <w:rFonts w:eastAsia="Times New Roman"/>
                <w:color w:val="000000"/>
                <w:lang w:eastAsia="is-IS"/>
              </w:rPr>
              <w:pPrChange w:id="4281" w:author="Georg Birgisson" w:date="2021-10-06T14:25:00Z">
                <w:pPr>
                  <w:jc w:val="center"/>
                </w:pPr>
              </w:pPrChange>
            </w:pPr>
            <w:del w:id="4282"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1AD68923" w14:textId="4C95F868" w:rsidR="006D20A6" w:rsidRPr="006D20A6" w:rsidDel="00EC7212" w:rsidRDefault="006D20A6">
            <w:pPr>
              <w:pStyle w:val="BodyText"/>
              <w:rPr>
                <w:del w:id="4283" w:author="Georg Birgisson" w:date="2021-10-06T14:24:00Z"/>
                <w:rFonts w:eastAsia="Times New Roman"/>
                <w:color w:val="000000"/>
                <w:lang w:eastAsia="is-IS"/>
              </w:rPr>
              <w:pPrChange w:id="4284" w:author="Georg Birgisson" w:date="2021-10-06T14:25:00Z">
                <w:pPr/>
              </w:pPrChange>
            </w:pPr>
            <w:del w:id="4285" w:author="Georg Birgisson" w:date="2021-10-06T14:24:00Z">
              <w:r w:rsidRPr="006D20A6" w:rsidDel="00EC7212">
                <w:rPr>
                  <w:rFonts w:eastAsia="Times New Roman"/>
                  <w:color w:val="000000"/>
                  <w:lang w:eastAsia="is-IS"/>
                </w:rPr>
                <w:delText>cac:PaymentMeans/cac:PayeeFinancialAccount</w:delText>
              </w:r>
            </w:del>
          </w:p>
        </w:tc>
        <w:tc>
          <w:tcPr>
            <w:tcW w:w="2808" w:type="dxa"/>
            <w:tcBorders>
              <w:top w:val="nil"/>
              <w:left w:val="nil"/>
              <w:bottom w:val="single" w:sz="4" w:space="0" w:color="auto"/>
              <w:right w:val="single" w:sz="4" w:space="0" w:color="auto"/>
            </w:tcBorders>
            <w:shd w:val="clear" w:color="auto" w:fill="auto"/>
            <w:noWrap/>
            <w:hideMark/>
          </w:tcPr>
          <w:p w14:paraId="3357CCB2" w14:textId="10F2A5FE" w:rsidR="006D20A6" w:rsidRPr="006D20A6" w:rsidDel="00EC7212" w:rsidRDefault="006D20A6">
            <w:pPr>
              <w:pStyle w:val="BodyText"/>
              <w:rPr>
                <w:del w:id="4286" w:author="Georg Birgisson" w:date="2021-10-06T14:24:00Z"/>
                <w:rFonts w:eastAsia="Times New Roman"/>
                <w:color w:val="000000"/>
                <w:lang w:eastAsia="is-IS"/>
              </w:rPr>
              <w:pPrChange w:id="4287" w:author="Georg Birgisson" w:date="2021-10-06T14:25:00Z">
                <w:pPr/>
              </w:pPrChange>
            </w:pPr>
            <w:del w:id="4288" w:author="Georg Birgisson" w:date="2021-10-06T14:24:00Z">
              <w:r w:rsidRPr="006D20A6" w:rsidDel="00EC7212">
                <w:rPr>
                  <w:rFonts w:eastAsia="Times New Roman"/>
                  <w:color w:val="000000"/>
                  <w:lang w:eastAsia="is-IS"/>
                </w:rPr>
                <w:delText> </w:delText>
              </w:r>
            </w:del>
          </w:p>
        </w:tc>
      </w:tr>
      <w:tr w:rsidR="006D20A6" w:rsidRPr="006D20A6" w:rsidDel="00EC7212" w14:paraId="29F4F238" w14:textId="7A16F338" w:rsidTr="00A61027">
        <w:trPr>
          <w:trHeight w:val="300"/>
          <w:del w:id="428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B7245F8" w14:textId="69A8AE48" w:rsidR="006D20A6" w:rsidRPr="006D20A6" w:rsidDel="00EC7212" w:rsidRDefault="006D20A6">
            <w:pPr>
              <w:pStyle w:val="BodyText"/>
              <w:rPr>
                <w:del w:id="4290" w:author="Georg Birgisson" w:date="2021-10-06T14:24:00Z"/>
                <w:rFonts w:eastAsia="Times New Roman"/>
                <w:color w:val="000000"/>
                <w:lang w:eastAsia="is-IS"/>
              </w:rPr>
              <w:pPrChange w:id="4291" w:author="Georg Birgisson" w:date="2021-10-06T14:25:00Z">
                <w:pPr>
                  <w:jc w:val="right"/>
                </w:pPr>
              </w:pPrChange>
            </w:pPr>
            <w:del w:id="4292" w:author="Georg Birgisson" w:date="2021-10-06T14:24:00Z">
              <w:r w:rsidRPr="006D20A6" w:rsidDel="00EC7212">
                <w:rPr>
                  <w:rFonts w:eastAsia="Times New Roman"/>
                  <w:color w:val="000000"/>
                  <w:lang w:eastAsia="is-IS"/>
                </w:rPr>
                <w:delText>191</w:delText>
              </w:r>
            </w:del>
          </w:p>
        </w:tc>
        <w:tc>
          <w:tcPr>
            <w:tcW w:w="1068" w:type="dxa"/>
            <w:tcBorders>
              <w:top w:val="nil"/>
              <w:left w:val="nil"/>
              <w:bottom w:val="single" w:sz="4" w:space="0" w:color="auto"/>
              <w:right w:val="single" w:sz="4" w:space="0" w:color="auto"/>
            </w:tcBorders>
            <w:shd w:val="clear" w:color="auto" w:fill="auto"/>
            <w:noWrap/>
            <w:hideMark/>
          </w:tcPr>
          <w:p w14:paraId="59F301C0" w14:textId="49FDC277" w:rsidR="006D20A6" w:rsidRPr="006D20A6" w:rsidDel="00EC7212" w:rsidRDefault="006D20A6">
            <w:pPr>
              <w:pStyle w:val="BodyText"/>
              <w:rPr>
                <w:del w:id="4293" w:author="Georg Birgisson" w:date="2021-10-06T14:24:00Z"/>
                <w:rFonts w:eastAsia="Times New Roman"/>
                <w:color w:val="000000"/>
                <w:lang w:eastAsia="is-IS"/>
              </w:rPr>
              <w:pPrChange w:id="4294" w:author="Georg Birgisson" w:date="2021-10-06T14:25:00Z">
                <w:pPr/>
              </w:pPrChange>
            </w:pPr>
            <w:del w:id="4295" w:author="Georg Birgisson" w:date="2021-10-06T14:24:00Z">
              <w:r w:rsidRPr="006D20A6" w:rsidDel="00EC7212">
                <w:rPr>
                  <w:rFonts w:eastAsia="Times New Roman"/>
                  <w:color w:val="000000"/>
                  <w:lang w:eastAsia="is-IS"/>
                </w:rPr>
                <w:delText xml:space="preserve">BT-84 </w:delText>
              </w:r>
            </w:del>
          </w:p>
        </w:tc>
        <w:tc>
          <w:tcPr>
            <w:tcW w:w="561" w:type="dxa"/>
            <w:tcBorders>
              <w:top w:val="nil"/>
              <w:left w:val="nil"/>
              <w:bottom w:val="single" w:sz="4" w:space="0" w:color="auto"/>
              <w:right w:val="single" w:sz="4" w:space="0" w:color="auto"/>
            </w:tcBorders>
            <w:shd w:val="clear" w:color="auto" w:fill="auto"/>
            <w:noWrap/>
            <w:hideMark/>
          </w:tcPr>
          <w:p w14:paraId="5A97079A" w14:textId="324A41D7" w:rsidR="006D20A6" w:rsidRPr="006D20A6" w:rsidDel="00EC7212" w:rsidRDefault="006D20A6">
            <w:pPr>
              <w:pStyle w:val="BodyText"/>
              <w:rPr>
                <w:del w:id="4296" w:author="Georg Birgisson" w:date="2021-10-06T14:24:00Z"/>
                <w:rFonts w:eastAsia="Times New Roman"/>
                <w:color w:val="000000"/>
                <w:lang w:eastAsia="is-IS"/>
              </w:rPr>
              <w:pPrChange w:id="4297" w:author="Georg Birgisson" w:date="2021-10-06T14:25:00Z">
                <w:pPr>
                  <w:jc w:val="center"/>
                </w:pPr>
              </w:pPrChange>
            </w:pPr>
            <w:del w:id="4298"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6F0B8B84" w14:textId="7799F482" w:rsidR="006D20A6" w:rsidRPr="006D20A6" w:rsidDel="00EC7212" w:rsidRDefault="006D20A6">
            <w:pPr>
              <w:pStyle w:val="BodyText"/>
              <w:rPr>
                <w:del w:id="4299" w:author="Georg Birgisson" w:date="2021-10-06T14:24:00Z"/>
                <w:rFonts w:eastAsia="Times New Roman"/>
                <w:color w:val="000000"/>
                <w:lang w:eastAsia="is-IS"/>
              </w:rPr>
              <w:pPrChange w:id="4300" w:author="Georg Birgisson" w:date="2021-10-06T14:25:00Z">
                <w:pPr>
                  <w:jc w:val="center"/>
                </w:pPr>
              </w:pPrChange>
            </w:pPr>
            <w:del w:id="4301"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28F4285D" w14:textId="61BE1856" w:rsidR="006D20A6" w:rsidRPr="006D20A6" w:rsidDel="00EC7212" w:rsidRDefault="006D20A6">
            <w:pPr>
              <w:pStyle w:val="BodyText"/>
              <w:rPr>
                <w:del w:id="4302" w:author="Georg Birgisson" w:date="2021-10-06T14:24:00Z"/>
                <w:rFonts w:eastAsia="Times New Roman"/>
                <w:color w:val="000000"/>
                <w:lang w:eastAsia="is-IS"/>
              </w:rPr>
              <w:pPrChange w:id="4303" w:author="Georg Birgisson" w:date="2021-10-06T14:25:00Z">
                <w:pPr/>
              </w:pPrChange>
            </w:pPr>
            <w:del w:id="4304" w:author="Georg Birgisson" w:date="2021-10-06T14:24:00Z">
              <w:r w:rsidRPr="006D20A6" w:rsidDel="00EC7212">
                <w:rPr>
                  <w:rFonts w:eastAsia="Times New Roman"/>
                  <w:color w:val="000000"/>
                  <w:lang w:eastAsia="is-IS"/>
                </w:rPr>
                <w:delText>cac:PaymentMeans/cac:PayeeFinancialAccount/cbc:ID</w:delText>
              </w:r>
            </w:del>
          </w:p>
        </w:tc>
        <w:tc>
          <w:tcPr>
            <w:tcW w:w="2808" w:type="dxa"/>
            <w:tcBorders>
              <w:top w:val="nil"/>
              <w:left w:val="nil"/>
              <w:bottom w:val="single" w:sz="4" w:space="0" w:color="auto"/>
              <w:right w:val="single" w:sz="4" w:space="0" w:color="auto"/>
            </w:tcBorders>
            <w:shd w:val="clear" w:color="auto" w:fill="auto"/>
            <w:noWrap/>
            <w:hideMark/>
          </w:tcPr>
          <w:p w14:paraId="39BD305B" w14:textId="433F9A80" w:rsidR="006D20A6" w:rsidRPr="006D20A6" w:rsidDel="00EC7212" w:rsidRDefault="006D20A6">
            <w:pPr>
              <w:pStyle w:val="BodyText"/>
              <w:rPr>
                <w:del w:id="4305" w:author="Georg Birgisson" w:date="2021-10-06T14:24:00Z"/>
                <w:rFonts w:eastAsia="Times New Roman"/>
                <w:color w:val="000000"/>
                <w:lang w:eastAsia="is-IS"/>
              </w:rPr>
              <w:pPrChange w:id="4306" w:author="Georg Birgisson" w:date="2021-10-06T14:25:00Z">
                <w:pPr/>
              </w:pPrChange>
            </w:pPr>
            <w:del w:id="4307" w:author="Georg Birgisson" w:date="2021-10-06T14:24:00Z">
              <w:r w:rsidRPr="006D20A6" w:rsidDel="00EC7212">
                <w:rPr>
                  <w:rFonts w:eastAsia="Times New Roman"/>
                  <w:color w:val="000000"/>
                  <w:lang w:eastAsia="is-IS"/>
                </w:rPr>
                <w:delText> </w:delText>
              </w:r>
            </w:del>
          </w:p>
        </w:tc>
      </w:tr>
      <w:tr w:rsidR="006D20A6" w:rsidRPr="006D20A6" w:rsidDel="00EC7212" w14:paraId="6C0E45E8" w14:textId="4F0EE6E8" w:rsidTr="00A61027">
        <w:trPr>
          <w:trHeight w:val="300"/>
          <w:del w:id="430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4FD1C0C" w14:textId="36790AA5" w:rsidR="006D20A6" w:rsidRPr="006D20A6" w:rsidDel="00EC7212" w:rsidRDefault="006D20A6">
            <w:pPr>
              <w:pStyle w:val="BodyText"/>
              <w:rPr>
                <w:del w:id="4309" w:author="Georg Birgisson" w:date="2021-10-06T14:24:00Z"/>
                <w:rFonts w:eastAsia="Times New Roman"/>
                <w:color w:val="000000"/>
                <w:lang w:eastAsia="is-IS"/>
              </w:rPr>
              <w:pPrChange w:id="4310" w:author="Georg Birgisson" w:date="2021-10-06T14:25:00Z">
                <w:pPr>
                  <w:jc w:val="right"/>
                </w:pPr>
              </w:pPrChange>
            </w:pPr>
            <w:del w:id="4311" w:author="Georg Birgisson" w:date="2021-10-06T14:24:00Z">
              <w:r w:rsidRPr="006D20A6" w:rsidDel="00EC7212">
                <w:rPr>
                  <w:rFonts w:eastAsia="Times New Roman"/>
                  <w:color w:val="000000"/>
                  <w:lang w:eastAsia="is-IS"/>
                </w:rPr>
                <w:delText>192</w:delText>
              </w:r>
            </w:del>
          </w:p>
        </w:tc>
        <w:tc>
          <w:tcPr>
            <w:tcW w:w="1068" w:type="dxa"/>
            <w:tcBorders>
              <w:top w:val="nil"/>
              <w:left w:val="nil"/>
              <w:bottom w:val="single" w:sz="4" w:space="0" w:color="auto"/>
              <w:right w:val="single" w:sz="4" w:space="0" w:color="auto"/>
            </w:tcBorders>
            <w:shd w:val="clear" w:color="auto" w:fill="auto"/>
            <w:noWrap/>
            <w:hideMark/>
          </w:tcPr>
          <w:p w14:paraId="6D29B9B2" w14:textId="22C62E90" w:rsidR="006D20A6" w:rsidRPr="006D20A6" w:rsidDel="00EC7212" w:rsidRDefault="006D20A6">
            <w:pPr>
              <w:pStyle w:val="BodyText"/>
              <w:rPr>
                <w:del w:id="4312" w:author="Georg Birgisson" w:date="2021-10-06T14:24:00Z"/>
                <w:rFonts w:eastAsia="Times New Roman"/>
                <w:color w:val="000000"/>
                <w:lang w:eastAsia="is-IS"/>
              </w:rPr>
              <w:pPrChange w:id="4313" w:author="Georg Birgisson" w:date="2021-10-06T14:25:00Z">
                <w:pPr/>
              </w:pPrChange>
            </w:pPr>
            <w:del w:id="4314" w:author="Georg Birgisson" w:date="2021-10-06T14:24:00Z">
              <w:r w:rsidRPr="006D20A6" w:rsidDel="00EC7212">
                <w:rPr>
                  <w:rFonts w:eastAsia="Times New Roman"/>
                  <w:color w:val="000000"/>
                  <w:lang w:eastAsia="is-IS"/>
                </w:rPr>
                <w:delText xml:space="preserve">BT-85 </w:delText>
              </w:r>
            </w:del>
          </w:p>
        </w:tc>
        <w:tc>
          <w:tcPr>
            <w:tcW w:w="561" w:type="dxa"/>
            <w:tcBorders>
              <w:top w:val="nil"/>
              <w:left w:val="nil"/>
              <w:bottom w:val="single" w:sz="4" w:space="0" w:color="auto"/>
              <w:right w:val="single" w:sz="4" w:space="0" w:color="auto"/>
            </w:tcBorders>
            <w:shd w:val="clear" w:color="auto" w:fill="auto"/>
            <w:noWrap/>
            <w:hideMark/>
          </w:tcPr>
          <w:p w14:paraId="74C5CA7C" w14:textId="0098B371" w:rsidR="006D20A6" w:rsidRPr="006D20A6" w:rsidDel="00EC7212" w:rsidRDefault="006D20A6">
            <w:pPr>
              <w:pStyle w:val="BodyText"/>
              <w:rPr>
                <w:del w:id="4315" w:author="Georg Birgisson" w:date="2021-10-06T14:24:00Z"/>
                <w:rFonts w:eastAsia="Times New Roman"/>
                <w:color w:val="000000"/>
                <w:lang w:eastAsia="is-IS"/>
              </w:rPr>
              <w:pPrChange w:id="4316" w:author="Georg Birgisson" w:date="2021-10-06T14:25:00Z">
                <w:pPr>
                  <w:jc w:val="center"/>
                </w:pPr>
              </w:pPrChange>
            </w:pPr>
            <w:del w:id="4317"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62F5FBBE" w14:textId="1B921681" w:rsidR="006D20A6" w:rsidRPr="006D20A6" w:rsidDel="00EC7212" w:rsidRDefault="006D20A6">
            <w:pPr>
              <w:pStyle w:val="BodyText"/>
              <w:rPr>
                <w:del w:id="4318" w:author="Georg Birgisson" w:date="2021-10-06T14:24:00Z"/>
                <w:rFonts w:eastAsia="Times New Roman"/>
                <w:color w:val="000000"/>
                <w:lang w:eastAsia="is-IS"/>
              </w:rPr>
              <w:pPrChange w:id="4319" w:author="Georg Birgisson" w:date="2021-10-06T14:25:00Z">
                <w:pPr>
                  <w:jc w:val="center"/>
                </w:pPr>
              </w:pPrChange>
            </w:pPr>
            <w:del w:id="4320"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11C79C3E" w14:textId="2264F7B1" w:rsidR="006D20A6" w:rsidRPr="006D20A6" w:rsidDel="00EC7212" w:rsidRDefault="006D20A6">
            <w:pPr>
              <w:pStyle w:val="BodyText"/>
              <w:rPr>
                <w:del w:id="4321" w:author="Georg Birgisson" w:date="2021-10-06T14:24:00Z"/>
                <w:rFonts w:eastAsia="Times New Roman"/>
                <w:color w:val="000000"/>
                <w:lang w:eastAsia="is-IS"/>
              </w:rPr>
              <w:pPrChange w:id="4322" w:author="Georg Birgisson" w:date="2021-10-06T14:25:00Z">
                <w:pPr/>
              </w:pPrChange>
            </w:pPr>
            <w:del w:id="4323" w:author="Georg Birgisson" w:date="2021-10-06T14:24:00Z">
              <w:r w:rsidRPr="006D20A6" w:rsidDel="00EC7212">
                <w:rPr>
                  <w:rFonts w:eastAsia="Times New Roman"/>
                  <w:color w:val="000000"/>
                  <w:lang w:eastAsia="is-IS"/>
                </w:rPr>
                <w:delText>cac:PaymentMeans/cac:PayeeFinancialAccount/cbc:Name</w:delText>
              </w:r>
            </w:del>
          </w:p>
        </w:tc>
        <w:tc>
          <w:tcPr>
            <w:tcW w:w="2808" w:type="dxa"/>
            <w:tcBorders>
              <w:top w:val="nil"/>
              <w:left w:val="nil"/>
              <w:bottom w:val="single" w:sz="4" w:space="0" w:color="auto"/>
              <w:right w:val="single" w:sz="4" w:space="0" w:color="auto"/>
            </w:tcBorders>
            <w:shd w:val="clear" w:color="auto" w:fill="auto"/>
            <w:noWrap/>
            <w:hideMark/>
          </w:tcPr>
          <w:p w14:paraId="31C19F6F" w14:textId="21AEEEE1" w:rsidR="006D20A6" w:rsidRPr="006D20A6" w:rsidDel="00EC7212" w:rsidRDefault="006D20A6">
            <w:pPr>
              <w:pStyle w:val="BodyText"/>
              <w:rPr>
                <w:del w:id="4324" w:author="Georg Birgisson" w:date="2021-10-06T14:24:00Z"/>
                <w:rFonts w:eastAsia="Times New Roman"/>
                <w:color w:val="000000"/>
                <w:lang w:eastAsia="is-IS"/>
              </w:rPr>
              <w:pPrChange w:id="4325" w:author="Georg Birgisson" w:date="2021-10-06T14:25:00Z">
                <w:pPr/>
              </w:pPrChange>
            </w:pPr>
            <w:del w:id="4326" w:author="Georg Birgisson" w:date="2021-10-06T14:24:00Z">
              <w:r w:rsidRPr="006D20A6" w:rsidDel="00EC7212">
                <w:rPr>
                  <w:rFonts w:eastAsia="Times New Roman"/>
                  <w:color w:val="000000"/>
                  <w:lang w:eastAsia="is-IS"/>
                </w:rPr>
                <w:delText> </w:delText>
              </w:r>
            </w:del>
          </w:p>
        </w:tc>
      </w:tr>
      <w:tr w:rsidR="006D20A6" w:rsidRPr="006D20A6" w:rsidDel="00EC7212" w14:paraId="55BCF44C" w14:textId="1C56C303" w:rsidTr="00A61027">
        <w:trPr>
          <w:trHeight w:val="300"/>
          <w:del w:id="432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A9CB449" w14:textId="3CB96BC0" w:rsidR="006D20A6" w:rsidRPr="006D20A6" w:rsidDel="00EC7212" w:rsidRDefault="006D20A6">
            <w:pPr>
              <w:pStyle w:val="BodyText"/>
              <w:rPr>
                <w:del w:id="4328" w:author="Georg Birgisson" w:date="2021-10-06T14:24:00Z"/>
                <w:rFonts w:eastAsia="Times New Roman"/>
                <w:color w:val="000000"/>
                <w:lang w:eastAsia="is-IS"/>
              </w:rPr>
              <w:pPrChange w:id="4329" w:author="Georg Birgisson" w:date="2021-10-06T14:25:00Z">
                <w:pPr>
                  <w:jc w:val="right"/>
                </w:pPr>
              </w:pPrChange>
            </w:pPr>
            <w:del w:id="4330" w:author="Georg Birgisson" w:date="2021-10-06T14:24:00Z">
              <w:r w:rsidRPr="006D20A6" w:rsidDel="00EC7212">
                <w:rPr>
                  <w:rFonts w:eastAsia="Times New Roman"/>
                  <w:color w:val="000000"/>
                  <w:lang w:eastAsia="is-IS"/>
                </w:rPr>
                <w:delText>193</w:delText>
              </w:r>
            </w:del>
          </w:p>
        </w:tc>
        <w:tc>
          <w:tcPr>
            <w:tcW w:w="1068" w:type="dxa"/>
            <w:tcBorders>
              <w:top w:val="nil"/>
              <w:left w:val="nil"/>
              <w:bottom w:val="single" w:sz="4" w:space="0" w:color="auto"/>
              <w:right w:val="single" w:sz="4" w:space="0" w:color="auto"/>
            </w:tcBorders>
            <w:shd w:val="clear" w:color="auto" w:fill="auto"/>
            <w:noWrap/>
            <w:hideMark/>
          </w:tcPr>
          <w:p w14:paraId="68BD6102" w14:textId="0A373DA6" w:rsidR="006D20A6" w:rsidRPr="006D20A6" w:rsidDel="00EC7212" w:rsidRDefault="006D20A6">
            <w:pPr>
              <w:pStyle w:val="BodyText"/>
              <w:rPr>
                <w:del w:id="4331" w:author="Georg Birgisson" w:date="2021-10-06T14:24:00Z"/>
                <w:rFonts w:eastAsia="Times New Roman"/>
                <w:color w:val="000000"/>
                <w:lang w:eastAsia="is-IS"/>
              </w:rPr>
              <w:pPrChange w:id="4332" w:author="Georg Birgisson" w:date="2021-10-06T14:25:00Z">
                <w:pPr/>
              </w:pPrChange>
            </w:pPr>
            <w:del w:id="4333" w:author="Georg Birgisson" w:date="2021-10-06T14:24:00Z">
              <w:r w:rsidRPr="006D20A6" w:rsidDel="00EC7212">
                <w:rPr>
                  <w:rFonts w:eastAsia="Times New Roman"/>
                  <w:color w:val="000000"/>
                  <w:lang w:eastAsia="is-IS"/>
                </w:rPr>
                <w:delText xml:space="preserve">BT-86 </w:delText>
              </w:r>
            </w:del>
          </w:p>
        </w:tc>
        <w:tc>
          <w:tcPr>
            <w:tcW w:w="561" w:type="dxa"/>
            <w:tcBorders>
              <w:top w:val="nil"/>
              <w:left w:val="nil"/>
              <w:bottom w:val="single" w:sz="4" w:space="0" w:color="auto"/>
              <w:right w:val="single" w:sz="4" w:space="0" w:color="auto"/>
            </w:tcBorders>
            <w:shd w:val="clear" w:color="auto" w:fill="auto"/>
            <w:noWrap/>
            <w:hideMark/>
          </w:tcPr>
          <w:p w14:paraId="443F79BF" w14:textId="5AFFC25B" w:rsidR="006D20A6" w:rsidRPr="006D20A6" w:rsidDel="00EC7212" w:rsidRDefault="006D20A6">
            <w:pPr>
              <w:pStyle w:val="BodyText"/>
              <w:rPr>
                <w:del w:id="4334" w:author="Georg Birgisson" w:date="2021-10-06T14:24:00Z"/>
                <w:rFonts w:eastAsia="Times New Roman"/>
                <w:color w:val="000000"/>
                <w:lang w:eastAsia="is-IS"/>
              </w:rPr>
              <w:pPrChange w:id="4335" w:author="Georg Birgisson" w:date="2021-10-06T14:25:00Z">
                <w:pPr>
                  <w:jc w:val="center"/>
                </w:pPr>
              </w:pPrChange>
            </w:pPr>
            <w:del w:id="4336"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522E5D11" w14:textId="652008A6" w:rsidR="006D20A6" w:rsidRPr="006D20A6" w:rsidDel="00EC7212" w:rsidRDefault="006D20A6">
            <w:pPr>
              <w:pStyle w:val="BodyText"/>
              <w:rPr>
                <w:del w:id="4337" w:author="Georg Birgisson" w:date="2021-10-06T14:24:00Z"/>
                <w:rFonts w:eastAsia="Times New Roman"/>
                <w:color w:val="000000"/>
                <w:lang w:eastAsia="is-IS"/>
              </w:rPr>
              <w:pPrChange w:id="4338" w:author="Georg Birgisson" w:date="2021-10-06T14:25:00Z">
                <w:pPr>
                  <w:jc w:val="center"/>
                </w:pPr>
              </w:pPrChange>
            </w:pPr>
            <w:del w:id="4339"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57B5365B" w14:textId="166B4BDD" w:rsidR="006D20A6" w:rsidRPr="006D20A6" w:rsidDel="00EC7212" w:rsidRDefault="006D20A6">
            <w:pPr>
              <w:pStyle w:val="BodyText"/>
              <w:rPr>
                <w:del w:id="4340" w:author="Georg Birgisson" w:date="2021-10-06T14:24:00Z"/>
                <w:rFonts w:eastAsia="Times New Roman"/>
                <w:color w:val="000000"/>
                <w:lang w:eastAsia="is-IS"/>
              </w:rPr>
              <w:pPrChange w:id="4341" w:author="Georg Birgisson" w:date="2021-10-06T14:25:00Z">
                <w:pPr/>
              </w:pPrChange>
            </w:pPr>
            <w:del w:id="4342" w:author="Georg Birgisson" w:date="2021-10-06T14:24:00Z">
              <w:r w:rsidRPr="006D20A6" w:rsidDel="00EC7212">
                <w:rPr>
                  <w:rFonts w:eastAsia="Times New Roman"/>
                  <w:color w:val="000000"/>
                  <w:lang w:eastAsia="is-IS"/>
                </w:rPr>
                <w:delText>cac:PaymentMeans/cac:PayeeFinancialAccount/cac:FinancialInstitutionBranch/cbc:ID</w:delText>
              </w:r>
            </w:del>
          </w:p>
        </w:tc>
        <w:tc>
          <w:tcPr>
            <w:tcW w:w="2808" w:type="dxa"/>
            <w:tcBorders>
              <w:top w:val="nil"/>
              <w:left w:val="nil"/>
              <w:bottom w:val="single" w:sz="4" w:space="0" w:color="auto"/>
              <w:right w:val="single" w:sz="4" w:space="0" w:color="auto"/>
            </w:tcBorders>
            <w:shd w:val="clear" w:color="auto" w:fill="auto"/>
            <w:noWrap/>
            <w:hideMark/>
          </w:tcPr>
          <w:p w14:paraId="5DF33173" w14:textId="11238FF7" w:rsidR="006D20A6" w:rsidRPr="006D20A6" w:rsidDel="00EC7212" w:rsidRDefault="006D20A6">
            <w:pPr>
              <w:pStyle w:val="BodyText"/>
              <w:rPr>
                <w:del w:id="4343" w:author="Georg Birgisson" w:date="2021-10-06T14:24:00Z"/>
                <w:rFonts w:eastAsia="Times New Roman"/>
                <w:color w:val="000000"/>
                <w:lang w:eastAsia="is-IS"/>
              </w:rPr>
              <w:pPrChange w:id="4344" w:author="Georg Birgisson" w:date="2021-10-06T14:25:00Z">
                <w:pPr/>
              </w:pPrChange>
            </w:pPr>
            <w:del w:id="4345" w:author="Georg Birgisson" w:date="2021-10-06T14:24:00Z">
              <w:r w:rsidRPr="006D20A6" w:rsidDel="00EC7212">
                <w:rPr>
                  <w:rFonts w:eastAsia="Times New Roman"/>
                  <w:color w:val="000000"/>
                  <w:lang w:eastAsia="is-IS"/>
                </w:rPr>
                <w:delText> </w:delText>
              </w:r>
            </w:del>
          </w:p>
        </w:tc>
      </w:tr>
      <w:tr w:rsidR="006D20A6" w:rsidRPr="006D20A6" w:rsidDel="00EC7212" w14:paraId="7BD0F037" w14:textId="1678FAFD" w:rsidTr="00A61027">
        <w:trPr>
          <w:trHeight w:val="300"/>
          <w:del w:id="434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CF4FA8D" w14:textId="2D1F3B4C" w:rsidR="006D20A6" w:rsidRPr="006D20A6" w:rsidDel="00EC7212" w:rsidRDefault="006D20A6">
            <w:pPr>
              <w:pStyle w:val="BodyText"/>
              <w:rPr>
                <w:del w:id="4347" w:author="Georg Birgisson" w:date="2021-10-06T14:24:00Z"/>
                <w:rFonts w:eastAsia="Times New Roman"/>
                <w:color w:val="000000"/>
                <w:lang w:eastAsia="is-IS"/>
              </w:rPr>
              <w:pPrChange w:id="4348" w:author="Georg Birgisson" w:date="2021-10-06T14:25:00Z">
                <w:pPr>
                  <w:jc w:val="right"/>
                </w:pPr>
              </w:pPrChange>
            </w:pPr>
            <w:del w:id="4349" w:author="Georg Birgisson" w:date="2021-10-06T14:24:00Z">
              <w:r w:rsidRPr="006D20A6" w:rsidDel="00EC7212">
                <w:rPr>
                  <w:rFonts w:eastAsia="Times New Roman"/>
                  <w:color w:val="000000"/>
                  <w:lang w:eastAsia="is-IS"/>
                </w:rPr>
                <w:delText>194</w:delText>
              </w:r>
            </w:del>
          </w:p>
        </w:tc>
        <w:tc>
          <w:tcPr>
            <w:tcW w:w="1068" w:type="dxa"/>
            <w:tcBorders>
              <w:top w:val="nil"/>
              <w:left w:val="nil"/>
              <w:bottom w:val="single" w:sz="4" w:space="0" w:color="auto"/>
              <w:right w:val="single" w:sz="4" w:space="0" w:color="auto"/>
            </w:tcBorders>
            <w:shd w:val="clear" w:color="auto" w:fill="auto"/>
            <w:noWrap/>
            <w:hideMark/>
          </w:tcPr>
          <w:p w14:paraId="6D3CBF1F" w14:textId="0CA70E1C" w:rsidR="006D20A6" w:rsidRPr="006D20A6" w:rsidDel="00EC7212" w:rsidRDefault="006D20A6">
            <w:pPr>
              <w:pStyle w:val="BodyText"/>
              <w:rPr>
                <w:del w:id="4350" w:author="Georg Birgisson" w:date="2021-10-06T14:24:00Z"/>
                <w:rFonts w:eastAsia="Times New Roman"/>
                <w:color w:val="000000"/>
                <w:lang w:eastAsia="is-IS"/>
              </w:rPr>
              <w:pPrChange w:id="4351" w:author="Georg Birgisson" w:date="2021-10-06T14:25:00Z">
                <w:pPr/>
              </w:pPrChange>
            </w:pPr>
            <w:del w:id="4352" w:author="Georg Birgisson" w:date="2021-10-06T14:24:00Z">
              <w:r w:rsidRPr="006D20A6" w:rsidDel="00EC7212">
                <w:rPr>
                  <w:rFonts w:eastAsia="Times New Roman"/>
                  <w:color w:val="000000"/>
                  <w:lang w:eastAsia="is-IS"/>
                </w:rPr>
                <w:delText xml:space="preserve">BG-18 </w:delText>
              </w:r>
            </w:del>
          </w:p>
        </w:tc>
        <w:tc>
          <w:tcPr>
            <w:tcW w:w="561" w:type="dxa"/>
            <w:tcBorders>
              <w:top w:val="nil"/>
              <w:left w:val="nil"/>
              <w:bottom w:val="single" w:sz="4" w:space="0" w:color="auto"/>
              <w:right w:val="single" w:sz="4" w:space="0" w:color="auto"/>
            </w:tcBorders>
            <w:shd w:val="clear" w:color="auto" w:fill="auto"/>
            <w:noWrap/>
            <w:hideMark/>
          </w:tcPr>
          <w:p w14:paraId="4E7D088A" w14:textId="27F22A8C" w:rsidR="006D20A6" w:rsidRPr="006D20A6" w:rsidDel="00EC7212" w:rsidRDefault="006D20A6">
            <w:pPr>
              <w:pStyle w:val="BodyText"/>
              <w:rPr>
                <w:del w:id="4353" w:author="Georg Birgisson" w:date="2021-10-06T14:24:00Z"/>
                <w:rFonts w:eastAsia="Times New Roman"/>
                <w:color w:val="000000"/>
                <w:lang w:eastAsia="is-IS"/>
              </w:rPr>
              <w:pPrChange w:id="4354" w:author="Georg Birgisson" w:date="2021-10-06T14:25:00Z">
                <w:pPr>
                  <w:jc w:val="center"/>
                </w:pPr>
              </w:pPrChange>
            </w:pPr>
            <w:del w:id="4355"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2DBD6EC6" w14:textId="77B2A6D6" w:rsidR="006D20A6" w:rsidRPr="006D20A6" w:rsidDel="00EC7212" w:rsidRDefault="006D20A6">
            <w:pPr>
              <w:pStyle w:val="BodyText"/>
              <w:rPr>
                <w:del w:id="4356" w:author="Georg Birgisson" w:date="2021-10-06T14:24:00Z"/>
                <w:rFonts w:eastAsia="Times New Roman"/>
                <w:color w:val="000000"/>
                <w:lang w:eastAsia="is-IS"/>
              </w:rPr>
              <w:pPrChange w:id="4357" w:author="Georg Birgisson" w:date="2021-10-06T14:25:00Z">
                <w:pPr>
                  <w:jc w:val="center"/>
                </w:pPr>
              </w:pPrChange>
            </w:pPr>
            <w:del w:id="4358"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574F7732" w14:textId="619B7EAE" w:rsidR="006D20A6" w:rsidRPr="006D20A6" w:rsidDel="00EC7212" w:rsidRDefault="006D20A6">
            <w:pPr>
              <w:pStyle w:val="BodyText"/>
              <w:rPr>
                <w:del w:id="4359" w:author="Georg Birgisson" w:date="2021-10-06T14:24:00Z"/>
                <w:rFonts w:eastAsia="Times New Roman"/>
                <w:color w:val="000000"/>
                <w:lang w:eastAsia="is-IS"/>
              </w:rPr>
              <w:pPrChange w:id="4360" w:author="Georg Birgisson" w:date="2021-10-06T14:25:00Z">
                <w:pPr/>
              </w:pPrChange>
            </w:pPr>
            <w:del w:id="4361" w:author="Georg Birgisson" w:date="2021-10-06T14:24:00Z">
              <w:r w:rsidRPr="006D20A6" w:rsidDel="00EC7212">
                <w:rPr>
                  <w:rFonts w:eastAsia="Times New Roman"/>
                  <w:color w:val="000000"/>
                  <w:lang w:eastAsia="is-IS"/>
                </w:rPr>
                <w:delText>cac:PaymentMeans/cac:CardAccount</w:delText>
              </w:r>
            </w:del>
          </w:p>
        </w:tc>
        <w:tc>
          <w:tcPr>
            <w:tcW w:w="2808" w:type="dxa"/>
            <w:tcBorders>
              <w:top w:val="nil"/>
              <w:left w:val="nil"/>
              <w:bottom w:val="single" w:sz="4" w:space="0" w:color="auto"/>
              <w:right w:val="single" w:sz="4" w:space="0" w:color="auto"/>
            </w:tcBorders>
            <w:shd w:val="clear" w:color="auto" w:fill="auto"/>
            <w:noWrap/>
            <w:hideMark/>
          </w:tcPr>
          <w:p w14:paraId="1E9CAE21" w14:textId="34CF799B" w:rsidR="006D20A6" w:rsidRPr="006D20A6" w:rsidDel="00EC7212" w:rsidRDefault="006D20A6">
            <w:pPr>
              <w:pStyle w:val="BodyText"/>
              <w:rPr>
                <w:del w:id="4362" w:author="Georg Birgisson" w:date="2021-10-06T14:24:00Z"/>
                <w:rFonts w:eastAsia="Times New Roman"/>
                <w:color w:val="000000"/>
                <w:lang w:eastAsia="is-IS"/>
              </w:rPr>
              <w:pPrChange w:id="4363" w:author="Georg Birgisson" w:date="2021-10-06T14:25:00Z">
                <w:pPr/>
              </w:pPrChange>
            </w:pPr>
            <w:del w:id="4364" w:author="Georg Birgisson" w:date="2021-10-06T14:24:00Z">
              <w:r w:rsidRPr="006D20A6" w:rsidDel="00EC7212">
                <w:rPr>
                  <w:rFonts w:eastAsia="Times New Roman"/>
                  <w:color w:val="000000"/>
                  <w:lang w:eastAsia="is-IS"/>
                </w:rPr>
                <w:delText> </w:delText>
              </w:r>
            </w:del>
          </w:p>
        </w:tc>
      </w:tr>
      <w:tr w:rsidR="006D20A6" w:rsidRPr="006D20A6" w:rsidDel="00EC7212" w14:paraId="2EEEAFAA" w14:textId="7BB3F961" w:rsidTr="00A61027">
        <w:trPr>
          <w:trHeight w:val="300"/>
          <w:del w:id="436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99C7215" w14:textId="7DFB9C5F" w:rsidR="006D20A6" w:rsidRPr="006D20A6" w:rsidDel="00EC7212" w:rsidRDefault="006D20A6">
            <w:pPr>
              <w:pStyle w:val="BodyText"/>
              <w:rPr>
                <w:del w:id="4366" w:author="Georg Birgisson" w:date="2021-10-06T14:24:00Z"/>
                <w:rFonts w:eastAsia="Times New Roman"/>
                <w:color w:val="000000"/>
                <w:lang w:eastAsia="is-IS"/>
              </w:rPr>
              <w:pPrChange w:id="4367" w:author="Georg Birgisson" w:date="2021-10-06T14:25:00Z">
                <w:pPr>
                  <w:jc w:val="right"/>
                </w:pPr>
              </w:pPrChange>
            </w:pPr>
            <w:del w:id="4368" w:author="Georg Birgisson" w:date="2021-10-06T14:24:00Z">
              <w:r w:rsidRPr="006D20A6" w:rsidDel="00EC7212">
                <w:rPr>
                  <w:rFonts w:eastAsia="Times New Roman"/>
                  <w:color w:val="000000"/>
                  <w:lang w:eastAsia="is-IS"/>
                </w:rPr>
                <w:delText>195</w:delText>
              </w:r>
            </w:del>
          </w:p>
        </w:tc>
        <w:tc>
          <w:tcPr>
            <w:tcW w:w="1068" w:type="dxa"/>
            <w:tcBorders>
              <w:top w:val="nil"/>
              <w:left w:val="nil"/>
              <w:bottom w:val="single" w:sz="4" w:space="0" w:color="auto"/>
              <w:right w:val="single" w:sz="4" w:space="0" w:color="auto"/>
            </w:tcBorders>
            <w:shd w:val="clear" w:color="auto" w:fill="auto"/>
            <w:noWrap/>
            <w:hideMark/>
          </w:tcPr>
          <w:p w14:paraId="21D14C19" w14:textId="0ED4100F" w:rsidR="006D20A6" w:rsidRPr="006D20A6" w:rsidDel="00EC7212" w:rsidRDefault="006D20A6">
            <w:pPr>
              <w:pStyle w:val="BodyText"/>
              <w:rPr>
                <w:del w:id="4369" w:author="Georg Birgisson" w:date="2021-10-06T14:24:00Z"/>
                <w:rFonts w:eastAsia="Times New Roman"/>
                <w:color w:val="000000"/>
                <w:lang w:eastAsia="is-IS"/>
              </w:rPr>
              <w:pPrChange w:id="4370" w:author="Georg Birgisson" w:date="2021-10-06T14:25:00Z">
                <w:pPr/>
              </w:pPrChange>
            </w:pPr>
            <w:del w:id="4371" w:author="Georg Birgisson" w:date="2021-10-06T14:24:00Z">
              <w:r w:rsidRPr="006D20A6" w:rsidDel="00EC7212">
                <w:rPr>
                  <w:rFonts w:eastAsia="Times New Roman"/>
                  <w:color w:val="000000"/>
                  <w:lang w:eastAsia="is-IS"/>
                </w:rPr>
                <w:delText xml:space="preserve">BT-87 </w:delText>
              </w:r>
            </w:del>
          </w:p>
        </w:tc>
        <w:tc>
          <w:tcPr>
            <w:tcW w:w="561" w:type="dxa"/>
            <w:tcBorders>
              <w:top w:val="nil"/>
              <w:left w:val="nil"/>
              <w:bottom w:val="single" w:sz="4" w:space="0" w:color="auto"/>
              <w:right w:val="single" w:sz="4" w:space="0" w:color="auto"/>
            </w:tcBorders>
            <w:shd w:val="clear" w:color="auto" w:fill="auto"/>
            <w:noWrap/>
            <w:hideMark/>
          </w:tcPr>
          <w:p w14:paraId="756124F5" w14:textId="4DC659A7" w:rsidR="006D20A6" w:rsidRPr="006D20A6" w:rsidDel="00EC7212" w:rsidRDefault="006D20A6">
            <w:pPr>
              <w:pStyle w:val="BodyText"/>
              <w:rPr>
                <w:del w:id="4372" w:author="Georg Birgisson" w:date="2021-10-06T14:24:00Z"/>
                <w:rFonts w:eastAsia="Times New Roman"/>
                <w:color w:val="000000"/>
                <w:lang w:eastAsia="is-IS"/>
              </w:rPr>
              <w:pPrChange w:id="4373" w:author="Georg Birgisson" w:date="2021-10-06T14:25:00Z">
                <w:pPr>
                  <w:jc w:val="center"/>
                </w:pPr>
              </w:pPrChange>
            </w:pPr>
            <w:del w:id="4374"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2AD3CEF4" w14:textId="0225A4C7" w:rsidR="006D20A6" w:rsidRPr="006D20A6" w:rsidDel="00EC7212" w:rsidRDefault="006D20A6">
            <w:pPr>
              <w:pStyle w:val="BodyText"/>
              <w:rPr>
                <w:del w:id="4375" w:author="Georg Birgisson" w:date="2021-10-06T14:24:00Z"/>
                <w:rFonts w:eastAsia="Times New Roman"/>
                <w:color w:val="000000"/>
                <w:lang w:eastAsia="is-IS"/>
              </w:rPr>
              <w:pPrChange w:id="4376" w:author="Georg Birgisson" w:date="2021-10-06T14:25:00Z">
                <w:pPr>
                  <w:jc w:val="center"/>
                </w:pPr>
              </w:pPrChange>
            </w:pPr>
            <w:del w:id="4377"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1AB73B89" w14:textId="1DFF77A0" w:rsidR="006D20A6" w:rsidRPr="006D20A6" w:rsidDel="00EC7212" w:rsidRDefault="006D20A6">
            <w:pPr>
              <w:pStyle w:val="BodyText"/>
              <w:rPr>
                <w:del w:id="4378" w:author="Georg Birgisson" w:date="2021-10-06T14:24:00Z"/>
                <w:rFonts w:eastAsia="Times New Roman"/>
                <w:color w:val="000000"/>
                <w:lang w:eastAsia="is-IS"/>
              </w:rPr>
              <w:pPrChange w:id="4379" w:author="Georg Birgisson" w:date="2021-10-06T14:25:00Z">
                <w:pPr/>
              </w:pPrChange>
            </w:pPr>
            <w:del w:id="4380" w:author="Georg Birgisson" w:date="2021-10-06T14:24:00Z">
              <w:r w:rsidRPr="006D20A6" w:rsidDel="00EC7212">
                <w:rPr>
                  <w:rFonts w:eastAsia="Times New Roman"/>
                  <w:color w:val="000000"/>
                  <w:lang w:eastAsia="is-IS"/>
                </w:rPr>
                <w:delText>cac:PaymentMeans/cac:CardAccount/cbc:PrimaryAccountNumberID</w:delText>
              </w:r>
            </w:del>
          </w:p>
        </w:tc>
        <w:tc>
          <w:tcPr>
            <w:tcW w:w="2808" w:type="dxa"/>
            <w:tcBorders>
              <w:top w:val="nil"/>
              <w:left w:val="nil"/>
              <w:bottom w:val="single" w:sz="4" w:space="0" w:color="auto"/>
              <w:right w:val="single" w:sz="4" w:space="0" w:color="auto"/>
            </w:tcBorders>
            <w:shd w:val="clear" w:color="auto" w:fill="auto"/>
            <w:noWrap/>
            <w:hideMark/>
          </w:tcPr>
          <w:p w14:paraId="0273C8E5" w14:textId="5AD36AC5" w:rsidR="006D20A6" w:rsidRPr="006D20A6" w:rsidDel="00EC7212" w:rsidRDefault="006D20A6">
            <w:pPr>
              <w:pStyle w:val="BodyText"/>
              <w:rPr>
                <w:del w:id="4381" w:author="Georg Birgisson" w:date="2021-10-06T14:24:00Z"/>
                <w:rFonts w:eastAsia="Times New Roman"/>
                <w:color w:val="000000"/>
                <w:lang w:eastAsia="is-IS"/>
              </w:rPr>
              <w:pPrChange w:id="4382" w:author="Georg Birgisson" w:date="2021-10-06T14:25:00Z">
                <w:pPr/>
              </w:pPrChange>
            </w:pPr>
            <w:del w:id="4383" w:author="Georg Birgisson" w:date="2021-10-06T14:24:00Z">
              <w:r w:rsidRPr="006D20A6" w:rsidDel="00EC7212">
                <w:rPr>
                  <w:rFonts w:eastAsia="Times New Roman"/>
                  <w:color w:val="000000"/>
                  <w:lang w:eastAsia="is-IS"/>
                </w:rPr>
                <w:delText> </w:delText>
              </w:r>
            </w:del>
          </w:p>
        </w:tc>
      </w:tr>
      <w:tr w:rsidR="006D20A6" w:rsidRPr="006D20A6" w:rsidDel="00EC7212" w14:paraId="20625DA3" w14:textId="2CC4C931" w:rsidTr="00A61027">
        <w:trPr>
          <w:trHeight w:val="300"/>
          <w:del w:id="438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5D5E8A0" w14:textId="5016ACB1" w:rsidR="006D20A6" w:rsidRPr="006D20A6" w:rsidDel="00EC7212" w:rsidRDefault="006D20A6">
            <w:pPr>
              <w:pStyle w:val="BodyText"/>
              <w:rPr>
                <w:del w:id="4385" w:author="Georg Birgisson" w:date="2021-10-06T14:24:00Z"/>
                <w:rFonts w:eastAsia="Times New Roman"/>
                <w:color w:val="000000"/>
                <w:lang w:eastAsia="is-IS"/>
              </w:rPr>
              <w:pPrChange w:id="4386" w:author="Georg Birgisson" w:date="2021-10-06T14:25:00Z">
                <w:pPr>
                  <w:jc w:val="right"/>
                </w:pPr>
              </w:pPrChange>
            </w:pPr>
            <w:del w:id="4387" w:author="Georg Birgisson" w:date="2021-10-06T14:24:00Z">
              <w:r w:rsidRPr="006D20A6" w:rsidDel="00EC7212">
                <w:rPr>
                  <w:rFonts w:eastAsia="Times New Roman"/>
                  <w:color w:val="000000"/>
                  <w:lang w:eastAsia="is-IS"/>
                </w:rPr>
                <w:delText>196</w:delText>
              </w:r>
            </w:del>
          </w:p>
        </w:tc>
        <w:tc>
          <w:tcPr>
            <w:tcW w:w="1068" w:type="dxa"/>
            <w:tcBorders>
              <w:top w:val="nil"/>
              <w:left w:val="nil"/>
              <w:bottom w:val="single" w:sz="4" w:space="0" w:color="auto"/>
              <w:right w:val="single" w:sz="4" w:space="0" w:color="auto"/>
            </w:tcBorders>
            <w:shd w:val="clear" w:color="auto" w:fill="auto"/>
            <w:noWrap/>
            <w:hideMark/>
          </w:tcPr>
          <w:p w14:paraId="4A4A00C4" w14:textId="447A3677" w:rsidR="006D20A6" w:rsidRPr="006D20A6" w:rsidDel="00EC7212" w:rsidRDefault="006D20A6">
            <w:pPr>
              <w:pStyle w:val="BodyText"/>
              <w:rPr>
                <w:del w:id="4388" w:author="Georg Birgisson" w:date="2021-10-06T14:24:00Z"/>
                <w:rFonts w:eastAsia="Times New Roman"/>
                <w:color w:val="000000"/>
                <w:lang w:eastAsia="is-IS"/>
              </w:rPr>
              <w:pPrChange w:id="4389" w:author="Georg Birgisson" w:date="2021-10-06T14:25:00Z">
                <w:pPr/>
              </w:pPrChange>
            </w:pPr>
            <w:del w:id="4390" w:author="Georg Birgisson" w:date="2021-10-06T14:24:00Z">
              <w:r w:rsidRPr="006D20A6" w:rsidDel="00EC7212">
                <w:rPr>
                  <w:rFonts w:eastAsia="Times New Roman"/>
                  <w:color w:val="000000"/>
                  <w:lang w:eastAsia="is-IS"/>
                </w:rPr>
                <w:delText xml:space="preserve">BT-88 </w:delText>
              </w:r>
            </w:del>
          </w:p>
        </w:tc>
        <w:tc>
          <w:tcPr>
            <w:tcW w:w="561" w:type="dxa"/>
            <w:tcBorders>
              <w:top w:val="nil"/>
              <w:left w:val="nil"/>
              <w:bottom w:val="single" w:sz="4" w:space="0" w:color="auto"/>
              <w:right w:val="single" w:sz="4" w:space="0" w:color="auto"/>
            </w:tcBorders>
            <w:shd w:val="clear" w:color="auto" w:fill="auto"/>
            <w:noWrap/>
            <w:hideMark/>
          </w:tcPr>
          <w:p w14:paraId="140C335A" w14:textId="49C26B91" w:rsidR="006D20A6" w:rsidRPr="006D20A6" w:rsidDel="00EC7212" w:rsidRDefault="006D20A6">
            <w:pPr>
              <w:pStyle w:val="BodyText"/>
              <w:rPr>
                <w:del w:id="4391" w:author="Georg Birgisson" w:date="2021-10-06T14:24:00Z"/>
                <w:rFonts w:eastAsia="Times New Roman"/>
                <w:color w:val="000000"/>
                <w:lang w:eastAsia="is-IS"/>
              </w:rPr>
              <w:pPrChange w:id="4392" w:author="Georg Birgisson" w:date="2021-10-06T14:25:00Z">
                <w:pPr>
                  <w:jc w:val="center"/>
                </w:pPr>
              </w:pPrChange>
            </w:pPr>
            <w:del w:id="4393"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331AB67F" w14:textId="5FCC0671" w:rsidR="006D20A6" w:rsidRPr="006D20A6" w:rsidDel="00EC7212" w:rsidRDefault="006D20A6">
            <w:pPr>
              <w:pStyle w:val="BodyText"/>
              <w:rPr>
                <w:del w:id="4394" w:author="Georg Birgisson" w:date="2021-10-06T14:24:00Z"/>
                <w:rFonts w:eastAsia="Times New Roman"/>
                <w:color w:val="000000"/>
                <w:lang w:eastAsia="is-IS"/>
              </w:rPr>
              <w:pPrChange w:id="4395" w:author="Georg Birgisson" w:date="2021-10-06T14:25:00Z">
                <w:pPr>
                  <w:jc w:val="center"/>
                </w:pPr>
              </w:pPrChange>
            </w:pPr>
            <w:del w:id="4396"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22D805D2" w14:textId="3709840E" w:rsidR="006D20A6" w:rsidRPr="006D20A6" w:rsidDel="00EC7212" w:rsidRDefault="006D20A6">
            <w:pPr>
              <w:pStyle w:val="BodyText"/>
              <w:rPr>
                <w:del w:id="4397" w:author="Georg Birgisson" w:date="2021-10-06T14:24:00Z"/>
                <w:rFonts w:eastAsia="Times New Roman"/>
                <w:color w:val="000000"/>
                <w:lang w:eastAsia="is-IS"/>
              </w:rPr>
              <w:pPrChange w:id="4398" w:author="Georg Birgisson" w:date="2021-10-06T14:25:00Z">
                <w:pPr/>
              </w:pPrChange>
            </w:pPr>
            <w:del w:id="4399" w:author="Georg Birgisson" w:date="2021-10-06T14:24:00Z">
              <w:r w:rsidRPr="006D20A6" w:rsidDel="00EC7212">
                <w:rPr>
                  <w:rFonts w:eastAsia="Times New Roman"/>
                  <w:color w:val="000000"/>
                  <w:lang w:eastAsia="is-IS"/>
                </w:rPr>
                <w:delText>cac:PaymentMeans/cac:CardAccount/cbc:HolderName</w:delText>
              </w:r>
            </w:del>
          </w:p>
        </w:tc>
        <w:tc>
          <w:tcPr>
            <w:tcW w:w="2808" w:type="dxa"/>
            <w:tcBorders>
              <w:top w:val="nil"/>
              <w:left w:val="nil"/>
              <w:bottom w:val="single" w:sz="4" w:space="0" w:color="auto"/>
              <w:right w:val="single" w:sz="4" w:space="0" w:color="auto"/>
            </w:tcBorders>
            <w:shd w:val="clear" w:color="auto" w:fill="auto"/>
            <w:noWrap/>
            <w:hideMark/>
          </w:tcPr>
          <w:p w14:paraId="54642167" w14:textId="5F1B136B" w:rsidR="006D20A6" w:rsidRPr="006D20A6" w:rsidDel="00EC7212" w:rsidRDefault="006D20A6">
            <w:pPr>
              <w:pStyle w:val="BodyText"/>
              <w:rPr>
                <w:del w:id="4400" w:author="Georg Birgisson" w:date="2021-10-06T14:24:00Z"/>
                <w:rFonts w:eastAsia="Times New Roman"/>
                <w:color w:val="000000"/>
                <w:lang w:eastAsia="is-IS"/>
              </w:rPr>
              <w:pPrChange w:id="4401" w:author="Georg Birgisson" w:date="2021-10-06T14:25:00Z">
                <w:pPr/>
              </w:pPrChange>
            </w:pPr>
            <w:del w:id="4402" w:author="Georg Birgisson" w:date="2021-10-06T14:24:00Z">
              <w:r w:rsidRPr="006D20A6" w:rsidDel="00EC7212">
                <w:rPr>
                  <w:rFonts w:eastAsia="Times New Roman"/>
                  <w:color w:val="000000"/>
                  <w:lang w:eastAsia="is-IS"/>
                </w:rPr>
                <w:delText> </w:delText>
              </w:r>
            </w:del>
          </w:p>
        </w:tc>
      </w:tr>
      <w:tr w:rsidR="006D20A6" w:rsidRPr="006D20A6" w:rsidDel="00EC7212" w14:paraId="0DB63667" w14:textId="49EB0EDA" w:rsidTr="00A61027">
        <w:trPr>
          <w:trHeight w:val="300"/>
          <w:del w:id="440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8AEFB4C" w14:textId="5191DDD5" w:rsidR="006D20A6" w:rsidRPr="006D20A6" w:rsidDel="00EC7212" w:rsidRDefault="006D20A6">
            <w:pPr>
              <w:pStyle w:val="BodyText"/>
              <w:rPr>
                <w:del w:id="4404" w:author="Georg Birgisson" w:date="2021-10-06T14:24:00Z"/>
                <w:rFonts w:eastAsia="Times New Roman"/>
                <w:color w:val="000000"/>
                <w:lang w:eastAsia="is-IS"/>
              </w:rPr>
              <w:pPrChange w:id="4405" w:author="Georg Birgisson" w:date="2021-10-06T14:25:00Z">
                <w:pPr>
                  <w:jc w:val="right"/>
                </w:pPr>
              </w:pPrChange>
            </w:pPr>
            <w:del w:id="4406" w:author="Georg Birgisson" w:date="2021-10-06T14:24:00Z">
              <w:r w:rsidRPr="006D20A6" w:rsidDel="00EC7212">
                <w:rPr>
                  <w:rFonts w:eastAsia="Times New Roman"/>
                  <w:color w:val="000000"/>
                  <w:lang w:eastAsia="is-IS"/>
                </w:rPr>
                <w:delText>201</w:delText>
              </w:r>
            </w:del>
          </w:p>
        </w:tc>
        <w:tc>
          <w:tcPr>
            <w:tcW w:w="1068" w:type="dxa"/>
            <w:tcBorders>
              <w:top w:val="nil"/>
              <w:left w:val="nil"/>
              <w:bottom w:val="single" w:sz="4" w:space="0" w:color="auto"/>
              <w:right w:val="single" w:sz="4" w:space="0" w:color="auto"/>
            </w:tcBorders>
            <w:shd w:val="clear" w:color="auto" w:fill="auto"/>
            <w:noWrap/>
            <w:hideMark/>
          </w:tcPr>
          <w:p w14:paraId="6BEB7E94" w14:textId="420380F3" w:rsidR="006D20A6" w:rsidRPr="006D20A6" w:rsidDel="00EC7212" w:rsidRDefault="006D20A6">
            <w:pPr>
              <w:pStyle w:val="BodyText"/>
              <w:rPr>
                <w:del w:id="4407" w:author="Georg Birgisson" w:date="2021-10-06T14:24:00Z"/>
                <w:rFonts w:eastAsia="Times New Roman"/>
                <w:color w:val="000000"/>
                <w:lang w:eastAsia="is-IS"/>
              </w:rPr>
              <w:pPrChange w:id="4408" w:author="Georg Birgisson" w:date="2021-10-06T14:25:00Z">
                <w:pPr/>
              </w:pPrChange>
            </w:pPr>
            <w:del w:id="4409" w:author="Georg Birgisson" w:date="2021-10-06T14:24:00Z">
              <w:r w:rsidRPr="006D20A6" w:rsidDel="00EC7212">
                <w:rPr>
                  <w:rFonts w:eastAsia="Times New Roman"/>
                  <w:color w:val="000000"/>
                  <w:lang w:eastAsia="is-IS"/>
                </w:rPr>
                <w:delText xml:space="preserve">BG-19 </w:delText>
              </w:r>
            </w:del>
          </w:p>
        </w:tc>
        <w:tc>
          <w:tcPr>
            <w:tcW w:w="561" w:type="dxa"/>
            <w:tcBorders>
              <w:top w:val="nil"/>
              <w:left w:val="nil"/>
              <w:bottom w:val="single" w:sz="4" w:space="0" w:color="auto"/>
              <w:right w:val="single" w:sz="4" w:space="0" w:color="auto"/>
            </w:tcBorders>
            <w:shd w:val="clear" w:color="auto" w:fill="auto"/>
            <w:noWrap/>
            <w:hideMark/>
          </w:tcPr>
          <w:p w14:paraId="4463EA3A" w14:textId="378D9637" w:rsidR="006D20A6" w:rsidRPr="006D20A6" w:rsidDel="00EC7212" w:rsidRDefault="006D20A6">
            <w:pPr>
              <w:pStyle w:val="BodyText"/>
              <w:rPr>
                <w:del w:id="4410" w:author="Georg Birgisson" w:date="2021-10-06T14:24:00Z"/>
                <w:rFonts w:eastAsia="Times New Roman"/>
                <w:color w:val="000000"/>
                <w:lang w:eastAsia="is-IS"/>
              </w:rPr>
              <w:pPrChange w:id="4411" w:author="Georg Birgisson" w:date="2021-10-06T14:25:00Z">
                <w:pPr>
                  <w:jc w:val="center"/>
                </w:pPr>
              </w:pPrChange>
            </w:pPr>
            <w:del w:id="4412"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481D93A7" w14:textId="238746B2" w:rsidR="006D20A6" w:rsidRPr="006D20A6" w:rsidDel="00EC7212" w:rsidRDefault="006D20A6">
            <w:pPr>
              <w:pStyle w:val="BodyText"/>
              <w:rPr>
                <w:del w:id="4413" w:author="Georg Birgisson" w:date="2021-10-06T14:24:00Z"/>
                <w:rFonts w:eastAsia="Times New Roman"/>
                <w:color w:val="000000"/>
                <w:lang w:eastAsia="is-IS"/>
              </w:rPr>
              <w:pPrChange w:id="4414" w:author="Georg Birgisson" w:date="2021-10-06T14:25:00Z">
                <w:pPr>
                  <w:jc w:val="center"/>
                </w:pPr>
              </w:pPrChange>
            </w:pPr>
            <w:del w:id="4415"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31B64CAE" w14:textId="51108F64" w:rsidR="006D20A6" w:rsidRPr="006D20A6" w:rsidDel="00EC7212" w:rsidRDefault="006D20A6">
            <w:pPr>
              <w:pStyle w:val="BodyText"/>
              <w:rPr>
                <w:del w:id="4416" w:author="Georg Birgisson" w:date="2021-10-06T14:24:00Z"/>
                <w:rFonts w:eastAsia="Times New Roman"/>
                <w:color w:val="000000"/>
                <w:lang w:eastAsia="is-IS"/>
              </w:rPr>
              <w:pPrChange w:id="4417" w:author="Georg Birgisson" w:date="2021-10-06T14:25:00Z">
                <w:pPr/>
              </w:pPrChange>
            </w:pPr>
            <w:del w:id="4418" w:author="Georg Birgisson" w:date="2021-10-06T14:24:00Z">
              <w:r w:rsidRPr="006D20A6" w:rsidDel="00EC7212">
                <w:rPr>
                  <w:rFonts w:eastAsia="Times New Roman"/>
                  <w:color w:val="000000"/>
                  <w:lang w:eastAsia="is-IS"/>
                </w:rPr>
                <w:delText>cac:PaymentMeans/cac:PaymentMandate</w:delText>
              </w:r>
            </w:del>
          </w:p>
        </w:tc>
        <w:tc>
          <w:tcPr>
            <w:tcW w:w="2808" w:type="dxa"/>
            <w:tcBorders>
              <w:top w:val="nil"/>
              <w:left w:val="nil"/>
              <w:bottom w:val="single" w:sz="4" w:space="0" w:color="auto"/>
              <w:right w:val="single" w:sz="4" w:space="0" w:color="auto"/>
            </w:tcBorders>
            <w:shd w:val="clear" w:color="auto" w:fill="auto"/>
            <w:noWrap/>
            <w:hideMark/>
          </w:tcPr>
          <w:p w14:paraId="39A86EFA" w14:textId="29FF8055" w:rsidR="006D20A6" w:rsidRPr="006D20A6" w:rsidDel="00EC7212" w:rsidRDefault="006D20A6">
            <w:pPr>
              <w:pStyle w:val="BodyText"/>
              <w:rPr>
                <w:del w:id="4419" w:author="Georg Birgisson" w:date="2021-10-06T14:24:00Z"/>
                <w:rFonts w:eastAsia="Times New Roman"/>
                <w:color w:val="000000"/>
                <w:lang w:eastAsia="is-IS"/>
              </w:rPr>
              <w:pPrChange w:id="4420" w:author="Georg Birgisson" w:date="2021-10-06T14:25:00Z">
                <w:pPr/>
              </w:pPrChange>
            </w:pPr>
            <w:del w:id="4421" w:author="Georg Birgisson" w:date="2021-10-06T14:24:00Z">
              <w:r w:rsidRPr="006D20A6" w:rsidDel="00EC7212">
                <w:rPr>
                  <w:rFonts w:eastAsia="Times New Roman"/>
                  <w:color w:val="000000"/>
                  <w:lang w:eastAsia="is-IS"/>
                </w:rPr>
                <w:delText> </w:delText>
              </w:r>
            </w:del>
          </w:p>
        </w:tc>
      </w:tr>
      <w:tr w:rsidR="006D20A6" w:rsidRPr="006D20A6" w:rsidDel="00EC7212" w14:paraId="7EE88BF4" w14:textId="196E7F5C" w:rsidTr="00A61027">
        <w:trPr>
          <w:trHeight w:val="300"/>
          <w:del w:id="442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251CF22" w14:textId="3F95CCD3" w:rsidR="006D20A6" w:rsidRPr="006D20A6" w:rsidDel="00EC7212" w:rsidRDefault="006D20A6">
            <w:pPr>
              <w:pStyle w:val="BodyText"/>
              <w:rPr>
                <w:del w:id="4423" w:author="Georg Birgisson" w:date="2021-10-06T14:24:00Z"/>
                <w:rFonts w:eastAsia="Times New Roman"/>
                <w:color w:val="000000"/>
                <w:lang w:eastAsia="is-IS"/>
              </w:rPr>
              <w:pPrChange w:id="4424" w:author="Georg Birgisson" w:date="2021-10-06T14:25:00Z">
                <w:pPr>
                  <w:jc w:val="right"/>
                </w:pPr>
              </w:pPrChange>
            </w:pPr>
            <w:del w:id="4425" w:author="Georg Birgisson" w:date="2021-10-06T14:24:00Z">
              <w:r w:rsidRPr="006D20A6" w:rsidDel="00EC7212">
                <w:rPr>
                  <w:rFonts w:eastAsia="Times New Roman"/>
                  <w:color w:val="000000"/>
                  <w:lang w:eastAsia="is-IS"/>
                </w:rPr>
                <w:delText>202</w:delText>
              </w:r>
            </w:del>
          </w:p>
        </w:tc>
        <w:tc>
          <w:tcPr>
            <w:tcW w:w="1068" w:type="dxa"/>
            <w:tcBorders>
              <w:top w:val="nil"/>
              <w:left w:val="nil"/>
              <w:bottom w:val="single" w:sz="4" w:space="0" w:color="auto"/>
              <w:right w:val="single" w:sz="4" w:space="0" w:color="auto"/>
            </w:tcBorders>
            <w:shd w:val="clear" w:color="auto" w:fill="auto"/>
            <w:noWrap/>
            <w:hideMark/>
          </w:tcPr>
          <w:p w14:paraId="37840A4B" w14:textId="4A6D8D2C" w:rsidR="006D20A6" w:rsidRPr="006D20A6" w:rsidDel="00EC7212" w:rsidRDefault="006D20A6">
            <w:pPr>
              <w:pStyle w:val="BodyText"/>
              <w:rPr>
                <w:del w:id="4426" w:author="Georg Birgisson" w:date="2021-10-06T14:24:00Z"/>
                <w:rFonts w:eastAsia="Times New Roman"/>
                <w:color w:val="000000"/>
                <w:lang w:eastAsia="is-IS"/>
              </w:rPr>
              <w:pPrChange w:id="4427" w:author="Georg Birgisson" w:date="2021-10-06T14:25:00Z">
                <w:pPr/>
              </w:pPrChange>
            </w:pPr>
            <w:del w:id="4428" w:author="Georg Birgisson" w:date="2021-10-06T14:24:00Z">
              <w:r w:rsidRPr="006D20A6" w:rsidDel="00EC7212">
                <w:rPr>
                  <w:rFonts w:eastAsia="Times New Roman"/>
                  <w:color w:val="000000"/>
                  <w:lang w:eastAsia="is-IS"/>
                </w:rPr>
                <w:delText xml:space="preserve">BT-89 </w:delText>
              </w:r>
            </w:del>
          </w:p>
        </w:tc>
        <w:tc>
          <w:tcPr>
            <w:tcW w:w="561" w:type="dxa"/>
            <w:tcBorders>
              <w:top w:val="nil"/>
              <w:left w:val="nil"/>
              <w:bottom w:val="single" w:sz="4" w:space="0" w:color="auto"/>
              <w:right w:val="single" w:sz="4" w:space="0" w:color="auto"/>
            </w:tcBorders>
            <w:shd w:val="clear" w:color="auto" w:fill="auto"/>
            <w:noWrap/>
            <w:hideMark/>
          </w:tcPr>
          <w:p w14:paraId="5F8BA8E6" w14:textId="5858AFBD" w:rsidR="006D20A6" w:rsidRPr="006D20A6" w:rsidDel="00EC7212" w:rsidRDefault="006D20A6">
            <w:pPr>
              <w:pStyle w:val="BodyText"/>
              <w:rPr>
                <w:del w:id="4429" w:author="Georg Birgisson" w:date="2021-10-06T14:24:00Z"/>
                <w:rFonts w:eastAsia="Times New Roman"/>
                <w:color w:val="000000"/>
                <w:lang w:eastAsia="is-IS"/>
              </w:rPr>
              <w:pPrChange w:id="4430" w:author="Georg Birgisson" w:date="2021-10-06T14:25:00Z">
                <w:pPr>
                  <w:jc w:val="center"/>
                </w:pPr>
              </w:pPrChange>
            </w:pPr>
            <w:del w:id="4431"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0BDB6E9A" w14:textId="7C85ADC6" w:rsidR="006D20A6" w:rsidRPr="006D20A6" w:rsidDel="00EC7212" w:rsidRDefault="006D20A6">
            <w:pPr>
              <w:pStyle w:val="BodyText"/>
              <w:rPr>
                <w:del w:id="4432" w:author="Georg Birgisson" w:date="2021-10-06T14:24:00Z"/>
                <w:rFonts w:eastAsia="Times New Roman"/>
                <w:color w:val="000000"/>
                <w:lang w:eastAsia="is-IS"/>
              </w:rPr>
              <w:pPrChange w:id="4433" w:author="Georg Birgisson" w:date="2021-10-06T14:25:00Z">
                <w:pPr>
                  <w:jc w:val="center"/>
                </w:pPr>
              </w:pPrChange>
            </w:pPr>
            <w:del w:id="4434"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7C2EC4C3" w14:textId="569D488C" w:rsidR="006D20A6" w:rsidRPr="006D20A6" w:rsidDel="00EC7212" w:rsidRDefault="006D20A6">
            <w:pPr>
              <w:pStyle w:val="BodyText"/>
              <w:rPr>
                <w:del w:id="4435" w:author="Georg Birgisson" w:date="2021-10-06T14:24:00Z"/>
                <w:rFonts w:eastAsia="Times New Roman"/>
                <w:color w:val="000000"/>
                <w:lang w:eastAsia="is-IS"/>
              </w:rPr>
              <w:pPrChange w:id="4436" w:author="Georg Birgisson" w:date="2021-10-06T14:25:00Z">
                <w:pPr/>
              </w:pPrChange>
            </w:pPr>
            <w:del w:id="4437" w:author="Georg Birgisson" w:date="2021-10-06T14:24:00Z">
              <w:r w:rsidRPr="006D20A6" w:rsidDel="00EC7212">
                <w:rPr>
                  <w:rFonts w:eastAsia="Times New Roman"/>
                  <w:color w:val="000000"/>
                  <w:lang w:eastAsia="is-IS"/>
                </w:rPr>
                <w:delText>cac:PaymentMeans/cac:PaymentMandate/cbc:ID</w:delText>
              </w:r>
            </w:del>
          </w:p>
        </w:tc>
        <w:tc>
          <w:tcPr>
            <w:tcW w:w="2808" w:type="dxa"/>
            <w:tcBorders>
              <w:top w:val="nil"/>
              <w:left w:val="nil"/>
              <w:bottom w:val="single" w:sz="4" w:space="0" w:color="auto"/>
              <w:right w:val="single" w:sz="4" w:space="0" w:color="auto"/>
            </w:tcBorders>
            <w:shd w:val="clear" w:color="auto" w:fill="auto"/>
            <w:noWrap/>
            <w:hideMark/>
          </w:tcPr>
          <w:p w14:paraId="293F5D3C" w14:textId="55863A11" w:rsidR="006D20A6" w:rsidRPr="006D20A6" w:rsidDel="00EC7212" w:rsidRDefault="006D20A6">
            <w:pPr>
              <w:pStyle w:val="BodyText"/>
              <w:rPr>
                <w:del w:id="4438" w:author="Georg Birgisson" w:date="2021-10-06T14:24:00Z"/>
                <w:rFonts w:eastAsia="Times New Roman"/>
                <w:color w:val="000000"/>
                <w:lang w:eastAsia="is-IS"/>
              </w:rPr>
              <w:pPrChange w:id="4439" w:author="Georg Birgisson" w:date="2021-10-06T14:25:00Z">
                <w:pPr/>
              </w:pPrChange>
            </w:pPr>
            <w:del w:id="4440" w:author="Georg Birgisson" w:date="2021-10-06T14:24:00Z">
              <w:r w:rsidRPr="006D20A6" w:rsidDel="00EC7212">
                <w:rPr>
                  <w:rFonts w:eastAsia="Times New Roman"/>
                  <w:color w:val="000000"/>
                  <w:lang w:eastAsia="is-IS"/>
                </w:rPr>
                <w:delText> </w:delText>
              </w:r>
            </w:del>
          </w:p>
        </w:tc>
      </w:tr>
      <w:tr w:rsidR="006D20A6" w:rsidRPr="006D20A6" w:rsidDel="00EC7212" w14:paraId="1CFDBED1" w14:textId="62A5734C" w:rsidTr="00A61027">
        <w:trPr>
          <w:trHeight w:val="300"/>
          <w:del w:id="444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A4E0295" w14:textId="321C454D" w:rsidR="006D20A6" w:rsidRPr="006D20A6" w:rsidDel="00EC7212" w:rsidRDefault="006D20A6">
            <w:pPr>
              <w:pStyle w:val="BodyText"/>
              <w:rPr>
                <w:del w:id="4442" w:author="Georg Birgisson" w:date="2021-10-06T14:24:00Z"/>
                <w:rFonts w:eastAsia="Times New Roman"/>
                <w:color w:val="000000"/>
                <w:lang w:eastAsia="is-IS"/>
              </w:rPr>
              <w:pPrChange w:id="4443" w:author="Georg Birgisson" w:date="2021-10-06T14:25:00Z">
                <w:pPr>
                  <w:jc w:val="right"/>
                </w:pPr>
              </w:pPrChange>
            </w:pPr>
            <w:del w:id="4444" w:author="Georg Birgisson" w:date="2021-10-06T14:24:00Z">
              <w:r w:rsidRPr="006D20A6" w:rsidDel="00EC7212">
                <w:rPr>
                  <w:rFonts w:eastAsia="Times New Roman"/>
                  <w:color w:val="000000"/>
                  <w:lang w:eastAsia="is-IS"/>
                </w:rPr>
                <w:lastRenderedPageBreak/>
                <w:delText>203</w:delText>
              </w:r>
            </w:del>
          </w:p>
        </w:tc>
        <w:tc>
          <w:tcPr>
            <w:tcW w:w="1068" w:type="dxa"/>
            <w:tcBorders>
              <w:top w:val="nil"/>
              <w:left w:val="nil"/>
              <w:bottom w:val="single" w:sz="4" w:space="0" w:color="auto"/>
              <w:right w:val="single" w:sz="4" w:space="0" w:color="auto"/>
            </w:tcBorders>
            <w:shd w:val="clear" w:color="auto" w:fill="auto"/>
            <w:noWrap/>
            <w:hideMark/>
          </w:tcPr>
          <w:p w14:paraId="5DC5DA2E" w14:textId="41E05820" w:rsidR="006D20A6" w:rsidRPr="006D20A6" w:rsidDel="00EC7212" w:rsidRDefault="006D20A6">
            <w:pPr>
              <w:pStyle w:val="BodyText"/>
              <w:rPr>
                <w:del w:id="4445" w:author="Georg Birgisson" w:date="2021-10-06T14:24:00Z"/>
                <w:rFonts w:eastAsia="Times New Roman"/>
                <w:color w:val="000000"/>
                <w:lang w:eastAsia="is-IS"/>
              </w:rPr>
              <w:pPrChange w:id="4446" w:author="Georg Birgisson" w:date="2021-10-06T14:25:00Z">
                <w:pPr/>
              </w:pPrChange>
            </w:pPr>
            <w:del w:id="4447" w:author="Georg Birgisson" w:date="2021-10-06T14:24:00Z">
              <w:r w:rsidRPr="006D20A6" w:rsidDel="00EC7212">
                <w:rPr>
                  <w:rFonts w:eastAsia="Times New Roman"/>
                  <w:color w:val="000000"/>
                  <w:lang w:eastAsia="is-IS"/>
                </w:rPr>
                <w:delText xml:space="preserve">BT-90 </w:delText>
              </w:r>
            </w:del>
          </w:p>
        </w:tc>
        <w:tc>
          <w:tcPr>
            <w:tcW w:w="561" w:type="dxa"/>
            <w:tcBorders>
              <w:top w:val="nil"/>
              <w:left w:val="nil"/>
              <w:bottom w:val="single" w:sz="4" w:space="0" w:color="auto"/>
              <w:right w:val="single" w:sz="4" w:space="0" w:color="auto"/>
            </w:tcBorders>
            <w:shd w:val="clear" w:color="auto" w:fill="auto"/>
            <w:noWrap/>
            <w:hideMark/>
          </w:tcPr>
          <w:p w14:paraId="0A4FFE91" w14:textId="11259B3D" w:rsidR="006D20A6" w:rsidRPr="006D20A6" w:rsidDel="00EC7212" w:rsidRDefault="006D20A6">
            <w:pPr>
              <w:pStyle w:val="BodyText"/>
              <w:rPr>
                <w:del w:id="4448" w:author="Georg Birgisson" w:date="2021-10-06T14:24:00Z"/>
                <w:rFonts w:eastAsia="Times New Roman"/>
                <w:color w:val="000000"/>
                <w:lang w:eastAsia="is-IS"/>
              </w:rPr>
              <w:pPrChange w:id="4449" w:author="Georg Birgisson" w:date="2021-10-06T14:25:00Z">
                <w:pPr>
                  <w:jc w:val="center"/>
                </w:pPr>
              </w:pPrChange>
            </w:pPr>
            <w:del w:id="4450"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39E5AAB6" w14:textId="12D0E067" w:rsidR="006D20A6" w:rsidRPr="006D20A6" w:rsidDel="00EC7212" w:rsidRDefault="006D20A6">
            <w:pPr>
              <w:pStyle w:val="BodyText"/>
              <w:rPr>
                <w:del w:id="4451" w:author="Georg Birgisson" w:date="2021-10-06T14:24:00Z"/>
                <w:rFonts w:eastAsia="Times New Roman"/>
                <w:color w:val="000000"/>
                <w:lang w:eastAsia="is-IS"/>
              </w:rPr>
              <w:pPrChange w:id="4452" w:author="Georg Birgisson" w:date="2021-10-06T14:25:00Z">
                <w:pPr>
                  <w:jc w:val="center"/>
                </w:pPr>
              </w:pPrChange>
            </w:pPr>
            <w:del w:id="4453" w:author="Georg Birgisson" w:date="2021-10-06T14:24:00Z">
              <w:r w:rsidRPr="006D20A6" w:rsidDel="00EC7212">
                <w:rPr>
                  <w:rFonts w:eastAsia="Times New Roman"/>
                  <w:color w:val="000000"/>
                  <w:lang w:eastAsia="is-IS"/>
                </w:rPr>
                <w:delText>ólíkt</w:delText>
              </w:r>
            </w:del>
          </w:p>
        </w:tc>
        <w:tc>
          <w:tcPr>
            <w:tcW w:w="9507" w:type="dxa"/>
            <w:tcBorders>
              <w:top w:val="nil"/>
              <w:left w:val="nil"/>
              <w:bottom w:val="single" w:sz="4" w:space="0" w:color="auto"/>
              <w:right w:val="single" w:sz="4" w:space="0" w:color="auto"/>
            </w:tcBorders>
            <w:shd w:val="clear" w:color="auto" w:fill="auto"/>
            <w:noWrap/>
            <w:hideMark/>
          </w:tcPr>
          <w:p w14:paraId="3AD2DE23" w14:textId="3D071A89" w:rsidR="006D20A6" w:rsidRPr="006D20A6" w:rsidDel="00EC7212" w:rsidRDefault="006D20A6">
            <w:pPr>
              <w:pStyle w:val="BodyText"/>
              <w:rPr>
                <w:del w:id="4454" w:author="Georg Birgisson" w:date="2021-10-06T14:24:00Z"/>
                <w:rFonts w:eastAsia="Times New Roman"/>
                <w:color w:val="000000"/>
                <w:lang w:eastAsia="is-IS"/>
              </w:rPr>
              <w:pPrChange w:id="4455" w:author="Georg Birgisson" w:date="2021-10-06T14:25:00Z">
                <w:pPr/>
              </w:pPrChange>
            </w:pPr>
            <w:del w:id="4456" w:author="Georg Birgisson" w:date="2021-10-06T14:24:00Z">
              <w:r w:rsidRPr="006D20A6" w:rsidDel="00EC7212">
                <w:rPr>
                  <w:rFonts w:eastAsia="Times New Roman"/>
                  <w:color w:val="000000"/>
                  <w:lang w:eastAsia="is-IS"/>
                </w:rPr>
                <w:delText>cac:AccountingSupplierParty/cac:Party/cac:PartyIdentification/cbc:ID</w:delText>
              </w:r>
            </w:del>
          </w:p>
        </w:tc>
        <w:tc>
          <w:tcPr>
            <w:tcW w:w="2808" w:type="dxa"/>
            <w:tcBorders>
              <w:top w:val="nil"/>
              <w:left w:val="nil"/>
              <w:bottom w:val="single" w:sz="4" w:space="0" w:color="auto"/>
              <w:right w:val="single" w:sz="4" w:space="0" w:color="auto"/>
            </w:tcBorders>
            <w:shd w:val="clear" w:color="auto" w:fill="auto"/>
            <w:noWrap/>
            <w:hideMark/>
          </w:tcPr>
          <w:p w14:paraId="46A0AC45" w14:textId="79C055B8" w:rsidR="006D20A6" w:rsidRPr="006D20A6" w:rsidDel="00EC7212" w:rsidRDefault="006D20A6">
            <w:pPr>
              <w:pStyle w:val="BodyText"/>
              <w:rPr>
                <w:del w:id="4457" w:author="Georg Birgisson" w:date="2021-10-06T14:24:00Z"/>
                <w:rFonts w:eastAsia="Times New Roman"/>
                <w:color w:val="000000"/>
                <w:lang w:eastAsia="is-IS"/>
              </w:rPr>
              <w:pPrChange w:id="4458" w:author="Georg Birgisson" w:date="2021-10-06T14:25:00Z">
                <w:pPr/>
              </w:pPrChange>
            </w:pPr>
            <w:del w:id="4459" w:author="Georg Birgisson" w:date="2021-10-06T14:24:00Z">
              <w:r w:rsidRPr="006D20A6" w:rsidDel="00EC7212">
                <w:rPr>
                  <w:rFonts w:eastAsia="Times New Roman"/>
                  <w:color w:val="000000"/>
                  <w:lang w:eastAsia="is-IS"/>
                </w:rPr>
                <w:delText>with @schemeID = 'SEPA' when theidentifier refersto the Seller.</w:delText>
              </w:r>
            </w:del>
          </w:p>
        </w:tc>
      </w:tr>
      <w:tr w:rsidR="006D20A6" w:rsidRPr="006D20A6" w:rsidDel="00EC7212" w14:paraId="32BD650F" w14:textId="5810D43B" w:rsidTr="00A61027">
        <w:trPr>
          <w:trHeight w:val="300"/>
          <w:del w:id="446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D8E130B" w14:textId="72A04342" w:rsidR="006D20A6" w:rsidRPr="006D20A6" w:rsidDel="00EC7212" w:rsidRDefault="006D20A6">
            <w:pPr>
              <w:pStyle w:val="BodyText"/>
              <w:rPr>
                <w:del w:id="4461" w:author="Georg Birgisson" w:date="2021-10-06T14:24:00Z"/>
                <w:rFonts w:eastAsia="Times New Roman"/>
                <w:color w:val="000000"/>
                <w:lang w:eastAsia="is-IS"/>
              </w:rPr>
              <w:pPrChange w:id="4462" w:author="Georg Birgisson" w:date="2021-10-06T14:25:00Z">
                <w:pPr>
                  <w:jc w:val="right"/>
                </w:pPr>
              </w:pPrChange>
            </w:pPr>
            <w:del w:id="4463" w:author="Georg Birgisson" w:date="2021-10-06T14:24:00Z">
              <w:r w:rsidRPr="006D20A6" w:rsidDel="00EC7212">
                <w:rPr>
                  <w:rFonts w:eastAsia="Times New Roman"/>
                  <w:color w:val="000000"/>
                  <w:lang w:eastAsia="is-IS"/>
                </w:rPr>
                <w:delText>204</w:delText>
              </w:r>
            </w:del>
          </w:p>
        </w:tc>
        <w:tc>
          <w:tcPr>
            <w:tcW w:w="1068" w:type="dxa"/>
            <w:tcBorders>
              <w:top w:val="nil"/>
              <w:left w:val="nil"/>
              <w:bottom w:val="single" w:sz="4" w:space="0" w:color="auto"/>
              <w:right w:val="single" w:sz="4" w:space="0" w:color="auto"/>
            </w:tcBorders>
            <w:shd w:val="clear" w:color="auto" w:fill="auto"/>
            <w:noWrap/>
            <w:hideMark/>
          </w:tcPr>
          <w:p w14:paraId="5E7D72E6" w14:textId="239CD579" w:rsidR="006D20A6" w:rsidRPr="006D20A6" w:rsidDel="00EC7212" w:rsidRDefault="006D20A6">
            <w:pPr>
              <w:pStyle w:val="BodyText"/>
              <w:rPr>
                <w:del w:id="4464" w:author="Georg Birgisson" w:date="2021-10-06T14:24:00Z"/>
                <w:rFonts w:eastAsia="Times New Roman"/>
                <w:color w:val="000000"/>
                <w:lang w:eastAsia="is-IS"/>
              </w:rPr>
              <w:pPrChange w:id="4465" w:author="Georg Birgisson" w:date="2021-10-06T14:25:00Z">
                <w:pPr/>
              </w:pPrChange>
            </w:pPr>
            <w:del w:id="4466" w:author="Georg Birgisson" w:date="2021-10-06T14:24:00Z">
              <w:r w:rsidRPr="006D20A6" w:rsidDel="00EC7212">
                <w:rPr>
                  <w:rFonts w:eastAsia="Times New Roman"/>
                  <w:color w:val="000000"/>
                  <w:lang w:eastAsia="is-IS"/>
                </w:rPr>
                <w:delText xml:space="preserve">BT-90 </w:delText>
              </w:r>
            </w:del>
          </w:p>
        </w:tc>
        <w:tc>
          <w:tcPr>
            <w:tcW w:w="561" w:type="dxa"/>
            <w:tcBorders>
              <w:top w:val="nil"/>
              <w:left w:val="nil"/>
              <w:bottom w:val="single" w:sz="4" w:space="0" w:color="auto"/>
              <w:right w:val="single" w:sz="4" w:space="0" w:color="auto"/>
            </w:tcBorders>
            <w:shd w:val="clear" w:color="auto" w:fill="auto"/>
            <w:noWrap/>
            <w:hideMark/>
          </w:tcPr>
          <w:p w14:paraId="0DADBC99" w14:textId="332DB3AE" w:rsidR="006D20A6" w:rsidRPr="006D20A6" w:rsidDel="00EC7212" w:rsidRDefault="006D20A6">
            <w:pPr>
              <w:pStyle w:val="BodyText"/>
              <w:rPr>
                <w:del w:id="4467" w:author="Georg Birgisson" w:date="2021-10-06T14:24:00Z"/>
                <w:rFonts w:eastAsia="Times New Roman"/>
                <w:color w:val="000000"/>
                <w:lang w:eastAsia="is-IS"/>
              </w:rPr>
              <w:pPrChange w:id="4468" w:author="Georg Birgisson" w:date="2021-10-06T14:25:00Z">
                <w:pPr>
                  <w:jc w:val="center"/>
                </w:pPr>
              </w:pPrChange>
            </w:pPr>
            <w:del w:id="4469"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5D28E14B" w14:textId="34DFF122" w:rsidR="006D20A6" w:rsidRPr="006D20A6" w:rsidDel="00EC7212" w:rsidRDefault="006D20A6">
            <w:pPr>
              <w:pStyle w:val="BodyText"/>
              <w:rPr>
                <w:del w:id="4470" w:author="Georg Birgisson" w:date="2021-10-06T14:24:00Z"/>
                <w:rFonts w:eastAsia="Times New Roman"/>
                <w:color w:val="000000"/>
                <w:lang w:eastAsia="is-IS"/>
              </w:rPr>
              <w:pPrChange w:id="4471" w:author="Georg Birgisson" w:date="2021-10-06T14:25:00Z">
                <w:pPr>
                  <w:jc w:val="center"/>
                </w:pPr>
              </w:pPrChange>
            </w:pPr>
            <w:del w:id="4472" w:author="Georg Birgisson" w:date="2021-10-06T14:24:00Z">
              <w:r w:rsidRPr="006D20A6" w:rsidDel="00EC7212">
                <w:rPr>
                  <w:rFonts w:eastAsia="Times New Roman"/>
                  <w:color w:val="000000"/>
                  <w:lang w:eastAsia="is-IS"/>
                </w:rPr>
                <w:delText>ólíkt</w:delText>
              </w:r>
            </w:del>
          </w:p>
        </w:tc>
        <w:tc>
          <w:tcPr>
            <w:tcW w:w="9507" w:type="dxa"/>
            <w:tcBorders>
              <w:top w:val="nil"/>
              <w:left w:val="nil"/>
              <w:bottom w:val="single" w:sz="4" w:space="0" w:color="auto"/>
              <w:right w:val="single" w:sz="4" w:space="0" w:color="auto"/>
            </w:tcBorders>
            <w:shd w:val="clear" w:color="auto" w:fill="auto"/>
            <w:noWrap/>
            <w:hideMark/>
          </w:tcPr>
          <w:p w14:paraId="0457DE6E" w14:textId="414957DB" w:rsidR="006D20A6" w:rsidRPr="006D20A6" w:rsidDel="00EC7212" w:rsidRDefault="006D20A6">
            <w:pPr>
              <w:pStyle w:val="BodyText"/>
              <w:rPr>
                <w:del w:id="4473" w:author="Georg Birgisson" w:date="2021-10-06T14:24:00Z"/>
                <w:rFonts w:eastAsia="Times New Roman"/>
                <w:color w:val="000000"/>
                <w:lang w:eastAsia="is-IS"/>
              </w:rPr>
              <w:pPrChange w:id="4474" w:author="Georg Birgisson" w:date="2021-10-06T14:25:00Z">
                <w:pPr/>
              </w:pPrChange>
            </w:pPr>
            <w:del w:id="4475" w:author="Georg Birgisson" w:date="2021-10-06T14:24:00Z">
              <w:r w:rsidRPr="006D20A6" w:rsidDel="00EC7212">
                <w:rPr>
                  <w:rFonts w:eastAsia="Times New Roman"/>
                  <w:color w:val="000000"/>
                  <w:lang w:eastAsia="is-IS"/>
                </w:rPr>
                <w:delText>cac:PayeeParty/cac:PartyIdentification/cbc:ID</w:delText>
              </w:r>
            </w:del>
          </w:p>
        </w:tc>
        <w:tc>
          <w:tcPr>
            <w:tcW w:w="2808" w:type="dxa"/>
            <w:tcBorders>
              <w:top w:val="nil"/>
              <w:left w:val="nil"/>
              <w:bottom w:val="single" w:sz="4" w:space="0" w:color="auto"/>
              <w:right w:val="single" w:sz="4" w:space="0" w:color="auto"/>
            </w:tcBorders>
            <w:shd w:val="clear" w:color="auto" w:fill="auto"/>
            <w:noWrap/>
            <w:hideMark/>
          </w:tcPr>
          <w:p w14:paraId="39FCCFD1" w14:textId="0FAF6DB8" w:rsidR="006D20A6" w:rsidRPr="006D20A6" w:rsidDel="00EC7212" w:rsidRDefault="006D20A6">
            <w:pPr>
              <w:pStyle w:val="BodyText"/>
              <w:rPr>
                <w:del w:id="4476" w:author="Georg Birgisson" w:date="2021-10-06T14:24:00Z"/>
                <w:rFonts w:eastAsia="Times New Roman"/>
                <w:color w:val="000000"/>
                <w:lang w:eastAsia="is-IS"/>
              </w:rPr>
              <w:pPrChange w:id="4477" w:author="Georg Birgisson" w:date="2021-10-06T14:25:00Z">
                <w:pPr/>
              </w:pPrChange>
            </w:pPr>
            <w:del w:id="4478" w:author="Georg Birgisson" w:date="2021-10-06T14:24:00Z">
              <w:r w:rsidRPr="006D20A6" w:rsidDel="00EC7212">
                <w:rPr>
                  <w:rFonts w:eastAsia="Times New Roman"/>
                  <w:color w:val="000000"/>
                  <w:lang w:eastAsia="is-IS"/>
                </w:rPr>
                <w:delText>with @schemeID = 'SEPA' when theidentifier refersto the Payee</w:delText>
              </w:r>
            </w:del>
          </w:p>
        </w:tc>
      </w:tr>
      <w:tr w:rsidR="006D20A6" w:rsidRPr="006D20A6" w:rsidDel="00EC7212" w14:paraId="5ADC2D06" w14:textId="225EC101" w:rsidTr="00A61027">
        <w:trPr>
          <w:trHeight w:val="300"/>
          <w:del w:id="447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6DACC03" w14:textId="676C3670" w:rsidR="006D20A6" w:rsidRPr="006D20A6" w:rsidDel="00EC7212" w:rsidRDefault="006D20A6">
            <w:pPr>
              <w:pStyle w:val="BodyText"/>
              <w:rPr>
                <w:del w:id="4480" w:author="Georg Birgisson" w:date="2021-10-06T14:24:00Z"/>
                <w:rFonts w:eastAsia="Times New Roman"/>
                <w:color w:val="000000"/>
                <w:lang w:eastAsia="is-IS"/>
              </w:rPr>
              <w:pPrChange w:id="4481" w:author="Georg Birgisson" w:date="2021-10-06T14:25:00Z">
                <w:pPr>
                  <w:jc w:val="right"/>
                </w:pPr>
              </w:pPrChange>
            </w:pPr>
            <w:del w:id="4482" w:author="Georg Birgisson" w:date="2021-10-06T14:24:00Z">
              <w:r w:rsidRPr="006D20A6" w:rsidDel="00EC7212">
                <w:rPr>
                  <w:rFonts w:eastAsia="Times New Roman"/>
                  <w:color w:val="000000"/>
                  <w:lang w:eastAsia="is-IS"/>
                </w:rPr>
                <w:delText>205</w:delText>
              </w:r>
            </w:del>
          </w:p>
        </w:tc>
        <w:tc>
          <w:tcPr>
            <w:tcW w:w="1068" w:type="dxa"/>
            <w:tcBorders>
              <w:top w:val="nil"/>
              <w:left w:val="nil"/>
              <w:bottom w:val="single" w:sz="4" w:space="0" w:color="auto"/>
              <w:right w:val="single" w:sz="4" w:space="0" w:color="auto"/>
            </w:tcBorders>
            <w:shd w:val="clear" w:color="auto" w:fill="auto"/>
            <w:noWrap/>
            <w:hideMark/>
          </w:tcPr>
          <w:p w14:paraId="32D16795" w14:textId="3E381C08" w:rsidR="006D20A6" w:rsidRPr="006D20A6" w:rsidDel="00EC7212" w:rsidRDefault="006D20A6">
            <w:pPr>
              <w:pStyle w:val="BodyText"/>
              <w:rPr>
                <w:del w:id="4483" w:author="Georg Birgisson" w:date="2021-10-06T14:24:00Z"/>
                <w:rFonts w:eastAsia="Times New Roman"/>
                <w:color w:val="000000"/>
                <w:lang w:eastAsia="is-IS"/>
              </w:rPr>
              <w:pPrChange w:id="4484" w:author="Georg Birgisson" w:date="2021-10-06T14:25:00Z">
                <w:pPr/>
              </w:pPrChange>
            </w:pPr>
            <w:del w:id="4485" w:author="Georg Birgisson" w:date="2021-10-06T14:24:00Z">
              <w:r w:rsidRPr="006D20A6" w:rsidDel="00EC7212">
                <w:rPr>
                  <w:rFonts w:eastAsia="Times New Roman"/>
                  <w:color w:val="000000"/>
                  <w:lang w:eastAsia="is-IS"/>
                </w:rPr>
                <w:delText xml:space="preserve">BT-91 </w:delText>
              </w:r>
            </w:del>
          </w:p>
        </w:tc>
        <w:tc>
          <w:tcPr>
            <w:tcW w:w="561" w:type="dxa"/>
            <w:tcBorders>
              <w:top w:val="nil"/>
              <w:left w:val="nil"/>
              <w:bottom w:val="single" w:sz="4" w:space="0" w:color="auto"/>
              <w:right w:val="single" w:sz="4" w:space="0" w:color="auto"/>
            </w:tcBorders>
            <w:shd w:val="clear" w:color="auto" w:fill="auto"/>
            <w:noWrap/>
            <w:hideMark/>
          </w:tcPr>
          <w:p w14:paraId="267F8676" w14:textId="30866065" w:rsidR="006D20A6" w:rsidRPr="006D20A6" w:rsidDel="00EC7212" w:rsidRDefault="006D20A6">
            <w:pPr>
              <w:pStyle w:val="BodyText"/>
              <w:rPr>
                <w:del w:id="4486" w:author="Georg Birgisson" w:date="2021-10-06T14:24:00Z"/>
                <w:rFonts w:eastAsia="Times New Roman"/>
                <w:color w:val="000000"/>
                <w:lang w:eastAsia="is-IS"/>
              </w:rPr>
              <w:pPrChange w:id="4487" w:author="Georg Birgisson" w:date="2021-10-06T14:25:00Z">
                <w:pPr>
                  <w:jc w:val="center"/>
                </w:pPr>
              </w:pPrChange>
            </w:pPr>
            <w:del w:id="4488"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055633B7" w14:textId="08E18CEB" w:rsidR="006D20A6" w:rsidRPr="006D20A6" w:rsidDel="00EC7212" w:rsidRDefault="006D20A6">
            <w:pPr>
              <w:pStyle w:val="BodyText"/>
              <w:rPr>
                <w:del w:id="4489" w:author="Georg Birgisson" w:date="2021-10-06T14:24:00Z"/>
                <w:rFonts w:eastAsia="Times New Roman"/>
                <w:color w:val="000000"/>
                <w:lang w:eastAsia="is-IS"/>
              </w:rPr>
              <w:pPrChange w:id="4490" w:author="Georg Birgisson" w:date="2021-10-06T14:25:00Z">
                <w:pPr>
                  <w:jc w:val="center"/>
                </w:pPr>
              </w:pPrChange>
            </w:pPr>
            <w:del w:id="4491"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570A9499" w14:textId="0C8A4490" w:rsidR="006D20A6" w:rsidRPr="006D20A6" w:rsidDel="00EC7212" w:rsidRDefault="006D20A6">
            <w:pPr>
              <w:pStyle w:val="BodyText"/>
              <w:rPr>
                <w:del w:id="4492" w:author="Georg Birgisson" w:date="2021-10-06T14:24:00Z"/>
                <w:rFonts w:eastAsia="Times New Roman"/>
                <w:color w:val="000000"/>
                <w:lang w:eastAsia="is-IS"/>
              </w:rPr>
              <w:pPrChange w:id="4493" w:author="Georg Birgisson" w:date="2021-10-06T14:25:00Z">
                <w:pPr/>
              </w:pPrChange>
            </w:pPr>
            <w:del w:id="4494" w:author="Georg Birgisson" w:date="2021-10-06T14:24:00Z">
              <w:r w:rsidRPr="006D20A6" w:rsidDel="00EC7212">
                <w:rPr>
                  <w:rFonts w:eastAsia="Times New Roman"/>
                  <w:color w:val="000000"/>
                  <w:lang w:eastAsia="is-IS"/>
                </w:rPr>
                <w:delText>cac:PaymentMeans/cac:PaymentMandate/cac:PayerFinancialAccount/cbc:ID</w:delText>
              </w:r>
            </w:del>
          </w:p>
        </w:tc>
        <w:tc>
          <w:tcPr>
            <w:tcW w:w="2808" w:type="dxa"/>
            <w:tcBorders>
              <w:top w:val="nil"/>
              <w:left w:val="nil"/>
              <w:bottom w:val="single" w:sz="4" w:space="0" w:color="auto"/>
              <w:right w:val="single" w:sz="4" w:space="0" w:color="auto"/>
            </w:tcBorders>
            <w:shd w:val="clear" w:color="auto" w:fill="auto"/>
            <w:noWrap/>
            <w:hideMark/>
          </w:tcPr>
          <w:p w14:paraId="4BF3965C" w14:textId="388A07EC" w:rsidR="006D20A6" w:rsidRPr="006D20A6" w:rsidDel="00EC7212" w:rsidRDefault="006D20A6">
            <w:pPr>
              <w:pStyle w:val="BodyText"/>
              <w:rPr>
                <w:del w:id="4495" w:author="Georg Birgisson" w:date="2021-10-06T14:24:00Z"/>
                <w:rFonts w:eastAsia="Times New Roman"/>
                <w:color w:val="000000"/>
                <w:lang w:eastAsia="is-IS"/>
              </w:rPr>
              <w:pPrChange w:id="4496" w:author="Georg Birgisson" w:date="2021-10-06T14:25:00Z">
                <w:pPr/>
              </w:pPrChange>
            </w:pPr>
            <w:del w:id="4497" w:author="Georg Birgisson" w:date="2021-10-06T14:24:00Z">
              <w:r w:rsidRPr="006D20A6" w:rsidDel="00EC7212">
                <w:rPr>
                  <w:rFonts w:eastAsia="Times New Roman"/>
                  <w:color w:val="000000"/>
                  <w:lang w:eastAsia="is-IS"/>
                </w:rPr>
                <w:delText> </w:delText>
              </w:r>
            </w:del>
          </w:p>
        </w:tc>
      </w:tr>
      <w:tr w:rsidR="006D20A6" w:rsidRPr="006D20A6" w:rsidDel="00EC7212" w14:paraId="24AC0909" w14:textId="0BE66B74" w:rsidTr="00A61027">
        <w:trPr>
          <w:trHeight w:val="300"/>
          <w:del w:id="449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BB824B5" w14:textId="46C82996" w:rsidR="006D20A6" w:rsidRPr="006D20A6" w:rsidDel="00EC7212" w:rsidRDefault="006D20A6">
            <w:pPr>
              <w:pStyle w:val="BodyText"/>
              <w:rPr>
                <w:del w:id="4499" w:author="Georg Birgisson" w:date="2021-10-06T14:24:00Z"/>
                <w:rFonts w:eastAsia="Times New Roman"/>
                <w:color w:val="000000"/>
                <w:lang w:eastAsia="is-IS"/>
              </w:rPr>
              <w:pPrChange w:id="4500" w:author="Georg Birgisson" w:date="2021-10-06T14:25:00Z">
                <w:pPr>
                  <w:jc w:val="right"/>
                </w:pPr>
              </w:pPrChange>
            </w:pPr>
            <w:del w:id="4501" w:author="Georg Birgisson" w:date="2021-10-06T14:24:00Z">
              <w:r w:rsidRPr="006D20A6" w:rsidDel="00EC7212">
                <w:rPr>
                  <w:rFonts w:eastAsia="Times New Roman"/>
                  <w:color w:val="000000"/>
                  <w:lang w:eastAsia="is-IS"/>
                </w:rPr>
                <w:delText>206</w:delText>
              </w:r>
            </w:del>
          </w:p>
        </w:tc>
        <w:tc>
          <w:tcPr>
            <w:tcW w:w="1068" w:type="dxa"/>
            <w:tcBorders>
              <w:top w:val="nil"/>
              <w:left w:val="nil"/>
              <w:bottom w:val="single" w:sz="4" w:space="0" w:color="auto"/>
              <w:right w:val="single" w:sz="4" w:space="0" w:color="auto"/>
            </w:tcBorders>
            <w:shd w:val="clear" w:color="auto" w:fill="auto"/>
            <w:noWrap/>
            <w:hideMark/>
          </w:tcPr>
          <w:p w14:paraId="72651250" w14:textId="28A8A2F6" w:rsidR="006D20A6" w:rsidRPr="006D20A6" w:rsidDel="00EC7212" w:rsidRDefault="006D20A6">
            <w:pPr>
              <w:pStyle w:val="BodyText"/>
              <w:rPr>
                <w:del w:id="4502" w:author="Georg Birgisson" w:date="2021-10-06T14:24:00Z"/>
                <w:rFonts w:eastAsia="Times New Roman"/>
                <w:color w:val="000000"/>
                <w:lang w:eastAsia="is-IS"/>
              </w:rPr>
              <w:pPrChange w:id="4503" w:author="Georg Birgisson" w:date="2021-10-06T14:25:00Z">
                <w:pPr/>
              </w:pPrChange>
            </w:pPr>
            <w:del w:id="4504" w:author="Georg Birgisson" w:date="2021-10-06T14:24:00Z">
              <w:r w:rsidRPr="006D20A6" w:rsidDel="00EC7212">
                <w:rPr>
                  <w:rFonts w:eastAsia="Times New Roman"/>
                  <w:color w:val="000000"/>
                  <w:lang w:eastAsia="is-IS"/>
                </w:rPr>
                <w:delText xml:space="preserve">BG-20 </w:delText>
              </w:r>
            </w:del>
          </w:p>
        </w:tc>
        <w:tc>
          <w:tcPr>
            <w:tcW w:w="561" w:type="dxa"/>
            <w:tcBorders>
              <w:top w:val="nil"/>
              <w:left w:val="nil"/>
              <w:bottom w:val="single" w:sz="4" w:space="0" w:color="auto"/>
              <w:right w:val="single" w:sz="4" w:space="0" w:color="auto"/>
            </w:tcBorders>
            <w:shd w:val="clear" w:color="auto" w:fill="auto"/>
            <w:noWrap/>
            <w:hideMark/>
          </w:tcPr>
          <w:p w14:paraId="2A7C69BF" w14:textId="26D6B55C" w:rsidR="006D20A6" w:rsidRPr="006D20A6" w:rsidDel="00EC7212" w:rsidRDefault="006D20A6">
            <w:pPr>
              <w:pStyle w:val="BodyText"/>
              <w:rPr>
                <w:del w:id="4505" w:author="Georg Birgisson" w:date="2021-10-06T14:24:00Z"/>
                <w:rFonts w:eastAsia="Times New Roman"/>
                <w:color w:val="000000"/>
                <w:lang w:eastAsia="is-IS"/>
              </w:rPr>
              <w:pPrChange w:id="4506" w:author="Georg Birgisson" w:date="2021-10-06T14:25:00Z">
                <w:pPr>
                  <w:jc w:val="center"/>
                </w:pPr>
              </w:pPrChange>
            </w:pPr>
            <w:del w:id="4507"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01F18069" w14:textId="724B511E" w:rsidR="006D20A6" w:rsidRPr="006D20A6" w:rsidDel="00EC7212" w:rsidRDefault="006D20A6">
            <w:pPr>
              <w:pStyle w:val="BodyText"/>
              <w:rPr>
                <w:del w:id="4508" w:author="Georg Birgisson" w:date="2021-10-06T14:24:00Z"/>
                <w:rFonts w:eastAsia="Times New Roman"/>
                <w:color w:val="000000"/>
                <w:lang w:eastAsia="is-IS"/>
              </w:rPr>
              <w:pPrChange w:id="4509" w:author="Georg Birgisson" w:date="2021-10-06T14:25:00Z">
                <w:pPr>
                  <w:jc w:val="center"/>
                </w:pPr>
              </w:pPrChange>
            </w:pPr>
            <w:del w:id="4510"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28D7DC37" w14:textId="4D445513" w:rsidR="006D20A6" w:rsidRPr="006D20A6" w:rsidDel="00EC7212" w:rsidRDefault="006D20A6">
            <w:pPr>
              <w:pStyle w:val="BodyText"/>
              <w:rPr>
                <w:del w:id="4511" w:author="Georg Birgisson" w:date="2021-10-06T14:24:00Z"/>
                <w:rFonts w:eastAsia="Times New Roman"/>
                <w:color w:val="000000"/>
                <w:lang w:eastAsia="is-IS"/>
              </w:rPr>
              <w:pPrChange w:id="4512" w:author="Georg Birgisson" w:date="2021-10-06T14:25:00Z">
                <w:pPr/>
              </w:pPrChange>
            </w:pPr>
            <w:del w:id="4513" w:author="Georg Birgisson" w:date="2021-10-06T14:24:00Z">
              <w:r w:rsidRPr="006D20A6" w:rsidDel="00EC7212">
                <w:rPr>
                  <w:rFonts w:eastAsia="Times New Roman"/>
                  <w:color w:val="000000"/>
                  <w:lang w:eastAsia="is-IS"/>
                </w:rPr>
                <w:delText>cac:AllowanceCharge</w:delText>
              </w:r>
            </w:del>
          </w:p>
        </w:tc>
        <w:tc>
          <w:tcPr>
            <w:tcW w:w="2808" w:type="dxa"/>
            <w:tcBorders>
              <w:top w:val="nil"/>
              <w:left w:val="nil"/>
              <w:bottom w:val="single" w:sz="4" w:space="0" w:color="auto"/>
              <w:right w:val="single" w:sz="4" w:space="0" w:color="auto"/>
            </w:tcBorders>
            <w:shd w:val="clear" w:color="auto" w:fill="auto"/>
            <w:noWrap/>
            <w:hideMark/>
          </w:tcPr>
          <w:p w14:paraId="7C27F9EE" w14:textId="4E7F7CE0" w:rsidR="006D20A6" w:rsidRPr="006D20A6" w:rsidDel="00EC7212" w:rsidRDefault="006D20A6">
            <w:pPr>
              <w:pStyle w:val="BodyText"/>
              <w:rPr>
                <w:del w:id="4514" w:author="Georg Birgisson" w:date="2021-10-06T14:24:00Z"/>
                <w:rFonts w:eastAsia="Times New Roman"/>
                <w:color w:val="000000"/>
                <w:lang w:eastAsia="is-IS"/>
              </w:rPr>
              <w:pPrChange w:id="4515" w:author="Georg Birgisson" w:date="2021-10-06T14:25:00Z">
                <w:pPr/>
              </w:pPrChange>
            </w:pPr>
            <w:del w:id="4516" w:author="Georg Birgisson" w:date="2021-10-06T14:24:00Z">
              <w:r w:rsidRPr="006D20A6" w:rsidDel="00EC7212">
                <w:rPr>
                  <w:rFonts w:eastAsia="Times New Roman"/>
                  <w:color w:val="000000"/>
                  <w:lang w:eastAsia="is-IS"/>
                </w:rPr>
                <w:delText>with cbc:ChargeIndicator = 'false'</w:delText>
              </w:r>
            </w:del>
          </w:p>
        </w:tc>
      </w:tr>
      <w:tr w:rsidR="006D20A6" w:rsidRPr="006D20A6" w:rsidDel="00EC7212" w14:paraId="776AFDBA" w14:textId="69F7A15E" w:rsidTr="00A61027">
        <w:trPr>
          <w:trHeight w:val="300"/>
          <w:del w:id="451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6E3758F" w14:textId="37A5D139" w:rsidR="006D20A6" w:rsidRPr="006D20A6" w:rsidDel="00EC7212" w:rsidRDefault="006D20A6">
            <w:pPr>
              <w:pStyle w:val="BodyText"/>
              <w:rPr>
                <w:del w:id="4518" w:author="Georg Birgisson" w:date="2021-10-06T14:24:00Z"/>
                <w:rFonts w:eastAsia="Times New Roman"/>
                <w:color w:val="000000"/>
                <w:lang w:eastAsia="is-IS"/>
              </w:rPr>
              <w:pPrChange w:id="4519" w:author="Georg Birgisson" w:date="2021-10-06T14:25:00Z">
                <w:pPr>
                  <w:jc w:val="right"/>
                </w:pPr>
              </w:pPrChange>
            </w:pPr>
            <w:del w:id="4520" w:author="Georg Birgisson" w:date="2021-10-06T14:24:00Z">
              <w:r w:rsidRPr="006D20A6" w:rsidDel="00EC7212">
                <w:rPr>
                  <w:rFonts w:eastAsia="Times New Roman"/>
                  <w:color w:val="000000"/>
                  <w:lang w:eastAsia="is-IS"/>
                </w:rPr>
                <w:delText>207</w:delText>
              </w:r>
            </w:del>
          </w:p>
        </w:tc>
        <w:tc>
          <w:tcPr>
            <w:tcW w:w="1068" w:type="dxa"/>
            <w:tcBorders>
              <w:top w:val="nil"/>
              <w:left w:val="nil"/>
              <w:bottom w:val="single" w:sz="4" w:space="0" w:color="auto"/>
              <w:right w:val="single" w:sz="4" w:space="0" w:color="auto"/>
            </w:tcBorders>
            <w:shd w:val="clear" w:color="auto" w:fill="auto"/>
            <w:noWrap/>
            <w:hideMark/>
          </w:tcPr>
          <w:p w14:paraId="0F21E03E" w14:textId="2B2EAEAB" w:rsidR="006D20A6" w:rsidRPr="006D20A6" w:rsidDel="00EC7212" w:rsidRDefault="006D20A6">
            <w:pPr>
              <w:pStyle w:val="BodyText"/>
              <w:rPr>
                <w:del w:id="4521" w:author="Georg Birgisson" w:date="2021-10-06T14:24:00Z"/>
                <w:rFonts w:eastAsia="Times New Roman"/>
                <w:color w:val="000000"/>
                <w:lang w:eastAsia="is-IS"/>
              </w:rPr>
              <w:pPrChange w:id="4522" w:author="Georg Birgisson" w:date="2021-10-06T14:25:00Z">
                <w:pPr/>
              </w:pPrChange>
            </w:pPr>
            <w:del w:id="4523" w:author="Georg Birgisson" w:date="2021-10-06T14:24:00Z">
              <w:r w:rsidRPr="006D20A6" w:rsidDel="00EC7212">
                <w:rPr>
                  <w:rFonts w:eastAsia="Times New Roman"/>
                  <w:color w:val="000000"/>
                  <w:lang w:eastAsia="is-IS"/>
                </w:rPr>
                <w:delText xml:space="preserve">BT-92 </w:delText>
              </w:r>
            </w:del>
          </w:p>
        </w:tc>
        <w:tc>
          <w:tcPr>
            <w:tcW w:w="561" w:type="dxa"/>
            <w:tcBorders>
              <w:top w:val="nil"/>
              <w:left w:val="nil"/>
              <w:bottom w:val="single" w:sz="4" w:space="0" w:color="auto"/>
              <w:right w:val="single" w:sz="4" w:space="0" w:color="auto"/>
            </w:tcBorders>
            <w:shd w:val="clear" w:color="auto" w:fill="auto"/>
            <w:noWrap/>
            <w:hideMark/>
          </w:tcPr>
          <w:p w14:paraId="21A47694" w14:textId="5E10441B" w:rsidR="006D20A6" w:rsidRPr="006D20A6" w:rsidDel="00EC7212" w:rsidRDefault="006D20A6">
            <w:pPr>
              <w:pStyle w:val="BodyText"/>
              <w:rPr>
                <w:del w:id="4524" w:author="Georg Birgisson" w:date="2021-10-06T14:24:00Z"/>
                <w:rFonts w:eastAsia="Times New Roman"/>
                <w:color w:val="000000"/>
                <w:lang w:eastAsia="is-IS"/>
              </w:rPr>
              <w:pPrChange w:id="4525" w:author="Georg Birgisson" w:date="2021-10-06T14:25:00Z">
                <w:pPr>
                  <w:jc w:val="center"/>
                </w:pPr>
              </w:pPrChange>
            </w:pPr>
            <w:del w:id="4526"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3D65CD41" w14:textId="0F50D82A" w:rsidR="006D20A6" w:rsidRPr="006D20A6" w:rsidDel="00EC7212" w:rsidRDefault="006D20A6">
            <w:pPr>
              <w:pStyle w:val="BodyText"/>
              <w:rPr>
                <w:del w:id="4527" w:author="Georg Birgisson" w:date="2021-10-06T14:24:00Z"/>
                <w:rFonts w:eastAsia="Times New Roman"/>
                <w:color w:val="000000"/>
                <w:lang w:eastAsia="is-IS"/>
              </w:rPr>
              <w:pPrChange w:id="4528" w:author="Georg Birgisson" w:date="2021-10-06T14:25:00Z">
                <w:pPr>
                  <w:jc w:val="center"/>
                </w:pPr>
              </w:pPrChange>
            </w:pPr>
            <w:del w:id="4529"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05800704" w14:textId="214A553F" w:rsidR="006D20A6" w:rsidRPr="006D20A6" w:rsidDel="00EC7212" w:rsidRDefault="006D20A6">
            <w:pPr>
              <w:pStyle w:val="BodyText"/>
              <w:rPr>
                <w:del w:id="4530" w:author="Georg Birgisson" w:date="2021-10-06T14:24:00Z"/>
                <w:rFonts w:eastAsia="Times New Roman"/>
                <w:color w:val="000000"/>
                <w:lang w:eastAsia="is-IS"/>
              </w:rPr>
              <w:pPrChange w:id="4531" w:author="Georg Birgisson" w:date="2021-10-06T14:25:00Z">
                <w:pPr/>
              </w:pPrChange>
            </w:pPr>
            <w:del w:id="4532" w:author="Georg Birgisson" w:date="2021-10-06T14:24:00Z">
              <w:r w:rsidRPr="006D20A6" w:rsidDel="00EC7212">
                <w:rPr>
                  <w:rFonts w:eastAsia="Times New Roman"/>
                  <w:color w:val="000000"/>
                  <w:lang w:eastAsia="is-IS"/>
                </w:rPr>
                <w:delText>cac:AllowanceCharge/cbc:Amount</w:delText>
              </w:r>
            </w:del>
          </w:p>
        </w:tc>
        <w:tc>
          <w:tcPr>
            <w:tcW w:w="2808" w:type="dxa"/>
            <w:tcBorders>
              <w:top w:val="nil"/>
              <w:left w:val="nil"/>
              <w:bottom w:val="single" w:sz="4" w:space="0" w:color="auto"/>
              <w:right w:val="single" w:sz="4" w:space="0" w:color="auto"/>
            </w:tcBorders>
            <w:shd w:val="clear" w:color="auto" w:fill="auto"/>
            <w:noWrap/>
            <w:hideMark/>
          </w:tcPr>
          <w:p w14:paraId="1B99D41C" w14:textId="2CEBB7D1" w:rsidR="006D20A6" w:rsidRPr="006D20A6" w:rsidDel="00EC7212" w:rsidRDefault="006D20A6">
            <w:pPr>
              <w:pStyle w:val="BodyText"/>
              <w:rPr>
                <w:del w:id="4533" w:author="Georg Birgisson" w:date="2021-10-06T14:24:00Z"/>
                <w:rFonts w:eastAsia="Times New Roman"/>
                <w:color w:val="000000"/>
                <w:lang w:eastAsia="is-IS"/>
              </w:rPr>
              <w:pPrChange w:id="4534" w:author="Georg Birgisson" w:date="2021-10-06T14:25:00Z">
                <w:pPr/>
              </w:pPrChange>
            </w:pPr>
            <w:del w:id="4535" w:author="Georg Birgisson" w:date="2021-10-06T14:24:00Z">
              <w:r w:rsidRPr="006D20A6" w:rsidDel="00EC7212">
                <w:rPr>
                  <w:rFonts w:eastAsia="Times New Roman"/>
                  <w:color w:val="000000"/>
                  <w:lang w:eastAsia="is-IS"/>
                </w:rPr>
                <w:delText>with cbc:ChargeIndicator = 'false'</w:delText>
              </w:r>
            </w:del>
          </w:p>
        </w:tc>
      </w:tr>
      <w:tr w:rsidR="006D20A6" w:rsidRPr="006D20A6" w:rsidDel="00EC7212" w14:paraId="33BE5B6A" w14:textId="6DDBC20F" w:rsidTr="00A61027">
        <w:trPr>
          <w:trHeight w:val="300"/>
          <w:del w:id="453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E94B451" w14:textId="1BD368A4" w:rsidR="006D20A6" w:rsidRPr="006D20A6" w:rsidDel="00EC7212" w:rsidRDefault="006D20A6">
            <w:pPr>
              <w:pStyle w:val="BodyText"/>
              <w:rPr>
                <w:del w:id="4537" w:author="Georg Birgisson" w:date="2021-10-06T14:24:00Z"/>
                <w:rFonts w:eastAsia="Times New Roman"/>
                <w:color w:val="000000"/>
                <w:lang w:eastAsia="is-IS"/>
              </w:rPr>
              <w:pPrChange w:id="4538" w:author="Georg Birgisson" w:date="2021-10-06T14:25:00Z">
                <w:pPr>
                  <w:jc w:val="right"/>
                </w:pPr>
              </w:pPrChange>
            </w:pPr>
            <w:del w:id="4539" w:author="Georg Birgisson" w:date="2021-10-06T14:24:00Z">
              <w:r w:rsidRPr="006D20A6" w:rsidDel="00EC7212">
                <w:rPr>
                  <w:rFonts w:eastAsia="Times New Roman"/>
                  <w:color w:val="000000"/>
                  <w:lang w:eastAsia="is-IS"/>
                </w:rPr>
                <w:delText>212</w:delText>
              </w:r>
            </w:del>
          </w:p>
        </w:tc>
        <w:tc>
          <w:tcPr>
            <w:tcW w:w="1068" w:type="dxa"/>
            <w:tcBorders>
              <w:top w:val="nil"/>
              <w:left w:val="nil"/>
              <w:bottom w:val="single" w:sz="4" w:space="0" w:color="auto"/>
              <w:right w:val="single" w:sz="4" w:space="0" w:color="auto"/>
            </w:tcBorders>
            <w:shd w:val="clear" w:color="auto" w:fill="auto"/>
            <w:noWrap/>
            <w:hideMark/>
          </w:tcPr>
          <w:p w14:paraId="09D66910" w14:textId="04DFBE26" w:rsidR="006D20A6" w:rsidRPr="006D20A6" w:rsidDel="00EC7212" w:rsidRDefault="006D20A6">
            <w:pPr>
              <w:pStyle w:val="BodyText"/>
              <w:rPr>
                <w:del w:id="4540" w:author="Georg Birgisson" w:date="2021-10-06T14:24:00Z"/>
                <w:rFonts w:eastAsia="Times New Roman"/>
                <w:color w:val="000000"/>
                <w:lang w:eastAsia="is-IS"/>
              </w:rPr>
              <w:pPrChange w:id="4541" w:author="Georg Birgisson" w:date="2021-10-06T14:25:00Z">
                <w:pPr/>
              </w:pPrChange>
            </w:pPr>
            <w:del w:id="4542" w:author="Georg Birgisson" w:date="2021-10-06T14:24:00Z">
              <w:r w:rsidRPr="006D20A6" w:rsidDel="00EC7212">
                <w:rPr>
                  <w:rFonts w:eastAsia="Times New Roman"/>
                  <w:color w:val="000000"/>
                  <w:lang w:eastAsia="is-IS"/>
                </w:rPr>
                <w:delText xml:space="preserve">BT-93 </w:delText>
              </w:r>
            </w:del>
          </w:p>
        </w:tc>
        <w:tc>
          <w:tcPr>
            <w:tcW w:w="561" w:type="dxa"/>
            <w:tcBorders>
              <w:top w:val="nil"/>
              <w:left w:val="nil"/>
              <w:bottom w:val="single" w:sz="4" w:space="0" w:color="auto"/>
              <w:right w:val="single" w:sz="4" w:space="0" w:color="auto"/>
            </w:tcBorders>
            <w:shd w:val="clear" w:color="auto" w:fill="auto"/>
            <w:noWrap/>
            <w:hideMark/>
          </w:tcPr>
          <w:p w14:paraId="018931EE" w14:textId="727F8643" w:rsidR="006D20A6" w:rsidRPr="006D20A6" w:rsidDel="00EC7212" w:rsidRDefault="006D20A6">
            <w:pPr>
              <w:pStyle w:val="BodyText"/>
              <w:rPr>
                <w:del w:id="4543" w:author="Georg Birgisson" w:date="2021-10-06T14:24:00Z"/>
                <w:rFonts w:eastAsia="Times New Roman"/>
                <w:color w:val="000000"/>
                <w:lang w:eastAsia="is-IS"/>
              </w:rPr>
              <w:pPrChange w:id="4544" w:author="Georg Birgisson" w:date="2021-10-06T14:25:00Z">
                <w:pPr>
                  <w:jc w:val="center"/>
                </w:pPr>
              </w:pPrChange>
            </w:pPr>
            <w:del w:id="4545"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074D23E6" w14:textId="6383643F" w:rsidR="006D20A6" w:rsidRPr="006D20A6" w:rsidDel="00EC7212" w:rsidRDefault="006D20A6">
            <w:pPr>
              <w:pStyle w:val="BodyText"/>
              <w:rPr>
                <w:del w:id="4546" w:author="Georg Birgisson" w:date="2021-10-06T14:24:00Z"/>
                <w:rFonts w:eastAsia="Times New Roman"/>
                <w:color w:val="000000"/>
                <w:lang w:eastAsia="is-IS"/>
              </w:rPr>
              <w:pPrChange w:id="4547" w:author="Georg Birgisson" w:date="2021-10-06T14:25:00Z">
                <w:pPr>
                  <w:jc w:val="center"/>
                </w:pPr>
              </w:pPrChange>
            </w:pPr>
            <w:del w:id="4548"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3566D705" w14:textId="0071B4CA" w:rsidR="006D20A6" w:rsidRPr="006D20A6" w:rsidDel="00EC7212" w:rsidRDefault="006D20A6">
            <w:pPr>
              <w:pStyle w:val="BodyText"/>
              <w:rPr>
                <w:del w:id="4549" w:author="Georg Birgisson" w:date="2021-10-06T14:24:00Z"/>
                <w:rFonts w:eastAsia="Times New Roman"/>
                <w:color w:val="000000"/>
                <w:lang w:eastAsia="is-IS"/>
              </w:rPr>
              <w:pPrChange w:id="4550" w:author="Georg Birgisson" w:date="2021-10-06T14:25:00Z">
                <w:pPr/>
              </w:pPrChange>
            </w:pPr>
            <w:del w:id="4551" w:author="Georg Birgisson" w:date="2021-10-06T14:24:00Z">
              <w:r w:rsidRPr="006D20A6" w:rsidDel="00EC7212">
                <w:rPr>
                  <w:rFonts w:eastAsia="Times New Roman"/>
                  <w:color w:val="000000"/>
                  <w:lang w:eastAsia="is-IS"/>
                </w:rPr>
                <w:delText>cac:AllowanceCharge/cbc:BaseAmount</w:delText>
              </w:r>
            </w:del>
          </w:p>
        </w:tc>
        <w:tc>
          <w:tcPr>
            <w:tcW w:w="2808" w:type="dxa"/>
            <w:tcBorders>
              <w:top w:val="nil"/>
              <w:left w:val="nil"/>
              <w:bottom w:val="single" w:sz="4" w:space="0" w:color="auto"/>
              <w:right w:val="single" w:sz="4" w:space="0" w:color="auto"/>
            </w:tcBorders>
            <w:shd w:val="clear" w:color="auto" w:fill="auto"/>
            <w:noWrap/>
            <w:hideMark/>
          </w:tcPr>
          <w:p w14:paraId="45539D17" w14:textId="71769916" w:rsidR="006D20A6" w:rsidRPr="006D20A6" w:rsidDel="00EC7212" w:rsidRDefault="006D20A6">
            <w:pPr>
              <w:pStyle w:val="BodyText"/>
              <w:rPr>
                <w:del w:id="4552" w:author="Georg Birgisson" w:date="2021-10-06T14:24:00Z"/>
                <w:rFonts w:eastAsia="Times New Roman"/>
                <w:color w:val="000000"/>
                <w:lang w:eastAsia="is-IS"/>
              </w:rPr>
              <w:pPrChange w:id="4553" w:author="Georg Birgisson" w:date="2021-10-06T14:25:00Z">
                <w:pPr/>
              </w:pPrChange>
            </w:pPr>
            <w:del w:id="4554" w:author="Georg Birgisson" w:date="2021-10-06T14:24:00Z">
              <w:r w:rsidRPr="006D20A6" w:rsidDel="00EC7212">
                <w:rPr>
                  <w:rFonts w:eastAsia="Times New Roman"/>
                  <w:color w:val="000000"/>
                  <w:lang w:eastAsia="is-IS"/>
                </w:rPr>
                <w:delText>with cbc:ChargeIndicator = 'false'</w:delText>
              </w:r>
            </w:del>
          </w:p>
        </w:tc>
      </w:tr>
      <w:tr w:rsidR="006D20A6" w:rsidRPr="006D20A6" w:rsidDel="00EC7212" w14:paraId="45ECA920" w14:textId="7608ECDA" w:rsidTr="00A61027">
        <w:trPr>
          <w:trHeight w:val="300"/>
          <w:del w:id="455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8C5C61B" w14:textId="6FC0D992" w:rsidR="006D20A6" w:rsidRPr="006D20A6" w:rsidDel="00EC7212" w:rsidRDefault="006D20A6">
            <w:pPr>
              <w:pStyle w:val="BodyText"/>
              <w:rPr>
                <w:del w:id="4556" w:author="Georg Birgisson" w:date="2021-10-06T14:24:00Z"/>
                <w:rFonts w:eastAsia="Times New Roman"/>
                <w:color w:val="000000"/>
                <w:lang w:eastAsia="is-IS"/>
              </w:rPr>
              <w:pPrChange w:id="4557" w:author="Georg Birgisson" w:date="2021-10-06T14:25:00Z">
                <w:pPr>
                  <w:jc w:val="right"/>
                </w:pPr>
              </w:pPrChange>
            </w:pPr>
            <w:del w:id="4558" w:author="Georg Birgisson" w:date="2021-10-06T14:24:00Z">
              <w:r w:rsidRPr="006D20A6" w:rsidDel="00EC7212">
                <w:rPr>
                  <w:rFonts w:eastAsia="Times New Roman"/>
                  <w:color w:val="000000"/>
                  <w:lang w:eastAsia="is-IS"/>
                </w:rPr>
                <w:delText>213</w:delText>
              </w:r>
            </w:del>
          </w:p>
        </w:tc>
        <w:tc>
          <w:tcPr>
            <w:tcW w:w="1068" w:type="dxa"/>
            <w:tcBorders>
              <w:top w:val="nil"/>
              <w:left w:val="nil"/>
              <w:bottom w:val="single" w:sz="4" w:space="0" w:color="auto"/>
              <w:right w:val="single" w:sz="4" w:space="0" w:color="auto"/>
            </w:tcBorders>
            <w:shd w:val="clear" w:color="auto" w:fill="auto"/>
            <w:noWrap/>
            <w:hideMark/>
          </w:tcPr>
          <w:p w14:paraId="464DB00E" w14:textId="25914AB2" w:rsidR="006D20A6" w:rsidRPr="006D20A6" w:rsidDel="00EC7212" w:rsidRDefault="006D20A6">
            <w:pPr>
              <w:pStyle w:val="BodyText"/>
              <w:rPr>
                <w:del w:id="4559" w:author="Georg Birgisson" w:date="2021-10-06T14:24:00Z"/>
                <w:rFonts w:eastAsia="Times New Roman"/>
                <w:color w:val="000000"/>
                <w:lang w:eastAsia="is-IS"/>
              </w:rPr>
              <w:pPrChange w:id="4560" w:author="Georg Birgisson" w:date="2021-10-06T14:25:00Z">
                <w:pPr/>
              </w:pPrChange>
            </w:pPr>
            <w:del w:id="4561" w:author="Georg Birgisson" w:date="2021-10-06T14:24:00Z">
              <w:r w:rsidRPr="006D20A6" w:rsidDel="00EC7212">
                <w:rPr>
                  <w:rFonts w:eastAsia="Times New Roman"/>
                  <w:color w:val="000000"/>
                  <w:lang w:eastAsia="is-IS"/>
                </w:rPr>
                <w:delText xml:space="preserve">BT-94 </w:delText>
              </w:r>
            </w:del>
          </w:p>
        </w:tc>
        <w:tc>
          <w:tcPr>
            <w:tcW w:w="561" w:type="dxa"/>
            <w:tcBorders>
              <w:top w:val="nil"/>
              <w:left w:val="nil"/>
              <w:bottom w:val="single" w:sz="4" w:space="0" w:color="auto"/>
              <w:right w:val="single" w:sz="4" w:space="0" w:color="auto"/>
            </w:tcBorders>
            <w:shd w:val="clear" w:color="auto" w:fill="auto"/>
            <w:noWrap/>
            <w:hideMark/>
          </w:tcPr>
          <w:p w14:paraId="2D67F668" w14:textId="4AE4BEC6" w:rsidR="006D20A6" w:rsidRPr="006D20A6" w:rsidDel="00EC7212" w:rsidRDefault="006D20A6">
            <w:pPr>
              <w:pStyle w:val="BodyText"/>
              <w:rPr>
                <w:del w:id="4562" w:author="Georg Birgisson" w:date="2021-10-06T14:24:00Z"/>
                <w:rFonts w:eastAsia="Times New Roman"/>
                <w:color w:val="000000"/>
                <w:lang w:eastAsia="is-IS"/>
              </w:rPr>
              <w:pPrChange w:id="4563" w:author="Georg Birgisson" w:date="2021-10-06T14:25:00Z">
                <w:pPr>
                  <w:jc w:val="center"/>
                </w:pPr>
              </w:pPrChange>
            </w:pPr>
            <w:del w:id="4564"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0864CE26" w14:textId="398D327D" w:rsidR="006D20A6" w:rsidRPr="006D20A6" w:rsidDel="00EC7212" w:rsidRDefault="006D20A6">
            <w:pPr>
              <w:pStyle w:val="BodyText"/>
              <w:rPr>
                <w:del w:id="4565" w:author="Georg Birgisson" w:date="2021-10-06T14:24:00Z"/>
                <w:rFonts w:eastAsia="Times New Roman"/>
                <w:color w:val="000000"/>
                <w:lang w:eastAsia="is-IS"/>
              </w:rPr>
              <w:pPrChange w:id="4566" w:author="Georg Birgisson" w:date="2021-10-06T14:25:00Z">
                <w:pPr>
                  <w:jc w:val="center"/>
                </w:pPr>
              </w:pPrChange>
            </w:pPr>
            <w:del w:id="4567"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1E453D88" w14:textId="60B8F454" w:rsidR="006D20A6" w:rsidRPr="006D20A6" w:rsidDel="00EC7212" w:rsidRDefault="006D20A6">
            <w:pPr>
              <w:pStyle w:val="BodyText"/>
              <w:rPr>
                <w:del w:id="4568" w:author="Georg Birgisson" w:date="2021-10-06T14:24:00Z"/>
                <w:rFonts w:eastAsia="Times New Roman"/>
                <w:color w:val="000000"/>
                <w:lang w:eastAsia="is-IS"/>
              </w:rPr>
              <w:pPrChange w:id="4569" w:author="Georg Birgisson" w:date="2021-10-06T14:25:00Z">
                <w:pPr/>
              </w:pPrChange>
            </w:pPr>
            <w:del w:id="4570" w:author="Georg Birgisson" w:date="2021-10-06T14:24:00Z">
              <w:r w:rsidRPr="006D20A6" w:rsidDel="00EC7212">
                <w:rPr>
                  <w:rFonts w:eastAsia="Times New Roman"/>
                  <w:color w:val="000000"/>
                  <w:lang w:eastAsia="is-IS"/>
                </w:rPr>
                <w:delText>cac:AllowanceCharge/cbc:MultiplierFactorNumeric</w:delText>
              </w:r>
            </w:del>
          </w:p>
        </w:tc>
        <w:tc>
          <w:tcPr>
            <w:tcW w:w="2808" w:type="dxa"/>
            <w:tcBorders>
              <w:top w:val="nil"/>
              <w:left w:val="nil"/>
              <w:bottom w:val="single" w:sz="4" w:space="0" w:color="auto"/>
              <w:right w:val="single" w:sz="4" w:space="0" w:color="auto"/>
            </w:tcBorders>
            <w:shd w:val="clear" w:color="auto" w:fill="auto"/>
            <w:noWrap/>
            <w:hideMark/>
          </w:tcPr>
          <w:p w14:paraId="615646F2" w14:textId="432B7A8B" w:rsidR="006D20A6" w:rsidRPr="006D20A6" w:rsidDel="00EC7212" w:rsidRDefault="006D20A6">
            <w:pPr>
              <w:pStyle w:val="BodyText"/>
              <w:rPr>
                <w:del w:id="4571" w:author="Georg Birgisson" w:date="2021-10-06T14:24:00Z"/>
                <w:rFonts w:eastAsia="Times New Roman"/>
                <w:color w:val="000000"/>
                <w:lang w:eastAsia="is-IS"/>
              </w:rPr>
              <w:pPrChange w:id="4572" w:author="Georg Birgisson" w:date="2021-10-06T14:25:00Z">
                <w:pPr/>
              </w:pPrChange>
            </w:pPr>
            <w:del w:id="4573" w:author="Georg Birgisson" w:date="2021-10-06T14:24:00Z">
              <w:r w:rsidRPr="006D20A6" w:rsidDel="00EC7212">
                <w:rPr>
                  <w:rFonts w:eastAsia="Times New Roman"/>
                  <w:color w:val="000000"/>
                  <w:lang w:eastAsia="is-IS"/>
                </w:rPr>
                <w:delText>with cbc:ChargeIndicator = 'false'</w:delText>
              </w:r>
            </w:del>
          </w:p>
        </w:tc>
      </w:tr>
      <w:tr w:rsidR="006D20A6" w:rsidRPr="006D20A6" w:rsidDel="00EC7212" w14:paraId="4EFEBCD6" w14:textId="4734A315" w:rsidTr="00A61027">
        <w:trPr>
          <w:trHeight w:val="300"/>
          <w:del w:id="457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3210A17" w14:textId="16CBC2FA" w:rsidR="006D20A6" w:rsidRPr="006D20A6" w:rsidDel="00EC7212" w:rsidRDefault="006D20A6">
            <w:pPr>
              <w:pStyle w:val="BodyText"/>
              <w:rPr>
                <w:del w:id="4575" w:author="Georg Birgisson" w:date="2021-10-06T14:24:00Z"/>
                <w:rFonts w:eastAsia="Times New Roman"/>
                <w:color w:val="000000"/>
                <w:lang w:eastAsia="is-IS"/>
              </w:rPr>
              <w:pPrChange w:id="4576" w:author="Georg Birgisson" w:date="2021-10-06T14:25:00Z">
                <w:pPr>
                  <w:jc w:val="right"/>
                </w:pPr>
              </w:pPrChange>
            </w:pPr>
            <w:del w:id="4577" w:author="Georg Birgisson" w:date="2021-10-06T14:24:00Z">
              <w:r w:rsidRPr="006D20A6" w:rsidDel="00EC7212">
                <w:rPr>
                  <w:rFonts w:eastAsia="Times New Roman"/>
                  <w:color w:val="000000"/>
                  <w:lang w:eastAsia="is-IS"/>
                </w:rPr>
                <w:delText>214</w:delText>
              </w:r>
            </w:del>
          </w:p>
        </w:tc>
        <w:tc>
          <w:tcPr>
            <w:tcW w:w="1068" w:type="dxa"/>
            <w:tcBorders>
              <w:top w:val="nil"/>
              <w:left w:val="nil"/>
              <w:bottom w:val="single" w:sz="4" w:space="0" w:color="auto"/>
              <w:right w:val="single" w:sz="4" w:space="0" w:color="auto"/>
            </w:tcBorders>
            <w:shd w:val="clear" w:color="auto" w:fill="auto"/>
            <w:noWrap/>
            <w:hideMark/>
          </w:tcPr>
          <w:p w14:paraId="458CE98D" w14:textId="03C246C1" w:rsidR="006D20A6" w:rsidRPr="006D20A6" w:rsidDel="00EC7212" w:rsidRDefault="006D20A6">
            <w:pPr>
              <w:pStyle w:val="BodyText"/>
              <w:rPr>
                <w:del w:id="4578" w:author="Georg Birgisson" w:date="2021-10-06T14:24:00Z"/>
                <w:rFonts w:eastAsia="Times New Roman"/>
                <w:color w:val="000000"/>
                <w:lang w:eastAsia="is-IS"/>
              </w:rPr>
              <w:pPrChange w:id="4579" w:author="Georg Birgisson" w:date="2021-10-06T14:25:00Z">
                <w:pPr/>
              </w:pPrChange>
            </w:pPr>
            <w:del w:id="4580" w:author="Georg Birgisson" w:date="2021-10-06T14:24:00Z">
              <w:r w:rsidRPr="006D20A6" w:rsidDel="00EC7212">
                <w:rPr>
                  <w:rFonts w:eastAsia="Times New Roman"/>
                  <w:color w:val="000000"/>
                  <w:lang w:eastAsia="is-IS"/>
                </w:rPr>
                <w:delText xml:space="preserve">BT-95 </w:delText>
              </w:r>
            </w:del>
          </w:p>
        </w:tc>
        <w:tc>
          <w:tcPr>
            <w:tcW w:w="561" w:type="dxa"/>
            <w:tcBorders>
              <w:top w:val="nil"/>
              <w:left w:val="nil"/>
              <w:bottom w:val="single" w:sz="4" w:space="0" w:color="auto"/>
              <w:right w:val="single" w:sz="4" w:space="0" w:color="auto"/>
            </w:tcBorders>
            <w:shd w:val="clear" w:color="auto" w:fill="auto"/>
            <w:noWrap/>
            <w:hideMark/>
          </w:tcPr>
          <w:p w14:paraId="49E88DDB" w14:textId="43D67739" w:rsidR="006D20A6" w:rsidRPr="006D20A6" w:rsidDel="00EC7212" w:rsidRDefault="006D20A6">
            <w:pPr>
              <w:pStyle w:val="BodyText"/>
              <w:rPr>
                <w:del w:id="4581" w:author="Georg Birgisson" w:date="2021-10-06T14:24:00Z"/>
                <w:rFonts w:eastAsia="Times New Roman"/>
                <w:color w:val="000000"/>
                <w:lang w:eastAsia="is-IS"/>
              </w:rPr>
              <w:pPrChange w:id="4582" w:author="Georg Birgisson" w:date="2021-10-06T14:25:00Z">
                <w:pPr>
                  <w:jc w:val="center"/>
                </w:pPr>
              </w:pPrChange>
            </w:pPr>
            <w:del w:id="4583"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7996D6E8" w14:textId="01B2A763" w:rsidR="006D20A6" w:rsidRPr="006D20A6" w:rsidDel="00EC7212" w:rsidRDefault="006D20A6">
            <w:pPr>
              <w:pStyle w:val="BodyText"/>
              <w:rPr>
                <w:del w:id="4584" w:author="Georg Birgisson" w:date="2021-10-06T14:24:00Z"/>
                <w:rFonts w:eastAsia="Times New Roman"/>
                <w:color w:val="000000"/>
                <w:lang w:eastAsia="is-IS"/>
              </w:rPr>
              <w:pPrChange w:id="4585" w:author="Georg Birgisson" w:date="2021-10-06T14:25:00Z">
                <w:pPr>
                  <w:jc w:val="center"/>
                </w:pPr>
              </w:pPrChange>
            </w:pPr>
            <w:del w:id="4586" w:author="Georg Birgisson" w:date="2021-10-06T14:24:00Z">
              <w:r w:rsidRPr="006D20A6" w:rsidDel="00EC7212">
                <w:rPr>
                  <w:rFonts w:eastAsia="Times New Roman"/>
                  <w:color w:val="000000"/>
                  <w:lang w:eastAsia="is-IS"/>
                </w:rPr>
                <w:delText>ólíkt</w:delText>
              </w:r>
            </w:del>
          </w:p>
        </w:tc>
        <w:tc>
          <w:tcPr>
            <w:tcW w:w="9507" w:type="dxa"/>
            <w:tcBorders>
              <w:top w:val="nil"/>
              <w:left w:val="nil"/>
              <w:bottom w:val="single" w:sz="4" w:space="0" w:color="auto"/>
              <w:right w:val="single" w:sz="4" w:space="0" w:color="auto"/>
            </w:tcBorders>
            <w:shd w:val="clear" w:color="auto" w:fill="auto"/>
            <w:noWrap/>
            <w:hideMark/>
          </w:tcPr>
          <w:p w14:paraId="2ABF8602" w14:textId="5F49761C" w:rsidR="006D20A6" w:rsidRPr="006D20A6" w:rsidDel="00EC7212" w:rsidRDefault="006D20A6">
            <w:pPr>
              <w:pStyle w:val="BodyText"/>
              <w:rPr>
                <w:del w:id="4587" w:author="Georg Birgisson" w:date="2021-10-06T14:24:00Z"/>
                <w:rFonts w:eastAsia="Times New Roman"/>
                <w:color w:val="000000"/>
                <w:lang w:eastAsia="is-IS"/>
              </w:rPr>
              <w:pPrChange w:id="4588" w:author="Georg Birgisson" w:date="2021-10-06T14:25:00Z">
                <w:pPr/>
              </w:pPrChange>
            </w:pPr>
            <w:del w:id="4589" w:author="Georg Birgisson" w:date="2021-10-06T14:24:00Z">
              <w:r w:rsidRPr="006D20A6" w:rsidDel="00EC7212">
                <w:rPr>
                  <w:rFonts w:eastAsia="Times New Roman"/>
                  <w:color w:val="000000"/>
                  <w:lang w:eastAsia="is-IS"/>
                </w:rPr>
                <w:delText>cac:AllowanceCharge/cac:TaxCategory/cbc:ID</w:delText>
              </w:r>
            </w:del>
          </w:p>
        </w:tc>
        <w:tc>
          <w:tcPr>
            <w:tcW w:w="2808" w:type="dxa"/>
            <w:tcBorders>
              <w:top w:val="nil"/>
              <w:left w:val="nil"/>
              <w:bottom w:val="single" w:sz="4" w:space="0" w:color="auto"/>
              <w:right w:val="single" w:sz="4" w:space="0" w:color="auto"/>
            </w:tcBorders>
            <w:shd w:val="clear" w:color="auto" w:fill="auto"/>
            <w:noWrap/>
            <w:hideMark/>
          </w:tcPr>
          <w:p w14:paraId="1084BACB" w14:textId="11676905" w:rsidR="006D20A6" w:rsidRPr="006D20A6" w:rsidDel="00EC7212" w:rsidRDefault="006D20A6">
            <w:pPr>
              <w:pStyle w:val="BodyText"/>
              <w:rPr>
                <w:del w:id="4590" w:author="Georg Birgisson" w:date="2021-10-06T14:24:00Z"/>
                <w:rFonts w:eastAsia="Times New Roman"/>
                <w:color w:val="000000"/>
                <w:lang w:eastAsia="is-IS"/>
              </w:rPr>
              <w:pPrChange w:id="4591" w:author="Georg Birgisson" w:date="2021-10-06T14:25:00Z">
                <w:pPr/>
              </w:pPrChange>
            </w:pPr>
            <w:del w:id="4592" w:author="Georg Birgisson" w:date="2021-10-06T14:24:00Z">
              <w:r w:rsidRPr="006D20A6" w:rsidDel="00EC7212">
                <w:rPr>
                  <w:rFonts w:eastAsia="Times New Roman"/>
                  <w:color w:val="000000"/>
                  <w:lang w:eastAsia="is-IS"/>
                </w:rPr>
                <w:delText>with cbc:ChargeIndicator = 'false'with cac:TaxScheme/cbc:ID = “VAT”</w:delText>
              </w:r>
            </w:del>
          </w:p>
        </w:tc>
      </w:tr>
      <w:tr w:rsidR="006D20A6" w:rsidRPr="006D20A6" w:rsidDel="00EC7212" w14:paraId="20CF515E" w14:textId="50905DEC" w:rsidTr="00A61027">
        <w:trPr>
          <w:trHeight w:val="300"/>
          <w:del w:id="459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D9F3556" w14:textId="31200F04" w:rsidR="006D20A6" w:rsidRPr="006D20A6" w:rsidDel="00EC7212" w:rsidRDefault="006D20A6">
            <w:pPr>
              <w:pStyle w:val="BodyText"/>
              <w:rPr>
                <w:del w:id="4594" w:author="Georg Birgisson" w:date="2021-10-06T14:24:00Z"/>
                <w:rFonts w:eastAsia="Times New Roman"/>
                <w:color w:val="000000"/>
                <w:lang w:eastAsia="is-IS"/>
              </w:rPr>
              <w:pPrChange w:id="4595" w:author="Georg Birgisson" w:date="2021-10-06T14:25:00Z">
                <w:pPr>
                  <w:jc w:val="right"/>
                </w:pPr>
              </w:pPrChange>
            </w:pPr>
            <w:del w:id="4596" w:author="Georg Birgisson" w:date="2021-10-06T14:24:00Z">
              <w:r w:rsidRPr="006D20A6" w:rsidDel="00EC7212">
                <w:rPr>
                  <w:rFonts w:eastAsia="Times New Roman"/>
                  <w:color w:val="000000"/>
                  <w:lang w:eastAsia="is-IS"/>
                </w:rPr>
                <w:delText>215</w:delText>
              </w:r>
            </w:del>
          </w:p>
        </w:tc>
        <w:tc>
          <w:tcPr>
            <w:tcW w:w="1068" w:type="dxa"/>
            <w:tcBorders>
              <w:top w:val="nil"/>
              <w:left w:val="nil"/>
              <w:bottom w:val="single" w:sz="4" w:space="0" w:color="auto"/>
              <w:right w:val="single" w:sz="4" w:space="0" w:color="auto"/>
            </w:tcBorders>
            <w:shd w:val="clear" w:color="auto" w:fill="auto"/>
            <w:noWrap/>
            <w:hideMark/>
          </w:tcPr>
          <w:p w14:paraId="7FCDE4AD" w14:textId="5CE3F610" w:rsidR="006D20A6" w:rsidRPr="006D20A6" w:rsidDel="00EC7212" w:rsidRDefault="006D20A6">
            <w:pPr>
              <w:pStyle w:val="BodyText"/>
              <w:rPr>
                <w:del w:id="4597" w:author="Georg Birgisson" w:date="2021-10-06T14:24:00Z"/>
                <w:rFonts w:eastAsia="Times New Roman"/>
                <w:color w:val="000000"/>
                <w:lang w:eastAsia="is-IS"/>
              </w:rPr>
              <w:pPrChange w:id="4598" w:author="Georg Birgisson" w:date="2021-10-06T14:25:00Z">
                <w:pPr/>
              </w:pPrChange>
            </w:pPr>
            <w:del w:id="4599" w:author="Georg Birgisson" w:date="2021-10-06T14:24:00Z">
              <w:r w:rsidRPr="006D20A6" w:rsidDel="00EC7212">
                <w:rPr>
                  <w:rFonts w:eastAsia="Times New Roman"/>
                  <w:color w:val="000000"/>
                  <w:lang w:eastAsia="is-IS"/>
                </w:rPr>
                <w:delText xml:space="preserve">BT-96 </w:delText>
              </w:r>
            </w:del>
          </w:p>
        </w:tc>
        <w:tc>
          <w:tcPr>
            <w:tcW w:w="561" w:type="dxa"/>
            <w:tcBorders>
              <w:top w:val="nil"/>
              <w:left w:val="nil"/>
              <w:bottom w:val="single" w:sz="4" w:space="0" w:color="auto"/>
              <w:right w:val="single" w:sz="4" w:space="0" w:color="auto"/>
            </w:tcBorders>
            <w:shd w:val="clear" w:color="auto" w:fill="auto"/>
            <w:noWrap/>
            <w:hideMark/>
          </w:tcPr>
          <w:p w14:paraId="18CAC925" w14:textId="7A55EDCF" w:rsidR="006D20A6" w:rsidRPr="006D20A6" w:rsidDel="00EC7212" w:rsidRDefault="006D20A6">
            <w:pPr>
              <w:pStyle w:val="BodyText"/>
              <w:rPr>
                <w:del w:id="4600" w:author="Georg Birgisson" w:date="2021-10-06T14:24:00Z"/>
                <w:rFonts w:eastAsia="Times New Roman"/>
                <w:color w:val="000000"/>
                <w:lang w:eastAsia="is-IS"/>
              </w:rPr>
              <w:pPrChange w:id="4601" w:author="Georg Birgisson" w:date="2021-10-06T14:25:00Z">
                <w:pPr>
                  <w:jc w:val="center"/>
                </w:pPr>
              </w:pPrChange>
            </w:pPr>
            <w:del w:id="4602"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36935381" w14:textId="51F2167B" w:rsidR="006D20A6" w:rsidRPr="006D20A6" w:rsidDel="00EC7212" w:rsidRDefault="006D20A6">
            <w:pPr>
              <w:pStyle w:val="BodyText"/>
              <w:rPr>
                <w:del w:id="4603" w:author="Georg Birgisson" w:date="2021-10-06T14:24:00Z"/>
                <w:rFonts w:eastAsia="Times New Roman"/>
                <w:color w:val="000000"/>
                <w:lang w:eastAsia="is-IS"/>
              </w:rPr>
              <w:pPrChange w:id="4604" w:author="Georg Birgisson" w:date="2021-10-06T14:25:00Z">
                <w:pPr>
                  <w:jc w:val="center"/>
                </w:pPr>
              </w:pPrChange>
            </w:pPr>
            <w:del w:id="4605"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4CF74525" w14:textId="142F037C" w:rsidR="006D20A6" w:rsidRPr="006D20A6" w:rsidDel="00EC7212" w:rsidRDefault="006D20A6">
            <w:pPr>
              <w:pStyle w:val="BodyText"/>
              <w:rPr>
                <w:del w:id="4606" w:author="Georg Birgisson" w:date="2021-10-06T14:24:00Z"/>
                <w:rFonts w:eastAsia="Times New Roman"/>
                <w:color w:val="000000"/>
                <w:lang w:eastAsia="is-IS"/>
              </w:rPr>
              <w:pPrChange w:id="4607" w:author="Georg Birgisson" w:date="2021-10-06T14:25:00Z">
                <w:pPr/>
              </w:pPrChange>
            </w:pPr>
            <w:del w:id="4608" w:author="Georg Birgisson" w:date="2021-10-06T14:24:00Z">
              <w:r w:rsidRPr="006D20A6" w:rsidDel="00EC7212">
                <w:rPr>
                  <w:rFonts w:eastAsia="Times New Roman"/>
                  <w:color w:val="000000"/>
                  <w:lang w:eastAsia="is-IS"/>
                </w:rPr>
                <w:delText>cac:AllowanceCharge/cac:TaxCategory/cbc:Percent</w:delText>
              </w:r>
            </w:del>
          </w:p>
        </w:tc>
        <w:tc>
          <w:tcPr>
            <w:tcW w:w="2808" w:type="dxa"/>
            <w:tcBorders>
              <w:top w:val="nil"/>
              <w:left w:val="nil"/>
              <w:bottom w:val="single" w:sz="4" w:space="0" w:color="auto"/>
              <w:right w:val="single" w:sz="4" w:space="0" w:color="auto"/>
            </w:tcBorders>
            <w:shd w:val="clear" w:color="auto" w:fill="auto"/>
            <w:noWrap/>
            <w:hideMark/>
          </w:tcPr>
          <w:p w14:paraId="452468A5" w14:textId="6881A47E" w:rsidR="006D20A6" w:rsidRPr="006D20A6" w:rsidDel="00EC7212" w:rsidRDefault="006D20A6">
            <w:pPr>
              <w:pStyle w:val="BodyText"/>
              <w:rPr>
                <w:del w:id="4609" w:author="Georg Birgisson" w:date="2021-10-06T14:24:00Z"/>
                <w:rFonts w:eastAsia="Times New Roman"/>
                <w:color w:val="000000"/>
                <w:lang w:eastAsia="is-IS"/>
              </w:rPr>
              <w:pPrChange w:id="4610" w:author="Georg Birgisson" w:date="2021-10-06T14:25:00Z">
                <w:pPr/>
              </w:pPrChange>
            </w:pPr>
            <w:del w:id="4611" w:author="Georg Birgisson" w:date="2021-10-06T14:24:00Z">
              <w:r w:rsidRPr="006D20A6" w:rsidDel="00EC7212">
                <w:rPr>
                  <w:rFonts w:eastAsia="Times New Roman"/>
                  <w:color w:val="000000"/>
                  <w:lang w:eastAsia="is-IS"/>
                </w:rPr>
                <w:delText>with cbc:ChargeIndicator = 'false'</w:delText>
              </w:r>
            </w:del>
          </w:p>
        </w:tc>
      </w:tr>
      <w:tr w:rsidR="006D20A6" w:rsidRPr="006D20A6" w:rsidDel="00EC7212" w14:paraId="32C28880" w14:textId="05DA5612" w:rsidTr="00A61027">
        <w:trPr>
          <w:trHeight w:val="300"/>
          <w:del w:id="461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C714B4E" w14:textId="5F95F942" w:rsidR="006D20A6" w:rsidRPr="006D20A6" w:rsidDel="00EC7212" w:rsidRDefault="006D20A6">
            <w:pPr>
              <w:pStyle w:val="BodyText"/>
              <w:rPr>
                <w:del w:id="4613" w:author="Georg Birgisson" w:date="2021-10-06T14:24:00Z"/>
                <w:rFonts w:eastAsia="Times New Roman"/>
                <w:color w:val="000000"/>
                <w:lang w:eastAsia="is-IS"/>
              </w:rPr>
              <w:pPrChange w:id="4614" w:author="Georg Birgisson" w:date="2021-10-06T14:25:00Z">
                <w:pPr>
                  <w:jc w:val="right"/>
                </w:pPr>
              </w:pPrChange>
            </w:pPr>
            <w:del w:id="4615" w:author="Georg Birgisson" w:date="2021-10-06T14:24:00Z">
              <w:r w:rsidRPr="006D20A6" w:rsidDel="00EC7212">
                <w:rPr>
                  <w:rFonts w:eastAsia="Times New Roman"/>
                  <w:color w:val="000000"/>
                  <w:lang w:eastAsia="is-IS"/>
                </w:rPr>
                <w:delText>216</w:delText>
              </w:r>
            </w:del>
          </w:p>
        </w:tc>
        <w:tc>
          <w:tcPr>
            <w:tcW w:w="1068" w:type="dxa"/>
            <w:tcBorders>
              <w:top w:val="nil"/>
              <w:left w:val="nil"/>
              <w:bottom w:val="single" w:sz="4" w:space="0" w:color="auto"/>
              <w:right w:val="single" w:sz="4" w:space="0" w:color="auto"/>
            </w:tcBorders>
            <w:shd w:val="clear" w:color="auto" w:fill="auto"/>
            <w:noWrap/>
            <w:hideMark/>
          </w:tcPr>
          <w:p w14:paraId="3162C61B" w14:textId="624E285A" w:rsidR="006D20A6" w:rsidRPr="006D20A6" w:rsidDel="00EC7212" w:rsidRDefault="006D20A6">
            <w:pPr>
              <w:pStyle w:val="BodyText"/>
              <w:rPr>
                <w:del w:id="4616" w:author="Georg Birgisson" w:date="2021-10-06T14:24:00Z"/>
                <w:rFonts w:eastAsia="Times New Roman"/>
                <w:color w:val="000000"/>
                <w:lang w:eastAsia="is-IS"/>
              </w:rPr>
              <w:pPrChange w:id="4617" w:author="Georg Birgisson" w:date="2021-10-06T14:25:00Z">
                <w:pPr/>
              </w:pPrChange>
            </w:pPr>
            <w:del w:id="4618" w:author="Georg Birgisson" w:date="2021-10-06T14:24:00Z">
              <w:r w:rsidRPr="006D20A6" w:rsidDel="00EC7212">
                <w:rPr>
                  <w:rFonts w:eastAsia="Times New Roman"/>
                  <w:color w:val="000000"/>
                  <w:lang w:eastAsia="is-IS"/>
                </w:rPr>
                <w:delText xml:space="preserve">BT-97 </w:delText>
              </w:r>
            </w:del>
          </w:p>
        </w:tc>
        <w:tc>
          <w:tcPr>
            <w:tcW w:w="561" w:type="dxa"/>
            <w:tcBorders>
              <w:top w:val="nil"/>
              <w:left w:val="nil"/>
              <w:bottom w:val="single" w:sz="4" w:space="0" w:color="auto"/>
              <w:right w:val="single" w:sz="4" w:space="0" w:color="auto"/>
            </w:tcBorders>
            <w:shd w:val="clear" w:color="auto" w:fill="auto"/>
            <w:noWrap/>
            <w:hideMark/>
          </w:tcPr>
          <w:p w14:paraId="3556BA53" w14:textId="17A6BC15" w:rsidR="006D20A6" w:rsidRPr="006D20A6" w:rsidDel="00EC7212" w:rsidRDefault="006D20A6">
            <w:pPr>
              <w:pStyle w:val="BodyText"/>
              <w:rPr>
                <w:del w:id="4619" w:author="Georg Birgisson" w:date="2021-10-06T14:24:00Z"/>
                <w:rFonts w:eastAsia="Times New Roman"/>
                <w:color w:val="000000"/>
                <w:lang w:eastAsia="is-IS"/>
              </w:rPr>
              <w:pPrChange w:id="4620" w:author="Georg Birgisson" w:date="2021-10-06T14:25:00Z">
                <w:pPr>
                  <w:jc w:val="center"/>
                </w:pPr>
              </w:pPrChange>
            </w:pPr>
            <w:del w:id="4621"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5B36C4B0" w14:textId="39DDC18C" w:rsidR="006D20A6" w:rsidRPr="006D20A6" w:rsidDel="00EC7212" w:rsidRDefault="006D20A6">
            <w:pPr>
              <w:pStyle w:val="BodyText"/>
              <w:rPr>
                <w:del w:id="4622" w:author="Georg Birgisson" w:date="2021-10-06T14:24:00Z"/>
                <w:rFonts w:eastAsia="Times New Roman"/>
                <w:color w:val="000000"/>
                <w:lang w:eastAsia="is-IS"/>
              </w:rPr>
              <w:pPrChange w:id="4623" w:author="Georg Birgisson" w:date="2021-10-06T14:25:00Z">
                <w:pPr>
                  <w:jc w:val="center"/>
                </w:pPr>
              </w:pPrChange>
            </w:pPr>
            <w:del w:id="4624"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5F24792A" w14:textId="22F32126" w:rsidR="006D20A6" w:rsidRPr="006D20A6" w:rsidDel="00EC7212" w:rsidRDefault="006D20A6">
            <w:pPr>
              <w:pStyle w:val="BodyText"/>
              <w:rPr>
                <w:del w:id="4625" w:author="Georg Birgisson" w:date="2021-10-06T14:24:00Z"/>
                <w:rFonts w:eastAsia="Times New Roman"/>
                <w:color w:val="000000"/>
                <w:lang w:eastAsia="is-IS"/>
              </w:rPr>
              <w:pPrChange w:id="4626" w:author="Georg Birgisson" w:date="2021-10-06T14:25:00Z">
                <w:pPr/>
              </w:pPrChange>
            </w:pPr>
            <w:del w:id="4627" w:author="Georg Birgisson" w:date="2021-10-06T14:24:00Z">
              <w:r w:rsidRPr="006D20A6" w:rsidDel="00EC7212">
                <w:rPr>
                  <w:rFonts w:eastAsia="Times New Roman"/>
                  <w:color w:val="000000"/>
                  <w:lang w:eastAsia="is-IS"/>
                </w:rPr>
                <w:delText>cac:AllowanceCharge/cbc:AllowanceChargeReason</w:delText>
              </w:r>
            </w:del>
          </w:p>
        </w:tc>
        <w:tc>
          <w:tcPr>
            <w:tcW w:w="2808" w:type="dxa"/>
            <w:tcBorders>
              <w:top w:val="nil"/>
              <w:left w:val="nil"/>
              <w:bottom w:val="single" w:sz="4" w:space="0" w:color="auto"/>
              <w:right w:val="single" w:sz="4" w:space="0" w:color="auto"/>
            </w:tcBorders>
            <w:shd w:val="clear" w:color="auto" w:fill="auto"/>
            <w:noWrap/>
            <w:hideMark/>
          </w:tcPr>
          <w:p w14:paraId="1549294F" w14:textId="3C64E60D" w:rsidR="006D20A6" w:rsidRPr="006D20A6" w:rsidDel="00EC7212" w:rsidRDefault="006D20A6">
            <w:pPr>
              <w:pStyle w:val="BodyText"/>
              <w:rPr>
                <w:del w:id="4628" w:author="Georg Birgisson" w:date="2021-10-06T14:24:00Z"/>
                <w:rFonts w:eastAsia="Times New Roman"/>
                <w:color w:val="000000"/>
                <w:lang w:eastAsia="is-IS"/>
              </w:rPr>
              <w:pPrChange w:id="4629" w:author="Georg Birgisson" w:date="2021-10-06T14:25:00Z">
                <w:pPr/>
              </w:pPrChange>
            </w:pPr>
            <w:del w:id="4630" w:author="Georg Birgisson" w:date="2021-10-06T14:24:00Z">
              <w:r w:rsidRPr="006D20A6" w:rsidDel="00EC7212">
                <w:rPr>
                  <w:rFonts w:eastAsia="Times New Roman"/>
                  <w:color w:val="000000"/>
                  <w:lang w:eastAsia="is-IS"/>
                </w:rPr>
                <w:delText>with cbc:ChargeIndicator = 'false'</w:delText>
              </w:r>
            </w:del>
          </w:p>
        </w:tc>
      </w:tr>
      <w:tr w:rsidR="006D20A6" w:rsidRPr="006D20A6" w:rsidDel="00EC7212" w14:paraId="71055679" w14:textId="61A36F18" w:rsidTr="00A61027">
        <w:trPr>
          <w:trHeight w:val="300"/>
          <w:del w:id="463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BFB774E" w14:textId="2C112680" w:rsidR="006D20A6" w:rsidRPr="006D20A6" w:rsidDel="00EC7212" w:rsidRDefault="006D20A6">
            <w:pPr>
              <w:pStyle w:val="BodyText"/>
              <w:rPr>
                <w:del w:id="4632" w:author="Georg Birgisson" w:date="2021-10-06T14:24:00Z"/>
                <w:rFonts w:eastAsia="Times New Roman"/>
                <w:color w:val="000000"/>
                <w:lang w:eastAsia="is-IS"/>
              </w:rPr>
              <w:pPrChange w:id="4633" w:author="Georg Birgisson" w:date="2021-10-06T14:25:00Z">
                <w:pPr>
                  <w:jc w:val="right"/>
                </w:pPr>
              </w:pPrChange>
            </w:pPr>
            <w:del w:id="4634" w:author="Georg Birgisson" w:date="2021-10-06T14:24:00Z">
              <w:r w:rsidRPr="006D20A6" w:rsidDel="00EC7212">
                <w:rPr>
                  <w:rFonts w:eastAsia="Times New Roman"/>
                  <w:color w:val="000000"/>
                  <w:lang w:eastAsia="is-IS"/>
                </w:rPr>
                <w:delText>221</w:delText>
              </w:r>
            </w:del>
          </w:p>
        </w:tc>
        <w:tc>
          <w:tcPr>
            <w:tcW w:w="1068" w:type="dxa"/>
            <w:tcBorders>
              <w:top w:val="nil"/>
              <w:left w:val="nil"/>
              <w:bottom w:val="single" w:sz="4" w:space="0" w:color="auto"/>
              <w:right w:val="single" w:sz="4" w:space="0" w:color="auto"/>
            </w:tcBorders>
            <w:shd w:val="clear" w:color="auto" w:fill="auto"/>
            <w:noWrap/>
            <w:hideMark/>
          </w:tcPr>
          <w:p w14:paraId="291CDF40" w14:textId="4E55B41F" w:rsidR="006D20A6" w:rsidRPr="006D20A6" w:rsidDel="00EC7212" w:rsidRDefault="006D20A6">
            <w:pPr>
              <w:pStyle w:val="BodyText"/>
              <w:rPr>
                <w:del w:id="4635" w:author="Georg Birgisson" w:date="2021-10-06T14:24:00Z"/>
                <w:rFonts w:eastAsia="Times New Roman"/>
                <w:color w:val="000000"/>
                <w:lang w:eastAsia="is-IS"/>
              </w:rPr>
              <w:pPrChange w:id="4636" w:author="Georg Birgisson" w:date="2021-10-06T14:25:00Z">
                <w:pPr/>
              </w:pPrChange>
            </w:pPr>
            <w:del w:id="4637" w:author="Georg Birgisson" w:date="2021-10-06T14:24:00Z">
              <w:r w:rsidRPr="006D20A6" w:rsidDel="00EC7212">
                <w:rPr>
                  <w:rFonts w:eastAsia="Times New Roman"/>
                  <w:color w:val="000000"/>
                  <w:lang w:eastAsia="is-IS"/>
                </w:rPr>
                <w:delText xml:space="preserve">BT-98 </w:delText>
              </w:r>
            </w:del>
          </w:p>
        </w:tc>
        <w:tc>
          <w:tcPr>
            <w:tcW w:w="561" w:type="dxa"/>
            <w:tcBorders>
              <w:top w:val="nil"/>
              <w:left w:val="nil"/>
              <w:bottom w:val="single" w:sz="4" w:space="0" w:color="auto"/>
              <w:right w:val="single" w:sz="4" w:space="0" w:color="auto"/>
            </w:tcBorders>
            <w:shd w:val="clear" w:color="auto" w:fill="auto"/>
            <w:noWrap/>
            <w:hideMark/>
          </w:tcPr>
          <w:p w14:paraId="53AD7417" w14:textId="1BADD70B" w:rsidR="006D20A6" w:rsidRPr="006D20A6" w:rsidDel="00EC7212" w:rsidRDefault="006D20A6">
            <w:pPr>
              <w:pStyle w:val="BodyText"/>
              <w:rPr>
                <w:del w:id="4638" w:author="Georg Birgisson" w:date="2021-10-06T14:24:00Z"/>
                <w:rFonts w:eastAsia="Times New Roman"/>
                <w:color w:val="000000"/>
                <w:lang w:eastAsia="is-IS"/>
              </w:rPr>
              <w:pPrChange w:id="4639" w:author="Georg Birgisson" w:date="2021-10-06T14:25:00Z">
                <w:pPr>
                  <w:jc w:val="center"/>
                </w:pPr>
              </w:pPrChange>
            </w:pPr>
            <w:del w:id="4640"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404B6807" w14:textId="0F115D1F" w:rsidR="006D20A6" w:rsidRPr="006D20A6" w:rsidDel="00EC7212" w:rsidRDefault="006D20A6">
            <w:pPr>
              <w:pStyle w:val="BodyText"/>
              <w:rPr>
                <w:del w:id="4641" w:author="Georg Birgisson" w:date="2021-10-06T14:24:00Z"/>
                <w:rFonts w:eastAsia="Times New Roman"/>
                <w:color w:val="000000"/>
                <w:lang w:eastAsia="is-IS"/>
              </w:rPr>
              <w:pPrChange w:id="4642" w:author="Georg Birgisson" w:date="2021-10-06T14:25:00Z">
                <w:pPr>
                  <w:jc w:val="center"/>
                </w:pPr>
              </w:pPrChange>
            </w:pPr>
            <w:del w:id="4643"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27E2ADEF" w14:textId="0CA32368" w:rsidR="006D20A6" w:rsidRPr="006D20A6" w:rsidDel="00EC7212" w:rsidRDefault="006D20A6">
            <w:pPr>
              <w:pStyle w:val="BodyText"/>
              <w:rPr>
                <w:del w:id="4644" w:author="Georg Birgisson" w:date="2021-10-06T14:24:00Z"/>
                <w:rFonts w:eastAsia="Times New Roman"/>
                <w:color w:val="000000"/>
                <w:lang w:eastAsia="is-IS"/>
              </w:rPr>
              <w:pPrChange w:id="4645" w:author="Georg Birgisson" w:date="2021-10-06T14:25:00Z">
                <w:pPr/>
              </w:pPrChange>
            </w:pPr>
            <w:del w:id="4646" w:author="Georg Birgisson" w:date="2021-10-06T14:24:00Z">
              <w:r w:rsidRPr="006D20A6" w:rsidDel="00EC7212">
                <w:rPr>
                  <w:rFonts w:eastAsia="Times New Roman"/>
                  <w:color w:val="000000"/>
                  <w:lang w:eastAsia="is-IS"/>
                </w:rPr>
                <w:delText>cac:AllowanceCharge/cbc:AllowanceChargeReasonCode</w:delText>
              </w:r>
            </w:del>
          </w:p>
        </w:tc>
        <w:tc>
          <w:tcPr>
            <w:tcW w:w="2808" w:type="dxa"/>
            <w:tcBorders>
              <w:top w:val="nil"/>
              <w:left w:val="nil"/>
              <w:bottom w:val="single" w:sz="4" w:space="0" w:color="auto"/>
              <w:right w:val="single" w:sz="4" w:space="0" w:color="auto"/>
            </w:tcBorders>
            <w:shd w:val="clear" w:color="auto" w:fill="auto"/>
            <w:noWrap/>
            <w:hideMark/>
          </w:tcPr>
          <w:p w14:paraId="3E37780D" w14:textId="1F71890D" w:rsidR="006D20A6" w:rsidRPr="006D20A6" w:rsidDel="00EC7212" w:rsidRDefault="006D20A6">
            <w:pPr>
              <w:pStyle w:val="BodyText"/>
              <w:rPr>
                <w:del w:id="4647" w:author="Georg Birgisson" w:date="2021-10-06T14:24:00Z"/>
                <w:rFonts w:eastAsia="Times New Roman"/>
                <w:color w:val="000000"/>
                <w:lang w:eastAsia="is-IS"/>
              </w:rPr>
              <w:pPrChange w:id="4648" w:author="Georg Birgisson" w:date="2021-10-06T14:25:00Z">
                <w:pPr/>
              </w:pPrChange>
            </w:pPr>
            <w:del w:id="4649" w:author="Georg Birgisson" w:date="2021-10-06T14:24:00Z">
              <w:r w:rsidRPr="006D20A6" w:rsidDel="00EC7212">
                <w:rPr>
                  <w:rFonts w:eastAsia="Times New Roman"/>
                  <w:color w:val="000000"/>
                  <w:lang w:eastAsia="is-IS"/>
                </w:rPr>
                <w:delText>with cbc:ChargeIndicator = 'false'</w:delText>
              </w:r>
            </w:del>
          </w:p>
        </w:tc>
      </w:tr>
      <w:tr w:rsidR="006D20A6" w:rsidRPr="006D20A6" w:rsidDel="00EC7212" w14:paraId="75E110A3" w14:textId="59852FC8" w:rsidTr="00A61027">
        <w:trPr>
          <w:trHeight w:val="300"/>
          <w:del w:id="465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4D3524B" w14:textId="05A2E13C" w:rsidR="006D20A6" w:rsidRPr="006D20A6" w:rsidDel="00EC7212" w:rsidRDefault="006D20A6">
            <w:pPr>
              <w:pStyle w:val="BodyText"/>
              <w:rPr>
                <w:del w:id="4651" w:author="Georg Birgisson" w:date="2021-10-06T14:24:00Z"/>
                <w:rFonts w:eastAsia="Times New Roman"/>
                <w:color w:val="000000"/>
                <w:lang w:eastAsia="is-IS"/>
              </w:rPr>
              <w:pPrChange w:id="4652" w:author="Georg Birgisson" w:date="2021-10-06T14:25:00Z">
                <w:pPr>
                  <w:jc w:val="right"/>
                </w:pPr>
              </w:pPrChange>
            </w:pPr>
            <w:del w:id="4653" w:author="Georg Birgisson" w:date="2021-10-06T14:24:00Z">
              <w:r w:rsidRPr="006D20A6" w:rsidDel="00EC7212">
                <w:rPr>
                  <w:rFonts w:eastAsia="Times New Roman"/>
                  <w:color w:val="000000"/>
                  <w:lang w:eastAsia="is-IS"/>
                </w:rPr>
                <w:delText>222</w:delText>
              </w:r>
            </w:del>
          </w:p>
        </w:tc>
        <w:tc>
          <w:tcPr>
            <w:tcW w:w="1068" w:type="dxa"/>
            <w:tcBorders>
              <w:top w:val="nil"/>
              <w:left w:val="nil"/>
              <w:bottom w:val="single" w:sz="4" w:space="0" w:color="auto"/>
              <w:right w:val="single" w:sz="4" w:space="0" w:color="auto"/>
            </w:tcBorders>
            <w:shd w:val="clear" w:color="auto" w:fill="auto"/>
            <w:noWrap/>
            <w:hideMark/>
          </w:tcPr>
          <w:p w14:paraId="6A090EA4" w14:textId="376C1786" w:rsidR="006D20A6" w:rsidRPr="006D20A6" w:rsidDel="00EC7212" w:rsidRDefault="006D20A6">
            <w:pPr>
              <w:pStyle w:val="BodyText"/>
              <w:rPr>
                <w:del w:id="4654" w:author="Georg Birgisson" w:date="2021-10-06T14:24:00Z"/>
                <w:rFonts w:eastAsia="Times New Roman"/>
                <w:color w:val="000000"/>
                <w:lang w:eastAsia="is-IS"/>
              </w:rPr>
              <w:pPrChange w:id="4655" w:author="Georg Birgisson" w:date="2021-10-06T14:25:00Z">
                <w:pPr/>
              </w:pPrChange>
            </w:pPr>
            <w:del w:id="4656" w:author="Georg Birgisson" w:date="2021-10-06T14:24:00Z">
              <w:r w:rsidRPr="006D20A6" w:rsidDel="00EC7212">
                <w:rPr>
                  <w:rFonts w:eastAsia="Times New Roman"/>
                  <w:color w:val="000000"/>
                  <w:lang w:eastAsia="is-IS"/>
                </w:rPr>
                <w:delText xml:space="preserve">BG-21 </w:delText>
              </w:r>
            </w:del>
          </w:p>
        </w:tc>
        <w:tc>
          <w:tcPr>
            <w:tcW w:w="561" w:type="dxa"/>
            <w:tcBorders>
              <w:top w:val="nil"/>
              <w:left w:val="nil"/>
              <w:bottom w:val="single" w:sz="4" w:space="0" w:color="auto"/>
              <w:right w:val="single" w:sz="4" w:space="0" w:color="auto"/>
            </w:tcBorders>
            <w:shd w:val="clear" w:color="auto" w:fill="auto"/>
            <w:noWrap/>
            <w:hideMark/>
          </w:tcPr>
          <w:p w14:paraId="78838C1B" w14:textId="5197F842" w:rsidR="006D20A6" w:rsidRPr="006D20A6" w:rsidDel="00EC7212" w:rsidRDefault="006D20A6">
            <w:pPr>
              <w:pStyle w:val="BodyText"/>
              <w:rPr>
                <w:del w:id="4657" w:author="Georg Birgisson" w:date="2021-10-06T14:24:00Z"/>
                <w:rFonts w:eastAsia="Times New Roman"/>
                <w:color w:val="000000"/>
                <w:lang w:eastAsia="is-IS"/>
              </w:rPr>
              <w:pPrChange w:id="4658" w:author="Georg Birgisson" w:date="2021-10-06T14:25:00Z">
                <w:pPr>
                  <w:jc w:val="center"/>
                </w:pPr>
              </w:pPrChange>
            </w:pPr>
            <w:del w:id="4659"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69A2E28A" w14:textId="1CDDE4FD" w:rsidR="006D20A6" w:rsidRPr="006D20A6" w:rsidDel="00EC7212" w:rsidRDefault="006D20A6">
            <w:pPr>
              <w:pStyle w:val="BodyText"/>
              <w:rPr>
                <w:del w:id="4660" w:author="Georg Birgisson" w:date="2021-10-06T14:24:00Z"/>
                <w:rFonts w:eastAsia="Times New Roman"/>
                <w:color w:val="000000"/>
                <w:lang w:eastAsia="is-IS"/>
              </w:rPr>
              <w:pPrChange w:id="4661" w:author="Georg Birgisson" w:date="2021-10-06T14:25:00Z">
                <w:pPr>
                  <w:jc w:val="center"/>
                </w:pPr>
              </w:pPrChange>
            </w:pPr>
            <w:del w:id="4662"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28D9B65B" w14:textId="1921C014" w:rsidR="006D20A6" w:rsidRPr="006D20A6" w:rsidDel="00EC7212" w:rsidRDefault="006D20A6">
            <w:pPr>
              <w:pStyle w:val="BodyText"/>
              <w:rPr>
                <w:del w:id="4663" w:author="Georg Birgisson" w:date="2021-10-06T14:24:00Z"/>
                <w:rFonts w:eastAsia="Times New Roman"/>
                <w:color w:val="000000"/>
                <w:lang w:eastAsia="is-IS"/>
              </w:rPr>
              <w:pPrChange w:id="4664" w:author="Georg Birgisson" w:date="2021-10-06T14:25:00Z">
                <w:pPr/>
              </w:pPrChange>
            </w:pPr>
            <w:del w:id="4665" w:author="Georg Birgisson" w:date="2021-10-06T14:24:00Z">
              <w:r w:rsidRPr="006D20A6" w:rsidDel="00EC7212">
                <w:rPr>
                  <w:rFonts w:eastAsia="Times New Roman"/>
                  <w:color w:val="000000"/>
                  <w:lang w:eastAsia="is-IS"/>
                </w:rPr>
                <w:delText>cac:AllowanceCharge</w:delText>
              </w:r>
            </w:del>
          </w:p>
        </w:tc>
        <w:tc>
          <w:tcPr>
            <w:tcW w:w="2808" w:type="dxa"/>
            <w:tcBorders>
              <w:top w:val="nil"/>
              <w:left w:val="nil"/>
              <w:bottom w:val="single" w:sz="4" w:space="0" w:color="auto"/>
              <w:right w:val="single" w:sz="4" w:space="0" w:color="auto"/>
            </w:tcBorders>
            <w:shd w:val="clear" w:color="auto" w:fill="auto"/>
            <w:noWrap/>
            <w:hideMark/>
          </w:tcPr>
          <w:p w14:paraId="43357BF4" w14:textId="1A9B7932" w:rsidR="006D20A6" w:rsidRPr="006D20A6" w:rsidDel="00EC7212" w:rsidRDefault="006D20A6">
            <w:pPr>
              <w:pStyle w:val="BodyText"/>
              <w:rPr>
                <w:del w:id="4666" w:author="Georg Birgisson" w:date="2021-10-06T14:24:00Z"/>
                <w:rFonts w:eastAsia="Times New Roman"/>
                <w:color w:val="000000"/>
                <w:lang w:eastAsia="is-IS"/>
              </w:rPr>
              <w:pPrChange w:id="4667" w:author="Georg Birgisson" w:date="2021-10-06T14:25:00Z">
                <w:pPr/>
              </w:pPrChange>
            </w:pPr>
            <w:del w:id="4668" w:author="Georg Birgisson" w:date="2021-10-06T14:24:00Z">
              <w:r w:rsidRPr="006D20A6" w:rsidDel="00EC7212">
                <w:rPr>
                  <w:rFonts w:eastAsia="Times New Roman"/>
                  <w:color w:val="000000"/>
                  <w:lang w:eastAsia="is-IS"/>
                </w:rPr>
                <w:delText>with cbc:ChargeIndicator = 'true'</w:delText>
              </w:r>
            </w:del>
          </w:p>
        </w:tc>
      </w:tr>
      <w:tr w:rsidR="006D20A6" w:rsidRPr="006D20A6" w:rsidDel="00EC7212" w14:paraId="538A84A5" w14:textId="2F8EC0D0" w:rsidTr="00A61027">
        <w:trPr>
          <w:trHeight w:val="300"/>
          <w:del w:id="466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648249D" w14:textId="02D16E4E" w:rsidR="006D20A6" w:rsidRPr="006D20A6" w:rsidDel="00EC7212" w:rsidRDefault="006D20A6">
            <w:pPr>
              <w:pStyle w:val="BodyText"/>
              <w:rPr>
                <w:del w:id="4670" w:author="Georg Birgisson" w:date="2021-10-06T14:24:00Z"/>
                <w:rFonts w:eastAsia="Times New Roman"/>
                <w:color w:val="000000"/>
                <w:lang w:eastAsia="is-IS"/>
              </w:rPr>
              <w:pPrChange w:id="4671" w:author="Georg Birgisson" w:date="2021-10-06T14:25:00Z">
                <w:pPr>
                  <w:jc w:val="right"/>
                </w:pPr>
              </w:pPrChange>
            </w:pPr>
            <w:del w:id="4672" w:author="Georg Birgisson" w:date="2021-10-06T14:24:00Z">
              <w:r w:rsidRPr="006D20A6" w:rsidDel="00EC7212">
                <w:rPr>
                  <w:rFonts w:eastAsia="Times New Roman"/>
                  <w:color w:val="000000"/>
                  <w:lang w:eastAsia="is-IS"/>
                </w:rPr>
                <w:delText>223</w:delText>
              </w:r>
            </w:del>
          </w:p>
        </w:tc>
        <w:tc>
          <w:tcPr>
            <w:tcW w:w="1068" w:type="dxa"/>
            <w:tcBorders>
              <w:top w:val="nil"/>
              <w:left w:val="nil"/>
              <w:bottom w:val="single" w:sz="4" w:space="0" w:color="auto"/>
              <w:right w:val="single" w:sz="4" w:space="0" w:color="auto"/>
            </w:tcBorders>
            <w:shd w:val="clear" w:color="auto" w:fill="auto"/>
            <w:noWrap/>
            <w:hideMark/>
          </w:tcPr>
          <w:p w14:paraId="28B18E5A" w14:textId="77BB799B" w:rsidR="006D20A6" w:rsidRPr="006D20A6" w:rsidDel="00EC7212" w:rsidRDefault="006D20A6">
            <w:pPr>
              <w:pStyle w:val="BodyText"/>
              <w:rPr>
                <w:del w:id="4673" w:author="Georg Birgisson" w:date="2021-10-06T14:24:00Z"/>
                <w:rFonts w:eastAsia="Times New Roman"/>
                <w:color w:val="000000"/>
                <w:lang w:eastAsia="is-IS"/>
              </w:rPr>
              <w:pPrChange w:id="4674" w:author="Georg Birgisson" w:date="2021-10-06T14:25:00Z">
                <w:pPr/>
              </w:pPrChange>
            </w:pPr>
            <w:del w:id="4675" w:author="Georg Birgisson" w:date="2021-10-06T14:24:00Z">
              <w:r w:rsidRPr="006D20A6" w:rsidDel="00EC7212">
                <w:rPr>
                  <w:rFonts w:eastAsia="Times New Roman"/>
                  <w:color w:val="000000"/>
                  <w:lang w:eastAsia="is-IS"/>
                </w:rPr>
                <w:delText xml:space="preserve">BT-99 </w:delText>
              </w:r>
            </w:del>
          </w:p>
        </w:tc>
        <w:tc>
          <w:tcPr>
            <w:tcW w:w="561" w:type="dxa"/>
            <w:tcBorders>
              <w:top w:val="nil"/>
              <w:left w:val="nil"/>
              <w:bottom w:val="single" w:sz="4" w:space="0" w:color="auto"/>
              <w:right w:val="single" w:sz="4" w:space="0" w:color="auto"/>
            </w:tcBorders>
            <w:shd w:val="clear" w:color="auto" w:fill="auto"/>
            <w:noWrap/>
            <w:hideMark/>
          </w:tcPr>
          <w:p w14:paraId="3EAEDB14" w14:textId="07C3197B" w:rsidR="006D20A6" w:rsidRPr="006D20A6" w:rsidDel="00EC7212" w:rsidRDefault="006D20A6">
            <w:pPr>
              <w:pStyle w:val="BodyText"/>
              <w:rPr>
                <w:del w:id="4676" w:author="Georg Birgisson" w:date="2021-10-06T14:24:00Z"/>
                <w:rFonts w:eastAsia="Times New Roman"/>
                <w:color w:val="000000"/>
                <w:lang w:eastAsia="is-IS"/>
              </w:rPr>
              <w:pPrChange w:id="4677" w:author="Georg Birgisson" w:date="2021-10-06T14:25:00Z">
                <w:pPr>
                  <w:jc w:val="center"/>
                </w:pPr>
              </w:pPrChange>
            </w:pPr>
            <w:del w:id="4678"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55175393" w14:textId="5D796CE9" w:rsidR="006D20A6" w:rsidRPr="006D20A6" w:rsidDel="00EC7212" w:rsidRDefault="006D20A6">
            <w:pPr>
              <w:pStyle w:val="BodyText"/>
              <w:rPr>
                <w:del w:id="4679" w:author="Georg Birgisson" w:date="2021-10-06T14:24:00Z"/>
                <w:rFonts w:eastAsia="Times New Roman"/>
                <w:color w:val="000000"/>
                <w:lang w:eastAsia="is-IS"/>
              </w:rPr>
              <w:pPrChange w:id="4680" w:author="Georg Birgisson" w:date="2021-10-06T14:25:00Z">
                <w:pPr>
                  <w:jc w:val="center"/>
                </w:pPr>
              </w:pPrChange>
            </w:pPr>
            <w:del w:id="4681"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7AEE08EA" w14:textId="30559EB4" w:rsidR="006D20A6" w:rsidRPr="006D20A6" w:rsidDel="00EC7212" w:rsidRDefault="006D20A6">
            <w:pPr>
              <w:pStyle w:val="BodyText"/>
              <w:rPr>
                <w:del w:id="4682" w:author="Georg Birgisson" w:date="2021-10-06T14:24:00Z"/>
                <w:rFonts w:eastAsia="Times New Roman"/>
                <w:color w:val="000000"/>
                <w:lang w:eastAsia="is-IS"/>
              </w:rPr>
              <w:pPrChange w:id="4683" w:author="Georg Birgisson" w:date="2021-10-06T14:25:00Z">
                <w:pPr/>
              </w:pPrChange>
            </w:pPr>
            <w:del w:id="4684" w:author="Georg Birgisson" w:date="2021-10-06T14:24:00Z">
              <w:r w:rsidRPr="006D20A6" w:rsidDel="00EC7212">
                <w:rPr>
                  <w:rFonts w:eastAsia="Times New Roman"/>
                  <w:color w:val="000000"/>
                  <w:lang w:eastAsia="is-IS"/>
                </w:rPr>
                <w:delText>cac:AllowanceCharge/cbc:Amount</w:delText>
              </w:r>
            </w:del>
          </w:p>
        </w:tc>
        <w:tc>
          <w:tcPr>
            <w:tcW w:w="2808" w:type="dxa"/>
            <w:tcBorders>
              <w:top w:val="nil"/>
              <w:left w:val="nil"/>
              <w:bottom w:val="single" w:sz="4" w:space="0" w:color="auto"/>
              <w:right w:val="single" w:sz="4" w:space="0" w:color="auto"/>
            </w:tcBorders>
            <w:shd w:val="clear" w:color="auto" w:fill="auto"/>
            <w:noWrap/>
            <w:hideMark/>
          </w:tcPr>
          <w:p w14:paraId="18D8E309" w14:textId="68E18A97" w:rsidR="006D20A6" w:rsidRPr="006D20A6" w:rsidDel="00EC7212" w:rsidRDefault="006D20A6">
            <w:pPr>
              <w:pStyle w:val="BodyText"/>
              <w:rPr>
                <w:del w:id="4685" w:author="Georg Birgisson" w:date="2021-10-06T14:24:00Z"/>
                <w:rFonts w:eastAsia="Times New Roman"/>
                <w:color w:val="000000"/>
                <w:lang w:eastAsia="is-IS"/>
              </w:rPr>
              <w:pPrChange w:id="4686" w:author="Georg Birgisson" w:date="2021-10-06T14:25:00Z">
                <w:pPr/>
              </w:pPrChange>
            </w:pPr>
            <w:del w:id="4687" w:author="Georg Birgisson" w:date="2021-10-06T14:24:00Z">
              <w:r w:rsidRPr="006D20A6" w:rsidDel="00EC7212">
                <w:rPr>
                  <w:rFonts w:eastAsia="Times New Roman"/>
                  <w:color w:val="000000"/>
                  <w:lang w:eastAsia="is-IS"/>
                </w:rPr>
                <w:delText>with cbc:ChargeIndicator = 'true'</w:delText>
              </w:r>
            </w:del>
          </w:p>
        </w:tc>
      </w:tr>
      <w:tr w:rsidR="006D20A6" w:rsidRPr="006D20A6" w:rsidDel="00EC7212" w14:paraId="6E310826" w14:textId="265A2910" w:rsidTr="00A61027">
        <w:trPr>
          <w:trHeight w:val="300"/>
          <w:del w:id="468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40F8683" w14:textId="79DE5DEE" w:rsidR="006D20A6" w:rsidRPr="006D20A6" w:rsidDel="00EC7212" w:rsidRDefault="006D20A6">
            <w:pPr>
              <w:pStyle w:val="BodyText"/>
              <w:rPr>
                <w:del w:id="4689" w:author="Georg Birgisson" w:date="2021-10-06T14:24:00Z"/>
                <w:rFonts w:eastAsia="Times New Roman"/>
                <w:color w:val="000000"/>
                <w:lang w:eastAsia="is-IS"/>
              </w:rPr>
              <w:pPrChange w:id="4690" w:author="Georg Birgisson" w:date="2021-10-06T14:25:00Z">
                <w:pPr>
                  <w:jc w:val="right"/>
                </w:pPr>
              </w:pPrChange>
            </w:pPr>
            <w:del w:id="4691" w:author="Georg Birgisson" w:date="2021-10-06T14:24:00Z">
              <w:r w:rsidRPr="006D20A6" w:rsidDel="00EC7212">
                <w:rPr>
                  <w:rFonts w:eastAsia="Times New Roman"/>
                  <w:color w:val="000000"/>
                  <w:lang w:eastAsia="is-IS"/>
                </w:rPr>
                <w:delText>224</w:delText>
              </w:r>
            </w:del>
          </w:p>
        </w:tc>
        <w:tc>
          <w:tcPr>
            <w:tcW w:w="1068" w:type="dxa"/>
            <w:tcBorders>
              <w:top w:val="nil"/>
              <w:left w:val="nil"/>
              <w:bottom w:val="single" w:sz="4" w:space="0" w:color="auto"/>
              <w:right w:val="single" w:sz="4" w:space="0" w:color="auto"/>
            </w:tcBorders>
            <w:shd w:val="clear" w:color="auto" w:fill="auto"/>
            <w:noWrap/>
            <w:hideMark/>
          </w:tcPr>
          <w:p w14:paraId="62A7F786" w14:textId="6EE35A05" w:rsidR="006D20A6" w:rsidRPr="006D20A6" w:rsidDel="00EC7212" w:rsidRDefault="006D20A6">
            <w:pPr>
              <w:pStyle w:val="BodyText"/>
              <w:rPr>
                <w:del w:id="4692" w:author="Georg Birgisson" w:date="2021-10-06T14:24:00Z"/>
                <w:rFonts w:eastAsia="Times New Roman"/>
                <w:color w:val="000000"/>
                <w:lang w:eastAsia="is-IS"/>
              </w:rPr>
              <w:pPrChange w:id="4693" w:author="Georg Birgisson" w:date="2021-10-06T14:25:00Z">
                <w:pPr/>
              </w:pPrChange>
            </w:pPr>
            <w:del w:id="4694" w:author="Georg Birgisson" w:date="2021-10-06T14:24:00Z">
              <w:r w:rsidRPr="006D20A6" w:rsidDel="00EC7212">
                <w:rPr>
                  <w:rFonts w:eastAsia="Times New Roman"/>
                  <w:color w:val="000000"/>
                  <w:lang w:eastAsia="is-IS"/>
                </w:rPr>
                <w:delText>BT-100</w:delText>
              </w:r>
            </w:del>
          </w:p>
        </w:tc>
        <w:tc>
          <w:tcPr>
            <w:tcW w:w="561" w:type="dxa"/>
            <w:tcBorders>
              <w:top w:val="nil"/>
              <w:left w:val="nil"/>
              <w:bottom w:val="single" w:sz="4" w:space="0" w:color="auto"/>
              <w:right w:val="single" w:sz="4" w:space="0" w:color="auto"/>
            </w:tcBorders>
            <w:shd w:val="clear" w:color="auto" w:fill="auto"/>
            <w:noWrap/>
            <w:hideMark/>
          </w:tcPr>
          <w:p w14:paraId="60CFC8C3" w14:textId="0A299403" w:rsidR="006D20A6" w:rsidRPr="006D20A6" w:rsidDel="00EC7212" w:rsidRDefault="006D20A6">
            <w:pPr>
              <w:pStyle w:val="BodyText"/>
              <w:rPr>
                <w:del w:id="4695" w:author="Georg Birgisson" w:date="2021-10-06T14:24:00Z"/>
                <w:rFonts w:eastAsia="Times New Roman"/>
                <w:color w:val="000000"/>
                <w:lang w:eastAsia="is-IS"/>
              </w:rPr>
              <w:pPrChange w:id="4696" w:author="Georg Birgisson" w:date="2021-10-06T14:25:00Z">
                <w:pPr>
                  <w:jc w:val="center"/>
                </w:pPr>
              </w:pPrChange>
            </w:pPr>
            <w:del w:id="4697"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1E55CF10" w14:textId="7B8AAD70" w:rsidR="006D20A6" w:rsidRPr="006D20A6" w:rsidDel="00EC7212" w:rsidRDefault="006D20A6">
            <w:pPr>
              <w:pStyle w:val="BodyText"/>
              <w:rPr>
                <w:del w:id="4698" w:author="Georg Birgisson" w:date="2021-10-06T14:24:00Z"/>
                <w:rFonts w:eastAsia="Times New Roman"/>
                <w:color w:val="000000"/>
                <w:lang w:eastAsia="is-IS"/>
              </w:rPr>
              <w:pPrChange w:id="4699" w:author="Georg Birgisson" w:date="2021-10-06T14:25:00Z">
                <w:pPr>
                  <w:jc w:val="center"/>
                </w:pPr>
              </w:pPrChange>
            </w:pPr>
            <w:del w:id="4700"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5CF553B4" w14:textId="56AA29CC" w:rsidR="006D20A6" w:rsidRPr="006D20A6" w:rsidDel="00EC7212" w:rsidRDefault="006D20A6">
            <w:pPr>
              <w:pStyle w:val="BodyText"/>
              <w:rPr>
                <w:del w:id="4701" w:author="Georg Birgisson" w:date="2021-10-06T14:24:00Z"/>
                <w:rFonts w:eastAsia="Times New Roman"/>
                <w:color w:val="000000"/>
                <w:lang w:eastAsia="is-IS"/>
              </w:rPr>
              <w:pPrChange w:id="4702" w:author="Georg Birgisson" w:date="2021-10-06T14:25:00Z">
                <w:pPr/>
              </w:pPrChange>
            </w:pPr>
            <w:del w:id="4703" w:author="Georg Birgisson" w:date="2021-10-06T14:24:00Z">
              <w:r w:rsidRPr="006D20A6" w:rsidDel="00EC7212">
                <w:rPr>
                  <w:rFonts w:eastAsia="Times New Roman"/>
                  <w:color w:val="000000"/>
                  <w:lang w:eastAsia="is-IS"/>
                </w:rPr>
                <w:delText>cac:AllowanceCharge/cbc:BaseAmount</w:delText>
              </w:r>
            </w:del>
          </w:p>
        </w:tc>
        <w:tc>
          <w:tcPr>
            <w:tcW w:w="2808" w:type="dxa"/>
            <w:tcBorders>
              <w:top w:val="nil"/>
              <w:left w:val="nil"/>
              <w:bottom w:val="single" w:sz="4" w:space="0" w:color="auto"/>
              <w:right w:val="single" w:sz="4" w:space="0" w:color="auto"/>
            </w:tcBorders>
            <w:shd w:val="clear" w:color="auto" w:fill="auto"/>
            <w:noWrap/>
            <w:hideMark/>
          </w:tcPr>
          <w:p w14:paraId="4A9917C0" w14:textId="2F1727AF" w:rsidR="006D20A6" w:rsidRPr="006D20A6" w:rsidDel="00EC7212" w:rsidRDefault="006D20A6">
            <w:pPr>
              <w:pStyle w:val="BodyText"/>
              <w:rPr>
                <w:del w:id="4704" w:author="Georg Birgisson" w:date="2021-10-06T14:24:00Z"/>
                <w:rFonts w:eastAsia="Times New Roman"/>
                <w:color w:val="000000"/>
                <w:lang w:eastAsia="is-IS"/>
              </w:rPr>
              <w:pPrChange w:id="4705" w:author="Georg Birgisson" w:date="2021-10-06T14:25:00Z">
                <w:pPr/>
              </w:pPrChange>
            </w:pPr>
            <w:del w:id="4706" w:author="Georg Birgisson" w:date="2021-10-06T14:24:00Z">
              <w:r w:rsidRPr="006D20A6" w:rsidDel="00EC7212">
                <w:rPr>
                  <w:rFonts w:eastAsia="Times New Roman"/>
                  <w:color w:val="000000"/>
                  <w:lang w:eastAsia="is-IS"/>
                </w:rPr>
                <w:delText>with cbc:ChargeIndicator = 'true'</w:delText>
              </w:r>
            </w:del>
          </w:p>
        </w:tc>
      </w:tr>
      <w:tr w:rsidR="006D20A6" w:rsidRPr="006D20A6" w:rsidDel="00EC7212" w14:paraId="5644DAC8" w14:textId="6CF9D7ED" w:rsidTr="00A61027">
        <w:trPr>
          <w:trHeight w:val="300"/>
          <w:del w:id="470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A128D1E" w14:textId="7175ED42" w:rsidR="006D20A6" w:rsidRPr="006D20A6" w:rsidDel="00EC7212" w:rsidRDefault="006D20A6">
            <w:pPr>
              <w:pStyle w:val="BodyText"/>
              <w:rPr>
                <w:del w:id="4708" w:author="Georg Birgisson" w:date="2021-10-06T14:24:00Z"/>
                <w:rFonts w:eastAsia="Times New Roman"/>
                <w:color w:val="000000"/>
                <w:lang w:eastAsia="is-IS"/>
              </w:rPr>
              <w:pPrChange w:id="4709" w:author="Georg Birgisson" w:date="2021-10-06T14:25:00Z">
                <w:pPr>
                  <w:jc w:val="right"/>
                </w:pPr>
              </w:pPrChange>
            </w:pPr>
            <w:del w:id="4710" w:author="Georg Birgisson" w:date="2021-10-06T14:24:00Z">
              <w:r w:rsidRPr="006D20A6" w:rsidDel="00EC7212">
                <w:rPr>
                  <w:rFonts w:eastAsia="Times New Roman"/>
                  <w:color w:val="000000"/>
                  <w:lang w:eastAsia="is-IS"/>
                </w:rPr>
                <w:delText>225</w:delText>
              </w:r>
            </w:del>
          </w:p>
        </w:tc>
        <w:tc>
          <w:tcPr>
            <w:tcW w:w="1068" w:type="dxa"/>
            <w:tcBorders>
              <w:top w:val="nil"/>
              <w:left w:val="nil"/>
              <w:bottom w:val="single" w:sz="4" w:space="0" w:color="auto"/>
              <w:right w:val="single" w:sz="4" w:space="0" w:color="auto"/>
            </w:tcBorders>
            <w:shd w:val="clear" w:color="auto" w:fill="auto"/>
            <w:noWrap/>
            <w:hideMark/>
          </w:tcPr>
          <w:p w14:paraId="64BCA6B7" w14:textId="504E2526" w:rsidR="006D20A6" w:rsidRPr="006D20A6" w:rsidDel="00EC7212" w:rsidRDefault="006D20A6">
            <w:pPr>
              <w:pStyle w:val="BodyText"/>
              <w:rPr>
                <w:del w:id="4711" w:author="Georg Birgisson" w:date="2021-10-06T14:24:00Z"/>
                <w:rFonts w:eastAsia="Times New Roman"/>
                <w:color w:val="000000"/>
                <w:lang w:eastAsia="is-IS"/>
              </w:rPr>
              <w:pPrChange w:id="4712" w:author="Georg Birgisson" w:date="2021-10-06T14:25:00Z">
                <w:pPr/>
              </w:pPrChange>
            </w:pPr>
            <w:del w:id="4713" w:author="Georg Birgisson" w:date="2021-10-06T14:24:00Z">
              <w:r w:rsidRPr="006D20A6" w:rsidDel="00EC7212">
                <w:rPr>
                  <w:rFonts w:eastAsia="Times New Roman"/>
                  <w:color w:val="000000"/>
                  <w:lang w:eastAsia="is-IS"/>
                </w:rPr>
                <w:delText>BT-101</w:delText>
              </w:r>
            </w:del>
          </w:p>
        </w:tc>
        <w:tc>
          <w:tcPr>
            <w:tcW w:w="561" w:type="dxa"/>
            <w:tcBorders>
              <w:top w:val="nil"/>
              <w:left w:val="nil"/>
              <w:bottom w:val="single" w:sz="4" w:space="0" w:color="auto"/>
              <w:right w:val="single" w:sz="4" w:space="0" w:color="auto"/>
            </w:tcBorders>
            <w:shd w:val="clear" w:color="auto" w:fill="auto"/>
            <w:noWrap/>
            <w:hideMark/>
          </w:tcPr>
          <w:p w14:paraId="3454AD1F" w14:textId="0A97BE79" w:rsidR="006D20A6" w:rsidRPr="006D20A6" w:rsidDel="00EC7212" w:rsidRDefault="006D20A6">
            <w:pPr>
              <w:pStyle w:val="BodyText"/>
              <w:rPr>
                <w:del w:id="4714" w:author="Georg Birgisson" w:date="2021-10-06T14:24:00Z"/>
                <w:rFonts w:eastAsia="Times New Roman"/>
                <w:color w:val="000000"/>
                <w:lang w:eastAsia="is-IS"/>
              </w:rPr>
              <w:pPrChange w:id="4715" w:author="Georg Birgisson" w:date="2021-10-06T14:25:00Z">
                <w:pPr>
                  <w:jc w:val="center"/>
                </w:pPr>
              </w:pPrChange>
            </w:pPr>
            <w:del w:id="4716"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2F8254A8" w14:textId="21847814" w:rsidR="006D20A6" w:rsidRPr="006D20A6" w:rsidDel="00EC7212" w:rsidRDefault="006D20A6">
            <w:pPr>
              <w:pStyle w:val="BodyText"/>
              <w:rPr>
                <w:del w:id="4717" w:author="Georg Birgisson" w:date="2021-10-06T14:24:00Z"/>
                <w:rFonts w:eastAsia="Times New Roman"/>
                <w:color w:val="000000"/>
                <w:lang w:eastAsia="is-IS"/>
              </w:rPr>
              <w:pPrChange w:id="4718" w:author="Georg Birgisson" w:date="2021-10-06T14:25:00Z">
                <w:pPr>
                  <w:jc w:val="center"/>
                </w:pPr>
              </w:pPrChange>
            </w:pPr>
            <w:del w:id="4719"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35F67511" w14:textId="6CC30B96" w:rsidR="006D20A6" w:rsidRPr="006D20A6" w:rsidDel="00EC7212" w:rsidRDefault="006D20A6">
            <w:pPr>
              <w:pStyle w:val="BodyText"/>
              <w:rPr>
                <w:del w:id="4720" w:author="Georg Birgisson" w:date="2021-10-06T14:24:00Z"/>
                <w:rFonts w:eastAsia="Times New Roman"/>
                <w:color w:val="000000"/>
                <w:lang w:eastAsia="is-IS"/>
              </w:rPr>
              <w:pPrChange w:id="4721" w:author="Georg Birgisson" w:date="2021-10-06T14:25:00Z">
                <w:pPr/>
              </w:pPrChange>
            </w:pPr>
            <w:del w:id="4722" w:author="Georg Birgisson" w:date="2021-10-06T14:24:00Z">
              <w:r w:rsidRPr="006D20A6" w:rsidDel="00EC7212">
                <w:rPr>
                  <w:rFonts w:eastAsia="Times New Roman"/>
                  <w:color w:val="000000"/>
                  <w:lang w:eastAsia="is-IS"/>
                </w:rPr>
                <w:delText>cac:AllowanceCharge/cbc:MultiplierFactorNumeric</w:delText>
              </w:r>
            </w:del>
          </w:p>
        </w:tc>
        <w:tc>
          <w:tcPr>
            <w:tcW w:w="2808" w:type="dxa"/>
            <w:tcBorders>
              <w:top w:val="nil"/>
              <w:left w:val="nil"/>
              <w:bottom w:val="single" w:sz="4" w:space="0" w:color="auto"/>
              <w:right w:val="single" w:sz="4" w:space="0" w:color="auto"/>
            </w:tcBorders>
            <w:shd w:val="clear" w:color="auto" w:fill="auto"/>
            <w:noWrap/>
            <w:hideMark/>
          </w:tcPr>
          <w:p w14:paraId="4AF5E451" w14:textId="517E1509" w:rsidR="006D20A6" w:rsidRPr="006D20A6" w:rsidDel="00EC7212" w:rsidRDefault="006D20A6">
            <w:pPr>
              <w:pStyle w:val="BodyText"/>
              <w:rPr>
                <w:del w:id="4723" w:author="Georg Birgisson" w:date="2021-10-06T14:24:00Z"/>
                <w:rFonts w:eastAsia="Times New Roman"/>
                <w:color w:val="000000"/>
                <w:lang w:eastAsia="is-IS"/>
              </w:rPr>
              <w:pPrChange w:id="4724" w:author="Georg Birgisson" w:date="2021-10-06T14:25:00Z">
                <w:pPr/>
              </w:pPrChange>
            </w:pPr>
            <w:del w:id="4725" w:author="Georg Birgisson" w:date="2021-10-06T14:24:00Z">
              <w:r w:rsidRPr="006D20A6" w:rsidDel="00EC7212">
                <w:rPr>
                  <w:rFonts w:eastAsia="Times New Roman"/>
                  <w:color w:val="000000"/>
                  <w:lang w:eastAsia="is-IS"/>
                </w:rPr>
                <w:delText>with cbc:ChargeIndicator = 'true'</w:delText>
              </w:r>
            </w:del>
          </w:p>
        </w:tc>
      </w:tr>
      <w:tr w:rsidR="006D20A6" w:rsidRPr="006D20A6" w:rsidDel="00EC7212" w14:paraId="6CF01D37" w14:textId="31E6FE9E" w:rsidTr="00A61027">
        <w:trPr>
          <w:trHeight w:val="300"/>
          <w:del w:id="472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A89FEF4" w14:textId="1C7FDB5C" w:rsidR="006D20A6" w:rsidRPr="006D20A6" w:rsidDel="00EC7212" w:rsidRDefault="006D20A6">
            <w:pPr>
              <w:pStyle w:val="BodyText"/>
              <w:rPr>
                <w:del w:id="4727" w:author="Georg Birgisson" w:date="2021-10-06T14:24:00Z"/>
                <w:rFonts w:eastAsia="Times New Roman"/>
                <w:color w:val="000000"/>
                <w:lang w:eastAsia="is-IS"/>
              </w:rPr>
              <w:pPrChange w:id="4728" w:author="Georg Birgisson" w:date="2021-10-06T14:25:00Z">
                <w:pPr>
                  <w:jc w:val="right"/>
                </w:pPr>
              </w:pPrChange>
            </w:pPr>
            <w:del w:id="4729" w:author="Georg Birgisson" w:date="2021-10-06T14:24:00Z">
              <w:r w:rsidRPr="006D20A6" w:rsidDel="00EC7212">
                <w:rPr>
                  <w:rFonts w:eastAsia="Times New Roman"/>
                  <w:color w:val="000000"/>
                  <w:lang w:eastAsia="is-IS"/>
                </w:rPr>
                <w:delText>226</w:delText>
              </w:r>
            </w:del>
          </w:p>
        </w:tc>
        <w:tc>
          <w:tcPr>
            <w:tcW w:w="1068" w:type="dxa"/>
            <w:tcBorders>
              <w:top w:val="nil"/>
              <w:left w:val="nil"/>
              <w:bottom w:val="single" w:sz="4" w:space="0" w:color="auto"/>
              <w:right w:val="single" w:sz="4" w:space="0" w:color="auto"/>
            </w:tcBorders>
            <w:shd w:val="clear" w:color="auto" w:fill="auto"/>
            <w:noWrap/>
            <w:hideMark/>
          </w:tcPr>
          <w:p w14:paraId="0B069762" w14:textId="0E730F45" w:rsidR="006D20A6" w:rsidRPr="006D20A6" w:rsidDel="00EC7212" w:rsidRDefault="006D20A6">
            <w:pPr>
              <w:pStyle w:val="BodyText"/>
              <w:rPr>
                <w:del w:id="4730" w:author="Georg Birgisson" w:date="2021-10-06T14:24:00Z"/>
                <w:rFonts w:eastAsia="Times New Roman"/>
                <w:color w:val="000000"/>
                <w:lang w:eastAsia="is-IS"/>
              </w:rPr>
              <w:pPrChange w:id="4731" w:author="Georg Birgisson" w:date="2021-10-06T14:25:00Z">
                <w:pPr/>
              </w:pPrChange>
            </w:pPr>
            <w:del w:id="4732" w:author="Georg Birgisson" w:date="2021-10-06T14:24:00Z">
              <w:r w:rsidRPr="006D20A6" w:rsidDel="00EC7212">
                <w:rPr>
                  <w:rFonts w:eastAsia="Times New Roman"/>
                  <w:color w:val="000000"/>
                  <w:lang w:eastAsia="is-IS"/>
                </w:rPr>
                <w:delText>BT-102</w:delText>
              </w:r>
            </w:del>
          </w:p>
        </w:tc>
        <w:tc>
          <w:tcPr>
            <w:tcW w:w="561" w:type="dxa"/>
            <w:tcBorders>
              <w:top w:val="nil"/>
              <w:left w:val="nil"/>
              <w:bottom w:val="single" w:sz="4" w:space="0" w:color="auto"/>
              <w:right w:val="single" w:sz="4" w:space="0" w:color="auto"/>
            </w:tcBorders>
            <w:shd w:val="clear" w:color="auto" w:fill="auto"/>
            <w:noWrap/>
            <w:hideMark/>
          </w:tcPr>
          <w:p w14:paraId="16EA3BAF" w14:textId="5AE17E18" w:rsidR="006D20A6" w:rsidRPr="006D20A6" w:rsidDel="00EC7212" w:rsidRDefault="006D20A6">
            <w:pPr>
              <w:pStyle w:val="BodyText"/>
              <w:rPr>
                <w:del w:id="4733" w:author="Georg Birgisson" w:date="2021-10-06T14:24:00Z"/>
                <w:rFonts w:eastAsia="Times New Roman"/>
                <w:color w:val="000000"/>
                <w:lang w:eastAsia="is-IS"/>
              </w:rPr>
              <w:pPrChange w:id="4734" w:author="Georg Birgisson" w:date="2021-10-06T14:25:00Z">
                <w:pPr>
                  <w:jc w:val="center"/>
                </w:pPr>
              </w:pPrChange>
            </w:pPr>
            <w:del w:id="4735"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33005B14" w14:textId="3CC561D2" w:rsidR="006D20A6" w:rsidRPr="006D20A6" w:rsidDel="00EC7212" w:rsidRDefault="006D20A6">
            <w:pPr>
              <w:pStyle w:val="BodyText"/>
              <w:rPr>
                <w:del w:id="4736" w:author="Georg Birgisson" w:date="2021-10-06T14:24:00Z"/>
                <w:rFonts w:eastAsia="Times New Roman"/>
                <w:color w:val="000000"/>
                <w:lang w:eastAsia="is-IS"/>
              </w:rPr>
              <w:pPrChange w:id="4737" w:author="Georg Birgisson" w:date="2021-10-06T14:25:00Z">
                <w:pPr>
                  <w:jc w:val="center"/>
                </w:pPr>
              </w:pPrChange>
            </w:pPr>
            <w:del w:id="4738"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2FB2D214" w14:textId="5EA862BE" w:rsidR="006D20A6" w:rsidRPr="006D20A6" w:rsidDel="00EC7212" w:rsidRDefault="006D20A6">
            <w:pPr>
              <w:pStyle w:val="BodyText"/>
              <w:rPr>
                <w:del w:id="4739" w:author="Georg Birgisson" w:date="2021-10-06T14:24:00Z"/>
                <w:rFonts w:eastAsia="Times New Roman"/>
                <w:color w:val="000000"/>
                <w:lang w:eastAsia="is-IS"/>
              </w:rPr>
              <w:pPrChange w:id="4740" w:author="Georg Birgisson" w:date="2021-10-06T14:25:00Z">
                <w:pPr/>
              </w:pPrChange>
            </w:pPr>
            <w:del w:id="4741" w:author="Georg Birgisson" w:date="2021-10-06T14:24:00Z">
              <w:r w:rsidRPr="006D20A6" w:rsidDel="00EC7212">
                <w:rPr>
                  <w:rFonts w:eastAsia="Times New Roman"/>
                  <w:color w:val="000000"/>
                  <w:lang w:eastAsia="is-IS"/>
                </w:rPr>
                <w:delText>cac:AllowanceCharge/cac:TaxCategory/cbc:ID</w:delText>
              </w:r>
            </w:del>
          </w:p>
        </w:tc>
        <w:tc>
          <w:tcPr>
            <w:tcW w:w="2808" w:type="dxa"/>
            <w:tcBorders>
              <w:top w:val="nil"/>
              <w:left w:val="nil"/>
              <w:bottom w:val="single" w:sz="4" w:space="0" w:color="auto"/>
              <w:right w:val="single" w:sz="4" w:space="0" w:color="auto"/>
            </w:tcBorders>
            <w:shd w:val="clear" w:color="auto" w:fill="auto"/>
            <w:noWrap/>
            <w:hideMark/>
          </w:tcPr>
          <w:p w14:paraId="7A320B80" w14:textId="5E7B0E78" w:rsidR="006D20A6" w:rsidRPr="006D20A6" w:rsidDel="00EC7212" w:rsidRDefault="006D20A6">
            <w:pPr>
              <w:pStyle w:val="BodyText"/>
              <w:rPr>
                <w:del w:id="4742" w:author="Georg Birgisson" w:date="2021-10-06T14:24:00Z"/>
                <w:rFonts w:eastAsia="Times New Roman"/>
                <w:color w:val="000000"/>
                <w:lang w:eastAsia="is-IS"/>
              </w:rPr>
              <w:pPrChange w:id="4743" w:author="Georg Birgisson" w:date="2021-10-06T14:25:00Z">
                <w:pPr/>
              </w:pPrChange>
            </w:pPr>
            <w:del w:id="4744" w:author="Georg Birgisson" w:date="2021-10-06T14:24:00Z">
              <w:r w:rsidRPr="006D20A6" w:rsidDel="00EC7212">
                <w:rPr>
                  <w:rFonts w:eastAsia="Times New Roman"/>
                  <w:color w:val="000000"/>
                  <w:lang w:eastAsia="is-IS"/>
                </w:rPr>
                <w:delText>with cbc:ChargeIndicator = 'true'</w:delText>
              </w:r>
            </w:del>
          </w:p>
        </w:tc>
      </w:tr>
      <w:tr w:rsidR="006D20A6" w:rsidRPr="006D20A6" w:rsidDel="00EC7212" w14:paraId="57C0E126" w14:textId="15CFACAE" w:rsidTr="00A61027">
        <w:trPr>
          <w:trHeight w:val="300"/>
          <w:del w:id="474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29DC097" w14:textId="192F3E0A" w:rsidR="006D20A6" w:rsidRPr="006D20A6" w:rsidDel="00EC7212" w:rsidRDefault="006D20A6">
            <w:pPr>
              <w:pStyle w:val="BodyText"/>
              <w:rPr>
                <w:del w:id="4746" w:author="Georg Birgisson" w:date="2021-10-06T14:24:00Z"/>
                <w:rFonts w:eastAsia="Times New Roman"/>
                <w:color w:val="000000"/>
                <w:lang w:eastAsia="is-IS"/>
              </w:rPr>
              <w:pPrChange w:id="4747" w:author="Georg Birgisson" w:date="2021-10-06T14:25:00Z">
                <w:pPr>
                  <w:jc w:val="right"/>
                </w:pPr>
              </w:pPrChange>
            </w:pPr>
            <w:del w:id="4748" w:author="Georg Birgisson" w:date="2021-10-06T14:24:00Z">
              <w:r w:rsidRPr="006D20A6" w:rsidDel="00EC7212">
                <w:rPr>
                  <w:rFonts w:eastAsia="Times New Roman"/>
                  <w:color w:val="000000"/>
                  <w:lang w:eastAsia="is-IS"/>
                </w:rPr>
                <w:delText>231</w:delText>
              </w:r>
            </w:del>
          </w:p>
        </w:tc>
        <w:tc>
          <w:tcPr>
            <w:tcW w:w="1068" w:type="dxa"/>
            <w:tcBorders>
              <w:top w:val="nil"/>
              <w:left w:val="nil"/>
              <w:bottom w:val="single" w:sz="4" w:space="0" w:color="auto"/>
              <w:right w:val="single" w:sz="4" w:space="0" w:color="auto"/>
            </w:tcBorders>
            <w:shd w:val="clear" w:color="auto" w:fill="auto"/>
            <w:noWrap/>
            <w:hideMark/>
          </w:tcPr>
          <w:p w14:paraId="08F23335" w14:textId="74CB8BC7" w:rsidR="006D20A6" w:rsidRPr="006D20A6" w:rsidDel="00EC7212" w:rsidRDefault="006D20A6">
            <w:pPr>
              <w:pStyle w:val="BodyText"/>
              <w:rPr>
                <w:del w:id="4749" w:author="Georg Birgisson" w:date="2021-10-06T14:24:00Z"/>
                <w:rFonts w:eastAsia="Times New Roman"/>
                <w:color w:val="000000"/>
                <w:lang w:eastAsia="is-IS"/>
              </w:rPr>
              <w:pPrChange w:id="4750" w:author="Georg Birgisson" w:date="2021-10-06T14:25:00Z">
                <w:pPr/>
              </w:pPrChange>
            </w:pPr>
            <w:del w:id="4751" w:author="Georg Birgisson" w:date="2021-10-06T14:24:00Z">
              <w:r w:rsidRPr="006D20A6" w:rsidDel="00EC7212">
                <w:rPr>
                  <w:rFonts w:eastAsia="Times New Roman"/>
                  <w:color w:val="000000"/>
                  <w:lang w:eastAsia="is-IS"/>
                </w:rPr>
                <w:delText>BT-103</w:delText>
              </w:r>
            </w:del>
          </w:p>
        </w:tc>
        <w:tc>
          <w:tcPr>
            <w:tcW w:w="561" w:type="dxa"/>
            <w:tcBorders>
              <w:top w:val="nil"/>
              <w:left w:val="nil"/>
              <w:bottom w:val="single" w:sz="4" w:space="0" w:color="auto"/>
              <w:right w:val="single" w:sz="4" w:space="0" w:color="auto"/>
            </w:tcBorders>
            <w:shd w:val="clear" w:color="auto" w:fill="auto"/>
            <w:noWrap/>
            <w:hideMark/>
          </w:tcPr>
          <w:p w14:paraId="4EA31D45" w14:textId="04155DC8" w:rsidR="006D20A6" w:rsidRPr="006D20A6" w:rsidDel="00EC7212" w:rsidRDefault="006D20A6">
            <w:pPr>
              <w:pStyle w:val="BodyText"/>
              <w:rPr>
                <w:del w:id="4752" w:author="Georg Birgisson" w:date="2021-10-06T14:24:00Z"/>
                <w:rFonts w:eastAsia="Times New Roman"/>
                <w:color w:val="000000"/>
                <w:lang w:eastAsia="is-IS"/>
              </w:rPr>
              <w:pPrChange w:id="4753" w:author="Georg Birgisson" w:date="2021-10-06T14:25:00Z">
                <w:pPr>
                  <w:jc w:val="center"/>
                </w:pPr>
              </w:pPrChange>
            </w:pPr>
            <w:del w:id="4754"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62A6AF90" w14:textId="2AF41D43" w:rsidR="006D20A6" w:rsidRPr="006D20A6" w:rsidDel="00EC7212" w:rsidRDefault="006D20A6">
            <w:pPr>
              <w:pStyle w:val="BodyText"/>
              <w:rPr>
                <w:del w:id="4755" w:author="Georg Birgisson" w:date="2021-10-06T14:24:00Z"/>
                <w:rFonts w:eastAsia="Times New Roman"/>
                <w:color w:val="000000"/>
                <w:lang w:eastAsia="is-IS"/>
              </w:rPr>
              <w:pPrChange w:id="4756" w:author="Georg Birgisson" w:date="2021-10-06T14:25:00Z">
                <w:pPr>
                  <w:jc w:val="center"/>
                </w:pPr>
              </w:pPrChange>
            </w:pPr>
            <w:del w:id="4757"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2FAA1CCD" w14:textId="6956E8AC" w:rsidR="006D20A6" w:rsidRPr="006D20A6" w:rsidDel="00EC7212" w:rsidRDefault="006D20A6">
            <w:pPr>
              <w:pStyle w:val="BodyText"/>
              <w:rPr>
                <w:del w:id="4758" w:author="Georg Birgisson" w:date="2021-10-06T14:24:00Z"/>
                <w:rFonts w:eastAsia="Times New Roman"/>
                <w:color w:val="000000"/>
                <w:lang w:eastAsia="is-IS"/>
              </w:rPr>
              <w:pPrChange w:id="4759" w:author="Georg Birgisson" w:date="2021-10-06T14:25:00Z">
                <w:pPr/>
              </w:pPrChange>
            </w:pPr>
            <w:del w:id="4760" w:author="Georg Birgisson" w:date="2021-10-06T14:24:00Z">
              <w:r w:rsidRPr="006D20A6" w:rsidDel="00EC7212">
                <w:rPr>
                  <w:rFonts w:eastAsia="Times New Roman"/>
                  <w:color w:val="000000"/>
                  <w:lang w:eastAsia="is-IS"/>
                </w:rPr>
                <w:delText>cac:AllowanceCharge/cac:TaxCategory/cbc:Percent</w:delText>
              </w:r>
            </w:del>
          </w:p>
        </w:tc>
        <w:tc>
          <w:tcPr>
            <w:tcW w:w="2808" w:type="dxa"/>
            <w:tcBorders>
              <w:top w:val="nil"/>
              <w:left w:val="nil"/>
              <w:bottom w:val="single" w:sz="4" w:space="0" w:color="auto"/>
              <w:right w:val="single" w:sz="4" w:space="0" w:color="auto"/>
            </w:tcBorders>
            <w:shd w:val="clear" w:color="auto" w:fill="auto"/>
            <w:noWrap/>
            <w:hideMark/>
          </w:tcPr>
          <w:p w14:paraId="2C1FB71F" w14:textId="2DB8638C" w:rsidR="006D20A6" w:rsidRPr="006D20A6" w:rsidDel="00EC7212" w:rsidRDefault="006D20A6">
            <w:pPr>
              <w:pStyle w:val="BodyText"/>
              <w:rPr>
                <w:del w:id="4761" w:author="Georg Birgisson" w:date="2021-10-06T14:24:00Z"/>
                <w:rFonts w:eastAsia="Times New Roman"/>
                <w:color w:val="000000"/>
                <w:lang w:eastAsia="is-IS"/>
              </w:rPr>
              <w:pPrChange w:id="4762" w:author="Georg Birgisson" w:date="2021-10-06T14:25:00Z">
                <w:pPr/>
              </w:pPrChange>
            </w:pPr>
            <w:del w:id="4763" w:author="Georg Birgisson" w:date="2021-10-06T14:24:00Z">
              <w:r w:rsidRPr="006D20A6" w:rsidDel="00EC7212">
                <w:rPr>
                  <w:rFonts w:eastAsia="Times New Roman"/>
                  <w:color w:val="000000"/>
                  <w:lang w:eastAsia="is-IS"/>
                </w:rPr>
                <w:delText>with cbc:ChargeIndicator = 'true'</w:delText>
              </w:r>
            </w:del>
          </w:p>
        </w:tc>
      </w:tr>
      <w:tr w:rsidR="006D20A6" w:rsidRPr="006D20A6" w:rsidDel="00EC7212" w14:paraId="2D8EC826" w14:textId="150EDD79" w:rsidTr="00A61027">
        <w:trPr>
          <w:trHeight w:val="300"/>
          <w:del w:id="476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D8A542F" w14:textId="030C64B0" w:rsidR="006D20A6" w:rsidRPr="006D20A6" w:rsidDel="00EC7212" w:rsidRDefault="006D20A6">
            <w:pPr>
              <w:pStyle w:val="BodyText"/>
              <w:rPr>
                <w:del w:id="4765" w:author="Georg Birgisson" w:date="2021-10-06T14:24:00Z"/>
                <w:rFonts w:eastAsia="Times New Roman"/>
                <w:color w:val="000000"/>
                <w:lang w:eastAsia="is-IS"/>
              </w:rPr>
              <w:pPrChange w:id="4766" w:author="Georg Birgisson" w:date="2021-10-06T14:25:00Z">
                <w:pPr>
                  <w:jc w:val="right"/>
                </w:pPr>
              </w:pPrChange>
            </w:pPr>
            <w:del w:id="4767" w:author="Georg Birgisson" w:date="2021-10-06T14:24:00Z">
              <w:r w:rsidRPr="006D20A6" w:rsidDel="00EC7212">
                <w:rPr>
                  <w:rFonts w:eastAsia="Times New Roman"/>
                  <w:color w:val="000000"/>
                  <w:lang w:eastAsia="is-IS"/>
                </w:rPr>
                <w:delText>232</w:delText>
              </w:r>
            </w:del>
          </w:p>
        </w:tc>
        <w:tc>
          <w:tcPr>
            <w:tcW w:w="1068" w:type="dxa"/>
            <w:tcBorders>
              <w:top w:val="nil"/>
              <w:left w:val="nil"/>
              <w:bottom w:val="single" w:sz="4" w:space="0" w:color="auto"/>
              <w:right w:val="single" w:sz="4" w:space="0" w:color="auto"/>
            </w:tcBorders>
            <w:shd w:val="clear" w:color="auto" w:fill="auto"/>
            <w:noWrap/>
            <w:hideMark/>
          </w:tcPr>
          <w:p w14:paraId="5ECC5FB2" w14:textId="69B25612" w:rsidR="006D20A6" w:rsidRPr="006D20A6" w:rsidDel="00EC7212" w:rsidRDefault="006D20A6">
            <w:pPr>
              <w:pStyle w:val="BodyText"/>
              <w:rPr>
                <w:del w:id="4768" w:author="Georg Birgisson" w:date="2021-10-06T14:24:00Z"/>
                <w:rFonts w:eastAsia="Times New Roman"/>
                <w:color w:val="000000"/>
                <w:lang w:eastAsia="is-IS"/>
              </w:rPr>
              <w:pPrChange w:id="4769" w:author="Georg Birgisson" w:date="2021-10-06T14:25:00Z">
                <w:pPr/>
              </w:pPrChange>
            </w:pPr>
            <w:del w:id="4770" w:author="Georg Birgisson" w:date="2021-10-06T14:24:00Z">
              <w:r w:rsidRPr="006D20A6" w:rsidDel="00EC7212">
                <w:rPr>
                  <w:rFonts w:eastAsia="Times New Roman"/>
                  <w:color w:val="000000"/>
                  <w:lang w:eastAsia="is-IS"/>
                </w:rPr>
                <w:delText>BT-104</w:delText>
              </w:r>
            </w:del>
          </w:p>
        </w:tc>
        <w:tc>
          <w:tcPr>
            <w:tcW w:w="561" w:type="dxa"/>
            <w:tcBorders>
              <w:top w:val="nil"/>
              <w:left w:val="nil"/>
              <w:bottom w:val="single" w:sz="4" w:space="0" w:color="auto"/>
              <w:right w:val="single" w:sz="4" w:space="0" w:color="auto"/>
            </w:tcBorders>
            <w:shd w:val="clear" w:color="auto" w:fill="auto"/>
            <w:noWrap/>
            <w:hideMark/>
          </w:tcPr>
          <w:p w14:paraId="61801A96" w14:textId="12821515" w:rsidR="006D20A6" w:rsidRPr="006D20A6" w:rsidDel="00EC7212" w:rsidRDefault="006D20A6">
            <w:pPr>
              <w:pStyle w:val="BodyText"/>
              <w:rPr>
                <w:del w:id="4771" w:author="Georg Birgisson" w:date="2021-10-06T14:24:00Z"/>
                <w:rFonts w:eastAsia="Times New Roman"/>
                <w:color w:val="000000"/>
                <w:lang w:eastAsia="is-IS"/>
              </w:rPr>
              <w:pPrChange w:id="4772" w:author="Georg Birgisson" w:date="2021-10-06T14:25:00Z">
                <w:pPr>
                  <w:jc w:val="center"/>
                </w:pPr>
              </w:pPrChange>
            </w:pPr>
            <w:del w:id="4773"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0A88CE0D" w14:textId="062235B1" w:rsidR="006D20A6" w:rsidRPr="006D20A6" w:rsidDel="00EC7212" w:rsidRDefault="006D20A6">
            <w:pPr>
              <w:pStyle w:val="BodyText"/>
              <w:rPr>
                <w:del w:id="4774" w:author="Georg Birgisson" w:date="2021-10-06T14:24:00Z"/>
                <w:rFonts w:eastAsia="Times New Roman"/>
                <w:color w:val="000000"/>
                <w:lang w:eastAsia="is-IS"/>
              </w:rPr>
              <w:pPrChange w:id="4775" w:author="Georg Birgisson" w:date="2021-10-06T14:25:00Z">
                <w:pPr>
                  <w:jc w:val="center"/>
                </w:pPr>
              </w:pPrChange>
            </w:pPr>
            <w:del w:id="4776"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3D558F3B" w14:textId="68B1AC64" w:rsidR="006D20A6" w:rsidRPr="006D20A6" w:rsidDel="00EC7212" w:rsidRDefault="006D20A6">
            <w:pPr>
              <w:pStyle w:val="BodyText"/>
              <w:rPr>
                <w:del w:id="4777" w:author="Georg Birgisson" w:date="2021-10-06T14:24:00Z"/>
                <w:rFonts w:eastAsia="Times New Roman"/>
                <w:color w:val="000000"/>
                <w:lang w:eastAsia="is-IS"/>
              </w:rPr>
              <w:pPrChange w:id="4778" w:author="Georg Birgisson" w:date="2021-10-06T14:25:00Z">
                <w:pPr/>
              </w:pPrChange>
            </w:pPr>
            <w:del w:id="4779" w:author="Georg Birgisson" w:date="2021-10-06T14:24:00Z">
              <w:r w:rsidRPr="006D20A6" w:rsidDel="00EC7212">
                <w:rPr>
                  <w:rFonts w:eastAsia="Times New Roman"/>
                  <w:color w:val="000000"/>
                  <w:lang w:eastAsia="is-IS"/>
                </w:rPr>
                <w:delText>cac:AllowanceCharge/cbc:AllowanceChargeReason</w:delText>
              </w:r>
            </w:del>
          </w:p>
        </w:tc>
        <w:tc>
          <w:tcPr>
            <w:tcW w:w="2808" w:type="dxa"/>
            <w:tcBorders>
              <w:top w:val="nil"/>
              <w:left w:val="nil"/>
              <w:bottom w:val="single" w:sz="4" w:space="0" w:color="auto"/>
              <w:right w:val="single" w:sz="4" w:space="0" w:color="auto"/>
            </w:tcBorders>
            <w:shd w:val="clear" w:color="auto" w:fill="auto"/>
            <w:noWrap/>
            <w:hideMark/>
          </w:tcPr>
          <w:p w14:paraId="1664A15A" w14:textId="4F69487E" w:rsidR="006D20A6" w:rsidRPr="006D20A6" w:rsidDel="00EC7212" w:rsidRDefault="006D20A6">
            <w:pPr>
              <w:pStyle w:val="BodyText"/>
              <w:rPr>
                <w:del w:id="4780" w:author="Georg Birgisson" w:date="2021-10-06T14:24:00Z"/>
                <w:rFonts w:eastAsia="Times New Roman"/>
                <w:color w:val="000000"/>
                <w:lang w:eastAsia="is-IS"/>
              </w:rPr>
              <w:pPrChange w:id="4781" w:author="Georg Birgisson" w:date="2021-10-06T14:25:00Z">
                <w:pPr/>
              </w:pPrChange>
            </w:pPr>
            <w:del w:id="4782" w:author="Georg Birgisson" w:date="2021-10-06T14:24:00Z">
              <w:r w:rsidRPr="006D20A6" w:rsidDel="00EC7212">
                <w:rPr>
                  <w:rFonts w:eastAsia="Times New Roman"/>
                  <w:color w:val="000000"/>
                  <w:lang w:eastAsia="is-IS"/>
                </w:rPr>
                <w:delText>with cbc:ChargeIndicator = 'true'</w:delText>
              </w:r>
            </w:del>
          </w:p>
        </w:tc>
      </w:tr>
      <w:tr w:rsidR="006D20A6" w:rsidRPr="006D20A6" w:rsidDel="00EC7212" w14:paraId="4E202255" w14:textId="16AC6170" w:rsidTr="00A61027">
        <w:trPr>
          <w:trHeight w:val="300"/>
          <w:del w:id="478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9A11419" w14:textId="7097B967" w:rsidR="006D20A6" w:rsidRPr="006D20A6" w:rsidDel="00EC7212" w:rsidRDefault="006D20A6">
            <w:pPr>
              <w:pStyle w:val="BodyText"/>
              <w:rPr>
                <w:del w:id="4784" w:author="Georg Birgisson" w:date="2021-10-06T14:24:00Z"/>
                <w:rFonts w:eastAsia="Times New Roman"/>
                <w:color w:val="000000"/>
                <w:lang w:eastAsia="is-IS"/>
              </w:rPr>
              <w:pPrChange w:id="4785" w:author="Georg Birgisson" w:date="2021-10-06T14:25:00Z">
                <w:pPr>
                  <w:jc w:val="right"/>
                </w:pPr>
              </w:pPrChange>
            </w:pPr>
            <w:del w:id="4786" w:author="Georg Birgisson" w:date="2021-10-06T14:24:00Z">
              <w:r w:rsidRPr="006D20A6" w:rsidDel="00EC7212">
                <w:rPr>
                  <w:rFonts w:eastAsia="Times New Roman"/>
                  <w:color w:val="000000"/>
                  <w:lang w:eastAsia="is-IS"/>
                </w:rPr>
                <w:lastRenderedPageBreak/>
                <w:delText>233</w:delText>
              </w:r>
            </w:del>
          </w:p>
        </w:tc>
        <w:tc>
          <w:tcPr>
            <w:tcW w:w="1068" w:type="dxa"/>
            <w:tcBorders>
              <w:top w:val="nil"/>
              <w:left w:val="nil"/>
              <w:bottom w:val="single" w:sz="4" w:space="0" w:color="auto"/>
              <w:right w:val="single" w:sz="4" w:space="0" w:color="auto"/>
            </w:tcBorders>
            <w:shd w:val="clear" w:color="auto" w:fill="auto"/>
            <w:noWrap/>
            <w:hideMark/>
          </w:tcPr>
          <w:p w14:paraId="138CE910" w14:textId="1E353EAF" w:rsidR="006D20A6" w:rsidRPr="006D20A6" w:rsidDel="00EC7212" w:rsidRDefault="006D20A6">
            <w:pPr>
              <w:pStyle w:val="BodyText"/>
              <w:rPr>
                <w:del w:id="4787" w:author="Georg Birgisson" w:date="2021-10-06T14:24:00Z"/>
                <w:rFonts w:eastAsia="Times New Roman"/>
                <w:color w:val="000000"/>
                <w:lang w:eastAsia="is-IS"/>
              </w:rPr>
              <w:pPrChange w:id="4788" w:author="Georg Birgisson" w:date="2021-10-06T14:25:00Z">
                <w:pPr/>
              </w:pPrChange>
            </w:pPr>
            <w:del w:id="4789" w:author="Georg Birgisson" w:date="2021-10-06T14:24:00Z">
              <w:r w:rsidRPr="006D20A6" w:rsidDel="00EC7212">
                <w:rPr>
                  <w:rFonts w:eastAsia="Times New Roman"/>
                  <w:color w:val="000000"/>
                  <w:lang w:eastAsia="is-IS"/>
                </w:rPr>
                <w:delText>BT-105</w:delText>
              </w:r>
            </w:del>
          </w:p>
        </w:tc>
        <w:tc>
          <w:tcPr>
            <w:tcW w:w="561" w:type="dxa"/>
            <w:tcBorders>
              <w:top w:val="nil"/>
              <w:left w:val="nil"/>
              <w:bottom w:val="single" w:sz="4" w:space="0" w:color="auto"/>
              <w:right w:val="single" w:sz="4" w:space="0" w:color="auto"/>
            </w:tcBorders>
            <w:shd w:val="clear" w:color="auto" w:fill="auto"/>
            <w:noWrap/>
            <w:hideMark/>
          </w:tcPr>
          <w:p w14:paraId="1FD5C675" w14:textId="0AA38C7D" w:rsidR="006D20A6" w:rsidRPr="006D20A6" w:rsidDel="00EC7212" w:rsidRDefault="006D20A6">
            <w:pPr>
              <w:pStyle w:val="BodyText"/>
              <w:rPr>
                <w:del w:id="4790" w:author="Georg Birgisson" w:date="2021-10-06T14:24:00Z"/>
                <w:rFonts w:eastAsia="Times New Roman"/>
                <w:color w:val="000000"/>
                <w:lang w:eastAsia="is-IS"/>
              </w:rPr>
              <w:pPrChange w:id="4791" w:author="Georg Birgisson" w:date="2021-10-06T14:25:00Z">
                <w:pPr>
                  <w:jc w:val="center"/>
                </w:pPr>
              </w:pPrChange>
            </w:pPr>
            <w:del w:id="4792"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672B4075" w14:textId="2E846330" w:rsidR="006D20A6" w:rsidRPr="006D20A6" w:rsidDel="00EC7212" w:rsidRDefault="006D20A6">
            <w:pPr>
              <w:pStyle w:val="BodyText"/>
              <w:rPr>
                <w:del w:id="4793" w:author="Georg Birgisson" w:date="2021-10-06T14:24:00Z"/>
                <w:rFonts w:eastAsia="Times New Roman"/>
                <w:color w:val="000000"/>
                <w:lang w:eastAsia="is-IS"/>
              </w:rPr>
              <w:pPrChange w:id="4794" w:author="Georg Birgisson" w:date="2021-10-06T14:25:00Z">
                <w:pPr>
                  <w:jc w:val="center"/>
                </w:pPr>
              </w:pPrChange>
            </w:pPr>
            <w:del w:id="4795"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0154AD10" w14:textId="08A8CAE3" w:rsidR="006D20A6" w:rsidRPr="006D20A6" w:rsidDel="00EC7212" w:rsidRDefault="006D20A6">
            <w:pPr>
              <w:pStyle w:val="BodyText"/>
              <w:rPr>
                <w:del w:id="4796" w:author="Georg Birgisson" w:date="2021-10-06T14:24:00Z"/>
                <w:rFonts w:eastAsia="Times New Roman"/>
                <w:color w:val="000000"/>
                <w:lang w:eastAsia="is-IS"/>
              </w:rPr>
              <w:pPrChange w:id="4797" w:author="Georg Birgisson" w:date="2021-10-06T14:25:00Z">
                <w:pPr/>
              </w:pPrChange>
            </w:pPr>
            <w:del w:id="4798" w:author="Georg Birgisson" w:date="2021-10-06T14:24:00Z">
              <w:r w:rsidRPr="006D20A6" w:rsidDel="00EC7212">
                <w:rPr>
                  <w:rFonts w:eastAsia="Times New Roman"/>
                  <w:color w:val="000000"/>
                  <w:lang w:eastAsia="is-IS"/>
                </w:rPr>
                <w:delText>cac:AllowanceCharge/cbc:AllowanceChargeReasonCode</w:delText>
              </w:r>
            </w:del>
          </w:p>
        </w:tc>
        <w:tc>
          <w:tcPr>
            <w:tcW w:w="2808" w:type="dxa"/>
            <w:tcBorders>
              <w:top w:val="nil"/>
              <w:left w:val="nil"/>
              <w:bottom w:val="single" w:sz="4" w:space="0" w:color="auto"/>
              <w:right w:val="single" w:sz="4" w:space="0" w:color="auto"/>
            </w:tcBorders>
            <w:shd w:val="clear" w:color="auto" w:fill="auto"/>
            <w:noWrap/>
            <w:hideMark/>
          </w:tcPr>
          <w:p w14:paraId="287FE926" w14:textId="089D5401" w:rsidR="006D20A6" w:rsidRPr="006D20A6" w:rsidDel="00EC7212" w:rsidRDefault="006D20A6">
            <w:pPr>
              <w:pStyle w:val="BodyText"/>
              <w:rPr>
                <w:del w:id="4799" w:author="Georg Birgisson" w:date="2021-10-06T14:24:00Z"/>
                <w:rFonts w:eastAsia="Times New Roman"/>
                <w:color w:val="000000"/>
                <w:lang w:eastAsia="is-IS"/>
              </w:rPr>
              <w:pPrChange w:id="4800" w:author="Georg Birgisson" w:date="2021-10-06T14:25:00Z">
                <w:pPr/>
              </w:pPrChange>
            </w:pPr>
            <w:del w:id="4801" w:author="Georg Birgisson" w:date="2021-10-06T14:24:00Z">
              <w:r w:rsidRPr="006D20A6" w:rsidDel="00EC7212">
                <w:rPr>
                  <w:rFonts w:eastAsia="Times New Roman"/>
                  <w:color w:val="000000"/>
                  <w:lang w:eastAsia="is-IS"/>
                </w:rPr>
                <w:delText>with cbc:ChargeIndicator = 'true'</w:delText>
              </w:r>
            </w:del>
          </w:p>
        </w:tc>
      </w:tr>
      <w:tr w:rsidR="006D20A6" w:rsidRPr="006D20A6" w:rsidDel="00EC7212" w14:paraId="63949341" w14:textId="195B0C98" w:rsidTr="00A61027">
        <w:trPr>
          <w:trHeight w:val="300"/>
          <w:del w:id="480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1D1FFD1" w14:textId="480ED06F" w:rsidR="006D20A6" w:rsidRPr="006D20A6" w:rsidDel="00EC7212" w:rsidRDefault="006D20A6">
            <w:pPr>
              <w:pStyle w:val="BodyText"/>
              <w:rPr>
                <w:del w:id="4803" w:author="Georg Birgisson" w:date="2021-10-06T14:24:00Z"/>
                <w:rFonts w:eastAsia="Times New Roman"/>
                <w:color w:val="000000"/>
                <w:lang w:eastAsia="is-IS"/>
              </w:rPr>
              <w:pPrChange w:id="4804" w:author="Georg Birgisson" w:date="2021-10-06T14:25:00Z">
                <w:pPr>
                  <w:jc w:val="right"/>
                </w:pPr>
              </w:pPrChange>
            </w:pPr>
            <w:del w:id="4805" w:author="Georg Birgisson" w:date="2021-10-06T14:24:00Z">
              <w:r w:rsidRPr="006D20A6" w:rsidDel="00EC7212">
                <w:rPr>
                  <w:rFonts w:eastAsia="Times New Roman"/>
                  <w:color w:val="000000"/>
                  <w:lang w:eastAsia="is-IS"/>
                </w:rPr>
                <w:delText>234</w:delText>
              </w:r>
            </w:del>
          </w:p>
        </w:tc>
        <w:tc>
          <w:tcPr>
            <w:tcW w:w="1068" w:type="dxa"/>
            <w:tcBorders>
              <w:top w:val="nil"/>
              <w:left w:val="nil"/>
              <w:bottom w:val="single" w:sz="4" w:space="0" w:color="auto"/>
              <w:right w:val="single" w:sz="4" w:space="0" w:color="auto"/>
            </w:tcBorders>
            <w:shd w:val="clear" w:color="auto" w:fill="auto"/>
            <w:noWrap/>
            <w:hideMark/>
          </w:tcPr>
          <w:p w14:paraId="304FCA7F" w14:textId="0959ADD0" w:rsidR="006D20A6" w:rsidRPr="006D20A6" w:rsidDel="00EC7212" w:rsidRDefault="006D20A6">
            <w:pPr>
              <w:pStyle w:val="BodyText"/>
              <w:rPr>
                <w:del w:id="4806" w:author="Georg Birgisson" w:date="2021-10-06T14:24:00Z"/>
                <w:rFonts w:eastAsia="Times New Roman"/>
                <w:color w:val="000000"/>
                <w:lang w:eastAsia="is-IS"/>
              </w:rPr>
              <w:pPrChange w:id="4807" w:author="Georg Birgisson" w:date="2021-10-06T14:25:00Z">
                <w:pPr/>
              </w:pPrChange>
            </w:pPr>
            <w:del w:id="4808" w:author="Georg Birgisson" w:date="2021-10-06T14:24:00Z">
              <w:r w:rsidRPr="006D20A6" w:rsidDel="00EC7212">
                <w:rPr>
                  <w:rFonts w:eastAsia="Times New Roman"/>
                  <w:color w:val="000000"/>
                  <w:lang w:eastAsia="is-IS"/>
                </w:rPr>
                <w:delText xml:space="preserve">BG-22 </w:delText>
              </w:r>
            </w:del>
          </w:p>
        </w:tc>
        <w:tc>
          <w:tcPr>
            <w:tcW w:w="561" w:type="dxa"/>
            <w:tcBorders>
              <w:top w:val="nil"/>
              <w:left w:val="nil"/>
              <w:bottom w:val="single" w:sz="4" w:space="0" w:color="auto"/>
              <w:right w:val="single" w:sz="4" w:space="0" w:color="auto"/>
            </w:tcBorders>
            <w:shd w:val="clear" w:color="auto" w:fill="auto"/>
            <w:noWrap/>
            <w:hideMark/>
          </w:tcPr>
          <w:p w14:paraId="00182E40" w14:textId="1ACA39DC" w:rsidR="006D20A6" w:rsidRPr="006D20A6" w:rsidDel="00EC7212" w:rsidRDefault="006D20A6">
            <w:pPr>
              <w:pStyle w:val="BodyText"/>
              <w:rPr>
                <w:del w:id="4809" w:author="Georg Birgisson" w:date="2021-10-06T14:24:00Z"/>
                <w:rFonts w:eastAsia="Times New Roman"/>
                <w:color w:val="000000"/>
                <w:lang w:eastAsia="is-IS"/>
              </w:rPr>
              <w:pPrChange w:id="4810" w:author="Georg Birgisson" w:date="2021-10-06T14:25:00Z">
                <w:pPr>
                  <w:jc w:val="center"/>
                </w:pPr>
              </w:pPrChange>
            </w:pPr>
            <w:del w:id="4811"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3AB304FF" w14:textId="222F89D8" w:rsidR="006D20A6" w:rsidRPr="006D20A6" w:rsidDel="00EC7212" w:rsidRDefault="006D20A6">
            <w:pPr>
              <w:pStyle w:val="BodyText"/>
              <w:rPr>
                <w:del w:id="4812" w:author="Georg Birgisson" w:date="2021-10-06T14:24:00Z"/>
                <w:rFonts w:eastAsia="Times New Roman"/>
                <w:color w:val="000000"/>
                <w:lang w:eastAsia="is-IS"/>
              </w:rPr>
              <w:pPrChange w:id="4813" w:author="Georg Birgisson" w:date="2021-10-06T14:25:00Z">
                <w:pPr>
                  <w:jc w:val="center"/>
                </w:pPr>
              </w:pPrChange>
            </w:pPr>
            <w:del w:id="4814"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00D389E0" w14:textId="53C13A3D" w:rsidR="006D20A6" w:rsidRPr="006D20A6" w:rsidDel="00EC7212" w:rsidRDefault="006D20A6">
            <w:pPr>
              <w:pStyle w:val="BodyText"/>
              <w:rPr>
                <w:del w:id="4815" w:author="Georg Birgisson" w:date="2021-10-06T14:24:00Z"/>
                <w:rFonts w:eastAsia="Times New Roman"/>
                <w:color w:val="000000"/>
                <w:lang w:eastAsia="is-IS"/>
              </w:rPr>
              <w:pPrChange w:id="4816" w:author="Georg Birgisson" w:date="2021-10-06T14:25:00Z">
                <w:pPr/>
              </w:pPrChange>
            </w:pPr>
            <w:del w:id="4817" w:author="Georg Birgisson" w:date="2021-10-06T14:24:00Z">
              <w:r w:rsidRPr="006D20A6" w:rsidDel="00EC7212">
                <w:rPr>
                  <w:rFonts w:eastAsia="Times New Roman"/>
                  <w:color w:val="000000"/>
                  <w:lang w:eastAsia="is-IS"/>
                </w:rPr>
                <w:delText>cac:LegalMonetaryTotal</w:delText>
              </w:r>
            </w:del>
          </w:p>
        </w:tc>
        <w:tc>
          <w:tcPr>
            <w:tcW w:w="2808" w:type="dxa"/>
            <w:tcBorders>
              <w:top w:val="nil"/>
              <w:left w:val="nil"/>
              <w:bottom w:val="single" w:sz="4" w:space="0" w:color="auto"/>
              <w:right w:val="single" w:sz="4" w:space="0" w:color="auto"/>
            </w:tcBorders>
            <w:shd w:val="clear" w:color="auto" w:fill="auto"/>
            <w:noWrap/>
            <w:hideMark/>
          </w:tcPr>
          <w:p w14:paraId="4E5D1251" w14:textId="65E4E611" w:rsidR="006D20A6" w:rsidRPr="006D20A6" w:rsidDel="00EC7212" w:rsidRDefault="006D20A6">
            <w:pPr>
              <w:pStyle w:val="BodyText"/>
              <w:rPr>
                <w:del w:id="4818" w:author="Georg Birgisson" w:date="2021-10-06T14:24:00Z"/>
                <w:rFonts w:eastAsia="Times New Roman"/>
                <w:color w:val="000000"/>
                <w:lang w:eastAsia="is-IS"/>
              </w:rPr>
              <w:pPrChange w:id="4819" w:author="Georg Birgisson" w:date="2021-10-06T14:25:00Z">
                <w:pPr/>
              </w:pPrChange>
            </w:pPr>
            <w:del w:id="4820" w:author="Georg Birgisson" w:date="2021-10-06T14:24:00Z">
              <w:r w:rsidRPr="006D20A6" w:rsidDel="00EC7212">
                <w:rPr>
                  <w:rFonts w:eastAsia="Times New Roman"/>
                  <w:color w:val="000000"/>
                  <w:lang w:eastAsia="is-IS"/>
                </w:rPr>
                <w:delText> </w:delText>
              </w:r>
            </w:del>
          </w:p>
        </w:tc>
      </w:tr>
      <w:tr w:rsidR="006D20A6" w:rsidRPr="006D20A6" w:rsidDel="00EC7212" w14:paraId="5A102D50" w14:textId="58858612" w:rsidTr="00A61027">
        <w:trPr>
          <w:trHeight w:val="300"/>
          <w:del w:id="482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5E20425" w14:textId="5198C427" w:rsidR="006D20A6" w:rsidRPr="006D20A6" w:rsidDel="00EC7212" w:rsidRDefault="006D20A6">
            <w:pPr>
              <w:pStyle w:val="BodyText"/>
              <w:rPr>
                <w:del w:id="4822" w:author="Georg Birgisson" w:date="2021-10-06T14:24:00Z"/>
                <w:rFonts w:eastAsia="Times New Roman"/>
                <w:color w:val="000000"/>
                <w:lang w:eastAsia="is-IS"/>
              </w:rPr>
              <w:pPrChange w:id="4823" w:author="Georg Birgisson" w:date="2021-10-06T14:25:00Z">
                <w:pPr>
                  <w:jc w:val="right"/>
                </w:pPr>
              </w:pPrChange>
            </w:pPr>
            <w:del w:id="4824" w:author="Georg Birgisson" w:date="2021-10-06T14:24:00Z">
              <w:r w:rsidRPr="006D20A6" w:rsidDel="00EC7212">
                <w:rPr>
                  <w:rFonts w:eastAsia="Times New Roman"/>
                  <w:color w:val="000000"/>
                  <w:lang w:eastAsia="is-IS"/>
                </w:rPr>
                <w:delText>235</w:delText>
              </w:r>
            </w:del>
          </w:p>
        </w:tc>
        <w:tc>
          <w:tcPr>
            <w:tcW w:w="1068" w:type="dxa"/>
            <w:tcBorders>
              <w:top w:val="nil"/>
              <w:left w:val="nil"/>
              <w:bottom w:val="single" w:sz="4" w:space="0" w:color="auto"/>
              <w:right w:val="single" w:sz="4" w:space="0" w:color="auto"/>
            </w:tcBorders>
            <w:shd w:val="clear" w:color="auto" w:fill="auto"/>
            <w:noWrap/>
            <w:hideMark/>
          </w:tcPr>
          <w:p w14:paraId="5AC5EFFB" w14:textId="4C5712FE" w:rsidR="006D20A6" w:rsidRPr="006D20A6" w:rsidDel="00EC7212" w:rsidRDefault="006D20A6">
            <w:pPr>
              <w:pStyle w:val="BodyText"/>
              <w:rPr>
                <w:del w:id="4825" w:author="Georg Birgisson" w:date="2021-10-06T14:24:00Z"/>
                <w:rFonts w:eastAsia="Times New Roman"/>
                <w:color w:val="000000"/>
                <w:lang w:eastAsia="is-IS"/>
              </w:rPr>
              <w:pPrChange w:id="4826" w:author="Georg Birgisson" w:date="2021-10-06T14:25:00Z">
                <w:pPr/>
              </w:pPrChange>
            </w:pPr>
            <w:del w:id="4827" w:author="Georg Birgisson" w:date="2021-10-06T14:24:00Z">
              <w:r w:rsidRPr="006D20A6" w:rsidDel="00EC7212">
                <w:rPr>
                  <w:rFonts w:eastAsia="Times New Roman"/>
                  <w:color w:val="000000"/>
                  <w:lang w:eastAsia="is-IS"/>
                </w:rPr>
                <w:delText>BT-106</w:delText>
              </w:r>
            </w:del>
          </w:p>
        </w:tc>
        <w:tc>
          <w:tcPr>
            <w:tcW w:w="561" w:type="dxa"/>
            <w:tcBorders>
              <w:top w:val="nil"/>
              <w:left w:val="nil"/>
              <w:bottom w:val="single" w:sz="4" w:space="0" w:color="auto"/>
              <w:right w:val="single" w:sz="4" w:space="0" w:color="auto"/>
            </w:tcBorders>
            <w:shd w:val="clear" w:color="auto" w:fill="auto"/>
            <w:noWrap/>
            <w:hideMark/>
          </w:tcPr>
          <w:p w14:paraId="769469A4" w14:textId="34A52F2B" w:rsidR="006D20A6" w:rsidRPr="006D20A6" w:rsidDel="00EC7212" w:rsidRDefault="006D20A6">
            <w:pPr>
              <w:pStyle w:val="BodyText"/>
              <w:rPr>
                <w:del w:id="4828" w:author="Georg Birgisson" w:date="2021-10-06T14:24:00Z"/>
                <w:rFonts w:eastAsia="Times New Roman"/>
                <w:color w:val="000000"/>
                <w:lang w:eastAsia="is-IS"/>
              </w:rPr>
              <w:pPrChange w:id="4829" w:author="Georg Birgisson" w:date="2021-10-06T14:25:00Z">
                <w:pPr>
                  <w:jc w:val="center"/>
                </w:pPr>
              </w:pPrChange>
            </w:pPr>
            <w:del w:id="4830"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36A5A347" w14:textId="29D858D5" w:rsidR="006D20A6" w:rsidRPr="006D20A6" w:rsidDel="00EC7212" w:rsidRDefault="006D20A6">
            <w:pPr>
              <w:pStyle w:val="BodyText"/>
              <w:rPr>
                <w:del w:id="4831" w:author="Georg Birgisson" w:date="2021-10-06T14:24:00Z"/>
                <w:rFonts w:eastAsia="Times New Roman"/>
                <w:color w:val="000000"/>
                <w:lang w:eastAsia="is-IS"/>
              </w:rPr>
              <w:pPrChange w:id="4832" w:author="Georg Birgisson" w:date="2021-10-06T14:25:00Z">
                <w:pPr>
                  <w:jc w:val="center"/>
                </w:pPr>
              </w:pPrChange>
            </w:pPr>
            <w:del w:id="4833"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0B75A773" w14:textId="59217966" w:rsidR="006D20A6" w:rsidRPr="006D20A6" w:rsidDel="00EC7212" w:rsidRDefault="006D20A6">
            <w:pPr>
              <w:pStyle w:val="BodyText"/>
              <w:rPr>
                <w:del w:id="4834" w:author="Georg Birgisson" w:date="2021-10-06T14:24:00Z"/>
                <w:rFonts w:eastAsia="Times New Roman"/>
                <w:color w:val="000000"/>
                <w:lang w:eastAsia="is-IS"/>
              </w:rPr>
              <w:pPrChange w:id="4835" w:author="Georg Birgisson" w:date="2021-10-06T14:25:00Z">
                <w:pPr/>
              </w:pPrChange>
            </w:pPr>
            <w:del w:id="4836" w:author="Georg Birgisson" w:date="2021-10-06T14:24:00Z">
              <w:r w:rsidRPr="006D20A6" w:rsidDel="00EC7212">
                <w:rPr>
                  <w:rFonts w:eastAsia="Times New Roman"/>
                  <w:color w:val="000000"/>
                  <w:lang w:eastAsia="is-IS"/>
                </w:rPr>
                <w:delText>cac:LegalMonetaryTotal/cbc:LineExtensionAmount</w:delText>
              </w:r>
            </w:del>
          </w:p>
        </w:tc>
        <w:tc>
          <w:tcPr>
            <w:tcW w:w="2808" w:type="dxa"/>
            <w:tcBorders>
              <w:top w:val="nil"/>
              <w:left w:val="nil"/>
              <w:bottom w:val="single" w:sz="4" w:space="0" w:color="auto"/>
              <w:right w:val="single" w:sz="4" w:space="0" w:color="auto"/>
            </w:tcBorders>
            <w:shd w:val="clear" w:color="auto" w:fill="auto"/>
            <w:noWrap/>
            <w:hideMark/>
          </w:tcPr>
          <w:p w14:paraId="3BA59349" w14:textId="19868413" w:rsidR="006D20A6" w:rsidRPr="006D20A6" w:rsidDel="00EC7212" w:rsidRDefault="006D20A6">
            <w:pPr>
              <w:pStyle w:val="BodyText"/>
              <w:rPr>
                <w:del w:id="4837" w:author="Georg Birgisson" w:date="2021-10-06T14:24:00Z"/>
                <w:rFonts w:eastAsia="Times New Roman"/>
                <w:color w:val="000000"/>
                <w:lang w:eastAsia="is-IS"/>
              </w:rPr>
              <w:pPrChange w:id="4838" w:author="Georg Birgisson" w:date="2021-10-06T14:25:00Z">
                <w:pPr/>
              </w:pPrChange>
            </w:pPr>
            <w:del w:id="4839" w:author="Georg Birgisson" w:date="2021-10-06T14:24:00Z">
              <w:r w:rsidRPr="006D20A6" w:rsidDel="00EC7212">
                <w:rPr>
                  <w:rFonts w:eastAsia="Times New Roman"/>
                  <w:color w:val="000000"/>
                  <w:lang w:eastAsia="is-IS"/>
                </w:rPr>
                <w:delText> </w:delText>
              </w:r>
            </w:del>
          </w:p>
        </w:tc>
      </w:tr>
      <w:tr w:rsidR="006D20A6" w:rsidRPr="006D20A6" w:rsidDel="00EC7212" w14:paraId="5131241B" w14:textId="5C5ED224" w:rsidTr="00A61027">
        <w:trPr>
          <w:trHeight w:val="300"/>
          <w:del w:id="484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9A72F14" w14:textId="50B465B9" w:rsidR="006D20A6" w:rsidRPr="006D20A6" w:rsidDel="00EC7212" w:rsidRDefault="006D20A6">
            <w:pPr>
              <w:pStyle w:val="BodyText"/>
              <w:rPr>
                <w:del w:id="4841" w:author="Georg Birgisson" w:date="2021-10-06T14:24:00Z"/>
                <w:rFonts w:eastAsia="Times New Roman"/>
                <w:color w:val="000000"/>
                <w:lang w:eastAsia="is-IS"/>
              </w:rPr>
              <w:pPrChange w:id="4842" w:author="Georg Birgisson" w:date="2021-10-06T14:25:00Z">
                <w:pPr>
                  <w:jc w:val="right"/>
                </w:pPr>
              </w:pPrChange>
            </w:pPr>
            <w:del w:id="4843" w:author="Georg Birgisson" w:date="2021-10-06T14:24:00Z">
              <w:r w:rsidRPr="006D20A6" w:rsidDel="00EC7212">
                <w:rPr>
                  <w:rFonts w:eastAsia="Times New Roman"/>
                  <w:color w:val="000000"/>
                  <w:lang w:eastAsia="is-IS"/>
                </w:rPr>
                <w:delText>236</w:delText>
              </w:r>
            </w:del>
          </w:p>
        </w:tc>
        <w:tc>
          <w:tcPr>
            <w:tcW w:w="1068" w:type="dxa"/>
            <w:tcBorders>
              <w:top w:val="nil"/>
              <w:left w:val="nil"/>
              <w:bottom w:val="single" w:sz="4" w:space="0" w:color="auto"/>
              <w:right w:val="single" w:sz="4" w:space="0" w:color="auto"/>
            </w:tcBorders>
            <w:shd w:val="clear" w:color="auto" w:fill="auto"/>
            <w:noWrap/>
            <w:hideMark/>
          </w:tcPr>
          <w:p w14:paraId="5DC5E403" w14:textId="685914EE" w:rsidR="006D20A6" w:rsidRPr="006D20A6" w:rsidDel="00EC7212" w:rsidRDefault="006D20A6">
            <w:pPr>
              <w:pStyle w:val="BodyText"/>
              <w:rPr>
                <w:del w:id="4844" w:author="Georg Birgisson" w:date="2021-10-06T14:24:00Z"/>
                <w:rFonts w:eastAsia="Times New Roman"/>
                <w:color w:val="000000"/>
                <w:lang w:eastAsia="is-IS"/>
              </w:rPr>
              <w:pPrChange w:id="4845" w:author="Georg Birgisson" w:date="2021-10-06T14:25:00Z">
                <w:pPr/>
              </w:pPrChange>
            </w:pPr>
            <w:del w:id="4846" w:author="Georg Birgisson" w:date="2021-10-06T14:24:00Z">
              <w:r w:rsidRPr="006D20A6" w:rsidDel="00EC7212">
                <w:rPr>
                  <w:rFonts w:eastAsia="Times New Roman"/>
                  <w:color w:val="000000"/>
                  <w:lang w:eastAsia="is-IS"/>
                </w:rPr>
                <w:delText>BT-107</w:delText>
              </w:r>
            </w:del>
          </w:p>
        </w:tc>
        <w:tc>
          <w:tcPr>
            <w:tcW w:w="561" w:type="dxa"/>
            <w:tcBorders>
              <w:top w:val="nil"/>
              <w:left w:val="nil"/>
              <w:bottom w:val="single" w:sz="4" w:space="0" w:color="auto"/>
              <w:right w:val="single" w:sz="4" w:space="0" w:color="auto"/>
            </w:tcBorders>
            <w:shd w:val="clear" w:color="auto" w:fill="auto"/>
            <w:noWrap/>
            <w:hideMark/>
          </w:tcPr>
          <w:p w14:paraId="0BC92773" w14:textId="51B96D75" w:rsidR="006D20A6" w:rsidRPr="006D20A6" w:rsidDel="00EC7212" w:rsidRDefault="006D20A6">
            <w:pPr>
              <w:pStyle w:val="BodyText"/>
              <w:rPr>
                <w:del w:id="4847" w:author="Georg Birgisson" w:date="2021-10-06T14:24:00Z"/>
                <w:rFonts w:eastAsia="Times New Roman"/>
                <w:color w:val="000000"/>
                <w:lang w:eastAsia="is-IS"/>
              </w:rPr>
              <w:pPrChange w:id="4848" w:author="Georg Birgisson" w:date="2021-10-06T14:25:00Z">
                <w:pPr>
                  <w:jc w:val="center"/>
                </w:pPr>
              </w:pPrChange>
            </w:pPr>
            <w:del w:id="4849"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3EFB30E2" w14:textId="5A9F9210" w:rsidR="006D20A6" w:rsidRPr="006D20A6" w:rsidDel="00EC7212" w:rsidRDefault="006D20A6">
            <w:pPr>
              <w:pStyle w:val="BodyText"/>
              <w:rPr>
                <w:del w:id="4850" w:author="Georg Birgisson" w:date="2021-10-06T14:24:00Z"/>
                <w:rFonts w:eastAsia="Times New Roman"/>
                <w:color w:val="000000"/>
                <w:lang w:eastAsia="is-IS"/>
              </w:rPr>
              <w:pPrChange w:id="4851" w:author="Georg Birgisson" w:date="2021-10-06T14:25:00Z">
                <w:pPr>
                  <w:jc w:val="center"/>
                </w:pPr>
              </w:pPrChange>
            </w:pPr>
            <w:del w:id="4852"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458F1A3B" w14:textId="18177217" w:rsidR="006D20A6" w:rsidRPr="006D20A6" w:rsidDel="00EC7212" w:rsidRDefault="006D20A6">
            <w:pPr>
              <w:pStyle w:val="BodyText"/>
              <w:rPr>
                <w:del w:id="4853" w:author="Georg Birgisson" w:date="2021-10-06T14:24:00Z"/>
                <w:rFonts w:eastAsia="Times New Roman"/>
                <w:color w:val="000000"/>
                <w:lang w:eastAsia="is-IS"/>
              </w:rPr>
              <w:pPrChange w:id="4854" w:author="Georg Birgisson" w:date="2021-10-06T14:25:00Z">
                <w:pPr/>
              </w:pPrChange>
            </w:pPr>
            <w:del w:id="4855" w:author="Georg Birgisson" w:date="2021-10-06T14:24:00Z">
              <w:r w:rsidRPr="006D20A6" w:rsidDel="00EC7212">
                <w:rPr>
                  <w:rFonts w:eastAsia="Times New Roman"/>
                  <w:color w:val="000000"/>
                  <w:lang w:eastAsia="is-IS"/>
                </w:rPr>
                <w:delText>cac:LegalMonetaryTotal/cbc:AllowanceTotalAmount</w:delText>
              </w:r>
            </w:del>
          </w:p>
        </w:tc>
        <w:tc>
          <w:tcPr>
            <w:tcW w:w="2808" w:type="dxa"/>
            <w:tcBorders>
              <w:top w:val="nil"/>
              <w:left w:val="nil"/>
              <w:bottom w:val="single" w:sz="4" w:space="0" w:color="auto"/>
              <w:right w:val="single" w:sz="4" w:space="0" w:color="auto"/>
            </w:tcBorders>
            <w:shd w:val="clear" w:color="auto" w:fill="auto"/>
            <w:noWrap/>
            <w:hideMark/>
          </w:tcPr>
          <w:p w14:paraId="1DEE11E4" w14:textId="20CC6581" w:rsidR="006D20A6" w:rsidRPr="006D20A6" w:rsidDel="00EC7212" w:rsidRDefault="006D20A6">
            <w:pPr>
              <w:pStyle w:val="BodyText"/>
              <w:rPr>
                <w:del w:id="4856" w:author="Georg Birgisson" w:date="2021-10-06T14:24:00Z"/>
                <w:rFonts w:eastAsia="Times New Roman"/>
                <w:color w:val="000000"/>
                <w:lang w:eastAsia="is-IS"/>
              </w:rPr>
              <w:pPrChange w:id="4857" w:author="Georg Birgisson" w:date="2021-10-06T14:25:00Z">
                <w:pPr/>
              </w:pPrChange>
            </w:pPr>
            <w:del w:id="4858" w:author="Georg Birgisson" w:date="2021-10-06T14:24:00Z">
              <w:r w:rsidRPr="006D20A6" w:rsidDel="00EC7212">
                <w:rPr>
                  <w:rFonts w:eastAsia="Times New Roman"/>
                  <w:color w:val="000000"/>
                  <w:lang w:eastAsia="is-IS"/>
                </w:rPr>
                <w:delText> </w:delText>
              </w:r>
            </w:del>
          </w:p>
        </w:tc>
      </w:tr>
      <w:tr w:rsidR="006D20A6" w:rsidRPr="006D20A6" w:rsidDel="00EC7212" w14:paraId="34449622" w14:textId="3BF92183" w:rsidTr="00A61027">
        <w:trPr>
          <w:trHeight w:val="300"/>
          <w:del w:id="485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542F633" w14:textId="5AFD36FE" w:rsidR="006D20A6" w:rsidRPr="006D20A6" w:rsidDel="00EC7212" w:rsidRDefault="006D20A6">
            <w:pPr>
              <w:pStyle w:val="BodyText"/>
              <w:rPr>
                <w:del w:id="4860" w:author="Georg Birgisson" w:date="2021-10-06T14:24:00Z"/>
                <w:rFonts w:eastAsia="Times New Roman"/>
                <w:color w:val="000000"/>
                <w:lang w:eastAsia="is-IS"/>
              </w:rPr>
              <w:pPrChange w:id="4861" w:author="Georg Birgisson" w:date="2021-10-06T14:25:00Z">
                <w:pPr>
                  <w:jc w:val="right"/>
                </w:pPr>
              </w:pPrChange>
            </w:pPr>
            <w:del w:id="4862" w:author="Georg Birgisson" w:date="2021-10-06T14:24:00Z">
              <w:r w:rsidRPr="006D20A6" w:rsidDel="00EC7212">
                <w:rPr>
                  <w:rFonts w:eastAsia="Times New Roman"/>
                  <w:color w:val="000000"/>
                  <w:lang w:eastAsia="is-IS"/>
                </w:rPr>
                <w:delText>237</w:delText>
              </w:r>
            </w:del>
          </w:p>
        </w:tc>
        <w:tc>
          <w:tcPr>
            <w:tcW w:w="1068" w:type="dxa"/>
            <w:tcBorders>
              <w:top w:val="nil"/>
              <w:left w:val="nil"/>
              <w:bottom w:val="single" w:sz="4" w:space="0" w:color="auto"/>
              <w:right w:val="single" w:sz="4" w:space="0" w:color="auto"/>
            </w:tcBorders>
            <w:shd w:val="clear" w:color="auto" w:fill="auto"/>
            <w:noWrap/>
            <w:hideMark/>
          </w:tcPr>
          <w:p w14:paraId="54EBECED" w14:textId="369216DD" w:rsidR="006D20A6" w:rsidRPr="006D20A6" w:rsidDel="00EC7212" w:rsidRDefault="006D20A6">
            <w:pPr>
              <w:pStyle w:val="BodyText"/>
              <w:rPr>
                <w:del w:id="4863" w:author="Georg Birgisson" w:date="2021-10-06T14:24:00Z"/>
                <w:rFonts w:eastAsia="Times New Roman"/>
                <w:color w:val="000000"/>
                <w:lang w:eastAsia="is-IS"/>
              </w:rPr>
              <w:pPrChange w:id="4864" w:author="Georg Birgisson" w:date="2021-10-06T14:25:00Z">
                <w:pPr/>
              </w:pPrChange>
            </w:pPr>
            <w:del w:id="4865" w:author="Georg Birgisson" w:date="2021-10-06T14:24:00Z">
              <w:r w:rsidRPr="006D20A6" w:rsidDel="00EC7212">
                <w:rPr>
                  <w:rFonts w:eastAsia="Times New Roman"/>
                  <w:color w:val="000000"/>
                  <w:lang w:eastAsia="is-IS"/>
                </w:rPr>
                <w:delText>BT-108</w:delText>
              </w:r>
            </w:del>
          </w:p>
        </w:tc>
        <w:tc>
          <w:tcPr>
            <w:tcW w:w="561" w:type="dxa"/>
            <w:tcBorders>
              <w:top w:val="nil"/>
              <w:left w:val="nil"/>
              <w:bottom w:val="single" w:sz="4" w:space="0" w:color="auto"/>
              <w:right w:val="single" w:sz="4" w:space="0" w:color="auto"/>
            </w:tcBorders>
            <w:shd w:val="clear" w:color="auto" w:fill="auto"/>
            <w:noWrap/>
            <w:hideMark/>
          </w:tcPr>
          <w:p w14:paraId="79ED173C" w14:textId="69B144DD" w:rsidR="006D20A6" w:rsidRPr="006D20A6" w:rsidDel="00EC7212" w:rsidRDefault="006D20A6">
            <w:pPr>
              <w:pStyle w:val="BodyText"/>
              <w:rPr>
                <w:del w:id="4866" w:author="Georg Birgisson" w:date="2021-10-06T14:24:00Z"/>
                <w:rFonts w:eastAsia="Times New Roman"/>
                <w:color w:val="000000"/>
                <w:lang w:eastAsia="is-IS"/>
              </w:rPr>
              <w:pPrChange w:id="4867" w:author="Georg Birgisson" w:date="2021-10-06T14:25:00Z">
                <w:pPr>
                  <w:jc w:val="center"/>
                </w:pPr>
              </w:pPrChange>
            </w:pPr>
            <w:del w:id="4868"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17A16285" w14:textId="6A5ADB38" w:rsidR="006D20A6" w:rsidRPr="006D20A6" w:rsidDel="00EC7212" w:rsidRDefault="006D20A6">
            <w:pPr>
              <w:pStyle w:val="BodyText"/>
              <w:rPr>
                <w:del w:id="4869" w:author="Georg Birgisson" w:date="2021-10-06T14:24:00Z"/>
                <w:rFonts w:eastAsia="Times New Roman"/>
                <w:color w:val="000000"/>
                <w:lang w:eastAsia="is-IS"/>
              </w:rPr>
              <w:pPrChange w:id="4870" w:author="Georg Birgisson" w:date="2021-10-06T14:25:00Z">
                <w:pPr>
                  <w:jc w:val="center"/>
                </w:pPr>
              </w:pPrChange>
            </w:pPr>
            <w:del w:id="4871"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254D3666" w14:textId="1576F98E" w:rsidR="006D20A6" w:rsidRPr="006D20A6" w:rsidDel="00EC7212" w:rsidRDefault="006D20A6">
            <w:pPr>
              <w:pStyle w:val="BodyText"/>
              <w:rPr>
                <w:del w:id="4872" w:author="Georg Birgisson" w:date="2021-10-06T14:24:00Z"/>
                <w:rFonts w:eastAsia="Times New Roman"/>
                <w:color w:val="000000"/>
                <w:lang w:eastAsia="is-IS"/>
              </w:rPr>
              <w:pPrChange w:id="4873" w:author="Georg Birgisson" w:date="2021-10-06T14:25:00Z">
                <w:pPr/>
              </w:pPrChange>
            </w:pPr>
            <w:del w:id="4874" w:author="Georg Birgisson" w:date="2021-10-06T14:24:00Z">
              <w:r w:rsidRPr="006D20A6" w:rsidDel="00EC7212">
                <w:rPr>
                  <w:rFonts w:eastAsia="Times New Roman"/>
                  <w:color w:val="000000"/>
                  <w:lang w:eastAsia="is-IS"/>
                </w:rPr>
                <w:delText>cac:LegalMonetaryTotal/cbc:ChargeTotalAmount</w:delText>
              </w:r>
            </w:del>
          </w:p>
        </w:tc>
        <w:tc>
          <w:tcPr>
            <w:tcW w:w="2808" w:type="dxa"/>
            <w:tcBorders>
              <w:top w:val="nil"/>
              <w:left w:val="nil"/>
              <w:bottom w:val="single" w:sz="4" w:space="0" w:color="auto"/>
              <w:right w:val="single" w:sz="4" w:space="0" w:color="auto"/>
            </w:tcBorders>
            <w:shd w:val="clear" w:color="auto" w:fill="auto"/>
            <w:noWrap/>
            <w:hideMark/>
          </w:tcPr>
          <w:p w14:paraId="1E2CB5BB" w14:textId="7C2F41B8" w:rsidR="006D20A6" w:rsidRPr="006D20A6" w:rsidDel="00EC7212" w:rsidRDefault="006D20A6">
            <w:pPr>
              <w:pStyle w:val="BodyText"/>
              <w:rPr>
                <w:del w:id="4875" w:author="Georg Birgisson" w:date="2021-10-06T14:24:00Z"/>
                <w:rFonts w:eastAsia="Times New Roman"/>
                <w:color w:val="000000"/>
                <w:lang w:eastAsia="is-IS"/>
              </w:rPr>
              <w:pPrChange w:id="4876" w:author="Georg Birgisson" w:date="2021-10-06T14:25:00Z">
                <w:pPr/>
              </w:pPrChange>
            </w:pPr>
            <w:del w:id="4877" w:author="Georg Birgisson" w:date="2021-10-06T14:24:00Z">
              <w:r w:rsidRPr="006D20A6" w:rsidDel="00EC7212">
                <w:rPr>
                  <w:rFonts w:eastAsia="Times New Roman"/>
                  <w:color w:val="000000"/>
                  <w:lang w:eastAsia="is-IS"/>
                </w:rPr>
                <w:delText> </w:delText>
              </w:r>
            </w:del>
          </w:p>
        </w:tc>
      </w:tr>
      <w:tr w:rsidR="006D20A6" w:rsidRPr="006D20A6" w:rsidDel="00EC7212" w14:paraId="35C2F675" w14:textId="607B8901" w:rsidTr="00A61027">
        <w:trPr>
          <w:trHeight w:val="300"/>
          <w:del w:id="487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6406FF7" w14:textId="688EC360" w:rsidR="006D20A6" w:rsidRPr="006D20A6" w:rsidDel="00EC7212" w:rsidRDefault="006D20A6">
            <w:pPr>
              <w:pStyle w:val="BodyText"/>
              <w:rPr>
                <w:del w:id="4879" w:author="Georg Birgisson" w:date="2021-10-06T14:24:00Z"/>
                <w:rFonts w:eastAsia="Times New Roman"/>
                <w:color w:val="000000"/>
                <w:lang w:eastAsia="is-IS"/>
              </w:rPr>
              <w:pPrChange w:id="4880" w:author="Georg Birgisson" w:date="2021-10-06T14:25:00Z">
                <w:pPr>
                  <w:jc w:val="right"/>
                </w:pPr>
              </w:pPrChange>
            </w:pPr>
            <w:del w:id="4881" w:author="Georg Birgisson" w:date="2021-10-06T14:24:00Z">
              <w:r w:rsidRPr="006D20A6" w:rsidDel="00EC7212">
                <w:rPr>
                  <w:rFonts w:eastAsia="Times New Roman"/>
                  <w:color w:val="000000"/>
                  <w:lang w:eastAsia="is-IS"/>
                </w:rPr>
                <w:delText>238</w:delText>
              </w:r>
            </w:del>
          </w:p>
        </w:tc>
        <w:tc>
          <w:tcPr>
            <w:tcW w:w="1068" w:type="dxa"/>
            <w:tcBorders>
              <w:top w:val="nil"/>
              <w:left w:val="nil"/>
              <w:bottom w:val="single" w:sz="4" w:space="0" w:color="auto"/>
              <w:right w:val="single" w:sz="4" w:space="0" w:color="auto"/>
            </w:tcBorders>
            <w:shd w:val="clear" w:color="auto" w:fill="auto"/>
            <w:noWrap/>
            <w:hideMark/>
          </w:tcPr>
          <w:p w14:paraId="311439DD" w14:textId="7E02771C" w:rsidR="006D20A6" w:rsidRPr="006D20A6" w:rsidDel="00EC7212" w:rsidRDefault="006D20A6">
            <w:pPr>
              <w:pStyle w:val="BodyText"/>
              <w:rPr>
                <w:del w:id="4882" w:author="Georg Birgisson" w:date="2021-10-06T14:24:00Z"/>
                <w:rFonts w:eastAsia="Times New Roman"/>
                <w:color w:val="000000"/>
                <w:lang w:eastAsia="is-IS"/>
              </w:rPr>
              <w:pPrChange w:id="4883" w:author="Georg Birgisson" w:date="2021-10-06T14:25:00Z">
                <w:pPr/>
              </w:pPrChange>
            </w:pPr>
            <w:del w:id="4884" w:author="Georg Birgisson" w:date="2021-10-06T14:24:00Z">
              <w:r w:rsidRPr="006D20A6" w:rsidDel="00EC7212">
                <w:rPr>
                  <w:rFonts w:eastAsia="Times New Roman"/>
                  <w:color w:val="000000"/>
                  <w:lang w:eastAsia="is-IS"/>
                </w:rPr>
                <w:delText>BT-109</w:delText>
              </w:r>
            </w:del>
          </w:p>
        </w:tc>
        <w:tc>
          <w:tcPr>
            <w:tcW w:w="561" w:type="dxa"/>
            <w:tcBorders>
              <w:top w:val="nil"/>
              <w:left w:val="nil"/>
              <w:bottom w:val="single" w:sz="4" w:space="0" w:color="auto"/>
              <w:right w:val="single" w:sz="4" w:space="0" w:color="auto"/>
            </w:tcBorders>
            <w:shd w:val="clear" w:color="auto" w:fill="auto"/>
            <w:noWrap/>
            <w:hideMark/>
          </w:tcPr>
          <w:p w14:paraId="6FFC92AC" w14:textId="071B1E70" w:rsidR="006D20A6" w:rsidRPr="006D20A6" w:rsidDel="00EC7212" w:rsidRDefault="006D20A6">
            <w:pPr>
              <w:pStyle w:val="BodyText"/>
              <w:rPr>
                <w:del w:id="4885" w:author="Georg Birgisson" w:date="2021-10-06T14:24:00Z"/>
                <w:rFonts w:eastAsia="Times New Roman"/>
                <w:color w:val="000000"/>
                <w:lang w:eastAsia="is-IS"/>
              </w:rPr>
              <w:pPrChange w:id="4886" w:author="Georg Birgisson" w:date="2021-10-06T14:25:00Z">
                <w:pPr>
                  <w:jc w:val="center"/>
                </w:pPr>
              </w:pPrChange>
            </w:pPr>
            <w:del w:id="4887"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4793C3F3" w14:textId="51680E01" w:rsidR="006D20A6" w:rsidRPr="006D20A6" w:rsidDel="00EC7212" w:rsidRDefault="006D20A6">
            <w:pPr>
              <w:pStyle w:val="BodyText"/>
              <w:rPr>
                <w:del w:id="4888" w:author="Georg Birgisson" w:date="2021-10-06T14:24:00Z"/>
                <w:rFonts w:eastAsia="Times New Roman"/>
                <w:color w:val="000000"/>
                <w:lang w:eastAsia="is-IS"/>
              </w:rPr>
              <w:pPrChange w:id="4889" w:author="Georg Birgisson" w:date="2021-10-06T14:25:00Z">
                <w:pPr>
                  <w:jc w:val="center"/>
                </w:pPr>
              </w:pPrChange>
            </w:pPr>
            <w:del w:id="4890"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0AD117AC" w14:textId="0F26946A" w:rsidR="006D20A6" w:rsidRPr="006D20A6" w:rsidDel="00EC7212" w:rsidRDefault="006D20A6">
            <w:pPr>
              <w:pStyle w:val="BodyText"/>
              <w:rPr>
                <w:del w:id="4891" w:author="Georg Birgisson" w:date="2021-10-06T14:24:00Z"/>
                <w:rFonts w:eastAsia="Times New Roman"/>
                <w:color w:val="000000"/>
                <w:lang w:eastAsia="is-IS"/>
              </w:rPr>
              <w:pPrChange w:id="4892" w:author="Georg Birgisson" w:date="2021-10-06T14:25:00Z">
                <w:pPr/>
              </w:pPrChange>
            </w:pPr>
            <w:del w:id="4893" w:author="Georg Birgisson" w:date="2021-10-06T14:24:00Z">
              <w:r w:rsidRPr="006D20A6" w:rsidDel="00EC7212">
                <w:rPr>
                  <w:rFonts w:eastAsia="Times New Roman"/>
                  <w:color w:val="000000"/>
                  <w:lang w:eastAsia="is-IS"/>
                </w:rPr>
                <w:delText>cac:LegalMonetaryTotal/cbc:TaxExclusiveAmount</w:delText>
              </w:r>
            </w:del>
          </w:p>
        </w:tc>
        <w:tc>
          <w:tcPr>
            <w:tcW w:w="2808" w:type="dxa"/>
            <w:tcBorders>
              <w:top w:val="nil"/>
              <w:left w:val="nil"/>
              <w:bottom w:val="single" w:sz="4" w:space="0" w:color="auto"/>
              <w:right w:val="single" w:sz="4" w:space="0" w:color="auto"/>
            </w:tcBorders>
            <w:shd w:val="clear" w:color="auto" w:fill="auto"/>
            <w:noWrap/>
            <w:hideMark/>
          </w:tcPr>
          <w:p w14:paraId="1285E586" w14:textId="00F8B670" w:rsidR="006D20A6" w:rsidRPr="006D20A6" w:rsidDel="00EC7212" w:rsidRDefault="006D20A6">
            <w:pPr>
              <w:pStyle w:val="BodyText"/>
              <w:rPr>
                <w:del w:id="4894" w:author="Georg Birgisson" w:date="2021-10-06T14:24:00Z"/>
                <w:rFonts w:eastAsia="Times New Roman"/>
                <w:color w:val="000000"/>
                <w:lang w:eastAsia="is-IS"/>
              </w:rPr>
              <w:pPrChange w:id="4895" w:author="Georg Birgisson" w:date="2021-10-06T14:25:00Z">
                <w:pPr/>
              </w:pPrChange>
            </w:pPr>
            <w:del w:id="4896" w:author="Georg Birgisson" w:date="2021-10-06T14:24:00Z">
              <w:r w:rsidRPr="006D20A6" w:rsidDel="00EC7212">
                <w:rPr>
                  <w:rFonts w:eastAsia="Times New Roman"/>
                  <w:color w:val="000000"/>
                  <w:lang w:eastAsia="is-IS"/>
                </w:rPr>
                <w:delText> </w:delText>
              </w:r>
            </w:del>
          </w:p>
        </w:tc>
      </w:tr>
      <w:tr w:rsidR="006D20A6" w:rsidRPr="006D20A6" w:rsidDel="00EC7212" w14:paraId="49E419D9" w14:textId="27BE65BC" w:rsidTr="00A61027">
        <w:trPr>
          <w:trHeight w:val="300"/>
          <w:del w:id="489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375C9DD" w14:textId="0A0AEC5B" w:rsidR="006D20A6" w:rsidRPr="006D20A6" w:rsidDel="00EC7212" w:rsidRDefault="006D20A6">
            <w:pPr>
              <w:pStyle w:val="BodyText"/>
              <w:rPr>
                <w:del w:id="4898" w:author="Georg Birgisson" w:date="2021-10-06T14:24:00Z"/>
                <w:rFonts w:eastAsia="Times New Roman"/>
                <w:color w:val="000000"/>
                <w:lang w:eastAsia="is-IS"/>
              </w:rPr>
              <w:pPrChange w:id="4899" w:author="Georg Birgisson" w:date="2021-10-06T14:25:00Z">
                <w:pPr>
                  <w:jc w:val="right"/>
                </w:pPr>
              </w:pPrChange>
            </w:pPr>
            <w:del w:id="4900" w:author="Georg Birgisson" w:date="2021-10-06T14:24:00Z">
              <w:r w:rsidRPr="006D20A6" w:rsidDel="00EC7212">
                <w:rPr>
                  <w:rFonts w:eastAsia="Times New Roman"/>
                  <w:color w:val="000000"/>
                  <w:lang w:eastAsia="is-IS"/>
                </w:rPr>
                <w:delText>244</w:delText>
              </w:r>
            </w:del>
          </w:p>
        </w:tc>
        <w:tc>
          <w:tcPr>
            <w:tcW w:w="1068" w:type="dxa"/>
            <w:tcBorders>
              <w:top w:val="nil"/>
              <w:left w:val="nil"/>
              <w:bottom w:val="single" w:sz="4" w:space="0" w:color="auto"/>
              <w:right w:val="single" w:sz="4" w:space="0" w:color="auto"/>
            </w:tcBorders>
            <w:shd w:val="clear" w:color="auto" w:fill="auto"/>
            <w:noWrap/>
            <w:hideMark/>
          </w:tcPr>
          <w:p w14:paraId="28CDD138" w14:textId="64BB92A1" w:rsidR="006D20A6" w:rsidRPr="006D20A6" w:rsidDel="00EC7212" w:rsidRDefault="006D20A6">
            <w:pPr>
              <w:pStyle w:val="BodyText"/>
              <w:rPr>
                <w:del w:id="4901" w:author="Georg Birgisson" w:date="2021-10-06T14:24:00Z"/>
                <w:rFonts w:eastAsia="Times New Roman"/>
                <w:color w:val="000000"/>
                <w:lang w:eastAsia="is-IS"/>
              </w:rPr>
              <w:pPrChange w:id="4902" w:author="Georg Birgisson" w:date="2021-10-06T14:25:00Z">
                <w:pPr/>
              </w:pPrChange>
            </w:pPr>
            <w:del w:id="4903" w:author="Georg Birgisson" w:date="2021-10-06T14:24:00Z">
              <w:r w:rsidRPr="006D20A6" w:rsidDel="00EC7212">
                <w:rPr>
                  <w:rFonts w:eastAsia="Times New Roman"/>
                  <w:color w:val="000000"/>
                  <w:lang w:eastAsia="is-IS"/>
                </w:rPr>
                <w:delText>BT-110</w:delText>
              </w:r>
            </w:del>
          </w:p>
        </w:tc>
        <w:tc>
          <w:tcPr>
            <w:tcW w:w="561" w:type="dxa"/>
            <w:tcBorders>
              <w:top w:val="nil"/>
              <w:left w:val="nil"/>
              <w:bottom w:val="single" w:sz="4" w:space="0" w:color="auto"/>
              <w:right w:val="single" w:sz="4" w:space="0" w:color="auto"/>
            </w:tcBorders>
            <w:shd w:val="clear" w:color="auto" w:fill="auto"/>
            <w:noWrap/>
            <w:hideMark/>
          </w:tcPr>
          <w:p w14:paraId="7AE01214" w14:textId="74D65AA2" w:rsidR="006D20A6" w:rsidRPr="006D20A6" w:rsidDel="00EC7212" w:rsidRDefault="006D20A6">
            <w:pPr>
              <w:pStyle w:val="BodyText"/>
              <w:rPr>
                <w:del w:id="4904" w:author="Georg Birgisson" w:date="2021-10-06T14:24:00Z"/>
                <w:rFonts w:eastAsia="Times New Roman"/>
                <w:color w:val="000000"/>
                <w:lang w:eastAsia="is-IS"/>
              </w:rPr>
              <w:pPrChange w:id="4905" w:author="Georg Birgisson" w:date="2021-10-06T14:25:00Z">
                <w:pPr>
                  <w:jc w:val="center"/>
                </w:pPr>
              </w:pPrChange>
            </w:pPr>
            <w:del w:id="4906"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01228713" w14:textId="2127B3C0" w:rsidR="006D20A6" w:rsidRPr="006D20A6" w:rsidDel="00EC7212" w:rsidRDefault="006D20A6">
            <w:pPr>
              <w:pStyle w:val="BodyText"/>
              <w:rPr>
                <w:del w:id="4907" w:author="Georg Birgisson" w:date="2021-10-06T14:24:00Z"/>
                <w:rFonts w:eastAsia="Times New Roman"/>
                <w:color w:val="000000"/>
                <w:lang w:eastAsia="is-IS"/>
              </w:rPr>
              <w:pPrChange w:id="4908" w:author="Georg Birgisson" w:date="2021-10-06T14:25:00Z">
                <w:pPr>
                  <w:jc w:val="center"/>
                </w:pPr>
              </w:pPrChange>
            </w:pPr>
            <w:del w:id="4909"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24A4967B" w14:textId="0988338B" w:rsidR="006D20A6" w:rsidRPr="006D20A6" w:rsidDel="00EC7212" w:rsidRDefault="006D20A6">
            <w:pPr>
              <w:pStyle w:val="BodyText"/>
              <w:rPr>
                <w:del w:id="4910" w:author="Georg Birgisson" w:date="2021-10-06T14:24:00Z"/>
                <w:rFonts w:eastAsia="Times New Roman"/>
                <w:color w:val="000000"/>
                <w:lang w:eastAsia="is-IS"/>
              </w:rPr>
              <w:pPrChange w:id="4911" w:author="Georg Birgisson" w:date="2021-10-06T14:25:00Z">
                <w:pPr/>
              </w:pPrChange>
            </w:pPr>
            <w:del w:id="4912" w:author="Georg Birgisson" w:date="2021-10-06T14:24:00Z">
              <w:r w:rsidRPr="006D20A6" w:rsidDel="00EC7212">
                <w:rPr>
                  <w:rFonts w:eastAsia="Times New Roman"/>
                  <w:color w:val="000000"/>
                  <w:lang w:eastAsia="is-IS"/>
                </w:rPr>
                <w:delText>cac:TaxTotal/cbc:TaxAmount</w:delText>
              </w:r>
            </w:del>
          </w:p>
        </w:tc>
        <w:tc>
          <w:tcPr>
            <w:tcW w:w="2808" w:type="dxa"/>
            <w:tcBorders>
              <w:top w:val="nil"/>
              <w:left w:val="nil"/>
              <w:bottom w:val="single" w:sz="4" w:space="0" w:color="auto"/>
              <w:right w:val="single" w:sz="4" w:space="0" w:color="auto"/>
            </w:tcBorders>
            <w:shd w:val="clear" w:color="auto" w:fill="auto"/>
            <w:noWrap/>
            <w:hideMark/>
          </w:tcPr>
          <w:p w14:paraId="592DB776" w14:textId="05BC66BF" w:rsidR="006D20A6" w:rsidRPr="006D20A6" w:rsidDel="00EC7212" w:rsidRDefault="006D20A6">
            <w:pPr>
              <w:pStyle w:val="BodyText"/>
              <w:rPr>
                <w:del w:id="4913" w:author="Georg Birgisson" w:date="2021-10-06T14:24:00Z"/>
                <w:rFonts w:eastAsia="Times New Roman"/>
                <w:color w:val="000000"/>
                <w:lang w:eastAsia="is-IS"/>
              </w:rPr>
              <w:pPrChange w:id="4914" w:author="Georg Birgisson" w:date="2021-10-06T14:25:00Z">
                <w:pPr/>
              </w:pPrChange>
            </w:pPr>
            <w:del w:id="4915" w:author="Georg Birgisson" w:date="2021-10-06T14:24:00Z">
              <w:r w:rsidRPr="006D20A6" w:rsidDel="00EC7212">
                <w:rPr>
                  <w:rFonts w:eastAsia="Times New Roman"/>
                  <w:color w:val="000000"/>
                  <w:lang w:eastAsia="is-IS"/>
                </w:rPr>
                <w:delText> </w:delText>
              </w:r>
            </w:del>
          </w:p>
        </w:tc>
      </w:tr>
      <w:tr w:rsidR="006D20A6" w:rsidRPr="006D20A6" w:rsidDel="00EC7212" w14:paraId="406BD11C" w14:textId="0D2CFA9A" w:rsidTr="00A61027">
        <w:trPr>
          <w:trHeight w:val="300"/>
          <w:del w:id="491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EC0723F" w14:textId="2D95A64A" w:rsidR="006D20A6" w:rsidRPr="006D20A6" w:rsidDel="00EC7212" w:rsidRDefault="006D20A6">
            <w:pPr>
              <w:pStyle w:val="BodyText"/>
              <w:rPr>
                <w:del w:id="4917" w:author="Georg Birgisson" w:date="2021-10-06T14:24:00Z"/>
                <w:rFonts w:eastAsia="Times New Roman"/>
                <w:color w:val="000000"/>
                <w:lang w:eastAsia="is-IS"/>
              </w:rPr>
              <w:pPrChange w:id="4918" w:author="Georg Birgisson" w:date="2021-10-06T14:25:00Z">
                <w:pPr>
                  <w:jc w:val="right"/>
                </w:pPr>
              </w:pPrChange>
            </w:pPr>
            <w:del w:id="4919" w:author="Georg Birgisson" w:date="2021-10-06T14:24:00Z">
              <w:r w:rsidRPr="006D20A6" w:rsidDel="00EC7212">
                <w:rPr>
                  <w:rFonts w:eastAsia="Times New Roman"/>
                  <w:color w:val="000000"/>
                  <w:lang w:eastAsia="is-IS"/>
                </w:rPr>
                <w:delText>245</w:delText>
              </w:r>
            </w:del>
          </w:p>
        </w:tc>
        <w:tc>
          <w:tcPr>
            <w:tcW w:w="1068" w:type="dxa"/>
            <w:tcBorders>
              <w:top w:val="nil"/>
              <w:left w:val="nil"/>
              <w:bottom w:val="single" w:sz="4" w:space="0" w:color="auto"/>
              <w:right w:val="single" w:sz="4" w:space="0" w:color="auto"/>
            </w:tcBorders>
            <w:shd w:val="clear" w:color="auto" w:fill="auto"/>
            <w:noWrap/>
            <w:hideMark/>
          </w:tcPr>
          <w:p w14:paraId="47EBC19D" w14:textId="1CB0FD1C" w:rsidR="006D20A6" w:rsidRPr="006D20A6" w:rsidDel="00EC7212" w:rsidRDefault="006D20A6">
            <w:pPr>
              <w:pStyle w:val="BodyText"/>
              <w:rPr>
                <w:del w:id="4920" w:author="Georg Birgisson" w:date="2021-10-06T14:24:00Z"/>
                <w:rFonts w:eastAsia="Times New Roman"/>
                <w:color w:val="000000"/>
                <w:lang w:eastAsia="is-IS"/>
              </w:rPr>
              <w:pPrChange w:id="4921" w:author="Georg Birgisson" w:date="2021-10-06T14:25:00Z">
                <w:pPr/>
              </w:pPrChange>
            </w:pPr>
            <w:del w:id="4922" w:author="Georg Birgisson" w:date="2021-10-06T14:24:00Z">
              <w:r w:rsidRPr="006D20A6" w:rsidDel="00EC7212">
                <w:rPr>
                  <w:rFonts w:eastAsia="Times New Roman"/>
                  <w:color w:val="000000"/>
                  <w:lang w:eastAsia="is-IS"/>
                </w:rPr>
                <w:delText>BT-111</w:delText>
              </w:r>
            </w:del>
          </w:p>
        </w:tc>
        <w:tc>
          <w:tcPr>
            <w:tcW w:w="561" w:type="dxa"/>
            <w:tcBorders>
              <w:top w:val="nil"/>
              <w:left w:val="nil"/>
              <w:bottom w:val="single" w:sz="4" w:space="0" w:color="auto"/>
              <w:right w:val="single" w:sz="4" w:space="0" w:color="auto"/>
            </w:tcBorders>
            <w:shd w:val="clear" w:color="auto" w:fill="auto"/>
            <w:noWrap/>
            <w:hideMark/>
          </w:tcPr>
          <w:p w14:paraId="3A6F7F00" w14:textId="6B33D7DD" w:rsidR="006D20A6" w:rsidRPr="006D20A6" w:rsidDel="00EC7212" w:rsidRDefault="006D20A6">
            <w:pPr>
              <w:pStyle w:val="BodyText"/>
              <w:rPr>
                <w:del w:id="4923" w:author="Georg Birgisson" w:date="2021-10-06T14:24:00Z"/>
                <w:rFonts w:eastAsia="Times New Roman"/>
                <w:color w:val="000000"/>
                <w:lang w:eastAsia="is-IS"/>
              </w:rPr>
              <w:pPrChange w:id="4924" w:author="Georg Birgisson" w:date="2021-10-06T14:25:00Z">
                <w:pPr>
                  <w:jc w:val="center"/>
                </w:pPr>
              </w:pPrChange>
            </w:pPr>
            <w:del w:id="4925"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6267EA1B" w14:textId="2DEB8059" w:rsidR="006D20A6" w:rsidRPr="006D20A6" w:rsidDel="00EC7212" w:rsidRDefault="006D20A6">
            <w:pPr>
              <w:pStyle w:val="BodyText"/>
              <w:rPr>
                <w:del w:id="4926" w:author="Georg Birgisson" w:date="2021-10-06T14:24:00Z"/>
                <w:rFonts w:eastAsia="Times New Roman"/>
                <w:color w:val="000000"/>
                <w:lang w:eastAsia="is-IS"/>
              </w:rPr>
              <w:pPrChange w:id="4927" w:author="Georg Birgisson" w:date="2021-10-06T14:25:00Z">
                <w:pPr>
                  <w:jc w:val="center"/>
                </w:pPr>
              </w:pPrChange>
            </w:pPr>
            <w:del w:id="4928"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478CF61C" w14:textId="4032CFC5" w:rsidR="006D20A6" w:rsidRPr="006D20A6" w:rsidDel="00EC7212" w:rsidRDefault="006D20A6">
            <w:pPr>
              <w:pStyle w:val="BodyText"/>
              <w:rPr>
                <w:del w:id="4929" w:author="Georg Birgisson" w:date="2021-10-06T14:24:00Z"/>
                <w:rFonts w:eastAsia="Times New Roman"/>
                <w:color w:val="000000"/>
                <w:lang w:eastAsia="is-IS"/>
              </w:rPr>
              <w:pPrChange w:id="4930" w:author="Georg Birgisson" w:date="2021-10-06T14:25:00Z">
                <w:pPr/>
              </w:pPrChange>
            </w:pPr>
            <w:del w:id="4931" w:author="Georg Birgisson" w:date="2021-10-06T14:24:00Z">
              <w:r w:rsidRPr="006D20A6" w:rsidDel="00EC7212">
                <w:rPr>
                  <w:rFonts w:eastAsia="Times New Roman"/>
                  <w:color w:val="000000"/>
                  <w:lang w:eastAsia="is-IS"/>
                </w:rPr>
                <w:delText>cac:TaxTotal/cbc:TaxAmount</w:delText>
              </w:r>
            </w:del>
          </w:p>
        </w:tc>
        <w:tc>
          <w:tcPr>
            <w:tcW w:w="2808" w:type="dxa"/>
            <w:tcBorders>
              <w:top w:val="nil"/>
              <w:left w:val="nil"/>
              <w:bottom w:val="single" w:sz="4" w:space="0" w:color="auto"/>
              <w:right w:val="single" w:sz="4" w:space="0" w:color="auto"/>
            </w:tcBorders>
            <w:shd w:val="clear" w:color="auto" w:fill="auto"/>
            <w:noWrap/>
            <w:hideMark/>
          </w:tcPr>
          <w:p w14:paraId="05CA6405" w14:textId="216079CA" w:rsidR="006D20A6" w:rsidRPr="006D20A6" w:rsidDel="00EC7212" w:rsidRDefault="006D20A6">
            <w:pPr>
              <w:pStyle w:val="BodyText"/>
              <w:rPr>
                <w:del w:id="4932" w:author="Georg Birgisson" w:date="2021-10-06T14:24:00Z"/>
                <w:rFonts w:eastAsia="Times New Roman"/>
                <w:color w:val="000000"/>
                <w:lang w:eastAsia="is-IS"/>
              </w:rPr>
              <w:pPrChange w:id="4933" w:author="Georg Birgisson" w:date="2021-10-06T14:25:00Z">
                <w:pPr/>
              </w:pPrChange>
            </w:pPr>
            <w:del w:id="4934" w:author="Georg Birgisson" w:date="2021-10-06T14:24:00Z">
              <w:r w:rsidRPr="006D20A6" w:rsidDel="00EC7212">
                <w:rPr>
                  <w:rFonts w:eastAsia="Times New Roman"/>
                  <w:color w:val="000000"/>
                  <w:lang w:eastAsia="is-IS"/>
                </w:rPr>
                <w:delText> </w:delText>
              </w:r>
            </w:del>
          </w:p>
        </w:tc>
      </w:tr>
      <w:tr w:rsidR="006D20A6" w:rsidRPr="006D20A6" w:rsidDel="00EC7212" w14:paraId="6B5156BB" w14:textId="1062E49C" w:rsidTr="00A61027">
        <w:trPr>
          <w:trHeight w:val="300"/>
          <w:del w:id="493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341E8FB" w14:textId="579D0C05" w:rsidR="006D20A6" w:rsidRPr="006D20A6" w:rsidDel="00EC7212" w:rsidRDefault="006D20A6">
            <w:pPr>
              <w:pStyle w:val="BodyText"/>
              <w:rPr>
                <w:del w:id="4936" w:author="Georg Birgisson" w:date="2021-10-06T14:24:00Z"/>
                <w:rFonts w:eastAsia="Times New Roman"/>
                <w:color w:val="000000"/>
                <w:lang w:eastAsia="is-IS"/>
              </w:rPr>
              <w:pPrChange w:id="4937" w:author="Georg Birgisson" w:date="2021-10-06T14:25:00Z">
                <w:pPr>
                  <w:jc w:val="right"/>
                </w:pPr>
              </w:pPrChange>
            </w:pPr>
            <w:del w:id="4938" w:author="Georg Birgisson" w:date="2021-10-06T14:24:00Z">
              <w:r w:rsidRPr="006D20A6" w:rsidDel="00EC7212">
                <w:rPr>
                  <w:rFonts w:eastAsia="Times New Roman"/>
                  <w:color w:val="000000"/>
                  <w:lang w:eastAsia="is-IS"/>
                </w:rPr>
                <w:delText>246</w:delText>
              </w:r>
            </w:del>
          </w:p>
        </w:tc>
        <w:tc>
          <w:tcPr>
            <w:tcW w:w="1068" w:type="dxa"/>
            <w:tcBorders>
              <w:top w:val="nil"/>
              <w:left w:val="nil"/>
              <w:bottom w:val="single" w:sz="4" w:space="0" w:color="auto"/>
              <w:right w:val="single" w:sz="4" w:space="0" w:color="auto"/>
            </w:tcBorders>
            <w:shd w:val="clear" w:color="auto" w:fill="auto"/>
            <w:noWrap/>
            <w:hideMark/>
          </w:tcPr>
          <w:p w14:paraId="12939571" w14:textId="2605080A" w:rsidR="006D20A6" w:rsidRPr="006D20A6" w:rsidDel="00EC7212" w:rsidRDefault="006D20A6">
            <w:pPr>
              <w:pStyle w:val="BodyText"/>
              <w:rPr>
                <w:del w:id="4939" w:author="Georg Birgisson" w:date="2021-10-06T14:24:00Z"/>
                <w:rFonts w:eastAsia="Times New Roman"/>
                <w:color w:val="000000"/>
                <w:lang w:eastAsia="is-IS"/>
              </w:rPr>
              <w:pPrChange w:id="4940" w:author="Georg Birgisson" w:date="2021-10-06T14:25:00Z">
                <w:pPr/>
              </w:pPrChange>
            </w:pPr>
            <w:del w:id="4941" w:author="Georg Birgisson" w:date="2021-10-06T14:24:00Z">
              <w:r w:rsidRPr="006D20A6" w:rsidDel="00EC7212">
                <w:rPr>
                  <w:rFonts w:eastAsia="Times New Roman"/>
                  <w:color w:val="000000"/>
                  <w:lang w:eastAsia="is-IS"/>
                </w:rPr>
                <w:delText>BT-112</w:delText>
              </w:r>
            </w:del>
          </w:p>
        </w:tc>
        <w:tc>
          <w:tcPr>
            <w:tcW w:w="561" w:type="dxa"/>
            <w:tcBorders>
              <w:top w:val="nil"/>
              <w:left w:val="nil"/>
              <w:bottom w:val="single" w:sz="4" w:space="0" w:color="auto"/>
              <w:right w:val="single" w:sz="4" w:space="0" w:color="auto"/>
            </w:tcBorders>
            <w:shd w:val="clear" w:color="auto" w:fill="auto"/>
            <w:noWrap/>
            <w:hideMark/>
          </w:tcPr>
          <w:p w14:paraId="42D8C2A1" w14:textId="158C9CFE" w:rsidR="006D20A6" w:rsidRPr="006D20A6" w:rsidDel="00EC7212" w:rsidRDefault="006D20A6">
            <w:pPr>
              <w:pStyle w:val="BodyText"/>
              <w:rPr>
                <w:del w:id="4942" w:author="Georg Birgisson" w:date="2021-10-06T14:24:00Z"/>
                <w:rFonts w:eastAsia="Times New Roman"/>
                <w:color w:val="000000"/>
                <w:lang w:eastAsia="is-IS"/>
              </w:rPr>
              <w:pPrChange w:id="4943" w:author="Georg Birgisson" w:date="2021-10-06T14:25:00Z">
                <w:pPr>
                  <w:jc w:val="center"/>
                </w:pPr>
              </w:pPrChange>
            </w:pPr>
            <w:del w:id="4944"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10AF7C46" w14:textId="232A956B" w:rsidR="006D20A6" w:rsidRPr="006D20A6" w:rsidDel="00EC7212" w:rsidRDefault="006D20A6">
            <w:pPr>
              <w:pStyle w:val="BodyText"/>
              <w:rPr>
                <w:del w:id="4945" w:author="Georg Birgisson" w:date="2021-10-06T14:24:00Z"/>
                <w:rFonts w:eastAsia="Times New Roman"/>
                <w:color w:val="000000"/>
                <w:lang w:eastAsia="is-IS"/>
              </w:rPr>
              <w:pPrChange w:id="4946" w:author="Georg Birgisson" w:date="2021-10-06T14:25:00Z">
                <w:pPr>
                  <w:jc w:val="center"/>
                </w:pPr>
              </w:pPrChange>
            </w:pPr>
            <w:del w:id="4947"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373F3E7B" w14:textId="7091C91D" w:rsidR="006D20A6" w:rsidRPr="006D20A6" w:rsidDel="00EC7212" w:rsidRDefault="006D20A6">
            <w:pPr>
              <w:pStyle w:val="BodyText"/>
              <w:rPr>
                <w:del w:id="4948" w:author="Georg Birgisson" w:date="2021-10-06T14:24:00Z"/>
                <w:rFonts w:eastAsia="Times New Roman"/>
                <w:color w:val="000000"/>
                <w:lang w:eastAsia="is-IS"/>
              </w:rPr>
              <w:pPrChange w:id="4949" w:author="Georg Birgisson" w:date="2021-10-06T14:25:00Z">
                <w:pPr/>
              </w:pPrChange>
            </w:pPr>
            <w:del w:id="4950" w:author="Georg Birgisson" w:date="2021-10-06T14:24:00Z">
              <w:r w:rsidRPr="006D20A6" w:rsidDel="00EC7212">
                <w:rPr>
                  <w:rFonts w:eastAsia="Times New Roman"/>
                  <w:color w:val="000000"/>
                  <w:lang w:eastAsia="is-IS"/>
                </w:rPr>
                <w:delText>cac:LegalMonetaryTotal/cbc:TaxInclusiveAmount</w:delText>
              </w:r>
            </w:del>
          </w:p>
        </w:tc>
        <w:tc>
          <w:tcPr>
            <w:tcW w:w="2808" w:type="dxa"/>
            <w:tcBorders>
              <w:top w:val="nil"/>
              <w:left w:val="nil"/>
              <w:bottom w:val="single" w:sz="4" w:space="0" w:color="auto"/>
              <w:right w:val="single" w:sz="4" w:space="0" w:color="auto"/>
            </w:tcBorders>
            <w:shd w:val="clear" w:color="auto" w:fill="auto"/>
            <w:noWrap/>
            <w:hideMark/>
          </w:tcPr>
          <w:p w14:paraId="104CBF3E" w14:textId="7B2332DB" w:rsidR="006D20A6" w:rsidRPr="006D20A6" w:rsidDel="00EC7212" w:rsidRDefault="006D20A6">
            <w:pPr>
              <w:pStyle w:val="BodyText"/>
              <w:rPr>
                <w:del w:id="4951" w:author="Georg Birgisson" w:date="2021-10-06T14:24:00Z"/>
                <w:rFonts w:eastAsia="Times New Roman"/>
                <w:color w:val="000000"/>
                <w:lang w:eastAsia="is-IS"/>
              </w:rPr>
              <w:pPrChange w:id="4952" w:author="Georg Birgisson" w:date="2021-10-06T14:25:00Z">
                <w:pPr/>
              </w:pPrChange>
            </w:pPr>
            <w:del w:id="4953" w:author="Georg Birgisson" w:date="2021-10-06T14:24:00Z">
              <w:r w:rsidRPr="006D20A6" w:rsidDel="00EC7212">
                <w:rPr>
                  <w:rFonts w:eastAsia="Times New Roman"/>
                  <w:color w:val="000000"/>
                  <w:lang w:eastAsia="is-IS"/>
                </w:rPr>
                <w:delText> </w:delText>
              </w:r>
            </w:del>
          </w:p>
        </w:tc>
      </w:tr>
      <w:tr w:rsidR="006D20A6" w:rsidRPr="006D20A6" w:rsidDel="00EC7212" w14:paraId="61949A96" w14:textId="278B531B" w:rsidTr="00A61027">
        <w:trPr>
          <w:trHeight w:val="300"/>
          <w:del w:id="495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A794064" w14:textId="51F01F81" w:rsidR="006D20A6" w:rsidRPr="006D20A6" w:rsidDel="00EC7212" w:rsidRDefault="006D20A6">
            <w:pPr>
              <w:pStyle w:val="BodyText"/>
              <w:rPr>
                <w:del w:id="4955" w:author="Georg Birgisson" w:date="2021-10-06T14:24:00Z"/>
                <w:rFonts w:eastAsia="Times New Roman"/>
                <w:color w:val="000000"/>
                <w:lang w:eastAsia="is-IS"/>
              </w:rPr>
              <w:pPrChange w:id="4956" w:author="Georg Birgisson" w:date="2021-10-06T14:25:00Z">
                <w:pPr>
                  <w:jc w:val="right"/>
                </w:pPr>
              </w:pPrChange>
            </w:pPr>
            <w:del w:id="4957" w:author="Georg Birgisson" w:date="2021-10-06T14:24:00Z">
              <w:r w:rsidRPr="006D20A6" w:rsidDel="00EC7212">
                <w:rPr>
                  <w:rFonts w:eastAsia="Times New Roman"/>
                  <w:color w:val="000000"/>
                  <w:lang w:eastAsia="is-IS"/>
                </w:rPr>
                <w:delText>247</w:delText>
              </w:r>
            </w:del>
          </w:p>
        </w:tc>
        <w:tc>
          <w:tcPr>
            <w:tcW w:w="1068" w:type="dxa"/>
            <w:tcBorders>
              <w:top w:val="nil"/>
              <w:left w:val="nil"/>
              <w:bottom w:val="single" w:sz="4" w:space="0" w:color="auto"/>
              <w:right w:val="single" w:sz="4" w:space="0" w:color="auto"/>
            </w:tcBorders>
            <w:shd w:val="clear" w:color="auto" w:fill="auto"/>
            <w:noWrap/>
            <w:hideMark/>
          </w:tcPr>
          <w:p w14:paraId="08A80AEE" w14:textId="7CC3F948" w:rsidR="006D20A6" w:rsidRPr="006D20A6" w:rsidDel="00EC7212" w:rsidRDefault="006D20A6">
            <w:pPr>
              <w:pStyle w:val="BodyText"/>
              <w:rPr>
                <w:del w:id="4958" w:author="Georg Birgisson" w:date="2021-10-06T14:24:00Z"/>
                <w:rFonts w:eastAsia="Times New Roman"/>
                <w:color w:val="000000"/>
                <w:lang w:eastAsia="is-IS"/>
              </w:rPr>
              <w:pPrChange w:id="4959" w:author="Georg Birgisson" w:date="2021-10-06T14:25:00Z">
                <w:pPr/>
              </w:pPrChange>
            </w:pPr>
            <w:del w:id="4960" w:author="Georg Birgisson" w:date="2021-10-06T14:24:00Z">
              <w:r w:rsidRPr="006D20A6" w:rsidDel="00EC7212">
                <w:rPr>
                  <w:rFonts w:eastAsia="Times New Roman"/>
                  <w:color w:val="000000"/>
                  <w:lang w:eastAsia="is-IS"/>
                </w:rPr>
                <w:delText>BT-113</w:delText>
              </w:r>
            </w:del>
          </w:p>
        </w:tc>
        <w:tc>
          <w:tcPr>
            <w:tcW w:w="561" w:type="dxa"/>
            <w:tcBorders>
              <w:top w:val="nil"/>
              <w:left w:val="nil"/>
              <w:bottom w:val="single" w:sz="4" w:space="0" w:color="auto"/>
              <w:right w:val="single" w:sz="4" w:space="0" w:color="auto"/>
            </w:tcBorders>
            <w:shd w:val="clear" w:color="auto" w:fill="auto"/>
            <w:noWrap/>
            <w:hideMark/>
          </w:tcPr>
          <w:p w14:paraId="31B814B1" w14:textId="631BA473" w:rsidR="006D20A6" w:rsidRPr="006D20A6" w:rsidDel="00EC7212" w:rsidRDefault="006D20A6">
            <w:pPr>
              <w:pStyle w:val="BodyText"/>
              <w:rPr>
                <w:del w:id="4961" w:author="Georg Birgisson" w:date="2021-10-06T14:24:00Z"/>
                <w:rFonts w:eastAsia="Times New Roman"/>
                <w:color w:val="000000"/>
                <w:lang w:eastAsia="is-IS"/>
              </w:rPr>
              <w:pPrChange w:id="4962" w:author="Georg Birgisson" w:date="2021-10-06T14:25:00Z">
                <w:pPr>
                  <w:jc w:val="center"/>
                </w:pPr>
              </w:pPrChange>
            </w:pPr>
            <w:del w:id="4963"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7DFEA808" w14:textId="00C70646" w:rsidR="006D20A6" w:rsidRPr="006D20A6" w:rsidDel="00EC7212" w:rsidRDefault="006D20A6">
            <w:pPr>
              <w:pStyle w:val="BodyText"/>
              <w:rPr>
                <w:del w:id="4964" w:author="Georg Birgisson" w:date="2021-10-06T14:24:00Z"/>
                <w:rFonts w:eastAsia="Times New Roman"/>
                <w:color w:val="000000"/>
                <w:lang w:eastAsia="is-IS"/>
              </w:rPr>
              <w:pPrChange w:id="4965" w:author="Georg Birgisson" w:date="2021-10-06T14:25:00Z">
                <w:pPr>
                  <w:jc w:val="center"/>
                </w:pPr>
              </w:pPrChange>
            </w:pPr>
            <w:del w:id="4966"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2D814407" w14:textId="685CA83D" w:rsidR="006D20A6" w:rsidRPr="006D20A6" w:rsidDel="00EC7212" w:rsidRDefault="006D20A6">
            <w:pPr>
              <w:pStyle w:val="BodyText"/>
              <w:rPr>
                <w:del w:id="4967" w:author="Georg Birgisson" w:date="2021-10-06T14:24:00Z"/>
                <w:rFonts w:eastAsia="Times New Roman"/>
                <w:color w:val="000000"/>
                <w:lang w:eastAsia="is-IS"/>
              </w:rPr>
              <w:pPrChange w:id="4968" w:author="Georg Birgisson" w:date="2021-10-06T14:25:00Z">
                <w:pPr/>
              </w:pPrChange>
            </w:pPr>
            <w:del w:id="4969" w:author="Georg Birgisson" w:date="2021-10-06T14:24:00Z">
              <w:r w:rsidRPr="006D20A6" w:rsidDel="00EC7212">
                <w:rPr>
                  <w:rFonts w:eastAsia="Times New Roman"/>
                  <w:color w:val="000000"/>
                  <w:lang w:eastAsia="is-IS"/>
                </w:rPr>
                <w:delText>cac:LegalMonetaryTotal/cbc:PrepaidAmount</w:delText>
              </w:r>
            </w:del>
          </w:p>
        </w:tc>
        <w:tc>
          <w:tcPr>
            <w:tcW w:w="2808" w:type="dxa"/>
            <w:tcBorders>
              <w:top w:val="nil"/>
              <w:left w:val="nil"/>
              <w:bottom w:val="single" w:sz="4" w:space="0" w:color="auto"/>
              <w:right w:val="single" w:sz="4" w:space="0" w:color="auto"/>
            </w:tcBorders>
            <w:shd w:val="clear" w:color="auto" w:fill="auto"/>
            <w:noWrap/>
            <w:hideMark/>
          </w:tcPr>
          <w:p w14:paraId="531B839A" w14:textId="69601ED2" w:rsidR="006D20A6" w:rsidRPr="006D20A6" w:rsidDel="00EC7212" w:rsidRDefault="006D20A6">
            <w:pPr>
              <w:pStyle w:val="BodyText"/>
              <w:rPr>
                <w:del w:id="4970" w:author="Georg Birgisson" w:date="2021-10-06T14:24:00Z"/>
                <w:rFonts w:eastAsia="Times New Roman"/>
                <w:color w:val="000000"/>
                <w:lang w:eastAsia="is-IS"/>
              </w:rPr>
              <w:pPrChange w:id="4971" w:author="Georg Birgisson" w:date="2021-10-06T14:25:00Z">
                <w:pPr/>
              </w:pPrChange>
            </w:pPr>
            <w:del w:id="4972" w:author="Georg Birgisson" w:date="2021-10-06T14:24:00Z">
              <w:r w:rsidRPr="006D20A6" w:rsidDel="00EC7212">
                <w:rPr>
                  <w:rFonts w:eastAsia="Times New Roman"/>
                  <w:color w:val="000000"/>
                  <w:lang w:eastAsia="is-IS"/>
                </w:rPr>
                <w:delText> </w:delText>
              </w:r>
            </w:del>
          </w:p>
        </w:tc>
      </w:tr>
      <w:tr w:rsidR="006D20A6" w:rsidRPr="006D20A6" w:rsidDel="00EC7212" w14:paraId="1BB6F9B9" w14:textId="37CE1784" w:rsidTr="00A61027">
        <w:trPr>
          <w:trHeight w:val="300"/>
          <w:del w:id="497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CFB5F0F" w14:textId="4337E46C" w:rsidR="006D20A6" w:rsidRPr="006D20A6" w:rsidDel="00EC7212" w:rsidRDefault="006D20A6">
            <w:pPr>
              <w:pStyle w:val="BodyText"/>
              <w:rPr>
                <w:del w:id="4974" w:author="Georg Birgisson" w:date="2021-10-06T14:24:00Z"/>
                <w:rFonts w:eastAsia="Times New Roman"/>
                <w:color w:val="000000"/>
                <w:lang w:eastAsia="is-IS"/>
              </w:rPr>
              <w:pPrChange w:id="4975" w:author="Georg Birgisson" w:date="2021-10-06T14:25:00Z">
                <w:pPr>
                  <w:jc w:val="right"/>
                </w:pPr>
              </w:pPrChange>
            </w:pPr>
            <w:del w:id="4976" w:author="Georg Birgisson" w:date="2021-10-06T14:24:00Z">
              <w:r w:rsidRPr="006D20A6" w:rsidDel="00EC7212">
                <w:rPr>
                  <w:rFonts w:eastAsia="Times New Roman"/>
                  <w:color w:val="000000"/>
                  <w:lang w:eastAsia="is-IS"/>
                </w:rPr>
                <w:delText>248</w:delText>
              </w:r>
            </w:del>
          </w:p>
        </w:tc>
        <w:tc>
          <w:tcPr>
            <w:tcW w:w="1068" w:type="dxa"/>
            <w:tcBorders>
              <w:top w:val="nil"/>
              <w:left w:val="nil"/>
              <w:bottom w:val="single" w:sz="4" w:space="0" w:color="auto"/>
              <w:right w:val="single" w:sz="4" w:space="0" w:color="auto"/>
            </w:tcBorders>
            <w:shd w:val="clear" w:color="auto" w:fill="auto"/>
            <w:noWrap/>
            <w:hideMark/>
          </w:tcPr>
          <w:p w14:paraId="727A91DF" w14:textId="6B61457A" w:rsidR="006D20A6" w:rsidRPr="006D20A6" w:rsidDel="00EC7212" w:rsidRDefault="006D20A6">
            <w:pPr>
              <w:pStyle w:val="BodyText"/>
              <w:rPr>
                <w:del w:id="4977" w:author="Georg Birgisson" w:date="2021-10-06T14:24:00Z"/>
                <w:rFonts w:eastAsia="Times New Roman"/>
                <w:color w:val="000000"/>
                <w:lang w:eastAsia="is-IS"/>
              </w:rPr>
              <w:pPrChange w:id="4978" w:author="Georg Birgisson" w:date="2021-10-06T14:25:00Z">
                <w:pPr/>
              </w:pPrChange>
            </w:pPr>
            <w:del w:id="4979" w:author="Georg Birgisson" w:date="2021-10-06T14:24:00Z">
              <w:r w:rsidRPr="006D20A6" w:rsidDel="00EC7212">
                <w:rPr>
                  <w:rFonts w:eastAsia="Times New Roman"/>
                  <w:color w:val="000000"/>
                  <w:lang w:eastAsia="is-IS"/>
                </w:rPr>
                <w:delText>BT-114</w:delText>
              </w:r>
            </w:del>
          </w:p>
        </w:tc>
        <w:tc>
          <w:tcPr>
            <w:tcW w:w="561" w:type="dxa"/>
            <w:tcBorders>
              <w:top w:val="nil"/>
              <w:left w:val="nil"/>
              <w:bottom w:val="single" w:sz="4" w:space="0" w:color="auto"/>
              <w:right w:val="single" w:sz="4" w:space="0" w:color="auto"/>
            </w:tcBorders>
            <w:shd w:val="clear" w:color="auto" w:fill="auto"/>
            <w:noWrap/>
            <w:hideMark/>
          </w:tcPr>
          <w:p w14:paraId="633B0687" w14:textId="30598B39" w:rsidR="006D20A6" w:rsidRPr="006D20A6" w:rsidDel="00EC7212" w:rsidRDefault="006D20A6">
            <w:pPr>
              <w:pStyle w:val="BodyText"/>
              <w:rPr>
                <w:del w:id="4980" w:author="Georg Birgisson" w:date="2021-10-06T14:24:00Z"/>
                <w:rFonts w:eastAsia="Times New Roman"/>
                <w:color w:val="000000"/>
                <w:lang w:eastAsia="is-IS"/>
              </w:rPr>
              <w:pPrChange w:id="4981" w:author="Georg Birgisson" w:date="2021-10-06T14:25:00Z">
                <w:pPr>
                  <w:jc w:val="center"/>
                </w:pPr>
              </w:pPrChange>
            </w:pPr>
            <w:del w:id="4982"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6A76663F" w14:textId="659DE42D" w:rsidR="006D20A6" w:rsidRPr="006D20A6" w:rsidDel="00EC7212" w:rsidRDefault="006D20A6">
            <w:pPr>
              <w:pStyle w:val="BodyText"/>
              <w:rPr>
                <w:del w:id="4983" w:author="Georg Birgisson" w:date="2021-10-06T14:24:00Z"/>
                <w:rFonts w:eastAsia="Times New Roman"/>
                <w:color w:val="000000"/>
                <w:lang w:eastAsia="is-IS"/>
              </w:rPr>
              <w:pPrChange w:id="4984" w:author="Georg Birgisson" w:date="2021-10-06T14:25:00Z">
                <w:pPr>
                  <w:jc w:val="center"/>
                </w:pPr>
              </w:pPrChange>
            </w:pPr>
            <w:del w:id="4985"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5B3D6CBB" w14:textId="53165C31" w:rsidR="006D20A6" w:rsidRPr="006D20A6" w:rsidDel="00EC7212" w:rsidRDefault="006D20A6">
            <w:pPr>
              <w:pStyle w:val="BodyText"/>
              <w:rPr>
                <w:del w:id="4986" w:author="Georg Birgisson" w:date="2021-10-06T14:24:00Z"/>
                <w:rFonts w:eastAsia="Times New Roman"/>
                <w:color w:val="000000"/>
                <w:lang w:eastAsia="is-IS"/>
              </w:rPr>
              <w:pPrChange w:id="4987" w:author="Georg Birgisson" w:date="2021-10-06T14:25:00Z">
                <w:pPr/>
              </w:pPrChange>
            </w:pPr>
            <w:del w:id="4988" w:author="Georg Birgisson" w:date="2021-10-06T14:24:00Z">
              <w:r w:rsidRPr="006D20A6" w:rsidDel="00EC7212">
                <w:rPr>
                  <w:rFonts w:eastAsia="Times New Roman"/>
                  <w:color w:val="000000"/>
                  <w:lang w:eastAsia="is-IS"/>
                </w:rPr>
                <w:delText>cac:LegalMonetaryTotal/cbc:PayableRoundingAmount</w:delText>
              </w:r>
            </w:del>
          </w:p>
        </w:tc>
        <w:tc>
          <w:tcPr>
            <w:tcW w:w="2808" w:type="dxa"/>
            <w:tcBorders>
              <w:top w:val="nil"/>
              <w:left w:val="nil"/>
              <w:bottom w:val="single" w:sz="4" w:space="0" w:color="auto"/>
              <w:right w:val="single" w:sz="4" w:space="0" w:color="auto"/>
            </w:tcBorders>
            <w:shd w:val="clear" w:color="auto" w:fill="auto"/>
            <w:noWrap/>
            <w:hideMark/>
          </w:tcPr>
          <w:p w14:paraId="5E8126B6" w14:textId="53246F49" w:rsidR="006D20A6" w:rsidRPr="006D20A6" w:rsidDel="00EC7212" w:rsidRDefault="006D20A6">
            <w:pPr>
              <w:pStyle w:val="BodyText"/>
              <w:rPr>
                <w:del w:id="4989" w:author="Georg Birgisson" w:date="2021-10-06T14:24:00Z"/>
                <w:rFonts w:eastAsia="Times New Roman"/>
                <w:color w:val="000000"/>
                <w:lang w:eastAsia="is-IS"/>
              </w:rPr>
              <w:pPrChange w:id="4990" w:author="Georg Birgisson" w:date="2021-10-06T14:25:00Z">
                <w:pPr/>
              </w:pPrChange>
            </w:pPr>
            <w:del w:id="4991" w:author="Georg Birgisson" w:date="2021-10-06T14:24:00Z">
              <w:r w:rsidRPr="006D20A6" w:rsidDel="00EC7212">
                <w:rPr>
                  <w:rFonts w:eastAsia="Times New Roman"/>
                  <w:color w:val="000000"/>
                  <w:lang w:eastAsia="is-IS"/>
                </w:rPr>
                <w:delText> </w:delText>
              </w:r>
            </w:del>
          </w:p>
        </w:tc>
      </w:tr>
      <w:tr w:rsidR="006D20A6" w:rsidRPr="006D20A6" w:rsidDel="00EC7212" w14:paraId="537D5A6E" w14:textId="6C37A96F" w:rsidTr="00A61027">
        <w:trPr>
          <w:trHeight w:val="300"/>
          <w:del w:id="499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596ED5F" w14:textId="6C8642A2" w:rsidR="006D20A6" w:rsidRPr="006D20A6" w:rsidDel="00EC7212" w:rsidRDefault="006D20A6">
            <w:pPr>
              <w:pStyle w:val="BodyText"/>
              <w:rPr>
                <w:del w:id="4993" w:author="Georg Birgisson" w:date="2021-10-06T14:24:00Z"/>
                <w:rFonts w:eastAsia="Times New Roman"/>
                <w:color w:val="000000"/>
                <w:lang w:eastAsia="is-IS"/>
              </w:rPr>
              <w:pPrChange w:id="4994" w:author="Georg Birgisson" w:date="2021-10-06T14:25:00Z">
                <w:pPr>
                  <w:jc w:val="right"/>
                </w:pPr>
              </w:pPrChange>
            </w:pPr>
            <w:del w:id="4995" w:author="Georg Birgisson" w:date="2021-10-06T14:24:00Z">
              <w:r w:rsidRPr="006D20A6" w:rsidDel="00EC7212">
                <w:rPr>
                  <w:rFonts w:eastAsia="Times New Roman"/>
                  <w:color w:val="000000"/>
                  <w:lang w:eastAsia="is-IS"/>
                </w:rPr>
                <w:delText>249</w:delText>
              </w:r>
            </w:del>
          </w:p>
        </w:tc>
        <w:tc>
          <w:tcPr>
            <w:tcW w:w="1068" w:type="dxa"/>
            <w:tcBorders>
              <w:top w:val="nil"/>
              <w:left w:val="nil"/>
              <w:bottom w:val="single" w:sz="4" w:space="0" w:color="auto"/>
              <w:right w:val="single" w:sz="4" w:space="0" w:color="auto"/>
            </w:tcBorders>
            <w:shd w:val="clear" w:color="auto" w:fill="auto"/>
            <w:noWrap/>
            <w:hideMark/>
          </w:tcPr>
          <w:p w14:paraId="1A1D3413" w14:textId="11EB8BF9" w:rsidR="006D20A6" w:rsidRPr="006D20A6" w:rsidDel="00EC7212" w:rsidRDefault="006D20A6">
            <w:pPr>
              <w:pStyle w:val="BodyText"/>
              <w:rPr>
                <w:del w:id="4996" w:author="Georg Birgisson" w:date="2021-10-06T14:24:00Z"/>
                <w:rFonts w:eastAsia="Times New Roman"/>
                <w:color w:val="000000"/>
                <w:lang w:eastAsia="is-IS"/>
              </w:rPr>
              <w:pPrChange w:id="4997" w:author="Georg Birgisson" w:date="2021-10-06T14:25:00Z">
                <w:pPr/>
              </w:pPrChange>
            </w:pPr>
            <w:del w:id="4998" w:author="Georg Birgisson" w:date="2021-10-06T14:24:00Z">
              <w:r w:rsidRPr="006D20A6" w:rsidDel="00EC7212">
                <w:rPr>
                  <w:rFonts w:eastAsia="Times New Roman"/>
                  <w:color w:val="000000"/>
                  <w:lang w:eastAsia="is-IS"/>
                </w:rPr>
                <w:delText>BT-115</w:delText>
              </w:r>
            </w:del>
          </w:p>
        </w:tc>
        <w:tc>
          <w:tcPr>
            <w:tcW w:w="561" w:type="dxa"/>
            <w:tcBorders>
              <w:top w:val="nil"/>
              <w:left w:val="nil"/>
              <w:bottom w:val="single" w:sz="4" w:space="0" w:color="auto"/>
              <w:right w:val="single" w:sz="4" w:space="0" w:color="auto"/>
            </w:tcBorders>
            <w:shd w:val="clear" w:color="auto" w:fill="auto"/>
            <w:noWrap/>
            <w:hideMark/>
          </w:tcPr>
          <w:p w14:paraId="6D637938" w14:textId="18DDB426" w:rsidR="006D20A6" w:rsidRPr="006D20A6" w:rsidDel="00EC7212" w:rsidRDefault="006D20A6">
            <w:pPr>
              <w:pStyle w:val="BodyText"/>
              <w:rPr>
                <w:del w:id="4999" w:author="Georg Birgisson" w:date="2021-10-06T14:24:00Z"/>
                <w:rFonts w:eastAsia="Times New Roman"/>
                <w:color w:val="000000"/>
                <w:lang w:eastAsia="is-IS"/>
              </w:rPr>
              <w:pPrChange w:id="5000" w:author="Georg Birgisson" w:date="2021-10-06T14:25:00Z">
                <w:pPr>
                  <w:jc w:val="center"/>
                </w:pPr>
              </w:pPrChange>
            </w:pPr>
            <w:del w:id="5001"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1C2E3BA7" w14:textId="2E724188" w:rsidR="006D20A6" w:rsidRPr="006D20A6" w:rsidDel="00EC7212" w:rsidRDefault="006D20A6">
            <w:pPr>
              <w:pStyle w:val="BodyText"/>
              <w:rPr>
                <w:del w:id="5002" w:author="Georg Birgisson" w:date="2021-10-06T14:24:00Z"/>
                <w:rFonts w:eastAsia="Times New Roman"/>
                <w:color w:val="000000"/>
                <w:lang w:eastAsia="is-IS"/>
              </w:rPr>
              <w:pPrChange w:id="5003" w:author="Georg Birgisson" w:date="2021-10-06T14:25:00Z">
                <w:pPr>
                  <w:jc w:val="center"/>
                </w:pPr>
              </w:pPrChange>
            </w:pPr>
            <w:del w:id="5004"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34B33522" w14:textId="35913B14" w:rsidR="006D20A6" w:rsidRPr="006D20A6" w:rsidDel="00EC7212" w:rsidRDefault="006D20A6">
            <w:pPr>
              <w:pStyle w:val="BodyText"/>
              <w:rPr>
                <w:del w:id="5005" w:author="Georg Birgisson" w:date="2021-10-06T14:24:00Z"/>
                <w:rFonts w:eastAsia="Times New Roman"/>
                <w:color w:val="000000"/>
                <w:lang w:eastAsia="is-IS"/>
              </w:rPr>
              <w:pPrChange w:id="5006" w:author="Georg Birgisson" w:date="2021-10-06T14:25:00Z">
                <w:pPr/>
              </w:pPrChange>
            </w:pPr>
            <w:del w:id="5007" w:author="Georg Birgisson" w:date="2021-10-06T14:24:00Z">
              <w:r w:rsidRPr="006D20A6" w:rsidDel="00EC7212">
                <w:rPr>
                  <w:rFonts w:eastAsia="Times New Roman"/>
                  <w:color w:val="000000"/>
                  <w:lang w:eastAsia="is-IS"/>
                </w:rPr>
                <w:delText>cac:LegalMonetaryTotal/cbc:PayableAmount</w:delText>
              </w:r>
            </w:del>
          </w:p>
        </w:tc>
        <w:tc>
          <w:tcPr>
            <w:tcW w:w="2808" w:type="dxa"/>
            <w:tcBorders>
              <w:top w:val="nil"/>
              <w:left w:val="nil"/>
              <w:bottom w:val="single" w:sz="4" w:space="0" w:color="auto"/>
              <w:right w:val="single" w:sz="4" w:space="0" w:color="auto"/>
            </w:tcBorders>
            <w:shd w:val="clear" w:color="auto" w:fill="auto"/>
            <w:noWrap/>
            <w:hideMark/>
          </w:tcPr>
          <w:p w14:paraId="5A0A2D6B" w14:textId="134C2BC4" w:rsidR="006D20A6" w:rsidRPr="006D20A6" w:rsidDel="00EC7212" w:rsidRDefault="006D20A6">
            <w:pPr>
              <w:pStyle w:val="BodyText"/>
              <w:rPr>
                <w:del w:id="5008" w:author="Georg Birgisson" w:date="2021-10-06T14:24:00Z"/>
                <w:rFonts w:eastAsia="Times New Roman"/>
                <w:color w:val="000000"/>
                <w:lang w:eastAsia="is-IS"/>
              </w:rPr>
              <w:pPrChange w:id="5009" w:author="Georg Birgisson" w:date="2021-10-06T14:25:00Z">
                <w:pPr/>
              </w:pPrChange>
            </w:pPr>
            <w:del w:id="5010" w:author="Georg Birgisson" w:date="2021-10-06T14:24:00Z">
              <w:r w:rsidRPr="006D20A6" w:rsidDel="00EC7212">
                <w:rPr>
                  <w:rFonts w:eastAsia="Times New Roman"/>
                  <w:color w:val="000000"/>
                  <w:lang w:eastAsia="is-IS"/>
                </w:rPr>
                <w:delText> </w:delText>
              </w:r>
            </w:del>
          </w:p>
        </w:tc>
      </w:tr>
      <w:tr w:rsidR="006D20A6" w:rsidRPr="006D20A6" w:rsidDel="00EC7212" w14:paraId="10BE2FD0" w14:textId="7CFCEDFA" w:rsidTr="00A61027">
        <w:trPr>
          <w:trHeight w:val="300"/>
          <w:del w:id="501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B0311C5" w14:textId="004D0486" w:rsidR="006D20A6" w:rsidRPr="006D20A6" w:rsidDel="00EC7212" w:rsidRDefault="006D20A6">
            <w:pPr>
              <w:pStyle w:val="BodyText"/>
              <w:rPr>
                <w:del w:id="5012" w:author="Georg Birgisson" w:date="2021-10-06T14:24:00Z"/>
                <w:rFonts w:eastAsia="Times New Roman"/>
                <w:color w:val="000000"/>
                <w:lang w:eastAsia="is-IS"/>
              </w:rPr>
              <w:pPrChange w:id="5013" w:author="Georg Birgisson" w:date="2021-10-06T14:25:00Z">
                <w:pPr>
                  <w:jc w:val="right"/>
                </w:pPr>
              </w:pPrChange>
            </w:pPr>
            <w:del w:id="5014" w:author="Georg Birgisson" w:date="2021-10-06T14:24:00Z">
              <w:r w:rsidRPr="006D20A6" w:rsidDel="00EC7212">
                <w:rPr>
                  <w:rFonts w:eastAsia="Times New Roman"/>
                  <w:color w:val="000000"/>
                  <w:lang w:eastAsia="is-IS"/>
                </w:rPr>
                <w:delText>250</w:delText>
              </w:r>
            </w:del>
          </w:p>
        </w:tc>
        <w:tc>
          <w:tcPr>
            <w:tcW w:w="1068" w:type="dxa"/>
            <w:tcBorders>
              <w:top w:val="nil"/>
              <w:left w:val="nil"/>
              <w:bottom w:val="single" w:sz="4" w:space="0" w:color="auto"/>
              <w:right w:val="single" w:sz="4" w:space="0" w:color="auto"/>
            </w:tcBorders>
            <w:shd w:val="clear" w:color="auto" w:fill="auto"/>
            <w:noWrap/>
            <w:hideMark/>
          </w:tcPr>
          <w:p w14:paraId="0FCD63F3" w14:textId="65ECD52A" w:rsidR="006D20A6" w:rsidRPr="006D20A6" w:rsidDel="00EC7212" w:rsidRDefault="006D20A6">
            <w:pPr>
              <w:pStyle w:val="BodyText"/>
              <w:rPr>
                <w:del w:id="5015" w:author="Georg Birgisson" w:date="2021-10-06T14:24:00Z"/>
                <w:rFonts w:eastAsia="Times New Roman"/>
                <w:color w:val="000000"/>
                <w:lang w:eastAsia="is-IS"/>
              </w:rPr>
              <w:pPrChange w:id="5016" w:author="Georg Birgisson" w:date="2021-10-06T14:25:00Z">
                <w:pPr/>
              </w:pPrChange>
            </w:pPr>
            <w:del w:id="5017" w:author="Georg Birgisson" w:date="2021-10-06T14:24:00Z">
              <w:r w:rsidRPr="006D20A6" w:rsidDel="00EC7212">
                <w:rPr>
                  <w:rFonts w:eastAsia="Times New Roman"/>
                  <w:color w:val="000000"/>
                  <w:lang w:eastAsia="is-IS"/>
                </w:rPr>
                <w:delText xml:space="preserve">BG-23 </w:delText>
              </w:r>
            </w:del>
          </w:p>
        </w:tc>
        <w:tc>
          <w:tcPr>
            <w:tcW w:w="561" w:type="dxa"/>
            <w:tcBorders>
              <w:top w:val="nil"/>
              <w:left w:val="nil"/>
              <w:bottom w:val="single" w:sz="4" w:space="0" w:color="auto"/>
              <w:right w:val="single" w:sz="4" w:space="0" w:color="auto"/>
            </w:tcBorders>
            <w:shd w:val="clear" w:color="auto" w:fill="auto"/>
            <w:noWrap/>
            <w:hideMark/>
          </w:tcPr>
          <w:p w14:paraId="5580094A" w14:textId="1444186B" w:rsidR="006D20A6" w:rsidRPr="006D20A6" w:rsidDel="00EC7212" w:rsidRDefault="006D20A6">
            <w:pPr>
              <w:pStyle w:val="BodyText"/>
              <w:rPr>
                <w:del w:id="5018" w:author="Georg Birgisson" w:date="2021-10-06T14:24:00Z"/>
                <w:rFonts w:eastAsia="Times New Roman"/>
                <w:color w:val="000000"/>
                <w:lang w:eastAsia="is-IS"/>
              </w:rPr>
              <w:pPrChange w:id="5019" w:author="Georg Birgisson" w:date="2021-10-06T14:25:00Z">
                <w:pPr>
                  <w:jc w:val="center"/>
                </w:pPr>
              </w:pPrChange>
            </w:pPr>
            <w:del w:id="5020"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2BF13593" w14:textId="53CBBC06" w:rsidR="006D20A6" w:rsidRPr="006D20A6" w:rsidDel="00EC7212" w:rsidRDefault="006D20A6">
            <w:pPr>
              <w:pStyle w:val="BodyText"/>
              <w:rPr>
                <w:del w:id="5021" w:author="Georg Birgisson" w:date="2021-10-06T14:24:00Z"/>
                <w:rFonts w:eastAsia="Times New Roman"/>
                <w:color w:val="000000"/>
                <w:lang w:eastAsia="is-IS"/>
              </w:rPr>
              <w:pPrChange w:id="5022" w:author="Georg Birgisson" w:date="2021-10-06T14:25:00Z">
                <w:pPr>
                  <w:jc w:val="center"/>
                </w:pPr>
              </w:pPrChange>
            </w:pPr>
            <w:del w:id="5023"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5FA10C23" w14:textId="73154490" w:rsidR="006D20A6" w:rsidRPr="006D20A6" w:rsidDel="00EC7212" w:rsidRDefault="006D20A6">
            <w:pPr>
              <w:pStyle w:val="BodyText"/>
              <w:rPr>
                <w:del w:id="5024" w:author="Georg Birgisson" w:date="2021-10-06T14:24:00Z"/>
                <w:rFonts w:eastAsia="Times New Roman"/>
                <w:color w:val="000000"/>
                <w:lang w:eastAsia="is-IS"/>
              </w:rPr>
              <w:pPrChange w:id="5025" w:author="Georg Birgisson" w:date="2021-10-06T14:25:00Z">
                <w:pPr/>
              </w:pPrChange>
            </w:pPr>
            <w:del w:id="5026" w:author="Georg Birgisson" w:date="2021-10-06T14:24:00Z">
              <w:r w:rsidRPr="006D20A6" w:rsidDel="00EC7212">
                <w:rPr>
                  <w:rFonts w:eastAsia="Times New Roman"/>
                  <w:color w:val="000000"/>
                  <w:lang w:eastAsia="is-IS"/>
                </w:rPr>
                <w:delText>cac:TaxTotal/cac:TaxSubtotal</w:delText>
              </w:r>
            </w:del>
          </w:p>
        </w:tc>
        <w:tc>
          <w:tcPr>
            <w:tcW w:w="2808" w:type="dxa"/>
            <w:tcBorders>
              <w:top w:val="nil"/>
              <w:left w:val="nil"/>
              <w:bottom w:val="single" w:sz="4" w:space="0" w:color="auto"/>
              <w:right w:val="single" w:sz="4" w:space="0" w:color="auto"/>
            </w:tcBorders>
            <w:shd w:val="clear" w:color="auto" w:fill="auto"/>
            <w:noWrap/>
            <w:hideMark/>
          </w:tcPr>
          <w:p w14:paraId="405B7C59" w14:textId="611EFDD6" w:rsidR="006D20A6" w:rsidRPr="006D20A6" w:rsidDel="00EC7212" w:rsidRDefault="006D20A6">
            <w:pPr>
              <w:pStyle w:val="BodyText"/>
              <w:rPr>
                <w:del w:id="5027" w:author="Georg Birgisson" w:date="2021-10-06T14:24:00Z"/>
                <w:rFonts w:eastAsia="Times New Roman"/>
                <w:color w:val="000000"/>
                <w:lang w:eastAsia="is-IS"/>
              </w:rPr>
              <w:pPrChange w:id="5028" w:author="Georg Birgisson" w:date="2021-10-06T14:25:00Z">
                <w:pPr/>
              </w:pPrChange>
            </w:pPr>
            <w:del w:id="5029" w:author="Georg Birgisson" w:date="2021-10-06T14:24:00Z">
              <w:r w:rsidRPr="006D20A6" w:rsidDel="00EC7212">
                <w:rPr>
                  <w:rFonts w:eastAsia="Times New Roman"/>
                  <w:color w:val="000000"/>
                  <w:lang w:eastAsia="is-IS"/>
                </w:rPr>
                <w:delText> </w:delText>
              </w:r>
            </w:del>
          </w:p>
        </w:tc>
      </w:tr>
      <w:tr w:rsidR="006D20A6" w:rsidRPr="006D20A6" w:rsidDel="00EC7212" w14:paraId="2F023CB4" w14:textId="1BF8AF20" w:rsidTr="00A61027">
        <w:trPr>
          <w:trHeight w:val="300"/>
          <w:del w:id="503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B3CEAFE" w14:textId="2CB2AFE0" w:rsidR="006D20A6" w:rsidRPr="006D20A6" w:rsidDel="00EC7212" w:rsidRDefault="006D20A6">
            <w:pPr>
              <w:pStyle w:val="BodyText"/>
              <w:rPr>
                <w:del w:id="5031" w:author="Georg Birgisson" w:date="2021-10-06T14:24:00Z"/>
                <w:rFonts w:eastAsia="Times New Roman"/>
                <w:color w:val="000000"/>
                <w:lang w:eastAsia="is-IS"/>
              </w:rPr>
              <w:pPrChange w:id="5032" w:author="Georg Birgisson" w:date="2021-10-06T14:25:00Z">
                <w:pPr>
                  <w:jc w:val="right"/>
                </w:pPr>
              </w:pPrChange>
            </w:pPr>
            <w:del w:id="5033" w:author="Georg Birgisson" w:date="2021-10-06T14:24:00Z">
              <w:r w:rsidRPr="006D20A6" w:rsidDel="00EC7212">
                <w:rPr>
                  <w:rFonts w:eastAsia="Times New Roman"/>
                  <w:color w:val="000000"/>
                  <w:lang w:eastAsia="is-IS"/>
                </w:rPr>
                <w:delText>255</w:delText>
              </w:r>
            </w:del>
          </w:p>
        </w:tc>
        <w:tc>
          <w:tcPr>
            <w:tcW w:w="1068" w:type="dxa"/>
            <w:tcBorders>
              <w:top w:val="nil"/>
              <w:left w:val="nil"/>
              <w:bottom w:val="single" w:sz="4" w:space="0" w:color="auto"/>
              <w:right w:val="single" w:sz="4" w:space="0" w:color="auto"/>
            </w:tcBorders>
            <w:shd w:val="clear" w:color="auto" w:fill="auto"/>
            <w:noWrap/>
            <w:hideMark/>
          </w:tcPr>
          <w:p w14:paraId="1B100777" w14:textId="6EA96B52" w:rsidR="006D20A6" w:rsidRPr="006D20A6" w:rsidDel="00EC7212" w:rsidRDefault="006D20A6">
            <w:pPr>
              <w:pStyle w:val="BodyText"/>
              <w:rPr>
                <w:del w:id="5034" w:author="Georg Birgisson" w:date="2021-10-06T14:24:00Z"/>
                <w:rFonts w:eastAsia="Times New Roman"/>
                <w:color w:val="000000"/>
                <w:lang w:eastAsia="is-IS"/>
              </w:rPr>
              <w:pPrChange w:id="5035" w:author="Georg Birgisson" w:date="2021-10-06T14:25:00Z">
                <w:pPr/>
              </w:pPrChange>
            </w:pPr>
            <w:del w:id="5036" w:author="Georg Birgisson" w:date="2021-10-06T14:24:00Z">
              <w:r w:rsidRPr="006D20A6" w:rsidDel="00EC7212">
                <w:rPr>
                  <w:rFonts w:eastAsia="Times New Roman"/>
                  <w:color w:val="000000"/>
                  <w:lang w:eastAsia="is-IS"/>
                </w:rPr>
                <w:delText>BT-116</w:delText>
              </w:r>
            </w:del>
          </w:p>
        </w:tc>
        <w:tc>
          <w:tcPr>
            <w:tcW w:w="561" w:type="dxa"/>
            <w:tcBorders>
              <w:top w:val="nil"/>
              <w:left w:val="nil"/>
              <w:bottom w:val="single" w:sz="4" w:space="0" w:color="auto"/>
              <w:right w:val="single" w:sz="4" w:space="0" w:color="auto"/>
            </w:tcBorders>
            <w:shd w:val="clear" w:color="auto" w:fill="auto"/>
            <w:noWrap/>
            <w:hideMark/>
          </w:tcPr>
          <w:p w14:paraId="50FB1701" w14:textId="7DC126AC" w:rsidR="006D20A6" w:rsidRPr="006D20A6" w:rsidDel="00EC7212" w:rsidRDefault="006D20A6">
            <w:pPr>
              <w:pStyle w:val="BodyText"/>
              <w:rPr>
                <w:del w:id="5037" w:author="Georg Birgisson" w:date="2021-10-06T14:24:00Z"/>
                <w:rFonts w:eastAsia="Times New Roman"/>
                <w:color w:val="000000"/>
                <w:lang w:eastAsia="is-IS"/>
              </w:rPr>
              <w:pPrChange w:id="5038" w:author="Georg Birgisson" w:date="2021-10-06T14:25:00Z">
                <w:pPr>
                  <w:jc w:val="center"/>
                </w:pPr>
              </w:pPrChange>
            </w:pPr>
            <w:del w:id="5039"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4BAE52BC" w14:textId="69DFEF79" w:rsidR="006D20A6" w:rsidRPr="006D20A6" w:rsidDel="00EC7212" w:rsidRDefault="006D20A6">
            <w:pPr>
              <w:pStyle w:val="BodyText"/>
              <w:rPr>
                <w:del w:id="5040" w:author="Georg Birgisson" w:date="2021-10-06T14:24:00Z"/>
                <w:rFonts w:eastAsia="Times New Roman"/>
                <w:color w:val="000000"/>
                <w:lang w:eastAsia="is-IS"/>
              </w:rPr>
              <w:pPrChange w:id="5041" w:author="Georg Birgisson" w:date="2021-10-06T14:25:00Z">
                <w:pPr>
                  <w:jc w:val="center"/>
                </w:pPr>
              </w:pPrChange>
            </w:pPr>
            <w:del w:id="5042"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79A8DA2C" w14:textId="59CAF688" w:rsidR="006D20A6" w:rsidRPr="006D20A6" w:rsidDel="00EC7212" w:rsidRDefault="006D20A6">
            <w:pPr>
              <w:pStyle w:val="BodyText"/>
              <w:rPr>
                <w:del w:id="5043" w:author="Georg Birgisson" w:date="2021-10-06T14:24:00Z"/>
                <w:rFonts w:eastAsia="Times New Roman"/>
                <w:color w:val="000000"/>
                <w:lang w:eastAsia="is-IS"/>
              </w:rPr>
              <w:pPrChange w:id="5044" w:author="Georg Birgisson" w:date="2021-10-06T14:25:00Z">
                <w:pPr/>
              </w:pPrChange>
            </w:pPr>
            <w:del w:id="5045" w:author="Georg Birgisson" w:date="2021-10-06T14:24:00Z">
              <w:r w:rsidRPr="006D20A6" w:rsidDel="00EC7212">
                <w:rPr>
                  <w:rFonts w:eastAsia="Times New Roman"/>
                  <w:color w:val="000000"/>
                  <w:lang w:eastAsia="is-IS"/>
                </w:rPr>
                <w:delText>cac:TaxTotal/cac:TaxSubtotal/cbc:TaxableAmount</w:delText>
              </w:r>
            </w:del>
          </w:p>
        </w:tc>
        <w:tc>
          <w:tcPr>
            <w:tcW w:w="2808" w:type="dxa"/>
            <w:tcBorders>
              <w:top w:val="nil"/>
              <w:left w:val="nil"/>
              <w:bottom w:val="single" w:sz="4" w:space="0" w:color="auto"/>
              <w:right w:val="single" w:sz="4" w:space="0" w:color="auto"/>
            </w:tcBorders>
            <w:shd w:val="clear" w:color="auto" w:fill="auto"/>
            <w:noWrap/>
            <w:hideMark/>
          </w:tcPr>
          <w:p w14:paraId="5DC6CF0E" w14:textId="47A18F06" w:rsidR="006D20A6" w:rsidRPr="006D20A6" w:rsidDel="00EC7212" w:rsidRDefault="006D20A6">
            <w:pPr>
              <w:pStyle w:val="BodyText"/>
              <w:rPr>
                <w:del w:id="5046" w:author="Georg Birgisson" w:date="2021-10-06T14:24:00Z"/>
                <w:rFonts w:eastAsia="Times New Roman"/>
                <w:color w:val="000000"/>
                <w:lang w:eastAsia="is-IS"/>
              </w:rPr>
              <w:pPrChange w:id="5047" w:author="Georg Birgisson" w:date="2021-10-06T14:25:00Z">
                <w:pPr/>
              </w:pPrChange>
            </w:pPr>
            <w:del w:id="5048" w:author="Georg Birgisson" w:date="2021-10-06T14:24:00Z">
              <w:r w:rsidRPr="006D20A6" w:rsidDel="00EC7212">
                <w:rPr>
                  <w:rFonts w:eastAsia="Times New Roman"/>
                  <w:color w:val="000000"/>
                  <w:lang w:eastAsia="is-IS"/>
                </w:rPr>
                <w:delText> </w:delText>
              </w:r>
            </w:del>
          </w:p>
        </w:tc>
      </w:tr>
      <w:tr w:rsidR="006D20A6" w:rsidRPr="006D20A6" w:rsidDel="00EC7212" w14:paraId="6CEEC578" w14:textId="282481E9" w:rsidTr="00A61027">
        <w:trPr>
          <w:trHeight w:val="300"/>
          <w:del w:id="504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3DF9F75" w14:textId="2BB14A7D" w:rsidR="006D20A6" w:rsidRPr="006D20A6" w:rsidDel="00EC7212" w:rsidRDefault="006D20A6">
            <w:pPr>
              <w:pStyle w:val="BodyText"/>
              <w:rPr>
                <w:del w:id="5050" w:author="Georg Birgisson" w:date="2021-10-06T14:24:00Z"/>
                <w:rFonts w:eastAsia="Times New Roman"/>
                <w:color w:val="000000"/>
                <w:lang w:eastAsia="is-IS"/>
              </w:rPr>
              <w:pPrChange w:id="5051" w:author="Georg Birgisson" w:date="2021-10-06T14:25:00Z">
                <w:pPr>
                  <w:jc w:val="right"/>
                </w:pPr>
              </w:pPrChange>
            </w:pPr>
            <w:del w:id="5052" w:author="Georg Birgisson" w:date="2021-10-06T14:24:00Z">
              <w:r w:rsidRPr="006D20A6" w:rsidDel="00EC7212">
                <w:rPr>
                  <w:rFonts w:eastAsia="Times New Roman"/>
                  <w:color w:val="000000"/>
                  <w:lang w:eastAsia="is-IS"/>
                </w:rPr>
                <w:delText>256</w:delText>
              </w:r>
            </w:del>
          </w:p>
        </w:tc>
        <w:tc>
          <w:tcPr>
            <w:tcW w:w="1068" w:type="dxa"/>
            <w:tcBorders>
              <w:top w:val="nil"/>
              <w:left w:val="nil"/>
              <w:bottom w:val="single" w:sz="4" w:space="0" w:color="auto"/>
              <w:right w:val="single" w:sz="4" w:space="0" w:color="auto"/>
            </w:tcBorders>
            <w:shd w:val="clear" w:color="auto" w:fill="auto"/>
            <w:noWrap/>
            <w:hideMark/>
          </w:tcPr>
          <w:p w14:paraId="34F50BB8" w14:textId="08D9B999" w:rsidR="006D20A6" w:rsidRPr="006D20A6" w:rsidDel="00EC7212" w:rsidRDefault="006D20A6">
            <w:pPr>
              <w:pStyle w:val="BodyText"/>
              <w:rPr>
                <w:del w:id="5053" w:author="Georg Birgisson" w:date="2021-10-06T14:24:00Z"/>
                <w:rFonts w:eastAsia="Times New Roman"/>
                <w:color w:val="000000"/>
                <w:lang w:eastAsia="is-IS"/>
              </w:rPr>
              <w:pPrChange w:id="5054" w:author="Georg Birgisson" w:date="2021-10-06T14:25:00Z">
                <w:pPr/>
              </w:pPrChange>
            </w:pPr>
            <w:del w:id="5055" w:author="Georg Birgisson" w:date="2021-10-06T14:24:00Z">
              <w:r w:rsidRPr="006D20A6" w:rsidDel="00EC7212">
                <w:rPr>
                  <w:rFonts w:eastAsia="Times New Roman"/>
                  <w:color w:val="000000"/>
                  <w:lang w:eastAsia="is-IS"/>
                </w:rPr>
                <w:delText>BT-117</w:delText>
              </w:r>
            </w:del>
          </w:p>
        </w:tc>
        <w:tc>
          <w:tcPr>
            <w:tcW w:w="561" w:type="dxa"/>
            <w:tcBorders>
              <w:top w:val="nil"/>
              <w:left w:val="nil"/>
              <w:bottom w:val="single" w:sz="4" w:space="0" w:color="auto"/>
              <w:right w:val="single" w:sz="4" w:space="0" w:color="auto"/>
            </w:tcBorders>
            <w:shd w:val="clear" w:color="auto" w:fill="auto"/>
            <w:noWrap/>
            <w:hideMark/>
          </w:tcPr>
          <w:p w14:paraId="37CF5EDF" w14:textId="75F28BB3" w:rsidR="006D20A6" w:rsidRPr="006D20A6" w:rsidDel="00EC7212" w:rsidRDefault="006D20A6">
            <w:pPr>
              <w:pStyle w:val="BodyText"/>
              <w:rPr>
                <w:del w:id="5056" w:author="Georg Birgisson" w:date="2021-10-06T14:24:00Z"/>
                <w:rFonts w:eastAsia="Times New Roman"/>
                <w:color w:val="000000"/>
                <w:lang w:eastAsia="is-IS"/>
              </w:rPr>
              <w:pPrChange w:id="5057" w:author="Georg Birgisson" w:date="2021-10-06T14:25:00Z">
                <w:pPr>
                  <w:jc w:val="center"/>
                </w:pPr>
              </w:pPrChange>
            </w:pPr>
            <w:del w:id="5058"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2977605D" w14:textId="415DE515" w:rsidR="006D20A6" w:rsidRPr="006D20A6" w:rsidDel="00EC7212" w:rsidRDefault="006D20A6">
            <w:pPr>
              <w:pStyle w:val="BodyText"/>
              <w:rPr>
                <w:del w:id="5059" w:author="Georg Birgisson" w:date="2021-10-06T14:24:00Z"/>
                <w:rFonts w:eastAsia="Times New Roman"/>
                <w:color w:val="000000"/>
                <w:lang w:eastAsia="is-IS"/>
              </w:rPr>
              <w:pPrChange w:id="5060" w:author="Georg Birgisson" w:date="2021-10-06T14:25:00Z">
                <w:pPr>
                  <w:jc w:val="center"/>
                </w:pPr>
              </w:pPrChange>
            </w:pPr>
            <w:del w:id="5061"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63B890F9" w14:textId="4F1F4270" w:rsidR="006D20A6" w:rsidRPr="006D20A6" w:rsidDel="00EC7212" w:rsidRDefault="006D20A6">
            <w:pPr>
              <w:pStyle w:val="BodyText"/>
              <w:rPr>
                <w:del w:id="5062" w:author="Georg Birgisson" w:date="2021-10-06T14:24:00Z"/>
                <w:rFonts w:eastAsia="Times New Roman"/>
                <w:color w:val="000000"/>
                <w:lang w:eastAsia="is-IS"/>
              </w:rPr>
              <w:pPrChange w:id="5063" w:author="Georg Birgisson" w:date="2021-10-06T14:25:00Z">
                <w:pPr/>
              </w:pPrChange>
            </w:pPr>
            <w:del w:id="5064" w:author="Georg Birgisson" w:date="2021-10-06T14:24:00Z">
              <w:r w:rsidRPr="006D20A6" w:rsidDel="00EC7212">
                <w:rPr>
                  <w:rFonts w:eastAsia="Times New Roman"/>
                  <w:color w:val="000000"/>
                  <w:lang w:eastAsia="is-IS"/>
                </w:rPr>
                <w:delText>cac:TaxTotal/cac:TaxSubtotal/cbc:TaxAmount</w:delText>
              </w:r>
            </w:del>
          </w:p>
        </w:tc>
        <w:tc>
          <w:tcPr>
            <w:tcW w:w="2808" w:type="dxa"/>
            <w:tcBorders>
              <w:top w:val="nil"/>
              <w:left w:val="nil"/>
              <w:bottom w:val="single" w:sz="4" w:space="0" w:color="auto"/>
              <w:right w:val="single" w:sz="4" w:space="0" w:color="auto"/>
            </w:tcBorders>
            <w:shd w:val="clear" w:color="auto" w:fill="auto"/>
            <w:noWrap/>
            <w:hideMark/>
          </w:tcPr>
          <w:p w14:paraId="3A9E7B59" w14:textId="4DD965D5" w:rsidR="006D20A6" w:rsidRPr="006D20A6" w:rsidDel="00EC7212" w:rsidRDefault="006D20A6">
            <w:pPr>
              <w:pStyle w:val="BodyText"/>
              <w:rPr>
                <w:del w:id="5065" w:author="Georg Birgisson" w:date="2021-10-06T14:24:00Z"/>
                <w:rFonts w:eastAsia="Times New Roman"/>
                <w:color w:val="000000"/>
                <w:lang w:eastAsia="is-IS"/>
              </w:rPr>
              <w:pPrChange w:id="5066" w:author="Georg Birgisson" w:date="2021-10-06T14:25:00Z">
                <w:pPr/>
              </w:pPrChange>
            </w:pPr>
            <w:del w:id="5067" w:author="Georg Birgisson" w:date="2021-10-06T14:24:00Z">
              <w:r w:rsidRPr="006D20A6" w:rsidDel="00EC7212">
                <w:rPr>
                  <w:rFonts w:eastAsia="Times New Roman"/>
                  <w:color w:val="000000"/>
                  <w:lang w:eastAsia="is-IS"/>
                </w:rPr>
                <w:delText> </w:delText>
              </w:r>
            </w:del>
          </w:p>
        </w:tc>
      </w:tr>
      <w:tr w:rsidR="006D20A6" w:rsidRPr="006D20A6" w:rsidDel="00EC7212" w14:paraId="58CCA24C" w14:textId="0CE8DFB4" w:rsidTr="00A61027">
        <w:trPr>
          <w:trHeight w:val="300"/>
          <w:del w:id="506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F1A7904" w14:textId="446D3DC9" w:rsidR="006D20A6" w:rsidRPr="006D20A6" w:rsidDel="00EC7212" w:rsidRDefault="006D20A6">
            <w:pPr>
              <w:pStyle w:val="BodyText"/>
              <w:rPr>
                <w:del w:id="5069" w:author="Georg Birgisson" w:date="2021-10-06T14:24:00Z"/>
                <w:rFonts w:eastAsia="Times New Roman"/>
                <w:color w:val="000000"/>
                <w:lang w:eastAsia="is-IS"/>
              </w:rPr>
              <w:pPrChange w:id="5070" w:author="Georg Birgisson" w:date="2021-10-06T14:25:00Z">
                <w:pPr>
                  <w:jc w:val="right"/>
                </w:pPr>
              </w:pPrChange>
            </w:pPr>
            <w:del w:id="5071" w:author="Georg Birgisson" w:date="2021-10-06T14:24:00Z">
              <w:r w:rsidRPr="006D20A6" w:rsidDel="00EC7212">
                <w:rPr>
                  <w:rFonts w:eastAsia="Times New Roman"/>
                  <w:color w:val="000000"/>
                  <w:lang w:eastAsia="is-IS"/>
                </w:rPr>
                <w:delText>257</w:delText>
              </w:r>
            </w:del>
          </w:p>
        </w:tc>
        <w:tc>
          <w:tcPr>
            <w:tcW w:w="1068" w:type="dxa"/>
            <w:tcBorders>
              <w:top w:val="nil"/>
              <w:left w:val="nil"/>
              <w:bottom w:val="single" w:sz="4" w:space="0" w:color="auto"/>
              <w:right w:val="single" w:sz="4" w:space="0" w:color="auto"/>
            </w:tcBorders>
            <w:shd w:val="clear" w:color="auto" w:fill="auto"/>
            <w:noWrap/>
            <w:hideMark/>
          </w:tcPr>
          <w:p w14:paraId="55A161FF" w14:textId="3EAC97FB" w:rsidR="006D20A6" w:rsidRPr="006D20A6" w:rsidDel="00EC7212" w:rsidRDefault="006D20A6">
            <w:pPr>
              <w:pStyle w:val="BodyText"/>
              <w:rPr>
                <w:del w:id="5072" w:author="Georg Birgisson" w:date="2021-10-06T14:24:00Z"/>
                <w:rFonts w:eastAsia="Times New Roman"/>
                <w:color w:val="000000"/>
                <w:lang w:eastAsia="is-IS"/>
              </w:rPr>
              <w:pPrChange w:id="5073" w:author="Georg Birgisson" w:date="2021-10-06T14:25:00Z">
                <w:pPr/>
              </w:pPrChange>
            </w:pPr>
            <w:del w:id="5074" w:author="Georg Birgisson" w:date="2021-10-06T14:24:00Z">
              <w:r w:rsidRPr="006D20A6" w:rsidDel="00EC7212">
                <w:rPr>
                  <w:rFonts w:eastAsia="Times New Roman"/>
                  <w:color w:val="000000"/>
                  <w:lang w:eastAsia="is-IS"/>
                </w:rPr>
                <w:delText>BT-118</w:delText>
              </w:r>
            </w:del>
          </w:p>
        </w:tc>
        <w:tc>
          <w:tcPr>
            <w:tcW w:w="561" w:type="dxa"/>
            <w:tcBorders>
              <w:top w:val="nil"/>
              <w:left w:val="nil"/>
              <w:bottom w:val="single" w:sz="4" w:space="0" w:color="auto"/>
              <w:right w:val="single" w:sz="4" w:space="0" w:color="auto"/>
            </w:tcBorders>
            <w:shd w:val="clear" w:color="auto" w:fill="auto"/>
            <w:noWrap/>
            <w:hideMark/>
          </w:tcPr>
          <w:p w14:paraId="2B3961C8" w14:textId="432D2BCF" w:rsidR="006D20A6" w:rsidRPr="006D20A6" w:rsidDel="00EC7212" w:rsidRDefault="006D20A6">
            <w:pPr>
              <w:pStyle w:val="BodyText"/>
              <w:rPr>
                <w:del w:id="5075" w:author="Georg Birgisson" w:date="2021-10-06T14:24:00Z"/>
                <w:rFonts w:eastAsia="Times New Roman"/>
                <w:color w:val="000000"/>
                <w:lang w:eastAsia="is-IS"/>
              </w:rPr>
              <w:pPrChange w:id="5076" w:author="Georg Birgisson" w:date="2021-10-06T14:25:00Z">
                <w:pPr>
                  <w:jc w:val="center"/>
                </w:pPr>
              </w:pPrChange>
            </w:pPr>
            <w:del w:id="5077"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53690FF2" w14:textId="2ACF45FA" w:rsidR="006D20A6" w:rsidRPr="006D20A6" w:rsidDel="00EC7212" w:rsidRDefault="006D20A6">
            <w:pPr>
              <w:pStyle w:val="BodyText"/>
              <w:rPr>
                <w:del w:id="5078" w:author="Georg Birgisson" w:date="2021-10-06T14:24:00Z"/>
                <w:rFonts w:eastAsia="Times New Roman"/>
                <w:color w:val="000000"/>
                <w:lang w:eastAsia="is-IS"/>
              </w:rPr>
              <w:pPrChange w:id="5079" w:author="Georg Birgisson" w:date="2021-10-06T14:25:00Z">
                <w:pPr>
                  <w:jc w:val="center"/>
                </w:pPr>
              </w:pPrChange>
            </w:pPr>
            <w:del w:id="5080"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00958C09" w14:textId="0FA57CF8" w:rsidR="006D20A6" w:rsidRPr="006D20A6" w:rsidDel="00EC7212" w:rsidRDefault="006D20A6">
            <w:pPr>
              <w:pStyle w:val="BodyText"/>
              <w:rPr>
                <w:del w:id="5081" w:author="Georg Birgisson" w:date="2021-10-06T14:24:00Z"/>
                <w:rFonts w:eastAsia="Times New Roman"/>
                <w:color w:val="000000"/>
                <w:lang w:eastAsia="is-IS"/>
              </w:rPr>
              <w:pPrChange w:id="5082" w:author="Georg Birgisson" w:date="2021-10-06T14:25:00Z">
                <w:pPr/>
              </w:pPrChange>
            </w:pPr>
            <w:del w:id="5083" w:author="Georg Birgisson" w:date="2021-10-06T14:24:00Z">
              <w:r w:rsidRPr="006D20A6" w:rsidDel="00EC7212">
                <w:rPr>
                  <w:rFonts w:eastAsia="Times New Roman"/>
                  <w:color w:val="000000"/>
                  <w:lang w:eastAsia="is-IS"/>
                </w:rPr>
                <w:delText>cac:TaxTotal/cac:TaxSubtotal/cac:TaxCategory/cbc:ID</w:delText>
              </w:r>
            </w:del>
          </w:p>
        </w:tc>
        <w:tc>
          <w:tcPr>
            <w:tcW w:w="2808" w:type="dxa"/>
            <w:tcBorders>
              <w:top w:val="nil"/>
              <w:left w:val="nil"/>
              <w:bottom w:val="single" w:sz="4" w:space="0" w:color="auto"/>
              <w:right w:val="single" w:sz="4" w:space="0" w:color="auto"/>
            </w:tcBorders>
            <w:shd w:val="clear" w:color="auto" w:fill="auto"/>
            <w:noWrap/>
            <w:hideMark/>
          </w:tcPr>
          <w:p w14:paraId="0429F5F0" w14:textId="5E76C177" w:rsidR="006D20A6" w:rsidRPr="006D20A6" w:rsidDel="00EC7212" w:rsidRDefault="006D20A6">
            <w:pPr>
              <w:pStyle w:val="BodyText"/>
              <w:rPr>
                <w:del w:id="5084" w:author="Georg Birgisson" w:date="2021-10-06T14:24:00Z"/>
                <w:rFonts w:eastAsia="Times New Roman"/>
                <w:color w:val="000000"/>
                <w:lang w:eastAsia="is-IS"/>
              </w:rPr>
              <w:pPrChange w:id="5085" w:author="Georg Birgisson" w:date="2021-10-06T14:25:00Z">
                <w:pPr/>
              </w:pPrChange>
            </w:pPr>
            <w:del w:id="5086" w:author="Georg Birgisson" w:date="2021-10-06T14:24:00Z">
              <w:r w:rsidRPr="006D20A6" w:rsidDel="00EC7212">
                <w:rPr>
                  <w:rFonts w:eastAsia="Times New Roman"/>
                  <w:color w:val="000000"/>
                  <w:lang w:eastAsia="is-IS"/>
                </w:rPr>
                <w:delText> </w:delText>
              </w:r>
            </w:del>
          </w:p>
        </w:tc>
      </w:tr>
      <w:tr w:rsidR="006D20A6" w:rsidRPr="006D20A6" w:rsidDel="00EC7212" w14:paraId="7FEC2991" w14:textId="3DEC6D7E" w:rsidTr="00A61027">
        <w:trPr>
          <w:trHeight w:val="300"/>
          <w:del w:id="508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D7B2618" w14:textId="4EC4705C" w:rsidR="006D20A6" w:rsidRPr="006D20A6" w:rsidDel="00EC7212" w:rsidRDefault="006D20A6">
            <w:pPr>
              <w:pStyle w:val="BodyText"/>
              <w:rPr>
                <w:del w:id="5088" w:author="Georg Birgisson" w:date="2021-10-06T14:24:00Z"/>
                <w:rFonts w:eastAsia="Times New Roman"/>
                <w:color w:val="000000"/>
                <w:lang w:eastAsia="is-IS"/>
              </w:rPr>
              <w:pPrChange w:id="5089" w:author="Georg Birgisson" w:date="2021-10-06T14:25:00Z">
                <w:pPr>
                  <w:jc w:val="right"/>
                </w:pPr>
              </w:pPrChange>
            </w:pPr>
            <w:del w:id="5090" w:author="Georg Birgisson" w:date="2021-10-06T14:24:00Z">
              <w:r w:rsidRPr="006D20A6" w:rsidDel="00EC7212">
                <w:rPr>
                  <w:rFonts w:eastAsia="Times New Roman"/>
                  <w:color w:val="000000"/>
                  <w:lang w:eastAsia="is-IS"/>
                </w:rPr>
                <w:delText>258</w:delText>
              </w:r>
            </w:del>
          </w:p>
        </w:tc>
        <w:tc>
          <w:tcPr>
            <w:tcW w:w="1068" w:type="dxa"/>
            <w:tcBorders>
              <w:top w:val="nil"/>
              <w:left w:val="nil"/>
              <w:bottom w:val="single" w:sz="4" w:space="0" w:color="auto"/>
              <w:right w:val="single" w:sz="4" w:space="0" w:color="auto"/>
            </w:tcBorders>
            <w:shd w:val="clear" w:color="auto" w:fill="auto"/>
            <w:noWrap/>
            <w:hideMark/>
          </w:tcPr>
          <w:p w14:paraId="38713133" w14:textId="585A9212" w:rsidR="006D20A6" w:rsidRPr="006D20A6" w:rsidDel="00EC7212" w:rsidRDefault="006D20A6">
            <w:pPr>
              <w:pStyle w:val="BodyText"/>
              <w:rPr>
                <w:del w:id="5091" w:author="Georg Birgisson" w:date="2021-10-06T14:24:00Z"/>
                <w:rFonts w:eastAsia="Times New Roman"/>
                <w:color w:val="000000"/>
                <w:lang w:eastAsia="is-IS"/>
              </w:rPr>
              <w:pPrChange w:id="5092" w:author="Georg Birgisson" w:date="2021-10-06T14:25:00Z">
                <w:pPr/>
              </w:pPrChange>
            </w:pPr>
            <w:del w:id="5093" w:author="Georg Birgisson" w:date="2021-10-06T14:24:00Z">
              <w:r w:rsidRPr="006D20A6" w:rsidDel="00EC7212">
                <w:rPr>
                  <w:rFonts w:eastAsia="Times New Roman"/>
                  <w:color w:val="000000"/>
                  <w:lang w:eastAsia="is-IS"/>
                </w:rPr>
                <w:delText>BT-119</w:delText>
              </w:r>
            </w:del>
          </w:p>
        </w:tc>
        <w:tc>
          <w:tcPr>
            <w:tcW w:w="561" w:type="dxa"/>
            <w:tcBorders>
              <w:top w:val="nil"/>
              <w:left w:val="nil"/>
              <w:bottom w:val="single" w:sz="4" w:space="0" w:color="auto"/>
              <w:right w:val="single" w:sz="4" w:space="0" w:color="auto"/>
            </w:tcBorders>
            <w:shd w:val="clear" w:color="auto" w:fill="auto"/>
            <w:noWrap/>
            <w:hideMark/>
          </w:tcPr>
          <w:p w14:paraId="69793A21" w14:textId="68F43E78" w:rsidR="006D20A6" w:rsidRPr="006D20A6" w:rsidDel="00EC7212" w:rsidRDefault="006D20A6">
            <w:pPr>
              <w:pStyle w:val="BodyText"/>
              <w:rPr>
                <w:del w:id="5094" w:author="Georg Birgisson" w:date="2021-10-06T14:24:00Z"/>
                <w:rFonts w:eastAsia="Times New Roman"/>
                <w:color w:val="000000"/>
                <w:lang w:eastAsia="is-IS"/>
              </w:rPr>
              <w:pPrChange w:id="5095" w:author="Georg Birgisson" w:date="2021-10-06T14:25:00Z">
                <w:pPr>
                  <w:jc w:val="center"/>
                </w:pPr>
              </w:pPrChange>
            </w:pPr>
            <w:del w:id="5096"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6AB80490" w14:textId="07F77AC8" w:rsidR="006D20A6" w:rsidRPr="006D20A6" w:rsidDel="00EC7212" w:rsidRDefault="006D20A6">
            <w:pPr>
              <w:pStyle w:val="BodyText"/>
              <w:rPr>
                <w:del w:id="5097" w:author="Georg Birgisson" w:date="2021-10-06T14:24:00Z"/>
                <w:rFonts w:eastAsia="Times New Roman"/>
                <w:color w:val="000000"/>
                <w:lang w:eastAsia="is-IS"/>
              </w:rPr>
              <w:pPrChange w:id="5098" w:author="Georg Birgisson" w:date="2021-10-06T14:25:00Z">
                <w:pPr>
                  <w:jc w:val="center"/>
                </w:pPr>
              </w:pPrChange>
            </w:pPr>
            <w:del w:id="5099"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3093FCD4" w14:textId="49140BB3" w:rsidR="006D20A6" w:rsidRPr="006D20A6" w:rsidDel="00EC7212" w:rsidRDefault="006D20A6">
            <w:pPr>
              <w:pStyle w:val="BodyText"/>
              <w:rPr>
                <w:del w:id="5100" w:author="Georg Birgisson" w:date="2021-10-06T14:24:00Z"/>
                <w:rFonts w:eastAsia="Times New Roman"/>
                <w:color w:val="000000"/>
                <w:lang w:eastAsia="is-IS"/>
              </w:rPr>
              <w:pPrChange w:id="5101" w:author="Georg Birgisson" w:date="2021-10-06T14:25:00Z">
                <w:pPr/>
              </w:pPrChange>
            </w:pPr>
            <w:del w:id="5102" w:author="Georg Birgisson" w:date="2021-10-06T14:24:00Z">
              <w:r w:rsidRPr="006D20A6" w:rsidDel="00EC7212">
                <w:rPr>
                  <w:rFonts w:eastAsia="Times New Roman"/>
                  <w:color w:val="000000"/>
                  <w:lang w:eastAsia="is-IS"/>
                </w:rPr>
                <w:delText>cac:TaxTotal/cac:TaxSubtotal/cac:TaxCategory/cbc:Percent</w:delText>
              </w:r>
            </w:del>
          </w:p>
        </w:tc>
        <w:tc>
          <w:tcPr>
            <w:tcW w:w="2808" w:type="dxa"/>
            <w:tcBorders>
              <w:top w:val="nil"/>
              <w:left w:val="nil"/>
              <w:bottom w:val="single" w:sz="4" w:space="0" w:color="auto"/>
              <w:right w:val="single" w:sz="4" w:space="0" w:color="auto"/>
            </w:tcBorders>
            <w:shd w:val="clear" w:color="auto" w:fill="auto"/>
            <w:noWrap/>
            <w:hideMark/>
          </w:tcPr>
          <w:p w14:paraId="385715CD" w14:textId="3DD8B6DF" w:rsidR="006D20A6" w:rsidRPr="006D20A6" w:rsidDel="00EC7212" w:rsidRDefault="006D20A6">
            <w:pPr>
              <w:pStyle w:val="BodyText"/>
              <w:rPr>
                <w:del w:id="5103" w:author="Georg Birgisson" w:date="2021-10-06T14:24:00Z"/>
                <w:rFonts w:eastAsia="Times New Roman"/>
                <w:color w:val="000000"/>
                <w:lang w:eastAsia="is-IS"/>
              </w:rPr>
              <w:pPrChange w:id="5104" w:author="Georg Birgisson" w:date="2021-10-06T14:25:00Z">
                <w:pPr/>
              </w:pPrChange>
            </w:pPr>
            <w:del w:id="5105" w:author="Georg Birgisson" w:date="2021-10-06T14:24:00Z">
              <w:r w:rsidRPr="006D20A6" w:rsidDel="00EC7212">
                <w:rPr>
                  <w:rFonts w:eastAsia="Times New Roman"/>
                  <w:color w:val="000000"/>
                  <w:lang w:eastAsia="is-IS"/>
                </w:rPr>
                <w:delText> </w:delText>
              </w:r>
            </w:del>
          </w:p>
        </w:tc>
      </w:tr>
      <w:tr w:rsidR="006D20A6" w:rsidRPr="006D20A6" w:rsidDel="00EC7212" w14:paraId="7E458C3C" w14:textId="7EFF203D" w:rsidTr="00A61027">
        <w:trPr>
          <w:trHeight w:val="300"/>
          <w:del w:id="510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203A68D" w14:textId="271DD884" w:rsidR="006D20A6" w:rsidRPr="006D20A6" w:rsidDel="00EC7212" w:rsidRDefault="006D20A6">
            <w:pPr>
              <w:pStyle w:val="BodyText"/>
              <w:rPr>
                <w:del w:id="5107" w:author="Georg Birgisson" w:date="2021-10-06T14:24:00Z"/>
                <w:rFonts w:eastAsia="Times New Roman"/>
                <w:color w:val="000000"/>
                <w:lang w:eastAsia="is-IS"/>
              </w:rPr>
              <w:pPrChange w:id="5108" w:author="Georg Birgisson" w:date="2021-10-06T14:25:00Z">
                <w:pPr>
                  <w:jc w:val="right"/>
                </w:pPr>
              </w:pPrChange>
            </w:pPr>
            <w:del w:id="5109" w:author="Georg Birgisson" w:date="2021-10-06T14:24:00Z">
              <w:r w:rsidRPr="006D20A6" w:rsidDel="00EC7212">
                <w:rPr>
                  <w:rFonts w:eastAsia="Times New Roman"/>
                  <w:color w:val="000000"/>
                  <w:lang w:eastAsia="is-IS"/>
                </w:rPr>
                <w:delText>259</w:delText>
              </w:r>
            </w:del>
          </w:p>
        </w:tc>
        <w:tc>
          <w:tcPr>
            <w:tcW w:w="1068" w:type="dxa"/>
            <w:tcBorders>
              <w:top w:val="nil"/>
              <w:left w:val="nil"/>
              <w:bottom w:val="single" w:sz="4" w:space="0" w:color="auto"/>
              <w:right w:val="single" w:sz="4" w:space="0" w:color="auto"/>
            </w:tcBorders>
            <w:shd w:val="clear" w:color="auto" w:fill="auto"/>
            <w:noWrap/>
            <w:hideMark/>
          </w:tcPr>
          <w:p w14:paraId="011920E7" w14:textId="2F8E2F13" w:rsidR="006D20A6" w:rsidRPr="006D20A6" w:rsidDel="00EC7212" w:rsidRDefault="006D20A6">
            <w:pPr>
              <w:pStyle w:val="BodyText"/>
              <w:rPr>
                <w:del w:id="5110" w:author="Georg Birgisson" w:date="2021-10-06T14:24:00Z"/>
                <w:rFonts w:eastAsia="Times New Roman"/>
                <w:color w:val="000000"/>
                <w:lang w:eastAsia="is-IS"/>
              </w:rPr>
              <w:pPrChange w:id="5111" w:author="Georg Birgisson" w:date="2021-10-06T14:25:00Z">
                <w:pPr/>
              </w:pPrChange>
            </w:pPr>
            <w:del w:id="5112" w:author="Georg Birgisson" w:date="2021-10-06T14:24:00Z">
              <w:r w:rsidRPr="006D20A6" w:rsidDel="00EC7212">
                <w:rPr>
                  <w:rFonts w:eastAsia="Times New Roman"/>
                  <w:color w:val="000000"/>
                  <w:lang w:eastAsia="is-IS"/>
                </w:rPr>
                <w:delText>BT-120</w:delText>
              </w:r>
            </w:del>
          </w:p>
        </w:tc>
        <w:tc>
          <w:tcPr>
            <w:tcW w:w="561" w:type="dxa"/>
            <w:tcBorders>
              <w:top w:val="nil"/>
              <w:left w:val="nil"/>
              <w:bottom w:val="single" w:sz="4" w:space="0" w:color="auto"/>
              <w:right w:val="single" w:sz="4" w:space="0" w:color="auto"/>
            </w:tcBorders>
            <w:shd w:val="clear" w:color="auto" w:fill="auto"/>
            <w:noWrap/>
            <w:hideMark/>
          </w:tcPr>
          <w:p w14:paraId="3C1001CE" w14:textId="20FE6578" w:rsidR="006D20A6" w:rsidRPr="006D20A6" w:rsidDel="00EC7212" w:rsidRDefault="006D20A6">
            <w:pPr>
              <w:pStyle w:val="BodyText"/>
              <w:rPr>
                <w:del w:id="5113" w:author="Georg Birgisson" w:date="2021-10-06T14:24:00Z"/>
                <w:rFonts w:eastAsia="Times New Roman"/>
                <w:color w:val="000000"/>
                <w:lang w:eastAsia="is-IS"/>
              </w:rPr>
              <w:pPrChange w:id="5114" w:author="Georg Birgisson" w:date="2021-10-06T14:25:00Z">
                <w:pPr>
                  <w:jc w:val="center"/>
                </w:pPr>
              </w:pPrChange>
            </w:pPr>
            <w:del w:id="5115"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4D22050B" w14:textId="1A7136B1" w:rsidR="006D20A6" w:rsidRPr="006D20A6" w:rsidDel="00EC7212" w:rsidRDefault="006D20A6">
            <w:pPr>
              <w:pStyle w:val="BodyText"/>
              <w:rPr>
                <w:del w:id="5116" w:author="Georg Birgisson" w:date="2021-10-06T14:24:00Z"/>
                <w:rFonts w:eastAsia="Times New Roman"/>
                <w:color w:val="000000"/>
                <w:lang w:eastAsia="is-IS"/>
              </w:rPr>
              <w:pPrChange w:id="5117" w:author="Georg Birgisson" w:date="2021-10-06T14:25:00Z">
                <w:pPr>
                  <w:jc w:val="center"/>
                </w:pPr>
              </w:pPrChange>
            </w:pPr>
            <w:del w:id="5118"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2D2847B2" w14:textId="6DA47353" w:rsidR="006D20A6" w:rsidRPr="006D20A6" w:rsidDel="00EC7212" w:rsidRDefault="006D20A6">
            <w:pPr>
              <w:pStyle w:val="BodyText"/>
              <w:rPr>
                <w:del w:id="5119" w:author="Georg Birgisson" w:date="2021-10-06T14:24:00Z"/>
                <w:rFonts w:eastAsia="Times New Roman"/>
                <w:color w:val="000000"/>
                <w:lang w:eastAsia="is-IS"/>
              </w:rPr>
              <w:pPrChange w:id="5120" w:author="Georg Birgisson" w:date="2021-10-06T14:25:00Z">
                <w:pPr/>
              </w:pPrChange>
            </w:pPr>
            <w:del w:id="5121" w:author="Georg Birgisson" w:date="2021-10-06T14:24:00Z">
              <w:r w:rsidRPr="006D20A6" w:rsidDel="00EC7212">
                <w:rPr>
                  <w:rFonts w:eastAsia="Times New Roman"/>
                  <w:color w:val="000000"/>
                  <w:lang w:eastAsia="is-IS"/>
                </w:rPr>
                <w:delText>cac:TaxTotal/cac:TaxSubtotal/cac:TaxCategory/cbc:TaxExemptionReason</w:delText>
              </w:r>
            </w:del>
          </w:p>
        </w:tc>
        <w:tc>
          <w:tcPr>
            <w:tcW w:w="2808" w:type="dxa"/>
            <w:tcBorders>
              <w:top w:val="nil"/>
              <w:left w:val="nil"/>
              <w:bottom w:val="single" w:sz="4" w:space="0" w:color="auto"/>
              <w:right w:val="single" w:sz="4" w:space="0" w:color="auto"/>
            </w:tcBorders>
            <w:shd w:val="clear" w:color="auto" w:fill="auto"/>
            <w:noWrap/>
            <w:hideMark/>
          </w:tcPr>
          <w:p w14:paraId="7D534330" w14:textId="02151CD1" w:rsidR="006D20A6" w:rsidRPr="006D20A6" w:rsidDel="00EC7212" w:rsidRDefault="006D20A6">
            <w:pPr>
              <w:pStyle w:val="BodyText"/>
              <w:rPr>
                <w:del w:id="5122" w:author="Georg Birgisson" w:date="2021-10-06T14:24:00Z"/>
                <w:rFonts w:eastAsia="Times New Roman"/>
                <w:color w:val="000000"/>
                <w:lang w:eastAsia="is-IS"/>
              </w:rPr>
              <w:pPrChange w:id="5123" w:author="Georg Birgisson" w:date="2021-10-06T14:25:00Z">
                <w:pPr/>
              </w:pPrChange>
            </w:pPr>
            <w:del w:id="5124" w:author="Georg Birgisson" w:date="2021-10-06T14:24:00Z">
              <w:r w:rsidRPr="006D20A6" w:rsidDel="00EC7212">
                <w:rPr>
                  <w:rFonts w:eastAsia="Times New Roman"/>
                  <w:color w:val="000000"/>
                  <w:lang w:eastAsia="is-IS"/>
                </w:rPr>
                <w:delText> </w:delText>
              </w:r>
            </w:del>
          </w:p>
        </w:tc>
      </w:tr>
      <w:tr w:rsidR="006D20A6" w:rsidRPr="006D20A6" w:rsidDel="00EC7212" w14:paraId="0580D820" w14:textId="5AEB0E0F" w:rsidTr="00A61027">
        <w:trPr>
          <w:trHeight w:val="300"/>
          <w:del w:id="512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D21C71E" w14:textId="2D87BFCA" w:rsidR="006D20A6" w:rsidRPr="006D20A6" w:rsidDel="00EC7212" w:rsidRDefault="006D20A6">
            <w:pPr>
              <w:pStyle w:val="BodyText"/>
              <w:rPr>
                <w:del w:id="5126" w:author="Georg Birgisson" w:date="2021-10-06T14:24:00Z"/>
                <w:rFonts w:eastAsia="Times New Roman"/>
                <w:color w:val="000000"/>
                <w:lang w:eastAsia="is-IS"/>
              </w:rPr>
              <w:pPrChange w:id="5127" w:author="Georg Birgisson" w:date="2021-10-06T14:25:00Z">
                <w:pPr>
                  <w:jc w:val="right"/>
                </w:pPr>
              </w:pPrChange>
            </w:pPr>
            <w:del w:id="5128" w:author="Georg Birgisson" w:date="2021-10-06T14:24:00Z">
              <w:r w:rsidRPr="006D20A6" w:rsidDel="00EC7212">
                <w:rPr>
                  <w:rFonts w:eastAsia="Times New Roman"/>
                  <w:color w:val="000000"/>
                  <w:lang w:eastAsia="is-IS"/>
                </w:rPr>
                <w:delText>260</w:delText>
              </w:r>
            </w:del>
          </w:p>
        </w:tc>
        <w:tc>
          <w:tcPr>
            <w:tcW w:w="1068" w:type="dxa"/>
            <w:tcBorders>
              <w:top w:val="nil"/>
              <w:left w:val="nil"/>
              <w:bottom w:val="single" w:sz="4" w:space="0" w:color="auto"/>
              <w:right w:val="single" w:sz="4" w:space="0" w:color="auto"/>
            </w:tcBorders>
            <w:shd w:val="clear" w:color="auto" w:fill="auto"/>
            <w:noWrap/>
            <w:hideMark/>
          </w:tcPr>
          <w:p w14:paraId="23E0A457" w14:textId="547C69B8" w:rsidR="006D20A6" w:rsidRPr="006D20A6" w:rsidDel="00EC7212" w:rsidRDefault="006D20A6">
            <w:pPr>
              <w:pStyle w:val="BodyText"/>
              <w:rPr>
                <w:del w:id="5129" w:author="Georg Birgisson" w:date="2021-10-06T14:24:00Z"/>
                <w:rFonts w:eastAsia="Times New Roman"/>
                <w:color w:val="000000"/>
                <w:lang w:eastAsia="is-IS"/>
              </w:rPr>
              <w:pPrChange w:id="5130" w:author="Georg Birgisson" w:date="2021-10-06T14:25:00Z">
                <w:pPr/>
              </w:pPrChange>
            </w:pPr>
            <w:del w:id="5131" w:author="Georg Birgisson" w:date="2021-10-06T14:24:00Z">
              <w:r w:rsidRPr="006D20A6" w:rsidDel="00EC7212">
                <w:rPr>
                  <w:rFonts w:eastAsia="Times New Roman"/>
                  <w:color w:val="000000"/>
                  <w:lang w:eastAsia="is-IS"/>
                </w:rPr>
                <w:delText>BT-121</w:delText>
              </w:r>
            </w:del>
          </w:p>
        </w:tc>
        <w:tc>
          <w:tcPr>
            <w:tcW w:w="561" w:type="dxa"/>
            <w:tcBorders>
              <w:top w:val="nil"/>
              <w:left w:val="nil"/>
              <w:bottom w:val="single" w:sz="4" w:space="0" w:color="auto"/>
              <w:right w:val="single" w:sz="4" w:space="0" w:color="auto"/>
            </w:tcBorders>
            <w:shd w:val="clear" w:color="auto" w:fill="auto"/>
            <w:noWrap/>
            <w:hideMark/>
          </w:tcPr>
          <w:p w14:paraId="7C0D5A4B" w14:textId="02B7EE38" w:rsidR="006D20A6" w:rsidRPr="006D20A6" w:rsidDel="00EC7212" w:rsidRDefault="006D20A6">
            <w:pPr>
              <w:pStyle w:val="BodyText"/>
              <w:rPr>
                <w:del w:id="5132" w:author="Georg Birgisson" w:date="2021-10-06T14:24:00Z"/>
                <w:rFonts w:eastAsia="Times New Roman"/>
                <w:color w:val="000000"/>
                <w:lang w:eastAsia="is-IS"/>
              </w:rPr>
              <w:pPrChange w:id="5133" w:author="Georg Birgisson" w:date="2021-10-06T14:25:00Z">
                <w:pPr>
                  <w:jc w:val="center"/>
                </w:pPr>
              </w:pPrChange>
            </w:pPr>
            <w:del w:id="5134"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274DF465" w14:textId="12CF9DEC" w:rsidR="006D20A6" w:rsidRPr="006D20A6" w:rsidDel="00EC7212" w:rsidRDefault="006D20A6">
            <w:pPr>
              <w:pStyle w:val="BodyText"/>
              <w:rPr>
                <w:del w:id="5135" w:author="Georg Birgisson" w:date="2021-10-06T14:24:00Z"/>
                <w:rFonts w:eastAsia="Times New Roman"/>
                <w:color w:val="000000"/>
                <w:lang w:eastAsia="is-IS"/>
              </w:rPr>
              <w:pPrChange w:id="5136" w:author="Georg Birgisson" w:date="2021-10-06T14:25:00Z">
                <w:pPr>
                  <w:jc w:val="center"/>
                </w:pPr>
              </w:pPrChange>
            </w:pPr>
            <w:del w:id="5137"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74A597FC" w14:textId="4F46C0E8" w:rsidR="006D20A6" w:rsidRPr="006D20A6" w:rsidDel="00EC7212" w:rsidRDefault="006D20A6">
            <w:pPr>
              <w:pStyle w:val="BodyText"/>
              <w:rPr>
                <w:del w:id="5138" w:author="Georg Birgisson" w:date="2021-10-06T14:24:00Z"/>
                <w:rFonts w:eastAsia="Times New Roman"/>
                <w:color w:val="000000"/>
                <w:lang w:eastAsia="is-IS"/>
              </w:rPr>
              <w:pPrChange w:id="5139" w:author="Georg Birgisson" w:date="2021-10-06T14:25:00Z">
                <w:pPr/>
              </w:pPrChange>
            </w:pPr>
            <w:del w:id="5140" w:author="Georg Birgisson" w:date="2021-10-06T14:24:00Z">
              <w:r w:rsidRPr="006D20A6" w:rsidDel="00EC7212">
                <w:rPr>
                  <w:rFonts w:eastAsia="Times New Roman"/>
                  <w:color w:val="000000"/>
                  <w:lang w:eastAsia="is-IS"/>
                </w:rPr>
                <w:delText>cac:TaxTotal/cac:TaxSubtotal/cac:TaxCategory/cbc:TaxExemptionReasonCode</w:delText>
              </w:r>
            </w:del>
          </w:p>
        </w:tc>
        <w:tc>
          <w:tcPr>
            <w:tcW w:w="2808" w:type="dxa"/>
            <w:tcBorders>
              <w:top w:val="nil"/>
              <w:left w:val="nil"/>
              <w:bottom w:val="single" w:sz="4" w:space="0" w:color="auto"/>
              <w:right w:val="single" w:sz="4" w:space="0" w:color="auto"/>
            </w:tcBorders>
            <w:shd w:val="clear" w:color="auto" w:fill="auto"/>
            <w:noWrap/>
            <w:hideMark/>
          </w:tcPr>
          <w:p w14:paraId="0FC4A1D3" w14:textId="478BD805" w:rsidR="006D20A6" w:rsidRPr="006D20A6" w:rsidDel="00EC7212" w:rsidRDefault="006D20A6">
            <w:pPr>
              <w:pStyle w:val="BodyText"/>
              <w:rPr>
                <w:del w:id="5141" w:author="Georg Birgisson" w:date="2021-10-06T14:24:00Z"/>
                <w:rFonts w:eastAsia="Times New Roman"/>
                <w:color w:val="000000"/>
                <w:lang w:eastAsia="is-IS"/>
              </w:rPr>
              <w:pPrChange w:id="5142" w:author="Georg Birgisson" w:date="2021-10-06T14:25:00Z">
                <w:pPr/>
              </w:pPrChange>
            </w:pPr>
            <w:del w:id="5143" w:author="Georg Birgisson" w:date="2021-10-06T14:24:00Z">
              <w:r w:rsidRPr="006D20A6" w:rsidDel="00EC7212">
                <w:rPr>
                  <w:rFonts w:eastAsia="Times New Roman"/>
                  <w:color w:val="000000"/>
                  <w:lang w:eastAsia="is-IS"/>
                </w:rPr>
                <w:delText> </w:delText>
              </w:r>
            </w:del>
          </w:p>
        </w:tc>
      </w:tr>
      <w:tr w:rsidR="006D20A6" w:rsidRPr="006D20A6" w:rsidDel="00EC7212" w14:paraId="164568E3" w14:textId="5645D7D8" w:rsidTr="00A61027">
        <w:trPr>
          <w:trHeight w:val="300"/>
          <w:del w:id="514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AEFE724" w14:textId="0B929708" w:rsidR="006D20A6" w:rsidRPr="006D20A6" w:rsidDel="00EC7212" w:rsidRDefault="006D20A6">
            <w:pPr>
              <w:pStyle w:val="BodyText"/>
              <w:rPr>
                <w:del w:id="5145" w:author="Georg Birgisson" w:date="2021-10-06T14:24:00Z"/>
                <w:rFonts w:eastAsia="Times New Roman"/>
                <w:color w:val="000000"/>
                <w:lang w:eastAsia="is-IS"/>
              </w:rPr>
              <w:pPrChange w:id="5146" w:author="Georg Birgisson" w:date="2021-10-06T14:25:00Z">
                <w:pPr>
                  <w:jc w:val="right"/>
                </w:pPr>
              </w:pPrChange>
            </w:pPr>
            <w:del w:id="5147" w:author="Georg Birgisson" w:date="2021-10-06T14:24:00Z">
              <w:r w:rsidRPr="006D20A6" w:rsidDel="00EC7212">
                <w:rPr>
                  <w:rFonts w:eastAsia="Times New Roman"/>
                  <w:color w:val="000000"/>
                  <w:lang w:eastAsia="is-IS"/>
                </w:rPr>
                <w:delText>261</w:delText>
              </w:r>
            </w:del>
          </w:p>
        </w:tc>
        <w:tc>
          <w:tcPr>
            <w:tcW w:w="1068" w:type="dxa"/>
            <w:tcBorders>
              <w:top w:val="nil"/>
              <w:left w:val="nil"/>
              <w:bottom w:val="single" w:sz="4" w:space="0" w:color="auto"/>
              <w:right w:val="single" w:sz="4" w:space="0" w:color="auto"/>
            </w:tcBorders>
            <w:shd w:val="clear" w:color="auto" w:fill="auto"/>
            <w:noWrap/>
            <w:hideMark/>
          </w:tcPr>
          <w:p w14:paraId="20832DAA" w14:textId="792FEF24" w:rsidR="006D20A6" w:rsidRPr="006D20A6" w:rsidDel="00EC7212" w:rsidRDefault="006D20A6">
            <w:pPr>
              <w:pStyle w:val="BodyText"/>
              <w:rPr>
                <w:del w:id="5148" w:author="Georg Birgisson" w:date="2021-10-06T14:24:00Z"/>
                <w:rFonts w:eastAsia="Times New Roman"/>
                <w:color w:val="000000"/>
                <w:lang w:eastAsia="is-IS"/>
              </w:rPr>
              <w:pPrChange w:id="5149" w:author="Georg Birgisson" w:date="2021-10-06T14:25:00Z">
                <w:pPr/>
              </w:pPrChange>
            </w:pPr>
            <w:del w:id="5150" w:author="Georg Birgisson" w:date="2021-10-06T14:24:00Z">
              <w:r w:rsidRPr="006D20A6" w:rsidDel="00EC7212">
                <w:rPr>
                  <w:rFonts w:eastAsia="Times New Roman"/>
                  <w:color w:val="000000"/>
                  <w:lang w:eastAsia="is-IS"/>
                </w:rPr>
                <w:delText xml:space="preserve">BG-24 </w:delText>
              </w:r>
            </w:del>
          </w:p>
        </w:tc>
        <w:tc>
          <w:tcPr>
            <w:tcW w:w="561" w:type="dxa"/>
            <w:tcBorders>
              <w:top w:val="nil"/>
              <w:left w:val="nil"/>
              <w:bottom w:val="single" w:sz="4" w:space="0" w:color="auto"/>
              <w:right w:val="single" w:sz="4" w:space="0" w:color="auto"/>
            </w:tcBorders>
            <w:shd w:val="clear" w:color="auto" w:fill="auto"/>
            <w:noWrap/>
            <w:hideMark/>
          </w:tcPr>
          <w:p w14:paraId="637BA793" w14:textId="03843A64" w:rsidR="006D20A6" w:rsidRPr="006D20A6" w:rsidDel="00EC7212" w:rsidRDefault="006D20A6">
            <w:pPr>
              <w:pStyle w:val="BodyText"/>
              <w:rPr>
                <w:del w:id="5151" w:author="Georg Birgisson" w:date="2021-10-06T14:24:00Z"/>
                <w:rFonts w:eastAsia="Times New Roman"/>
                <w:color w:val="000000"/>
                <w:lang w:eastAsia="is-IS"/>
              </w:rPr>
              <w:pPrChange w:id="5152" w:author="Georg Birgisson" w:date="2021-10-06T14:25:00Z">
                <w:pPr>
                  <w:jc w:val="center"/>
                </w:pPr>
              </w:pPrChange>
            </w:pPr>
            <w:del w:id="5153"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19D8A3EC" w14:textId="39505C91" w:rsidR="006D20A6" w:rsidRPr="006D20A6" w:rsidDel="00EC7212" w:rsidRDefault="006D20A6">
            <w:pPr>
              <w:pStyle w:val="BodyText"/>
              <w:rPr>
                <w:del w:id="5154" w:author="Georg Birgisson" w:date="2021-10-06T14:24:00Z"/>
                <w:rFonts w:eastAsia="Times New Roman"/>
                <w:color w:val="000000"/>
                <w:lang w:eastAsia="is-IS"/>
              </w:rPr>
              <w:pPrChange w:id="5155" w:author="Georg Birgisson" w:date="2021-10-06T14:25:00Z">
                <w:pPr>
                  <w:jc w:val="center"/>
                </w:pPr>
              </w:pPrChange>
            </w:pPr>
            <w:del w:id="5156"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27154F55" w14:textId="10311631" w:rsidR="006D20A6" w:rsidRPr="006D20A6" w:rsidDel="00EC7212" w:rsidRDefault="006D20A6">
            <w:pPr>
              <w:pStyle w:val="BodyText"/>
              <w:rPr>
                <w:del w:id="5157" w:author="Georg Birgisson" w:date="2021-10-06T14:24:00Z"/>
                <w:rFonts w:eastAsia="Times New Roman"/>
                <w:color w:val="000000"/>
                <w:lang w:eastAsia="is-IS"/>
              </w:rPr>
              <w:pPrChange w:id="5158" w:author="Georg Birgisson" w:date="2021-10-06T14:25:00Z">
                <w:pPr/>
              </w:pPrChange>
            </w:pPr>
            <w:del w:id="5159" w:author="Georg Birgisson" w:date="2021-10-06T14:24:00Z">
              <w:r w:rsidRPr="006D20A6" w:rsidDel="00EC7212">
                <w:rPr>
                  <w:rFonts w:eastAsia="Times New Roman"/>
                  <w:color w:val="000000"/>
                  <w:lang w:eastAsia="is-IS"/>
                </w:rPr>
                <w:delText>cac:AdditionalDocumentReference</w:delText>
              </w:r>
            </w:del>
          </w:p>
        </w:tc>
        <w:tc>
          <w:tcPr>
            <w:tcW w:w="2808" w:type="dxa"/>
            <w:tcBorders>
              <w:top w:val="nil"/>
              <w:left w:val="nil"/>
              <w:bottom w:val="single" w:sz="4" w:space="0" w:color="auto"/>
              <w:right w:val="single" w:sz="4" w:space="0" w:color="auto"/>
            </w:tcBorders>
            <w:shd w:val="clear" w:color="auto" w:fill="auto"/>
            <w:noWrap/>
            <w:hideMark/>
          </w:tcPr>
          <w:p w14:paraId="77912500" w14:textId="4AEBE1E4" w:rsidR="006D20A6" w:rsidRPr="006D20A6" w:rsidDel="00EC7212" w:rsidRDefault="006D20A6">
            <w:pPr>
              <w:pStyle w:val="BodyText"/>
              <w:rPr>
                <w:del w:id="5160" w:author="Georg Birgisson" w:date="2021-10-06T14:24:00Z"/>
                <w:rFonts w:eastAsia="Times New Roman"/>
                <w:color w:val="000000"/>
                <w:lang w:eastAsia="is-IS"/>
              </w:rPr>
              <w:pPrChange w:id="5161" w:author="Georg Birgisson" w:date="2021-10-06T14:25:00Z">
                <w:pPr/>
              </w:pPrChange>
            </w:pPr>
            <w:del w:id="5162" w:author="Georg Birgisson" w:date="2021-10-06T14:24:00Z">
              <w:r w:rsidRPr="006D20A6" w:rsidDel="00EC7212">
                <w:rPr>
                  <w:rFonts w:eastAsia="Times New Roman"/>
                  <w:color w:val="000000"/>
                  <w:lang w:eastAsia="is-IS"/>
                </w:rPr>
                <w:delText> </w:delText>
              </w:r>
            </w:del>
          </w:p>
        </w:tc>
      </w:tr>
      <w:tr w:rsidR="006D20A6" w:rsidRPr="006D20A6" w:rsidDel="00EC7212" w14:paraId="0B074551" w14:textId="22C3A61F" w:rsidTr="00A61027">
        <w:trPr>
          <w:trHeight w:val="300"/>
          <w:del w:id="516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FD597EA" w14:textId="69944AC5" w:rsidR="006D20A6" w:rsidRPr="006D20A6" w:rsidDel="00EC7212" w:rsidRDefault="006D20A6">
            <w:pPr>
              <w:pStyle w:val="BodyText"/>
              <w:rPr>
                <w:del w:id="5164" w:author="Georg Birgisson" w:date="2021-10-06T14:24:00Z"/>
                <w:rFonts w:eastAsia="Times New Roman"/>
                <w:color w:val="000000"/>
                <w:lang w:eastAsia="is-IS"/>
              </w:rPr>
              <w:pPrChange w:id="5165" w:author="Georg Birgisson" w:date="2021-10-06T14:25:00Z">
                <w:pPr>
                  <w:jc w:val="right"/>
                </w:pPr>
              </w:pPrChange>
            </w:pPr>
            <w:del w:id="5166" w:author="Georg Birgisson" w:date="2021-10-06T14:24:00Z">
              <w:r w:rsidRPr="006D20A6" w:rsidDel="00EC7212">
                <w:rPr>
                  <w:rFonts w:eastAsia="Times New Roman"/>
                  <w:color w:val="000000"/>
                  <w:lang w:eastAsia="is-IS"/>
                </w:rPr>
                <w:delText>267</w:delText>
              </w:r>
            </w:del>
          </w:p>
        </w:tc>
        <w:tc>
          <w:tcPr>
            <w:tcW w:w="1068" w:type="dxa"/>
            <w:tcBorders>
              <w:top w:val="nil"/>
              <w:left w:val="nil"/>
              <w:bottom w:val="single" w:sz="4" w:space="0" w:color="auto"/>
              <w:right w:val="single" w:sz="4" w:space="0" w:color="auto"/>
            </w:tcBorders>
            <w:shd w:val="clear" w:color="auto" w:fill="auto"/>
            <w:noWrap/>
            <w:hideMark/>
          </w:tcPr>
          <w:p w14:paraId="4031E8D7" w14:textId="5D0C3D86" w:rsidR="006D20A6" w:rsidRPr="006D20A6" w:rsidDel="00EC7212" w:rsidRDefault="006D20A6">
            <w:pPr>
              <w:pStyle w:val="BodyText"/>
              <w:rPr>
                <w:del w:id="5167" w:author="Georg Birgisson" w:date="2021-10-06T14:24:00Z"/>
                <w:rFonts w:eastAsia="Times New Roman"/>
                <w:color w:val="000000"/>
                <w:lang w:eastAsia="is-IS"/>
              </w:rPr>
              <w:pPrChange w:id="5168" w:author="Georg Birgisson" w:date="2021-10-06T14:25:00Z">
                <w:pPr/>
              </w:pPrChange>
            </w:pPr>
            <w:del w:id="5169" w:author="Georg Birgisson" w:date="2021-10-06T14:24:00Z">
              <w:r w:rsidRPr="006D20A6" w:rsidDel="00EC7212">
                <w:rPr>
                  <w:rFonts w:eastAsia="Times New Roman"/>
                  <w:color w:val="000000"/>
                  <w:lang w:eastAsia="is-IS"/>
                </w:rPr>
                <w:delText>BT-122</w:delText>
              </w:r>
            </w:del>
          </w:p>
        </w:tc>
        <w:tc>
          <w:tcPr>
            <w:tcW w:w="561" w:type="dxa"/>
            <w:tcBorders>
              <w:top w:val="nil"/>
              <w:left w:val="nil"/>
              <w:bottom w:val="single" w:sz="4" w:space="0" w:color="auto"/>
              <w:right w:val="single" w:sz="4" w:space="0" w:color="auto"/>
            </w:tcBorders>
            <w:shd w:val="clear" w:color="auto" w:fill="auto"/>
            <w:noWrap/>
            <w:hideMark/>
          </w:tcPr>
          <w:p w14:paraId="55BE4B42" w14:textId="77D5EF88" w:rsidR="006D20A6" w:rsidRPr="006D20A6" w:rsidDel="00EC7212" w:rsidRDefault="006D20A6">
            <w:pPr>
              <w:pStyle w:val="BodyText"/>
              <w:rPr>
                <w:del w:id="5170" w:author="Georg Birgisson" w:date="2021-10-06T14:24:00Z"/>
                <w:rFonts w:eastAsia="Times New Roman"/>
                <w:color w:val="000000"/>
                <w:lang w:eastAsia="is-IS"/>
              </w:rPr>
              <w:pPrChange w:id="5171" w:author="Georg Birgisson" w:date="2021-10-06T14:25:00Z">
                <w:pPr>
                  <w:jc w:val="center"/>
                </w:pPr>
              </w:pPrChange>
            </w:pPr>
            <w:del w:id="5172"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005A03F0" w14:textId="437ADD67" w:rsidR="006D20A6" w:rsidRPr="006D20A6" w:rsidDel="00EC7212" w:rsidRDefault="006D20A6">
            <w:pPr>
              <w:pStyle w:val="BodyText"/>
              <w:rPr>
                <w:del w:id="5173" w:author="Georg Birgisson" w:date="2021-10-06T14:24:00Z"/>
                <w:rFonts w:eastAsia="Times New Roman"/>
                <w:color w:val="000000"/>
                <w:lang w:eastAsia="is-IS"/>
              </w:rPr>
              <w:pPrChange w:id="5174" w:author="Georg Birgisson" w:date="2021-10-06T14:25:00Z">
                <w:pPr>
                  <w:jc w:val="center"/>
                </w:pPr>
              </w:pPrChange>
            </w:pPr>
            <w:del w:id="5175"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1855C350" w14:textId="3AA8A197" w:rsidR="006D20A6" w:rsidRPr="006D20A6" w:rsidDel="00EC7212" w:rsidRDefault="006D20A6">
            <w:pPr>
              <w:pStyle w:val="BodyText"/>
              <w:rPr>
                <w:del w:id="5176" w:author="Georg Birgisson" w:date="2021-10-06T14:24:00Z"/>
                <w:rFonts w:eastAsia="Times New Roman"/>
                <w:color w:val="000000"/>
                <w:lang w:eastAsia="is-IS"/>
              </w:rPr>
              <w:pPrChange w:id="5177" w:author="Georg Birgisson" w:date="2021-10-06T14:25:00Z">
                <w:pPr/>
              </w:pPrChange>
            </w:pPr>
            <w:del w:id="5178" w:author="Georg Birgisson" w:date="2021-10-06T14:24:00Z">
              <w:r w:rsidRPr="006D20A6" w:rsidDel="00EC7212">
                <w:rPr>
                  <w:rFonts w:eastAsia="Times New Roman"/>
                  <w:color w:val="000000"/>
                  <w:lang w:eastAsia="is-IS"/>
                </w:rPr>
                <w:delText>cac:AdditionalDocumentReference/cbc:ID</w:delText>
              </w:r>
            </w:del>
          </w:p>
        </w:tc>
        <w:tc>
          <w:tcPr>
            <w:tcW w:w="2808" w:type="dxa"/>
            <w:tcBorders>
              <w:top w:val="nil"/>
              <w:left w:val="nil"/>
              <w:bottom w:val="single" w:sz="4" w:space="0" w:color="auto"/>
              <w:right w:val="single" w:sz="4" w:space="0" w:color="auto"/>
            </w:tcBorders>
            <w:shd w:val="clear" w:color="auto" w:fill="auto"/>
            <w:noWrap/>
            <w:hideMark/>
          </w:tcPr>
          <w:p w14:paraId="2D32A596" w14:textId="651CF3D9" w:rsidR="006D20A6" w:rsidRPr="006D20A6" w:rsidDel="00EC7212" w:rsidRDefault="006D20A6">
            <w:pPr>
              <w:pStyle w:val="BodyText"/>
              <w:rPr>
                <w:del w:id="5179" w:author="Georg Birgisson" w:date="2021-10-06T14:24:00Z"/>
                <w:rFonts w:eastAsia="Times New Roman"/>
                <w:color w:val="000000"/>
                <w:lang w:eastAsia="is-IS"/>
              </w:rPr>
              <w:pPrChange w:id="5180" w:author="Georg Birgisson" w:date="2021-10-06T14:25:00Z">
                <w:pPr/>
              </w:pPrChange>
            </w:pPr>
            <w:del w:id="5181" w:author="Georg Birgisson" w:date="2021-10-06T14:24:00Z">
              <w:r w:rsidRPr="006D20A6" w:rsidDel="00EC7212">
                <w:rPr>
                  <w:rFonts w:eastAsia="Times New Roman"/>
                  <w:color w:val="000000"/>
                  <w:lang w:eastAsia="is-IS"/>
                </w:rPr>
                <w:delText> </w:delText>
              </w:r>
            </w:del>
          </w:p>
        </w:tc>
      </w:tr>
      <w:tr w:rsidR="006D20A6" w:rsidRPr="006D20A6" w:rsidDel="00EC7212" w14:paraId="736F5D2F" w14:textId="4E059114" w:rsidTr="00A61027">
        <w:trPr>
          <w:trHeight w:val="300"/>
          <w:del w:id="518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0FAE79A" w14:textId="1FBC1844" w:rsidR="006D20A6" w:rsidRPr="006D20A6" w:rsidDel="00EC7212" w:rsidRDefault="006D20A6">
            <w:pPr>
              <w:pStyle w:val="BodyText"/>
              <w:rPr>
                <w:del w:id="5183" w:author="Georg Birgisson" w:date="2021-10-06T14:24:00Z"/>
                <w:rFonts w:eastAsia="Times New Roman"/>
                <w:color w:val="000000"/>
                <w:lang w:eastAsia="is-IS"/>
              </w:rPr>
              <w:pPrChange w:id="5184" w:author="Georg Birgisson" w:date="2021-10-06T14:25:00Z">
                <w:pPr>
                  <w:jc w:val="right"/>
                </w:pPr>
              </w:pPrChange>
            </w:pPr>
            <w:del w:id="5185" w:author="Georg Birgisson" w:date="2021-10-06T14:24:00Z">
              <w:r w:rsidRPr="006D20A6" w:rsidDel="00EC7212">
                <w:rPr>
                  <w:rFonts w:eastAsia="Times New Roman"/>
                  <w:color w:val="000000"/>
                  <w:lang w:eastAsia="is-IS"/>
                </w:rPr>
                <w:delText>268</w:delText>
              </w:r>
            </w:del>
          </w:p>
        </w:tc>
        <w:tc>
          <w:tcPr>
            <w:tcW w:w="1068" w:type="dxa"/>
            <w:tcBorders>
              <w:top w:val="nil"/>
              <w:left w:val="nil"/>
              <w:bottom w:val="single" w:sz="4" w:space="0" w:color="auto"/>
              <w:right w:val="single" w:sz="4" w:space="0" w:color="auto"/>
            </w:tcBorders>
            <w:shd w:val="clear" w:color="auto" w:fill="auto"/>
            <w:noWrap/>
            <w:hideMark/>
          </w:tcPr>
          <w:p w14:paraId="2493DB1C" w14:textId="0CFBD056" w:rsidR="006D20A6" w:rsidRPr="006D20A6" w:rsidDel="00EC7212" w:rsidRDefault="006D20A6">
            <w:pPr>
              <w:pStyle w:val="BodyText"/>
              <w:rPr>
                <w:del w:id="5186" w:author="Georg Birgisson" w:date="2021-10-06T14:24:00Z"/>
                <w:rFonts w:eastAsia="Times New Roman"/>
                <w:color w:val="000000"/>
                <w:lang w:eastAsia="is-IS"/>
              </w:rPr>
              <w:pPrChange w:id="5187" w:author="Georg Birgisson" w:date="2021-10-06T14:25:00Z">
                <w:pPr/>
              </w:pPrChange>
            </w:pPr>
            <w:del w:id="5188" w:author="Georg Birgisson" w:date="2021-10-06T14:24:00Z">
              <w:r w:rsidRPr="006D20A6" w:rsidDel="00EC7212">
                <w:rPr>
                  <w:rFonts w:eastAsia="Times New Roman"/>
                  <w:color w:val="000000"/>
                  <w:lang w:eastAsia="is-IS"/>
                </w:rPr>
                <w:delText>BT-123</w:delText>
              </w:r>
            </w:del>
          </w:p>
        </w:tc>
        <w:tc>
          <w:tcPr>
            <w:tcW w:w="561" w:type="dxa"/>
            <w:tcBorders>
              <w:top w:val="nil"/>
              <w:left w:val="nil"/>
              <w:bottom w:val="single" w:sz="4" w:space="0" w:color="auto"/>
              <w:right w:val="single" w:sz="4" w:space="0" w:color="auto"/>
            </w:tcBorders>
            <w:shd w:val="clear" w:color="auto" w:fill="auto"/>
            <w:noWrap/>
            <w:hideMark/>
          </w:tcPr>
          <w:p w14:paraId="574984AE" w14:textId="0C6276F9" w:rsidR="006D20A6" w:rsidRPr="006D20A6" w:rsidDel="00EC7212" w:rsidRDefault="006D20A6">
            <w:pPr>
              <w:pStyle w:val="BodyText"/>
              <w:rPr>
                <w:del w:id="5189" w:author="Georg Birgisson" w:date="2021-10-06T14:24:00Z"/>
                <w:rFonts w:eastAsia="Times New Roman"/>
                <w:color w:val="000000"/>
                <w:lang w:eastAsia="is-IS"/>
              </w:rPr>
              <w:pPrChange w:id="5190" w:author="Georg Birgisson" w:date="2021-10-06T14:25:00Z">
                <w:pPr>
                  <w:jc w:val="center"/>
                </w:pPr>
              </w:pPrChange>
            </w:pPr>
            <w:del w:id="5191"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3A73FA4D" w14:textId="5DD87862" w:rsidR="006D20A6" w:rsidRPr="006D20A6" w:rsidDel="00EC7212" w:rsidRDefault="006D20A6">
            <w:pPr>
              <w:pStyle w:val="BodyText"/>
              <w:rPr>
                <w:del w:id="5192" w:author="Georg Birgisson" w:date="2021-10-06T14:24:00Z"/>
                <w:rFonts w:eastAsia="Times New Roman"/>
                <w:color w:val="000000"/>
                <w:lang w:eastAsia="is-IS"/>
              </w:rPr>
              <w:pPrChange w:id="5193" w:author="Georg Birgisson" w:date="2021-10-06T14:25:00Z">
                <w:pPr>
                  <w:jc w:val="center"/>
                </w:pPr>
              </w:pPrChange>
            </w:pPr>
            <w:del w:id="5194"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0E5635D1" w14:textId="1278986C" w:rsidR="006D20A6" w:rsidRPr="006D20A6" w:rsidDel="00EC7212" w:rsidRDefault="006D20A6">
            <w:pPr>
              <w:pStyle w:val="BodyText"/>
              <w:rPr>
                <w:del w:id="5195" w:author="Georg Birgisson" w:date="2021-10-06T14:24:00Z"/>
                <w:rFonts w:eastAsia="Times New Roman"/>
                <w:color w:val="000000"/>
                <w:lang w:eastAsia="is-IS"/>
              </w:rPr>
              <w:pPrChange w:id="5196" w:author="Georg Birgisson" w:date="2021-10-06T14:25:00Z">
                <w:pPr/>
              </w:pPrChange>
            </w:pPr>
            <w:del w:id="5197" w:author="Georg Birgisson" w:date="2021-10-06T14:24:00Z">
              <w:r w:rsidRPr="006D20A6" w:rsidDel="00EC7212">
                <w:rPr>
                  <w:rFonts w:eastAsia="Times New Roman"/>
                  <w:color w:val="000000"/>
                  <w:lang w:eastAsia="is-IS"/>
                </w:rPr>
                <w:delText>cac:AdditionalDocumentReference/cbc:DocumentDescription</w:delText>
              </w:r>
            </w:del>
          </w:p>
        </w:tc>
        <w:tc>
          <w:tcPr>
            <w:tcW w:w="2808" w:type="dxa"/>
            <w:tcBorders>
              <w:top w:val="nil"/>
              <w:left w:val="nil"/>
              <w:bottom w:val="single" w:sz="4" w:space="0" w:color="auto"/>
              <w:right w:val="single" w:sz="4" w:space="0" w:color="auto"/>
            </w:tcBorders>
            <w:shd w:val="clear" w:color="auto" w:fill="auto"/>
            <w:noWrap/>
            <w:hideMark/>
          </w:tcPr>
          <w:p w14:paraId="1C5B3E3D" w14:textId="3275031F" w:rsidR="006D20A6" w:rsidRPr="006D20A6" w:rsidDel="00EC7212" w:rsidRDefault="006D20A6">
            <w:pPr>
              <w:pStyle w:val="BodyText"/>
              <w:rPr>
                <w:del w:id="5198" w:author="Georg Birgisson" w:date="2021-10-06T14:24:00Z"/>
                <w:rFonts w:eastAsia="Times New Roman"/>
                <w:color w:val="000000"/>
                <w:lang w:eastAsia="is-IS"/>
              </w:rPr>
              <w:pPrChange w:id="5199" w:author="Georg Birgisson" w:date="2021-10-06T14:25:00Z">
                <w:pPr/>
              </w:pPrChange>
            </w:pPr>
            <w:del w:id="5200" w:author="Georg Birgisson" w:date="2021-10-06T14:24:00Z">
              <w:r w:rsidRPr="006D20A6" w:rsidDel="00EC7212">
                <w:rPr>
                  <w:rFonts w:eastAsia="Times New Roman"/>
                  <w:color w:val="000000"/>
                  <w:lang w:eastAsia="is-IS"/>
                </w:rPr>
                <w:delText> </w:delText>
              </w:r>
            </w:del>
          </w:p>
        </w:tc>
      </w:tr>
      <w:tr w:rsidR="006D20A6" w:rsidRPr="006D20A6" w:rsidDel="00EC7212" w14:paraId="5A1A1B3D" w14:textId="57B3F6D8" w:rsidTr="00A61027">
        <w:trPr>
          <w:trHeight w:val="300"/>
          <w:del w:id="520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256C8AA" w14:textId="5B00E29D" w:rsidR="006D20A6" w:rsidRPr="006D20A6" w:rsidDel="00EC7212" w:rsidRDefault="006D20A6">
            <w:pPr>
              <w:pStyle w:val="BodyText"/>
              <w:rPr>
                <w:del w:id="5202" w:author="Georg Birgisson" w:date="2021-10-06T14:24:00Z"/>
                <w:rFonts w:eastAsia="Times New Roman"/>
                <w:color w:val="000000"/>
                <w:lang w:eastAsia="is-IS"/>
              </w:rPr>
              <w:pPrChange w:id="5203" w:author="Georg Birgisson" w:date="2021-10-06T14:25:00Z">
                <w:pPr>
                  <w:jc w:val="right"/>
                </w:pPr>
              </w:pPrChange>
            </w:pPr>
            <w:del w:id="5204" w:author="Georg Birgisson" w:date="2021-10-06T14:24:00Z">
              <w:r w:rsidRPr="006D20A6" w:rsidDel="00EC7212">
                <w:rPr>
                  <w:rFonts w:eastAsia="Times New Roman"/>
                  <w:color w:val="000000"/>
                  <w:lang w:eastAsia="is-IS"/>
                </w:rPr>
                <w:delText>269</w:delText>
              </w:r>
            </w:del>
          </w:p>
        </w:tc>
        <w:tc>
          <w:tcPr>
            <w:tcW w:w="1068" w:type="dxa"/>
            <w:tcBorders>
              <w:top w:val="nil"/>
              <w:left w:val="nil"/>
              <w:bottom w:val="single" w:sz="4" w:space="0" w:color="auto"/>
              <w:right w:val="single" w:sz="4" w:space="0" w:color="auto"/>
            </w:tcBorders>
            <w:shd w:val="clear" w:color="auto" w:fill="auto"/>
            <w:noWrap/>
            <w:hideMark/>
          </w:tcPr>
          <w:p w14:paraId="265CED83" w14:textId="166FF234" w:rsidR="006D20A6" w:rsidRPr="006D20A6" w:rsidDel="00EC7212" w:rsidRDefault="006D20A6">
            <w:pPr>
              <w:pStyle w:val="BodyText"/>
              <w:rPr>
                <w:del w:id="5205" w:author="Georg Birgisson" w:date="2021-10-06T14:24:00Z"/>
                <w:rFonts w:eastAsia="Times New Roman"/>
                <w:color w:val="000000"/>
                <w:lang w:eastAsia="is-IS"/>
              </w:rPr>
              <w:pPrChange w:id="5206" w:author="Georg Birgisson" w:date="2021-10-06T14:25:00Z">
                <w:pPr/>
              </w:pPrChange>
            </w:pPr>
            <w:del w:id="5207" w:author="Georg Birgisson" w:date="2021-10-06T14:24:00Z">
              <w:r w:rsidRPr="006D20A6" w:rsidDel="00EC7212">
                <w:rPr>
                  <w:rFonts w:eastAsia="Times New Roman"/>
                  <w:color w:val="000000"/>
                  <w:lang w:eastAsia="is-IS"/>
                </w:rPr>
                <w:delText>BT-124</w:delText>
              </w:r>
            </w:del>
          </w:p>
        </w:tc>
        <w:tc>
          <w:tcPr>
            <w:tcW w:w="561" w:type="dxa"/>
            <w:tcBorders>
              <w:top w:val="nil"/>
              <w:left w:val="nil"/>
              <w:bottom w:val="single" w:sz="4" w:space="0" w:color="auto"/>
              <w:right w:val="single" w:sz="4" w:space="0" w:color="auto"/>
            </w:tcBorders>
            <w:shd w:val="clear" w:color="auto" w:fill="auto"/>
            <w:noWrap/>
            <w:hideMark/>
          </w:tcPr>
          <w:p w14:paraId="56108691" w14:textId="5167866F" w:rsidR="006D20A6" w:rsidRPr="006D20A6" w:rsidDel="00EC7212" w:rsidRDefault="006D20A6">
            <w:pPr>
              <w:pStyle w:val="BodyText"/>
              <w:rPr>
                <w:del w:id="5208" w:author="Georg Birgisson" w:date="2021-10-06T14:24:00Z"/>
                <w:rFonts w:eastAsia="Times New Roman"/>
                <w:color w:val="000000"/>
                <w:lang w:eastAsia="is-IS"/>
              </w:rPr>
              <w:pPrChange w:id="5209" w:author="Georg Birgisson" w:date="2021-10-06T14:25:00Z">
                <w:pPr>
                  <w:jc w:val="center"/>
                </w:pPr>
              </w:pPrChange>
            </w:pPr>
            <w:del w:id="5210"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5307498F" w14:textId="2AEDF653" w:rsidR="006D20A6" w:rsidRPr="006D20A6" w:rsidDel="00EC7212" w:rsidRDefault="006D20A6">
            <w:pPr>
              <w:pStyle w:val="BodyText"/>
              <w:rPr>
                <w:del w:id="5211" w:author="Georg Birgisson" w:date="2021-10-06T14:24:00Z"/>
                <w:rFonts w:eastAsia="Times New Roman"/>
                <w:color w:val="000000"/>
                <w:lang w:eastAsia="is-IS"/>
              </w:rPr>
              <w:pPrChange w:id="5212" w:author="Georg Birgisson" w:date="2021-10-06T14:25:00Z">
                <w:pPr>
                  <w:jc w:val="center"/>
                </w:pPr>
              </w:pPrChange>
            </w:pPr>
            <w:del w:id="5213"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599DC778" w14:textId="1D683E17" w:rsidR="006D20A6" w:rsidRPr="006D20A6" w:rsidDel="00EC7212" w:rsidRDefault="006D20A6">
            <w:pPr>
              <w:pStyle w:val="BodyText"/>
              <w:rPr>
                <w:del w:id="5214" w:author="Georg Birgisson" w:date="2021-10-06T14:24:00Z"/>
                <w:rFonts w:eastAsia="Times New Roman"/>
                <w:color w:val="000000"/>
                <w:lang w:eastAsia="is-IS"/>
              </w:rPr>
              <w:pPrChange w:id="5215" w:author="Georg Birgisson" w:date="2021-10-06T14:25:00Z">
                <w:pPr/>
              </w:pPrChange>
            </w:pPr>
            <w:del w:id="5216" w:author="Georg Birgisson" w:date="2021-10-06T14:24:00Z">
              <w:r w:rsidRPr="006D20A6" w:rsidDel="00EC7212">
                <w:rPr>
                  <w:rFonts w:eastAsia="Times New Roman"/>
                  <w:color w:val="000000"/>
                  <w:lang w:eastAsia="is-IS"/>
                </w:rPr>
                <w:delText>cac:AdditionalDocumentReference/cac:Attachment/cac:ExternalReference/cbc:URI</w:delText>
              </w:r>
            </w:del>
          </w:p>
        </w:tc>
        <w:tc>
          <w:tcPr>
            <w:tcW w:w="2808" w:type="dxa"/>
            <w:tcBorders>
              <w:top w:val="nil"/>
              <w:left w:val="nil"/>
              <w:bottom w:val="single" w:sz="4" w:space="0" w:color="auto"/>
              <w:right w:val="single" w:sz="4" w:space="0" w:color="auto"/>
            </w:tcBorders>
            <w:shd w:val="clear" w:color="auto" w:fill="auto"/>
            <w:noWrap/>
            <w:hideMark/>
          </w:tcPr>
          <w:p w14:paraId="14FA1C3D" w14:textId="28CCE683" w:rsidR="006D20A6" w:rsidRPr="006D20A6" w:rsidDel="00EC7212" w:rsidRDefault="006D20A6">
            <w:pPr>
              <w:pStyle w:val="BodyText"/>
              <w:rPr>
                <w:del w:id="5217" w:author="Georg Birgisson" w:date="2021-10-06T14:24:00Z"/>
                <w:rFonts w:eastAsia="Times New Roman"/>
                <w:color w:val="000000"/>
                <w:lang w:eastAsia="is-IS"/>
              </w:rPr>
              <w:pPrChange w:id="5218" w:author="Georg Birgisson" w:date="2021-10-06T14:25:00Z">
                <w:pPr/>
              </w:pPrChange>
            </w:pPr>
            <w:del w:id="5219" w:author="Georg Birgisson" w:date="2021-10-06T14:24:00Z">
              <w:r w:rsidRPr="006D20A6" w:rsidDel="00EC7212">
                <w:rPr>
                  <w:rFonts w:eastAsia="Times New Roman"/>
                  <w:color w:val="000000"/>
                  <w:lang w:eastAsia="is-IS"/>
                </w:rPr>
                <w:delText> </w:delText>
              </w:r>
            </w:del>
          </w:p>
        </w:tc>
      </w:tr>
      <w:tr w:rsidR="006D20A6" w:rsidRPr="006D20A6" w:rsidDel="00EC7212" w14:paraId="0DFB8D8F" w14:textId="21AE0932" w:rsidTr="00A61027">
        <w:trPr>
          <w:trHeight w:val="300"/>
          <w:del w:id="522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693CD26" w14:textId="7801955A" w:rsidR="006D20A6" w:rsidRPr="006D20A6" w:rsidDel="00EC7212" w:rsidRDefault="006D20A6">
            <w:pPr>
              <w:pStyle w:val="BodyText"/>
              <w:rPr>
                <w:del w:id="5221" w:author="Georg Birgisson" w:date="2021-10-06T14:24:00Z"/>
                <w:rFonts w:eastAsia="Times New Roman"/>
                <w:color w:val="000000"/>
                <w:lang w:eastAsia="is-IS"/>
              </w:rPr>
              <w:pPrChange w:id="5222" w:author="Georg Birgisson" w:date="2021-10-06T14:25:00Z">
                <w:pPr>
                  <w:jc w:val="right"/>
                </w:pPr>
              </w:pPrChange>
            </w:pPr>
            <w:del w:id="5223" w:author="Georg Birgisson" w:date="2021-10-06T14:24:00Z">
              <w:r w:rsidRPr="006D20A6" w:rsidDel="00EC7212">
                <w:rPr>
                  <w:rFonts w:eastAsia="Times New Roman"/>
                  <w:color w:val="000000"/>
                  <w:lang w:eastAsia="is-IS"/>
                </w:rPr>
                <w:delText>270</w:delText>
              </w:r>
            </w:del>
          </w:p>
        </w:tc>
        <w:tc>
          <w:tcPr>
            <w:tcW w:w="1068" w:type="dxa"/>
            <w:tcBorders>
              <w:top w:val="nil"/>
              <w:left w:val="nil"/>
              <w:bottom w:val="single" w:sz="4" w:space="0" w:color="auto"/>
              <w:right w:val="single" w:sz="4" w:space="0" w:color="auto"/>
            </w:tcBorders>
            <w:shd w:val="clear" w:color="auto" w:fill="auto"/>
            <w:noWrap/>
            <w:hideMark/>
          </w:tcPr>
          <w:p w14:paraId="5F320A69" w14:textId="730A9FFD" w:rsidR="006D20A6" w:rsidRPr="006D20A6" w:rsidDel="00EC7212" w:rsidRDefault="006D20A6">
            <w:pPr>
              <w:pStyle w:val="BodyText"/>
              <w:rPr>
                <w:del w:id="5224" w:author="Georg Birgisson" w:date="2021-10-06T14:24:00Z"/>
                <w:rFonts w:eastAsia="Times New Roman"/>
                <w:color w:val="000000"/>
                <w:lang w:eastAsia="is-IS"/>
              </w:rPr>
              <w:pPrChange w:id="5225" w:author="Georg Birgisson" w:date="2021-10-06T14:25:00Z">
                <w:pPr/>
              </w:pPrChange>
            </w:pPr>
            <w:del w:id="5226" w:author="Georg Birgisson" w:date="2021-10-06T14:24:00Z">
              <w:r w:rsidRPr="006D20A6" w:rsidDel="00EC7212">
                <w:rPr>
                  <w:rFonts w:eastAsia="Times New Roman"/>
                  <w:color w:val="000000"/>
                  <w:lang w:eastAsia="is-IS"/>
                </w:rPr>
                <w:delText>BT-125</w:delText>
              </w:r>
            </w:del>
          </w:p>
        </w:tc>
        <w:tc>
          <w:tcPr>
            <w:tcW w:w="561" w:type="dxa"/>
            <w:tcBorders>
              <w:top w:val="nil"/>
              <w:left w:val="nil"/>
              <w:bottom w:val="single" w:sz="4" w:space="0" w:color="auto"/>
              <w:right w:val="single" w:sz="4" w:space="0" w:color="auto"/>
            </w:tcBorders>
            <w:shd w:val="clear" w:color="auto" w:fill="auto"/>
            <w:noWrap/>
            <w:hideMark/>
          </w:tcPr>
          <w:p w14:paraId="1DC655A8" w14:textId="56200DA1" w:rsidR="006D20A6" w:rsidRPr="006D20A6" w:rsidDel="00EC7212" w:rsidRDefault="006D20A6">
            <w:pPr>
              <w:pStyle w:val="BodyText"/>
              <w:rPr>
                <w:del w:id="5227" w:author="Georg Birgisson" w:date="2021-10-06T14:24:00Z"/>
                <w:rFonts w:eastAsia="Times New Roman"/>
                <w:color w:val="000000"/>
                <w:lang w:eastAsia="is-IS"/>
              </w:rPr>
              <w:pPrChange w:id="5228" w:author="Georg Birgisson" w:date="2021-10-06T14:25:00Z">
                <w:pPr>
                  <w:jc w:val="center"/>
                </w:pPr>
              </w:pPrChange>
            </w:pPr>
            <w:del w:id="5229"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5CD0DD01" w14:textId="6F0E7EB4" w:rsidR="006D20A6" w:rsidRPr="006D20A6" w:rsidDel="00EC7212" w:rsidRDefault="006D20A6">
            <w:pPr>
              <w:pStyle w:val="BodyText"/>
              <w:rPr>
                <w:del w:id="5230" w:author="Georg Birgisson" w:date="2021-10-06T14:24:00Z"/>
                <w:rFonts w:eastAsia="Times New Roman"/>
                <w:color w:val="000000"/>
                <w:lang w:eastAsia="is-IS"/>
              </w:rPr>
              <w:pPrChange w:id="5231" w:author="Georg Birgisson" w:date="2021-10-06T14:25:00Z">
                <w:pPr>
                  <w:jc w:val="center"/>
                </w:pPr>
              </w:pPrChange>
            </w:pPr>
            <w:del w:id="5232"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53BB5A6F" w14:textId="4E53C3FC" w:rsidR="006D20A6" w:rsidRPr="006D20A6" w:rsidDel="00EC7212" w:rsidRDefault="006D20A6">
            <w:pPr>
              <w:pStyle w:val="BodyText"/>
              <w:rPr>
                <w:del w:id="5233" w:author="Georg Birgisson" w:date="2021-10-06T14:24:00Z"/>
                <w:rFonts w:eastAsia="Times New Roman"/>
                <w:color w:val="000000"/>
                <w:lang w:eastAsia="is-IS"/>
              </w:rPr>
              <w:pPrChange w:id="5234" w:author="Georg Birgisson" w:date="2021-10-06T14:25:00Z">
                <w:pPr/>
              </w:pPrChange>
            </w:pPr>
            <w:del w:id="5235" w:author="Georg Birgisson" w:date="2021-10-06T14:24:00Z">
              <w:r w:rsidRPr="006D20A6" w:rsidDel="00EC7212">
                <w:rPr>
                  <w:rFonts w:eastAsia="Times New Roman"/>
                  <w:color w:val="000000"/>
                  <w:lang w:eastAsia="is-IS"/>
                </w:rPr>
                <w:delText>cac:AdditionalDocumentReference/cac:Attachment/cbc:EmbeddedDocumentBinaryObject</w:delText>
              </w:r>
            </w:del>
          </w:p>
        </w:tc>
        <w:tc>
          <w:tcPr>
            <w:tcW w:w="2808" w:type="dxa"/>
            <w:tcBorders>
              <w:top w:val="nil"/>
              <w:left w:val="nil"/>
              <w:bottom w:val="single" w:sz="4" w:space="0" w:color="auto"/>
              <w:right w:val="single" w:sz="4" w:space="0" w:color="auto"/>
            </w:tcBorders>
            <w:shd w:val="clear" w:color="auto" w:fill="auto"/>
            <w:noWrap/>
            <w:hideMark/>
          </w:tcPr>
          <w:p w14:paraId="558943D1" w14:textId="528DB6E3" w:rsidR="006D20A6" w:rsidRPr="006D20A6" w:rsidDel="00EC7212" w:rsidRDefault="006D20A6">
            <w:pPr>
              <w:pStyle w:val="BodyText"/>
              <w:rPr>
                <w:del w:id="5236" w:author="Georg Birgisson" w:date="2021-10-06T14:24:00Z"/>
                <w:rFonts w:eastAsia="Times New Roman"/>
                <w:color w:val="000000"/>
                <w:lang w:eastAsia="is-IS"/>
              </w:rPr>
              <w:pPrChange w:id="5237" w:author="Georg Birgisson" w:date="2021-10-06T14:25:00Z">
                <w:pPr/>
              </w:pPrChange>
            </w:pPr>
            <w:del w:id="5238" w:author="Georg Birgisson" w:date="2021-10-06T14:24:00Z">
              <w:r w:rsidRPr="006D20A6" w:rsidDel="00EC7212">
                <w:rPr>
                  <w:rFonts w:eastAsia="Times New Roman"/>
                  <w:color w:val="000000"/>
                  <w:lang w:eastAsia="is-IS"/>
                </w:rPr>
                <w:delText> </w:delText>
              </w:r>
            </w:del>
          </w:p>
        </w:tc>
      </w:tr>
      <w:tr w:rsidR="006D20A6" w:rsidRPr="006D20A6" w:rsidDel="00EC7212" w14:paraId="0A04124E" w14:textId="2EDADAEC" w:rsidTr="00A61027">
        <w:trPr>
          <w:trHeight w:val="300"/>
          <w:del w:id="523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6725842" w14:textId="16366150" w:rsidR="006D20A6" w:rsidRPr="006D20A6" w:rsidDel="00EC7212" w:rsidRDefault="006D20A6">
            <w:pPr>
              <w:pStyle w:val="BodyText"/>
              <w:rPr>
                <w:del w:id="5240" w:author="Georg Birgisson" w:date="2021-10-06T14:24:00Z"/>
                <w:rFonts w:eastAsia="Times New Roman"/>
                <w:color w:val="000000"/>
                <w:lang w:eastAsia="is-IS"/>
              </w:rPr>
              <w:pPrChange w:id="5241" w:author="Georg Birgisson" w:date="2021-10-06T14:25:00Z">
                <w:pPr>
                  <w:jc w:val="right"/>
                </w:pPr>
              </w:pPrChange>
            </w:pPr>
            <w:del w:id="5242" w:author="Georg Birgisson" w:date="2021-10-06T14:24:00Z">
              <w:r w:rsidRPr="006D20A6" w:rsidDel="00EC7212">
                <w:rPr>
                  <w:rFonts w:eastAsia="Times New Roman"/>
                  <w:color w:val="000000"/>
                  <w:lang w:eastAsia="is-IS"/>
                </w:rPr>
                <w:delText>271</w:delText>
              </w:r>
            </w:del>
          </w:p>
        </w:tc>
        <w:tc>
          <w:tcPr>
            <w:tcW w:w="1068" w:type="dxa"/>
            <w:tcBorders>
              <w:top w:val="nil"/>
              <w:left w:val="nil"/>
              <w:bottom w:val="single" w:sz="4" w:space="0" w:color="auto"/>
              <w:right w:val="single" w:sz="4" w:space="0" w:color="auto"/>
            </w:tcBorders>
            <w:shd w:val="clear" w:color="auto" w:fill="auto"/>
            <w:noWrap/>
            <w:hideMark/>
          </w:tcPr>
          <w:p w14:paraId="6BB07D05" w14:textId="14B35FD9" w:rsidR="006D20A6" w:rsidRPr="006D20A6" w:rsidDel="00EC7212" w:rsidRDefault="006D20A6">
            <w:pPr>
              <w:pStyle w:val="BodyText"/>
              <w:rPr>
                <w:del w:id="5243" w:author="Georg Birgisson" w:date="2021-10-06T14:24:00Z"/>
                <w:rFonts w:eastAsia="Times New Roman"/>
                <w:color w:val="000000"/>
                <w:lang w:eastAsia="is-IS"/>
              </w:rPr>
              <w:pPrChange w:id="5244" w:author="Georg Birgisson" w:date="2021-10-06T14:25:00Z">
                <w:pPr/>
              </w:pPrChange>
            </w:pPr>
            <w:del w:id="5245" w:author="Georg Birgisson" w:date="2021-10-06T14:24:00Z">
              <w:r w:rsidRPr="006D20A6" w:rsidDel="00EC7212">
                <w:rPr>
                  <w:rFonts w:eastAsia="Times New Roman"/>
                  <w:color w:val="000000"/>
                  <w:lang w:eastAsia="is-IS"/>
                </w:rPr>
                <w:delText>BT-125-1</w:delText>
              </w:r>
            </w:del>
          </w:p>
        </w:tc>
        <w:tc>
          <w:tcPr>
            <w:tcW w:w="561" w:type="dxa"/>
            <w:tcBorders>
              <w:top w:val="nil"/>
              <w:left w:val="nil"/>
              <w:bottom w:val="single" w:sz="4" w:space="0" w:color="auto"/>
              <w:right w:val="single" w:sz="4" w:space="0" w:color="auto"/>
            </w:tcBorders>
            <w:shd w:val="clear" w:color="auto" w:fill="auto"/>
            <w:noWrap/>
            <w:hideMark/>
          </w:tcPr>
          <w:p w14:paraId="6CB906A0" w14:textId="4147266E" w:rsidR="006D20A6" w:rsidRPr="006D20A6" w:rsidDel="00EC7212" w:rsidRDefault="006D20A6">
            <w:pPr>
              <w:pStyle w:val="BodyText"/>
              <w:rPr>
                <w:del w:id="5246" w:author="Georg Birgisson" w:date="2021-10-06T14:24:00Z"/>
                <w:rFonts w:eastAsia="Times New Roman"/>
                <w:color w:val="000000"/>
                <w:lang w:eastAsia="is-IS"/>
              </w:rPr>
              <w:pPrChange w:id="5247" w:author="Georg Birgisson" w:date="2021-10-06T14:25:00Z">
                <w:pPr>
                  <w:jc w:val="center"/>
                </w:pPr>
              </w:pPrChange>
            </w:pPr>
            <w:del w:id="5248"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114011DA" w14:textId="70E0A6B4" w:rsidR="006D20A6" w:rsidRPr="006D20A6" w:rsidDel="00EC7212" w:rsidRDefault="006D20A6">
            <w:pPr>
              <w:pStyle w:val="BodyText"/>
              <w:rPr>
                <w:del w:id="5249" w:author="Georg Birgisson" w:date="2021-10-06T14:24:00Z"/>
                <w:rFonts w:eastAsia="Times New Roman"/>
                <w:color w:val="000000"/>
                <w:lang w:eastAsia="is-IS"/>
              </w:rPr>
              <w:pPrChange w:id="5250" w:author="Georg Birgisson" w:date="2021-10-06T14:25:00Z">
                <w:pPr>
                  <w:jc w:val="center"/>
                </w:pPr>
              </w:pPrChange>
            </w:pPr>
            <w:del w:id="5251"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61F9970F" w14:textId="3A4D9E09" w:rsidR="006D20A6" w:rsidRPr="006D20A6" w:rsidDel="00EC7212" w:rsidRDefault="006D20A6">
            <w:pPr>
              <w:pStyle w:val="BodyText"/>
              <w:rPr>
                <w:del w:id="5252" w:author="Georg Birgisson" w:date="2021-10-06T14:24:00Z"/>
                <w:rFonts w:eastAsia="Times New Roman"/>
                <w:color w:val="000000"/>
                <w:lang w:eastAsia="is-IS"/>
              </w:rPr>
              <w:pPrChange w:id="5253" w:author="Georg Birgisson" w:date="2021-10-06T14:25:00Z">
                <w:pPr/>
              </w:pPrChange>
            </w:pPr>
            <w:del w:id="5254" w:author="Georg Birgisson" w:date="2021-10-06T14:24:00Z">
              <w:r w:rsidRPr="006D20A6" w:rsidDel="00EC7212">
                <w:rPr>
                  <w:rFonts w:eastAsia="Times New Roman"/>
                  <w:color w:val="000000"/>
                  <w:lang w:eastAsia="is-IS"/>
                </w:rPr>
                <w:delText>cac:AdditionalDocumentReference/cac:Attachment/cbc:EmbeddedDocumentBinaryObject/@mimeCode</w:delText>
              </w:r>
            </w:del>
          </w:p>
        </w:tc>
        <w:tc>
          <w:tcPr>
            <w:tcW w:w="2808" w:type="dxa"/>
            <w:tcBorders>
              <w:top w:val="nil"/>
              <w:left w:val="nil"/>
              <w:bottom w:val="single" w:sz="4" w:space="0" w:color="auto"/>
              <w:right w:val="single" w:sz="4" w:space="0" w:color="auto"/>
            </w:tcBorders>
            <w:shd w:val="clear" w:color="auto" w:fill="auto"/>
            <w:noWrap/>
            <w:hideMark/>
          </w:tcPr>
          <w:p w14:paraId="3F250380" w14:textId="01121C78" w:rsidR="006D20A6" w:rsidRPr="006D20A6" w:rsidDel="00EC7212" w:rsidRDefault="006D20A6">
            <w:pPr>
              <w:pStyle w:val="BodyText"/>
              <w:rPr>
                <w:del w:id="5255" w:author="Georg Birgisson" w:date="2021-10-06T14:24:00Z"/>
                <w:rFonts w:eastAsia="Times New Roman"/>
                <w:color w:val="000000"/>
                <w:lang w:eastAsia="is-IS"/>
              </w:rPr>
              <w:pPrChange w:id="5256" w:author="Georg Birgisson" w:date="2021-10-06T14:25:00Z">
                <w:pPr/>
              </w:pPrChange>
            </w:pPr>
            <w:del w:id="5257" w:author="Georg Birgisson" w:date="2021-10-06T14:24:00Z">
              <w:r w:rsidRPr="006D20A6" w:rsidDel="00EC7212">
                <w:rPr>
                  <w:rFonts w:eastAsia="Times New Roman"/>
                  <w:color w:val="000000"/>
                  <w:lang w:eastAsia="is-IS"/>
                </w:rPr>
                <w:delText> </w:delText>
              </w:r>
            </w:del>
          </w:p>
        </w:tc>
      </w:tr>
      <w:tr w:rsidR="006D20A6" w:rsidRPr="006D20A6" w:rsidDel="00EC7212" w14:paraId="761179CF" w14:textId="0062D163" w:rsidTr="00A61027">
        <w:trPr>
          <w:trHeight w:val="300"/>
          <w:del w:id="525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93EF4C7" w14:textId="23480FBB" w:rsidR="006D20A6" w:rsidRPr="006D20A6" w:rsidDel="00EC7212" w:rsidRDefault="006D20A6">
            <w:pPr>
              <w:pStyle w:val="BodyText"/>
              <w:rPr>
                <w:del w:id="5259" w:author="Georg Birgisson" w:date="2021-10-06T14:24:00Z"/>
                <w:rFonts w:eastAsia="Times New Roman"/>
                <w:color w:val="000000"/>
                <w:lang w:eastAsia="is-IS"/>
              </w:rPr>
              <w:pPrChange w:id="5260" w:author="Georg Birgisson" w:date="2021-10-06T14:25:00Z">
                <w:pPr>
                  <w:jc w:val="right"/>
                </w:pPr>
              </w:pPrChange>
            </w:pPr>
            <w:del w:id="5261" w:author="Georg Birgisson" w:date="2021-10-06T14:24:00Z">
              <w:r w:rsidRPr="006D20A6" w:rsidDel="00EC7212">
                <w:rPr>
                  <w:rFonts w:eastAsia="Times New Roman"/>
                  <w:color w:val="000000"/>
                  <w:lang w:eastAsia="is-IS"/>
                </w:rPr>
                <w:delText>272</w:delText>
              </w:r>
            </w:del>
          </w:p>
        </w:tc>
        <w:tc>
          <w:tcPr>
            <w:tcW w:w="1068" w:type="dxa"/>
            <w:tcBorders>
              <w:top w:val="nil"/>
              <w:left w:val="nil"/>
              <w:bottom w:val="single" w:sz="4" w:space="0" w:color="auto"/>
              <w:right w:val="single" w:sz="4" w:space="0" w:color="auto"/>
            </w:tcBorders>
            <w:shd w:val="clear" w:color="auto" w:fill="auto"/>
            <w:noWrap/>
            <w:hideMark/>
          </w:tcPr>
          <w:p w14:paraId="5F416A35" w14:textId="1C5C35E0" w:rsidR="006D20A6" w:rsidRPr="006D20A6" w:rsidDel="00EC7212" w:rsidRDefault="006D20A6">
            <w:pPr>
              <w:pStyle w:val="BodyText"/>
              <w:rPr>
                <w:del w:id="5262" w:author="Georg Birgisson" w:date="2021-10-06T14:24:00Z"/>
                <w:rFonts w:eastAsia="Times New Roman"/>
                <w:color w:val="000000"/>
                <w:lang w:eastAsia="is-IS"/>
              </w:rPr>
              <w:pPrChange w:id="5263" w:author="Georg Birgisson" w:date="2021-10-06T14:25:00Z">
                <w:pPr/>
              </w:pPrChange>
            </w:pPr>
            <w:del w:id="5264" w:author="Georg Birgisson" w:date="2021-10-06T14:24:00Z">
              <w:r w:rsidRPr="006D20A6" w:rsidDel="00EC7212">
                <w:rPr>
                  <w:rFonts w:eastAsia="Times New Roman"/>
                  <w:color w:val="000000"/>
                  <w:lang w:eastAsia="is-IS"/>
                </w:rPr>
                <w:delText>BT-125-2</w:delText>
              </w:r>
            </w:del>
          </w:p>
        </w:tc>
        <w:tc>
          <w:tcPr>
            <w:tcW w:w="561" w:type="dxa"/>
            <w:tcBorders>
              <w:top w:val="nil"/>
              <w:left w:val="nil"/>
              <w:bottom w:val="single" w:sz="4" w:space="0" w:color="auto"/>
              <w:right w:val="single" w:sz="4" w:space="0" w:color="auto"/>
            </w:tcBorders>
            <w:shd w:val="clear" w:color="auto" w:fill="auto"/>
            <w:noWrap/>
            <w:hideMark/>
          </w:tcPr>
          <w:p w14:paraId="6B944D04" w14:textId="3CD2AFD6" w:rsidR="006D20A6" w:rsidRPr="006D20A6" w:rsidDel="00EC7212" w:rsidRDefault="006D20A6">
            <w:pPr>
              <w:pStyle w:val="BodyText"/>
              <w:rPr>
                <w:del w:id="5265" w:author="Georg Birgisson" w:date="2021-10-06T14:24:00Z"/>
                <w:rFonts w:eastAsia="Times New Roman"/>
                <w:color w:val="000000"/>
                <w:lang w:eastAsia="is-IS"/>
              </w:rPr>
              <w:pPrChange w:id="5266" w:author="Georg Birgisson" w:date="2021-10-06T14:25:00Z">
                <w:pPr>
                  <w:jc w:val="center"/>
                </w:pPr>
              </w:pPrChange>
            </w:pPr>
            <w:del w:id="5267"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335B8385" w14:textId="01FF26D3" w:rsidR="006D20A6" w:rsidRPr="006D20A6" w:rsidDel="00EC7212" w:rsidRDefault="006D20A6">
            <w:pPr>
              <w:pStyle w:val="BodyText"/>
              <w:rPr>
                <w:del w:id="5268" w:author="Georg Birgisson" w:date="2021-10-06T14:24:00Z"/>
                <w:rFonts w:eastAsia="Times New Roman"/>
                <w:color w:val="000000"/>
                <w:lang w:eastAsia="is-IS"/>
              </w:rPr>
              <w:pPrChange w:id="5269" w:author="Georg Birgisson" w:date="2021-10-06T14:25:00Z">
                <w:pPr>
                  <w:jc w:val="center"/>
                </w:pPr>
              </w:pPrChange>
            </w:pPr>
            <w:del w:id="5270"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58D162E7" w14:textId="5938DDF9" w:rsidR="006D20A6" w:rsidRPr="006D20A6" w:rsidDel="00EC7212" w:rsidRDefault="006D20A6">
            <w:pPr>
              <w:pStyle w:val="BodyText"/>
              <w:rPr>
                <w:del w:id="5271" w:author="Georg Birgisson" w:date="2021-10-06T14:24:00Z"/>
                <w:rFonts w:eastAsia="Times New Roman"/>
                <w:color w:val="000000"/>
                <w:lang w:eastAsia="is-IS"/>
              </w:rPr>
              <w:pPrChange w:id="5272" w:author="Georg Birgisson" w:date="2021-10-06T14:25:00Z">
                <w:pPr/>
              </w:pPrChange>
            </w:pPr>
            <w:del w:id="5273" w:author="Georg Birgisson" w:date="2021-10-06T14:24:00Z">
              <w:r w:rsidRPr="006D20A6" w:rsidDel="00EC7212">
                <w:rPr>
                  <w:rFonts w:eastAsia="Times New Roman"/>
                  <w:color w:val="000000"/>
                  <w:lang w:eastAsia="is-IS"/>
                </w:rPr>
                <w:delText>cac:AdditionalDocumentReference/cac:Attachment/cbc:EmbeddedDocumentBinaryObject/@filename</w:delText>
              </w:r>
            </w:del>
          </w:p>
        </w:tc>
        <w:tc>
          <w:tcPr>
            <w:tcW w:w="2808" w:type="dxa"/>
            <w:tcBorders>
              <w:top w:val="nil"/>
              <w:left w:val="nil"/>
              <w:bottom w:val="single" w:sz="4" w:space="0" w:color="auto"/>
              <w:right w:val="single" w:sz="4" w:space="0" w:color="auto"/>
            </w:tcBorders>
            <w:shd w:val="clear" w:color="auto" w:fill="auto"/>
            <w:noWrap/>
            <w:hideMark/>
          </w:tcPr>
          <w:p w14:paraId="73CC0CBC" w14:textId="598FE576" w:rsidR="006D20A6" w:rsidRPr="006D20A6" w:rsidDel="00EC7212" w:rsidRDefault="006D20A6">
            <w:pPr>
              <w:pStyle w:val="BodyText"/>
              <w:rPr>
                <w:del w:id="5274" w:author="Georg Birgisson" w:date="2021-10-06T14:24:00Z"/>
                <w:rFonts w:eastAsia="Times New Roman"/>
                <w:color w:val="000000"/>
                <w:lang w:eastAsia="is-IS"/>
              </w:rPr>
              <w:pPrChange w:id="5275" w:author="Georg Birgisson" w:date="2021-10-06T14:25:00Z">
                <w:pPr/>
              </w:pPrChange>
            </w:pPr>
            <w:del w:id="5276" w:author="Georg Birgisson" w:date="2021-10-06T14:24:00Z">
              <w:r w:rsidRPr="006D20A6" w:rsidDel="00EC7212">
                <w:rPr>
                  <w:rFonts w:eastAsia="Times New Roman"/>
                  <w:color w:val="000000"/>
                  <w:lang w:eastAsia="is-IS"/>
                </w:rPr>
                <w:delText> </w:delText>
              </w:r>
            </w:del>
          </w:p>
        </w:tc>
      </w:tr>
      <w:tr w:rsidR="006D20A6" w:rsidRPr="006D20A6" w:rsidDel="00EC7212" w14:paraId="7DFA7E1C" w14:textId="39C4BCDC" w:rsidTr="00A61027">
        <w:trPr>
          <w:trHeight w:val="300"/>
          <w:del w:id="527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77B0199" w14:textId="3C68B270" w:rsidR="006D20A6" w:rsidRPr="006D20A6" w:rsidDel="00EC7212" w:rsidRDefault="006D20A6">
            <w:pPr>
              <w:pStyle w:val="BodyText"/>
              <w:rPr>
                <w:del w:id="5278" w:author="Georg Birgisson" w:date="2021-10-06T14:24:00Z"/>
                <w:rFonts w:eastAsia="Times New Roman"/>
                <w:color w:val="000000"/>
                <w:lang w:eastAsia="is-IS"/>
              </w:rPr>
              <w:pPrChange w:id="5279" w:author="Georg Birgisson" w:date="2021-10-06T14:25:00Z">
                <w:pPr>
                  <w:jc w:val="right"/>
                </w:pPr>
              </w:pPrChange>
            </w:pPr>
            <w:del w:id="5280" w:author="Georg Birgisson" w:date="2021-10-06T14:24:00Z">
              <w:r w:rsidRPr="006D20A6" w:rsidDel="00EC7212">
                <w:rPr>
                  <w:rFonts w:eastAsia="Times New Roman"/>
                  <w:color w:val="000000"/>
                  <w:lang w:eastAsia="is-IS"/>
                </w:rPr>
                <w:delText>273</w:delText>
              </w:r>
            </w:del>
          </w:p>
        </w:tc>
        <w:tc>
          <w:tcPr>
            <w:tcW w:w="1068" w:type="dxa"/>
            <w:tcBorders>
              <w:top w:val="nil"/>
              <w:left w:val="nil"/>
              <w:bottom w:val="single" w:sz="4" w:space="0" w:color="auto"/>
              <w:right w:val="single" w:sz="4" w:space="0" w:color="auto"/>
            </w:tcBorders>
            <w:shd w:val="clear" w:color="auto" w:fill="auto"/>
            <w:noWrap/>
            <w:hideMark/>
          </w:tcPr>
          <w:p w14:paraId="64F906BF" w14:textId="63777E3D" w:rsidR="006D20A6" w:rsidRPr="006D20A6" w:rsidDel="00EC7212" w:rsidRDefault="006D20A6">
            <w:pPr>
              <w:pStyle w:val="BodyText"/>
              <w:rPr>
                <w:del w:id="5281" w:author="Georg Birgisson" w:date="2021-10-06T14:24:00Z"/>
                <w:rFonts w:eastAsia="Times New Roman"/>
                <w:color w:val="000000"/>
                <w:lang w:eastAsia="is-IS"/>
              </w:rPr>
              <w:pPrChange w:id="5282" w:author="Georg Birgisson" w:date="2021-10-06T14:25:00Z">
                <w:pPr/>
              </w:pPrChange>
            </w:pPr>
            <w:del w:id="5283" w:author="Georg Birgisson" w:date="2021-10-06T14:24:00Z">
              <w:r w:rsidRPr="006D20A6" w:rsidDel="00EC7212">
                <w:rPr>
                  <w:rFonts w:eastAsia="Times New Roman"/>
                  <w:color w:val="000000"/>
                  <w:lang w:eastAsia="is-IS"/>
                </w:rPr>
                <w:delText xml:space="preserve">BG-25 </w:delText>
              </w:r>
            </w:del>
          </w:p>
        </w:tc>
        <w:tc>
          <w:tcPr>
            <w:tcW w:w="561" w:type="dxa"/>
            <w:tcBorders>
              <w:top w:val="nil"/>
              <w:left w:val="nil"/>
              <w:bottom w:val="single" w:sz="4" w:space="0" w:color="auto"/>
              <w:right w:val="single" w:sz="4" w:space="0" w:color="auto"/>
            </w:tcBorders>
            <w:shd w:val="clear" w:color="auto" w:fill="auto"/>
            <w:noWrap/>
            <w:hideMark/>
          </w:tcPr>
          <w:p w14:paraId="4084C81F" w14:textId="0A3C92AA" w:rsidR="006D20A6" w:rsidRPr="006D20A6" w:rsidDel="00EC7212" w:rsidRDefault="006D20A6">
            <w:pPr>
              <w:pStyle w:val="BodyText"/>
              <w:rPr>
                <w:del w:id="5284" w:author="Georg Birgisson" w:date="2021-10-06T14:24:00Z"/>
                <w:rFonts w:eastAsia="Times New Roman"/>
                <w:color w:val="000000"/>
                <w:lang w:eastAsia="is-IS"/>
              </w:rPr>
              <w:pPrChange w:id="5285" w:author="Georg Birgisson" w:date="2021-10-06T14:25:00Z">
                <w:pPr>
                  <w:jc w:val="center"/>
                </w:pPr>
              </w:pPrChange>
            </w:pPr>
            <w:del w:id="5286" w:author="Georg Birgisson" w:date="2021-10-06T14:24:00Z">
              <w:r w:rsidRPr="006D20A6" w:rsidDel="00EC7212">
                <w:rPr>
                  <w:rFonts w:eastAsia="Times New Roman"/>
                  <w:color w:val="000000"/>
                  <w:lang w:eastAsia="is-IS"/>
                </w:rPr>
                <w:delText>ólíkt</w:delText>
              </w:r>
            </w:del>
          </w:p>
        </w:tc>
        <w:tc>
          <w:tcPr>
            <w:tcW w:w="714" w:type="dxa"/>
            <w:tcBorders>
              <w:top w:val="nil"/>
              <w:left w:val="nil"/>
              <w:bottom w:val="single" w:sz="4" w:space="0" w:color="auto"/>
              <w:right w:val="single" w:sz="4" w:space="0" w:color="auto"/>
            </w:tcBorders>
            <w:shd w:val="clear" w:color="auto" w:fill="auto"/>
            <w:noWrap/>
            <w:hideMark/>
          </w:tcPr>
          <w:p w14:paraId="40FE14F8" w14:textId="531FFD47" w:rsidR="006D20A6" w:rsidRPr="006D20A6" w:rsidDel="00EC7212" w:rsidRDefault="006D20A6">
            <w:pPr>
              <w:pStyle w:val="BodyText"/>
              <w:rPr>
                <w:del w:id="5287" w:author="Georg Birgisson" w:date="2021-10-06T14:24:00Z"/>
                <w:rFonts w:eastAsia="Times New Roman"/>
                <w:color w:val="000000"/>
                <w:lang w:eastAsia="is-IS"/>
              </w:rPr>
              <w:pPrChange w:id="5288" w:author="Georg Birgisson" w:date="2021-10-06T14:25:00Z">
                <w:pPr>
                  <w:jc w:val="center"/>
                </w:pPr>
              </w:pPrChange>
            </w:pPr>
            <w:del w:id="5289"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6E774169" w14:textId="14502475" w:rsidR="006D20A6" w:rsidRPr="006D20A6" w:rsidDel="00EC7212" w:rsidRDefault="006D20A6">
            <w:pPr>
              <w:pStyle w:val="BodyText"/>
              <w:rPr>
                <w:del w:id="5290" w:author="Georg Birgisson" w:date="2021-10-06T14:24:00Z"/>
                <w:rFonts w:eastAsia="Times New Roman"/>
                <w:color w:val="000000"/>
                <w:lang w:eastAsia="is-IS"/>
              </w:rPr>
              <w:pPrChange w:id="5291" w:author="Georg Birgisson" w:date="2021-10-06T14:25:00Z">
                <w:pPr/>
              </w:pPrChange>
            </w:pPr>
            <w:del w:id="5292" w:author="Georg Birgisson" w:date="2021-10-06T14:24:00Z">
              <w:r w:rsidRPr="006D20A6" w:rsidDel="00EC7212">
                <w:rPr>
                  <w:rFonts w:eastAsia="Times New Roman"/>
                  <w:color w:val="000000"/>
                  <w:lang w:eastAsia="is-IS"/>
                </w:rPr>
                <w:delText>cac:InvoiceLine</w:delText>
              </w:r>
            </w:del>
          </w:p>
        </w:tc>
        <w:tc>
          <w:tcPr>
            <w:tcW w:w="2808" w:type="dxa"/>
            <w:tcBorders>
              <w:top w:val="nil"/>
              <w:left w:val="nil"/>
              <w:bottom w:val="single" w:sz="4" w:space="0" w:color="auto"/>
              <w:right w:val="single" w:sz="4" w:space="0" w:color="auto"/>
            </w:tcBorders>
            <w:shd w:val="clear" w:color="auto" w:fill="auto"/>
            <w:noWrap/>
            <w:hideMark/>
          </w:tcPr>
          <w:p w14:paraId="701558BF" w14:textId="6CFCD002" w:rsidR="006D20A6" w:rsidRPr="006D20A6" w:rsidDel="00EC7212" w:rsidRDefault="006D20A6">
            <w:pPr>
              <w:pStyle w:val="BodyText"/>
              <w:rPr>
                <w:del w:id="5293" w:author="Georg Birgisson" w:date="2021-10-06T14:24:00Z"/>
                <w:rFonts w:eastAsia="Times New Roman"/>
                <w:color w:val="000000"/>
                <w:lang w:eastAsia="is-IS"/>
              </w:rPr>
              <w:pPrChange w:id="5294" w:author="Georg Birgisson" w:date="2021-10-06T14:25:00Z">
                <w:pPr/>
              </w:pPrChange>
            </w:pPr>
            <w:del w:id="5295" w:author="Georg Birgisson" w:date="2021-10-06T14:24:00Z">
              <w:r w:rsidRPr="006D20A6" w:rsidDel="00EC7212">
                <w:rPr>
                  <w:rFonts w:eastAsia="Times New Roman"/>
                  <w:color w:val="000000"/>
                  <w:lang w:eastAsia="is-IS"/>
                </w:rPr>
                <w:delText> </w:delText>
              </w:r>
            </w:del>
          </w:p>
        </w:tc>
      </w:tr>
      <w:tr w:rsidR="006D20A6" w:rsidRPr="006D20A6" w:rsidDel="00EC7212" w14:paraId="116F8F00" w14:textId="4B2753A6" w:rsidTr="00A61027">
        <w:trPr>
          <w:trHeight w:val="300"/>
          <w:del w:id="529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DC4F994" w14:textId="265D9069" w:rsidR="006D20A6" w:rsidRPr="006D20A6" w:rsidDel="00EC7212" w:rsidRDefault="006D20A6">
            <w:pPr>
              <w:pStyle w:val="BodyText"/>
              <w:rPr>
                <w:del w:id="5297" w:author="Georg Birgisson" w:date="2021-10-06T14:24:00Z"/>
                <w:rFonts w:eastAsia="Times New Roman"/>
                <w:color w:val="000000"/>
                <w:lang w:eastAsia="is-IS"/>
              </w:rPr>
              <w:pPrChange w:id="5298" w:author="Georg Birgisson" w:date="2021-10-06T14:25:00Z">
                <w:pPr>
                  <w:jc w:val="right"/>
                </w:pPr>
              </w:pPrChange>
            </w:pPr>
            <w:del w:id="5299" w:author="Georg Birgisson" w:date="2021-10-06T14:24:00Z">
              <w:r w:rsidRPr="006D20A6" w:rsidDel="00EC7212">
                <w:rPr>
                  <w:rFonts w:eastAsia="Times New Roman"/>
                  <w:color w:val="000000"/>
                  <w:lang w:eastAsia="is-IS"/>
                </w:rPr>
                <w:delText>278</w:delText>
              </w:r>
            </w:del>
          </w:p>
        </w:tc>
        <w:tc>
          <w:tcPr>
            <w:tcW w:w="1068" w:type="dxa"/>
            <w:tcBorders>
              <w:top w:val="nil"/>
              <w:left w:val="nil"/>
              <w:bottom w:val="single" w:sz="4" w:space="0" w:color="auto"/>
              <w:right w:val="single" w:sz="4" w:space="0" w:color="auto"/>
            </w:tcBorders>
            <w:shd w:val="clear" w:color="auto" w:fill="auto"/>
            <w:noWrap/>
            <w:hideMark/>
          </w:tcPr>
          <w:p w14:paraId="58A74A8D" w14:textId="5214AD46" w:rsidR="006D20A6" w:rsidRPr="006D20A6" w:rsidDel="00EC7212" w:rsidRDefault="006D20A6">
            <w:pPr>
              <w:pStyle w:val="BodyText"/>
              <w:rPr>
                <w:del w:id="5300" w:author="Georg Birgisson" w:date="2021-10-06T14:24:00Z"/>
                <w:rFonts w:eastAsia="Times New Roman"/>
                <w:color w:val="000000"/>
                <w:lang w:eastAsia="is-IS"/>
              </w:rPr>
              <w:pPrChange w:id="5301" w:author="Georg Birgisson" w:date="2021-10-06T14:25:00Z">
                <w:pPr/>
              </w:pPrChange>
            </w:pPr>
            <w:del w:id="5302" w:author="Georg Birgisson" w:date="2021-10-06T14:24:00Z">
              <w:r w:rsidRPr="006D20A6" w:rsidDel="00EC7212">
                <w:rPr>
                  <w:rFonts w:eastAsia="Times New Roman"/>
                  <w:color w:val="000000"/>
                  <w:lang w:eastAsia="is-IS"/>
                </w:rPr>
                <w:delText>BT-126</w:delText>
              </w:r>
            </w:del>
          </w:p>
        </w:tc>
        <w:tc>
          <w:tcPr>
            <w:tcW w:w="561" w:type="dxa"/>
            <w:tcBorders>
              <w:top w:val="nil"/>
              <w:left w:val="nil"/>
              <w:bottom w:val="single" w:sz="4" w:space="0" w:color="auto"/>
              <w:right w:val="single" w:sz="4" w:space="0" w:color="auto"/>
            </w:tcBorders>
            <w:shd w:val="clear" w:color="auto" w:fill="auto"/>
            <w:noWrap/>
            <w:hideMark/>
          </w:tcPr>
          <w:p w14:paraId="24E3EE5F" w14:textId="34E8FC4A" w:rsidR="006D20A6" w:rsidRPr="006D20A6" w:rsidDel="00EC7212" w:rsidRDefault="006D20A6">
            <w:pPr>
              <w:pStyle w:val="BodyText"/>
              <w:rPr>
                <w:del w:id="5303" w:author="Georg Birgisson" w:date="2021-10-06T14:24:00Z"/>
                <w:rFonts w:eastAsia="Times New Roman"/>
                <w:color w:val="000000"/>
                <w:lang w:eastAsia="is-IS"/>
              </w:rPr>
              <w:pPrChange w:id="5304" w:author="Georg Birgisson" w:date="2021-10-06T14:25:00Z">
                <w:pPr>
                  <w:jc w:val="center"/>
                </w:pPr>
              </w:pPrChange>
            </w:pPr>
            <w:del w:id="5305"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573C829C" w14:textId="0DC5C14D" w:rsidR="006D20A6" w:rsidRPr="006D20A6" w:rsidDel="00EC7212" w:rsidRDefault="006D20A6">
            <w:pPr>
              <w:pStyle w:val="BodyText"/>
              <w:rPr>
                <w:del w:id="5306" w:author="Georg Birgisson" w:date="2021-10-06T14:24:00Z"/>
                <w:rFonts w:eastAsia="Times New Roman"/>
                <w:color w:val="000000"/>
                <w:lang w:eastAsia="is-IS"/>
              </w:rPr>
              <w:pPrChange w:id="5307" w:author="Georg Birgisson" w:date="2021-10-06T14:25:00Z">
                <w:pPr>
                  <w:jc w:val="center"/>
                </w:pPr>
              </w:pPrChange>
            </w:pPr>
            <w:del w:id="5308"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476B7B2E" w14:textId="5C0370B4" w:rsidR="006D20A6" w:rsidRPr="006D20A6" w:rsidDel="00EC7212" w:rsidRDefault="006D20A6">
            <w:pPr>
              <w:pStyle w:val="BodyText"/>
              <w:rPr>
                <w:del w:id="5309" w:author="Georg Birgisson" w:date="2021-10-06T14:24:00Z"/>
                <w:rFonts w:eastAsia="Times New Roman"/>
                <w:color w:val="000000"/>
                <w:lang w:eastAsia="is-IS"/>
              </w:rPr>
              <w:pPrChange w:id="5310" w:author="Georg Birgisson" w:date="2021-10-06T14:25:00Z">
                <w:pPr/>
              </w:pPrChange>
            </w:pPr>
            <w:del w:id="5311" w:author="Georg Birgisson" w:date="2021-10-06T14:24:00Z">
              <w:r w:rsidRPr="006D20A6" w:rsidDel="00EC7212">
                <w:rPr>
                  <w:rFonts w:eastAsia="Times New Roman"/>
                  <w:color w:val="000000"/>
                  <w:lang w:eastAsia="is-IS"/>
                </w:rPr>
                <w:delText>cbc:ID</w:delText>
              </w:r>
            </w:del>
          </w:p>
        </w:tc>
        <w:tc>
          <w:tcPr>
            <w:tcW w:w="2808" w:type="dxa"/>
            <w:tcBorders>
              <w:top w:val="nil"/>
              <w:left w:val="nil"/>
              <w:bottom w:val="single" w:sz="4" w:space="0" w:color="auto"/>
              <w:right w:val="single" w:sz="4" w:space="0" w:color="auto"/>
            </w:tcBorders>
            <w:shd w:val="clear" w:color="auto" w:fill="auto"/>
            <w:noWrap/>
            <w:hideMark/>
          </w:tcPr>
          <w:p w14:paraId="01616BC1" w14:textId="3E868EF6" w:rsidR="006D20A6" w:rsidRPr="006D20A6" w:rsidDel="00EC7212" w:rsidRDefault="006D20A6">
            <w:pPr>
              <w:pStyle w:val="BodyText"/>
              <w:rPr>
                <w:del w:id="5312" w:author="Georg Birgisson" w:date="2021-10-06T14:24:00Z"/>
                <w:rFonts w:eastAsia="Times New Roman"/>
                <w:color w:val="000000"/>
                <w:lang w:eastAsia="is-IS"/>
              </w:rPr>
              <w:pPrChange w:id="5313" w:author="Georg Birgisson" w:date="2021-10-06T14:25:00Z">
                <w:pPr/>
              </w:pPrChange>
            </w:pPr>
            <w:del w:id="5314" w:author="Georg Birgisson" w:date="2021-10-06T14:24:00Z">
              <w:r w:rsidRPr="006D20A6" w:rsidDel="00EC7212">
                <w:rPr>
                  <w:rFonts w:eastAsia="Times New Roman"/>
                  <w:color w:val="000000"/>
                  <w:lang w:eastAsia="is-IS"/>
                </w:rPr>
                <w:delText> </w:delText>
              </w:r>
            </w:del>
          </w:p>
        </w:tc>
      </w:tr>
      <w:tr w:rsidR="006D20A6" w:rsidRPr="006D20A6" w:rsidDel="00EC7212" w14:paraId="4DB0A0C6" w14:textId="0922AA1E" w:rsidTr="00A61027">
        <w:trPr>
          <w:trHeight w:val="300"/>
          <w:del w:id="531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FCDBC34" w14:textId="0AE2DF16" w:rsidR="006D20A6" w:rsidRPr="006D20A6" w:rsidDel="00EC7212" w:rsidRDefault="006D20A6">
            <w:pPr>
              <w:pStyle w:val="BodyText"/>
              <w:rPr>
                <w:del w:id="5316" w:author="Georg Birgisson" w:date="2021-10-06T14:24:00Z"/>
                <w:rFonts w:eastAsia="Times New Roman"/>
                <w:color w:val="000000"/>
                <w:lang w:eastAsia="is-IS"/>
              </w:rPr>
              <w:pPrChange w:id="5317" w:author="Georg Birgisson" w:date="2021-10-06T14:25:00Z">
                <w:pPr>
                  <w:jc w:val="right"/>
                </w:pPr>
              </w:pPrChange>
            </w:pPr>
            <w:del w:id="5318" w:author="Georg Birgisson" w:date="2021-10-06T14:24:00Z">
              <w:r w:rsidRPr="006D20A6" w:rsidDel="00EC7212">
                <w:rPr>
                  <w:rFonts w:eastAsia="Times New Roman"/>
                  <w:color w:val="000000"/>
                  <w:lang w:eastAsia="is-IS"/>
                </w:rPr>
                <w:delText>279</w:delText>
              </w:r>
            </w:del>
          </w:p>
        </w:tc>
        <w:tc>
          <w:tcPr>
            <w:tcW w:w="1068" w:type="dxa"/>
            <w:tcBorders>
              <w:top w:val="nil"/>
              <w:left w:val="nil"/>
              <w:bottom w:val="single" w:sz="4" w:space="0" w:color="auto"/>
              <w:right w:val="single" w:sz="4" w:space="0" w:color="auto"/>
            </w:tcBorders>
            <w:shd w:val="clear" w:color="auto" w:fill="auto"/>
            <w:noWrap/>
            <w:hideMark/>
          </w:tcPr>
          <w:p w14:paraId="12BA0DFE" w14:textId="3EA303B4" w:rsidR="006D20A6" w:rsidRPr="006D20A6" w:rsidDel="00EC7212" w:rsidRDefault="006D20A6">
            <w:pPr>
              <w:pStyle w:val="BodyText"/>
              <w:rPr>
                <w:del w:id="5319" w:author="Georg Birgisson" w:date="2021-10-06T14:24:00Z"/>
                <w:rFonts w:eastAsia="Times New Roman"/>
                <w:color w:val="000000"/>
                <w:lang w:eastAsia="is-IS"/>
              </w:rPr>
              <w:pPrChange w:id="5320" w:author="Georg Birgisson" w:date="2021-10-06T14:25:00Z">
                <w:pPr/>
              </w:pPrChange>
            </w:pPr>
            <w:del w:id="5321" w:author="Georg Birgisson" w:date="2021-10-06T14:24:00Z">
              <w:r w:rsidRPr="006D20A6" w:rsidDel="00EC7212">
                <w:rPr>
                  <w:rFonts w:eastAsia="Times New Roman"/>
                  <w:color w:val="000000"/>
                  <w:lang w:eastAsia="is-IS"/>
                </w:rPr>
                <w:delText>BT-127</w:delText>
              </w:r>
            </w:del>
          </w:p>
        </w:tc>
        <w:tc>
          <w:tcPr>
            <w:tcW w:w="561" w:type="dxa"/>
            <w:tcBorders>
              <w:top w:val="nil"/>
              <w:left w:val="nil"/>
              <w:bottom w:val="single" w:sz="4" w:space="0" w:color="auto"/>
              <w:right w:val="single" w:sz="4" w:space="0" w:color="auto"/>
            </w:tcBorders>
            <w:shd w:val="clear" w:color="auto" w:fill="auto"/>
            <w:noWrap/>
            <w:hideMark/>
          </w:tcPr>
          <w:p w14:paraId="06B78525" w14:textId="22E62FB5" w:rsidR="006D20A6" w:rsidRPr="006D20A6" w:rsidDel="00EC7212" w:rsidRDefault="006D20A6">
            <w:pPr>
              <w:pStyle w:val="BodyText"/>
              <w:rPr>
                <w:del w:id="5322" w:author="Georg Birgisson" w:date="2021-10-06T14:24:00Z"/>
                <w:rFonts w:eastAsia="Times New Roman"/>
                <w:color w:val="000000"/>
                <w:lang w:eastAsia="is-IS"/>
              </w:rPr>
              <w:pPrChange w:id="5323" w:author="Georg Birgisson" w:date="2021-10-06T14:25:00Z">
                <w:pPr>
                  <w:jc w:val="center"/>
                </w:pPr>
              </w:pPrChange>
            </w:pPr>
            <w:del w:id="5324"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497B94F0" w14:textId="4C893D5F" w:rsidR="006D20A6" w:rsidRPr="006D20A6" w:rsidDel="00EC7212" w:rsidRDefault="006D20A6">
            <w:pPr>
              <w:pStyle w:val="BodyText"/>
              <w:rPr>
                <w:del w:id="5325" w:author="Georg Birgisson" w:date="2021-10-06T14:24:00Z"/>
                <w:rFonts w:eastAsia="Times New Roman"/>
                <w:color w:val="000000"/>
                <w:lang w:eastAsia="is-IS"/>
              </w:rPr>
              <w:pPrChange w:id="5326" w:author="Georg Birgisson" w:date="2021-10-06T14:25:00Z">
                <w:pPr>
                  <w:jc w:val="center"/>
                </w:pPr>
              </w:pPrChange>
            </w:pPr>
            <w:del w:id="5327"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250D9361" w14:textId="63C60AF9" w:rsidR="006D20A6" w:rsidRPr="006D20A6" w:rsidDel="00EC7212" w:rsidRDefault="006D20A6">
            <w:pPr>
              <w:pStyle w:val="BodyText"/>
              <w:rPr>
                <w:del w:id="5328" w:author="Georg Birgisson" w:date="2021-10-06T14:24:00Z"/>
                <w:rFonts w:eastAsia="Times New Roman"/>
                <w:color w:val="000000"/>
                <w:lang w:eastAsia="is-IS"/>
              </w:rPr>
              <w:pPrChange w:id="5329" w:author="Georg Birgisson" w:date="2021-10-06T14:25:00Z">
                <w:pPr/>
              </w:pPrChange>
            </w:pPr>
            <w:del w:id="5330" w:author="Georg Birgisson" w:date="2021-10-06T14:24:00Z">
              <w:r w:rsidRPr="006D20A6" w:rsidDel="00EC7212">
                <w:rPr>
                  <w:rFonts w:eastAsia="Times New Roman"/>
                  <w:color w:val="000000"/>
                  <w:lang w:eastAsia="is-IS"/>
                </w:rPr>
                <w:delText>cbc:Note</w:delText>
              </w:r>
            </w:del>
          </w:p>
        </w:tc>
        <w:tc>
          <w:tcPr>
            <w:tcW w:w="2808" w:type="dxa"/>
            <w:tcBorders>
              <w:top w:val="nil"/>
              <w:left w:val="nil"/>
              <w:bottom w:val="single" w:sz="4" w:space="0" w:color="auto"/>
              <w:right w:val="single" w:sz="4" w:space="0" w:color="auto"/>
            </w:tcBorders>
            <w:shd w:val="clear" w:color="auto" w:fill="auto"/>
            <w:noWrap/>
            <w:hideMark/>
          </w:tcPr>
          <w:p w14:paraId="14DBC210" w14:textId="71E8C035" w:rsidR="006D20A6" w:rsidRPr="006D20A6" w:rsidDel="00EC7212" w:rsidRDefault="006D20A6">
            <w:pPr>
              <w:pStyle w:val="BodyText"/>
              <w:rPr>
                <w:del w:id="5331" w:author="Georg Birgisson" w:date="2021-10-06T14:24:00Z"/>
                <w:rFonts w:eastAsia="Times New Roman"/>
                <w:color w:val="000000"/>
                <w:lang w:eastAsia="is-IS"/>
              </w:rPr>
              <w:pPrChange w:id="5332" w:author="Georg Birgisson" w:date="2021-10-06T14:25:00Z">
                <w:pPr/>
              </w:pPrChange>
            </w:pPr>
            <w:del w:id="5333" w:author="Georg Birgisson" w:date="2021-10-06T14:24:00Z">
              <w:r w:rsidRPr="006D20A6" w:rsidDel="00EC7212">
                <w:rPr>
                  <w:rFonts w:eastAsia="Times New Roman"/>
                  <w:color w:val="000000"/>
                  <w:lang w:eastAsia="is-IS"/>
                </w:rPr>
                <w:delText> </w:delText>
              </w:r>
            </w:del>
          </w:p>
        </w:tc>
      </w:tr>
      <w:tr w:rsidR="006D20A6" w:rsidRPr="006D20A6" w:rsidDel="00EC7212" w14:paraId="6B2C1886" w14:textId="5089506A" w:rsidTr="00A61027">
        <w:trPr>
          <w:trHeight w:val="300"/>
          <w:del w:id="533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C14B848" w14:textId="176E9953" w:rsidR="006D20A6" w:rsidRPr="006D20A6" w:rsidDel="00EC7212" w:rsidRDefault="006D20A6">
            <w:pPr>
              <w:pStyle w:val="BodyText"/>
              <w:rPr>
                <w:del w:id="5335" w:author="Georg Birgisson" w:date="2021-10-06T14:24:00Z"/>
                <w:rFonts w:eastAsia="Times New Roman"/>
                <w:color w:val="000000"/>
                <w:lang w:eastAsia="is-IS"/>
              </w:rPr>
              <w:pPrChange w:id="5336" w:author="Georg Birgisson" w:date="2021-10-06T14:25:00Z">
                <w:pPr>
                  <w:jc w:val="right"/>
                </w:pPr>
              </w:pPrChange>
            </w:pPr>
            <w:del w:id="5337" w:author="Georg Birgisson" w:date="2021-10-06T14:24:00Z">
              <w:r w:rsidRPr="006D20A6" w:rsidDel="00EC7212">
                <w:rPr>
                  <w:rFonts w:eastAsia="Times New Roman"/>
                  <w:color w:val="000000"/>
                  <w:lang w:eastAsia="is-IS"/>
                </w:rPr>
                <w:delText>280</w:delText>
              </w:r>
            </w:del>
          </w:p>
        </w:tc>
        <w:tc>
          <w:tcPr>
            <w:tcW w:w="1068" w:type="dxa"/>
            <w:tcBorders>
              <w:top w:val="nil"/>
              <w:left w:val="nil"/>
              <w:bottom w:val="single" w:sz="4" w:space="0" w:color="auto"/>
              <w:right w:val="single" w:sz="4" w:space="0" w:color="auto"/>
            </w:tcBorders>
            <w:shd w:val="clear" w:color="auto" w:fill="auto"/>
            <w:noWrap/>
            <w:hideMark/>
          </w:tcPr>
          <w:p w14:paraId="11EE484C" w14:textId="65E72042" w:rsidR="006D20A6" w:rsidRPr="006D20A6" w:rsidDel="00EC7212" w:rsidRDefault="006D20A6">
            <w:pPr>
              <w:pStyle w:val="BodyText"/>
              <w:rPr>
                <w:del w:id="5338" w:author="Georg Birgisson" w:date="2021-10-06T14:24:00Z"/>
                <w:rFonts w:eastAsia="Times New Roman"/>
                <w:color w:val="000000"/>
                <w:lang w:eastAsia="is-IS"/>
              </w:rPr>
              <w:pPrChange w:id="5339" w:author="Georg Birgisson" w:date="2021-10-06T14:25:00Z">
                <w:pPr/>
              </w:pPrChange>
            </w:pPr>
            <w:del w:id="5340" w:author="Georg Birgisson" w:date="2021-10-06T14:24:00Z">
              <w:r w:rsidRPr="006D20A6" w:rsidDel="00EC7212">
                <w:rPr>
                  <w:rFonts w:eastAsia="Times New Roman"/>
                  <w:color w:val="000000"/>
                  <w:lang w:eastAsia="is-IS"/>
                </w:rPr>
                <w:delText>BT-128</w:delText>
              </w:r>
            </w:del>
          </w:p>
        </w:tc>
        <w:tc>
          <w:tcPr>
            <w:tcW w:w="561" w:type="dxa"/>
            <w:tcBorders>
              <w:top w:val="nil"/>
              <w:left w:val="nil"/>
              <w:bottom w:val="single" w:sz="4" w:space="0" w:color="auto"/>
              <w:right w:val="single" w:sz="4" w:space="0" w:color="auto"/>
            </w:tcBorders>
            <w:shd w:val="clear" w:color="auto" w:fill="auto"/>
            <w:noWrap/>
            <w:hideMark/>
          </w:tcPr>
          <w:p w14:paraId="7D58508A" w14:textId="58A32071" w:rsidR="006D20A6" w:rsidRPr="006D20A6" w:rsidDel="00EC7212" w:rsidRDefault="006D20A6">
            <w:pPr>
              <w:pStyle w:val="BodyText"/>
              <w:rPr>
                <w:del w:id="5341" w:author="Georg Birgisson" w:date="2021-10-06T14:24:00Z"/>
                <w:rFonts w:eastAsia="Times New Roman"/>
                <w:color w:val="000000"/>
                <w:lang w:eastAsia="is-IS"/>
              </w:rPr>
              <w:pPrChange w:id="5342" w:author="Georg Birgisson" w:date="2021-10-06T14:25:00Z">
                <w:pPr>
                  <w:jc w:val="center"/>
                </w:pPr>
              </w:pPrChange>
            </w:pPr>
            <w:del w:id="5343"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4016C288" w14:textId="46C3CBBE" w:rsidR="006D20A6" w:rsidRPr="006D20A6" w:rsidDel="00EC7212" w:rsidRDefault="006D20A6">
            <w:pPr>
              <w:pStyle w:val="BodyText"/>
              <w:rPr>
                <w:del w:id="5344" w:author="Georg Birgisson" w:date="2021-10-06T14:24:00Z"/>
                <w:rFonts w:eastAsia="Times New Roman"/>
                <w:color w:val="000000"/>
                <w:lang w:eastAsia="is-IS"/>
              </w:rPr>
              <w:pPrChange w:id="5345" w:author="Georg Birgisson" w:date="2021-10-06T14:25:00Z">
                <w:pPr>
                  <w:jc w:val="center"/>
                </w:pPr>
              </w:pPrChange>
            </w:pPr>
            <w:del w:id="5346"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4431B3BF" w14:textId="2CFBDCB3" w:rsidR="006D20A6" w:rsidRPr="006D20A6" w:rsidDel="00EC7212" w:rsidRDefault="006D20A6">
            <w:pPr>
              <w:pStyle w:val="BodyText"/>
              <w:rPr>
                <w:del w:id="5347" w:author="Georg Birgisson" w:date="2021-10-06T14:24:00Z"/>
                <w:rFonts w:eastAsia="Times New Roman"/>
                <w:color w:val="000000"/>
                <w:lang w:eastAsia="is-IS"/>
              </w:rPr>
              <w:pPrChange w:id="5348" w:author="Georg Birgisson" w:date="2021-10-06T14:25:00Z">
                <w:pPr/>
              </w:pPrChange>
            </w:pPr>
            <w:del w:id="5349" w:author="Georg Birgisson" w:date="2021-10-06T14:24:00Z">
              <w:r w:rsidRPr="006D20A6" w:rsidDel="00EC7212">
                <w:rPr>
                  <w:rFonts w:eastAsia="Times New Roman"/>
                  <w:color w:val="000000"/>
                  <w:lang w:eastAsia="is-IS"/>
                </w:rPr>
                <w:delText>cac:DocumentReference/cbc:ID</w:delText>
              </w:r>
            </w:del>
          </w:p>
        </w:tc>
        <w:tc>
          <w:tcPr>
            <w:tcW w:w="2808" w:type="dxa"/>
            <w:tcBorders>
              <w:top w:val="nil"/>
              <w:left w:val="nil"/>
              <w:bottom w:val="single" w:sz="4" w:space="0" w:color="auto"/>
              <w:right w:val="single" w:sz="4" w:space="0" w:color="auto"/>
            </w:tcBorders>
            <w:shd w:val="clear" w:color="auto" w:fill="auto"/>
            <w:noWrap/>
            <w:hideMark/>
          </w:tcPr>
          <w:p w14:paraId="41C98625" w14:textId="43207DDD" w:rsidR="006D20A6" w:rsidRPr="006D20A6" w:rsidDel="00EC7212" w:rsidRDefault="006D20A6">
            <w:pPr>
              <w:pStyle w:val="BodyText"/>
              <w:rPr>
                <w:del w:id="5350" w:author="Georg Birgisson" w:date="2021-10-06T14:24:00Z"/>
                <w:rFonts w:eastAsia="Times New Roman"/>
                <w:color w:val="000000"/>
                <w:lang w:eastAsia="is-IS"/>
              </w:rPr>
              <w:pPrChange w:id="5351" w:author="Georg Birgisson" w:date="2021-10-06T14:25:00Z">
                <w:pPr/>
              </w:pPrChange>
            </w:pPr>
            <w:del w:id="5352" w:author="Georg Birgisson" w:date="2021-10-06T14:24:00Z">
              <w:r w:rsidRPr="006D20A6" w:rsidDel="00EC7212">
                <w:rPr>
                  <w:rFonts w:eastAsia="Times New Roman"/>
                  <w:color w:val="000000"/>
                  <w:lang w:eastAsia="is-IS"/>
                </w:rPr>
                <w:delText>with cbc:DocumentTypeCode = 130</w:delText>
              </w:r>
            </w:del>
          </w:p>
        </w:tc>
      </w:tr>
      <w:tr w:rsidR="006D20A6" w:rsidRPr="006D20A6" w:rsidDel="00EC7212" w14:paraId="7768A313" w14:textId="6FFC4E74" w:rsidTr="00A61027">
        <w:trPr>
          <w:trHeight w:val="300"/>
          <w:del w:id="535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5B5B9C7" w14:textId="05F03163" w:rsidR="006D20A6" w:rsidRPr="006D20A6" w:rsidDel="00EC7212" w:rsidRDefault="006D20A6">
            <w:pPr>
              <w:pStyle w:val="BodyText"/>
              <w:rPr>
                <w:del w:id="5354" w:author="Georg Birgisson" w:date="2021-10-06T14:24:00Z"/>
                <w:rFonts w:eastAsia="Times New Roman"/>
                <w:color w:val="000000"/>
                <w:lang w:eastAsia="is-IS"/>
              </w:rPr>
              <w:pPrChange w:id="5355" w:author="Georg Birgisson" w:date="2021-10-06T14:25:00Z">
                <w:pPr>
                  <w:jc w:val="right"/>
                </w:pPr>
              </w:pPrChange>
            </w:pPr>
            <w:del w:id="5356" w:author="Georg Birgisson" w:date="2021-10-06T14:24:00Z">
              <w:r w:rsidRPr="006D20A6" w:rsidDel="00EC7212">
                <w:rPr>
                  <w:rFonts w:eastAsia="Times New Roman"/>
                  <w:color w:val="000000"/>
                  <w:lang w:eastAsia="is-IS"/>
                </w:rPr>
                <w:delText>281</w:delText>
              </w:r>
            </w:del>
          </w:p>
        </w:tc>
        <w:tc>
          <w:tcPr>
            <w:tcW w:w="1068" w:type="dxa"/>
            <w:tcBorders>
              <w:top w:val="nil"/>
              <w:left w:val="nil"/>
              <w:bottom w:val="single" w:sz="4" w:space="0" w:color="auto"/>
              <w:right w:val="single" w:sz="4" w:space="0" w:color="auto"/>
            </w:tcBorders>
            <w:shd w:val="clear" w:color="auto" w:fill="auto"/>
            <w:noWrap/>
            <w:hideMark/>
          </w:tcPr>
          <w:p w14:paraId="77A4CCC0" w14:textId="1474DE8A" w:rsidR="006D20A6" w:rsidRPr="006D20A6" w:rsidDel="00EC7212" w:rsidRDefault="006D20A6">
            <w:pPr>
              <w:pStyle w:val="BodyText"/>
              <w:rPr>
                <w:del w:id="5357" w:author="Georg Birgisson" w:date="2021-10-06T14:24:00Z"/>
                <w:rFonts w:eastAsia="Times New Roman"/>
                <w:color w:val="000000"/>
                <w:lang w:eastAsia="is-IS"/>
              </w:rPr>
              <w:pPrChange w:id="5358" w:author="Georg Birgisson" w:date="2021-10-06T14:25:00Z">
                <w:pPr/>
              </w:pPrChange>
            </w:pPr>
            <w:del w:id="5359" w:author="Georg Birgisson" w:date="2021-10-06T14:24:00Z">
              <w:r w:rsidRPr="006D20A6" w:rsidDel="00EC7212">
                <w:rPr>
                  <w:rFonts w:eastAsia="Times New Roman"/>
                  <w:color w:val="000000"/>
                  <w:lang w:eastAsia="is-IS"/>
                </w:rPr>
                <w:delText>BT-128-1</w:delText>
              </w:r>
            </w:del>
          </w:p>
        </w:tc>
        <w:tc>
          <w:tcPr>
            <w:tcW w:w="561" w:type="dxa"/>
            <w:tcBorders>
              <w:top w:val="nil"/>
              <w:left w:val="nil"/>
              <w:bottom w:val="single" w:sz="4" w:space="0" w:color="auto"/>
              <w:right w:val="single" w:sz="4" w:space="0" w:color="auto"/>
            </w:tcBorders>
            <w:shd w:val="clear" w:color="auto" w:fill="auto"/>
            <w:noWrap/>
            <w:hideMark/>
          </w:tcPr>
          <w:p w14:paraId="084FCA34" w14:textId="66B421ED" w:rsidR="006D20A6" w:rsidRPr="006D20A6" w:rsidDel="00EC7212" w:rsidRDefault="006D20A6">
            <w:pPr>
              <w:pStyle w:val="BodyText"/>
              <w:rPr>
                <w:del w:id="5360" w:author="Georg Birgisson" w:date="2021-10-06T14:24:00Z"/>
                <w:rFonts w:eastAsia="Times New Roman"/>
                <w:color w:val="000000"/>
                <w:lang w:eastAsia="is-IS"/>
              </w:rPr>
              <w:pPrChange w:id="5361" w:author="Georg Birgisson" w:date="2021-10-06T14:25:00Z">
                <w:pPr>
                  <w:jc w:val="center"/>
                </w:pPr>
              </w:pPrChange>
            </w:pPr>
            <w:del w:id="5362"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780CE875" w14:textId="6997ACA2" w:rsidR="006D20A6" w:rsidRPr="006D20A6" w:rsidDel="00EC7212" w:rsidRDefault="006D20A6">
            <w:pPr>
              <w:pStyle w:val="BodyText"/>
              <w:rPr>
                <w:del w:id="5363" w:author="Georg Birgisson" w:date="2021-10-06T14:24:00Z"/>
                <w:rFonts w:eastAsia="Times New Roman"/>
                <w:color w:val="000000"/>
                <w:lang w:eastAsia="is-IS"/>
              </w:rPr>
              <w:pPrChange w:id="5364" w:author="Georg Birgisson" w:date="2021-10-06T14:25:00Z">
                <w:pPr>
                  <w:jc w:val="center"/>
                </w:pPr>
              </w:pPrChange>
            </w:pPr>
            <w:del w:id="5365"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223EB9DB" w14:textId="3172F898" w:rsidR="006D20A6" w:rsidRPr="006D20A6" w:rsidDel="00EC7212" w:rsidRDefault="006D20A6">
            <w:pPr>
              <w:pStyle w:val="BodyText"/>
              <w:rPr>
                <w:del w:id="5366" w:author="Georg Birgisson" w:date="2021-10-06T14:24:00Z"/>
                <w:rFonts w:eastAsia="Times New Roman"/>
                <w:color w:val="000000"/>
                <w:lang w:eastAsia="is-IS"/>
              </w:rPr>
              <w:pPrChange w:id="5367" w:author="Georg Birgisson" w:date="2021-10-06T14:25:00Z">
                <w:pPr/>
              </w:pPrChange>
            </w:pPr>
            <w:del w:id="5368" w:author="Georg Birgisson" w:date="2021-10-06T14:24:00Z">
              <w:r w:rsidRPr="006D20A6" w:rsidDel="00EC7212">
                <w:rPr>
                  <w:rFonts w:eastAsia="Times New Roman"/>
                  <w:color w:val="000000"/>
                  <w:lang w:eastAsia="is-IS"/>
                </w:rPr>
                <w:delText>cac:DocumentReference/cbc:ID/@schemeID</w:delText>
              </w:r>
            </w:del>
          </w:p>
        </w:tc>
        <w:tc>
          <w:tcPr>
            <w:tcW w:w="2808" w:type="dxa"/>
            <w:tcBorders>
              <w:top w:val="nil"/>
              <w:left w:val="nil"/>
              <w:bottom w:val="single" w:sz="4" w:space="0" w:color="auto"/>
              <w:right w:val="single" w:sz="4" w:space="0" w:color="auto"/>
            </w:tcBorders>
            <w:shd w:val="clear" w:color="auto" w:fill="auto"/>
            <w:noWrap/>
            <w:hideMark/>
          </w:tcPr>
          <w:p w14:paraId="5B6CC905" w14:textId="7A9CE4A4" w:rsidR="006D20A6" w:rsidRPr="006D20A6" w:rsidDel="00EC7212" w:rsidRDefault="006D20A6">
            <w:pPr>
              <w:pStyle w:val="BodyText"/>
              <w:rPr>
                <w:del w:id="5369" w:author="Georg Birgisson" w:date="2021-10-06T14:24:00Z"/>
                <w:rFonts w:eastAsia="Times New Roman"/>
                <w:color w:val="000000"/>
                <w:lang w:eastAsia="is-IS"/>
              </w:rPr>
              <w:pPrChange w:id="5370" w:author="Georg Birgisson" w:date="2021-10-06T14:25:00Z">
                <w:pPr/>
              </w:pPrChange>
            </w:pPr>
            <w:del w:id="5371" w:author="Georg Birgisson" w:date="2021-10-06T14:24:00Z">
              <w:r w:rsidRPr="006D20A6" w:rsidDel="00EC7212">
                <w:rPr>
                  <w:rFonts w:eastAsia="Times New Roman"/>
                  <w:color w:val="000000"/>
                  <w:lang w:eastAsia="is-IS"/>
                </w:rPr>
                <w:delText> </w:delText>
              </w:r>
            </w:del>
          </w:p>
        </w:tc>
      </w:tr>
      <w:tr w:rsidR="006D20A6" w:rsidRPr="006D20A6" w:rsidDel="00EC7212" w14:paraId="3F7E26A2" w14:textId="65A1FE64" w:rsidTr="00A61027">
        <w:trPr>
          <w:trHeight w:val="300"/>
          <w:del w:id="537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444FD14" w14:textId="58E3C1CE" w:rsidR="006D20A6" w:rsidRPr="006D20A6" w:rsidDel="00EC7212" w:rsidRDefault="006D20A6">
            <w:pPr>
              <w:pStyle w:val="BodyText"/>
              <w:rPr>
                <w:del w:id="5373" w:author="Georg Birgisson" w:date="2021-10-06T14:24:00Z"/>
                <w:rFonts w:eastAsia="Times New Roman"/>
                <w:color w:val="000000"/>
                <w:lang w:eastAsia="is-IS"/>
              </w:rPr>
              <w:pPrChange w:id="5374" w:author="Georg Birgisson" w:date="2021-10-06T14:25:00Z">
                <w:pPr>
                  <w:jc w:val="right"/>
                </w:pPr>
              </w:pPrChange>
            </w:pPr>
            <w:del w:id="5375" w:author="Georg Birgisson" w:date="2021-10-06T14:24:00Z">
              <w:r w:rsidRPr="006D20A6" w:rsidDel="00EC7212">
                <w:rPr>
                  <w:rFonts w:eastAsia="Times New Roman"/>
                  <w:color w:val="000000"/>
                  <w:lang w:eastAsia="is-IS"/>
                </w:rPr>
                <w:lastRenderedPageBreak/>
                <w:delText>282</w:delText>
              </w:r>
            </w:del>
          </w:p>
        </w:tc>
        <w:tc>
          <w:tcPr>
            <w:tcW w:w="1068" w:type="dxa"/>
            <w:tcBorders>
              <w:top w:val="nil"/>
              <w:left w:val="nil"/>
              <w:bottom w:val="single" w:sz="4" w:space="0" w:color="auto"/>
              <w:right w:val="single" w:sz="4" w:space="0" w:color="auto"/>
            </w:tcBorders>
            <w:shd w:val="clear" w:color="auto" w:fill="auto"/>
            <w:noWrap/>
            <w:hideMark/>
          </w:tcPr>
          <w:p w14:paraId="65AD8E67" w14:textId="695CE05A" w:rsidR="006D20A6" w:rsidRPr="006D20A6" w:rsidDel="00EC7212" w:rsidRDefault="006D20A6">
            <w:pPr>
              <w:pStyle w:val="BodyText"/>
              <w:rPr>
                <w:del w:id="5376" w:author="Georg Birgisson" w:date="2021-10-06T14:24:00Z"/>
                <w:rFonts w:eastAsia="Times New Roman"/>
                <w:color w:val="000000"/>
                <w:lang w:eastAsia="is-IS"/>
              </w:rPr>
              <w:pPrChange w:id="5377" w:author="Georg Birgisson" w:date="2021-10-06T14:25:00Z">
                <w:pPr/>
              </w:pPrChange>
            </w:pPr>
            <w:del w:id="5378" w:author="Georg Birgisson" w:date="2021-10-06T14:24:00Z">
              <w:r w:rsidRPr="006D20A6" w:rsidDel="00EC7212">
                <w:rPr>
                  <w:rFonts w:eastAsia="Times New Roman"/>
                  <w:color w:val="000000"/>
                  <w:lang w:eastAsia="is-IS"/>
                </w:rPr>
                <w:delText>BT-129</w:delText>
              </w:r>
            </w:del>
          </w:p>
        </w:tc>
        <w:tc>
          <w:tcPr>
            <w:tcW w:w="561" w:type="dxa"/>
            <w:tcBorders>
              <w:top w:val="nil"/>
              <w:left w:val="nil"/>
              <w:bottom w:val="single" w:sz="4" w:space="0" w:color="auto"/>
              <w:right w:val="single" w:sz="4" w:space="0" w:color="auto"/>
            </w:tcBorders>
            <w:shd w:val="clear" w:color="auto" w:fill="auto"/>
            <w:noWrap/>
            <w:hideMark/>
          </w:tcPr>
          <w:p w14:paraId="4E3CF0B7" w14:textId="485510D8" w:rsidR="006D20A6" w:rsidRPr="006D20A6" w:rsidDel="00EC7212" w:rsidRDefault="006D20A6">
            <w:pPr>
              <w:pStyle w:val="BodyText"/>
              <w:rPr>
                <w:del w:id="5379" w:author="Georg Birgisson" w:date="2021-10-06T14:24:00Z"/>
                <w:rFonts w:eastAsia="Times New Roman"/>
                <w:color w:val="000000"/>
                <w:lang w:eastAsia="is-IS"/>
              </w:rPr>
              <w:pPrChange w:id="5380" w:author="Georg Birgisson" w:date="2021-10-06T14:25:00Z">
                <w:pPr>
                  <w:jc w:val="center"/>
                </w:pPr>
              </w:pPrChange>
            </w:pPr>
            <w:del w:id="5381" w:author="Georg Birgisson" w:date="2021-10-06T14:24:00Z">
              <w:r w:rsidRPr="006D20A6" w:rsidDel="00EC7212">
                <w:rPr>
                  <w:rFonts w:eastAsia="Times New Roman"/>
                  <w:color w:val="000000"/>
                  <w:lang w:eastAsia="is-IS"/>
                </w:rPr>
                <w:delText>ólíkt</w:delText>
              </w:r>
            </w:del>
          </w:p>
        </w:tc>
        <w:tc>
          <w:tcPr>
            <w:tcW w:w="714" w:type="dxa"/>
            <w:tcBorders>
              <w:top w:val="nil"/>
              <w:left w:val="nil"/>
              <w:bottom w:val="single" w:sz="4" w:space="0" w:color="auto"/>
              <w:right w:val="single" w:sz="4" w:space="0" w:color="auto"/>
            </w:tcBorders>
            <w:shd w:val="clear" w:color="auto" w:fill="auto"/>
            <w:noWrap/>
            <w:hideMark/>
          </w:tcPr>
          <w:p w14:paraId="12EB7A85" w14:textId="3B5DCE9E" w:rsidR="006D20A6" w:rsidRPr="006D20A6" w:rsidDel="00EC7212" w:rsidRDefault="006D20A6">
            <w:pPr>
              <w:pStyle w:val="BodyText"/>
              <w:rPr>
                <w:del w:id="5382" w:author="Georg Birgisson" w:date="2021-10-06T14:24:00Z"/>
                <w:rFonts w:eastAsia="Times New Roman"/>
                <w:color w:val="000000"/>
                <w:lang w:eastAsia="is-IS"/>
              </w:rPr>
              <w:pPrChange w:id="5383" w:author="Georg Birgisson" w:date="2021-10-06T14:25:00Z">
                <w:pPr>
                  <w:jc w:val="center"/>
                </w:pPr>
              </w:pPrChange>
            </w:pPr>
            <w:del w:id="5384"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6EC7F237" w14:textId="72D9F911" w:rsidR="006D20A6" w:rsidRPr="006D20A6" w:rsidDel="00EC7212" w:rsidRDefault="006D20A6">
            <w:pPr>
              <w:pStyle w:val="BodyText"/>
              <w:rPr>
                <w:del w:id="5385" w:author="Georg Birgisson" w:date="2021-10-06T14:24:00Z"/>
                <w:rFonts w:eastAsia="Times New Roman"/>
                <w:color w:val="000000"/>
                <w:lang w:eastAsia="is-IS"/>
              </w:rPr>
              <w:pPrChange w:id="5386" w:author="Georg Birgisson" w:date="2021-10-06T14:25:00Z">
                <w:pPr/>
              </w:pPrChange>
            </w:pPr>
            <w:del w:id="5387" w:author="Georg Birgisson" w:date="2021-10-06T14:24:00Z">
              <w:r w:rsidRPr="006D20A6" w:rsidDel="00EC7212">
                <w:rPr>
                  <w:rFonts w:eastAsia="Times New Roman"/>
                  <w:color w:val="000000"/>
                  <w:lang w:eastAsia="is-IS"/>
                </w:rPr>
                <w:delText>cbc:InvoicedQuantity</w:delText>
              </w:r>
            </w:del>
          </w:p>
        </w:tc>
        <w:tc>
          <w:tcPr>
            <w:tcW w:w="2808" w:type="dxa"/>
            <w:tcBorders>
              <w:top w:val="nil"/>
              <w:left w:val="nil"/>
              <w:bottom w:val="single" w:sz="4" w:space="0" w:color="auto"/>
              <w:right w:val="single" w:sz="4" w:space="0" w:color="auto"/>
            </w:tcBorders>
            <w:shd w:val="clear" w:color="auto" w:fill="auto"/>
            <w:noWrap/>
            <w:hideMark/>
          </w:tcPr>
          <w:p w14:paraId="07A42723" w14:textId="1C46DD3C" w:rsidR="006D20A6" w:rsidRPr="006D20A6" w:rsidDel="00EC7212" w:rsidRDefault="006D20A6">
            <w:pPr>
              <w:pStyle w:val="BodyText"/>
              <w:rPr>
                <w:del w:id="5388" w:author="Georg Birgisson" w:date="2021-10-06T14:24:00Z"/>
                <w:rFonts w:eastAsia="Times New Roman"/>
                <w:color w:val="000000"/>
                <w:lang w:eastAsia="is-IS"/>
              </w:rPr>
              <w:pPrChange w:id="5389" w:author="Georg Birgisson" w:date="2021-10-06T14:25:00Z">
                <w:pPr/>
              </w:pPrChange>
            </w:pPr>
            <w:del w:id="5390" w:author="Georg Birgisson" w:date="2021-10-06T14:24:00Z">
              <w:r w:rsidRPr="006D20A6" w:rsidDel="00EC7212">
                <w:rPr>
                  <w:rFonts w:eastAsia="Times New Roman"/>
                  <w:color w:val="000000"/>
                  <w:lang w:eastAsia="is-IS"/>
                </w:rPr>
                <w:delText> </w:delText>
              </w:r>
            </w:del>
          </w:p>
        </w:tc>
      </w:tr>
      <w:tr w:rsidR="006D20A6" w:rsidRPr="006D20A6" w:rsidDel="00EC7212" w14:paraId="5D81CDBC" w14:textId="38E5414C" w:rsidTr="00A61027">
        <w:trPr>
          <w:trHeight w:val="300"/>
          <w:del w:id="539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59CE22D" w14:textId="01227BD3" w:rsidR="006D20A6" w:rsidRPr="006D20A6" w:rsidDel="00EC7212" w:rsidRDefault="006D20A6">
            <w:pPr>
              <w:pStyle w:val="BodyText"/>
              <w:rPr>
                <w:del w:id="5392" w:author="Georg Birgisson" w:date="2021-10-06T14:24:00Z"/>
                <w:rFonts w:eastAsia="Times New Roman"/>
                <w:color w:val="000000"/>
                <w:lang w:eastAsia="is-IS"/>
              </w:rPr>
              <w:pPrChange w:id="5393" w:author="Georg Birgisson" w:date="2021-10-06T14:25:00Z">
                <w:pPr>
                  <w:jc w:val="right"/>
                </w:pPr>
              </w:pPrChange>
            </w:pPr>
            <w:del w:id="5394" w:author="Georg Birgisson" w:date="2021-10-06T14:24:00Z">
              <w:r w:rsidRPr="006D20A6" w:rsidDel="00EC7212">
                <w:rPr>
                  <w:rFonts w:eastAsia="Times New Roman"/>
                  <w:color w:val="000000"/>
                  <w:lang w:eastAsia="is-IS"/>
                </w:rPr>
                <w:delText>283</w:delText>
              </w:r>
            </w:del>
          </w:p>
        </w:tc>
        <w:tc>
          <w:tcPr>
            <w:tcW w:w="1068" w:type="dxa"/>
            <w:tcBorders>
              <w:top w:val="nil"/>
              <w:left w:val="nil"/>
              <w:bottom w:val="single" w:sz="4" w:space="0" w:color="auto"/>
              <w:right w:val="single" w:sz="4" w:space="0" w:color="auto"/>
            </w:tcBorders>
            <w:shd w:val="clear" w:color="auto" w:fill="auto"/>
            <w:noWrap/>
            <w:hideMark/>
          </w:tcPr>
          <w:p w14:paraId="4E9DC392" w14:textId="2D921125" w:rsidR="006D20A6" w:rsidRPr="006D20A6" w:rsidDel="00EC7212" w:rsidRDefault="006D20A6">
            <w:pPr>
              <w:pStyle w:val="BodyText"/>
              <w:rPr>
                <w:del w:id="5395" w:author="Georg Birgisson" w:date="2021-10-06T14:24:00Z"/>
                <w:rFonts w:eastAsia="Times New Roman"/>
                <w:color w:val="000000"/>
                <w:lang w:eastAsia="is-IS"/>
              </w:rPr>
              <w:pPrChange w:id="5396" w:author="Georg Birgisson" w:date="2021-10-06T14:25:00Z">
                <w:pPr/>
              </w:pPrChange>
            </w:pPr>
            <w:del w:id="5397" w:author="Georg Birgisson" w:date="2021-10-06T14:24:00Z">
              <w:r w:rsidRPr="006D20A6" w:rsidDel="00EC7212">
                <w:rPr>
                  <w:rFonts w:eastAsia="Times New Roman"/>
                  <w:color w:val="000000"/>
                  <w:lang w:eastAsia="is-IS"/>
                </w:rPr>
                <w:delText>BT-130</w:delText>
              </w:r>
            </w:del>
          </w:p>
        </w:tc>
        <w:tc>
          <w:tcPr>
            <w:tcW w:w="561" w:type="dxa"/>
            <w:tcBorders>
              <w:top w:val="nil"/>
              <w:left w:val="nil"/>
              <w:bottom w:val="single" w:sz="4" w:space="0" w:color="auto"/>
              <w:right w:val="single" w:sz="4" w:space="0" w:color="auto"/>
            </w:tcBorders>
            <w:shd w:val="clear" w:color="auto" w:fill="auto"/>
            <w:noWrap/>
            <w:hideMark/>
          </w:tcPr>
          <w:p w14:paraId="15648F1C" w14:textId="7589DDB9" w:rsidR="006D20A6" w:rsidRPr="006D20A6" w:rsidDel="00EC7212" w:rsidRDefault="006D20A6">
            <w:pPr>
              <w:pStyle w:val="BodyText"/>
              <w:rPr>
                <w:del w:id="5398" w:author="Georg Birgisson" w:date="2021-10-06T14:24:00Z"/>
                <w:rFonts w:eastAsia="Times New Roman"/>
                <w:color w:val="000000"/>
                <w:lang w:eastAsia="is-IS"/>
              </w:rPr>
              <w:pPrChange w:id="5399" w:author="Georg Birgisson" w:date="2021-10-06T14:25:00Z">
                <w:pPr>
                  <w:jc w:val="center"/>
                </w:pPr>
              </w:pPrChange>
            </w:pPr>
            <w:del w:id="5400" w:author="Georg Birgisson" w:date="2021-10-06T14:24:00Z">
              <w:r w:rsidRPr="006D20A6" w:rsidDel="00EC7212">
                <w:rPr>
                  <w:rFonts w:eastAsia="Times New Roman"/>
                  <w:color w:val="000000"/>
                  <w:lang w:eastAsia="is-IS"/>
                </w:rPr>
                <w:delText>ólíkt</w:delText>
              </w:r>
            </w:del>
          </w:p>
        </w:tc>
        <w:tc>
          <w:tcPr>
            <w:tcW w:w="714" w:type="dxa"/>
            <w:tcBorders>
              <w:top w:val="nil"/>
              <w:left w:val="nil"/>
              <w:bottom w:val="single" w:sz="4" w:space="0" w:color="auto"/>
              <w:right w:val="single" w:sz="4" w:space="0" w:color="auto"/>
            </w:tcBorders>
            <w:shd w:val="clear" w:color="auto" w:fill="auto"/>
            <w:noWrap/>
            <w:hideMark/>
          </w:tcPr>
          <w:p w14:paraId="4DD2DB32" w14:textId="76A04084" w:rsidR="006D20A6" w:rsidRPr="006D20A6" w:rsidDel="00EC7212" w:rsidRDefault="006D20A6">
            <w:pPr>
              <w:pStyle w:val="BodyText"/>
              <w:rPr>
                <w:del w:id="5401" w:author="Georg Birgisson" w:date="2021-10-06T14:24:00Z"/>
                <w:rFonts w:eastAsia="Times New Roman"/>
                <w:color w:val="000000"/>
                <w:lang w:eastAsia="is-IS"/>
              </w:rPr>
              <w:pPrChange w:id="5402" w:author="Georg Birgisson" w:date="2021-10-06T14:25:00Z">
                <w:pPr>
                  <w:jc w:val="center"/>
                </w:pPr>
              </w:pPrChange>
            </w:pPr>
            <w:del w:id="5403"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2D2FE595" w14:textId="03E67914" w:rsidR="006D20A6" w:rsidRPr="006D20A6" w:rsidDel="00EC7212" w:rsidRDefault="006D20A6">
            <w:pPr>
              <w:pStyle w:val="BodyText"/>
              <w:rPr>
                <w:del w:id="5404" w:author="Georg Birgisson" w:date="2021-10-06T14:24:00Z"/>
                <w:rFonts w:eastAsia="Times New Roman"/>
                <w:color w:val="000000"/>
                <w:lang w:eastAsia="is-IS"/>
              </w:rPr>
              <w:pPrChange w:id="5405" w:author="Georg Birgisson" w:date="2021-10-06T14:25:00Z">
                <w:pPr/>
              </w:pPrChange>
            </w:pPr>
            <w:del w:id="5406" w:author="Georg Birgisson" w:date="2021-10-06T14:24:00Z">
              <w:r w:rsidRPr="006D20A6" w:rsidDel="00EC7212">
                <w:rPr>
                  <w:rFonts w:eastAsia="Times New Roman"/>
                  <w:color w:val="000000"/>
                  <w:lang w:eastAsia="is-IS"/>
                </w:rPr>
                <w:delText>cbc:InvoicedQuantity/@unitCode</w:delText>
              </w:r>
            </w:del>
          </w:p>
        </w:tc>
        <w:tc>
          <w:tcPr>
            <w:tcW w:w="2808" w:type="dxa"/>
            <w:tcBorders>
              <w:top w:val="nil"/>
              <w:left w:val="nil"/>
              <w:bottom w:val="single" w:sz="4" w:space="0" w:color="auto"/>
              <w:right w:val="single" w:sz="4" w:space="0" w:color="auto"/>
            </w:tcBorders>
            <w:shd w:val="clear" w:color="auto" w:fill="auto"/>
            <w:noWrap/>
            <w:hideMark/>
          </w:tcPr>
          <w:p w14:paraId="2187457F" w14:textId="3FE114BC" w:rsidR="006D20A6" w:rsidRPr="006D20A6" w:rsidDel="00EC7212" w:rsidRDefault="006D20A6">
            <w:pPr>
              <w:pStyle w:val="BodyText"/>
              <w:rPr>
                <w:del w:id="5407" w:author="Georg Birgisson" w:date="2021-10-06T14:24:00Z"/>
                <w:rFonts w:eastAsia="Times New Roman"/>
                <w:color w:val="000000"/>
                <w:lang w:eastAsia="is-IS"/>
              </w:rPr>
              <w:pPrChange w:id="5408" w:author="Georg Birgisson" w:date="2021-10-06T14:25:00Z">
                <w:pPr/>
              </w:pPrChange>
            </w:pPr>
            <w:del w:id="5409" w:author="Georg Birgisson" w:date="2021-10-06T14:24:00Z">
              <w:r w:rsidRPr="006D20A6" w:rsidDel="00EC7212">
                <w:rPr>
                  <w:rFonts w:eastAsia="Times New Roman"/>
                  <w:color w:val="000000"/>
                  <w:lang w:eastAsia="is-IS"/>
                </w:rPr>
                <w:delText> </w:delText>
              </w:r>
            </w:del>
          </w:p>
        </w:tc>
      </w:tr>
      <w:tr w:rsidR="006D20A6" w:rsidRPr="006D20A6" w:rsidDel="00EC7212" w14:paraId="6D258B21" w14:textId="033F4D84" w:rsidTr="00A61027">
        <w:trPr>
          <w:trHeight w:val="300"/>
          <w:del w:id="541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7BE92C4" w14:textId="743FCA41" w:rsidR="006D20A6" w:rsidRPr="006D20A6" w:rsidDel="00EC7212" w:rsidRDefault="006D20A6">
            <w:pPr>
              <w:pStyle w:val="BodyText"/>
              <w:rPr>
                <w:del w:id="5411" w:author="Georg Birgisson" w:date="2021-10-06T14:24:00Z"/>
                <w:rFonts w:eastAsia="Times New Roman"/>
                <w:color w:val="000000"/>
                <w:lang w:eastAsia="is-IS"/>
              </w:rPr>
              <w:pPrChange w:id="5412" w:author="Georg Birgisson" w:date="2021-10-06T14:25:00Z">
                <w:pPr>
                  <w:jc w:val="right"/>
                </w:pPr>
              </w:pPrChange>
            </w:pPr>
            <w:del w:id="5413" w:author="Georg Birgisson" w:date="2021-10-06T14:24:00Z">
              <w:r w:rsidRPr="006D20A6" w:rsidDel="00EC7212">
                <w:rPr>
                  <w:rFonts w:eastAsia="Times New Roman"/>
                  <w:color w:val="000000"/>
                  <w:lang w:eastAsia="is-IS"/>
                </w:rPr>
                <w:delText>284</w:delText>
              </w:r>
            </w:del>
          </w:p>
        </w:tc>
        <w:tc>
          <w:tcPr>
            <w:tcW w:w="1068" w:type="dxa"/>
            <w:tcBorders>
              <w:top w:val="nil"/>
              <w:left w:val="nil"/>
              <w:bottom w:val="single" w:sz="4" w:space="0" w:color="auto"/>
              <w:right w:val="single" w:sz="4" w:space="0" w:color="auto"/>
            </w:tcBorders>
            <w:shd w:val="clear" w:color="auto" w:fill="auto"/>
            <w:noWrap/>
            <w:hideMark/>
          </w:tcPr>
          <w:p w14:paraId="45115181" w14:textId="6416A4E1" w:rsidR="006D20A6" w:rsidRPr="006D20A6" w:rsidDel="00EC7212" w:rsidRDefault="006D20A6">
            <w:pPr>
              <w:pStyle w:val="BodyText"/>
              <w:rPr>
                <w:del w:id="5414" w:author="Georg Birgisson" w:date="2021-10-06T14:24:00Z"/>
                <w:rFonts w:eastAsia="Times New Roman"/>
                <w:color w:val="000000"/>
                <w:lang w:eastAsia="is-IS"/>
              </w:rPr>
              <w:pPrChange w:id="5415" w:author="Georg Birgisson" w:date="2021-10-06T14:25:00Z">
                <w:pPr/>
              </w:pPrChange>
            </w:pPr>
            <w:del w:id="5416" w:author="Georg Birgisson" w:date="2021-10-06T14:24:00Z">
              <w:r w:rsidRPr="006D20A6" w:rsidDel="00EC7212">
                <w:rPr>
                  <w:rFonts w:eastAsia="Times New Roman"/>
                  <w:color w:val="000000"/>
                  <w:lang w:eastAsia="is-IS"/>
                </w:rPr>
                <w:delText>BT-131</w:delText>
              </w:r>
            </w:del>
          </w:p>
        </w:tc>
        <w:tc>
          <w:tcPr>
            <w:tcW w:w="561" w:type="dxa"/>
            <w:tcBorders>
              <w:top w:val="nil"/>
              <w:left w:val="nil"/>
              <w:bottom w:val="single" w:sz="4" w:space="0" w:color="auto"/>
              <w:right w:val="single" w:sz="4" w:space="0" w:color="auto"/>
            </w:tcBorders>
            <w:shd w:val="clear" w:color="auto" w:fill="auto"/>
            <w:noWrap/>
            <w:hideMark/>
          </w:tcPr>
          <w:p w14:paraId="447095B5" w14:textId="0F9EF739" w:rsidR="006D20A6" w:rsidRPr="006D20A6" w:rsidDel="00EC7212" w:rsidRDefault="006D20A6">
            <w:pPr>
              <w:pStyle w:val="BodyText"/>
              <w:rPr>
                <w:del w:id="5417" w:author="Georg Birgisson" w:date="2021-10-06T14:24:00Z"/>
                <w:rFonts w:eastAsia="Times New Roman"/>
                <w:color w:val="000000"/>
                <w:lang w:eastAsia="is-IS"/>
              </w:rPr>
              <w:pPrChange w:id="5418" w:author="Georg Birgisson" w:date="2021-10-06T14:25:00Z">
                <w:pPr>
                  <w:jc w:val="center"/>
                </w:pPr>
              </w:pPrChange>
            </w:pPr>
            <w:del w:id="5419"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2E2C2469" w14:textId="0266AF09" w:rsidR="006D20A6" w:rsidRPr="006D20A6" w:rsidDel="00EC7212" w:rsidRDefault="006D20A6">
            <w:pPr>
              <w:pStyle w:val="BodyText"/>
              <w:rPr>
                <w:del w:id="5420" w:author="Georg Birgisson" w:date="2021-10-06T14:24:00Z"/>
                <w:rFonts w:eastAsia="Times New Roman"/>
                <w:color w:val="000000"/>
                <w:lang w:eastAsia="is-IS"/>
              </w:rPr>
              <w:pPrChange w:id="5421" w:author="Georg Birgisson" w:date="2021-10-06T14:25:00Z">
                <w:pPr>
                  <w:jc w:val="center"/>
                </w:pPr>
              </w:pPrChange>
            </w:pPr>
            <w:del w:id="5422"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6E7D99F2" w14:textId="465465C7" w:rsidR="006D20A6" w:rsidRPr="006D20A6" w:rsidDel="00EC7212" w:rsidRDefault="006D20A6">
            <w:pPr>
              <w:pStyle w:val="BodyText"/>
              <w:rPr>
                <w:del w:id="5423" w:author="Georg Birgisson" w:date="2021-10-06T14:24:00Z"/>
                <w:rFonts w:eastAsia="Times New Roman"/>
                <w:color w:val="000000"/>
                <w:lang w:eastAsia="is-IS"/>
              </w:rPr>
              <w:pPrChange w:id="5424" w:author="Georg Birgisson" w:date="2021-10-06T14:25:00Z">
                <w:pPr/>
              </w:pPrChange>
            </w:pPr>
            <w:del w:id="5425" w:author="Georg Birgisson" w:date="2021-10-06T14:24:00Z">
              <w:r w:rsidRPr="006D20A6" w:rsidDel="00EC7212">
                <w:rPr>
                  <w:rFonts w:eastAsia="Times New Roman"/>
                  <w:color w:val="000000"/>
                  <w:lang w:eastAsia="is-IS"/>
                </w:rPr>
                <w:delText>cbc:LineExtensionAmount</w:delText>
              </w:r>
            </w:del>
          </w:p>
        </w:tc>
        <w:tc>
          <w:tcPr>
            <w:tcW w:w="2808" w:type="dxa"/>
            <w:tcBorders>
              <w:top w:val="nil"/>
              <w:left w:val="nil"/>
              <w:bottom w:val="single" w:sz="4" w:space="0" w:color="auto"/>
              <w:right w:val="single" w:sz="4" w:space="0" w:color="auto"/>
            </w:tcBorders>
            <w:shd w:val="clear" w:color="auto" w:fill="auto"/>
            <w:noWrap/>
            <w:hideMark/>
          </w:tcPr>
          <w:p w14:paraId="6387D5E5" w14:textId="32AF1EDA" w:rsidR="006D20A6" w:rsidRPr="006D20A6" w:rsidDel="00EC7212" w:rsidRDefault="006D20A6">
            <w:pPr>
              <w:pStyle w:val="BodyText"/>
              <w:rPr>
                <w:del w:id="5426" w:author="Georg Birgisson" w:date="2021-10-06T14:24:00Z"/>
                <w:rFonts w:eastAsia="Times New Roman"/>
                <w:color w:val="000000"/>
                <w:lang w:eastAsia="is-IS"/>
              </w:rPr>
              <w:pPrChange w:id="5427" w:author="Georg Birgisson" w:date="2021-10-06T14:25:00Z">
                <w:pPr/>
              </w:pPrChange>
            </w:pPr>
            <w:del w:id="5428" w:author="Georg Birgisson" w:date="2021-10-06T14:24:00Z">
              <w:r w:rsidRPr="006D20A6" w:rsidDel="00EC7212">
                <w:rPr>
                  <w:rFonts w:eastAsia="Times New Roman"/>
                  <w:color w:val="000000"/>
                  <w:lang w:eastAsia="is-IS"/>
                </w:rPr>
                <w:delText> </w:delText>
              </w:r>
            </w:del>
          </w:p>
        </w:tc>
      </w:tr>
      <w:tr w:rsidR="006D20A6" w:rsidRPr="006D20A6" w:rsidDel="00EC7212" w14:paraId="2A91F6B1" w14:textId="3423E58D" w:rsidTr="00A61027">
        <w:trPr>
          <w:trHeight w:val="300"/>
          <w:del w:id="542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4576221" w14:textId="04FD4306" w:rsidR="006D20A6" w:rsidRPr="006D20A6" w:rsidDel="00EC7212" w:rsidRDefault="006D20A6">
            <w:pPr>
              <w:pStyle w:val="BodyText"/>
              <w:rPr>
                <w:del w:id="5430" w:author="Georg Birgisson" w:date="2021-10-06T14:24:00Z"/>
                <w:rFonts w:eastAsia="Times New Roman"/>
                <w:color w:val="000000"/>
                <w:lang w:eastAsia="is-IS"/>
              </w:rPr>
              <w:pPrChange w:id="5431" w:author="Georg Birgisson" w:date="2021-10-06T14:25:00Z">
                <w:pPr>
                  <w:jc w:val="right"/>
                </w:pPr>
              </w:pPrChange>
            </w:pPr>
            <w:del w:id="5432" w:author="Georg Birgisson" w:date="2021-10-06T14:24:00Z">
              <w:r w:rsidRPr="006D20A6" w:rsidDel="00EC7212">
                <w:rPr>
                  <w:rFonts w:eastAsia="Times New Roman"/>
                  <w:color w:val="000000"/>
                  <w:lang w:eastAsia="is-IS"/>
                </w:rPr>
                <w:delText>289</w:delText>
              </w:r>
            </w:del>
          </w:p>
        </w:tc>
        <w:tc>
          <w:tcPr>
            <w:tcW w:w="1068" w:type="dxa"/>
            <w:tcBorders>
              <w:top w:val="nil"/>
              <w:left w:val="nil"/>
              <w:bottom w:val="single" w:sz="4" w:space="0" w:color="auto"/>
              <w:right w:val="single" w:sz="4" w:space="0" w:color="auto"/>
            </w:tcBorders>
            <w:shd w:val="clear" w:color="auto" w:fill="auto"/>
            <w:noWrap/>
            <w:hideMark/>
          </w:tcPr>
          <w:p w14:paraId="375C709E" w14:textId="58B250F5" w:rsidR="006D20A6" w:rsidRPr="006D20A6" w:rsidDel="00EC7212" w:rsidRDefault="006D20A6">
            <w:pPr>
              <w:pStyle w:val="BodyText"/>
              <w:rPr>
                <w:del w:id="5433" w:author="Georg Birgisson" w:date="2021-10-06T14:24:00Z"/>
                <w:rFonts w:eastAsia="Times New Roman"/>
                <w:color w:val="000000"/>
                <w:lang w:eastAsia="is-IS"/>
              </w:rPr>
              <w:pPrChange w:id="5434" w:author="Georg Birgisson" w:date="2021-10-06T14:25:00Z">
                <w:pPr/>
              </w:pPrChange>
            </w:pPr>
            <w:del w:id="5435" w:author="Georg Birgisson" w:date="2021-10-06T14:24:00Z">
              <w:r w:rsidRPr="006D20A6" w:rsidDel="00EC7212">
                <w:rPr>
                  <w:rFonts w:eastAsia="Times New Roman"/>
                  <w:color w:val="000000"/>
                  <w:lang w:eastAsia="is-IS"/>
                </w:rPr>
                <w:delText>BT-132</w:delText>
              </w:r>
            </w:del>
          </w:p>
        </w:tc>
        <w:tc>
          <w:tcPr>
            <w:tcW w:w="561" w:type="dxa"/>
            <w:tcBorders>
              <w:top w:val="nil"/>
              <w:left w:val="nil"/>
              <w:bottom w:val="single" w:sz="4" w:space="0" w:color="auto"/>
              <w:right w:val="single" w:sz="4" w:space="0" w:color="auto"/>
            </w:tcBorders>
            <w:shd w:val="clear" w:color="auto" w:fill="auto"/>
            <w:noWrap/>
            <w:hideMark/>
          </w:tcPr>
          <w:p w14:paraId="70593510" w14:textId="523D5485" w:rsidR="006D20A6" w:rsidRPr="006D20A6" w:rsidDel="00EC7212" w:rsidRDefault="006D20A6">
            <w:pPr>
              <w:pStyle w:val="BodyText"/>
              <w:rPr>
                <w:del w:id="5436" w:author="Georg Birgisson" w:date="2021-10-06T14:24:00Z"/>
                <w:rFonts w:eastAsia="Times New Roman"/>
                <w:color w:val="000000"/>
                <w:lang w:eastAsia="is-IS"/>
              </w:rPr>
              <w:pPrChange w:id="5437" w:author="Georg Birgisson" w:date="2021-10-06T14:25:00Z">
                <w:pPr>
                  <w:jc w:val="center"/>
                </w:pPr>
              </w:pPrChange>
            </w:pPr>
            <w:del w:id="5438"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29559496" w14:textId="5A773973" w:rsidR="006D20A6" w:rsidRPr="006D20A6" w:rsidDel="00EC7212" w:rsidRDefault="006D20A6">
            <w:pPr>
              <w:pStyle w:val="BodyText"/>
              <w:rPr>
                <w:del w:id="5439" w:author="Georg Birgisson" w:date="2021-10-06T14:24:00Z"/>
                <w:rFonts w:eastAsia="Times New Roman"/>
                <w:color w:val="000000"/>
                <w:lang w:eastAsia="is-IS"/>
              </w:rPr>
              <w:pPrChange w:id="5440" w:author="Georg Birgisson" w:date="2021-10-06T14:25:00Z">
                <w:pPr>
                  <w:jc w:val="center"/>
                </w:pPr>
              </w:pPrChange>
            </w:pPr>
            <w:del w:id="5441"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5331F603" w14:textId="023F65C9" w:rsidR="006D20A6" w:rsidRPr="006D20A6" w:rsidDel="00EC7212" w:rsidRDefault="006D20A6">
            <w:pPr>
              <w:pStyle w:val="BodyText"/>
              <w:rPr>
                <w:del w:id="5442" w:author="Georg Birgisson" w:date="2021-10-06T14:24:00Z"/>
                <w:rFonts w:eastAsia="Times New Roman"/>
                <w:color w:val="000000"/>
                <w:lang w:eastAsia="is-IS"/>
              </w:rPr>
              <w:pPrChange w:id="5443" w:author="Georg Birgisson" w:date="2021-10-06T14:25:00Z">
                <w:pPr/>
              </w:pPrChange>
            </w:pPr>
            <w:del w:id="5444" w:author="Georg Birgisson" w:date="2021-10-06T14:24:00Z">
              <w:r w:rsidRPr="006D20A6" w:rsidDel="00EC7212">
                <w:rPr>
                  <w:rFonts w:eastAsia="Times New Roman"/>
                  <w:color w:val="000000"/>
                  <w:lang w:eastAsia="is-IS"/>
                </w:rPr>
                <w:delText>cac:OrderLineReference/cbc:LineID</w:delText>
              </w:r>
            </w:del>
          </w:p>
        </w:tc>
        <w:tc>
          <w:tcPr>
            <w:tcW w:w="2808" w:type="dxa"/>
            <w:tcBorders>
              <w:top w:val="nil"/>
              <w:left w:val="nil"/>
              <w:bottom w:val="single" w:sz="4" w:space="0" w:color="auto"/>
              <w:right w:val="single" w:sz="4" w:space="0" w:color="auto"/>
            </w:tcBorders>
            <w:shd w:val="clear" w:color="auto" w:fill="auto"/>
            <w:noWrap/>
            <w:hideMark/>
          </w:tcPr>
          <w:p w14:paraId="3EB7C1C8" w14:textId="430BBB79" w:rsidR="006D20A6" w:rsidRPr="006D20A6" w:rsidDel="00EC7212" w:rsidRDefault="006D20A6">
            <w:pPr>
              <w:pStyle w:val="BodyText"/>
              <w:rPr>
                <w:del w:id="5445" w:author="Georg Birgisson" w:date="2021-10-06T14:24:00Z"/>
                <w:rFonts w:eastAsia="Times New Roman"/>
                <w:color w:val="000000"/>
                <w:lang w:eastAsia="is-IS"/>
              </w:rPr>
              <w:pPrChange w:id="5446" w:author="Georg Birgisson" w:date="2021-10-06T14:25:00Z">
                <w:pPr/>
              </w:pPrChange>
            </w:pPr>
            <w:del w:id="5447" w:author="Georg Birgisson" w:date="2021-10-06T14:24:00Z">
              <w:r w:rsidRPr="006D20A6" w:rsidDel="00EC7212">
                <w:rPr>
                  <w:rFonts w:eastAsia="Times New Roman"/>
                  <w:color w:val="000000"/>
                  <w:lang w:eastAsia="is-IS"/>
                </w:rPr>
                <w:delText> </w:delText>
              </w:r>
            </w:del>
          </w:p>
        </w:tc>
      </w:tr>
      <w:tr w:rsidR="006D20A6" w:rsidRPr="006D20A6" w:rsidDel="00EC7212" w14:paraId="1D31DC72" w14:textId="74F4E0EE" w:rsidTr="00A61027">
        <w:trPr>
          <w:trHeight w:val="300"/>
          <w:del w:id="544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CB1A065" w14:textId="4D538EB3" w:rsidR="006D20A6" w:rsidRPr="006D20A6" w:rsidDel="00EC7212" w:rsidRDefault="006D20A6">
            <w:pPr>
              <w:pStyle w:val="BodyText"/>
              <w:rPr>
                <w:del w:id="5449" w:author="Georg Birgisson" w:date="2021-10-06T14:24:00Z"/>
                <w:rFonts w:eastAsia="Times New Roman"/>
                <w:color w:val="000000"/>
                <w:lang w:eastAsia="is-IS"/>
              </w:rPr>
              <w:pPrChange w:id="5450" w:author="Georg Birgisson" w:date="2021-10-06T14:25:00Z">
                <w:pPr>
                  <w:jc w:val="right"/>
                </w:pPr>
              </w:pPrChange>
            </w:pPr>
            <w:del w:id="5451" w:author="Georg Birgisson" w:date="2021-10-06T14:24:00Z">
              <w:r w:rsidRPr="006D20A6" w:rsidDel="00EC7212">
                <w:rPr>
                  <w:rFonts w:eastAsia="Times New Roman"/>
                  <w:color w:val="000000"/>
                  <w:lang w:eastAsia="is-IS"/>
                </w:rPr>
                <w:delText>290</w:delText>
              </w:r>
            </w:del>
          </w:p>
        </w:tc>
        <w:tc>
          <w:tcPr>
            <w:tcW w:w="1068" w:type="dxa"/>
            <w:tcBorders>
              <w:top w:val="nil"/>
              <w:left w:val="nil"/>
              <w:bottom w:val="single" w:sz="4" w:space="0" w:color="auto"/>
              <w:right w:val="single" w:sz="4" w:space="0" w:color="auto"/>
            </w:tcBorders>
            <w:shd w:val="clear" w:color="auto" w:fill="auto"/>
            <w:noWrap/>
            <w:hideMark/>
          </w:tcPr>
          <w:p w14:paraId="05631019" w14:textId="34A42F6A" w:rsidR="006D20A6" w:rsidRPr="006D20A6" w:rsidDel="00EC7212" w:rsidRDefault="006D20A6">
            <w:pPr>
              <w:pStyle w:val="BodyText"/>
              <w:rPr>
                <w:del w:id="5452" w:author="Georg Birgisson" w:date="2021-10-06T14:24:00Z"/>
                <w:rFonts w:eastAsia="Times New Roman"/>
                <w:color w:val="000000"/>
                <w:lang w:eastAsia="is-IS"/>
              </w:rPr>
              <w:pPrChange w:id="5453" w:author="Georg Birgisson" w:date="2021-10-06T14:25:00Z">
                <w:pPr/>
              </w:pPrChange>
            </w:pPr>
            <w:del w:id="5454" w:author="Georg Birgisson" w:date="2021-10-06T14:24:00Z">
              <w:r w:rsidRPr="006D20A6" w:rsidDel="00EC7212">
                <w:rPr>
                  <w:rFonts w:eastAsia="Times New Roman"/>
                  <w:color w:val="000000"/>
                  <w:lang w:eastAsia="is-IS"/>
                </w:rPr>
                <w:delText>BT-133</w:delText>
              </w:r>
            </w:del>
          </w:p>
        </w:tc>
        <w:tc>
          <w:tcPr>
            <w:tcW w:w="561" w:type="dxa"/>
            <w:tcBorders>
              <w:top w:val="nil"/>
              <w:left w:val="nil"/>
              <w:bottom w:val="single" w:sz="4" w:space="0" w:color="auto"/>
              <w:right w:val="single" w:sz="4" w:space="0" w:color="auto"/>
            </w:tcBorders>
            <w:shd w:val="clear" w:color="auto" w:fill="auto"/>
            <w:noWrap/>
            <w:hideMark/>
          </w:tcPr>
          <w:p w14:paraId="446D348C" w14:textId="566A2B5B" w:rsidR="006D20A6" w:rsidRPr="006D20A6" w:rsidDel="00EC7212" w:rsidRDefault="006D20A6">
            <w:pPr>
              <w:pStyle w:val="BodyText"/>
              <w:rPr>
                <w:del w:id="5455" w:author="Georg Birgisson" w:date="2021-10-06T14:24:00Z"/>
                <w:rFonts w:eastAsia="Times New Roman"/>
                <w:color w:val="000000"/>
                <w:lang w:eastAsia="is-IS"/>
              </w:rPr>
              <w:pPrChange w:id="5456" w:author="Georg Birgisson" w:date="2021-10-06T14:25:00Z">
                <w:pPr>
                  <w:jc w:val="center"/>
                </w:pPr>
              </w:pPrChange>
            </w:pPr>
            <w:del w:id="5457"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2C85B1CE" w14:textId="3242B8E0" w:rsidR="006D20A6" w:rsidRPr="006D20A6" w:rsidDel="00EC7212" w:rsidRDefault="006D20A6">
            <w:pPr>
              <w:pStyle w:val="BodyText"/>
              <w:rPr>
                <w:del w:id="5458" w:author="Georg Birgisson" w:date="2021-10-06T14:24:00Z"/>
                <w:rFonts w:eastAsia="Times New Roman"/>
                <w:color w:val="000000"/>
                <w:lang w:eastAsia="is-IS"/>
              </w:rPr>
              <w:pPrChange w:id="5459" w:author="Georg Birgisson" w:date="2021-10-06T14:25:00Z">
                <w:pPr>
                  <w:jc w:val="center"/>
                </w:pPr>
              </w:pPrChange>
            </w:pPr>
            <w:del w:id="5460"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20030899" w14:textId="5C53E614" w:rsidR="006D20A6" w:rsidRPr="006D20A6" w:rsidDel="00EC7212" w:rsidRDefault="006D20A6">
            <w:pPr>
              <w:pStyle w:val="BodyText"/>
              <w:rPr>
                <w:del w:id="5461" w:author="Georg Birgisson" w:date="2021-10-06T14:24:00Z"/>
                <w:rFonts w:eastAsia="Times New Roman"/>
                <w:color w:val="000000"/>
                <w:lang w:eastAsia="is-IS"/>
              </w:rPr>
              <w:pPrChange w:id="5462" w:author="Georg Birgisson" w:date="2021-10-06T14:25:00Z">
                <w:pPr/>
              </w:pPrChange>
            </w:pPr>
            <w:del w:id="5463" w:author="Georg Birgisson" w:date="2021-10-06T14:24:00Z">
              <w:r w:rsidRPr="006D20A6" w:rsidDel="00EC7212">
                <w:rPr>
                  <w:rFonts w:eastAsia="Times New Roman"/>
                  <w:color w:val="000000"/>
                  <w:lang w:eastAsia="is-IS"/>
                </w:rPr>
                <w:delText>cbc:AccountingCost</w:delText>
              </w:r>
            </w:del>
          </w:p>
        </w:tc>
        <w:tc>
          <w:tcPr>
            <w:tcW w:w="2808" w:type="dxa"/>
            <w:tcBorders>
              <w:top w:val="nil"/>
              <w:left w:val="nil"/>
              <w:bottom w:val="single" w:sz="4" w:space="0" w:color="auto"/>
              <w:right w:val="single" w:sz="4" w:space="0" w:color="auto"/>
            </w:tcBorders>
            <w:shd w:val="clear" w:color="auto" w:fill="auto"/>
            <w:noWrap/>
            <w:hideMark/>
          </w:tcPr>
          <w:p w14:paraId="2F6DAA7A" w14:textId="533D6267" w:rsidR="006D20A6" w:rsidRPr="006D20A6" w:rsidDel="00EC7212" w:rsidRDefault="006D20A6">
            <w:pPr>
              <w:pStyle w:val="BodyText"/>
              <w:rPr>
                <w:del w:id="5464" w:author="Georg Birgisson" w:date="2021-10-06T14:24:00Z"/>
                <w:rFonts w:eastAsia="Times New Roman"/>
                <w:color w:val="000000"/>
                <w:lang w:eastAsia="is-IS"/>
              </w:rPr>
              <w:pPrChange w:id="5465" w:author="Georg Birgisson" w:date="2021-10-06T14:25:00Z">
                <w:pPr/>
              </w:pPrChange>
            </w:pPr>
            <w:del w:id="5466" w:author="Georg Birgisson" w:date="2021-10-06T14:24:00Z">
              <w:r w:rsidRPr="006D20A6" w:rsidDel="00EC7212">
                <w:rPr>
                  <w:rFonts w:eastAsia="Times New Roman"/>
                  <w:color w:val="000000"/>
                  <w:lang w:eastAsia="is-IS"/>
                </w:rPr>
                <w:delText> </w:delText>
              </w:r>
            </w:del>
          </w:p>
        </w:tc>
      </w:tr>
      <w:tr w:rsidR="006D20A6" w:rsidRPr="006D20A6" w:rsidDel="00EC7212" w14:paraId="16A1F8B1" w14:textId="6FB64ED0" w:rsidTr="00A61027">
        <w:trPr>
          <w:trHeight w:val="300"/>
          <w:del w:id="546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CE2B7E4" w14:textId="7399E328" w:rsidR="006D20A6" w:rsidRPr="006D20A6" w:rsidDel="00EC7212" w:rsidRDefault="006D20A6">
            <w:pPr>
              <w:pStyle w:val="BodyText"/>
              <w:rPr>
                <w:del w:id="5468" w:author="Georg Birgisson" w:date="2021-10-06T14:24:00Z"/>
                <w:rFonts w:eastAsia="Times New Roman"/>
                <w:color w:val="000000"/>
                <w:lang w:eastAsia="is-IS"/>
              </w:rPr>
              <w:pPrChange w:id="5469" w:author="Georg Birgisson" w:date="2021-10-06T14:25:00Z">
                <w:pPr>
                  <w:jc w:val="right"/>
                </w:pPr>
              </w:pPrChange>
            </w:pPr>
            <w:del w:id="5470" w:author="Georg Birgisson" w:date="2021-10-06T14:24:00Z">
              <w:r w:rsidRPr="006D20A6" w:rsidDel="00EC7212">
                <w:rPr>
                  <w:rFonts w:eastAsia="Times New Roman"/>
                  <w:color w:val="000000"/>
                  <w:lang w:eastAsia="is-IS"/>
                </w:rPr>
                <w:delText>291</w:delText>
              </w:r>
            </w:del>
          </w:p>
        </w:tc>
        <w:tc>
          <w:tcPr>
            <w:tcW w:w="1068" w:type="dxa"/>
            <w:tcBorders>
              <w:top w:val="nil"/>
              <w:left w:val="nil"/>
              <w:bottom w:val="single" w:sz="4" w:space="0" w:color="auto"/>
              <w:right w:val="single" w:sz="4" w:space="0" w:color="auto"/>
            </w:tcBorders>
            <w:shd w:val="clear" w:color="auto" w:fill="auto"/>
            <w:noWrap/>
            <w:hideMark/>
          </w:tcPr>
          <w:p w14:paraId="40B55B54" w14:textId="7DC09AF9" w:rsidR="006D20A6" w:rsidRPr="006D20A6" w:rsidDel="00EC7212" w:rsidRDefault="006D20A6">
            <w:pPr>
              <w:pStyle w:val="BodyText"/>
              <w:rPr>
                <w:del w:id="5471" w:author="Georg Birgisson" w:date="2021-10-06T14:24:00Z"/>
                <w:rFonts w:eastAsia="Times New Roman"/>
                <w:color w:val="000000"/>
                <w:lang w:eastAsia="is-IS"/>
              </w:rPr>
              <w:pPrChange w:id="5472" w:author="Georg Birgisson" w:date="2021-10-06T14:25:00Z">
                <w:pPr/>
              </w:pPrChange>
            </w:pPr>
            <w:del w:id="5473" w:author="Georg Birgisson" w:date="2021-10-06T14:24:00Z">
              <w:r w:rsidRPr="006D20A6" w:rsidDel="00EC7212">
                <w:rPr>
                  <w:rFonts w:eastAsia="Times New Roman"/>
                  <w:color w:val="000000"/>
                  <w:lang w:eastAsia="is-IS"/>
                </w:rPr>
                <w:delText xml:space="preserve">BG-26 </w:delText>
              </w:r>
            </w:del>
          </w:p>
        </w:tc>
        <w:tc>
          <w:tcPr>
            <w:tcW w:w="561" w:type="dxa"/>
            <w:tcBorders>
              <w:top w:val="nil"/>
              <w:left w:val="nil"/>
              <w:bottom w:val="single" w:sz="4" w:space="0" w:color="auto"/>
              <w:right w:val="single" w:sz="4" w:space="0" w:color="auto"/>
            </w:tcBorders>
            <w:shd w:val="clear" w:color="auto" w:fill="auto"/>
            <w:noWrap/>
            <w:hideMark/>
          </w:tcPr>
          <w:p w14:paraId="087D7385" w14:textId="4A60064F" w:rsidR="006D20A6" w:rsidRPr="006D20A6" w:rsidDel="00EC7212" w:rsidRDefault="006D20A6">
            <w:pPr>
              <w:pStyle w:val="BodyText"/>
              <w:rPr>
                <w:del w:id="5474" w:author="Georg Birgisson" w:date="2021-10-06T14:24:00Z"/>
                <w:rFonts w:eastAsia="Times New Roman"/>
                <w:color w:val="000000"/>
                <w:lang w:eastAsia="is-IS"/>
              </w:rPr>
              <w:pPrChange w:id="5475" w:author="Georg Birgisson" w:date="2021-10-06T14:25:00Z">
                <w:pPr>
                  <w:jc w:val="center"/>
                </w:pPr>
              </w:pPrChange>
            </w:pPr>
            <w:del w:id="5476"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4FC56C2A" w14:textId="642E21B9" w:rsidR="006D20A6" w:rsidRPr="006D20A6" w:rsidDel="00EC7212" w:rsidRDefault="006D20A6">
            <w:pPr>
              <w:pStyle w:val="BodyText"/>
              <w:rPr>
                <w:del w:id="5477" w:author="Georg Birgisson" w:date="2021-10-06T14:24:00Z"/>
                <w:rFonts w:eastAsia="Times New Roman"/>
                <w:color w:val="000000"/>
                <w:lang w:eastAsia="is-IS"/>
              </w:rPr>
              <w:pPrChange w:id="5478" w:author="Georg Birgisson" w:date="2021-10-06T14:25:00Z">
                <w:pPr>
                  <w:jc w:val="center"/>
                </w:pPr>
              </w:pPrChange>
            </w:pPr>
            <w:del w:id="5479"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63D35F99" w14:textId="544CCCDE" w:rsidR="006D20A6" w:rsidRPr="006D20A6" w:rsidDel="00EC7212" w:rsidRDefault="006D20A6">
            <w:pPr>
              <w:pStyle w:val="BodyText"/>
              <w:rPr>
                <w:del w:id="5480" w:author="Georg Birgisson" w:date="2021-10-06T14:24:00Z"/>
                <w:rFonts w:eastAsia="Times New Roman"/>
                <w:color w:val="000000"/>
                <w:lang w:eastAsia="is-IS"/>
              </w:rPr>
              <w:pPrChange w:id="5481" w:author="Georg Birgisson" w:date="2021-10-06T14:25:00Z">
                <w:pPr/>
              </w:pPrChange>
            </w:pPr>
            <w:del w:id="5482" w:author="Georg Birgisson" w:date="2021-10-06T14:24:00Z">
              <w:r w:rsidRPr="006D20A6" w:rsidDel="00EC7212">
                <w:rPr>
                  <w:rFonts w:eastAsia="Times New Roman"/>
                  <w:color w:val="000000"/>
                  <w:lang w:eastAsia="is-IS"/>
                </w:rPr>
                <w:delText>cac:InvoicePeriod</w:delText>
              </w:r>
            </w:del>
          </w:p>
        </w:tc>
        <w:tc>
          <w:tcPr>
            <w:tcW w:w="2808" w:type="dxa"/>
            <w:tcBorders>
              <w:top w:val="nil"/>
              <w:left w:val="nil"/>
              <w:bottom w:val="single" w:sz="4" w:space="0" w:color="auto"/>
              <w:right w:val="single" w:sz="4" w:space="0" w:color="auto"/>
            </w:tcBorders>
            <w:shd w:val="clear" w:color="auto" w:fill="auto"/>
            <w:noWrap/>
            <w:hideMark/>
          </w:tcPr>
          <w:p w14:paraId="3F075057" w14:textId="6A5C3DA8" w:rsidR="006D20A6" w:rsidRPr="006D20A6" w:rsidDel="00EC7212" w:rsidRDefault="006D20A6">
            <w:pPr>
              <w:pStyle w:val="BodyText"/>
              <w:rPr>
                <w:del w:id="5483" w:author="Georg Birgisson" w:date="2021-10-06T14:24:00Z"/>
                <w:rFonts w:eastAsia="Times New Roman"/>
                <w:color w:val="000000"/>
                <w:lang w:eastAsia="is-IS"/>
              </w:rPr>
              <w:pPrChange w:id="5484" w:author="Georg Birgisson" w:date="2021-10-06T14:25:00Z">
                <w:pPr/>
              </w:pPrChange>
            </w:pPr>
            <w:del w:id="5485" w:author="Georg Birgisson" w:date="2021-10-06T14:24:00Z">
              <w:r w:rsidRPr="006D20A6" w:rsidDel="00EC7212">
                <w:rPr>
                  <w:rFonts w:eastAsia="Times New Roman"/>
                  <w:color w:val="000000"/>
                  <w:lang w:eastAsia="is-IS"/>
                </w:rPr>
                <w:delText> </w:delText>
              </w:r>
            </w:del>
          </w:p>
        </w:tc>
      </w:tr>
      <w:tr w:rsidR="006D20A6" w:rsidRPr="006D20A6" w:rsidDel="00EC7212" w14:paraId="30A29C73" w14:textId="28711C69" w:rsidTr="00A61027">
        <w:trPr>
          <w:trHeight w:val="300"/>
          <w:del w:id="548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ECE6508" w14:textId="07319AE3" w:rsidR="006D20A6" w:rsidRPr="006D20A6" w:rsidDel="00EC7212" w:rsidRDefault="006D20A6">
            <w:pPr>
              <w:pStyle w:val="BodyText"/>
              <w:rPr>
                <w:del w:id="5487" w:author="Georg Birgisson" w:date="2021-10-06T14:24:00Z"/>
                <w:rFonts w:eastAsia="Times New Roman"/>
                <w:color w:val="000000"/>
                <w:lang w:eastAsia="is-IS"/>
              </w:rPr>
              <w:pPrChange w:id="5488" w:author="Georg Birgisson" w:date="2021-10-06T14:25:00Z">
                <w:pPr>
                  <w:jc w:val="right"/>
                </w:pPr>
              </w:pPrChange>
            </w:pPr>
            <w:del w:id="5489" w:author="Georg Birgisson" w:date="2021-10-06T14:24:00Z">
              <w:r w:rsidRPr="006D20A6" w:rsidDel="00EC7212">
                <w:rPr>
                  <w:rFonts w:eastAsia="Times New Roman"/>
                  <w:color w:val="000000"/>
                  <w:lang w:eastAsia="is-IS"/>
                </w:rPr>
                <w:delText>292</w:delText>
              </w:r>
            </w:del>
          </w:p>
        </w:tc>
        <w:tc>
          <w:tcPr>
            <w:tcW w:w="1068" w:type="dxa"/>
            <w:tcBorders>
              <w:top w:val="nil"/>
              <w:left w:val="nil"/>
              <w:bottom w:val="single" w:sz="4" w:space="0" w:color="auto"/>
              <w:right w:val="single" w:sz="4" w:space="0" w:color="auto"/>
            </w:tcBorders>
            <w:shd w:val="clear" w:color="auto" w:fill="auto"/>
            <w:noWrap/>
            <w:hideMark/>
          </w:tcPr>
          <w:p w14:paraId="2F06CFBB" w14:textId="1475FA0C" w:rsidR="006D20A6" w:rsidRPr="006D20A6" w:rsidDel="00EC7212" w:rsidRDefault="006D20A6">
            <w:pPr>
              <w:pStyle w:val="BodyText"/>
              <w:rPr>
                <w:del w:id="5490" w:author="Georg Birgisson" w:date="2021-10-06T14:24:00Z"/>
                <w:rFonts w:eastAsia="Times New Roman"/>
                <w:color w:val="000000"/>
                <w:lang w:eastAsia="is-IS"/>
              </w:rPr>
              <w:pPrChange w:id="5491" w:author="Georg Birgisson" w:date="2021-10-06T14:25:00Z">
                <w:pPr/>
              </w:pPrChange>
            </w:pPr>
            <w:del w:id="5492" w:author="Georg Birgisson" w:date="2021-10-06T14:24:00Z">
              <w:r w:rsidRPr="006D20A6" w:rsidDel="00EC7212">
                <w:rPr>
                  <w:rFonts w:eastAsia="Times New Roman"/>
                  <w:color w:val="000000"/>
                  <w:lang w:eastAsia="is-IS"/>
                </w:rPr>
                <w:delText>BT-134</w:delText>
              </w:r>
            </w:del>
          </w:p>
        </w:tc>
        <w:tc>
          <w:tcPr>
            <w:tcW w:w="561" w:type="dxa"/>
            <w:tcBorders>
              <w:top w:val="nil"/>
              <w:left w:val="nil"/>
              <w:bottom w:val="single" w:sz="4" w:space="0" w:color="auto"/>
              <w:right w:val="single" w:sz="4" w:space="0" w:color="auto"/>
            </w:tcBorders>
            <w:shd w:val="clear" w:color="auto" w:fill="auto"/>
            <w:noWrap/>
            <w:hideMark/>
          </w:tcPr>
          <w:p w14:paraId="335BFB05" w14:textId="4578BC2F" w:rsidR="006D20A6" w:rsidRPr="006D20A6" w:rsidDel="00EC7212" w:rsidRDefault="006D20A6">
            <w:pPr>
              <w:pStyle w:val="BodyText"/>
              <w:rPr>
                <w:del w:id="5493" w:author="Georg Birgisson" w:date="2021-10-06T14:24:00Z"/>
                <w:rFonts w:eastAsia="Times New Roman"/>
                <w:color w:val="000000"/>
                <w:lang w:eastAsia="is-IS"/>
              </w:rPr>
              <w:pPrChange w:id="5494" w:author="Georg Birgisson" w:date="2021-10-06T14:25:00Z">
                <w:pPr>
                  <w:jc w:val="center"/>
                </w:pPr>
              </w:pPrChange>
            </w:pPr>
            <w:del w:id="5495"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6AB9D098" w14:textId="567D8254" w:rsidR="006D20A6" w:rsidRPr="006D20A6" w:rsidDel="00EC7212" w:rsidRDefault="006D20A6">
            <w:pPr>
              <w:pStyle w:val="BodyText"/>
              <w:rPr>
                <w:del w:id="5496" w:author="Georg Birgisson" w:date="2021-10-06T14:24:00Z"/>
                <w:rFonts w:eastAsia="Times New Roman"/>
                <w:color w:val="000000"/>
                <w:lang w:eastAsia="is-IS"/>
              </w:rPr>
              <w:pPrChange w:id="5497" w:author="Georg Birgisson" w:date="2021-10-06T14:25:00Z">
                <w:pPr>
                  <w:jc w:val="center"/>
                </w:pPr>
              </w:pPrChange>
            </w:pPr>
            <w:del w:id="5498"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758458FE" w14:textId="496917A3" w:rsidR="006D20A6" w:rsidRPr="006D20A6" w:rsidDel="00EC7212" w:rsidRDefault="006D20A6">
            <w:pPr>
              <w:pStyle w:val="BodyText"/>
              <w:rPr>
                <w:del w:id="5499" w:author="Georg Birgisson" w:date="2021-10-06T14:24:00Z"/>
                <w:rFonts w:eastAsia="Times New Roman"/>
                <w:color w:val="000000"/>
                <w:lang w:eastAsia="is-IS"/>
              </w:rPr>
              <w:pPrChange w:id="5500" w:author="Georg Birgisson" w:date="2021-10-06T14:25:00Z">
                <w:pPr/>
              </w:pPrChange>
            </w:pPr>
            <w:del w:id="5501" w:author="Georg Birgisson" w:date="2021-10-06T14:24:00Z">
              <w:r w:rsidRPr="006D20A6" w:rsidDel="00EC7212">
                <w:rPr>
                  <w:rFonts w:eastAsia="Times New Roman"/>
                  <w:color w:val="000000"/>
                  <w:lang w:eastAsia="is-IS"/>
                </w:rPr>
                <w:delText>cac:InvoicePeriod/cbc:StartDate</w:delText>
              </w:r>
            </w:del>
          </w:p>
        </w:tc>
        <w:tc>
          <w:tcPr>
            <w:tcW w:w="2808" w:type="dxa"/>
            <w:tcBorders>
              <w:top w:val="nil"/>
              <w:left w:val="nil"/>
              <w:bottom w:val="single" w:sz="4" w:space="0" w:color="auto"/>
              <w:right w:val="single" w:sz="4" w:space="0" w:color="auto"/>
            </w:tcBorders>
            <w:shd w:val="clear" w:color="auto" w:fill="auto"/>
            <w:noWrap/>
            <w:hideMark/>
          </w:tcPr>
          <w:p w14:paraId="7156F930" w14:textId="612375F5" w:rsidR="006D20A6" w:rsidRPr="006D20A6" w:rsidDel="00EC7212" w:rsidRDefault="006D20A6">
            <w:pPr>
              <w:pStyle w:val="BodyText"/>
              <w:rPr>
                <w:del w:id="5502" w:author="Georg Birgisson" w:date="2021-10-06T14:24:00Z"/>
                <w:rFonts w:eastAsia="Times New Roman"/>
                <w:color w:val="000000"/>
                <w:lang w:eastAsia="is-IS"/>
              </w:rPr>
              <w:pPrChange w:id="5503" w:author="Georg Birgisson" w:date="2021-10-06T14:25:00Z">
                <w:pPr/>
              </w:pPrChange>
            </w:pPr>
            <w:del w:id="5504" w:author="Georg Birgisson" w:date="2021-10-06T14:24:00Z">
              <w:r w:rsidRPr="006D20A6" w:rsidDel="00EC7212">
                <w:rPr>
                  <w:rFonts w:eastAsia="Times New Roman"/>
                  <w:color w:val="000000"/>
                  <w:lang w:eastAsia="is-IS"/>
                </w:rPr>
                <w:delText> </w:delText>
              </w:r>
            </w:del>
          </w:p>
        </w:tc>
      </w:tr>
      <w:tr w:rsidR="006D20A6" w:rsidRPr="006D20A6" w:rsidDel="00EC7212" w14:paraId="39755779" w14:textId="59B41A22" w:rsidTr="00A61027">
        <w:trPr>
          <w:trHeight w:val="300"/>
          <w:del w:id="550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958C4E9" w14:textId="55B85A0D" w:rsidR="006D20A6" w:rsidRPr="006D20A6" w:rsidDel="00EC7212" w:rsidRDefault="006D20A6">
            <w:pPr>
              <w:pStyle w:val="BodyText"/>
              <w:rPr>
                <w:del w:id="5506" w:author="Georg Birgisson" w:date="2021-10-06T14:24:00Z"/>
                <w:rFonts w:eastAsia="Times New Roman"/>
                <w:color w:val="000000"/>
                <w:lang w:eastAsia="is-IS"/>
              </w:rPr>
              <w:pPrChange w:id="5507" w:author="Georg Birgisson" w:date="2021-10-06T14:25:00Z">
                <w:pPr>
                  <w:jc w:val="right"/>
                </w:pPr>
              </w:pPrChange>
            </w:pPr>
            <w:del w:id="5508" w:author="Georg Birgisson" w:date="2021-10-06T14:24:00Z">
              <w:r w:rsidRPr="006D20A6" w:rsidDel="00EC7212">
                <w:rPr>
                  <w:rFonts w:eastAsia="Times New Roman"/>
                  <w:color w:val="000000"/>
                  <w:lang w:eastAsia="is-IS"/>
                </w:rPr>
                <w:delText>293</w:delText>
              </w:r>
            </w:del>
          </w:p>
        </w:tc>
        <w:tc>
          <w:tcPr>
            <w:tcW w:w="1068" w:type="dxa"/>
            <w:tcBorders>
              <w:top w:val="nil"/>
              <w:left w:val="nil"/>
              <w:bottom w:val="single" w:sz="4" w:space="0" w:color="auto"/>
              <w:right w:val="single" w:sz="4" w:space="0" w:color="auto"/>
            </w:tcBorders>
            <w:shd w:val="clear" w:color="auto" w:fill="auto"/>
            <w:noWrap/>
            <w:hideMark/>
          </w:tcPr>
          <w:p w14:paraId="0D871662" w14:textId="30686712" w:rsidR="006D20A6" w:rsidRPr="006D20A6" w:rsidDel="00EC7212" w:rsidRDefault="006D20A6">
            <w:pPr>
              <w:pStyle w:val="BodyText"/>
              <w:rPr>
                <w:del w:id="5509" w:author="Georg Birgisson" w:date="2021-10-06T14:24:00Z"/>
                <w:rFonts w:eastAsia="Times New Roman"/>
                <w:color w:val="000000"/>
                <w:lang w:eastAsia="is-IS"/>
              </w:rPr>
              <w:pPrChange w:id="5510" w:author="Georg Birgisson" w:date="2021-10-06T14:25:00Z">
                <w:pPr/>
              </w:pPrChange>
            </w:pPr>
            <w:del w:id="5511" w:author="Georg Birgisson" w:date="2021-10-06T14:24:00Z">
              <w:r w:rsidRPr="006D20A6" w:rsidDel="00EC7212">
                <w:rPr>
                  <w:rFonts w:eastAsia="Times New Roman"/>
                  <w:color w:val="000000"/>
                  <w:lang w:eastAsia="is-IS"/>
                </w:rPr>
                <w:delText>BT-135</w:delText>
              </w:r>
            </w:del>
          </w:p>
        </w:tc>
        <w:tc>
          <w:tcPr>
            <w:tcW w:w="561" w:type="dxa"/>
            <w:tcBorders>
              <w:top w:val="nil"/>
              <w:left w:val="nil"/>
              <w:bottom w:val="single" w:sz="4" w:space="0" w:color="auto"/>
              <w:right w:val="single" w:sz="4" w:space="0" w:color="auto"/>
            </w:tcBorders>
            <w:shd w:val="clear" w:color="auto" w:fill="auto"/>
            <w:noWrap/>
            <w:hideMark/>
          </w:tcPr>
          <w:p w14:paraId="12726B1F" w14:textId="2D031C1F" w:rsidR="006D20A6" w:rsidRPr="006D20A6" w:rsidDel="00EC7212" w:rsidRDefault="006D20A6">
            <w:pPr>
              <w:pStyle w:val="BodyText"/>
              <w:rPr>
                <w:del w:id="5512" w:author="Georg Birgisson" w:date="2021-10-06T14:24:00Z"/>
                <w:rFonts w:eastAsia="Times New Roman"/>
                <w:color w:val="000000"/>
                <w:lang w:eastAsia="is-IS"/>
              </w:rPr>
              <w:pPrChange w:id="5513" w:author="Georg Birgisson" w:date="2021-10-06T14:25:00Z">
                <w:pPr>
                  <w:jc w:val="center"/>
                </w:pPr>
              </w:pPrChange>
            </w:pPr>
            <w:del w:id="5514"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4A843C9C" w14:textId="0B77CEC4" w:rsidR="006D20A6" w:rsidRPr="006D20A6" w:rsidDel="00EC7212" w:rsidRDefault="006D20A6">
            <w:pPr>
              <w:pStyle w:val="BodyText"/>
              <w:rPr>
                <w:del w:id="5515" w:author="Georg Birgisson" w:date="2021-10-06T14:24:00Z"/>
                <w:rFonts w:eastAsia="Times New Roman"/>
                <w:color w:val="000000"/>
                <w:lang w:eastAsia="is-IS"/>
              </w:rPr>
              <w:pPrChange w:id="5516" w:author="Georg Birgisson" w:date="2021-10-06T14:25:00Z">
                <w:pPr>
                  <w:jc w:val="center"/>
                </w:pPr>
              </w:pPrChange>
            </w:pPr>
            <w:del w:id="5517"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4E15F6ED" w14:textId="5E7BAA4B" w:rsidR="006D20A6" w:rsidRPr="006D20A6" w:rsidDel="00EC7212" w:rsidRDefault="006D20A6">
            <w:pPr>
              <w:pStyle w:val="BodyText"/>
              <w:rPr>
                <w:del w:id="5518" w:author="Georg Birgisson" w:date="2021-10-06T14:24:00Z"/>
                <w:rFonts w:eastAsia="Times New Roman"/>
                <w:color w:val="000000"/>
                <w:lang w:eastAsia="is-IS"/>
              </w:rPr>
              <w:pPrChange w:id="5519" w:author="Georg Birgisson" w:date="2021-10-06T14:25:00Z">
                <w:pPr/>
              </w:pPrChange>
            </w:pPr>
            <w:del w:id="5520" w:author="Georg Birgisson" w:date="2021-10-06T14:24:00Z">
              <w:r w:rsidRPr="006D20A6" w:rsidDel="00EC7212">
                <w:rPr>
                  <w:rFonts w:eastAsia="Times New Roman"/>
                  <w:color w:val="000000"/>
                  <w:lang w:eastAsia="is-IS"/>
                </w:rPr>
                <w:delText>cac:InvoicePeriod/cbc:EndDate</w:delText>
              </w:r>
            </w:del>
          </w:p>
        </w:tc>
        <w:tc>
          <w:tcPr>
            <w:tcW w:w="2808" w:type="dxa"/>
            <w:tcBorders>
              <w:top w:val="nil"/>
              <w:left w:val="nil"/>
              <w:bottom w:val="single" w:sz="4" w:space="0" w:color="auto"/>
              <w:right w:val="single" w:sz="4" w:space="0" w:color="auto"/>
            </w:tcBorders>
            <w:shd w:val="clear" w:color="auto" w:fill="auto"/>
            <w:noWrap/>
            <w:hideMark/>
          </w:tcPr>
          <w:p w14:paraId="3BAEBC29" w14:textId="5CA8FB0D" w:rsidR="006D20A6" w:rsidRPr="006D20A6" w:rsidDel="00EC7212" w:rsidRDefault="006D20A6">
            <w:pPr>
              <w:pStyle w:val="BodyText"/>
              <w:rPr>
                <w:del w:id="5521" w:author="Georg Birgisson" w:date="2021-10-06T14:24:00Z"/>
                <w:rFonts w:eastAsia="Times New Roman"/>
                <w:color w:val="000000"/>
                <w:lang w:eastAsia="is-IS"/>
              </w:rPr>
              <w:pPrChange w:id="5522" w:author="Georg Birgisson" w:date="2021-10-06T14:25:00Z">
                <w:pPr/>
              </w:pPrChange>
            </w:pPr>
            <w:del w:id="5523" w:author="Georg Birgisson" w:date="2021-10-06T14:24:00Z">
              <w:r w:rsidRPr="006D20A6" w:rsidDel="00EC7212">
                <w:rPr>
                  <w:rFonts w:eastAsia="Times New Roman"/>
                  <w:color w:val="000000"/>
                  <w:lang w:eastAsia="is-IS"/>
                </w:rPr>
                <w:delText> </w:delText>
              </w:r>
            </w:del>
          </w:p>
        </w:tc>
      </w:tr>
      <w:tr w:rsidR="006D20A6" w:rsidRPr="006D20A6" w:rsidDel="00EC7212" w14:paraId="150827C2" w14:textId="5460227A" w:rsidTr="00A61027">
        <w:trPr>
          <w:trHeight w:val="300"/>
          <w:del w:id="552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5A989FB" w14:textId="65872453" w:rsidR="006D20A6" w:rsidRPr="006D20A6" w:rsidDel="00EC7212" w:rsidRDefault="006D20A6">
            <w:pPr>
              <w:pStyle w:val="BodyText"/>
              <w:rPr>
                <w:del w:id="5525" w:author="Georg Birgisson" w:date="2021-10-06T14:24:00Z"/>
                <w:rFonts w:eastAsia="Times New Roman"/>
                <w:color w:val="000000"/>
                <w:lang w:eastAsia="is-IS"/>
              </w:rPr>
              <w:pPrChange w:id="5526" w:author="Georg Birgisson" w:date="2021-10-06T14:25:00Z">
                <w:pPr>
                  <w:jc w:val="right"/>
                </w:pPr>
              </w:pPrChange>
            </w:pPr>
            <w:del w:id="5527" w:author="Georg Birgisson" w:date="2021-10-06T14:24:00Z">
              <w:r w:rsidRPr="006D20A6" w:rsidDel="00EC7212">
                <w:rPr>
                  <w:rFonts w:eastAsia="Times New Roman"/>
                  <w:color w:val="000000"/>
                  <w:lang w:eastAsia="is-IS"/>
                </w:rPr>
                <w:delText>294</w:delText>
              </w:r>
            </w:del>
          </w:p>
        </w:tc>
        <w:tc>
          <w:tcPr>
            <w:tcW w:w="1068" w:type="dxa"/>
            <w:tcBorders>
              <w:top w:val="nil"/>
              <w:left w:val="nil"/>
              <w:bottom w:val="single" w:sz="4" w:space="0" w:color="auto"/>
              <w:right w:val="single" w:sz="4" w:space="0" w:color="auto"/>
            </w:tcBorders>
            <w:shd w:val="clear" w:color="auto" w:fill="auto"/>
            <w:noWrap/>
            <w:hideMark/>
          </w:tcPr>
          <w:p w14:paraId="341F57E6" w14:textId="10D5BDAF" w:rsidR="006D20A6" w:rsidRPr="006D20A6" w:rsidDel="00EC7212" w:rsidRDefault="006D20A6">
            <w:pPr>
              <w:pStyle w:val="BodyText"/>
              <w:rPr>
                <w:del w:id="5528" w:author="Georg Birgisson" w:date="2021-10-06T14:24:00Z"/>
                <w:rFonts w:eastAsia="Times New Roman"/>
                <w:color w:val="000000"/>
                <w:lang w:eastAsia="is-IS"/>
              </w:rPr>
              <w:pPrChange w:id="5529" w:author="Georg Birgisson" w:date="2021-10-06T14:25:00Z">
                <w:pPr/>
              </w:pPrChange>
            </w:pPr>
            <w:del w:id="5530" w:author="Georg Birgisson" w:date="2021-10-06T14:24:00Z">
              <w:r w:rsidRPr="006D20A6" w:rsidDel="00EC7212">
                <w:rPr>
                  <w:rFonts w:eastAsia="Times New Roman"/>
                  <w:color w:val="000000"/>
                  <w:lang w:eastAsia="is-IS"/>
                </w:rPr>
                <w:delText xml:space="preserve">BG-27 </w:delText>
              </w:r>
            </w:del>
          </w:p>
        </w:tc>
        <w:tc>
          <w:tcPr>
            <w:tcW w:w="561" w:type="dxa"/>
            <w:tcBorders>
              <w:top w:val="nil"/>
              <w:left w:val="nil"/>
              <w:bottom w:val="single" w:sz="4" w:space="0" w:color="auto"/>
              <w:right w:val="single" w:sz="4" w:space="0" w:color="auto"/>
            </w:tcBorders>
            <w:shd w:val="clear" w:color="auto" w:fill="auto"/>
            <w:noWrap/>
            <w:hideMark/>
          </w:tcPr>
          <w:p w14:paraId="317BD3BE" w14:textId="48FA2887" w:rsidR="006D20A6" w:rsidRPr="006D20A6" w:rsidDel="00EC7212" w:rsidRDefault="006D20A6">
            <w:pPr>
              <w:pStyle w:val="BodyText"/>
              <w:rPr>
                <w:del w:id="5531" w:author="Georg Birgisson" w:date="2021-10-06T14:24:00Z"/>
                <w:rFonts w:eastAsia="Times New Roman"/>
                <w:color w:val="000000"/>
                <w:lang w:eastAsia="is-IS"/>
              </w:rPr>
              <w:pPrChange w:id="5532" w:author="Georg Birgisson" w:date="2021-10-06T14:25:00Z">
                <w:pPr>
                  <w:jc w:val="center"/>
                </w:pPr>
              </w:pPrChange>
            </w:pPr>
            <w:del w:id="5533"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7676FAE9" w14:textId="3607BA26" w:rsidR="006D20A6" w:rsidRPr="006D20A6" w:rsidDel="00EC7212" w:rsidRDefault="006D20A6">
            <w:pPr>
              <w:pStyle w:val="BodyText"/>
              <w:rPr>
                <w:del w:id="5534" w:author="Georg Birgisson" w:date="2021-10-06T14:24:00Z"/>
                <w:rFonts w:eastAsia="Times New Roman"/>
                <w:color w:val="000000"/>
                <w:lang w:eastAsia="is-IS"/>
              </w:rPr>
              <w:pPrChange w:id="5535" w:author="Georg Birgisson" w:date="2021-10-06T14:25:00Z">
                <w:pPr>
                  <w:jc w:val="center"/>
                </w:pPr>
              </w:pPrChange>
            </w:pPr>
            <w:del w:id="5536"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4D84A325" w14:textId="183D50BC" w:rsidR="006D20A6" w:rsidRPr="006D20A6" w:rsidDel="00EC7212" w:rsidRDefault="006D20A6">
            <w:pPr>
              <w:pStyle w:val="BodyText"/>
              <w:rPr>
                <w:del w:id="5537" w:author="Georg Birgisson" w:date="2021-10-06T14:24:00Z"/>
                <w:rFonts w:eastAsia="Times New Roman"/>
                <w:color w:val="000000"/>
                <w:lang w:eastAsia="is-IS"/>
              </w:rPr>
              <w:pPrChange w:id="5538" w:author="Georg Birgisson" w:date="2021-10-06T14:25:00Z">
                <w:pPr/>
              </w:pPrChange>
            </w:pPr>
            <w:del w:id="5539" w:author="Georg Birgisson" w:date="2021-10-06T14:24:00Z">
              <w:r w:rsidRPr="006D20A6" w:rsidDel="00EC7212">
                <w:rPr>
                  <w:rFonts w:eastAsia="Times New Roman"/>
                  <w:color w:val="000000"/>
                  <w:lang w:eastAsia="is-IS"/>
                </w:rPr>
                <w:delText>cac:AllowanceCharge</w:delText>
              </w:r>
            </w:del>
          </w:p>
        </w:tc>
        <w:tc>
          <w:tcPr>
            <w:tcW w:w="2808" w:type="dxa"/>
            <w:tcBorders>
              <w:top w:val="nil"/>
              <w:left w:val="nil"/>
              <w:bottom w:val="single" w:sz="4" w:space="0" w:color="auto"/>
              <w:right w:val="single" w:sz="4" w:space="0" w:color="auto"/>
            </w:tcBorders>
            <w:shd w:val="clear" w:color="auto" w:fill="auto"/>
            <w:noWrap/>
            <w:hideMark/>
          </w:tcPr>
          <w:p w14:paraId="7473AEDC" w14:textId="0AB81DE9" w:rsidR="006D20A6" w:rsidRPr="006D20A6" w:rsidDel="00EC7212" w:rsidRDefault="006D20A6">
            <w:pPr>
              <w:pStyle w:val="BodyText"/>
              <w:rPr>
                <w:del w:id="5540" w:author="Georg Birgisson" w:date="2021-10-06T14:24:00Z"/>
                <w:rFonts w:eastAsia="Times New Roman"/>
                <w:color w:val="000000"/>
                <w:lang w:eastAsia="is-IS"/>
              </w:rPr>
              <w:pPrChange w:id="5541" w:author="Georg Birgisson" w:date="2021-10-06T14:25:00Z">
                <w:pPr/>
              </w:pPrChange>
            </w:pPr>
            <w:del w:id="5542" w:author="Georg Birgisson" w:date="2021-10-06T14:24:00Z">
              <w:r w:rsidRPr="006D20A6" w:rsidDel="00EC7212">
                <w:rPr>
                  <w:rFonts w:eastAsia="Times New Roman"/>
                  <w:color w:val="000000"/>
                  <w:lang w:eastAsia="is-IS"/>
                </w:rPr>
                <w:delText>with cbc:ChargeIndicator = 'false'</w:delText>
              </w:r>
            </w:del>
          </w:p>
        </w:tc>
      </w:tr>
      <w:tr w:rsidR="006D20A6" w:rsidRPr="006D20A6" w:rsidDel="00EC7212" w14:paraId="3D9B6E65" w14:textId="6C9D8963" w:rsidTr="00A61027">
        <w:trPr>
          <w:trHeight w:val="300"/>
          <w:del w:id="554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4E9FE70" w14:textId="2BBA9E47" w:rsidR="006D20A6" w:rsidRPr="006D20A6" w:rsidDel="00EC7212" w:rsidRDefault="006D20A6">
            <w:pPr>
              <w:pStyle w:val="BodyText"/>
              <w:rPr>
                <w:del w:id="5544" w:author="Georg Birgisson" w:date="2021-10-06T14:24:00Z"/>
                <w:rFonts w:eastAsia="Times New Roman"/>
                <w:color w:val="000000"/>
                <w:lang w:eastAsia="is-IS"/>
              </w:rPr>
              <w:pPrChange w:id="5545" w:author="Georg Birgisson" w:date="2021-10-06T14:25:00Z">
                <w:pPr>
                  <w:jc w:val="right"/>
                </w:pPr>
              </w:pPrChange>
            </w:pPr>
            <w:del w:id="5546" w:author="Georg Birgisson" w:date="2021-10-06T14:24:00Z">
              <w:r w:rsidRPr="006D20A6" w:rsidDel="00EC7212">
                <w:rPr>
                  <w:rFonts w:eastAsia="Times New Roman"/>
                  <w:color w:val="000000"/>
                  <w:lang w:eastAsia="is-IS"/>
                </w:rPr>
                <w:delText>299</w:delText>
              </w:r>
            </w:del>
          </w:p>
        </w:tc>
        <w:tc>
          <w:tcPr>
            <w:tcW w:w="1068" w:type="dxa"/>
            <w:tcBorders>
              <w:top w:val="nil"/>
              <w:left w:val="nil"/>
              <w:bottom w:val="single" w:sz="4" w:space="0" w:color="auto"/>
              <w:right w:val="single" w:sz="4" w:space="0" w:color="auto"/>
            </w:tcBorders>
            <w:shd w:val="clear" w:color="auto" w:fill="auto"/>
            <w:noWrap/>
            <w:hideMark/>
          </w:tcPr>
          <w:p w14:paraId="4FD2FB08" w14:textId="6DBDCBA4" w:rsidR="006D20A6" w:rsidRPr="006D20A6" w:rsidDel="00EC7212" w:rsidRDefault="006D20A6">
            <w:pPr>
              <w:pStyle w:val="BodyText"/>
              <w:rPr>
                <w:del w:id="5547" w:author="Georg Birgisson" w:date="2021-10-06T14:24:00Z"/>
                <w:rFonts w:eastAsia="Times New Roman"/>
                <w:color w:val="000000"/>
                <w:lang w:eastAsia="is-IS"/>
              </w:rPr>
              <w:pPrChange w:id="5548" w:author="Georg Birgisson" w:date="2021-10-06T14:25:00Z">
                <w:pPr/>
              </w:pPrChange>
            </w:pPr>
            <w:del w:id="5549" w:author="Georg Birgisson" w:date="2021-10-06T14:24:00Z">
              <w:r w:rsidRPr="006D20A6" w:rsidDel="00EC7212">
                <w:rPr>
                  <w:rFonts w:eastAsia="Times New Roman"/>
                  <w:color w:val="000000"/>
                  <w:lang w:eastAsia="is-IS"/>
                </w:rPr>
                <w:delText>BT-136</w:delText>
              </w:r>
            </w:del>
          </w:p>
        </w:tc>
        <w:tc>
          <w:tcPr>
            <w:tcW w:w="561" w:type="dxa"/>
            <w:tcBorders>
              <w:top w:val="nil"/>
              <w:left w:val="nil"/>
              <w:bottom w:val="single" w:sz="4" w:space="0" w:color="auto"/>
              <w:right w:val="single" w:sz="4" w:space="0" w:color="auto"/>
            </w:tcBorders>
            <w:shd w:val="clear" w:color="auto" w:fill="auto"/>
            <w:noWrap/>
            <w:hideMark/>
          </w:tcPr>
          <w:p w14:paraId="6BF554EB" w14:textId="482DA3EC" w:rsidR="006D20A6" w:rsidRPr="006D20A6" w:rsidDel="00EC7212" w:rsidRDefault="006D20A6">
            <w:pPr>
              <w:pStyle w:val="BodyText"/>
              <w:rPr>
                <w:del w:id="5550" w:author="Georg Birgisson" w:date="2021-10-06T14:24:00Z"/>
                <w:rFonts w:eastAsia="Times New Roman"/>
                <w:color w:val="000000"/>
                <w:lang w:eastAsia="is-IS"/>
              </w:rPr>
              <w:pPrChange w:id="5551" w:author="Georg Birgisson" w:date="2021-10-06T14:25:00Z">
                <w:pPr>
                  <w:jc w:val="center"/>
                </w:pPr>
              </w:pPrChange>
            </w:pPr>
            <w:del w:id="5552"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3DC7B49B" w14:textId="1E55EB11" w:rsidR="006D20A6" w:rsidRPr="006D20A6" w:rsidDel="00EC7212" w:rsidRDefault="006D20A6">
            <w:pPr>
              <w:pStyle w:val="BodyText"/>
              <w:rPr>
                <w:del w:id="5553" w:author="Georg Birgisson" w:date="2021-10-06T14:24:00Z"/>
                <w:rFonts w:eastAsia="Times New Roman"/>
                <w:color w:val="000000"/>
                <w:lang w:eastAsia="is-IS"/>
              </w:rPr>
              <w:pPrChange w:id="5554" w:author="Georg Birgisson" w:date="2021-10-06T14:25:00Z">
                <w:pPr>
                  <w:jc w:val="center"/>
                </w:pPr>
              </w:pPrChange>
            </w:pPr>
            <w:del w:id="5555"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31687441" w14:textId="4BC6F2C2" w:rsidR="006D20A6" w:rsidRPr="006D20A6" w:rsidDel="00EC7212" w:rsidRDefault="006D20A6">
            <w:pPr>
              <w:pStyle w:val="BodyText"/>
              <w:rPr>
                <w:del w:id="5556" w:author="Georg Birgisson" w:date="2021-10-06T14:24:00Z"/>
                <w:rFonts w:eastAsia="Times New Roman"/>
                <w:color w:val="000000"/>
                <w:lang w:eastAsia="is-IS"/>
              </w:rPr>
              <w:pPrChange w:id="5557" w:author="Georg Birgisson" w:date="2021-10-06T14:25:00Z">
                <w:pPr/>
              </w:pPrChange>
            </w:pPr>
            <w:del w:id="5558" w:author="Georg Birgisson" w:date="2021-10-06T14:24:00Z">
              <w:r w:rsidRPr="006D20A6" w:rsidDel="00EC7212">
                <w:rPr>
                  <w:rFonts w:eastAsia="Times New Roman"/>
                  <w:color w:val="000000"/>
                  <w:lang w:eastAsia="is-IS"/>
                </w:rPr>
                <w:delText>cac:AllowanceCharge/cbc:Amount</w:delText>
              </w:r>
            </w:del>
          </w:p>
        </w:tc>
        <w:tc>
          <w:tcPr>
            <w:tcW w:w="2808" w:type="dxa"/>
            <w:tcBorders>
              <w:top w:val="nil"/>
              <w:left w:val="nil"/>
              <w:bottom w:val="single" w:sz="4" w:space="0" w:color="auto"/>
              <w:right w:val="single" w:sz="4" w:space="0" w:color="auto"/>
            </w:tcBorders>
            <w:shd w:val="clear" w:color="auto" w:fill="auto"/>
            <w:noWrap/>
            <w:hideMark/>
          </w:tcPr>
          <w:p w14:paraId="0F40A234" w14:textId="1F006132" w:rsidR="006D20A6" w:rsidRPr="006D20A6" w:rsidDel="00EC7212" w:rsidRDefault="006D20A6">
            <w:pPr>
              <w:pStyle w:val="BodyText"/>
              <w:rPr>
                <w:del w:id="5559" w:author="Georg Birgisson" w:date="2021-10-06T14:24:00Z"/>
                <w:rFonts w:eastAsia="Times New Roman"/>
                <w:color w:val="000000"/>
                <w:lang w:eastAsia="is-IS"/>
              </w:rPr>
              <w:pPrChange w:id="5560" w:author="Georg Birgisson" w:date="2021-10-06T14:25:00Z">
                <w:pPr/>
              </w:pPrChange>
            </w:pPr>
            <w:del w:id="5561" w:author="Georg Birgisson" w:date="2021-10-06T14:24:00Z">
              <w:r w:rsidRPr="006D20A6" w:rsidDel="00EC7212">
                <w:rPr>
                  <w:rFonts w:eastAsia="Times New Roman"/>
                  <w:color w:val="000000"/>
                  <w:lang w:eastAsia="is-IS"/>
                </w:rPr>
                <w:delText>with cbc:ChargeIndicator = 'false'</w:delText>
              </w:r>
            </w:del>
          </w:p>
        </w:tc>
      </w:tr>
      <w:tr w:rsidR="006D20A6" w:rsidRPr="006D20A6" w:rsidDel="00EC7212" w14:paraId="373A7067" w14:textId="2C4A16EC" w:rsidTr="00A61027">
        <w:trPr>
          <w:trHeight w:val="300"/>
          <w:del w:id="556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EE6F9CD" w14:textId="60AD2AAE" w:rsidR="006D20A6" w:rsidRPr="006D20A6" w:rsidDel="00EC7212" w:rsidRDefault="006D20A6">
            <w:pPr>
              <w:pStyle w:val="BodyText"/>
              <w:rPr>
                <w:del w:id="5563" w:author="Georg Birgisson" w:date="2021-10-06T14:24:00Z"/>
                <w:rFonts w:eastAsia="Times New Roman"/>
                <w:color w:val="000000"/>
                <w:lang w:eastAsia="is-IS"/>
              </w:rPr>
              <w:pPrChange w:id="5564" w:author="Georg Birgisson" w:date="2021-10-06T14:25:00Z">
                <w:pPr>
                  <w:jc w:val="right"/>
                </w:pPr>
              </w:pPrChange>
            </w:pPr>
            <w:del w:id="5565" w:author="Georg Birgisson" w:date="2021-10-06T14:24:00Z">
              <w:r w:rsidRPr="006D20A6" w:rsidDel="00EC7212">
                <w:rPr>
                  <w:rFonts w:eastAsia="Times New Roman"/>
                  <w:color w:val="000000"/>
                  <w:lang w:eastAsia="is-IS"/>
                </w:rPr>
                <w:delText>300</w:delText>
              </w:r>
            </w:del>
          </w:p>
        </w:tc>
        <w:tc>
          <w:tcPr>
            <w:tcW w:w="1068" w:type="dxa"/>
            <w:tcBorders>
              <w:top w:val="nil"/>
              <w:left w:val="nil"/>
              <w:bottom w:val="single" w:sz="4" w:space="0" w:color="auto"/>
              <w:right w:val="single" w:sz="4" w:space="0" w:color="auto"/>
            </w:tcBorders>
            <w:shd w:val="clear" w:color="auto" w:fill="auto"/>
            <w:noWrap/>
            <w:hideMark/>
          </w:tcPr>
          <w:p w14:paraId="4E09F088" w14:textId="57753F15" w:rsidR="006D20A6" w:rsidRPr="006D20A6" w:rsidDel="00EC7212" w:rsidRDefault="006D20A6">
            <w:pPr>
              <w:pStyle w:val="BodyText"/>
              <w:rPr>
                <w:del w:id="5566" w:author="Georg Birgisson" w:date="2021-10-06T14:24:00Z"/>
                <w:rFonts w:eastAsia="Times New Roman"/>
                <w:color w:val="000000"/>
                <w:lang w:eastAsia="is-IS"/>
              </w:rPr>
              <w:pPrChange w:id="5567" w:author="Georg Birgisson" w:date="2021-10-06T14:25:00Z">
                <w:pPr/>
              </w:pPrChange>
            </w:pPr>
            <w:del w:id="5568" w:author="Georg Birgisson" w:date="2021-10-06T14:24:00Z">
              <w:r w:rsidRPr="006D20A6" w:rsidDel="00EC7212">
                <w:rPr>
                  <w:rFonts w:eastAsia="Times New Roman"/>
                  <w:color w:val="000000"/>
                  <w:lang w:eastAsia="is-IS"/>
                </w:rPr>
                <w:delText>BT-137</w:delText>
              </w:r>
            </w:del>
          </w:p>
        </w:tc>
        <w:tc>
          <w:tcPr>
            <w:tcW w:w="561" w:type="dxa"/>
            <w:tcBorders>
              <w:top w:val="nil"/>
              <w:left w:val="nil"/>
              <w:bottom w:val="single" w:sz="4" w:space="0" w:color="auto"/>
              <w:right w:val="single" w:sz="4" w:space="0" w:color="auto"/>
            </w:tcBorders>
            <w:shd w:val="clear" w:color="auto" w:fill="auto"/>
            <w:noWrap/>
            <w:hideMark/>
          </w:tcPr>
          <w:p w14:paraId="6E5D810C" w14:textId="0A2EF4B8" w:rsidR="006D20A6" w:rsidRPr="006D20A6" w:rsidDel="00EC7212" w:rsidRDefault="006D20A6">
            <w:pPr>
              <w:pStyle w:val="BodyText"/>
              <w:rPr>
                <w:del w:id="5569" w:author="Georg Birgisson" w:date="2021-10-06T14:24:00Z"/>
                <w:rFonts w:eastAsia="Times New Roman"/>
                <w:color w:val="000000"/>
                <w:lang w:eastAsia="is-IS"/>
              </w:rPr>
              <w:pPrChange w:id="5570" w:author="Georg Birgisson" w:date="2021-10-06T14:25:00Z">
                <w:pPr>
                  <w:jc w:val="center"/>
                </w:pPr>
              </w:pPrChange>
            </w:pPr>
            <w:del w:id="5571"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142C9BEE" w14:textId="290BD2DC" w:rsidR="006D20A6" w:rsidRPr="006D20A6" w:rsidDel="00EC7212" w:rsidRDefault="006D20A6">
            <w:pPr>
              <w:pStyle w:val="BodyText"/>
              <w:rPr>
                <w:del w:id="5572" w:author="Georg Birgisson" w:date="2021-10-06T14:24:00Z"/>
                <w:rFonts w:eastAsia="Times New Roman"/>
                <w:color w:val="000000"/>
                <w:lang w:eastAsia="is-IS"/>
              </w:rPr>
              <w:pPrChange w:id="5573" w:author="Georg Birgisson" w:date="2021-10-06T14:25:00Z">
                <w:pPr>
                  <w:jc w:val="center"/>
                </w:pPr>
              </w:pPrChange>
            </w:pPr>
            <w:del w:id="5574"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0E66A29A" w14:textId="656F8FD4" w:rsidR="006D20A6" w:rsidRPr="006D20A6" w:rsidDel="00EC7212" w:rsidRDefault="006D20A6">
            <w:pPr>
              <w:pStyle w:val="BodyText"/>
              <w:rPr>
                <w:del w:id="5575" w:author="Georg Birgisson" w:date="2021-10-06T14:24:00Z"/>
                <w:rFonts w:eastAsia="Times New Roman"/>
                <w:color w:val="000000"/>
                <w:lang w:eastAsia="is-IS"/>
              </w:rPr>
              <w:pPrChange w:id="5576" w:author="Georg Birgisson" w:date="2021-10-06T14:25:00Z">
                <w:pPr/>
              </w:pPrChange>
            </w:pPr>
            <w:del w:id="5577" w:author="Georg Birgisson" w:date="2021-10-06T14:24:00Z">
              <w:r w:rsidRPr="006D20A6" w:rsidDel="00EC7212">
                <w:rPr>
                  <w:rFonts w:eastAsia="Times New Roman"/>
                  <w:color w:val="000000"/>
                  <w:lang w:eastAsia="is-IS"/>
                </w:rPr>
                <w:delText>cac:AllowanceCharge/cbc:BaseAmount</w:delText>
              </w:r>
            </w:del>
          </w:p>
        </w:tc>
        <w:tc>
          <w:tcPr>
            <w:tcW w:w="2808" w:type="dxa"/>
            <w:tcBorders>
              <w:top w:val="nil"/>
              <w:left w:val="nil"/>
              <w:bottom w:val="single" w:sz="4" w:space="0" w:color="auto"/>
              <w:right w:val="single" w:sz="4" w:space="0" w:color="auto"/>
            </w:tcBorders>
            <w:shd w:val="clear" w:color="auto" w:fill="auto"/>
            <w:noWrap/>
            <w:hideMark/>
          </w:tcPr>
          <w:p w14:paraId="127896B6" w14:textId="4C9C893F" w:rsidR="006D20A6" w:rsidRPr="006D20A6" w:rsidDel="00EC7212" w:rsidRDefault="006D20A6">
            <w:pPr>
              <w:pStyle w:val="BodyText"/>
              <w:rPr>
                <w:del w:id="5578" w:author="Georg Birgisson" w:date="2021-10-06T14:24:00Z"/>
                <w:rFonts w:eastAsia="Times New Roman"/>
                <w:color w:val="000000"/>
                <w:lang w:eastAsia="is-IS"/>
              </w:rPr>
              <w:pPrChange w:id="5579" w:author="Georg Birgisson" w:date="2021-10-06T14:25:00Z">
                <w:pPr/>
              </w:pPrChange>
            </w:pPr>
            <w:del w:id="5580" w:author="Georg Birgisson" w:date="2021-10-06T14:24:00Z">
              <w:r w:rsidRPr="006D20A6" w:rsidDel="00EC7212">
                <w:rPr>
                  <w:rFonts w:eastAsia="Times New Roman"/>
                  <w:color w:val="000000"/>
                  <w:lang w:eastAsia="is-IS"/>
                </w:rPr>
                <w:delText>with cbc:ChargeIndicator = 'false'</w:delText>
              </w:r>
            </w:del>
          </w:p>
        </w:tc>
      </w:tr>
      <w:tr w:rsidR="006D20A6" w:rsidRPr="006D20A6" w:rsidDel="00EC7212" w14:paraId="6AC30C41" w14:textId="0BE1DA46" w:rsidTr="00A61027">
        <w:trPr>
          <w:trHeight w:val="300"/>
          <w:del w:id="558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7F6E04E" w14:textId="01C4ED6C" w:rsidR="006D20A6" w:rsidRPr="006D20A6" w:rsidDel="00EC7212" w:rsidRDefault="006D20A6">
            <w:pPr>
              <w:pStyle w:val="BodyText"/>
              <w:rPr>
                <w:del w:id="5582" w:author="Georg Birgisson" w:date="2021-10-06T14:24:00Z"/>
                <w:rFonts w:eastAsia="Times New Roman"/>
                <w:color w:val="000000"/>
                <w:lang w:eastAsia="is-IS"/>
              </w:rPr>
              <w:pPrChange w:id="5583" w:author="Georg Birgisson" w:date="2021-10-06T14:25:00Z">
                <w:pPr>
                  <w:jc w:val="right"/>
                </w:pPr>
              </w:pPrChange>
            </w:pPr>
            <w:del w:id="5584" w:author="Georg Birgisson" w:date="2021-10-06T14:24:00Z">
              <w:r w:rsidRPr="006D20A6" w:rsidDel="00EC7212">
                <w:rPr>
                  <w:rFonts w:eastAsia="Times New Roman"/>
                  <w:color w:val="000000"/>
                  <w:lang w:eastAsia="is-IS"/>
                </w:rPr>
                <w:delText>301</w:delText>
              </w:r>
            </w:del>
          </w:p>
        </w:tc>
        <w:tc>
          <w:tcPr>
            <w:tcW w:w="1068" w:type="dxa"/>
            <w:tcBorders>
              <w:top w:val="nil"/>
              <w:left w:val="nil"/>
              <w:bottom w:val="single" w:sz="4" w:space="0" w:color="auto"/>
              <w:right w:val="single" w:sz="4" w:space="0" w:color="auto"/>
            </w:tcBorders>
            <w:shd w:val="clear" w:color="auto" w:fill="auto"/>
            <w:noWrap/>
            <w:hideMark/>
          </w:tcPr>
          <w:p w14:paraId="3507F5B7" w14:textId="55AFBEF9" w:rsidR="006D20A6" w:rsidRPr="006D20A6" w:rsidDel="00EC7212" w:rsidRDefault="006D20A6">
            <w:pPr>
              <w:pStyle w:val="BodyText"/>
              <w:rPr>
                <w:del w:id="5585" w:author="Georg Birgisson" w:date="2021-10-06T14:24:00Z"/>
                <w:rFonts w:eastAsia="Times New Roman"/>
                <w:color w:val="000000"/>
                <w:lang w:eastAsia="is-IS"/>
              </w:rPr>
              <w:pPrChange w:id="5586" w:author="Georg Birgisson" w:date="2021-10-06T14:25:00Z">
                <w:pPr/>
              </w:pPrChange>
            </w:pPr>
            <w:del w:id="5587" w:author="Georg Birgisson" w:date="2021-10-06T14:24:00Z">
              <w:r w:rsidRPr="006D20A6" w:rsidDel="00EC7212">
                <w:rPr>
                  <w:rFonts w:eastAsia="Times New Roman"/>
                  <w:color w:val="000000"/>
                  <w:lang w:eastAsia="is-IS"/>
                </w:rPr>
                <w:delText>BT-138</w:delText>
              </w:r>
            </w:del>
          </w:p>
        </w:tc>
        <w:tc>
          <w:tcPr>
            <w:tcW w:w="561" w:type="dxa"/>
            <w:tcBorders>
              <w:top w:val="nil"/>
              <w:left w:val="nil"/>
              <w:bottom w:val="single" w:sz="4" w:space="0" w:color="auto"/>
              <w:right w:val="single" w:sz="4" w:space="0" w:color="auto"/>
            </w:tcBorders>
            <w:shd w:val="clear" w:color="auto" w:fill="auto"/>
            <w:noWrap/>
            <w:hideMark/>
          </w:tcPr>
          <w:p w14:paraId="0D6A3E1B" w14:textId="3AB23889" w:rsidR="006D20A6" w:rsidRPr="006D20A6" w:rsidDel="00EC7212" w:rsidRDefault="006D20A6">
            <w:pPr>
              <w:pStyle w:val="BodyText"/>
              <w:rPr>
                <w:del w:id="5588" w:author="Georg Birgisson" w:date="2021-10-06T14:24:00Z"/>
                <w:rFonts w:eastAsia="Times New Roman"/>
                <w:color w:val="000000"/>
                <w:lang w:eastAsia="is-IS"/>
              </w:rPr>
              <w:pPrChange w:id="5589" w:author="Georg Birgisson" w:date="2021-10-06T14:25:00Z">
                <w:pPr>
                  <w:jc w:val="center"/>
                </w:pPr>
              </w:pPrChange>
            </w:pPr>
            <w:del w:id="5590"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3FDD565E" w14:textId="5AE7F33E" w:rsidR="006D20A6" w:rsidRPr="006D20A6" w:rsidDel="00EC7212" w:rsidRDefault="006D20A6">
            <w:pPr>
              <w:pStyle w:val="BodyText"/>
              <w:rPr>
                <w:del w:id="5591" w:author="Georg Birgisson" w:date="2021-10-06T14:24:00Z"/>
                <w:rFonts w:eastAsia="Times New Roman"/>
                <w:color w:val="000000"/>
                <w:lang w:eastAsia="is-IS"/>
              </w:rPr>
              <w:pPrChange w:id="5592" w:author="Georg Birgisson" w:date="2021-10-06T14:25:00Z">
                <w:pPr>
                  <w:jc w:val="center"/>
                </w:pPr>
              </w:pPrChange>
            </w:pPr>
            <w:del w:id="5593"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294735B5" w14:textId="2644E8FF" w:rsidR="006D20A6" w:rsidRPr="006D20A6" w:rsidDel="00EC7212" w:rsidRDefault="006D20A6">
            <w:pPr>
              <w:pStyle w:val="BodyText"/>
              <w:rPr>
                <w:del w:id="5594" w:author="Georg Birgisson" w:date="2021-10-06T14:24:00Z"/>
                <w:rFonts w:eastAsia="Times New Roman"/>
                <w:color w:val="000000"/>
                <w:lang w:eastAsia="is-IS"/>
              </w:rPr>
              <w:pPrChange w:id="5595" w:author="Georg Birgisson" w:date="2021-10-06T14:25:00Z">
                <w:pPr/>
              </w:pPrChange>
            </w:pPr>
            <w:del w:id="5596" w:author="Georg Birgisson" w:date="2021-10-06T14:24:00Z">
              <w:r w:rsidRPr="006D20A6" w:rsidDel="00EC7212">
                <w:rPr>
                  <w:rFonts w:eastAsia="Times New Roman"/>
                  <w:color w:val="000000"/>
                  <w:lang w:eastAsia="is-IS"/>
                </w:rPr>
                <w:delText>cac:AllowanceCharge/cbc:MultiplierFactorNumeric</w:delText>
              </w:r>
            </w:del>
          </w:p>
        </w:tc>
        <w:tc>
          <w:tcPr>
            <w:tcW w:w="2808" w:type="dxa"/>
            <w:tcBorders>
              <w:top w:val="nil"/>
              <w:left w:val="nil"/>
              <w:bottom w:val="single" w:sz="4" w:space="0" w:color="auto"/>
              <w:right w:val="single" w:sz="4" w:space="0" w:color="auto"/>
            </w:tcBorders>
            <w:shd w:val="clear" w:color="auto" w:fill="auto"/>
            <w:noWrap/>
            <w:hideMark/>
          </w:tcPr>
          <w:p w14:paraId="2BE42743" w14:textId="0F214F0A" w:rsidR="006D20A6" w:rsidRPr="006D20A6" w:rsidDel="00EC7212" w:rsidRDefault="006D20A6">
            <w:pPr>
              <w:pStyle w:val="BodyText"/>
              <w:rPr>
                <w:del w:id="5597" w:author="Georg Birgisson" w:date="2021-10-06T14:24:00Z"/>
                <w:rFonts w:eastAsia="Times New Roman"/>
                <w:color w:val="000000"/>
                <w:lang w:eastAsia="is-IS"/>
              </w:rPr>
              <w:pPrChange w:id="5598" w:author="Georg Birgisson" w:date="2021-10-06T14:25:00Z">
                <w:pPr/>
              </w:pPrChange>
            </w:pPr>
            <w:del w:id="5599" w:author="Georg Birgisson" w:date="2021-10-06T14:24:00Z">
              <w:r w:rsidRPr="006D20A6" w:rsidDel="00EC7212">
                <w:rPr>
                  <w:rFonts w:eastAsia="Times New Roman"/>
                  <w:color w:val="000000"/>
                  <w:lang w:eastAsia="is-IS"/>
                </w:rPr>
                <w:delText>with cbc:ChargeIndicator = 'false'</w:delText>
              </w:r>
            </w:del>
          </w:p>
        </w:tc>
      </w:tr>
      <w:tr w:rsidR="006D20A6" w:rsidRPr="006D20A6" w:rsidDel="00EC7212" w14:paraId="533C4654" w14:textId="626591E4" w:rsidTr="00A61027">
        <w:trPr>
          <w:trHeight w:val="300"/>
          <w:del w:id="560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7BA0E6D" w14:textId="1C838A23" w:rsidR="006D20A6" w:rsidRPr="006D20A6" w:rsidDel="00EC7212" w:rsidRDefault="006D20A6">
            <w:pPr>
              <w:pStyle w:val="BodyText"/>
              <w:rPr>
                <w:del w:id="5601" w:author="Georg Birgisson" w:date="2021-10-06T14:24:00Z"/>
                <w:rFonts w:eastAsia="Times New Roman"/>
                <w:color w:val="000000"/>
                <w:lang w:eastAsia="is-IS"/>
              </w:rPr>
              <w:pPrChange w:id="5602" w:author="Georg Birgisson" w:date="2021-10-06T14:25:00Z">
                <w:pPr>
                  <w:jc w:val="right"/>
                </w:pPr>
              </w:pPrChange>
            </w:pPr>
            <w:del w:id="5603" w:author="Georg Birgisson" w:date="2021-10-06T14:24:00Z">
              <w:r w:rsidRPr="006D20A6" w:rsidDel="00EC7212">
                <w:rPr>
                  <w:rFonts w:eastAsia="Times New Roman"/>
                  <w:color w:val="000000"/>
                  <w:lang w:eastAsia="is-IS"/>
                </w:rPr>
                <w:delText>302</w:delText>
              </w:r>
            </w:del>
          </w:p>
        </w:tc>
        <w:tc>
          <w:tcPr>
            <w:tcW w:w="1068" w:type="dxa"/>
            <w:tcBorders>
              <w:top w:val="nil"/>
              <w:left w:val="nil"/>
              <w:bottom w:val="single" w:sz="4" w:space="0" w:color="auto"/>
              <w:right w:val="single" w:sz="4" w:space="0" w:color="auto"/>
            </w:tcBorders>
            <w:shd w:val="clear" w:color="auto" w:fill="auto"/>
            <w:noWrap/>
            <w:hideMark/>
          </w:tcPr>
          <w:p w14:paraId="17C84C42" w14:textId="11946321" w:rsidR="006D20A6" w:rsidRPr="006D20A6" w:rsidDel="00EC7212" w:rsidRDefault="006D20A6">
            <w:pPr>
              <w:pStyle w:val="BodyText"/>
              <w:rPr>
                <w:del w:id="5604" w:author="Georg Birgisson" w:date="2021-10-06T14:24:00Z"/>
                <w:rFonts w:eastAsia="Times New Roman"/>
                <w:color w:val="000000"/>
                <w:lang w:eastAsia="is-IS"/>
              </w:rPr>
              <w:pPrChange w:id="5605" w:author="Georg Birgisson" w:date="2021-10-06T14:25:00Z">
                <w:pPr/>
              </w:pPrChange>
            </w:pPr>
            <w:del w:id="5606" w:author="Georg Birgisson" w:date="2021-10-06T14:24:00Z">
              <w:r w:rsidRPr="006D20A6" w:rsidDel="00EC7212">
                <w:rPr>
                  <w:rFonts w:eastAsia="Times New Roman"/>
                  <w:color w:val="000000"/>
                  <w:lang w:eastAsia="is-IS"/>
                </w:rPr>
                <w:delText>BT-139</w:delText>
              </w:r>
            </w:del>
          </w:p>
        </w:tc>
        <w:tc>
          <w:tcPr>
            <w:tcW w:w="561" w:type="dxa"/>
            <w:tcBorders>
              <w:top w:val="nil"/>
              <w:left w:val="nil"/>
              <w:bottom w:val="single" w:sz="4" w:space="0" w:color="auto"/>
              <w:right w:val="single" w:sz="4" w:space="0" w:color="auto"/>
            </w:tcBorders>
            <w:shd w:val="clear" w:color="auto" w:fill="auto"/>
            <w:noWrap/>
            <w:hideMark/>
          </w:tcPr>
          <w:p w14:paraId="7A223F96" w14:textId="48E8B885" w:rsidR="006D20A6" w:rsidRPr="006D20A6" w:rsidDel="00EC7212" w:rsidRDefault="006D20A6">
            <w:pPr>
              <w:pStyle w:val="BodyText"/>
              <w:rPr>
                <w:del w:id="5607" w:author="Georg Birgisson" w:date="2021-10-06T14:24:00Z"/>
                <w:rFonts w:eastAsia="Times New Roman"/>
                <w:color w:val="000000"/>
                <w:lang w:eastAsia="is-IS"/>
              </w:rPr>
              <w:pPrChange w:id="5608" w:author="Georg Birgisson" w:date="2021-10-06T14:25:00Z">
                <w:pPr>
                  <w:jc w:val="center"/>
                </w:pPr>
              </w:pPrChange>
            </w:pPr>
            <w:del w:id="5609"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0EEE65DD" w14:textId="2AA92B4A" w:rsidR="006D20A6" w:rsidRPr="006D20A6" w:rsidDel="00EC7212" w:rsidRDefault="006D20A6">
            <w:pPr>
              <w:pStyle w:val="BodyText"/>
              <w:rPr>
                <w:del w:id="5610" w:author="Georg Birgisson" w:date="2021-10-06T14:24:00Z"/>
                <w:rFonts w:eastAsia="Times New Roman"/>
                <w:color w:val="000000"/>
                <w:lang w:eastAsia="is-IS"/>
              </w:rPr>
              <w:pPrChange w:id="5611" w:author="Georg Birgisson" w:date="2021-10-06T14:25:00Z">
                <w:pPr>
                  <w:jc w:val="center"/>
                </w:pPr>
              </w:pPrChange>
            </w:pPr>
            <w:del w:id="5612"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6AC6993D" w14:textId="78828415" w:rsidR="006D20A6" w:rsidRPr="006D20A6" w:rsidDel="00EC7212" w:rsidRDefault="006D20A6">
            <w:pPr>
              <w:pStyle w:val="BodyText"/>
              <w:rPr>
                <w:del w:id="5613" w:author="Georg Birgisson" w:date="2021-10-06T14:24:00Z"/>
                <w:rFonts w:eastAsia="Times New Roman"/>
                <w:color w:val="000000"/>
                <w:lang w:eastAsia="is-IS"/>
              </w:rPr>
              <w:pPrChange w:id="5614" w:author="Georg Birgisson" w:date="2021-10-06T14:25:00Z">
                <w:pPr/>
              </w:pPrChange>
            </w:pPr>
            <w:del w:id="5615" w:author="Georg Birgisson" w:date="2021-10-06T14:24:00Z">
              <w:r w:rsidRPr="006D20A6" w:rsidDel="00EC7212">
                <w:rPr>
                  <w:rFonts w:eastAsia="Times New Roman"/>
                  <w:color w:val="000000"/>
                  <w:lang w:eastAsia="is-IS"/>
                </w:rPr>
                <w:delText>cac:AllowanceCharge/cbc:AllowanceChargeReason</w:delText>
              </w:r>
            </w:del>
          </w:p>
        </w:tc>
        <w:tc>
          <w:tcPr>
            <w:tcW w:w="2808" w:type="dxa"/>
            <w:tcBorders>
              <w:top w:val="nil"/>
              <w:left w:val="nil"/>
              <w:bottom w:val="single" w:sz="4" w:space="0" w:color="auto"/>
              <w:right w:val="single" w:sz="4" w:space="0" w:color="auto"/>
            </w:tcBorders>
            <w:shd w:val="clear" w:color="auto" w:fill="auto"/>
            <w:noWrap/>
            <w:hideMark/>
          </w:tcPr>
          <w:p w14:paraId="5FF19DB6" w14:textId="4C4A888E" w:rsidR="006D20A6" w:rsidRPr="006D20A6" w:rsidDel="00EC7212" w:rsidRDefault="006D20A6">
            <w:pPr>
              <w:pStyle w:val="BodyText"/>
              <w:rPr>
                <w:del w:id="5616" w:author="Georg Birgisson" w:date="2021-10-06T14:24:00Z"/>
                <w:rFonts w:eastAsia="Times New Roman"/>
                <w:color w:val="000000"/>
                <w:lang w:eastAsia="is-IS"/>
              </w:rPr>
              <w:pPrChange w:id="5617" w:author="Georg Birgisson" w:date="2021-10-06T14:25:00Z">
                <w:pPr/>
              </w:pPrChange>
            </w:pPr>
            <w:del w:id="5618" w:author="Georg Birgisson" w:date="2021-10-06T14:24:00Z">
              <w:r w:rsidRPr="006D20A6" w:rsidDel="00EC7212">
                <w:rPr>
                  <w:rFonts w:eastAsia="Times New Roman"/>
                  <w:color w:val="000000"/>
                  <w:lang w:eastAsia="is-IS"/>
                </w:rPr>
                <w:delText>with cbc:ChargeIndicator = 'false'</w:delText>
              </w:r>
            </w:del>
          </w:p>
        </w:tc>
      </w:tr>
      <w:tr w:rsidR="006D20A6" w:rsidRPr="006D20A6" w:rsidDel="00EC7212" w14:paraId="6603FCBC" w14:textId="5677A6BD" w:rsidTr="00A61027">
        <w:trPr>
          <w:trHeight w:val="300"/>
          <w:del w:id="561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A62DDFB" w14:textId="646AAA19" w:rsidR="006D20A6" w:rsidRPr="006D20A6" w:rsidDel="00EC7212" w:rsidRDefault="006D20A6">
            <w:pPr>
              <w:pStyle w:val="BodyText"/>
              <w:rPr>
                <w:del w:id="5620" w:author="Georg Birgisson" w:date="2021-10-06T14:24:00Z"/>
                <w:rFonts w:eastAsia="Times New Roman"/>
                <w:color w:val="000000"/>
                <w:lang w:eastAsia="is-IS"/>
              </w:rPr>
              <w:pPrChange w:id="5621" w:author="Georg Birgisson" w:date="2021-10-06T14:25:00Z">
                <w:pPr>
                  <w:jc w:val="right"/>
                </w:pPr>
              </w:pPrChange>
            </w:pPr>
            <w:del w:id="5622" w:author="Georg Birgisson" w:date="2021-10-06T14:24:00Z">
              <w:r w:rsidRPr="006D20A6" w:rsidDel="00EC7212">
                <w:rPr>
                  <w:rFonts w:eastAsia="Times New Roman"/>
                  <w:color w:val="000000"/>
                  <w:lang w:eastAsia="is-IS"/>
                </w:rPr>
                <w:delText>303</w:delText>
              </w:r>
            </w:del>
          </w:p>
        </w:tc>
        <w:tc>
          <w:tcPr>
            <w:tcW w:w="1068" w:type="dxa"/>
            <w:tcBorders>
              <w:top w:val="nil"/>
              <w:left w:val="nil"/>
              <w:bottom w:val="single" w:sz="4" w:space="0" w:color="auto"/>
              <w:right w:val="single" w:sz="4" w:space="0" w:color="auto"/>
            </w:tcBorders>
            <w:shd w:val="clear" w:color="auto" w:fill="auto"/>
            <w:noWrap/>
            <w:hideMark/>
          </w:tcPr>
          <w:p w14:paraId="4DEABB60" w14:textId="58A92C1F" w:rsidR="006D20A6" w:rsidRPr="006D20A6" w:rsidDel="00EC7212" w:rsidRDefault="006D20A6">
            <w:pPr>
              <w:pStyle w:val="BodyText"/>
              <w:rPr>
                <w:del w:id="5623" w:author="Georg Birgisson" w:date="2021-10-06T14:24:00Z"/>
                <w:rFonts w:eastAsia="Times New Roman"/>
                <w:color w:val="000000"/>
                <w:lang w:eastAsia="is-IS"/>
              </w:rPr>
              <w:pPrChange w:id="5624" w:author="Georg Birgisson" w:date="2021-10-06T14:25:00Z">
                <w:pPr/>
              </w:pPrChange>
            </w:pPr>
            <w:del w:id="5625" w:author="Georg Birgisson" w:date="2021-10-06T14:24:00Z">
              <w:r w:rsidRPr="006D20A6" w:rsidDel="00EC7212">
                <w:rPr>
                  <w:rFonts w:eastAsia="Times New Roman"/>
                  <w:color w:val="000000"/>
                  <w:lang w:eastAsia="is-IS"/>
                </w:rPr>
                <w:delText>BT-140</w:delText>
              </w:r>
            </w:del>
          </w:p>
        </w:tc>
        <w:tc>
          <w:tcPr>
            <w:tcW w:w="561" w:type="dxa"/>
            <w:tcBorders>
              <w:top w:val="nil"/>
              <w:left w:val="nil"/>
              <w:bottom w:val="single" w:sz="4" w:space="0" w:color="auto"/>
              <w:right w:val="single" w:sz="4" w:space="0" w:color="auto"/>
            </w:tcBorders>
            <w:shd w:val="clear" w:color="auto" w:fill="auto"/>
            <w:noWrap/>
            <w:hideMark/>
          </w:tcPr>
          <w:p w14:paraId="41233FDF" w14:textId="63CE357D" w:rsidR="006D20A6" w:rsidRPr="006D20A6" w:rsidDel="00EC7212" w:rsidRDefault="006D20A6">
            <w:pPr>
              <w:pStyle w:val="BodyText"/>
              <w:rPr>
                <w:del w:id="5626" w:author="Georg Birgisson" w:date="2021-10-06T14:24:00Z"/>
                <w:rFonts w:eastAsia="Times New Roman"/>
                <w:color w:val="000000"/>
                <w:lang w:eastAsia="is-IS"/>
              </w:rPr>
              <w:pPrChange w:id="5627" w:author="Georg Birgisson" w:date="2021-10-06T14:25:00Z">
                <w:pPr>
                  <w:jc w:val="center"/>
                </w:pPr>
              </w:pPrChange>
            </w:pPr>
            <w:del w:id="5628"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00561A5E" w14:textId="4E2B7F17" w:rsidR="006D20A6" w:rsidRPr="006D20A6" w:rsidDel="00EC7212" w:rsidRDefault="006D20A6">
            <w:pPr>
              <w:pStyle w:val="BodyText"/>
              <w:rPr>
                <w:del w:id="5629" w:author="Georg Birgisson" w:date="2021-10-06T14:24:00Z"/>
                <w:rFonts w:eastAsia="Times New Roman"/>
                <w:color w:val="000000"/>
                <w:lang w:eastAsia="is-IS"/>
              </w:rPr>
              <w:pPrChange w:id="5630" w:author="Georg Birgisson" w:date="2021-10-06T14:25:00Z">
                <w:pPr>
                  <w:jc w:val="center"/>
                </w:pPr>
              </w:pPrChange>
            </w:pPr>
            <w:del w:id="5631"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023E3F26" w14:textId="18A7A90C" w:rsidR="006D20A6" w:rsidRPr="006D20A6" w:rsidDel="00EC7212" w:rsidRDefault="006D20A6">
            <w:pPr>
              <w:pStyle w:val="BodyText"/>
              <w:rPr>
                <w:del w:id="5632" w:author="Georg Birgisson" w:date="2021-10-06T14:24:00Z"/>
                <w:rFonts w:eastAsia="Times New Roman"/>
                <w:color w:val="000000"/>
                <w:lang w:eastAsia="is-IS"/>
              </w:rPr>
              <w:pPrChange w:id="5633" w:author="Georg Birgisson" w:date="2021-10-06T14:25:00Z">
                <w:pPr/>
              </w:pPrChange>
            </w:pPr>
            <w:del w:id="5634" w:author="Georg Birgisson" w:date="2021-10-06T14:24:00Z">
              <w:r w:rsidRPr="006D20A6" w:rsidDel="00EC7212">
                <w:rPr>
                  <w:rFonts w:eastAsia="Times New Roman"/>
                  <w:color w:val="000000"/>
                  <w:lang w:eastAsia="is-IS"/>
                </w:rPr>
                <w:delText>cac:AllowanceCharge/cbc:AllowanceChargeReasonCode</w:delText>
              </w:r>
            </w:del>
          </w:p>
        </w:tc>
        <w:tc>
          <w:tcPr>
            <w:tcW w:w="2808" w:type="dxa"/>
            <w:tcBorders>
              <w:top w:val="nil"/>
              <w:left w:val="nil"/>
              <w:bottom w:val="single" w:sz="4" w:space="0" w:color="auto"/>
              <w:right w:val="single" w:sz="4" w:space="0" w:color="auto"/>
            </w:tcBorders>
            <w:shd w:val="clear" w:color="auto" w:fill="auto"/>
            <w:noWrap/>
            <w:hideMark/>
          </w:tcPr>
          <w:p w14:paraId="290954B9" w14:textId="518E2D96" w:rsidR="006D20A6" w:rsidRPr="006D20A6" w:rsidDel="00EC7212" w:rsidRDefault="006D20A6">
            <w:pPr>
              <w:pStyle w:val="BodyText"/>
              <w:rPr>
                <w:del w:id="5635" w:author="Georg Birgisson" w:date="2021-10-06T14:24:00Z"/>
                <w:rFonts w:eastAsia="Times New Roman"/>
                <w:color w:val="000000"/>
                <w:lang w:eastAsia="is-IS"/>
              </w:rPr>
              <w:pPrChange w:id="5636" w:author="Georg Birgisson" w:date="2021-10-06T14:25:00Z">
                <w:pPr/>
              </w:pPrChange>
            </w:pPr>
            <w:del w:id="5637" w:author="Georg Birgisson" w:date="2021-10-06T14:24:00Z">
              <w:r w:rsidRPr="006D20A6" w:rsidDel="00EC7212">
                <w:rPr>
                  <w:rFonts w:eastAsia="Times New Roman"/>
                  <w:color w:val="000000"/>
                  <w:lang w:eastAsia="is-IS"/>
                </w:rPr>
                <w:delText>with cbc:ChargeIndicator = 'false'</w:delText>
              </w:r>
            </w:del>
          </w:p>
        </w:tc>
      </w:tr>
      <w:tr w:rsidR="006D20A6" w:rsidRPr="006D20A6" w:rsidDel="00EC7212" w14:paraId="633601D1" w14:textId="17DB51C7" w:rsidTr="00A61027">
        <w:trPr>
          <w:trHeight w:val="300"/>
          <w:del w:id="563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2039373" w14:textId="27F9FF3C" w:rsidR="006D20A6" w:rsidRPr="006D20A6" w:rsidDel="00EC7212" w:rsidRDefault="006D20A6">
            <w:pPr>
              <w:pStyle w:val="BodyText"/>
              <w:rPr>
                <w:del w:id="5639" w:author="Georg Birgisson" w:date="2021-10-06T14:24:00Z"/>
                <w:rFonts w:eastAsia="Times New Roman"/>
                <w:color w:val="000000"/>
                <w:lang w:eastAsia="is-IS"/>
              </w:rPr>
              <w:pPrChange w:id="5640" w:author="Georg Birgisson" w:date="2021-10-06T14:25:00Z">
                <w:pPr>
                  <w:jc w:val="right"/>
                </w:pPr>
              </w:pPrChange>
            </w:pPr>
            <w:del w:id="5641" w:author="Georg Birgisson" w:date="2021-10-06T14:24:00Z">
              <w:r w:rsidRPr="006D20A6" w:rsidDel="00EC7212">
                <w:rPr>
                  <w:rFonts w:eastAsia="Times New Roman"/>
                  <w:color w:val="000000"/>
                  <w:lang w:eastAsia="is-IS"/>
                </w:rPr>
                <w:delText>304</w:delText>
              </w:r>
            </w:del>
          </w:p>
        </w:tc>
        <w:tc>
          <w:tcPr>
            <w:tcW w:w="1068" w:type="dxa"/>
            <w:tcBorders>
              <w:top w:val="nil"/>
              <w:left w:val="nil"/>
              <w:bottom w:val="single" w:sz="4" w:space="0" w:color="auto"/>
              <w:right w:val="single" w:sz="4" w:space="0" w:color="auto"/>
            </w:tcBorders>
            <w:shd w:val="clear" w:color="auto" w:fill="auto"/>
            <w:noWrap/>
            <w:hideMark/>
          </w:tcPr>
          <w:p w14:paraId="1E3C682A" w14:textId="649BFB9E" w:rsidR="006D20A6" w:rsidRPr="006D20A6" w:rsidDel="00EC7212" w:rsidRDefault="006D20A6">
            <w:pPr>
              <w:pStyle w:val="BodyText"/>
              <w:rPr>
                <w:del w:id="5642" w:author="Georg Birgisson" w:date="2021-10-06T14:24:00Z"/>
                <w:rFonts w:eastAsia="Times New Roman"/>
                <w:color w:val="000000"/>
                <w:lang w:eastAsia="is-IS"/>
              </w:rPr>
              <w:pPrChange w:id="5643" w:author="Georg Birgisson" w:date="2021-10-06T14:25:00Z">
                <w:pPr/>
              </w:pPrChange>
            </w:pPr>
            <w:del w:id="5644" w:author="Georg Birgisson" w:date="2021-10-06T14:24:00Z">
              <w:r w:rsidRPr="006D20A6" w:rsidDel="00EC7212">
                <w:rPr>
                  <w:rFonts w:eastAsia="Times New Roman"/>
                  <w:color w:val="000000"/>
                  <w:lang w:eastAsia="is-IS"/>
                </w:rPr>
                <w:delText xml:space="preserve">BG-28 </w:delText>
              </w:r>
            </w:del>
          </w:p>
        </w:tc>
        <w:tc>
          <w:tcPr>
            <w:tcW w:w="561" w:type="dxa"/>
            <w:tcBorders>
              <w:top w:val="nil"/>
              <w:left w:val="nil"/>
              <w:bottom w:val="single" w:sz="4" w:space="0" w:color="auto"/>
              <w:right w:val="single" w:sz="4" w:space="0" w:color="auto"/>
            </w:tcBorders>
            <w:shd w:val="clear" w:color="auto" w:fill="auto"/>
            <w:noWrap/>
            <w:hideMark/>
          </w:tcPr>
          <w:p w14:paraId="0E74CE61" w14:textId="545EF7F4" w:rsidR="006D20A6" w:rsidRPr="006D20A6" w:rsidDel="00EC7212" w:rsidRDefault="006D20A6">
            <w:pPr>
              <w:pStyle w:val="BodyText"/>
              <w:rPr>
                <w:del w:id="5645" w:author="Georg Birgisson" w:date="2021-10-06T14:24:00Z"/>
                <w:rFonts w:eastAsia="Times New Roman"/>
                <w:color w:val="000000"/>
                <w:lang w:eastAsia="is-IS"/>
              </w:rPr>
              <w:pPrChange w:id="5646" w:author="Georg Birgisson" w:date="2021-10-06T14:25:00Z">
                <w:pPr>
                  <w:jc w:val="center"/>
                </w:pPr>
              </w:pPrChange>
            </w:pPr>
            <w:del w:id="5647"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321E1EC7" w14:textId="772C80AB" w:rsidR="006D20A6" w:rsidRPr="006D20A6" w:rsidDel="00EC7212" w:rsidRDefault="006D20A6">
            <w:pPr>
              <w:pStyle w:val="BodyText"/>
              <w:rPr>
                <w:del w:id="5648" w:author="Georg Birgisson" w:date="2021-10-06T14:24:00Z"/>
                <w:rFonts w:eastAsia="Times New Roman"/>
                <w:color w:val="000000"/>
                <w:lang w:eastAsia="is-IS"/>
              </w:rPr>
              <w:pPrChange w:id="5649" w:author="Georg Birgisson" w:date="2021-10-06T14:25:00Z">
                <w:pPr>
                  <w:jc w:val="center"/>
                </w:pPr>
              </w:pPrChange>
            </w:pPr>
            <w:del w:id="5650"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488F9355" w14:textId="21127950" w:rsidR="006D20A6" w:rsidRPr="006D20A6" w:rsidDel="00EC7212" w:rsidRDefault="006D20A6">
            <w:pPr>
              <w:pStyle w:val="BodyText"/>
              <w:rPr>
                <w:del w:id="5651" w:author="Georg Birgisson" w:date="2021-10-06T14:24:00Z"/>
                <w:rFonts w:eastAsia="Times New Roman"/>
                <w:color w:val="000000"/>
                <w:lang w:eastAsia="is-IS"/>
              </w:rPr>
              <w:pPrChange w:id="5652" w:author="Georg Birgisson" w:date="2021-10-06T14:25:00Z">
                <w:pPr/>
              </w:pPrChange>
            </w:pPr>
            <w:del w:id="5653" w:author="Georg Birgisson" w:date="2021-10-06T14:24:00Z">
              <w:r w:rsidRPr="006D20A6" w:rsidDel="00EC7212">
                <w:rPr>
                  <w:rFonts w:eastAsia="Times New Roman"/>
                  <w:color w:val="000000"/>
                  <w:lang w:eastAsia="is-IS"/>
                </w:rPr>
                <w:delText>cac:AllowanceCharge</w:delText>
              </w:r>
            </w:del>
          </w:p>
        </w:tc>
        <w:tc>
          <w:tcPr>
            <w:tcW w:w="2808" w:type="dxa"/>
            <w:tcBorders>
              <w:top w:val="nil"/>
              <w:left w:val="nil"/>
              <w:bottom w:val="single" w:sz="4" w:space="0" w:color="auto"/>
              <w:right w:val="single" w:sz="4" w:space="0" w:color="auto"/>
            </w:tcBorders>
            <w:shd w:val="clear" w:color="auto" w:fill="auto"/>
            <w:noWrap/>
            <w:hideMark/>
          </w:tcPr>
          <w:p w14:paraId="4713F1F4" w14:textId="7FF29216" w:rsidR="006D20A6" w:rsidRPr="006D20A6" w:rsidDel="00EC7212" w:rsidRDefault="006D20A6">
            <w:pPr>
              <w:pStyle w:val="BodyText"/>
              <w:rPr>
                <w:del w:id="5654" w:author="Georg Birgisson" w:date="2021-10-06T14:24:00Z"/>
                <w:rFonts w:eastAsia="Times New Roman"/>
                <w:color w:val="000000"/>
                <w:lang w:eastAsia="is-IS"/>
              </w:rPr>
              <w:pPrChange w:id="5655" w:author="Georg Birgisson" w:date="2021-10-06T14:25:00Z">
                <w:pPr/>
              </w:pPrChange>
            </w:pPr>
            <w:del w:id="5656" w:author="Georg Birgisson" w:date="2021-10-06T14:24:00Z">
              <w:r w:rsidRPr="006D20A6" w:rsidDel="00EC7212">
                <w:rPr>
                  <w:rFonts w:eastAsia="Times New Roman"/>
                  <w:color w:val="000000"/>
                  <w:lang w:eastAsia="is-IS"/>
                </w:rPr>
                <w:delText>with cbc:ChargeIndicator = 'true'</w:delText>
              </w:r>
            </w:del>
          </w:p>
        </w:tc>
      </w:tr>
      <w:tr w:rsidR="006D20A6" w:rsidRPr="006D20A6" w:rsidDel="00EC7212" w14:paraId="79F610C5" w14:textId="6BFD8AEA" w:rsidTr="00A61027">
        <w:trPr>
          <w:trHeight w:val="300"/>
          <w:del w:id="565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9F0A983" w14:textId="5EC1BC95" w:rsidR="006D20A6" w:rsidRPr="006D20A6" w:rsidDel="00EC7212" w:rsidRDefault="006D20A6">
            <w:pPr>
              <w:pStyle w:val="BodyText"/>
              <w:rPr>
                <w:del w:id="5658" w:author="Georg Birgisson" w:date="2021-10-06T14:24:00Z"/>
                <w:rFonts w:eastAsia="Times New Roman"/>
                <w:color w:val="000000"/>
                <w:lang w:eastAsia="is-IS"/>
              </w:rPr>
              <w:pPrChange w:id="5659" w:author="Georg Birgisson" w:date="2021-10-06T14:25:00Z">
                <w:pPr>
                  <w:jc w:val="right"/>
                </w:pPr>
              </w:pPrChange>
            </w:pPr>
            <w:del w:id="5660" w:author="Georg Birgisson" w:date="2021-10-06T14:24:00Z">
              <w:r w:rsidRPr="006D20A6" w:rsidDel="00EC7212">
                <w:rPr>
                  <w:rFonts w:eastAsia="Times New Roman"/>
                  <w:color w:val="000000"/>
                  <w:lang w:eastAsia="is-IS"/>
                </w:rPr>
                <w:delText>310</w:delText>
              </w:r>
            </w:del>
          </w:p>
        </w:tc>
        <w:tc>
          <w:tcPr>
            <w:tcW w:w="1068" w:type="dxa"/>
            <w:tcBorders>
              <w:top w:val="nil"/>
              <w:left w:val="nil"/>
              <w:bottom w:val="single" w:sz="4" w:space="0" w:color="auto"/>
              <w:right w:val="single" w:sz="4" w:space="0" w:color="auto"/>
            </w:tcBorders>
            <w:shd w:val="clear" w:color="auto" w:fill="auto"/>
            <w:noWrap/>
            <w:hideMark/>
          </w:tcPr>
          <w:p w14:paraId="10A3C05D" w14:textId="624228BF" w:rsidR="006D20A6" w:rsidRPr="006D20A6" w:rsidDel="00EC7212" w:rsidRDefault="006D20A6">
            <w:pPr>
              <w:pStyle w:val="BodyText"/>
              <w:rPr>
                <w:del w:id="5661" w:author="Georg Birgisson" w:date="2021-10-06T14:24:00Z"/>
                <w:rFonts w:eastAsia="Times New Roman"/>
                <w:color w:val="000000"/>
                <w:lang w:eastAsia="is-IS"/>
              </w:rPr>
              <w:pPrChange w:id="5662" w:author="Georg Birgisson" w:date="2021-10-06T14:25:00Z">
                <w:pPr/>
              </w:pPrChange>
            </w:pPr>
            <w:del w:id="5663" w:author="Georg Birgisson" w:date="2021-10-06T14:24:00Z">
              <w:r w:rsidRPr="006D20A6" w:rsidDel="00EC7212">
                <w:rPr>
                  <w:rFonts w:eastAsia="Times New Roman"/>
                  <w:color w:val="000000"/>
                  <w:lang w:eastAsia="is-IS"/>
                </w:rPr>
                <w:delText>BT-141</w:delText>
              </w:r>
            </w:del>
          </w:p>
        </w:tc>
        <w:tc>
          <w:tcPr>
            <w:tcW w:w="561" w:type="dxa"/>
            <w:tcBorders>
              <w:top w:val="nil"/>
              <w:left w:val="nil"/>
              <w:bottom w:val="single" w:sz="4" w:space="0" w:color="auto"/>
              <w:right w:val="single" w:sz="4" w:space="0" w:color="auto"/>
            </w:tcBorders>
            <w:shd w:val="clear" w:color="auto" w:fill="auto"/>
            <w:noWrap/>
            <w:hideMark/>
          </w:tcPr>
          <w:p w14:paraId="751764FB" w14:textId="7878CA03" w:rsidR="006D20A6" w:rsidRPr="006D20A6" w:rsidDel="00EC7212" w:rsidRDefault="006D20A6">
            <w:pPr>
              <w:pStyle w:val="BodyText"/>
              <w:rPr>
                <w:del w:id="5664" w:author="Georg Birgisson" w:date="2021-10-06T14:24:00Z"/>
                <w:rFonts w:eastAsia="Times New Roman"/>
                <w:color w:val="000000"/>
                <w:lang w:eastAsia="is-IS"/>
              </w:rPr>
              <w:pPrChange w:id="5665" w:author="Georg Birgisson" w:date="2021-10-06T14:25:00Z">
                <w:pPr>
                  <w:jc w:val="center"/>
                </w:pPr>
              </w:pPrChange>
            </w:pPr>
            <w:del w:id="5666"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1D89F00A" w14:textId="67AF33DF" w:rsidR="006D20A6" w:rsidRPr="006D20A6" w:rsidDel="00EC7212" w:rsidRDefault="006D20A6">
            <w:pPr>
              <w:pStyle w:val="BodyText"/>
              <w:rPr>
                <w:del w:id="5667" w:author="Georg Birgisson" w:date="2021-10-06T14:24:00Z"/>
                <w:rFonts w:eastAsia="Times New Roman"/>
                <w:color w:val="000000"/>
                <w:lang w:eastAsia="is-IS"/>
              </w:rPr>
              <w:pPrChange w:id="5668" w:author="Georg Birgisson" w:date="2021-10-06T14:25:00Z">
                <w:pPr>
                  <w:jc w:val="center"/>
                </w:pPr>
              </w:pPrChange>
            </w:pPr>
            <w:del w:id="5669"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4FCA770A" w14:textId="298C01E0" w:rsidR="006D20A6" w:rsidRPr="006D20A6" w:rsidDel="00EC7212" w:rsidRDefault="006D20A6">
            <w:pPr>
              <w:pStyle w:val="BodyText"/>
              <w:rPr>
                <w:del w:id="5670" w:author="Georg Birgisson" w:date="2021-10-06T14:24:00Z"/>
                <w:rFonts w:eastAsia="Times New Roman"/>
                <w:color w:val="000000"/>
                <w:lang w:eastAsia="is-IS"/>
              </w:rPr>
              <w:pPrChange w:id="5671" w:author="Georg Birgisson" w:date="2021-10-06T14:25:00Z">
                <w:pPr/>
              </w:pPrChange>
            </w:pPr>
            <w:del w:id="5672" w:author="Georg Birgisson" w:date="2021-10-06T14:24:00Z">
              <w:r w:rsidRPr="006D20A6" w:rsidDel="00EC7212">
                <w:rPr>
                  <w:rFonts w:eastAsia="Times New Roman"/>
                  <w:color w:val="000000"/>
                  <w:lang w:eastAsia="is-IS"/>
                </w:rPr>
                <w:delText>cac:AllowanceCharge/cbc:Amount</w:delText>
              </w:r>
            </w:del>
          </w:p>
        </w:tc>
        <w:tc>
          <w:tcPr>
            <w:tcW w:w="2808" w:type="dxa"/>
            <w:tcBorders>
              <w:top w:val="nil"/>
              <w:left w:val="nil"/>
              <w:bottom w:val="single" w:sz="4" w:space="0" w:color="auto"/>
              <w:right w:val="single" w:sz="4" w:space="0" w:color="auto"/>
            </w:tcBorders>
            <w:shd w:val="clear" w:color="auto" w:fill="auto"/>
            <w:noWrap/>
            <w:hideMark/>
          </w:tcPr>
          <w:p w14:paraId="25459872" w14:textId="16057F9E" w:rsidR="006D20A6" w:rsidRPr="006D20A6" w:rsidDel="00EC7212" w:rsidRDefault="006D20A6">
            <w:pPr>
              <w:pStyle w:val="BodyText"/>
              <w:rPr>
                <w:del w:id="5673" w:author="Georg Birgisson" w:date="2021-10-06T14:24:00Z"/>
                <w:rFonts w:eastAsia="Times New Roman"/>
                <w:color w:val="000000"/>
                <w:lang w:eastAsia="is-IS"/>
              </w:rPr>
              <w:pPrChange w:id="5674" w:author="Georg Birgisson" w:date="2021-10-06T14:25:00Z">
                <w:pPr/>
              </w:pPrChange>
            </w:pPr>
            <w:del w:id="5675" w:author="Georg Birgisson" w:date="2021-10-06T14:24:00Z">
              <w:r w:rsidRPr="006D20A6" w:rsidDel="00EC7212">
                <w:rPr>
                  <w:rFonts w:eastAsia="Times New Roman"/>
                  <w:color w:val="000000"/>
                  <w:lang w:eastAsia="is-IS"/>
                </w:rPr>
                <w:delText>with cbc:ChargeIndicator = 'true'</w:delText>
              </w:r>
            </w:del>
          </w:p>
        </w:tc>
      </w:tr>
      <w:tr w:rsidR="006D20A6" w:rsidRPr="006D20A6" w:rsidDel="00EC7212" w14:paraId="7BD00CDB" w14:textId="5559D09E" w:rsidTr="00A61027">
        <w:trPr>
          <w:trHeight w:val="300"/>
          <w:del w:id="567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FEE6115" w14:textId="0C38597A" w:rsidR="006D20A6" w:rsidRPr="006D20A6" w:rsidDel="00EC7212" w:rsidRDefault="006D20A6">
            <w:pPr>
              <w:pStyle w:val="BodyText"/>
              <w:rPr>
                <w:del w:id="5677" w:author="Georg Birgisson" w:date="2021-10-06T14:24:00Z"/>
                <w:rFonts w:eastAsia="Times New Roman"/>
                <w:color w:val="000000"/>
                <w:lang w:eastAsia="is-IS"/>
              </w:rPr>
              <w:pPrChange w:id="5678" w:author="Georg Birgisson" w:date="2021-10-06T14:25:00Z">
                <w:pPr>
                  <w:jc w:val="right"/>
                </w:pPr>
              </w:pPrChange>
            </w:pPr>
            <w:del w:id="5679" w:author="Georg Birgisson" w:date="2021-10-06T14:24:00Z">
              <w:r w:rsidRPr="006D20A6" w:rsidDel="00EC7212">
                <w:rPr>
                  <w:rFonts w:eastAsia="Times New Roman"/>
                  <w:color w:val="000000"/>
                  <w:lang w:eastAsia="is-IS"/>
                </w:rPr>
                <w:delText>311</w:delText>
              </w:r>
            </w:del>
          </w:p>
        </w:tc>
        <w:tc>
          <w:tcPr>
            <w:tcW w:w="1068" w:type="dxa"/>
            <w:tcBorders>
              <w:top w:val="nil"/>
              <w:left w:val="nil"/>
              <w:bottom w:val="single" w:sz="4" w:space="0" w:color="auto"/>
              <w:right w:val="single" w:sz="4" w:space="0" w:color="auto"/>
            </w:tcBorders>
            <w:shd w:val="clear" w:color="auto" w:fill="auto"/>
            <w:noWrap/>
            <w:hideMark/>
          </w:tcPr>
          <w:p w14:paraId="270F44DD" w14:textId="256E0D22" w:rsidR="006D20A6" w:rsidRPr="006D20A6" w:rsidDel="00EC7212" w:rsidRDefault="006D20A6">
            <w:pPr>
              <w:pStyle w:val="BodyText"/>
              <w:rPr>
                <w:del w:id="5680" w:author="Georg Birgisson" w:date="2021-10-06T14:24:00Z"/>
                <w:rFonts w:eastAsia="Times New Roman"/>
                <w:color w:val="000000"/>
                <w:lang w:eastAsia="is-IS"/>
              </w:rPr>
              <w:pPrChange w:id="5681" w:author="Georg Birgisson" w:date="2021-10-06T14:25:00Z">
                <w:pPr/>
              </w:pPrChange>
            </w:pPr>
            <w:del w:id="5682" w:author="Georg Birgisson" w:date="2021-10-06T14:24:00Z">
              <w:r w:rsidRPr="006D20A6" w:rsidDel="00EC7212">
                <w:rPr>
                  <w:rFonts w:eastAsia="Times New Roman"/>
                  <w:color w:val="000000"/>
                  <w:lang w:eastAsia="is-IS"/>
                </w:rPr>
                <w:delText>BT-142</w:delText>
              </w:r>
            </w:del>
          </w:p>
        </w:tc>
        <w:tc>
          <w:tcPr>
            <w:tcW w:w="561" w:type="dxa"/>
            <w:tcBorders>
              <w:top w:val="nil"/>
              <w:left w:val="nil"/>
              <w:bottom w:val="single" w:sz="4" w:space="0" w:color="auto"/>
              <w:right w:val="single" w:sz="4" w:space="0" w:color="auto"/>
            </w:tcBorders>
            <w:shd w:val="clear" w:color="auto" w:fill="auto"/>
            <w:noWrap/>
            <w:hideMark/>
          </w:tcPr>
          <w:p w14:paraId="0FD18ADC" w14:textId="6B05C7D7" w:rsidR="006D20A6" w:rsidRPr="006D20A6" w:rsidDel="00EC7212" w:rsidRDefault="006D20A6">
            <w:pPr>
              <w:pStyle w:val="BodyText"/>
              <w:rPr>
                <w:del w:id="5683" w:author="Georg Birgisson" w:date="2021-10-06T14:24:00Z"/>
                <w:rFonts w:eastAsia="Times New Roman"/>
                <w:color w:val="000000"/>
                <w:lang w:eastAsia="is-IS"/>
              </w:rPr>
              <w:pPrChange w:id="5684" w:author="Georg Birgisson" w:date="2021-10-06T14:25:00Z">
                <w:pPr>
                  <w:jc w:val="center"/>
                </w:pPr>
              </w:pPrChange>
            </w:pPr>
            <w:del w:id="5685"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74C8D2B7" w14:textId="73225846" w:rsidR="006D20A6" w:rsidRPr="006D20A6" w:rsidDel="00EC7212" w:rsidRDefault="006D20A6">
            <w:pPr>
              <w:pStyle w:val="BodyText"/>
              <w:rPr>
                <w:del w:id="5686" w:author="Georg Birgisson" w:date="2021-10-06T14:24:00Z"/>
                <w:rFonts w:eastAsia="Times New Roman"/>
                <w:color w:val="000000"/>
                <w:lang w:eastAsia="is-IS"/>
              </w:rPr>
              <w:pPrChange w:id="5687" w:author="Georg Birgisson" w:date="2021-10-06T14:25:00Z">
                <w:pPr>
                  <w:jc w:val="center"/>
                </w:pPr>
              </w:pPrChange>
            </w:pPr>
            <w:del w:id="5688"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5748AA8B" w14:textId="56FCC740" w:rsidR="006D20A6" w:rsidRPr="006D20A6" w:rsidDel="00EC7212" w:rsidRDefault="006D20A6">
            <w:pPr>
              <w:pStyle w:val="BodyText"/>
              <w:rPr>
                <w:del w:id="5689" w:author="Georg Birgisson" w:date="2021-10-06T14:24:00Z"/>
                <w:rFonts w:eastAsia="Times New Roman"/>
                <w:color w:val="000000"/>
                <w:lang w:eastAsia="is-IS"/>
              </w:rPr>
              <w:pPrChange w:id="5690" w:author="Georg Birgisson" w:date="2021-10-06T14:25:00Z">
                <w:pPr/>
              </w:pPrChange>
            </w:pPr>
            <w:del w:id="5691" w:author="Georg Birgisson" w:date="2021-10-06T14:24:00Z">
              <w:r w:rsidRPr="006D20A6" w:rsidDel="00EC7212">
                <w:rPr>
                  <w:rFonts w:eastAsia="Times New Roman"/>
                  <w:color w:val="000000"/>
                  <w:lang w:eastAsia="is-IS"/>
                </w:rPr>
                <w:delText>cac:AllowanceCharge/cbc:BaseAmount</w:delText>
              </w:r>
            </w:del>
          </w:p>
        </w:tc>
        <w:tc>
          <w:tcPr>
            <w:tcW w:w="2808" w:type="dxa"/>
            <w:tcBorders>
              <w:top w:val="nil"/>
              <w:left w:val="nil"/>
              <w:bottom w:val="single" w:sz="4" w:space="0" w:color="auto"/>
              <w:right w:val="single" w:sz="4" w:space="0" w:color="auto"/>
            </w:tcBorders>
            <w:shd w:val="clear" w:color="auto" w:fill="auto"/>
            <w:noWrap/>
            <w:hideMark/>
          </w:tcPr>
          <w:p w14:paraId="19C37E46" w14:textId="2F010642" w:rsidR="006D20A6" w:rsidRPr="006D20A6" w:rsidDel="00EC7212" w:rsidRDefault="006D20A6">
            <w:pPr>
              <w:pStyle w:val="BodyText"/>
              <w:rPr>
                <w:del w:id="5692" w:author="Georg Birgisson" w:date="2021-10-06T14:24:00Z"/>
                <w:rFonts w:eastAsia="Times New Roman"/>
                <w:color w:val="000000"/>
                <w:lang w:eastAsia="is-IS"/>
              </w:rPr>
              <w:pPrChange w:id="5693" w:author="Georg Birgisson" w:date="2021-10-06T14:25:00Z">
                <w:pPr/>
              </w:pPrChange>
            </w:pPr>
            <w:del w:id="5694" w:author="Georg Birgisson" w:date="2021-10-06T14:24:00Z">
              <w:r w:rsidRPr="006D20A6" w:rsidDel="00EC7212">
                <w:rPr>
                  <w:rFonts w:eastAsia="Times New Roman"/>
                  <w:color w:val="000000"/>
                  <w:lang w:eastAsia="is-IS"/>
                </w:rPr>
                <w:delText>with cbc:ChargeIndicator = 'true'</w:delText>
              </w:r>
            </w:del>
          </w:p>
        </w:tc>
      </w:tr>
      <w:tr w:rsidR="006D20A6" w:rsidRPr="006D20A6" w:rsidDel="00EC7212" w14:paraId="032BEB0E" w14:textId="376B1EF0" w:rsidTr="00A61027">
        <w:trPr>
          <w:trHeight w:val="300"/>
          <w:del w:id="569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78A2E0F" w14:textId="649EDAA9" w:rsidR="006D20A6" w:rsidRPr="006D20A6" w:rsidDel="00EC7212" w:rsidRDefault="006D20A6">
            <w:pPr>
              <w:pStyle w:val="BodyText"/>
              <w:rPr>
                <w:del w:id="5696" w:author="Georg Birgisson" w:date="2021-10-06T14:24:00Z"/>
                <w:rFonts w:eastAsia="Times New Roman"/>
                <w:color w:val="000000"/>
                <w:lang w:eastAsia="is-IS"/>
              </w:rPr>
              <w:pPrChange w:id="5697" w:author="Georg Birgisson" w:date="2021-10-06T14:25:00Z">
                <w:pPr>
                  <w:jc w:val="right"/>
                </w:pPr>
              </w:pPrChange>
            </w:pPr>
            <w:del w:id="5698" w:author="Georg Birgisson" w:date="2021-10-06T14:24:00Z">
              <w:r w:rsidRPr="006D20A6" w:rsidDel="00EC7212">
                <w:rPr>
                  <w:rFonts w:eastAsia="Times New Roman"/>
                  <w:color w:val="000000"/>
                  <w:lang w:eastAsia="is-IS"/>
                </w:rPr>
                <w:delText>312</w:delText>
              </w:r>
            </w:del>
          </w:p>
        </w:tc>
        <w:tc>
          <w:tcPr>
            <w:tcW w:w="1068" w:type="dxa"/>
            <w:tcBorders>
              <w:top w:val="nil"/>
              <w:left w:val="nil"/>
              <w:bottom w:val="single" w:sz="4" w:space="0" w:color="auto"/>
              <w:right w:val="single" w:sz="4" w:space="0" w:color="auto"/>
            </w:tcBorders>
            <w:shd w:val="clear" w:color="auto" w:fill="auto"/>
            <w:noWrap/>
            <w:hideMark/>
          </w:tcPr>
          <w:p w14:paraId="0B15E313" w14:textId="11334820" w:rsidR="006D20A6" w:rsidRPr="006D20A6" w:rsidDel="00EC7212" w:rsidRDefault="006D20A6">
            <w:pPr>
              <w:pStyle w:val="BodyText"/>
              <w:rPr>
                <w:del w:id="5699" w:author="Georg Birgisson" w:date="2021-10-06T14:24:00Z"/>
                <w:rFonts w:eastAsia="Times New Roman"/>
                <w:color w:val="000000"/>
                <w:lang w:eastAsia="is-IS"/>
              </w:rPr>
              <w:pPrChange w:id="5700" w:author="Georg Birgisson" w:date="2021-10-06T14:25:00Z">
                <w:pPr/>
              </w:pPrChange>
            </w:pPr>
            <w:del w:id="5701" w:author="Georg Birgisson" w:date="2021-10-06T14:24:00Z">
              <w:r w:rsidRPr="006D20A6" w:rsidDel="00EC7212">
                <w:rPr>
                  <w:rFonts w:eastAsia="Times New Roman"/>
                  <w:color w:val="000000"/>
                  <w:lang w:eastAsia="is-IS"/>
                </w:rPr>
                <w:delText>BT-143</w:delText>
              </w:r>
            </w:del>
          </w:p>
        </w:tc>
        <w:tc>
          <w:tcPr>
            <w:tcW w:w="561" w:type="dxa"/>
            <w:tcBorders>
              <w:top w:val="nil"/>
              <w:left w:val="nil"/>
              <w:bottom w:val="single" w:sz="4" w:space="0" w:color="auto"/>
              <w:right w:val="single" w:sz="4" w:space="0" w:color="auto"/>
            </w:tcBorders>
            <w:shd w:val="clear" w:color="auto" w:fill="auto"/>
            <w:noWrap/>
            <w:hideMark/>
          </w:tcPr>
          <w:p w14:paraId="61B4F97C" w14:textId="20F607FF" w:rsidR="006D20A6" w:rsidRPr="006D20A6" w:rsidDel="00EC7212" w:rsidRDefault="006D20A6">
            <w:pPr>
              <w:pStyle w:val="BodyText"/>
              <w:rPr>
                <w:del w:id="5702" w:author="Georg Birgisson" w:date="2021-10-06T14:24:00Z"/>
                <w:rFonts w:eastAsia="Times New Roman"/>
                <w:color w:val="000000"/>
                <w:lang w:eastAsia="is-IS"/>
              </w:rPr>
              <w:pPrChange w:id="5703" w:author="Georg Birgisson" w:date="2021-10-06T14:25:00Z">
                <w:pPr>
                  <w:jc w:val="center"/>
                </w:pPr>
              </w:pPrChange>
            </w:pPr>
            <w:del w:id="5704"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76D402FA" w14:textId="4A4C1811" w:rsidR="006D20A6" w:rsidRPr="006D20A6" w:rsidDel="00EC7212" w:rsidRDefault="006D20A6">
            <w:pPr>
              <w:pStyle w:val="BodyText"/>
              <w:rPr>
                <w:del w:id="5705" w:author="Georg Birgisson" w:date="2021-10-06T14:24:00Z"/>
                <w:rFonts w:eastAsia="Times New Roman"/>
                <w:color w:val="000000"/>
                <w:lang w:eastAsia="is-IS"/>
              </w:rPr>
              <w:pPrChange w:id="5706" w:author="Georg Birgisson" w:date="2021-10-06T14:25:00Z">
                <w:pPr>
                  <w:jc w:val="center"/>
                </w:pPr>
              </w:pPrChange>
            </w:pPr>
            <w:del w:id="5707"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3E833778" w14:textId="24C48B2E" w:rsidR="006D20A6" w:rsidRPr="006D20A6" w:rsidDel="00EC7212" w:rsidRDefault="006D20A6">
            <w:pPr>
              <w:pStyle w:val="BodyText"/>
              <w:rPr>
                <w:del w:id="5708" w:author="Georg Birgisson" w:date="2021-10-06T14:24:00Z"/>
                <w:rFonts w:eastAsia="Times New Roman"/>
                <w:color w:val="000000"/>
                <w:lang w:eastAsia="is-IS"/>
              </w:rPr>
              <w:pPrChange w:id="5709" w:author="Georg Birgisson" w:date="2021-10-06T14:25:00Z">
                <w:pPr/>
              </w:pPrChange>
            </w:pPr>
            <w:del w:id="5710" w:author="Georg Birgisson" w:date="2021-10-06T14:24:00Z">
              <w:r w:rsidRPr="006D20A6" w:rsidDel="00EC7212">
                <w:rPr>
                  <w:rFonts w:eastAsia="Times New Roman"/>
                  <w:color w:val="000000"/>
                  <w:lang w:eastAsia="is-IS"/>
                </w:rPr>
                <w:delText>cac:AllowanceCharge/cbc:MultiplierFactorNumeric</w:delText>
              </w:r>
            </w:del>
          </w:p>
        </w:tc>
        <w:tc>
          <w:tcPr>
            <w:tcW w:w="2808" w:type="dxa"/>
            <w:tcBorders>
              <w:top w:val="nil"/>
              <w:left w:val="nil"/>
              <w:bottom w:val="single" w:sz="4" w:space="0" w:color="auto"/>
              <w:right w:val="single" w:sz="4" w:space="0" w:color="auto"/>
            </w:tcBorders>
            <w:shd w:val="clear" w:color="auto" w:fill="auto"/>
            <w:noWrap/>
            <w:hideMark/>
          </w:tcPr>
          <w:p w14:paraId="4AF3B9CE" w14:textId="07F75B02" w:rsidR="006D20A6" w:rsidRPr="006D20A6" w:rsidDel="00EC7212" w:rsidRDefault="006D20A6">
            <w:pPr>
              <w:pStyle w:val="BodyText"/>
              <w:rPr>
                <w:del w:id="5711" w:author="Georg Birgisson" w:date="2021-10-06T14:24:00Z"/>
                <w:rFonts w:eastAsia="Times New Roman"/>
                <w:color w:val="000000"/>
                <w:lang w:eastAsia="is-IS"/>
              </w:rPr>
              <w:pPrChange w:id="5712" w:author="Georg Birgisson" w:date="2021-10-06T14:25:00Z">
                <w:pPr/>
              </w:pPrChange>
            </w:pPr>
            <w:del w:id="5713" w:author="Georg Birgisson" w:date="2021-10-06T14:24:00Z">
              <w:r w:rsidRPr="006D20A6" w:rsidDel="00EC7212">
                <w:rPr>
                  <w:rFonts w:eastAsia="Times New Roman"/>
                  <w:color w:val="000000"/>
                  <w:lang w:eastAsia="is-IS"/>
                </w:rPr>
                <w:delText>with cbc:ChargeIndicator = 'true'</w:delText>
              </w:r>
            </w:del>
          </w:p>
        </w:tc>
      </w:tr>
      <w:tr w:rsidR="006D20A6" w:rsidRPr="006D20A6" w:rsidDel="00EC7212" w14:paraId="6620B191" w14:textId="38405D0F" w:rsidTr="00A61027">
        <w:trPr>
          <w:trHeight w:val="300"/>
          <w:del w:id="571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6E53C0C" w14:textId="34ABBDBE" w:rsidR="006D20A6" w:rsidRPr="006D20A6" w:rsidDel="00EC7212" w:rsidRDefault="006D20A6">
            <w:pPr>
              <w:pStyle w:val="BodyText"/>
              <w:rPr>
                <w:del w:id="5715" w:author="Georg Birgisson" w:date="2021-10-06T14:24:00Z"/>
                <w:rFonts w:eastAsia="Times New Roman"/>
                <w:color w:val="000000"/>
                <w:lang w:eastAsia="is-IS"/>
              </w:rPr>
              <w:pPrChange w:id="5716" w:author="Georg Birgisson" w:date="2021-10-06T14:25:00Z">
                <w:pPr>
                  <w:jc w:val="right"/>
                </w:pPr>
              </w:pPrChange>
            </w:pPr>
            <w:del w:id="5717" w:author="Georg Birgisson" w:date="2021-10-06T14:24:00Z">
              <w:r w:rsidRPr="006D20A6" w:rsidDel="00EC7212">
                <w:rPr>
                  <w:rFonts w:eastAsia="Times New Roman"/>
                  <w:color w:val="000000"/>
                  <w:lang w:eastAsia="is-IS"/>
                </w:rPr>
                <w:delText>313</w:delText>
              </w:r>
            </w:del>
          </w:p>
        </w:tc>
        <w:tc>
          <w:tcPr>
            <w:tcW w:w="1068" w:type="dxa"/>
            <w:tcBorders>
              <w:top w:val="nil"/>
              <w:left w:val="nil"/>
              <w:bottom w:val="single" w:sz="4" w:space="0" w:color="auto"/>
              <w:right w:val="single" w:sz="4" w:space="0" w:color="auto"/>
            </w:tcBorders>
            <w:shd w:val="clear" w:color="auto" w:fill="auto"/>
            <w:noWrap/>
            <w:hideMark/>
          </w:tcPr>
          <w:p w14:paraId="633D6888" w14:textId="424A4FA4" w:rsidR="006D20A6" w:rsidRPr="006D20A6" w:rsidDel="00EC7212" w:rsidRDefault="006D20A6">
            <w:pPr>
              <w:pStyle w:val="BodyText"/>
              <w:rPr>
                <w:del w:id="5718" w:author="Georg Birgisson" w:date="2021-10-06T14:24:00Z"/>
                <w:rFonts w:eastAsia="Times New Roman"/>
                <w:color w:val="000000"/>
                <w:lang w:eastAsia="is-IS"/>
              </w:rPr>
              <w:pPrChange w:id="5719" w:author="Georg Birgisson" w:date="2021-10-06T14:25:00Z">
                <w:pPr/>
              </w:pPrChange>
            </w:pPr>
            <w:del w:id="5720" w:author="Georg Birgisson" w:date="2021-10-06T14:24:00Z">
              <w:r w:rsidRPr="006D20A6" w:rsidDel="00EC7212">
                <w:rPr>
                  <w:rFonts w:eastAsia="Times New Roman"/>
                  <w:color w:val="000000"/>
                  <w:lang w:eastAsia="is-IS"/>
                </w:rPr>
                <w:delText>BT-144</w:delText>
              </w:r>
            </w:del>
          </w:p>
        </w:tc>
        <w:tc>
          <w:tcPr>
            <w:tcW w:w="561" w:type="dxa"/>
            <w:tcBorders>
              <w:top w:val="nil"/>
              <w:left w:val="nil"/>
              <w:bottom w:val="single" w:sz="4" w:space="0" w:color="auto"/>
              <w:right w:val="single" w:sz="4" w:space="0" w:color="auto"/>
            </w:tcBorders>
            <w:shd w:val="clear" w:color="auto" w:fill="auto"/>
            <w:noWrap/>
            <w:hideMark/>
          </w:tcPr>
          <w:p w14:paraId="45E027E3" w14:textId="5EAB64C2" w:rsidR="006D20A6" w:rsidRPr="006D20A6" w:rsidDel="00EC7212" w:rsidRDefault="006D20A6">
            <w:pPr>
              <w:pStyle w:val="BodyText"/>
              <w:rPr>
                <w:del w:id="5721" w:author="Georg Birgisson" w:date="2021-10-06T14:24:00Z"/>
                <w:rFonts w:eastAsia="Times New Roman"/>
                <w:color w:val="000000"/>
                <w:lang w:eastAsia="is-IS"/>
              </w:rPr>
              <w:pPrChange w:id="5722" w:author="Georg Birgisson" w:date="2021-10-06T14:25:00Z">
                <w:pPr>
                  <w:jc w:val="center"/>
                </w:pPr>
              </w:pPrChange>
            </w:pPr>
            <w:del w:id="5723"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4366FA51" w14:textId="2E7BB5AC" w:rsidR="006D20A6" w:rsidRPr="006D20A6" w:rsidDel="00EC7212" w:rsidRDefault="006D20A6">
            <w:pPr>
              <w:pStyle w:val="BodyText"/>
              <w:rPr>
                <w:del w:id="5724" w:author="Georg Birgisson" w:date="2021-10-06T14:24:00Z"/>
                <w:rFonts w:eastAsia="Times New Roman"/>
                <w:color w:val="000000"/>
                <w:lang w:eastAsia="is-IS"/>
              </w:rPr>
              <w:pPrChange w:id="5725" w:author="Georg Birgisson" w:date="2021-10-06T14:25:00Z">
                <w:pPr>
                  <w:jc w:val="center"/>
                </w:pPr>
              </w:pPrChange>
            </w:pPr>
            <w:del w:id="5726"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609DE0DF" w14:textId="11FCC654" w:rsidR="006D20A6" w:rsidRPr="006D20A6" w:rsidDel="00EC7212" w:rsidRDefault="006D20A6">
            <w:pPr>
              <w:pStyle w:val="BodyText"/>
              <w:rPr>
                <w:del w:id="5727" w:author="Georg Birgisson" w:date="2021-10-06T14:24:00Z"/>
                <w:rFonts w:eastAsia="Times New Roman"/>
                <w:color w:val="000000"/>
                <w:lang w:eastAsia="is-IS"/>
              </w:rPr>
              <w:pPrChange w:id="5728" w:author="Georg Birgisson" w:date="2021-10-06T14:25:00Z">
                <w:pPr/>
              </w:pPrChange>
            </w:pPr>
            <w:del w:id="5729" w:author="Georg Birgisson" w:date="2021-10-06T14:24:00Z">
              <w:r w:rsidRPr="006D20A6" w:rsidDel="00EC7212">
                <w:rPr>
                  <w:rFonts w:eastAsia="Times New Roman"/>
                  <w:color w:val="000000"/>
                  <w:lang w:eastAsia="is-IS"/>
                </w:rPr>
                <w:delText>cac:AllowanceCharge/cbc:AllowanceChargeReason</w:delText>
              </w:r>
            </w:del>
          </w:p>
        </w:tc>
        <w:tc>
          <w:tcPr>
            <w:tcW w:w="2808" w:type="dxa"/>
            <w:tcBorders>
              <w:top w:val="nil"/>
              <w:left w:val="nil"/>
              <w:bottom w:val="single" w:sz="4" w:space="0" w:color="auto"/>
              <w:right w:val="single" w:sz="4" w:space="0" w:color="auto"/>
            </w:tcBorders>
            <w:shd w:val="clear" w:color="auto" w:fill="auto"/>
            <w:noWrap/>
            <w:hideMark/>
          </w:tcPr>
          <w:p w14:paraId="23C8B6FC" w14:textId="2D1FCE76" w:rsidR="006D20A6" w:rsidRPr="006D20A6" w:rsidDel="00EC7212" w:rsidRDefault="006D20A6">
            <w:pPr>
              <w:pStyle w:val="BodyText"/>
              <w:rPr>
                <w:del w:id="5730" w:author="Georg Birgisson" w:date="2021-10-06T14:24:00Z"/>
                <w:rFonts w:eastAsia="Times New Roman"/>
                <w:color w:val="000000"/>
                <w:lang w:eastAsia="is-IS"/>
              </w:rPr>
              <w:pPrChange w:id="5731" w:author="Georg Birgisson" w:date="2021-10-06T14:25:00Z">
                <w:pPr/>
              </w:pPrChange>
            </w:pPr>
            <w:del w:id="5732" w:author="Georg Birgisson" w:date="2021-10-06T14:24:00Z">
              <w:r w:rsidRPr="006D20A6" w:rsidDel="00EC7212">
                <w:rPr>
                  <w:rFonts w:eastAsia="Times New Roman"/>
                  <w:color w:val="000000"/>
                  <w:lang w:eastAsia="is-IS"/>
                </w:rPr>
                <w:delText>with cbc:ChargeIndicator = 'true'</w:delText>
              </w:r>
            </w:del>
          </w:p>
        </w:tc>
      </w:tr>
      <w:tr w:rsidR="006D20A6" w:rsidRPr="006D20A6" w:rsidDel="00EC7212" w14:paraId="7B39ECCD" w14:textId="7290E9C9" w:rsidTr="00A61027">
        <w:trPr>
          <w:trHeight w:val="300"/>
          <w:del w:id="573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F490795" w14:textId="3E487065" w:rsidR="006D20A6" w:rsidRPr="006D20A6" w:rsidDel="00EC7212" w:rsidRDefault="006D20A6">
            <w:pPr>
              <w:pStyle w:val="BodyText"/>
              <w:rPr>
                <w:del w:id="5734" w:author="Georg Birgisson" w:date="2021-10-06T14:24:00Z"/>
                <w:rFonts w:eastAsia="Times New Roman"/>
                <w:color w:val="000000"/>
                <w:lang w:eastAsia="is-IS"/>
              </w:rPr>
              <w:pPrChange w:id="5735" w:author="Georg Birgisson" w:date="2021-10-06T14:25:00Z">
                <w:pPr>
                  <w:jc w:val="right"/>
                </w:pPr>
              </w:pPrChange>
            </w:pPr>
            <w:del w:id="5736" w:author="Georg Birgisson" w:date="2021-10-06T14:24:00Z">
              <w:r w:rsidRPr="006D20A6" w:rsidDel="00EC7212">
                <w:rPr>
                  <w:rFonts w:eastAsia="Times New Roman"/>
                  <w:color w:val="000000"/>
                  <w:lang w:eastAsia="is-IS"/>
                </w:rPr>
                <w:delText>314</w:delText>
              </w:r>
            </w:del>
          </w:p>
        </w:tc>
        <w:tc>
          <w:tcPr>
            <w:tcW w:w="1068" w:type="dxa"/>
            <w:tcBorders>
              <w:top w:val="nil"/>
              <w:left w:val="nil"/>
              <w:bottom w:val="single" w:sz="4" w:space="0" w:color="auto"/>
              <w:right w:val="single" w:sz="4" w:space="0" w:color="auto"/>
            </w:tcBorders>
            <w:shd w:val="clear" w:color="auto" w:fill="auto"/>
            <w:noWrap/>
            <w:hideMark/>
          </w:tcPr>
          <w:p w14:paraId="7FB494ED" w14:textId="0A49F15A" w:rsidR="006D20A6" w:rsidRPr="006D20A6" w:rsidDel="00EC7212" w:rsidRDefault="006D20A6">
            <w:pPr>
              <w:pStyle w:val="BodyText"/>
              <w:rPr>
                <w:del w:id="5737" w:author="Georg Birgisson" w:date="2021-10-06T14:24:00Z"/>
                <w:rFonts w:eastAsia="Times New Roman"/>
                <w:color w:val="000000"/>
                <w:lang w:eastAsia="is-IS"/>
              </w:rPr>
              <w:pPrChange w:id="5738" w:author="Georg Birgisson" w:date="2021-10-06T14:25:00Z">
                <w:pPr/>
              </w:pPrChange>
            </w:pPr>
            <w:del w:id="5739" w:author="Georg Birgisson" w:date="2021-10-06T14:24:00Z">
              <w:r w:rsidRPr="006D20A6" w:rsidDel="00EC7212">
                <w:rPr>
                  <w:rFonts w:eastAsia="Times New Roman"/>
                  <w:color w:val="000000"/>
                  <w:lang w:eastAsia="is-IS"/>
                </w:rPr>
                <w:delText>BT-145</w:delText>
              </w:r>
            </w:del>
          </w:p>
        </w:tc>
        <w:tc>
          <w:tcPr>
            <w:tcW w:w="561" w:type="dxa"/>
            <w:tcBorders>
              <w:top w:val="nil"/>
              <w:left w:val="nil"/>
              <w:bottom w:val="single" w:sz="4" w:space="0" w:color="auto"/>
              <w:right w:val="single" w:sz="4" w:space="0" w:color="auto"/>
            </w:tcBorders>
            <w:shd w:val="clear" w:color="auto" w:fill="auto"/>
            <w:noWrap/>
            <w:hideMark/>
          </w:tcPr>
          <w:p w14:paraId="4DC231F9" w14:textId="5352B465" w:rsidR="006D20A6" w:rsidRPr="006D20A6" w:rsidDel="00EC7212" w:rsidRDefault="006D20A6">
            <w:pPr>
              <w:pStyle w:val="BodyText"/>
              <w:rPr>
                <w:del w:id="5740" w:author="Georg Birgisson" w:date="2021-10-06T14:24:00Z"/>
                <w:rFonts w:eastAsia="Times New Roman"/>
                <w:color w:val="000000"/>
                <w:lang w:eastAsia="is-IS"/>
              </w:rPr>
              <w:pPrChange w:id="5741" w:author="Georg Birgisson" w:date="2021-10-06T14:25:00Z">
                <w:pPr>
                  <w:jc w:val="center"/>
                </w:pPr>
              </w:pPrChange>
            </w:pPr>
            <w:del w:id="5742"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2E03EA43" w14:textId="61AC9CE8" w:rsidR="006D20A6" w:rsidRPr="006D20A6" w:rsidDel="00EC7212" w:rsidRDefault="006D20A6">
            <w:pPr>
              <w:pStyle w:val="BodyText"/>
              <w:rPr>
                <w:del w:id="5743" w:author="Georg Birgisson" w:date="2021-10-06T14:24:00Z"/>
                <w:rFonts w:eastAsia="Times New Roman"/>
                <w:color w:val="000000"/>
                <w:lang w:eastAsia="is-IS"/>
              </w:rPr>
              <w:pPrChange w:id="5744" w:author="Georg Birgisson" w:date="2021-10-06T14:25:00Z">
                <w:pPr>
                  <w:jc w:val="center"/>
                </w:pPr>
              </w:pPrChange>
            </w:pPr>
            <w:del w:id="5745"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673EC6C8" w14:textId="11648ED9" w:rsidR="006D20A6" w:rsidRPr="006D20A6" w:rsidDel="00EC7212" w:rsidRDefault="006D20A6">
            <w:pPr>
              <w:pStyle w:val="BodyText"/>
              <w:rPr>
                <w:del w:id="5746" w:author="Georg Birgisson" w:date="2021-10-06T14:24:00Z"/>
                <w:rFonts w:eastAsia="Times New Roman"/>
                <w:color w:val="000000"/>
                <w:lang w:eastAsia="is-IS"/>
              </w:rPr>
              <w:pPrChange w:id="5747" w:author="Georg Birgisson" w:date="2021-10-06T14:25:00Z">
                <w:pPr/>
              </w:pPrChange>
            </w:pPr>
            <w:del w:id="5748" w:author="Georg Birgisson" w:date="2021-10-06T14:24:00Z">
              <w:r w:rsidRPr="006D20A6" w:rsidDel="00EC7212">
                <w:rPr>
                  <w:rFonts w:eastAsia="Times New Roman"/>
                  <w:color w:val="000000"/>
                  <w:lang w:eastAsia="is-IS"/>
                </w:rPr>
                <w:delText>cac:AllowanceCharge/cbc:AllowanceChargeReasonCode</w:delText>
              </w:r>
            </w:del>
          </w:p>
        </w:tc>
        <w:tc>
          <w:tcPr>
            <w:tcW w:w="2808" w:type="dxa"/>
            <w:tcBorders>
              <w:top w:val="nil"/>
              <w:left w:val="nil"/>
              <w:bottom w:val="single" w:sz="4" w:space="0" w:color="auto"/>
              <w:right w:val="single" w:sz="4" w:space="0" w:color="auto"/>
            </w:tcBorders>
            <w:shd w:val="clear" w:color="auto" w:fill="auto"/>
            <w:noWrap/>
            <w:hideMark/>
          </w:tcPr>
          <w:p w14:paraId="6E5CDA91" w14:textId="0B205606" w:rsidR="006D20A6" w:rsidRPr="006D20A6" w:rsidDel="00EC7212" w:rsidRDefault="006D20A6">
            <w:pPr>
              <w:pStyle w:val="BodyText"/>
              <w:rPr>
                <w:del w:id="5749" w:author="Georg Birgisson" w:date="2021-10-06T14:24:00Z"/>
                <w:rFonts w:eastAsia="Times New Roman"/>
                <w:color w:val="000000"/>
                <w:lang w:eastAsia="is-IS"/>
              </w:rPr>
              <w:pPrChange w:id="5750" w:author="Georg Birgisson" w:date="2021-10-06T14:25:00Z">
                <w:pPr/>
              </w:pPrChange>
            </w:pPr>
            <w:del w:id="5751" w:author="Georg Birgisson" w:date="2021-10-06T14:24:00Z">
              <w:r w:rsidRPr="006D20A6" w:rsidDel="00EC7212">
                <w:rPr>
                  <w:rFonts w:eastAsia="Times New Roman"/>
                  <w:color w:val="000000"/>
                  <w:lang w:eastAsia="is-IS"/>
                </w:rPr>
                <w:delText>with cbc:ChargeIndicator = 'true'</w:delText>
              </w:r>
            </w:del>
          </w:p>
        </w:tc>
      </w:tr>
      <w:tr w:rsidR="006D20A6" w:rsidRPr="006D20A6" w:rsidDel="00EC7212" w14:paraId="496AF886" w14:textId="17F58CDD" w:rsidTr="00A61027">
        <w:trPr>
          <w:trHeight w:val="300"/>
          <w:del w:id="575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83E65B0" w14:textId="25AD0153" w:rsidR="006D20A6" w:rsidRPr="006D20A6" w:rsidDel="00EC7212" w:rsidRDefault="006D20A6">
            <w:pPr>
              <w:pStyle w:val="BodyText"/>
              <w:rPr>
                <w:del w:id="5753" w:author="Georg Birgisson" w:date="2021-10-06T14:24:00Z"/>
                <w:rFonts w:eastAsia="Times New Roman"/>
                <w:color w:val="000000"/>
                <w:lang w:eastAsia="is-IS"/>
              </w:rPr>
              <w:pPrChange w:id="5754" w:author="Georg Birgisson" w:date="2021-10-06T14:25:00Z">
                <w:pPr>
                  <w:jc w:val="right"/>
                </w:pPr>
              </w:pPrChange>
            </w:pPr>
            <w:del w:id="5755" w:author="Georg Birgisson" w:date="2021-10-06T14:24:00Z">
              <w:r w:rsidRPr="006D20A6" w:rsidDel="00EC7212">
                <w:rPr>
                  <w:rFonts w:eastAsia="Times New Roman"/>
                  <w:color w:val="000000"/>
                  <w:lang w:eastAsia="is-IS"/>
                </w:rPr>
                <w:delText>315</w:delText>
              </w:r>
            </w:del>
          </w:p>
        </w:tc>
        <w:tc>
          <w:tcPr>
            <w:tcW w:w="1068" w:type="dxa"/>
            <w:tcBorders>
              <w:top w:val="nil"/>
              <w:left w:val="nil"/>
              <w:bottom w:val="single" w:sz="4" w:space="0" w:color="auto"/>
              <w:right w:val="single" w:sz="4" w:space="0" w:color="auto"/>
            </w:tcBorders>
            <w:shd w:val="clear" w:color="auto" w:fill="auto"/>
            <w:noWrap/>
            <w:hideMark/>
          </w:tcPr>
          <w:p w14:paraId="0CCFFC77" w14:textId="3C648E27" w:rsidR="006D20A6" w:rsidRPr="006D20A6" w:rsidDel="00EC7212" w:rsidRDefault="006D20A6">
            <w:pPr>
              <w:pStyle w:val="BodyText"/>
              <w:rPr>
                <w:del w:id="5756" w:author="Georg Birgisson" w:date="2021-10-06T14:24:00Z"/>
                <w:rFonts w:eastAsia="Times New Roman"/>
                <w:color w:val="000000"/>
                <w:lang w:eastAsia="is-IS"/>
              </w:rPr>
              <w:pPrChange w:id="5757" w:author="Georg Birgisson" w:date="2021-10-06T14:25:00Z">
                <w:pPr/>
              </w:pPrChange>
            </w:pPr>
            <w:del w:id="5758" w:author="Georg Birgisson" w:date="2021-10-06T14:24:00Z">
              <w:r w:rsidRPr="006D20A6" w:rsidDel="00EC7212">
                <w:rPr>
                  <w:rFonts w:eastAsia="Times New Roman"/>
                  <w:color w:val="000000"/>
                  <w:lang w:eastAsia="is-IS"/>
                </w:rPr>
                <w:delText xml:space="preserve">BG-29 </w:delText>
              </w:r>
            </w:del>
          </w:p>
        </w:tc>
        <w:tc>
          <w:tcPr>
            <w:tcW w:w="561" w:type="dxa"/>
            <w:tcBorders>
              <w:top w:val="nil"/>
              <w:left w:val="nil"/>
              <w:bottom w:val="single" w:sz="4" w:space="0" w:color="auto"/>
              <w:right w:val="single" w:sz="4" w:space="0" w:color="auto"/>
            </w:tcBorders>
            <w:shd w:val="clear" w:color="auto" w:fill="auto"/>
            <w:noWrap/>
            <w:hideMark/>
          </w:tcPr>
          <w:p w14:paraId="22150785" w14:textId="4F191CE7" w:rsidR="006D20A6" w:rsidRPr="006D20A6" w:rsidDel="00EC7212" w:rsidRDefault="006D20A6">
            <w:pPr>
              <w:pStyle w:val="BodyText"/>
              <w:rPr>
                <w:del w:id="5759" w:author="Georg Birgisson" w:date="2021-10-06T14:24:00Z"/>
                <w:rFonts w:eastAsia="Times New Roman"/>
                <w:color w:val="000000"/>
                <w:lang w:eastAsia="is-IS"/>
              </w:rPr>
              <w:pPrChange w:id="5760" w:author="Georg Birgisson" w:date="2021-10-06T14:25:00Z">
                <w:pPr>
                  <w:jc w:val="center"/>
                </w:pPr>
              </w:pPrChange>
            </w:pPr>
            <w:del w:id="5761"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1BCE4C31" w14:textId="0D9DB05C" w:rsidR="006D20A6" w:rsidRPr="006D20A6" w:rsidDel="00EC7212" w:rsidRDefault="006D20A6">
            <w:pPr>
              <w:pStyle w:val="BodyText"/>
              <w:rPr>
                <w:del w:id="5762" w:author="Georg Birgisson" w:date="2021-10-06T14:24:00Z"/>
                <w:rFonts w:eastAsia="Times New Roman"/>
                <w:color w:val="000000"/>
                <w:lang w:eastAsia="is-IS"/>
              </w:rPr>
              <w:pPrChange w:id="5763" w:author="Georg Birgisson" w:date="2021-10-06T14:25:00Z">
                <w:pPr>
                  <w:jc w:val="center"/>
                </w:pPr>
              </w:pPrChange>
            </w:pPr>
            <w:del w:id="5764"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544DA33B" w14:textId="51709D23" w:rsidR="006D20A6" w:rsidRPr="006D20A6" w:rsidDel="00EC7212" w:rsidRDefault="006D20A6">
            <w:pPr>
              <w:pStyle w:val="BodyText"/>
              <w:rPr>
                <w:del w:id="5765" w:author="Georg Birgisson" w:date="2021-10-06T14:24:00Z"/>
                <w:rFonts w:eastAsia="Times New Roman"/>
                <w:color w:val="000000"/>
                <w:lang w:eastAsia="is-IS"/>
              </w:rPr>
              <w:pPrChange w:id="5766" w:author="Georg Birgisson" w:date="2021-10-06T14:25:00Z">
                <w:pPr/>
              </w:pPrChange>
            </w:pPr>
            <w:del w:id="5767" w:author="Georg Birgisson" w:date="2021-10-06T14:24:00Z">
              <w:r w:rsidRPr="006D20A6" w:rsidDel="00EC7212">
                <w:rPr>
                  <w:rFonts w:eastAsia="Times New Roman"/>
                  <w:color w:val="000000"/>
                  <w:lang w:eastAsia="is-IS"/>
                </w:rPr>
                <w:delText>cac:Price</w:delText>
              </w:r>
            </w:del>
          </w:p>
        </w:tc>
        <w:tc>
          <w:tcPr>
            <w:tcW w:w="2808" w:type="dxa"/>
            <w:tcBorders>
              <w:top w:val="nil"/>
              <w:left w:val="nil"/>
              <w:bottom w:val="single" w:sz="4" w:space="0" w:color="auto"/>
              <w:right w:val="single" w:sz="4" w:space="0" w:color="auto"/>
            </w:tcBorders>
            <w:shd w:val="clear" w:color="auto" w:fill="auto"/>
            <w:noWrap/>
            <w:hideMark/>
          </w:tcPr>
          <w:p w14:paraId="417BE773" w14:textId="56CD2AF3" w:rsidR="006D20A6" w:rsidRPr="006D20A6" w:rsidDel="00EC7212" w:rsidRDefault="006D20A6">
            <w:pPr>
              <w:pStyle w:val="BodyText"/>
              <w:rPr>
                <w:del w:id="5768" w:author="Georg Birgisson" w:date="2021-10-06T14:24:00Z"/>
                <w:rFonts w:eastAsia="Times New Roman"/>
                <w:color w:val="000000"/>
                <w:lang w:eastAsia="is-IS"/>
              </w:rPr>
              <w:pPrChange w:id="5769" w:author="Georg Birgisson" w:date="2021-10-06T14:25:00Z">
                <w:pPr/>
              </w:pPrChange>
            </w:pPr>
            <w:del w:id="5770" w:author="Georg Birgisson" w:date="2021-10-06T14:24:00Z">
              <w:r w:rsidRPr="006D20A6" w:rsidDel="00EC7212">
                <w:rPr>
                  <w:rFonts w:eastAsia="Times New Roman"/>
                  <w:color w:val="000000"/>
                  <w:lang w:eastAsia="is-IS"/>
                </w:rPr>
                <w:delText> </w:delText>
              </w:r>
            </w:del>
          </w:p>
        </w:tc>
      </w:tr>
      <w:tr w:rsidR="006D20A6" w:rsidRPr="006D20A6" w:rsidDel="00EC7212" w14:paraId="3F6051F2" w14:textId="63918382" w:rsidTr="00A61027">
        <w:trPr>
          <w:trHeight w:val="300"/>
          <w:del w:id="577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7CD0D0A" w14:textId="54C23A96" w:rsidR="006D20A6" w:rsidRPr="006D20A6" w:rsidDel="00EC7212" w:rsidRDefault="006D20A6">
            <w:pPr>
              <w:pStyle w:val="BodyText"/>
              <w:rPr>
                <w:del w:id="5772" w:author="Georg Birgisson" w:date="2021-10-06T14:24:00Z"/>
                <w:rFonts w:eastAsia="Times New Roman"/>
                <w:color w:val="000000"/>
                <w:lang w:eastAsia="is-IS"/>
              </w:rPr>
              <w:pPrChange w:id="5773" w:author="Georg Birgisson" w:date="2021-10-06T14:25:00Z">
                <w:pPr>
                  <w:jc w:val="right"/>
                </w:pPr>
              </w:pPrChange>
            </w:pPr>
            <w:del w:id="5774" w:author="Georg Birgisson" w:date="2021-10-06T14:24:00Z">
              <w:r w:rsidRPr="006D20A6" w:rsidDel="00EC7212">
                <w:rPr>
                  <w:rFonts w:eastAsia="Times New Roman"/>
                  <w:color w:val="000000"/>
                  <w:lang w:eastAsia="is-IS"/>
                </w:rPr>
                <w:delText>321</w:delText>
              </w:r>
            </w:del>
          </w:p>
        </w:tc>
        <w:tc>
          <w:tcPr>
            <w:tcW w:w="1068" w:type="dxa"/>
            <w:tcBorders>
              <w:top w:val="nil"/>
              <w:left w:val="nil"/>
              <w:bottom w:val="single" w:sz="4" w:space="0" w:color="auto"/>
              <w:right w:val="single" w:sz="4" w:space="0" w:color="auto"/>
            </w:tcBorders>
            <w:shd w:val="clear" w:color="auto" w:fill="auto"/>
            <w:noWrap/>
            <w:hideMark/>
          </w:tcPr>
          <w:p w14:paraId="007A02BE" w14:textId="70089666" w:rsidR="006D20A6" w:rsidRPr="006D20A6" w:rsidDel="00EC7212" w:rsidRDefault="006D20A6">
            <w:pPr>
              <w:pStyle w:val="BodyText"/>
              <w:rPr>
                <w:del w:id="5775" w:author="Georg Birgisson" w:date="2021-10-06T14:24:00Z"/>
                <w:rFonts w:eastAsia="Times New Roman"/>
                <w:color w:val="000000"/>
                <w:lang w:eastAsia="is-IS"/>
              </w:rPr>
              <w:pPrChange w:id="5776" w:author="Georg Birgisson" w:date="2021-10-06T14:25:00Z">
                <w:pPr/>
              </w:pPrChange>
            </w:pPr>
            <w:del w:id="5777" w:author="Georg Birgisson" w:date="2021-10-06T14:24:00Z">
              <w:r w:rsidRPr="006D20A6" w:rsidDel="00EC7212">
                <w:rPr>
                  <w:rFonts w:eastAsia="Times New Roman"/>
                  <w:color w:val="000000"/>
                  <w:lang w:eastAsia="is-IS"/>
                </w:rPr>
                <w:delText>BT-146</w:delText>
              </w:r>
            </w:del>
          </w:p>
        </w:tc>
        <w:tc>
          <w:tcPr>
            <w:tcW w:w="561" w:type="dxa"/>
            <w:tcBorders>
              <w:top w:val="nil"/>
              <w:left w:val="nil"/>
              <w:bottom w:val="single" w:sz="4" w:space="0" w:color="auto"/>
              <w:right w:val="single" w:sz="4" w:space="0" w:color="auto"/>
            </w:tcBorders>
            <w:shd w:val="clear" w:color="auto" w:fill="auto"/>
            <w:noWrap/>
            <w:hideMark/>
          </w:tcPr>
          <w:p w14:paraId="63C7D8C9" w14:textId="5AA70F13" w:rsidR="006D20A6" w:rsidRPr="006D20A6" w:rsidDel="00EC7212" w:rsidRDefault="006D20A6">
            <w:pPr>
              <w:pStyle w:val="BodyText"/>
              <w:rPr>
                <w:del w:id="5778" w:author="Georg Birgisson" w:date="2021-10-06T14:24:00Z"/>
                <w:rFonts w:eastAsia="Times New Roman"/>
                <w:color w:val="000000"/>
                <w:lang w:eastAsia="is-IS"/>
              </w:rPr>
              <w:pPrChange w:id="5779" w:author="Georg Birgisson" w:date="2021-10-06T14:25:00Z">
                <w:pPr>
                  <w:jc w:val="center"/>
                </w:pPr>
              </w:pPrChange>
            </w:pPr>
            <w:del w:id="5780"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04D485D8" w14:textId="7BB43718" w:rsidR="006D20A6" w:rsidRPr="006D20A6" w:rsidDel="00EC7212" w:rsidRDefault="006D20A6">
            <w:pPr>
              <w:pStyle w:val="BodyText"/>
              <w:rPr>
                <w:del w:id="5781" w:author="Georg Birgisson" w:date="2021-10-06T14:24:00Z"/>
                <w:rFonts w:eastAsia="Times New Roman"/>
                <w:color w:val="000000"/>
                <w:lang w:eastAsia="is-IS"/>
              </w:rPr>
              <w:pPrChange w:id="5782" w:author="Georg Birgisson" w:date="2021-10-06T14:25:00Z">
                <w:pPr>
                  <w:jc w:val="center"/>
                </w:pPr>
              </w:pPrChange>
            </w:pPr>
            <w:del w:id="5783"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681F60D8" w14:textId="1A8311B2" w:rsidR="006D20A6" w:rsidRPr="006D20A6" w:rsidDel="00EC7212" w:rsidRDefault="006D20A6">
            <w:pPr>
              <w:pStyle w:val="BodyText"/>
              <w:rPr>
                <w:del w:id="5784" w:author="Georg Birgisson" w:date="2021-10-06T14:24:00Z"/>
                <w:rFonts w:eastAsia="Times New Roman"/>
                <w:color w:val="000000"/>
                <w:lang w:eastAsia="is-IS"/>
              </w:rPr>
              <w:pPrChange w:id="5785" w:author="Georg Birgisson" w:date="2021-10-06T14:25:00Z">
                <w:pPr/>
              </w:pPrChange>
            </w:pPr>
            <w:del w:id="5786" w:author="Georg Birgisson" w:date="2021-10-06T14:24:00Z">
              <w:r w:rsidRPr="006D20A6" w:rsidDel="00EC7212">
                <w:rPr>
                  <w:rFonts w:eastAsia="Times New Roman"/>
                  <w:color w:val="000000"/>
                  <w:lang w:eastAsia="is-IS"/>
                </w:rPr>
                <w:delText>cac:Price/cbc:PriceAmount</w:delText>
              </w:r>
            </w:del>
          </w:p>
        </w:tc>
        <w:tc>
          <w:tcPr>
            <w:tcW w:w="2808" w:type="dxa"/>
            <w:tcBorders>
              <w:top w:val="nil"/>
              <w:left w:val="nil"/>
              <w:bottom w:val="single" w:sz="4" w:space="0" w:color="auto"/>
              <w:right w:val="single" w:sz="4" w:space="0" w:color="auto"/>
            </w:tcBorders>
            <w:shd w:val="clear" w:color="auto" w:fill="auto"/>
            <w:noWrap/>
            <w:hideMark/>
          </w:tcPr>
          <w:p w14:paraId="16D33336" w14:textId="17D8646E" w:rsidR="006D20A6" w:rsidRPr="006D20A6" w:rsidDel="00EC7212" w:rsidRDefault="006D20A6">
            <w:pPr>
              <w:pStyle w:val="BodyText"/>
              <w:rPr>
                <w:del w:id="5787" w:author="Georg Birgisson" w:date="2021-10-06T14:24:00Z"/>
                <w:rFonts w:eastAsia="Times New Roman"/>
                <w:color w:val="000000"/>
                <w:lang w:eastAsia="is-IS"/>
              </w:rPr>
              <w:pPrChange w:id="5788" w:author="Georg Birgisson" w:date="2021-10-06T14:25:00Z">
                <w:pPr/>
              </w:pPrChange>
            </w:pPr>
            <w:del w:id="5789" w:author="Georg Birgisson" w:date="2021-10-06T14:24:00Z">
              <w:r w:rsidRPr="006D20A6" w:rsidDel="00EC7212">
                <w:rPr>
                  <w:rFonts w:eastAsia="Times New Roman"/>
                  <w:color w:val="000000"/>
                  <w:lang w:eastAsia="is-IS"/>
                </w:rPr>
                <w:delText> </w:delText>
              </w:r>
            </w:del>
          </w:p>
        </w:tc>
      </w:tr>
      <w:tr w:rsidR="006D20A6" w:rsidRPr="006D20A6" w:rsidDel="00EC7212" w14:paraId="1AADCEE6" w14:textId="4283A56C" w:rsidTr="00A61027">
        <w:trPr>
          <w:trHeight w:val="300"/>
          <w:del w:id="579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D3474A6" w14:textId="1FF4D9B4" w:rsidR="006D20A6" w:rsidRPr="006D20A6" w:rsidDel="00EC7212" w:rsidRDefault="006D20A6">
            <w:pPr>
              <w:pStyle w:val="BodyText"/>
              <w:rPr>
                <w:del w:id="5791" w:author="Georg Birgisson" w:date="2021-10-06T14:24:00Z"/>
                <w:rFonts w:eastAsia="Times New Roman"/>
                <w:color w:val="000000"/>
                <w:lang w:eastAsia="is-IS"/>
              </w:rPr>
              <w:pPrChange w:id="5792" w:author="Georg Birgisson" w:date="2021-10-06T14:25:00Z">
                <w:pPr>
                  <w:jc w:val="right"/>
                </w:pPr>
              </w:pPrChange>
            </w:pPr>
            <w:del w:id="5793" w:author="Georg Birgisson" w:date="2021-10-06T14:24:00Z">
              <w:r w:rsidRPr="006D20A6" w:rsidDel="00EC7212">
                <w:rPr>
                  <w:rFonts w:eastAsia="Times New Roman"/>
                  <w:color w:val="000000"/>
                  <w:lang w:eastAsia="is-IS"/>
                </w:rPr>
                <w:delText>322</w:delText>
              </w:r>
            </w:del>
          </w:p>
        </w:tc>
        <w:tc>
          <w:tcPr>
            <w:tcW w:w="1068" w:type="dxa"/>
            <w:tcBorders>
              <w:top w:val="nil"/>
              <w:left w:val="nil"/>
              <w:bottom w:val="single" w:sz="4" w:space="0" w:color="auto"/>
              <w:right w:val="single" w:sz="4" w:space="0" w:color="auto"/>
            </w:tcBorders>
            <w:shd w:val="clear" w:color="auto" w:fill="auto"/>
            <w:noWrap/>
            <w:hideMark/>
          </w:tcPr>
          <w:p w14:paraId="106BE5F1" w14:textId="22A38482" w:rsidR="006D20A6" w:rsidRPr="006D20A6" w:rsidDel="00EC7212" w:rsidRDefault="006D20A6">
            <w:pPr>
              <w:pStyle w:val="BodyText"/>
              <w:rPr>
                <w:del w:id="5794" w:author="Georg Birgisson" w:date="2021-10-06T14:24:00Z"/>
                <w:rFonts w:eastAsia="Times New Roman"/>
                <w:color w:val="000000"/>
                <w:lang w:eastAsia="is-IS"/>
              </w:rPr>
              <w:pPrChange w:id="5795" w:author="Georg Birgisson" w:date="2021-10-06T14:25:00Z">
                <w:pPr/>
              </w:pPrChange>
            </w:pPr>
            <w:del w:id="5796" w:author="Georg Birgisson" w:date="2021-10-06T14:24:00Z">
              <w:r w:rsidRPr="006D20A6" w:rsidDel="00EC7212">
                <w:rPr>
                  <w:rFonts w:eastAsia="Times New Roman"/>
                  <w:color w:val="000000"/>
                  <w:lang w:eastAsia="is-IS"/>
                </w:rPr>
                <w:delText>BT-147</w:delText>
              </w:r>
            </w:del>
          </w:p>
        </w:tc>
        <w:tc>
          <w:tcPr>
            <w:tcW w:w="561" w:type="dxa"/>
            <w:tcBorders>
              <w:top w:val="nil"/>
              <w:left w:val="nil"/>
              <w:bottom w:val="single" w:sz="4" w:space="0" w:color="auto"/>
              <w:right w:val="single" w:sz="4" w:space="0" w:color="auto"/>
            </w:tcBorders>
            <w:shd w:val="clear" w:color="auto" w:fill="auto"/>
            <w:noWrap/>
            <w:hideMark/>
          </w:tcPr>
          <w:p w14:paraId="1660F5BE" w14:textId="24189E57" w:rsidR="006D20A6" w:rsidRPr="006D20A6" w:rsidDel="00EC7212" w:rsidRDefault="006D20A6">
            <w:pPr>
              <w:pStyle w:val="BodyText"/>
              <w:rPr>
                <w:del w:id="5797" w:author="Georg Birgisson" w:date="2021-10-06T14:24:00Z"/>
                <w:rFonts w:eastAsia="Times New Roman"/>
                <w:color w:val="000000"/>
                <w:lang w:eastAsia="is-IS"/>
              </w:rPr>
              <w:pPrChange w:id="5798" w:author="Georg Birgisson" w:date="2021-10-06T14:25:00Z">
                <w:pPr>
                  <w:jc w:val="center"/>
                </w:pPr>
              </w:pPrChange>
            </w:pPr>
            <w:del w:id="5799"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20C02D6D" w14:textId="2DC79367" w:rsidR="006D20A6" w:rsidRPr="006D20A6" w:rsidDel="00EC7212" w:rsidRDefault="006D20A6">
            <w:pPr>
              <w:pStyle w:val="BodyText"/>
              <w:rPr>
                <w:del w:id="5800" w:author="Georg Birgisson" w:date="2021-10-06T14:24:00Z"/>
                <w:rFonts w:eastAsia="Times New Roman"/>
                <w:color w:val="000000"/>
                <w:lang w:eastAsia="is-IS"/>
              </w:rPr>
              <w:pPrChange w:id="5801" w:author="Georg Birgisson" w:date="2021-10-06T14:25:00Z">
                <w:pPr>
                  <w:jc w:val="center"/>
                </w:pPr>
              </w:pPrChange>
            </w:pPr>
            <w:del w:id="5802"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079B794E" w14:textId="1B617D30" w:rsidR="006D20A6" w:rsidRPr="006D20A6" w:rsidDel="00EC7212" w:rsidRDefault="006D20A6">
            <w:pPr>
              <w:pStyle w:val="BodyText"/>
              <w:rPr>
                <w:del w:id="5803" w:author="Georg Birgisson" w:date="2021-10-06T14:24:00Z"/>
                <w:rFonts w:eastAsia="Times New Roman"/>
                <w:color w:val="000000"/>
                <w:lang w:eastAsia="is-IS"/>
              </w:rPr>
              <w:pPrChange w:id="5804" w:author="Georg Birgisson" w:date="2021-10-06T14:25:00Z">
                <w:pPr/>
              </w:pPrChange>
            </w:pPr>
            <w:del w:id="5805" w:author="Georg Birgisson" w:date="2021-10-06T14:24:00Z">
              <w:r w:rsidRPr="006D20A6" w:rsidDel="00EC7212">
                <w:rPr>
                  <w:rFonts w:eastAsia="Times New Roman"/>
                  <w:color w:val="000000"/>
                  <w:lang w:eastAsia="is-IS"/>
                </w:rPr>
                <w:delText>cac:Price/cac:AllowanceCharge/cbc:Amount</w:delText>
              </w:r>
            </w:del>
          </w:p>
        </w:tc>
        <w:tc>
          <w:tcPr>
            <w:tcW w:w="2808" w:type="dxa"/>
            <w:tcBorders>
              <w:top w:val="nil"/>
              <w:left w:val="nil"/>
              <w:bottom w:val="single" w:sz="4" w:space="0" w:color="auto"/>
              <w:right w:val="single" w:sz="4" w:space="0" w:color="auto"/>
            </w:tcBorders>
            <w:shd w:val="clear" w:color="auto" w:fill="auto"/>
            <w:noWrap/>
            <w:hideMark/>
          </w:tcPr>
          <w:p w14:paraId="72895C7B" w14:textId="242F37FD" w:rsidR="006D20A6" w:rsidRPr="006D20A6" w:rsidDel="00EC7212" w:rsidRDefault="006D20A6">
            <w:pPr>
              <w:pStyle w:val="BodyText"/>
              <w:rPr>
                <w:del w:id="5806" w:author="Georg Birgisson" w:date="2021-10-06T14:24:00Z"/>
                <w:rFonts w:eastAsia="Times New Roman"/>
                <w:color w:val="000000"/>
                <w:lang w:eastAsia="is-IS"/>
              </w:rPr>
              <w:pPrChange w:id="5807" w:author="Georg Birgisson" w:date="2021-10-06T14:25:00Z">
                <w:pPr/>
              </w:pPrChange>
            </w:pPr>
            <w:del w:id="5808" w:author="Georg Birgisson" w:date="2021-10-06T14:24:00Z">
              <w:r w:rsidRPr="006D20A6" w:rsidDel="00EC7212">
                <w:rPr>
                  <w:rFonts w:eastAsia="Times New Roman"/>
                  <w:color w:val="000000"/>
                  <w:lang w:eastAsia="is-IS"/>
                </w:rPr>
                <w:delText>with cbc:ChargeIndicator = 'false'</w:delText>
              </w:r>
            </w:del>
          </w:p>
        </w:tc>
      </w:tr>
      <w:tr w:rsidR="006D20A6" w:rsidRPr="006D20A6" w:rsidDel="00EC7212" w14:paraId="11D42BC4" w14:textId="6F488B23" w:rsidTr="00A61027">
        <w:trPr>
          <w:trHeight w:val="300"/>
          <w:del w:id="580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8E71CE8" w14:textId="4B614294" w:rsidR="006D20A6" w:rsidRPr="006D20A6" w:rsidDel="00EC7212" w:rsidRDefault="006D20A6">
            <w:pPr>
              <w:pStyle w:val="BodyText"/>
              <w:rPr>
                <w:del w:id="5810" w:author="Georg Birgisson" w:date="2021-10-06T14:24:00Z"/>
                <w:rFonts w:eastAsia="Times New Roman"/>
                <w:color w:val="000000"/>
                <w:lang w:eastAsia="is-IS"/>
              </w:rPr>
              <w:pPrChange w:id="5811" w:author="Georg Birgisson" w:date="2021-10-06T14:25:00Z">
                <w:pPr>
                  <w:jc w:val="right"/>
                </w:pPr>
              </w:pPrChange>
            </w:pPr>
            <w:del w:id="5812" w:author="Georg Birgisson" w:date="2021-10-06T14:24:00Z">
              <w:r w:rsidRPr="006D20A6" w:rsidDel="00EC7212">
                <w:rPr>
                  <w:rFonts w:eastAsia="Times New Roman"/>
                  <w:color w:val="000000"/>
                  <w:lang w:eastAsia="is-IS"/>
                </w:rPr>
                <w:lastRenderedPageBreak/>
                <w:delText>323</w:delText>
              </w:r>
            </w:del>
          </w:p>
        </w:tc>
        <w:tc>
          <w:tcPr>
            <w:tcW w:w="1068" w:type="dxa"/>
            <w:tcBorders>
              <w:top w:val="nil"/>
              <w:left w:val="nil"/>
              <w:bottom w:val="single" w:sz="4" w:space="0" w:color="auto"/>
              <w:right w:val="single" w:sz="4" w:space="0" w:color="auto"/>
            </w:tcBorders>
            <w:shd w:val="clear" w:color="auto" w:fill="auto"/>
            <w:noWrap/>
            <w:hideMark/>
          </w:tcPr>
          <w:p w14:paraId="754CB177" w14:textId="6745EEBA" w:rsidR="006D20A6" w:rsidRPr="006D20A6" w:rsidDel="00EC7212" w:rsidRDefault="006D20A6">
            <w:pPr>
              <w:pStyle w:val="BodyText"/>
              <w:rPr>
                <w:del w:id="5813" w:author="Georg Birgisson" w:date="2021-10-06T14:24:00Z"/>
                <w:rFonts w:eastAsia="Times New Roman"/>
                <w:color w:val="000000"/>
                <w:lang w:eastAsia="is-IS"/>
              </w:rPr>
              <w:pPrChange w:id="5814" w:author="Georg Birgisson" w:date="2021-10-06T14:25:00Z">
                <w:pPr/>
              </w:pPrChange>
            </w:pPr>
            <w:del w:id="5815" w:author="Georg Birgisson" w:date="2021-10-06T14:24:00Z">
              <w:r w:rsidRPr="006D20A6" w:rsidDel="00EC7212">
                <w:rPr>
                  <w:rFonts w:eastAsia="Times New Roman"/>
                  <w:color w:val="000000"/>
                  <w:lang w:eastAsia="is-IS"/>
                </w:rPr>
                <w:delText>BT-148</w:delText>
              </w:r>
            </w:del>
          </w:p>
        </w:tc>
        <w:tc>
          <w:tcPr>
            <w:tcW w:w="561" w:type="dxa"/>
            <w:tcBorders>
              <w:top w:val="nil"/>
              <w:left w:val="nil"/>
              <w:bottom w:val="single" w:sz="4" w:space="0" w:color="auto"/>
              <w:right w:val="single" w:sz="4" w:space="0" w:color="auto"/>
            </w:tcBorders>
            <w:shd w:val="clear" w:color="auto" w:fill="auto"/>
            <w:noWrap/>
            <w:hideMark/>
          </w:tcPr>
          <w:p w14:paraId="1A41237C" w14:textId="4E09D4A9" w:rsidR="006D20A6" w:rsidRPr="006D20A6" w:rsidDel="00EC7212" w:rsidRDefault="006D20A6">
            <w:pPr>
              <w:pStyle w:val="BodyText"/>
              <w:rPr>
                <w:del w:id="5816" w:author="Georg Birgisson" w:date="2021-10-06T14:24:00Z"/>
                <w:rFonts w:eastAsia="Times New Roman"/>
                <w:color w:val="000000"/>
                <w:lang w:eastAsia="is-IS"/>
              </w:rPr>
              <w:pPrChange w:id="5817" w:author="Georg Birgisson" w:date="2021-10-06T14:25:00Z">
                <w:pPr>
                  <w:jc w:val="center"/>
                </w:pPr>
              </w:pPrChange>
            </w:pPr>
            <w:del w:id="5818"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4FFB0C43" w14:textId="553CAF2D" w:rsidR="006D20A6" w:rsidRPr="006D20A6" w:rsidDel="00EC7212" w:rsidRDefault="006D20A6">
            <w:pPr>
              <w:pStyle w:val="BodyText"/>
              <w:rPr>
                <w:del w:id="5819" w:author="Georg Birgisson" w:date="2021-10-06T14:24:00Z"/>
                <w:rFonts w:eastAsia="Times New Roman"/>
                <w:color w:val="000000"/>
                <w:lang w:eastAsia="is-IS"/>
              </w:rPr>
              <w:pPrChange w:id="5820" w:author="Georg Birgisson" w:date="2021-10-06T14:25:00Z">
                <w:pPr>
                  <w:jc w:val="center"/>
                </w:pPr>
              </w:pPrChange>
            </w:pPr>
            <w:del w:id="5821"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6D12335D" w14:textId="236CCFB1" w:rsidR="006D20A6" w:rsidRPr="006D20A6" w:rsidDel="00EC7212" w:rsidRDefault="006D20A6">
            <w:pPr>
              <w:pStyle w:val="BodyText"/>
              <w:rPr>
                <w:del w:id="5822" w:author="Georg Birgisson" w:date="2021-10-06T14:24:00Z"/>
                <w:rFonts w:eastAsia="Times New Roman"/>
                <w:color w:val="000000"/>
                <w:lang w:eastAsia="is-IS"/>
              </w:rPr>
              <w:pPrChange w:id="5823" w:author="Georg Birgisson" w:date="2021-10-06T14:25:00Z">
                <w:pPr/>
              </w:pPrChange>
            </w:pPr>
            <w:del w:id="5824" w:author="Georg Birgisson" w:date="2021-10-06T14:24:00Z">
              <w:r w:rsidRPr="006D20A6" w:rsidDel="00EC7212">
                <w:rPr>
                  <w:rFonts w:eastAsia="Times New Roman"/>
                  <w:color w:val="000000"/>
                  <w:lang w:eastAsia="is-IS"/>
                </w:rPr>
                <w:delText>cac:Price/cac:AllowanceCharge/cbc:BaseAmount</w:delText>
              </w:r>
            </w:del>
          </w:p>
        </w:tc>
        <w:tc>
          <w:tcPr>
            <w:tcW w:w="2808" w:type="dxa"/>
            <w:tcBorders>
              <w:top w:val="nil"/>
              <w:left w:val="nil"/>
              <w:bottom w:val="single" w:sz="4" w:space="0" w:color="auto"/>
              <w:right w:val="single" w:sz="4" w:space="0" w:color="auto"/>
            </w:tcBorders>
            <w:shd w:val="clear" w:color="auto" w:fill="auto"/>
            <w:noWrap/>
            <w:hideMark/>
          </w:tcPr>
          <w:p w14:paraId="6E496C7F" w14:textId="62ABAE3F" w:rsidR="006D20A6" w:rsidRPr="006D20A6" w:rsidDel="00EC7212" w:rsidRDefault="006D20A6">
            <w:pPr>
              <w:pStyle w:val="BodyText"/>
              <w:rPr>
                <w:del w:id="5825" w:author="Georg Birgisson" w:date="2021-10-06T14:24:00Z"/>
                <w:rFonts w:eastAsia="Times New Roman"/>
                <w:color w:val="000000"/>
                <w:lang w:eastAsia="is-IS"/>
              </w:rPr>
              <w:pPrChange w:id="5826" w:author="Georg Birgisson" w:date="2021-10-06T14:25:00Z">
                <w:pPr/>
              </w:pPrChange>
            </w:pPr>
            <w:del w:id="5827" w:author="Georg Birgisson" w:date="2021-10-06T14:24:00Z">
              <w:r w:rsidRPr="006D20A6" w:rsidDel="00EC7212">
                <w:rPr>
                  <w:rFonts w:eastAsia="Times New Roman"/>
                  <w:color w:val="000000"/>
                  <w:lang w:eastAsia="is-IS"/>
                </w:rPr>
                <w:delText>with cbc:ChargeIndicator = 'false'</w:delText>
              </w:r>
            </w:del>
          </w:p>
        </w:tc>
      </w:tr>
      <w:tr w:rsidR="006D20A6" w:rsidRPr="006D20A6" w:rsidDel="00EC7212" w14:paraId="3E3C231F" w14:textId="7DEC50F5" w:rsidTr="00A61027">
        <w:trPr>
          <w:trHeight w:val="300"/>
          <w:del w:id="582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39FB9C6" w14:textId="49CC6FCA" w:rsidR="006D20A6" w:rsidRPr="006D20A6" w:rsidDel="00EC7212" w:rsidRDefault="006D20A6">
            <w:pPr>
              <w:pStyle w:val="BodyText"/>
              <w:rPr>
                <w:del w:id="5829" w:author="Georg Birgisson" w:date="2021-10-06T14:24:00Z"/>
                <w:rFonts w:eastAsia="Times New Roman"/>
                <w:color w:val="000000"/>
                <w:lang w:eastAsia="is-IS"/>
              </w:rPr>
              <w:pPrChange w:id="5830" w:author="Georg Birgisson" w:date="2021-10-06T14:25:00Z">
                <w:pPr>
                  <w:jc w:val="right"/>
                </w:pPr>
              </w:pPrChange>
            </w:pPr>
            <w:del w:id="5831" w:author="Georg Birgisson" w:date="2021-10-06T14:24:00Z">
              <w:r w:rsidRPr="006D20A6" w:rsidDel="00EC7212">
                <w:rPr>
                  <w:rFonts w:eastAsia="Times New Roman"/>
                  <w:color w:val="000000"/>
                  <w:lang w:eastAsia="is-IS"/>
                </w:rPr>
                <w:delText>324</w:delText>
              </w:r>
            </w:del>
          </w:p>
        </w:tc>
        <w:tc>
          <w:tcPr>
            <w:tcW w:w="1068" w:type="dxa"/>
            <w:tcBorders>
              <w:top w:val="nil"/>
              <w:left w:val="nil"/>
              <w:bottom w:val="single" w:sz="4" w:space="0" w:color="auto"/>
              <w:right w:val="single" w:sz="4" w:space="0" w:color="auto"/>
            </w:tcBorders>
            <w:shd w:val="clear" w:color="auto" w:fill="auto"/>
            <w:noWrap/>
            <w:hideMark/>
          </w:tcPr>
          <w:p w14:paraId="71A6A3EA" w14:textId="122B96BC" w:rsidR="006D20A6" w:rsidRPr="006D20A6" w:rsidDel="00EC7212" w:rsidRDefault="006D20A6">
            <w:pPr>
              <w:pStyle w:val="BodyText"/>
              <w:rPr>
                <w:del w:id="5832" w:author="Georg Birgisson" w:date="2021-10-06T14:24:00Z"/>
                <w:rFonts w:eastAsia="Times New Roman"/>
                <w:color w:val="000000"/>
                <w:lang w:eastAsia="is-IS"/>
              </w:rPr>
              <w:pPrChange w:id="5833" w:author="Georg Birgisson" w:date="2021-10-06T14:25:00Z">
                <w:pPr/>
              </w:pPrChange>
            </w:pPr>
            <w:del w:id="5834" w:author="Georg Birgisson" w:date="2021-10-06T14:24:00Z">
              <w:r w:rsidRPr="006D20A6" w:rsidDel="00EC7212">
                <w:rPr>
                  <w:rFonts w:eastAsia="Times New Roman"/>
                  <w:color w:val="000000"/>
                  <w:lang w:eastAsia="is-IS"/>
                </w:rPr>
                <w:delText>BT-149</w:delText>
              </w:r>
            </w:del>
          </w:p>
        </w:tc>
        <w:tc>
          <w:tcPr>
            <w:tcW w:w="561" w:type="dxa"/>
            <w:tcBorders>
              <w:top w:val="nil"/>
              <w:left w:val="nil"/>
              <w:bottom w:val="single" w:sz="4" w:space="0" w:color="auto"/>
              <w:right w:val="single" w:sz="4" w:space="0" w:color="auto"/>
            </w:tcBorders>
            <w:shd w:val="clear" w:color="auto" w:fill="auto"/>
            <w:noWrap/>
            <w:hideMark/>
          </w:tcPr>
          <w:p w14:paraId="20EB30AF" w14:textId="6605E73F" w:rsidR="006D20A6" w:rsidRPr="006D20A6" w:rsidDel="00EC7212" w:rsidRDefault="006D20A6">
            <w:pPr>
              <w:pStyle w:val="BodyText"/>
              <w:rPr>
                <w:del w:id="5835" w:author="Georg Birgisson" w:date="2021-10-06T14:24:00Z"/>
                <w:rFonts w:eastAsia="Times New Roman"/>
                <w:color w:val="000000"/>
                <w:lang w:eastAsia="is-IS"/>
              </w:rPr>
              <w:pPrChange w:id="5836" w:author="Georg Birgisson" w:date="2021-10-06T14:25:00Z">
                <w:pPr>
                  <w:jc w:val="center"/>
                </w:pPr>
              </w:pPrChange>
            </w:pPr>
            <w:del w:id="5837"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79B779F8" w14:textId="13702F75" w:rsidR="006D20A6" w:rsidRPr="006D20A6" w:rsidDel="00EC7212" w:rsidRDefault="006D20A6">
            <w:pPr>
              <w:pStyle w:val="BodyText"/>
              <w:rPr>
                <w:del w:id="5838" w:author="Georg Birgisson" w:date="2021-10-06T14:24:00Z"/>
                <w:rFonts w:eastAsia="Times New Roman"/>
                <w:color w:val="000000"/>
                <w:lang w:eastAsia="is-IS"/>
              </w:rPr>
              <w:pPrChange w:id="5839" w:author="Georg Birgisson" w:date="2021-10-06T14:25:00Z">
                <w:pPr>
                  <w:jc w:val="center"/>
                </w:pPr>
              </w:pPrChange>
            </w:pPr>
            <w:del w:id="5840"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0ECF1B7A" w14:textId="193EDEC8" w:rsidR="006D20A6" w:rsidRPr="006D20A6" w:rsidDel="00EC7212" w:rsidRDefault="006D20A6">
            <w:pPr>
              <w:pStyle w:val="BodyText"/>
              <w:rPr>
                <w:del w:id="5841" w:author="Georg Birgisson" w:date="2021-10-06T14:24:00Z"/>
                <w:rFonts w:eastAsia="Times New Roman"/>
                <w:color w:val="000000"/>
                <w:lang w:eastAsia="is-IS"/>
              </w:rPr>
              <w:pPrChange w:id="5842" w:author="Georg Birgisson" w:date="2021-10-06T14:25:00Z">
                <w:pPr/>
              </w:pPrChange>
            </w:pPr>
            <w:del w:id="5843" w:author="Georg Birgisson" w:date="2021-10-06T14:24:00Z">
              <w:r w:rsidRPr="006D20A6" w:rsidDel="00EC7212">
                <w:rPr>
                  <w:rFonts w:eastAsia="Times New Roman"/>
                  <w:color w:val="000000"/>
                  <w:lang w:eastAsia="is-IS"/>
                </w:rPr>
                <w:delText>cac:Price/cbc:BaseQuantity</w:delText>
              </w:r>
            </w:del>
          </w:p>
        </w:tc>
        <w:tc>
          <w:tcPr>
            <w:tcW w:w="2808" w:type="dxa"/>
            <w:tcBorders>
              <w:top w:val="nil"/>
              <w:left w:val="nil"/>
              <w:bottom w:val="single" w:sz="4" w:space="0" w:color="auto"/>
              <w:right w:val="single" w:sz="4" w:space="0" w:color="auto"/>
            </w:tcBorders>
            <w:shd w:val="clear" w:color="auto" w:fill="auto"/>
            <w:noWrap/>
            <w:hideMark/>
          </w:tcPr>
          <w:p w14:paraId="3A5DDEE1" w14:textId="2D039809" w:rsidR="006D20A6" w:rsidRPr="006D20A6" w:rsidDel="00EC7212" w:rsidRDefault="006D20A6">
            <w:pPr>
              <w:pStyle w:val="BodyText"/>
              <w:rPr>
                <w:del w:id="5844" w:author="Georg Birgisson" w:date="2021-10-06T14:24:00Z"/>
                <w:rFonts w:eastAsia="Times New Roman"/>
                <w:color w:val="000000"/>
                <w:lang w:eastAsia="is-IS"/>
              </w:rPr>
              <w:pPrChange w:id="5845" w:author="Georg Birgisson" w:date="2021-10-06T14:25:00Z">
                <w:pPr/>
              </w:pPrChange>
            </w:pPr>
            <w:del w:id="5846" w:author="Georg Birgisson" w:date="2021-10-06T14:24:00Z">
              <w:r w:rsidRPr="006D20A6" w:rsidDel="00EC7212">
                <w:rPr>
                  <w:rFonts w:eastAsia="Times New Roman"/>
                  <w:color w:val="000000"/>
                  <w:lang w:eastAsia="is-IS"/>
                </w:rPr>
                <w:delText> </w:delText>
              </w:r>
            </w:del>
          </w:p>
        </w:tc>
      </w:tr>
      <w:tr w:rsidR="006D20A6" w:rsidRPr="006D20A6" w:rsidDel="00EC7212" w14:paraId="7C500089" w14:textId="19A992B4" w:rsidTr="00A61027">
        <w:trPr>
          <w:trHeight w:val="300"/>
          <w:del w:id="584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41C3DBF" w14:textId="5F6DF617" w:rsidR="006D20A6" w:rsidRPr="006D20A6" w:rsidDel="00EC7212" w:rsidRDefault="006D20A6">
            <w:pPr>
              <w:pStyle w:val="BodyText"/>
              <w:rPr>
                <w:del w:id="5848" w:author="Georg Birgisson" w:date="2021-10-06T14:24:00Z"/>
                <w:rFonts w:eastAsia="Times New Roman"/>
                <w:color w:val="000000"/>
                <w:lang w:eastAsia="is-IS"/>
              </w:rPr>
              <w:pPrChange w:id="5849" w:author="Georg Birgisson" w:date="2021-10-06T14:25:00Z">
                <w:pPr>
                  <w:jc w:val="right"/>
                </w:pPr>
              </w:pPrChange>
            </w:pPr>
            <w:del w:id="5850" w:author="Georg Birgisson" w:date="2021-10-06T14:24:00Z">
              <w:r w:rsidRPr="006D20A6" w:rsidDel="00EC7212">
                <w:rPr>
                  <w:rFonts w:eastAsia="Times New Roman"/>
                  <w:color w:val="000000"/>
                  <w:lang w:eastAsia="is-IS"/>
                </w:rPr>
                <w:delText>325</w:delText>
              </w:r>
            </w:del>
          </w:p>
        </w:tc>
        <w:tc>
          <w:tcPr>
            <w:tcW w:w="1068" w:type="dxa"/>
            <w:tcBorders>
              <w:top w:val="nil"/>
              <w:left w:val="nil"/>
              <w:bottom w:val="single" w:sz="4" w:space="0" w:color="auto"/>
              <w:right w:val="single" w:sz="4" w:space="0" w:color="auto"/>
            </w:tcBorders>
            <w:shd w:val="clear" w:color="auto" w:fill="auto"/>
            <w:noWrap/>
            <w:hideMark/>
          </w:tcPr>
          <w:p w14:paraId="6A7987EC" w14:textId="03F3B28B" w:rsidR="006D20A6" w:rsidRPr="006D20A6" w:rsidDel="00EC7212" w:rsidRDefault="006D20A6">
            <w:pPr>
              <w:pStyle w:val="BodyText"/>
              <w:rPr>
                <w:del w:id="5851" w:author="Georg Birgisson" w:date="2021-10-06T14:24:00Z"/>
                <w:rFonts w:eastAsia="Times New Roman"/>
                <w:color w:val="000000"/>
                <w:lang w:eastAsia="is-IS"/>
              </w:rPr>
              <w:pPrChange w:id="5852" w:author="Georg Birgisson" w:date="2021-10-06T14:25:00Z">
                <w:pPr/>
              </w:pPrChange>
            </w:pPr>
            <w:del w:id="5853" w:author="Georg Birgisson" w:date="2021-10-06T14:24:00Z">
              <w:r w:rsidRPr="006D20A6" w:rsidDel="00EC7212">
                <w:rPr>
                  <w:rFonts w:eastAsia="Times New Roman"/>
                  <w:color w:val="000000"/>
                  <w:lang w:eastAsia="is-IS"/>
                </w:rPr>
                <w:delText>BT-150</w:delText>
              </w:r>
            </w:del>
          </w:p>
        </w:tc>
        <w:tc>
          <w:tcPr>
            <w:tcW w:w="561" w:type="dxa"/>
            <w:tcBorders>
              <w:top w:val="nil"/>
              <w:left w:val="nil"/>
              <w:bottom w:val="single" w:sz="4" w:space="0" w:color="auto"/>
              <w:right w:val="single" w:sz="4" w:space="0" w:color="auto"/>
            </w:tcBorders>
            <w:shd w:val="clear" w:color="auto" w:fill="auto"/>
            <w:noWrap/>
            <w:hideMark/>
          </w:tcPr>
          <w:p w14:paraId="53606A22" w14:textId="431F6FA5" w:rsidR="006D20A6" w:rsidRPr="006D20A6" w:rsidDel="00EC7212" w:rsidRDefault="006D20A6">
            <w:pPr>
              <w:pStyle w:val="BodyText"/>
              <w:rPr>
                <w:del w:id="5854" w:author="Georg Birgisson" w:date="2021-10-06T14:24:00Z"/>
                <w:rFonts w:eastAsia="Times New Roman"/>
                <w:color w:val="000000"/>
                <w:lang w:eastAsia="is-IS"/>
              </w:rPr>
              <w:pPrChange w:id="5855" w:author="Georg Birgisson" w:date="2021-10-06T14:25:00Z">
                <w:pPr>
                  <w:jc w:val="center"/>
                </w:pPr>
              </w:pPrChange>
            </w:pPr>
            <w:del w:id="5856"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34D48ECB" w14:textId="47AB7CA7" w:rsidR="006D20A6" w:rsidRPr="006D20A6" w:rsidDel="00EC7212" w:rsidRDefault="006D20A6">
            <w:pPr>
              <w:pStyle w:val="BodyText"/>
              <w:rPr>
                <w:del w:id="5857" w:author="Georg Birgisson" w:date="2021-10-06T14:24:00Z"/>
                <w:rFonts w:eastAsia="Times New Roman"/>
                <w:color w:val="000000"/>
                <w:lang w:eastAsia="is-IS"/>
              </w:rPr>
              <w:pPrChange w:id="5858" w:author="Georg Birgisson" w:date="2021-10-06T14:25:00Z">
                <w:pPr>
                  <w:jc w:val="center"/>
                </w:pPr>
              </w:pPrChange>
            </w:pPr>
            <w:del w:id="5859"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5976BF90" w14:textId="7B5308E5" w:rsidR="006D20A6" w:rsidRPr="006D20A6" w:rsidDel="00EC7212" w:rsidRDefault="006D20A6">
            <w:pPr>
              <w:pStyle w:val="BodyText"/>
              <w:rPr>
                <w:del w:id="5860" w:author="Georg Birgisson" w:date="2021-10-06T14:24:00Z"/>
                <w:rFonts w:eastAsia="Times New Roman"/>
                <w:color w:val="000000"/>
                <w:lang w:eastAsia="is-IS"/>
              </w:rPr>
              <w:pPrChange w:id="5861" w:author="Georg Birgisson" w:date="2021-10-06T14:25:00Z">
                <w:pPr/>
              </w:pPrChange>
            </w:pPr>
            <w:del w:id="5862" w:author="Georg Birgisson" w:date="2021-10-06T14:24:00Z">
              <w:r w:rsidRPr="006D20A6" w:rsidDel="00EC7212">
                <w:rPr>
                  <w:rFonts w:eastAsia="Times New Roman"/>
                  <w:color w:val="000000"/>
                  <w:lang w:eastAsia="is-IS"/>
                </w:rPr>
                <w:delText>cac:Price/cbc:BaseQuantity/@unitCode</w:delText>
              </w:r>
            </w:del>
          </w:p>
        </w:tc>
        <w:tc>
          <w:tcPr>
            <w:tcW w:w="2808" w:type="dxa"/>
            <w:tcBorders>
              <w:top w:val="nil"/>
              <w:left w:val="nil"/>
              <w:bottom w:val="single" w:sz="4" w:space="0" w:color="auto"/>
              <w:right w:val="single" w:sz="4" w:space="0" w:color="auto"/>
            </w:tcBorders>
            <w:shd w:val="clear" w:color="auto" w:fill="auto"/>
            <w:noWrap/>
            <w:hideMark/>
          </w:tcPr>
          <w:p w14:paraId="3B9FCB88" w14:textId="1A5A6A37" w:rsidR="006D20A6" w:rsidRPr="006D20A6" w:rsidDel="00EC7212" w:rsidRDefault="006D20A6">
            <w:pPr>
              <w:pStyle w:val="BodyText"/>
              <w:rPr>
                <w:del w:id="5863" w:author="Georg Birgisson" w:date="2021-10-06T14:24:00Z"/>
                <w:rFonts w:eastAsia="Times New Roman"/>
                <w:color w:val="000000"/>
                <w:lang w:eastAsia="is-IS"/>
              </w:rPr>
              <w:pPrChange w:id="5864" w:author="Georg Birgisson" w:date="2021-10-06T14:25:00Z">
                <w:pPr/>
              </w:pPrChange>
            </w:pPr>
            <w:del w:id="5865" w:author="Georg Birgisson" w:date="2021-10-06T14:24:00Z">
              <w:r w:rsidRPr="006D20A6" w:rsidDel="00EC7212">
                <w:rPr>
                  <w:rFonts w:eastAsia="Times New Roman"/>
                  <w:color w:val="000000"/>
                  <w:lang w:eastAsia="is-IS"/>
                </w:rPr>
                <w:delText> </w:delText>
              </w:r>
            </w:del>
          </w:p>
        </w:tc>
      </w:tr>
      <w:tr w:rsidR="006D20A6" w:rsidRPr="006D20A6" w:rsidDel="00EC7212" w14:paraId="232A68EE" w14:textId="51839BA4" w:rsidTr="00A61027">
        <w:trPr>
          <w:trHeight w:val="300"/>
          <w:del w:id="586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43189B2" w14:textId="241B1125" w:rsidR="006D20A6" w:rsidRPr="006D20A6" w:rsidDel="00EC7212" w:rsidRDefault="006D20A6">
            <w:pPr>
              <w:pStyle w:val="BodyText"/>
              <w:rPr>
                <w:del w:id="5867" w:author="Georg Birgisson" w:date="2021-10-06T14:24:00Z"/>
                <w:rFonts w:eastAsia="Times New Roman"/>
                <w:color w:val="000000"/>
                <w:lang w:eastAsia="is-IS"/>
              </w:rPr>
              <w:pPrChange w:id="5868" w:author="Georg Birgisson" w:date="2021-10-06T14:25:00Z">
                <w:pPr>
                  <w:jc w:val="right"/>
                </w:pPr>
              </w:pPrChange>
            </w:pPr>
            <w:del w:id="5869" w:author="Georg Birgisson" w:date="2021-10-06T14:24:00Z">
              <w:r w:rsidRPr="006D20A6" w:rsidDel="00EC7212">
                <w:rPr>
                  <w:rFonts w:eastAsia="Times New Roman"/>
                  <w:color w:val="000000"/>
                  <w:lang w:eastAsia="is-IS"/>
                </w:rPr>
                <w:delText>326</w:delText>
              </w:r>
            </w:del>
          </w:p>
        </w:tc>
        <w:tc>
          <w:tcPr>
            <w:tcW w:w="1068" w:type="dxa"/>
            <w:tcBorders>
              <w:top w:val="nil"/>
              <w:left w:val="nil"/>
              <w:bottom w:val="single" w:sz="4" w:space="0" w:color="auto"/>
              <w:right w:val="single" w:sz="4" w:space="0" w:color="auto"/>
            </w:tcBorders>
            <w:shd w:val="clear" w:color="auto" w:fill="auto"/>
            <w:noWrap/>
            <w:hideMark/>
          </w:tcPr>
          <w:p w14:paraId="1B7C4A4F" w14:textId="2E3E7517" w:rsidR="006D20A6" w:rsidRPr="006D20A6" w:rsidDel="00EC7212" w:rsidRDefault="006D20A6">
            <w:pPr>
              <w:pStyle w:val="BodyText"/>
              <w:rPr>
                <w:del w:id="5870" w:author="Georg Birgisson" w:date="2021-10-06T14:24:00Z"/>
                <w:rFonts w:eastAsia="Times New Roman"/>
                <w:color w:val="000000"/>
                <w:lang w:eastAsia="is-IS"/>
              </w:rPr>
              <w:pPrChange w:id="5871" w:author="Georg Birgisson" w:date="2021-10-06T14:25:00Z">
                <w:pPr/>
              </w:pPrChange>
            </w:pPr>
            <w:del w:id="5872" w:author="Georg Birgisson" w:date="2021-10-06T14:24:00Z">
              <w:r w:rsidRPr="006D20A6" w:rsidDel="00EC7212">
                <w:rPr>
                  <w:rFonts w:eastAsia="Times New Roman"/>
                  <w:color w:val="000000"/>
                  <w:lang w:eastAsia="is-IS"/>
                </w:rPr>
                <w:delText xml:space="preserve">BG-30 </w:delText>
              </w:r>
            </w:del>
          </w:p>
        </w:tc>
        <w:tc>
          <w:tcPr>
            <w:tcW w:w="561" w:type="dxa"/>
            <w:tcBorders>
              <w:top w:val="nil"/>
              <w:left w:val="nil"/>
              <w:bottom w:val="single" w:sz="4" w:space="0" w:color="auto"/>
              <w:right w:val="single" w:sz="4" w:space="0" w:color="auto"/>
            </w:tcBorders>
            <w:shd w:val="clear" w:color="auto" w:fill="auto"/>
            <w:noWrap/>
            <w:hideMark/>
          </w:tcPr>
          <w:p w14:paraId="0A3B679C" w14:textId="0FC45F15" w:rsidR="006D20A6" w:rsidRPr="006D20A6" w:rsidDel="00EC7212" w:rsidRDefault="006D20A6">
            <w:pPr>
              <w:pStyle w:val="BodyText"/>
              <w:rPr>
                <w:del w:id="5873" w:author="Georg Birgisson" w:date="2021-10-06T14:24:00Z"/>
                <w:rFonts w:eastAsia="Times New Roman"/>
                <w:color w:val="000000"/>
                <w:lang w:eastAsia="is-IS"/>
              </w:rPr>
              <w:pPrChange w:id="5874" w:author="Georg Birgisson" w:date="2021-10-06T14:25:00Z">
                <w:pPr>
                  <w:jc w:val="center"/>
                </w:pPr>
              </w:pPrChange>
            </w:pPr>
            <w:del w:id="5875"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240273E9" w14:textId="09066AB4" w:rsidR="006D20A6" w:rsidRPr="006D20A6" w:rsidDel="00EC7212" w:rsidRDefault="006D20A6">
            <w:pPr>
              <w:pStyle w:val="BodyText"/>
              <w:rPr>
                <w:del w:id="5876" w:author="Georg Birgisson" w:date="2021-10-06T14:24:00Z"/>
                <w:rFonts w:eastAsia="Times New Roman"/>
                <w:color w:val="000000"/>
                <w:lang w:eastAsia="is-IS"/>
              </w:rPr>
              <w:pPrChange w:id="5877" w:author="Georg Birgisson" w:date="2021-10-06T14:25:00Z">
                <w:pPr>
                  <w:jc w:val="center"/>
                </w:pPr>
              </w:pPrChange>
            </w:pPr>
            <w:del w:id="5878"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0D2579E1" w14:textId="46D7B063" w:rsidR="006D20A6" w:rsidRPr="006D20A6" w:rsidDel="00EC7212" w:rsidRDefault="006D20A6">
            <w:pPr>
              <w:pStyle w:val="BodyText"/>
              <w:rPr>
                <w:del w:id="5879" w:author="Georg Birgisson" w:date="2021-10-06T14:24:00Z"/>
                <w:rFonts w:eastAsia="Times New Roman"/>
                <w:color w:val="000000"/>
                <w:lang w:eastAsia="is-IS"/>
              </w:rPr>
              <w:pPrChange w:id="5880" w:author="Georg Birgisson" w:date="2021-10-06T14:25:00Z">
                <w:pPr/>
              </w:pPrChange>
            </w:pPr>
            <w:del w:id="5881" w:author="Georg Birgisson" w:date="2021-10-06T14:24:00Z">
              <w:r w:rsidRPr="006D20A6" w:rsidDel="00EC7212">
                <w:rPr>
                  <w:rFonts w:eastAsia="Times New Roman"/>
                  <w:color w:val="000000"/>
                  <w:lang w:eastAsia="is-IS"/>
                </w:rPr>
                <w:delText>cac:Item/cac:ClassifiedTaxCategory</w:delText>
              </w:r>
            </w:del>
          </w:p>
        </w:tc>
        <w:tc>
          <w:tcPr>
            <w:tcW w:w="2808" w:type="dxa"/>
            <w:tcBorders>
              <w:top w:val="nil"/>
              <w:left w:val="nil"/>
              <w:bottom w:val="single" w:sz="4" w:space="0" w:color="auto"/>
              <w:right w:val="single" w:sz="4" w:space="0" w:color="auto"/>
            </w:tcBorders>
            <w:shd w:val="clear" w:color="auto" w:fill="auto"/>
            <w:noWrap/>
            <w:hideMark/>
          </w:tcPr>
          <w:p w14:paraId="71C1641C" w14:textId="3B4141BC" w:rsidR="006D20A6" w:rsidRPr="006D20A6" w:rsidDel="00EC7212" w:rsidRDefault="006D20A6">
            <w:pPr>
              <w:pStyle w:val="BodyText"/>
              <w:rPr>
                <w:del w:id="5882" w:author="Georg Birgisson" w:date="2021-10-06T14:24:00Z"/>
                <w:rFonts w:eastAsia="Times New Roman"/>
                <w:color w:val="000000"/>
                <w:lang w:eastAsia="is-IS"/>
              </w:rPr>
              <w:pPrChange w:id="5883" w:author="Georg Birgisson" w:date="2021-10-06T14:25:00Z">
                <w:pPr/>
              </w:pPrChange>
            </w:pPr>
            <w:del w:id="5884" w:author="Georg Birgisson" w:date="2021-10-06T14:24:00Z">
              <w:r w:rsidRPr="006D20A6" w:rsidDel="00EC7212">
                <w:rPr>
                  <w:rFonts w:eastAsia="Times New Roman"/>
                  <w:color w:val="000000"/>
                  <w:lang w:eastAsia="is-IS"/>
                </w:rPr>
                <w:delText> </w:delText>
              </w:r>
            </w:del>
          </w:p>
        </w:tc>
      </w:tr>
      <w:tr w:rsidR="006D20A6" w:rsidRPr="006D20A6" w:rsidDel="00EC7212" w14:paraId="26FDDCD0" w14:textId="1439DAFF" w:rsidTr="00A61027">
        <w:trPr>
          <w:trHeight w:val="300"/>
          <w:del w:id="588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D083586" w14:textId="583C1D49" w:rsidR="006D20A6" w:rsidRPr="006D20A6" w:rsidDel="00EC7212" w:rsidRDefault="006D20A6">
            <w:pPr>
              <w:pStyle w:val="BodyText"/>
              <w:rPr>
                <w:del w:id="5886" w:author="Georg Birgisson" w:date="2021-10-06T14:24:00Z"/>
                <w:rFonts w:eastAsia="Times New Roman"/>
                <w:color w:val="000000"/>
                <w:lang w:eastAsia="is-IS"/>
              </w:rPr>
              <w:pPrChange w:id="5887" w:author="Georg Birgisson" w:date="2021-10-06T14:25:00Z">
                <w:pPr>
                  <w:jc w:val="right"/>
                </w:pPr>
              </w:pPrChange>
            </w:pPr>
            <w:del w:id="5888" w:author="Georg Birgisson" w:date="2021-10-06T14:24:00Z">
              <w:r w:rsidRPr="006D20A6" w:rsidDel="00EC7212">
                <w:rPr>
                  <w:rFonts w:eastAsia="Times New Roman"/>
                  <w:color w:val="000000"/>
                  <w:lang w:eastAsia="is-IS"/>
                </w:rPr>
                <w:delText>332</w:delText>
              </w:r>
            </w:del>
          </w:p>
        </w:tc>
        <w:tc>
          <w:tcPr>
            <w:tcW w:w="1068" w:type="dxa"/>
            <w:tcBorders>
              <w:top w:val="nil"/>
              <w:left w:val="nil"/>
              <w:bottom w:val="single" w:sz="4" w:space="0" w:color="auto"/>
              <w:right w:val="single" w:sz="4" w:space="0" w:color="auto"/>
            </w:tcBorders>
            <w:shd w:val="clear" w:color="auto" w:fill="auto"/>
            <w:noWrap/>
            <w:hideMark/>
          </w:tcPr>
          <w:p w14:paraId="2EFA1EF6" w14:textId="4A7B725F" w:rsidR="006D20A6" w:rsidRPr="006D20A6" w:rsidDel="00EC7212" w:rsidRDefault="006D20A6">
            <w:pPr>
              <w:pStyle w:val="BodyText"/>
              <w:rPr>
                <w:del w:id="5889" w:author="Georg Birgisson" w:date="2021-10-06T14:24:00Z"/>
                <w:rFonts w:eastAsia="Times New Roman"/>
                <w:color w:val="000000"/>
                <w:lang w:eastAsia="is-IS"/>
              </w:rPr>
              <w:pPrChange w:id="5890" w:author="Georg Birgisson" w:date="2021-10-06T14:25:00Z">
                <w:pPr/>
              </w:pPrChange>
            </w:pPr>
            <w:del w:id="5891" w:author="Georg Birgisson" w:date="2021-10-06T14:24:00Z">
              <w:r w:rsidRPr="006D20A6" w:rsidDel="00EC7212">
                <w:rPr>
                  <w:rFonts w:eastAsia="Times New Roman"/>
                  <w:color w:val="000000"/>
                  <w:lang w:eastAsia="is-IS"/>
                </w:rPr>
                <w:delText>BT-151</w:delText>
              </w:r>
            </w:del>
          </w:p>
        </w:tc>
        <w:tc>
          <w:tcPr>
            <w:tcW w:w="561" w:type="dxa"/>
            <w:tcBorders>
              <w:top w:val="nil"/>
              <w:left w:val="nil"/>
              <w:bottom w:val="single" w:sz="4" w:space="0" w:color="auto"/>
              <w:right w:val="single" w:sz="4" w:space="0" w:color="auto"/>
            </w:tcBorders>
            <w:shd w:val="clear" w:color="auto" w:fill="auto"/>
            <w:noWrap/>
            <w:hideMark/>
          </w:tcPr>
          <w:p w14:paraId="4C828F92" w14:textId="274E5738" w:rsidR="006D20A6" w:rsidRPr="006D20A6" w:rsidDel="00EC7212" w:rsidRDefault="006D20A6">
            <w:pPr>
              <w:pStyle w:val="BodyText"/>
              <w:rPr>
                <w:del w:id="5892" w:author="Georg Birgisson" w:date="2021-10-06T14:24:00Z"/>
                <w:rFonts w:eastAsia="Times New Roman"/>
                <w:color w:val="000000"/>
                <w:lang w:eastAsia="is-IS"/>
              </w:rPr>
              <w:pPrChange w:id="5893" w:author="Georg Birgisson" w:date="2021-10-06T14:25:00Z">
                <w:pPr>
                  <w:jc w:val="center"/>
                </w:pPr>
              </w:pPrChange>
            </w:pPr>
            <w:del w:id="5894"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47CAA377" w14:textId="335E0186" w:rsidR="006D20A6" w:rsidRPr="006D20A6" w:rsidDel="00EC7212" w:rsidRDefault="006D20A6">
            <w:pPr>
              <w:pStyle w:val="BodyText"/>
              <w:rPr>
                <w:del w:id="5895" w:author="Georg Birgisson" w:date="2021-10-06T14:24:00Z"/>
                <w:rFonts w:eastAsia="Times New Roman"/>
                <w:color w:val="000000"/>
                <w:lang w:eastAsia="is-IS"/>
              </w:rPr>
              <w:pPrChange w:id="5896" w:author="Georg Birgisson" w:date="2021-10-06T14:25:00Z">
                <w:pPr>
                  <w:jc w:val="center"/>
                </w:pPr>
              </w:pPrChange>
            </w:pPr>
            <w:del w:id="5897"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43EDD463" w14:textId="5480F8C8" w:rsidR="006D20A6" w:rsidRPr="006D20A6" w:rsidDel="00EC7212" w:rsidRDefault="006D20A6">
            <w:pPr>
              <w:pStyle w:val="BodyText"/>
              <w:rPr>
                <w:del w:id="5898" w:author="Georg Birgisson" w:date="2021-10-06T14:24:00Z"/>
                <w:rFonts w:eastAsia="Times New Roman"/>
                <w:color w:val="000000"/>
                <w:lang w:eastAsia="is-IS"/>
              </w:rPr>
              <w:pPrChange w:id="5899" w:author="Georg Birgisson" w:date="2021-10-06T14:25:00Z">
                <w:pPr/>
              </w:pPrChange>
            </w:pPr>
            <w:del w:id="5900" w:author="Georg Birgisson" w:date="2021-10-06T14:24:00Z">
              <w:r w:rsidRPr="006D20A6" w:rsidDel="00EC7212">
                <w:rPr>
                  <w:rFonts w:eastAsia="Times New Roman"/>
                  <w:color w:val="000000"/>
                  <w:lang w:eastAsia="is-IS"/>
                </w:rPr>
                <w:delText>cac:Item/cac:ClassifiedTaxCategory/cbc:ID</w:delText>
              </w:r>
            </w:del>
          </w:p>
        </w:tc>
        <w:tc>
          <w:tcPr>
            <w:tcW w:w="2808" w:type="dxa"/>
            <w:tcBorders>
              <w:top w:val="nil"/>
              <w:left w:val="nil"/>
              <w:bottom w:val="single" w:sz="4" w:space="0" w:color="auto"/>
              <w:right w:val="single" w:sz="4" w:space="0" w:color="auto"/>
            </w:tcBorders>
            <w:shd w:val="clear" w:color="auto" w:fill="auto"/>
            <w:noWrap/>
            <w:hideMark/>
          </w:tcPr>
          <w:p w14:paraId="15F9B0BC" w14:textId="6C3DA6EE" w:rsidR="006D20A6" w:rsidRPr="006D20A6" w:rsidDel="00EC7212" w:rsidRDefault="006D20A6">
            <w:pPr>
              <w:pStyle w:val="BodyText"/>
              <w:rPr>
                <w:del w:id="5901" w:author="Georg Birgisson" w:date="2021-10-06T14:24:00Z"/>
                <w:rFonts w:eastAsia="Times New Roman"/>
                <w:color w:val="000000"/>
                <w:lang w:eastAsia="is-IS"/>
              </w:rPr>
              <w:pPrChange w:id="5902" w:author="Georg Birgisson" w:date="2021-10-06T14:25:00Z">
                <w:pPr/>
              </w:pPrChange>
            </w:pPr>
            <w:del w:id="5903" w:author="Georg Birgisson" w:date="2021-10-06T14:24:00Z">
              <w:r w:rsidRPr="006D20A6" w:rsidDel="00EC7212">
                <w:rPr>
                  <w:rFonts w:eastAsia="Times New Roman"/>
                  <w:color w:val="000000"/>
                  <w:lang w:eastAsia="is-IS"/>
                </w:rPr>
                <w:delText> </w:delText>
              </w:r>
            </w:del>
          </w:p>
        </w:tc>
      </w:tr>
      <w:tr w:rsidR="006D20A6" w:rsidRPr="006D20A6" w:rsidDel="00EC7212" w14:paraId="0428BE2E" w14:textId="4F29B75F" w:rsidTr="00A61027">
        <w:trPr>
          <w:trHeight w:val="300"/>
          <w:del w:id="590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40CDA19" w14:textId="47DB5F85" w:rsidR="006D20A6" w:rsidRPr="006D20A6" w:rsidDel="00EC7212" w:rsidRDefault="006D20A6">
            <w:pPr>
              <w:pStyle w:val="BodyText"/>
              <w:rPr>
                <w:del w:id="5905" w:author="Georg Birgisson" w:date="2021-10-06T14:24:00Z"/>
                <w:rFonts w:eastAsia="Times New Roman"/>
                <w:color w:val="000000"/>
                <w:lang w:eastAsia="is-IS"/>
              </w:rPr>
              <w:pPrChange w:id="5906" w:author="Georg Birgisson" w:date="2021-10-06T14:25:00Z">
                <w:pPr>
                  <w:jc w:val="right"/>
                </w:pPr>
              </w:pPrChange>
            </w:pPr>
            <w:del w:id="5907" w:author="Georg Birgisson" w:date="2021-10-06T14:24:00Z">
              <w:r w:rsidRPr="006D20A6" w:rsidDel="00EC7212">
                <w:rPr>
                  <w:rFonts w:eastAsia="Times New Roman"/>
                  <w:color w:val="000000"/>
                  <w:lang w:eastAsia="is-IS"/>
                </w:rPr>
                <w:delText>333</w:delText>
              </w:r>
            </w:del>
          </w:p>
        </w:tc>
        <w:tc>
          <w:tcPr>
            <w:tcW w:w="1068" w:type="dxa"/>
            <w:tcBorders>
              <w:top w:val="nil"/>
              <w:left w:val="nil"/>
              <w:bottom w:val="single" w:sz="4" w:space="0" w:color="auto"/>
              <w:right w:val="single" w:sz="4" w:space="0" w:color="auto"/>
            </w:tcBorders>
            <w:shd w:val="clear" w:color="auto" w:fill="auto"/>
            <w:noWrap/>
            <w:hideMark/>
          </w:tcPr>
          <w:p w14:paraId="2C17D650" w14:textId="1373E192" w:rsidR="006D20A6" w:rsidRPr="006D20A6" w:rsidDel="00EC7212" w:rsidRDefault="006D20A6">
            <w:pPr>
              <w:pStyle w:val="BodyText"/>
              <w:rPr>
                <w:del w:id="5908" w:author="Georg Birgisson" w:date="2021-10-06T14:24:00Z"/>
                <w:rFonts w:eastAsia="Times New Roman"/>
                <w:color w:val="000000"/>
                <w:lang w:eastAsia="is-IS"/>
              </w:rPr>
              <w:pPrChange w:id="5909" w:author="Georg Birgisson" w:date="2021-10-06T14:25:00Z">
                <w:pPr/>
              </w:pPrChange>
            </w:pPr>
            <w:del w:id="5910" w:author="Georg Birgisson" w:date="2021-10-06T14:24:00Z">
              <w:r w:rsidRPr="006D20A6" w:rsidDel="00EC7212">
                <w:rPr>
                  <w:rFonts w:eastAsia="Times New Roman"/>
                  <w:color w:val="000000"/>
                  <w:lang w:eastAsia="is-IS"/>
                </w:rPr>
                <w:delText>BT-152</w:delText>
              </w:r>
            </w:del>
          </w:p>
        </w:tc>
        <w:tc>
          <w:tcPr>
            <w:tcW w:w="561" w:type="dxa"/>
            <w:tcBorders>
              <w:top w:val="nil"/>
              <w:left w:val="nil"/>
              <w:bottom w:val="single" w:sz="4" w:space="0" w:color="auto"/>
              <w:right w:val="single" w:sz="4" w:space="0" w:color="auto"/>
            </w:tcBorders>
            <w:shd w:val="clear" w:color="auto" w:fill="auto"/>
            <w:noWrap/>
            <w:hideMark/>
          </w:tcPr>
          <w:p w14:paraId="29857DD3" w14:textId="4C257697" w:rsidR="006D20A6" w:rsidRPr="006D20A6" w:rsidDel="00EC7212" w:rsidRDefault="006D20A6">
            <w:pPr>
              <w:pStyle w:val="BodyText"/>
              <w:rPr>
                <w:del w:id="5911" w:author="Georg Birgisson" w:date="2021-10-06T14:24:00Z"/>
                <w:rFonts w:eastAsia="Times New Roman"/>
                <w:color w:val="000000"/>
                <w:lang w:eastAsia="is-IS"/>
              </w:rPr>
              <w:pPrChange w:id="5912" w:author="Georg Birgisson" w:date="2021-10-06T14:25:00Z">
                <w:pPr>
                  <w:jc w:val="center"/>
                </w:pPr>
              </w:pPrChange>
            </w:pPr>
            <w:del w:id="5913"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0138DB6D" w14:textId="34C5CC53" w:rsidR="006D20A6" w:rsidRPr="006D20A6" w:rsidDel="00EC7212" w:rsidRDefault="006D20A6">
            <w:pPr>
              <w:pStyle w:val="BodyText"/>
              <w:rPr>
                <w:del w:id="5914" w:author="Georg Birgisson" w:date="2021-10-06T14:24:00Z"/>
                <w:rFonts w:eastAsia="Times New Roman"/>
                <w:color w:val="000000"/>
                <w:lang w:eastAsia="is-IS"/>
              </w:rPr>
              <w:pPrChange w:id="5915" w:author="Georg Birgisson" w:date="2021-10-06T14:25:00Z">
                <w:pPr>
                  <w:jc w:val="center"/>
                </w:pPr>
              </w:pPrChange>
            </w:pPr>
            <w:del w:id="5916"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7D469AEB" w14:textId="5AD1C49B" w:rsidR="006D20A6" w:rsidRPr="006D20A6" w:rsidDel="00EC7212" w:rsidRDefault="006D20A6">
            <w:pPr>
              <w:pStyle w:val="BodyText"/>
              <w:rPr>
                <w:del w:id="5917" w:author="Georg Birgisson" w:date="2021-10-06T14:24:00Z"/>
                <w:rFonts w:eastAsia="Times New Roman"/>
                <w:color w:val="000000"/>
                <w:lang w:eastAsia="is-IS"/>
              </w:rPr>
              <w:pPrChange w:id="5918" w:author="Georg Birgisson" w:date="2021-10-06T14:25:00Z">
                <w:pPr/>
              </w:pPrChange>
            </w:pPr>
            <w:del w:id="5919" w:author="Georg Birgisson" w:date="2021-10-06T14:24:00Z">
              <w:r w:rsidRPr="006D20A6" w:rsidDel="00EC7212">
                <w:rPr>
                  <w:rFonts w:eastAsia="Times New Roman"/>
                  <w:color w:val="000000"/>
                  <w:lang w:eastAsia="is-IS"/>
                </w:rPr>
                <w:delText>cac:Item/cac:ClassifiedTaxCategory/cbc:Percent</w:delText>
              </w:r>
            </w:del>
          </w:p>
        </w:tc>
        <w:tc>
          <w:tcPr>
            <w:tcW w:w="2808" w:type="dxa"/>
            <w:tcBorders>
              <w:top w:val="nil"/>
              <w:left w:val="nil"/>
              <w:bottom w:val="single" w:sz="4" w:space="0" w:color="auto"/>
              <w:right w:val="single" w:sz="4" w:space="0" w:color="auto"/>
            </w:tcBorders>
            <w:shd w:val="clear" w:color="auto" w:fill="auto"/>
            <w:noWrap/>
            <w:hideMark/>
          </w:tcPr>
          <w:p w14:paraId="18B21DAA" w14:textId="3BEB5BB3" w:rsidR="006D20A6" w:rsidRPr="006D20A6" w:rsidDel="00EC7212" w:rsidRDefault="006D20A6">
            <w:pPr>
              <w:pStyle w:val="BodyText"/>
              <w:rPr>
                <w:del w:id="5920" w:author="Georg Birgisson" w:date="2021-10-06T14:24:00Z"/>
                <w:rFonts w:eastAsia="Times New Roman"/>
                <w:color w:val="000000"/>
                <w:lang w:eastAsia="is-IS"/>
              </w:rPr>
              <w:pPrChange w:id="5921" w:author="Georg Birgisson" w:date="2021-10-06T14:25:00Z">
                <w:pPr/>
              </w:pPrChange>
            </w:pPr>
            <w:del w:id="5922" w:author="Georg Birgisson" w:date="2021-10-06T14:24:00Z">
              <w:r w:rsidRPr="006D20A6" w:rsidDel="00EC7212">
                <w:rPr>
                  <w:rFonts w:eastAsia="Times New Roman"/>
                  <w:color w:val="000000"/>
                  <w:lang w:eastAsia="is-IS"/>
                </w:rPr>
                <w:delText> </w:delText>
              </w:r>
            </w:del>
          </w:p>
        </w:tc>
      </w:tr>
      <w:tr w:rsidR="006D20A6" w:rsidRPr="006D20A6" w:rsidDel="00EC7212" w14:paraId="1699DE96" w14:textId="0121EF65" w:rsidTr="00A61027">
        <w:trPr>
          <w:trHeight w:val="300"/>
          <w:del w:id="592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A149FC3" w14:textId="756D22BC" w:rsidR="006D20A6" w:rsidRPr="006D20A6" w:rsidDel="00EC7212" w:rsidRDefault="006D20A6">
            <w:pPr>
              <w:pStyle w:val="BodyText"/>
              <w:rPr>
                <w:del w:id="5924" w:author="Georg Birgisson" w:date="2021-10-06T14:24:00Z"/>
                <w:rFonts w:eastAsia="Times New Roman"/>
                <w:color w:val="000000"/>
                <w:lang w:eastAsia="is-IS"/>
              </w:rPr>
              <w:pPrChange w:id="5925" w:author="Georg Birgisson" w:date="2021-10-06T14:25:00Z">
                <w:pPr>
                  <w:jc w:val="right"/>
                </w:pPr>
              </w:pPrChange>
            </w:pPr>
            <w:del w:id="5926" w:author="Georg Birgisson" w:date="2021-10-06T14:24:00Z">
              <w:r w:rsidRPr="006D20A6" w:rsidDel="00EC7212">
                <w:rPr>
                  <w:rFonts w:eastAsia="Times New Roman"/>
                  <w:color w:val="000000"/>
                  <w:lang w:eastAsia="is-IS"/>
                </w:rPr>
                <w:delText>334</w:delText>
              </w:r>
            </w:del>
          </w:p>
        </w:tc>
        <w:tc>
          <w:tcPr>
            <w:tcW w:w="1068" w:type="dxa"/>
            <w:tcBorders>
              <w:top w:val="nil"/>
              <w:left w:val="nil"/>
              <w:bottom w:val="single" w:sz="4" w:space="0" w:color="auto"/>
              <w:right w:val="single" w:sz="4" w:space="0" w:color="auto"/>
            </w:tcBorders>
            <w:shd w:val="clear" w:color="auto" w:fill="auto"/>
            <w:noWrap/>
            <w:hideMark/>
          </w:tcPr>
          <w:p w14:paraId="7441C664" w14:textId="390A86CD" w:rsidR="006D20A6" w:rsidRPr="006D20A6" w:rsidDel="00EC7212" w:rsidRDefault="006D20A6">
            <w:pPr>
              <w:pStyle w:val="BodyText"/>
              <w:rPr>
                <w:del w:id="5927" w:author="Georg Birgisson" w:date="2021-10-06T14:24:00Z"/>
                <w:rFonts w:eastAsia="Times New Roman"/>
                <w:color w:val="000000"/>
                <w:lang w:eastAsia="is-IS"/>
              </w:rPr>
              <w:pPrChange w:id="5928" w:author="Georg Birgisson" w:date="2021-10-06T14:25:00Z">
                <w:pPr/>
              </w:pPrChange>
            </w:pPr>
            <w:del w:id="5929" w:author="Georg Birgisson" w:date="2021-10-06T14:24:00Z">
              <w:r w:rsidRPr="006D20A6" w:rsidDel="00EC7212">
                <w:rPr>
                  <w:rFonts w:eastAsia="Times New Roman"/>
                  <w:color w:val="000000"/>
                  <w:lang w:eastAsia="is-IS"/>
                </w:rPr>
                <w:delText xml:space="preserve">BG-31 </w:delText>
              </w:r>
            </w:del>
          </w:p>
        </w:tc>
        <w:tc>
          <w:tcPr>
            <w:tcW w:w="561" w:type="dxa"/>
            <w:tcBorders>
              <w:top w:val="nil"/>
              <w:left w:val="nil"/>
              <w:bottom w:val="single" w:sz="4" w:space="0" w:color="auto"/>
              <w:right w:val="single" w:sz="4" w:space="0" w:color="auto"/>
            </w:tcBorders>
            <w:shd w:val="clear" w:color="auto" w:fill="auto"/>
            <w:noWrap/>
            <w:hideMark/>
          </w:tcPr>
          <w:p w14:paraId="1A64E045" w14:textId="79069786" w:rsidR="006D20A6" w:rsidRPr="006D20A6" w:rsidDel="00EC7212" w:rsidRDefault="006D20A6">
            <w:pPr>
              <w:pStyle w:val="BodyText"/>
              <w:rPr>
                <w:del w:id="5930" w:author="Georg Birgisson" w:date="2021-10-06T14:24:00Z"/>
                <w:rFonts w:eastAsia="Times New Roman"/>
                <w:color w:val="000000"/>
                <w:lang w:eastAsia="is-IS"/>
              </w:rPr>
              <w:pPrChange w:id="5931" w:author="Georg Birgisson" w:date="2021-10-06T14:25:00Z">
                <w:pPr>
                  <w:jc w:val="center"/>
                </w:pPr>
              </w:pPrChange>
            </w:pPr>
            <w:del w:id="5932"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2AFC66F2" w14:textId="6D81AF72" w:rsidR="006D20A6" w:rsidRPr="006D20A6" w:rsidDel="00EC7212" w:rsidRDefault="006D20A6">
            <w:pPr>
              <w:pStyle w:val="BodyText"/>
              <w:rPr>
                <w:del w:id="5933" w:author="Georg Birgisson" w:date="2021-10-06T14:24:00Z"/>
                <w:rFonts w:eastAsia="Times New Roman"/>
                <w:color w:val="000000"/>
                <w:lang w:eastAsia="is-IS"/>
              </w:rPr>
              <w:pPrChange w:id="5934" w:author="Georg Birgisson" w:date="2021-10-06T14:25:00Z">
                <w:pPr>
                  <w:jc w:val="center"/>
                </w:pPr>
              </w:pPrChange>
            </w:pPr>
            <w:del w:id="5935"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30062E60" w14:textId="3688E352" w:rsidR="006D20A6" w:rsidRPr="006D20A6" w:rsidDel="00EC7212" w:rsidRDefault="006D20A6">
            <w:pPr>
              <w:pStyle w:val="BodyText"/>
              <w:rPr>
                <w:del w:id="5936" w:author="Georg Birgisson" w:date="2021-10-06T14:24:00Z"/>
                <w:rFonts w:eastAsia="Times New Roman"/>
                <w:color w:val="000000"/>
                <w:lang w:eastAsia="is-IS"/>
              </w:rPr>
              <w:pPrChange w:id="5937" w:author="Georg Birgisson" w:date="2021-10-06T14:25:00Z">
                <w:pPr/>
              </w:pPrChange>
            </w:pPr>
            <w:del w:id="5938" w:author="Georg Birgisson" w:date="2021-10-06T14:24:00Z">
              <w:r w:rsidRPr="006D20A6" w:rsidDel="00EC7212">
                <w:rPr>
                  <w:rFonts w:eastAsia="Times New Roman"/>
                  <w:color w:val="000000"/>
                  <w:lang w:eastAsia="is-IS"/>
                </w:rPr>
                <w:delText>cac:Item</w:delText>
              </w:r>
            </w:del>
          </w:p>
        </w:tc>
        <w:tc>
          <w:tcPr>
            <w:tcW w:w="2808" w:type="dxa"/>
            <w:tcBorders>
              <w:top w:val="nil"/>
              <w:left w:val="nil"/>
              <w:bottom w:val="single" w:sz="4" w:space="0" w:color="auto"/>
              <w:right w:val="single" w:sz="4" w:space="0" w:color="auto"/>
            </w:tcBorders>
            <w:shd w:val="clear" w:color="auto" w:fill="auto"/>
            <w:noWrap/>
            <w:hideMark/>
          </w:tcPr>
          <w:p w14:paraId="782DF841" w14:textId="6BCF0C90" w:rsidR="006D20A6" w:rsidRPr="006D20A6" w:rsidDel="00EC7212" w:rsidRDefault="006D20A6">
            <w:pPr>
              <w:pStyle w:val="BodyText"/>
              <w:rPr>
                <w:del w:id="5939" w:author="Georg Birgisson" w:date="2021-10-06T14:24:00Z"/>
                <w:rFonts w:eastAsia="Times New Roman"/>
                <w:color w:val="000000"/>
                <w:lang w:eastAsia="is-IS"/>
              </w:rPr>
              <w:pPrChange w:id="5940" w:author="Georg Birgisson" w:date="2021-10-06T14:25:00Z">
                <w:pPr/>
              </w:pPrChange>
            </w:pPr>
            <w:del w:id="5941" w:author="Georg Birgisson" w:date="2021-10-06T14:24:00Z">
              <w:r w:rsidRPr="006D20A6" w:rsidDel="00EC7212">
                <w:rPr>
                  <w:rFonts w:eastAsia="Times New Roman"/>
                  <w:color w:val="000000"/>
                  <w:lang w:eastAsia="is-IS"/>
                </w:rPr>
                <w:delText> </w:delText>
              </w:r>
            </w:del>
          </w:p>
        </w:tc>
      </w:tr>
      <w:tr w:rsidR="006D20A6" w:rsidRPr="006D20A6" w:rsidDel="00EC7212" w14:paraId="5D343E8D" w14:textId="5D24B811" w:rsidTr="00A61027">
        <w:trPr>
          <w:trHeight w:val="300"/>
          <w:del w:id="594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7FCD578" w14:textId="5867A428" w:rsidR="006D20A6" w:rsidRPr="006D20A6" w:rsidDel="00EC7212" w:rsidRDefault="006D20A6">
            <w:pPr>
              <w:pStyle w:val="BodyText"/>
              <w:rPr>
                <w:del w:id="5943" w:author="Georg Birgisson" w:date="2021-10-06T14:24:00Z"/>
                <w:rFonts w:eastAsia="Times New Roman"/>
                <w:color w:val="000000"/>
                <w:lang w:eastAsia="is-IS"/>
              </w:rPr>
              <w:pPrChange w:id="5944" w:author="Georg Birgisson" w:date="2021-10-06T14:25:00Z">
                <w:pPr>
                  <w:jc w:val="right"/>
                </w:pPr>
              </w:pPrChange>
            </w:pPr>
            <w:del w:id="5945" w:author="Georg Birgisson" w:date="2021-10-06T14:24:00Z">
              <w:r w:rsidRPr="006D20A6" w:rsidDel="00EC7212">
                <w:rPr>
                  <w:rFonts w:eastAsia="Times New Roman"/>
                  <w:color w:val="000000"/>
                  <w:lang w:eastAsia="is-IS"/>
                </w:rPr>
                <w:delText>335</w:delText>
              </w:r>
            </w:del>
          </w:p>
        </w:tc>
        <w:tc>
          <w:tcPr>
            <w:tcW w:w="1068" w:type="dxa"/>
            <w:tcBorders>
              <w:top w:val="nil"/>
              <w:left w:val="nil"/>
              <w:bottom w:val="single" w:sz="4" w:space="0" w:color="auto"/>
              <w:right w:val="single" w:sz="4" w:space="0" w:color="auto"/>
            </w:tcBorders>
            <w:shd w:val="clear" w:color="auto" w:fill="auto"/>
            <w:noWrap/>
            <w:hideMark/>
          </w:tcPr>
          <w:p w14:paraId="2996202E" w14:textId="059B641E" w:rsidR="006D20A6" w:rsidRPr="006D20A6" w:rsidDel="00EC7212" w:rsidRDefault="006D20A6">
            <w:pPr>
              <w:pStyle w:val="BodyText"/>
              <w:rPr>
                <w:del w:id="5946" w:author="Georg Birgisson" w:date="2021-10-06T14:24:00Z"/>
                <w:rFonts w:eastAsia="Times New Roman"/>
                <w:color w:val="000000"/>
                <w:lang w:eastAsia="is-IS"/>
              </w:rPr>
              <w:pPrChange w:id="5947" w:author="Georg Birgisson" w:date="2021-10-06T14:25:00Z">
                <w:pPr/>
              </w:pPrChange>
            </w:pPr>
            <w:del w:id="5948" w:author="Georg Birgisson" w:date="2021-10-06T14:24:00Z">
              <w:r w:rsidRPr="006D20A6" w:rsidDel="00EC7212">
                <w:rPr>
                  <w:rFonts w:eastAsia="Times New Roman"/>
                  <w:color w:val="000000"/>
                  <w:lang w:eastAsia="is-IS"/>
                </w:rPr>
                <w:delText>BT-153</w:delText>
              </w:r>
            </w:del>
          </w:p>
        </w:tc>
        <w:tc>
          <w:tcPr>
            <w:tcW w:w="561" w:type="dxa"/>
            <w:tcBorders>
              <w:top w:val="nil"/>
              <w:left w:val="nil"/>
              <w:bottom w:val="single" w:sz="4" w:space="0" w:color="auto"/>
              <w:right w:val="single" w:sz="4" w:space="0" w:color="auto"/>
            </w:tcBorders>
            <w:shd w:val="clear" w:color="auto" w:fill="auto"/>
            <w:noWrap/>
            <w:hideMark/>
          </w:tcPr>
          <w:p w14:paraId="7F5D5867" w14:textId="3B50CEE4" w:rsidR="006D20A6" w:rsidRPr="006D20A6" w:rsidDel="00EC7212" w:rsidRDefault="006D20A6">
            <w:pPr>
              <w:pStyle w:val="BodyText"/>
              <w:rPr>
                <w:del w:id="5949" w:author="Georg Birgisson" w:date="2021-10-06T14:24:00Z"/>
                <w:rFonts w:eastAsia="Times New Roman"/>
                <w:color w:val="000000"/>
                <w:lang w:eastAsia="is-IS"/>
              </w:rPr>
              <w:pPrChange w:id="5950" w:author="Georg Birgisson" w:date="2021-10-06T14:25:00Z">
                <w:pPr>
                  <w:jc w:val="center"/>
                </w:pPr>
              </w:pPrChange>
            </w:pPr>
            <w:del w:id="5951"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3B156380" w14:textId="60667A4B" w:rsidR="006D20A6" w:rsidRPr="006D20A6" w:rsidDel="00EC7212" w:rsidRDefault="006D20A6">
            <w:pPr>
              <w:pStyle w:val="BodyText"/>
              <w:rPr>
                <w:del w:id="5952" w:author="Georg Birgisson" w:date="2021-10-06T14:24:00Z"/>
                <w:rFonts w:eastAsia="Times New Roman"/>
                <w:color w:val="000000"/>
                <w:lang w:eastAsia="is-IS"/>
              </w:rPr>
              <w:pPrChange w:id="5953" w:author="Georg Birgisson" w:date="2021-10-06T14:25:00Z">
                <w:pPr>
                  <w:jc w:val="center"/>
                </w:pPr>
              </w:pPrChange>
            </w:pPr>
            <w:del w:id="5954"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3E96F78C" w14:textId="68AA95A8" w:rsidR="006D20A6" w:rsidRPr="006D20A6" w:rsidDel="00EC7212" w:rsidRDefault="006D20A6">
            <w:pPr>
              <w:pStyle w:val="BodyText"/>
              <w:rPr>
                <w:del w:id="5955" w:author="Georg Birgisson" w:date="2021-10-06T14:24:00Z"/>
                <w:rFonts w:eastAsia="Times New Roman"/>
                <w:color w:val="000000"/>
                <w:lang w:eastAsia="is-IS"/>
              </w:rPr>
              <w:pPrChange w:id="5956" w:author="Georg Birgisson" w:date="2021-10-06T14:25:00Z">
                <w:pPr/>
              </w:pPrChange>
            </w:pPr>
            <w:del w:id="5957" w:author="Georg Birgisson" w:date="2021-10-06T14:24:00Z">
              <w:r w:rsidRPr="006D20A6" w:rsidDel="00EC7212">
                <w:rPr>
                  <w:rFonts w:eastAsia="Times New Roman"/>
                  <w:color w:val="000000"/>
                  <w:lang w:eastAsia="is-IS"/>
                </w:rPr>
                <w:delText>cac:Item/cbc:Name</w:delText>
              </w:r>
            </w:del>
          </w:p>
        </w:tc>
        <w:tc>
          <w:tcPr>
            <w:tcW w:w="2808" w:type="dxa"/>
            <w:tcBorders>
              <w:top w:val="nil"/>
              <w:left w:val="nil"/>
              <w:bottom w:val="single" w:sz="4" w:space="0" w:color="auto"/>
              <w:right w:val="single" w:sz="4" w:space="0" w:color="auto"/>
            </w:tcBorders>
            <w:shd w:val="clear" w:color="auto" w:fill="auto"/>
            <w:noWrap/>
            <w:hideMark/>
          </w:tcPr>
          <w:p w14:paraId="40A38BBA" w14:textId="694D7F97" w:rsidR="006D20A6" w:rsidRPr="006D20A6" w:rsidDel="00EC7212" w:rsidRDefault="006D20A6">
            <w:pPr>
              <w:pStyle w:val="BodyText"/>
              <w:rPr>
                <w:del w:id="5958" w:author="Georg Birgisson" w:date="2021-10-06T14:24:00Z"/>
                <w:rFonts w:eastAsia="Times New Roman"/>
                <w:color w:val="000000"/>
                <w:lang w:eastAsia="is-IS"/>
              </w:rPr>
              <w:pPrChange w:id="5959" w:author="Georg Birgisson" w:date="2021-10-06T14:25:00Z">
                <w:pPr/>
              </w:pPrChange>
            </w:pPr>
            <w:del w:id="5960" w:author="Georg Birgisson" w:date="2021-10-06T14:24:00Z">
              <w:r w:rsidRPr="006D20A6" w:rsidDel="00EC7212">
                <w:rPr>
                  <w:rFonts w:eastAsia="Times New Roman"/>
                  <w:color w:val="000000"/>
                  <w:lang w:eastAsia="is-IS"/>
                </w:rPr>
                <w:delText> </w:delText>
              </w:r>
            </w:del>
          </w:p>
        </w:tc>
      </w:tr>
      <w:tr w:rsidR="006D20A6" w:rsidRPr="006D20A6" w:rsidDel="00EC7212" w14:paraId="1B6FE27A" w14:textId="0D3A2FCC" w:rsidTr="00A61027">
        <w:trPr>
          <w:trHeight w:val="300"/>
          <w:del w:id="596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8509B36" w14:textId="42A06125" w:rsidR="006D20A6" w:rsidRPr="006D20A6" w:rsidDel="00EC7212" w:rsidRDefault="006D20A6">
            <w:pPr>
              <w:pStyle w:val="BodyText"/>
              <w:rPr>
                <w:del w:id="5962" w:author="Georg Birgisson" w:date="2021-10-06T14:24:00Z"/>
                <w:rFonts w:eastAsia="Times New Roman"/>
                <w:color w:val="000000"/>
                <w:lang w:eastAsia="is-IS"/>
              </w:rPr>
              <w:pPrChange w:id="5963" w:author="Georg Birgisson" w:date="2021-10-06T14:25:00Z">
                <w:pPr>
                  <w:jc w:val="right"/>
                </w:pPr>
              </w:pPrChange>
            </w:pPr>
            <w:del w:id="5964" w:author="Georg Birgisson" w:date="2021-10-06T14:24:00Z">
              <w:r w:rsidRPr="006D20A6" w:rsidDel="00EC7212">
                <w:rPr>
                  <w:rFonts w:eastAsia="Times New Roman"/>
                  <w:color w:val="000000"/>
                  <w:lang w:eastAsia="is-IS"/>
                </w:rPr>
                <w:delText>336</w:delText>
              </w:r>
            </w:del>
          </w:p>
        </w:tc>
        <w:tc>
          <w:tcPr>
            <w:tcW w:w="1068" w:type="dxa"/>
            <w:tcBorders>
              <w:top w:val="nil"/>
              <w:left w:val="nil"/>
              <w:bottom w:val="single" w:sz="4" w:space="0" w:color="auto"/>
              <w:right w:val="single" w:sz="4" w:space="0" w:color="auto"/>
            </w:tcBorders>
            <w:shd w:val="clear" w:color="auto" w:fill="auto"/>
            <w:noWrap/>
            <w:hideMark/>
          </w:tcPr>
          <w:p w14:paraId="075F475A" w14:textId="4313CCE8" w:rsidR="006D20A6" w:rsidRPr="006D20A6" w:rsidDel="00EC7212" w:rsidRDefault="006D20A6">
            <w:pPr>
              <w:pStyle w:val="BodyText"/>
              <w:rPr>
                <w:del w:id="5965" w:author="Georg Birgisson" w:date="2021-10-06T14:24:00Z"/>
                <w:rFonts w:eastAsia="Times New Roman"/>
                <w:color w:val="000000"/>
                <w:lang w:eastAsia="is-IS"/>
              </w:rPr>
              <w:pPrChange w:id="5966" w:author="Georg Birgisson" w:date="2021-10-06T14:25:00Z">
                <w:pPr/>
              </w:pPrChange>
            </w:pPr>
            <w:del w:id="5967" w:author="Georg Birgisson" w:date="2021-10-06T14:24:00Z">
              <w:r w:rsidRPr="006D20A6" w:rsidDel="00EC7212">
                <w:rPr>
                  <w:rFonts w:eastAsia="Times New Roman"/>
                  <w:color w:val="000000"/>
                  <w:lang w:eastAsia="is-IS"/>
                </w:rPr>
                <w:delText>BT-154</w:delText>
              </w:r>
            </w:del>
          </w:p>
        </w:tc>
        <w:tc>
          <w:tcPr>
            <w:tcW w:w="561" w:type="dxa"/>
            <w:tcBorders>
              <w:top w:val="nil"/>
              <w:left w:val="nil"/>
              <w:bottom w:val="single" w:sz="4" w:space="0" w:color="auto"/>
              <w:right w:val="single" w:sz="4" w:space="0" w:color="auto"/>
            </w:tcBorders>
            <w:shd w:val="clear" w:color="auto" w:fill="auto"/>
            <w:noWrap/>
            <w:hideMark/>
          </w:tcPr>
          <w:p w14:paraId="6D410E46" w14:textId="06894500" w:rsidR="006D20A6" w:rsidRPr="006D20A6" w:rsidDel="00EC7212" w:rsidRDefault="006D20A6">
            <w:pPr>
              <w:pStyle w:val="BodyText"/>
              <w:rPr>
                <w:del w:id="5968" w:author="Georg Birgisson" w:date="2021-10-06T14:24:00Z"/>
                <w:rFonts w:eastAsia="Times New Roman"/>
                <w:color w:val="000000"/>
                <w:lang w:eastAsia="is-IS"/>
              </w:rPr>
              <w:pPrChange w:id="5969" w:author="Georg Birgisson" w:date="2021-10-06T14:25:00Z">
                <w:pPr>
                  <w:jc w:val="center"/>
                </w:pPr>
              </w:pPrChange>
            </w:pPr>
            <w:del w:id="5970"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73CD97AD" w14:textId="47BE1A35" w:rsidR="006D20A6" w:rsidRPr="006D20A6" w:rsidDel="00EC7212" w:rsidRDefault="006D20A6">
            <w:pPr>
              <w:pStyle w:val="BodyText"/>
              <w:rPr>
                <w:del w:id="5971" w:author="Georg Birgisson" w:date="2021-10-06T14:24:00Z"/>
                <w:rFonts w:eastAsia="Times New Roman"/>
                <w:color w:val="000000"/>
                <w:lang w:eastAsia="is-IS"/>
              </w:rPr>
              <w:pPrChange w:id="5972" w:author="Georg Birgisson" w:date="2021-10-06T14:25:00Z">
                <w:pPr>
                  <w:jc w:val="center"/>
                </w:pPr>
              </w:pPrChange>
            </w:pPr>
            <w:del w:id="5973"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3140B89E" w14:textId="18A25102" w:rsidR="006D20A6" w:rsidRPr="006D20A6" w:rsidDel="00EC7212" w:rsidRDefault="006D20A6">
            <w:pPr>
              <w:pStyle w:val="BodyText"/>
              <w:rPr>
                <w:del w:id="5974" w:author="Georg Birgisson" w:date="2021-10-06T14:24:00Z"/>
                <w:rFonts w:eastAsia="Times New Roman"/>
                <w:color w:val="000000"/>
                <w:lang w:eastAsia="is-IS"/>
              </w:rPr>
              <w:pPrChange w:id="5975" w:author="Georg Birgisson" w:date="2021-10-06T14:25:00Z">
                <w:pPr/>
              </w:pPrChange>
            </w:pPr>
            <w:del w:id="5976" w:author="Georg Birgisson" w:date="2021-10-06T14:24:00Z">
              <w:r w:rsidRPr="006D20A6" w:rsidDel="00EC7212">
                <w:rPr>
                  <w:rFonts w:eastAsia="Times New Roman"/>
                  <w:color w:val="000000"/>
                  <w:lang w:eastAsia="is-IS"/>
                </w:rPr>
                <w:delText>cac:Item/cbc:Description</w:delText>
              </w:r>
            </w:del>
          </w:p>
        </w:tc>
        <w:tc>
          <w:tcPr>
            <w:tcW w:w="2808" w:type="dxa"/>
            <w:tcBorders>
              <w:top w:val="nil"/>
              <w:left w:val="nil"/>
              <w:bottom w:val="single" w:sz="4" w:space="0" w:color="auto"/>
              <w:right w:val="single" w:sz="4" w:space="0" w:color="auto"/>
            </w:tcBorders>
            <w:shd w:val="clear" w:color="auto" w:fill="auto"/>
            <w:noWrap/>
            <w:hideMark/>
          </w:tcPr>
          <w:p w14:paraId="1AF7471D" w14:textId="7C6D6EA2" w:rsidR="006D20A6" w:rsidRPr="006D20A6" w:rsidDel="00EC7212" w:rsidRDefault="006D20A6">
            <w:pPr>
              <w:pStyle w:val="BodyText"/>
              <w:rPr>
                <w:del w:id="5977" w:author="Georg Birgisson" w:date="2021-10-06T14:24:00Z"/>
                <w:rFonts w:eastAsia="Times New Roman"/>
                <w:color w:val="000000"/>
                <w:lang w:eastAsia="is-IS"/>
              </w:rPr>
              <w:pPrChange w:id="5978" w:author="Georg Birgisson" w:date="2021-10-06T14:25:00Z">
                <w:pPr/>
              </w:pPrChange>
            </w:pPr>
            <w:del w:id="5979" w:author="Georg Birgisson" w:date="2021-10-06T14:24:00Z">
              <w:r w:rsidRPr="006D20A6" w:rsidDel="00EC7212">
                <w:rPr>
                  <w:rFonts w:eastAsia="Times New Roman"/>
                  <w:color w:val="000000"/>
                  <w:lang w:eastAsia="is-IS"/>
                </w:rPr>
                <w:delText> </w:delText>
              </w:r>
            </w:del>
          </w:p>
        </w:tc>
      </w:tr>
      <w:tr w:rsidR="006D20A6" w:rsidRPr="006D20A6" w:rsidDel="00EC7212" w14:paraId="765516E2" w14:textId="1E2CB366" w:rsidTr="00A61027">
        <w:trPr>
          <w:trHeight w:val="300"/>
          <w:del w:id="598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E502BFA" w14:textId="4C6A5BF6" w:rsidR="006D20A6" w:rsidRPr="006D20A6" w:rsidDel="00EC7212" w:rsidRDefault="006D20A6">
            <w:pPr>
              <w:pStyle w:val="BodyText"/>
              <w:rPr>
                <w:del w:id="5981" w:author="Georg Birgisson" w:date="2021-10-06T14:24:00Z"/>
                <w:rFonts w:eastAsia="Times New Roman"/>
                <w:color w:val="000000"/>
                <w:lang w:eastAsia="is-IS"/>
              </w:rPr>
              <w:pPrChange w:id="5982" w:author="Georg Birgisson" w:date="2021-10-06T14:25:00Z">
                <w:pPr>
                  <w:jc w:val="right"/>
                </w:pPr>
              </w:pPrChange>
            </w:pPr>
            <w:del w:id="5983" w:author="Georg Birgisson" w:date="2021-10-06T14:24:00Z">
              <w:r w:rsidRPr="006D20A6" w:rsidDel="00EC7212">
                <w:rPr>
                  <w:rFonts w:eastAsia="Times New Roman"/>
                  <w:color w:val="000000"/>
                  <w:lang w:eastAsia="is-IS"/>
                </w:rPr>
                <w:delText>337</w:delText>
              </w:r>
            </w:del>
          </w:p>
        </w:tc>
        <w:tc>
          <w:tcPr>
            <w:tcW w:w="1068" w:type="dxa"/>
            <w:tcBorders>
              <w:top w:val="nil"/>
              <w:left w:val="nil"/>
              <w:bottom w:val="single" w:sz="4" w:space="0" w:color="auto"/>
              <w:right w:val="single" w:sz="4" w:space="0" w:color="auto"/>
            </w:tcBorders>
            <w:shd w:val="clear" w:color="auto" w:fill="auto"/>
            <w:noWrap/>
            <w:hideMark/>
          </w:tcPr>
          <w:p w14:paraId="54B3DE80" w14:textId="45948139" w:rsidR="006D20A6" w:rsidRPr="006D20A6" w:rsidDel="00EC7212" w:rsidRDefault="006D20A6">
            <w:pPr>
              <w:pStyle w:val="BodyText"/>
              <w:rPr>
                <w:del w:id="5984" w:author="Georg Birgisson" w:date="2021-10-06T14:24:00Z"/>
                <w:rFonts w:eastAsia="Times New Roman"/>
                <w:color w:val="000000"/>
                <w:lang w:eastAsia="is-IS"/>
              </w:rPr>
              <w:pPrChange w:id="5985" w:author="Georg Birgisson" w:date="2021-10-06T14:25:00Z">
                <w:pPr/>
              </w:pPrChange>
            </w:pPr>
            <w:del w:id="5986" w:author="Georg Birgisson" w:date="2021-10-06T14:24:00Z">
              <w:r w:rsidRPr="006D20A6" w:rsidDel="00EC7212">
                <w:rPr>
                  <w:rFonts w:eastAsia="Times New Roman"/>
                  <w:color w:val="000000"/>
                  <w:lang w:eastAsia="is-IS"/>
                </w:rPr>
                <w:delText>BT-155</w:delText>
              </w:r>
            </w:del>
          </w:p>
        </w:tc>
        <w:tc>
          <w:tcPr>
            <w:tcW w:w="561" w:type="dxa"/>
            <w:tcBorders>
              <w:top w:val="nil"/>
              <w:left w:val="nil"/>
              <w:bottom w:val="single" w:sz="4" w:space="0" w:color="auto"/>
              <w:right w:val="single" w:sz="4" w:space="0" w:color="auto"/>
            </w:tcBorders>
            <w:shd w:val="clear" w:color="auto" w:fill="auto"/>
            <w:noWrap/>
            <w:hideMark/>
          </w:tcPr>
          <w:p w14:paraId="136BB5AF" w14:textId="1FD80917" w:rsidR="006D20A6" w:rsidRPr="006D20A6" w:rsidDel="00EC7212" w:rsidRDefault="006D20A6">
            <w:pPr>
              <w:pStyle w:val="BodyText"/>
              <w:rPr>
                <w:del w:id="5987" w:author="Georg Birgisson" w:date="2021-10-06T14:24:00Z"/>
                <w:rFonts w:eastAsia="Times New Roman"/>
                <w:color w:val="000000"/>
                <w:lang w:eastAsia="is-IS"/>
              </w:rPr>
              <w:pPrChange w:id="5988" w:author="Georg Birgisson" w:date="2021-10-06T14:25:00Z">
                <w:pPr>
                  <w:jc w:val="center"/>
                </w:pPr>
              </w:pPrChange>
            </w:pPr>
            <w:del w:id="5989"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2625C49B" w14:textId="0CF7319B" w:rsidR="006D20A6" w:rsidRPr="006D20A6" w:rsidDel="00EC7212" w:rsidRDefault="006D20A6">
            <w:pPr>
              <w:pStyle w:val="BodyText"/>
              <w:rPr>
                <w:del w:id="5990" w:author="Georg Birgisson" w:date="2021-10-06T14:24:00Z"/>
                <w:rFonts w:eastAsia="Times New Roman"/>
                <w:color w:val="000000"/>
                <w:lang w:eastAsia="is-IS"/>
              </w:rPr>
              <w:pPrChange w:id="5991" w:author="Georg Birgisson" w:date="2021-10-06T14:25:00Z">
                <w:pPr>
                  <w:jc w:val="center"/>
                </w:pPr>
              </w:pPrChange>
            </w:pPr>
            <w:del w:id="5992"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11F43378" w14:textId="079A4EDA" w:rsidR="006D20A6" w:rsidRPr="006D20A6" w:rsidDel="00EC7212" w:rsidRDefault="006D20A6">
            <w:pPr>
              <w:pStyle w:val="BodyText"/>
              <w:rPr>
                <w:del w:id="5993" w:author="Georg Birgisson" w:date="2021-10-06T14:24:00Z"/>
                <w:rFonts w:eastAsia="Times New Roman"/>
                <w:color w:val="000000"/>
                <w:lang w:eastAsia="is-IS"/>
              </w:rPr>
              <w:pPrChange w:id="5994" w:author="Georg Birgisson" w:date="2021-10-06T14:25:00Z">
                <w:pPr/>
              </w:pPrChange>
            </w:pPr>
            <w:del w:id="5995" w:author="Georg Birgisson" w:date="2021-10-06T14:24:00Z">
              <w:r w:rsidRPr="006D20A6" w:rsidDel="00EC7212">
                <w:rPr>
                  <w:rFonts w:eastAsia="Times New Roman"/>
                  <w:color w:val="000000"/>
                  <w:lang w:eastAsia="is-IS"/>
                </w:rPr>
                <w:delText>cac:Item/cac:SellersItemIdentification/cbc:ID</w:delText>
              </w:r>
            </w:del>
          </w:p>
        </w:tc>
        <w:tc>
          <w:tcPr>
            <w:tcW w:w="2808" w:type="dxa"/>
            <w:tcBorders>
              <w:top w:val="nil"/>
              <w:left w:val="nil"/>
              <w:bottom w:val="single" w:sz="4" w:space="0" w:color="auto"/>
              <w:right w:val="single" w:sz="4" w:space="0" w:color="auto"/>
            </w:tcBorders>
            <w:shd w:val="clear" w:color="auto" w:fill="auto"/>
            <w:noWrap/>
            <w:hideMark/>
          </w:tcPr>
          <w:p w14:paraId="60674F2B" w14:textId="4CD18D76" w:rsidR="006D20A6" w:rsidRPr="006D20A6" w:rsidDel="00EC7212" w:rsidRDefault="006D20A6">
            <w:pPr>
              <w:pStyle w:val="BodyText"/>
              <w:rPr>
                <w:del w:id="5996" w:author="Georg Birgisson" w:date="2021-10-06T14:24:00Z"/>
                <w:rFonts w:eastAsia="Times New Roman"/>
                <w:color w:val="000000"/>
                <w:lang w:eastAsia="is-IS"/>
              </w:rPr>
              <w:pPrChange w:id="5997" w:author="Georg Birgisson" w:date="2021-10-06T14:25:00Z">
                <w:pPr/>
              </w:pPrChange>
            </w:pPr>
            <w:del w:id="5998" w:author="Georg Birgisson" w:date="2021-10-06T14:24:00Z">
              <w:r w:rsidRPr="006D20A6" w:rsidDel="00EC7212">
                <w:rPr>
                  <w:rFonts w:eastAsia="Times New Roman"/>
                  <w:color w:val="000000"/>
                  <w:lang w:eastAsia="is-IS"/>
                </w:rPr>
                <w:delText> </w:delText>
              </w:r>
            </w:del>
          </w:p>
        </w:tc>
      </w:tr>
      <w:tr w:rsidR="006D20A6" w:rsidRPr="006D20A6" w:rsidDel="00EC7212" w14:paraId="03DB0444" w14:textId="1C0C3EBA" w:rsidTr="00A61027">
        <w:trPr>
          <w:trHeight w:val="300"/>
          <w:del w:id="599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95BDC61" w14:textId="5A7D43DF" w:rsidR="006D20A6" w:rsidRPr="006D20A6" w:rsidDel="00EC7212" w:rsidRDefault="006D20A6">
            <w:pPr>
              <w:pStyle w:val="BodyText"/>
              <w:rPr>
                <w:del w:id="6000" w:author="Georg Birgisson" w:date="2021-10-06T14:24:00Z"/>
                <w:rFonts w:eastAsia="Times New Roman"/>
                <w:color w:val="000000"/>
                <w:lang w:eastAsia="is-IS"/>
              </w:rPr>
              <w:pPrChange w:id="6001" w:author="Georg Birgisson" w:date="2021-10-06T14:25:00Z">
                <w:pPr>
                  <w:jc w:val="right"/>
                </w:pPr>
              </w:pPrChange>
            </w:pPr>
            <w:del w:id="6002" w:author="Georg Birgisson" w:date="2021-10-06T14:24:00Z">
              <w:r w:rsidRPr="006D20A6" w:rsidDel="00EC7212">
                <w:rPr>
                  <w:rFonts w:eastAsia="Times New Roman"/>
                  <w:color w:val="000000"/>
                  <w:lang w:eastAsia="is-IS"/>
                </w:rPr>
                <w:delText>338</w:delText>
              </w:r>
            </w:del>
          </w:p>
        </w:tc>
        <w:tc>
          <w:tcPr>
            <w:tcW w:w="1068" w:type="dxa"/>
            <w:tcBorders>
              <w:top w:val="nil"/>
              <w:left w:val="nil"/>
              <w:bottom w:val="single" w:sz="4" w:space="0" w:color="auto"/>
              <w:right w:val="single" w:sz="4" w:space="0" w:color="auto"/>
            </w:tcBorders>
            <w:shd w:val="clear" w:color="auto" w:fill="auto"/>
            <w:noWrap/>
            <w:hideMark/>
          </w:tcPr>
          <w:p w14:paraId="14224DE2" w14:textId="5BED96FD" w:rsidR="006D20A6" w:rsidRPr="006D20A6" w:rsidDel="00EC7212" w:rsidRDefault="006D20A6">
            <w:pPr>
              <w:pStyle w:val="BodyText"/>
              <w:rPr>
                <w:del w:id="6003" w:author="Georg Birgisson" w:date="2021-10-06T14:24:00Z"/>
                <w:rFonts w:eastAsia="Times New Roman"/>
                <w:color w:val="000000"/>
                <w:lang w:eastAsia="is-IS"/>
              </w:rPr>
              <w:pPrChange w:id="6004" w:author="Georg Birgisson" w:date="2021-10-06T14:25:00Z">
                <w:pPr/>
              </w:pPrChange>
            </w:pPr>
            <w:del w:id="6005" w:author="Georg Birgisson" w:date="2021-10-06T14:24:00Z">
              <w:r w:rsidRPr="006D20A6" w:rsidDel="00EC7212">
                <w:rPr>
                  <w:rFonts w:eastAsia="Times New Roman"/>
                  <w:color w:val="000000"/>
                  <w:lang w:eastAsia="is-IS"/>
                </w:rPr>
                <w:delText>BT-156</w:delText>
              </w:r>
            </w:del>
          </w:p>
        </w:tc>
        <w:tc>
          <w:tcPr>
            <w:tcW w:w="561" w:type="dxa"/>
            <w:tcBorders>
              <w:top w:val="nil"/>
              <w:left w:val="nil"/>
              <w:bottom w:val="single" w:sz="4" w:space="0" w:color="auto"/>
              <w:right w:val="single" w:sz="4" w:space="0" w:color="auto"/>
            </w:tcBorders>
            <w:shd w:val="clear" w:color="auto" w:fill="auto"/>
            <w:noWrap/>
            <w:hideMark/>
          </w:tcPr>
          <w:p w14:paraId="03128603" w14:textId="0622A56D" w:rsidR="006D20A6" w:rsidRPr="006D20A6" w:rsidDel="00EC7212" w:rsidRDefault="006D20A6">
            <w:pPr>
              <w:pStyle w:val="BodyText"/>
              <w:rPr>
                <w:del w:id="6006" w:author="Georg Birgisson" w:date="2021-10-06T14:24:00Z"/>
                <w:rFonts w:eastAsia="Times New Roman"/>
                <w:color w:val="000000"/>
                <w:lang w:eastAsia="is-IS"/>
              </w:rPr>
              <w:pPrChange w:id="6007" w:author="Georg Birgisson" w:date="2021-10-06T14:25:00Z">
                <w:pPr>
                  <w:jc w:val="center"/>
                </w:pPr>
              </w:pPrChange>
            </w:pPr>
            <w:del w:id="6008"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78ABC953" w14:textId="413EDBDF" w:rsidR="006D20A6" w:rsidRPr="006D20A6" w:rsidDel="00EC7212" w:rsidRDefault="006D20A6">
            <w:pPr>
              <w:pStyle w:val="BodyText"/>
              <w:rPr>
                <w:del w:id="6009" w:author="Georg Birgisson" w:date="2021-10-06T14:24:00Z"/>
                <w:rFonts w:eastAsia="Times New Roman"/>
                <w:color w:val="000000"/>
                <w:lang w:eastAsia="is-IS"/>
              </w:rPr>
              <w:pPrChange w:id="6010" w:author="Georg Birgisson" w:date="2021-10-06T14:25:00Z">
                <w:pPr>
                  <w:jc w:val="center"/>
                </w:pPr>
              </w:pPrChange>
            </w:pPr>
            <w:del w:id="6011"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715763BF" w14:textId="600624E6" w:rsidR="006D20A6" w:rsidRPr="006D20A6" w:rsidDel="00EC7212" w:rsidRDefault="006D20A6">
            <w:pPr>
              <w:pStyle w:val="BodyText"/>
              <w:rPr>
                <w:del w:id="6012" w:author="Georg Birgisson" w:date="2021-10-06T14:24:00Z"/>
                <w:rFonts w:eastAsia="Times New Roman"/>
                <w:color w:val="000000"/>
                <w:lang w:eastAsia="is-IS"/>
              </w:rPr>
              <w:pPrChange w:id="6013" w:author="Georg Birgisson" w:date="2021-10-06T14:25:00Z">
                <w:pPr/>
              </w:pPrChange>
            </w:pPr>
            <w:del w:id="6014" w:author="Georg Birgisson" w:date="2021-10-06T14:24:00Z">
              <w:r w:rsidRPr="006D20A6" w:rsidDel="00EC7212">
                <w:rPr>
                  <w:rFonts w:eastAsia="Times New Roman"/>
                  <w:color w:val="000000"/>
                  <w:lang w:eastAsia="is-IS"/>
                </w:rPr>
                <w:delText>cac:Item/cac:BuyersItemIdentification/cbc:ID</w:delText>
              </w:r>
            </w:del>
          </w:p>
        </w:tc>
        <w:tc>
          <w:tcPr>
            <w:tcW w:w="2808" w:type="dxa"/>
            <w:tcBorders>
              <w:top w:val="nil"/>
              <w:left w:val="nil"/>
              <w:bottom w:val="single" w:sz="4" w:space="0" w:color="auto"/>
              <w:right w:val="single" w:sz="4" w:space="0" w:color="auto"/>
            </w:tcBorders>
            <w:shd w:val="clear" w:color="auto" w:fill="auto"/>
            <w:noWrap/>
            <w:hideMark/>
          </w:tcPr>
          <w:p w14:paraId="409A8B33" w14:textId="4F982D3C" w:rsidR="006D20A6" w:rsidRPr="006D20A6" w:rsidDel="00EC7212" w:rsidRDefault="006D20A6">
            <w:pPr>
              <w:pStyle w:val="BodyText"/>
              <w:rPr>
                <w:del w:id="6015" w:author="Georg Birgisson" w:date="2021-10-06T14:24:00Z"/>
                <w:rFonts w:eastAsia="Times New Roman"/>
                <w:color w:val="000000"/>
                <w:lang w:eastAsia="is-IS"/>
              </w:rPr>
              <w:pPrChange w:id="6016" w:author="Georg Birgisson" w:date="2021-10-06T14:25:00Z">
                <w:pPr/>
              </w:pPrChange>
            </w:pPr>
            <w:del w:id="6017" w:author="Georg Birgisson" w:date="2021-10-06T14:24:00Z">
              <w:r w:rsidRPr="006D20A6" w:rsidDel="00EC7212">
                <w:rPr>
                  <w:rFonts w:eastAsia="Times New Roman"/>
                  <w:color w:val="000000"/>
                  <w:lang w:eastAsia="is-IS"/>
                </w:rPr>
                <w:delText> </w:delText>
              </w:r>
            </w:del>
          </w:p>
        </w:tc>
      </w:tr>
      <w:tr w:rsidR="006D20A6" w:rsidRPr="006D20A6" w:rsidDel="00EC7212" w14:paraId="640266CD" w14:textId="7D9BD6E5" w:rsidTr="00A61027">
        <w:trPr>
          <w:trHeight w:val="300"/>
          <w:del w:id="601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43F44ED" w14:textId="4FA1D74C" w:rsidR="006D20A6" w:rsidRPr="006D20A6" w:rsidDel="00EC7212" w:rsidRDefault="006D20A6">
            <w:pPr>
              <w:pStyle w:val="BodyText"/>
              <w:rPr>
                <w:del w:id="6019" w:author="Georg Birgisson" w:date="2021-10-06T14:24:00Z"/>
                <w:rFonts w:eastAsia="Times New Roman"/>
                <w:color w:val="000000"/>
                <w:lang w:eastAsia="is-IS"/>
              </w:rPr>
              <w:pPrChange w:id="6020" w:author="Georg Birgisson" w:date="2021-10-06T14:25:00Z">
                <w:pPr>
                  <w:jc w:val="right"/>
                </w:pPr>
              </w:pPrChange>
            </w:pPr>
            <w:del w:id="6021" w:author="Georg Birgisson" w:date="2021-10-06T14:24:00Z">
              <w:r w:rsidRPr="006D20A6" w:rsidDel="00EC7212">
                <w:rPr>
                  <w:rFonts w:eastAsia="Times New Roman"/>
                  <w:color w:val="000000"/>
                  <w:lang w:eastAsia="is-IS"/>
                </w:rPr>
                <w:delText>339</w:delText>
              </w:r>
            </w:del>
          </w:p>
        </w:tc>
        <w:tc>
          <w:tcPr>
            <w:tcW w:w="1068" w:type="dxa"/>
            <w:tcBorders>
              <w:top w:val="nil"/>
              <w:left w:val="nil"/>
              <w:bottom w:val="single" w:sz="4" w:space="0" w:color="auto"/>
              <w:right w:val="single" w:sz="4" w:space="0" w:color="auto"/>
            </w:tcBorders>
            <w:shd w:val="clear" w:color="auto" w:fill="auto"/>
            <w:noWrap/>
            <w:hideMark/>
          </w:tcPr>
          <w:p w14:paraId="0A43EFA0" w14:textId="79D7C224" w:rsidR="006D20A6" w:rsidRPr="006D20A6" w:rsidDel="00EC7212" w:rsidRDefault="006D20A6">
            <w:pPr>
              <w:pStyle w:val="BodyText"/>
              <w:rPr>
                <w:del w:id="6022" w:author="Georg Birgisson" w:date="2021-10-06T14:24:00Z"/>
                <w:rFonts w:eastAsia="Times New Roman"/>
                <w:color w:val="000000"/>
                <w:lang w:eastAsia="is-IS"/>
              </w:rPr>
              <w:pPrChange w:id="6023" w:author="Georg Birgisson" w:date="2021-10-06T14:25:00Z">
                <w:pPr/>
              </w:pPrChange>
            </w:pPr>
            <w:del w:id="6024" w:author="Georg Birgisson" w:date="2021-10-06T14:24:00Z">
              <w:r w:rsidRPr="006D20A6" w:rsidDel="00EC7212">
                <w:rPr>
                  <w:rFonts w:eastAsia="Times New Roman"/>
                  <w:color w:val="000000"/>
                  <w:lang w:eastAsia="is-IS"/>
                </w:rPr>
                <w:delText>BT-157</w:delText>
              </w:r>
            </w:del>
          </w:p>
        </w:tc>
        <w:tc>
          <w:tcPr>
            <w:tcW w:w="561" w:type="dxa"/>
            <w:tcBorders>
              <w:top w:val="nil"/>
              <w:left w:val="nil"/>
              <w:bottom w:val="single" w:sz="4" w:space="0" w:color="auto"/>
              <w:right w:val="single" w:sz="4" w:space="0" w:color="auto"/>
            </w:tcBorders>
            <w:shd w:val="clear" w:color="auto" w:fill="auto"/>
            <w:noWrap/>
            <w:hideMark/>
          </w:tcPr>
          <w:p w14:paraId="6B4C7117" w14:textId="5C74555A" w:rsidR="006D20A6" w:rsidRPr="006D20A6" w:rsidDel="00EC7212" w:rsidRDefault="006D20A6">
            <w:pPr>
              <w:pStyle w:val="BodyText"/>
              <w:rPr>
                <w:del w:id="6025" w:author="Georg Birgisson" w:date="2021-10-06T14:24:00Z"/>
                <w:rFonts w:eastAsia="Times New Roman"/>
                <w:color w:val="000000"/>
                <w:lang w:eastAsia="is-IS"/>
              </w:rPr>
              <w:pPrChange w:id="6026" w:author="Georg Birgisson" w:date="2021-10-06T14:25:00Z">
                <w:pPr>
                  <w:jc w:val="center"/>
                </w:pPr>
              </w:pPrChange>
            </w:pPr>
            <w:del w:id="6027"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6E9B6063" w14:textId="412F78B6" w:rsidR="006D20A6" w:rsidRPr="006D20A6" w:rsidDel="00EC7212" w:rsidRDefault="006D20A6">
            <w:pPr>
              <w:pStyle w:val="BodyText"/>
              <w:rPr>
                <w:del w:id="6028" w:author="Georg Birgisson" w:date="2021-10-06T14:24:00Z"/>
                <w:rFonts w:eastAsia="Times New Roman"/>
                <w:color w:val="000000"/>
                <w:lang w:eastAsia="is-IS"/>
              </w:rPr>
              <w:pPrChange w:id="6029" w:author="Georg Birgisson" w:date="2021-10-06T14:25:00Z">
                <w:pPr>
                  <w:jc w:val="center"/>
                </w:pPr>
              </w:pPrChange>
            </w:pPr>
            <w:del w:id="6030"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59CD987F" w14:textId="2C8FE275" w:rsidR="006D20A6" w:rsidRPr="006D20A6" w:rsidDel="00EC7212" w:rsidRDefault="006D20A6">
            <w:pPr>
              <w:pStyle w:val="BodyText"/>
              <w:rPr>
                <w:del w:id="6031" w:author="Georg Birgisson" w:date="2021-10-06T14:24:00Z"/>
                <w:rFonts w:eastAsia="Times New Roman"/>
                <w:color w:val="000000"/>
                <w:lang w:eastAsia="is-IS"/>
              </w:rPr>
              <w:pPrChange w:id="6032" w:author="Georg Birgisson" w:date="2021-10-06T14:25:00Z">
                <w:pPr/>
              </w:pPrChange>
            </w:pPr>
            <w:del w:id="6033" w:author="Georg Birgisson" w:date="2021-10-06T14:24:00Z">
              <w:r w:rsidRPr="006D20A6" w:rsidDel="00EC7212">
                <w:rPr>
                  <w:rFonts w:eastAsia="Times New Roman"/>
                  <w:color w:val="000000"/>
                  <w:lang w:eastAsia="is-IS"/>
                </w:rPr>
                <w:delText>cac:Item/cac:StandardItemIdentification/cbc:ID</w:delText>
              </w:r>
            </w:del>
          </w:p>
        </w:tc>
        <w:tc>
          <w:tcPr>
            <w:tcW w:w="2808" w:type="dxa"/>
            <w:tcBorders>
              <w:top w:val="nil"/>
              <w:left w:val="nil"/>
              <w:bottom w:val="single" w:sz="4" w:space="0" w:color="auto"/>
              <w:right w:val="single" w:sz="4" w:space="0" w:color="auto"/>
            </w:tcBorders>
            <w:shd w:val="clear" w:color="auto" w:fill="auto"/>
            <w:noWrap/>
            <w:hideMark/>
          </w:tcPr>
          <w:p w14:paraId="3F601495" w14:textId="49F2AB20" w:rsidR="006D20A6" w:rsidRPr="006D20A6" w:rsidDel="00EC7212" w:rsidRDefault="006D20A6">
            <w:pPr>
              <w:pStyle w:val="BodyText"/>
              <w:rPr>
                <w:del w:id="6034" w:author="Georg Birgisson" w:date="2021-10-06T14:24:00Z"/>
                <w:rFonts w:eastAsia="Times New Roman"/>
                <w:color w:val="000000"/>
                <w:lang w:eastAsia="is-IS"/>
              </w:rPr>
              <w:pPrChange w:id="6035" w:author="Georg Birgisson" w:date="2021-10-06T14:25:00Z">
                <w:pPr/>
              </w:pPrChange>
            </w:pPr>
            <w:del w:id="6036" w:author="Georg Birgisson" w:date="2021-10-06T14:24:00Z">
              <w:r w:rsidRPr="006D20A6" w:rsidDel="00EC7212">
                <w:rPr>
                  <w:rFonts w:eastAsia="Times New Roman"/>
                  <w:color w:val="000000"/>
                  <w:lang w:eastAsia="is-IS"/>
                </w:rPr>
                <w:delText> </w:delText>
              </w:r>
            </w:del>
          </w:p>
        </w:tc>
      </w:tr>
      <w:tr w:rsidR="006D20A6" w:rsidRPr="006D20A6" w:rsidDel="00EC7212" w14:paraId="532F6935" w14:textId="6F031082" w:rsidTr="00A61027">
        <w:trPr>
          <w:trHeight w:val="300"/>
          <w:del w:id="603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B2EBC09" w14:textId="54A06A69" w:rsidR="006D20A6" w:rsidRPr="006D20A6" w:rsidDel="00EC7212" w:rsidRDefault="006D20A6">
            <w:pPr>
              <w:pStyle w:val="BodyText"/>
              <w:rPr>
                <w:del w:id="6038" w:author="Georg Birgisson" w:date="2021-10-06T14:24:00Z"/>
                <w:rFonts w:eastAsia="Times New Roman"/>
                <w:color w:val="000000"/>
                <w:lang w:eastAsia="is-IS"/>
              </w:rPr>
              <w:pPrChange w:id="6039" w:author="Georg Birgisson" w:date="2021-10-06T14:25:00Z">
                <w:pPr>
                  <w:jc w:val="right"/>
                </w:pPr>
              </w:pPrChange>
            </w:pPr>
            <w:del w:id="6040" w:author="Georg Birgisson" w:date="2021-10-06T14:24:00Z">
              <w:r w:rsidRPr="006D20A6" w:rsidDel="00EC7212">
                <w:rPr>
                  <w:rFonts w:eastAsia="Times New Roman"/>
                  <w:color w:val="000000"/>
                  <w:lang w:eastAsia="is-IS"/>
                </w:rPr>
                <w:delText>344</w:delText>
              </w:r>
            </w:del>
          </w:p>
        </w:tc>
        <w:tc>
          <w:tcPr>
            <w:tcW w:w="1068" w:type="dxa"/>
            <w:tcBorders>
              <w:top w:val="nil"/>
              <w:left w:val="nil"/>
              <w:bottom w:val="single" w:sz="4" w:space="0" w:color="auto"/>
              <w:right w:val="single" w:sz="4" w:space="0" w:color="auto"/>
            </w:tcBorders>
            <w:shd w:val="clear" w:color="auto" w:fill="auto"/>
            <w:noWrap/>
            <w:hideMark/>
          </w:tcPr>
          <w:p w14:paraId="5AF07EE2" w14:textId="297A89A0" w:rsidR="006D20A6" w:rsidRPr="006D20A6" w:rsidDel="00EC7212" w:rsidRDefault="006D20A6">
            <w:pPr>
              <w:pStyle w:val="BodyText"/>
              <w:rPr>
                <w:del w:id="6041" w:author="Georg Birgisson" w:date="2021-10-06T14:24:00Z"/>
                <w:rFonts w:eastAsia="Times New Roman"/>
                <w:color w:val="000000"/>
                <w:lang w:eastAsia="is-IS"/>
              </w:rPr>
              <w:pPrChange w:id="6042" w:author="Georg Birgisson" w:date="2021-10-06T14:25:00Z">
                <w:pPr/>
              </w:pPrChange>
            </w:pPr>
            <w:del w:id="6043" w:author="Georg Birgisson" w:date="2021-10-06T14:24:00Z">
              <w:r w:rsidRPr="006D20A6" w:rsidDel="00EC7212">
                <w:rPr>
                  <w:rFonts w:eastAsia="Times New Roman"/>
                  <w:color w:val="000000"/>
                  <w:lang w:eastAsia="is-IS"/>
                </w:rPr>
                <w:delText>BT-157-1</w:delText>
              </w:r>
            </w:del>
          </w:p>
        </w:tc>
        <w:tc>
          <w:tcPr>
            <w:tcW w:w="561" w:type="dxa"/>
            <w:tcBorders>
              <w:top w:val="nil"/>
              <w:left w:val="nil"/>
              <w:bottom w:val="single" w:sz="4" w:space="0" w:color="auto"/>
              <w:right w:val="single" w:sz="4" w:space="0" w:color="auto"/>
            </w:tcBorders>
            <w:shd w:val="clear" w:color="auto" w:fill="auto"/>
            <w:noWrap/>
            <w:hideMark/>
          </w:tcPr>
          <w:p w14:paraId="5740873B" w14:textId="2B6D8DDD" w:rsidR="006D20A6" w:rsidRPr="006D20A6" w:rsidDel="00EC7212" w:rsidRDefault="006D20A6">
            <w:pPr>
              <w:pStyle w:val="BodyText"/>
              <w:rPr>
                <w:del w:id="6044" w:author="Georg Birgisson" w:date="2021-10-06T14:24:00Z"/>
                <w:rFonts w:eastAsia="Times New Roman"/>
                <w:color w:val="000000"/>
                <w:lang w:eastAsia="is-IS"/>
              </w:rPr>
              <w:pPrChange w:id="6045" w:author="Georg Birgisson" w:date="2021-10-06T14:25:00Z">
                <w:pPr>
                  <w:jc w:val="center"/>
                </w:pPr>
              </w:pPrChange>
            </w:pPr>
            <w:del w:id="6046"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6190C82F" w14:textId="7A698D87" w:rsidR="006D20A6" w:rsidRPr="006D20A6" w:rsidDel="00EC7212" w:rsidRDefault="006D20A6">
            <w:pPr>
              <w:pStyle w:val="BodyText"/>
              <w:rPr>
                <w:del w:id="6047" w:author="Georg Birgisson" w:date="2021-10-06T14:24:00Z"/>
                <w:rFonts w:eastAsia="Times New Roman"/>
                <w:color w:val="000000"/>
                <w:lang w:eastAsia="is-IS"/>
              </w:rPr>
              <w:pPrChange w:id="6048" w:author="Georg Birgisson" w:date="2021-10-06T14:25:00Z">
                <w:pPr>
                  <w:jc w:val="center"/>
                </w:pPr>
              </w:pPrChange>
            </w:pPr>
            <w:del w:id="6049"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0A5CA68B" w14:textId="20035C29" w:rsidR="006D20A6" w:rsidRPr="006D20A6" w:rsidDel="00EC7212" w:rsidRDefault="006D20A6">
            <w:pPr>
              <w:pStyle w:val="BodyText"/>
              <w:rPr>
                <w:del w:id="6050" w:author="Georg Birgisson" w:date="2021-10-06T14:24:00Z"/>
                <w:rFonts w:eastAsia="Times New Roman"/>
                <w:color w:val="000000"/>
                <w:lang w:eastAsia="is-IS"/>
              </w:rPr>
              <w:pPrChange w:id="6051" w:author="Georg Birgisson" w:date="2021-10-06T14:25:00Z">
                <w:pPr/>
              </w:pPrChange>
            </w:pPr>
            <w:del w:id="6052" w:author="Georg Birgisson" w:date="2021-10-06T14:24:00Z">
              <w:r w:rsidRPr="006D20A6" w:rsidDel="00EC7212">
                <w:rPr>
                  <w:rFonts w:eastAsia="Times New Roman"/>
                  <w:color w:val="000000"/>
                  <w:lang w:eastAsia="is-IS"/>
                </w:rPr>
                <w:delText>cac:Item/cac:StandardItemIdentification/cbc:ID/@schemeID</w:delText>
              </w:r>
            </w:del>
          </w:p>
        </w:tc>
        <w:tc>
          <w:tcPr>
            <w:tcW w:w="2808" w:type="dxa"/>
            <w:tcBorders>
              <w:top w:val="nil"/>
              <w:left w:val="nil"/>
              <w:bottom w:val="single" w:sz="4" w:space="0" w:color="auto"/>
              <w:right w:val="single" w:sz="4" w:space="0" w:color="auto"/>
            </w:tcBorders>
            <w:shd w:val="clear" w:color="auto" w:fill="auto"/>
            <w:noWrap/>
            <w:hideMark/>
          </w:tcPr>
          <w:p w14:paraId="1F6DD274" w14:textId="7E2866F7" w:rsidR="006D20A6" w:rsidRPr="006D20A6" w:rsidDel="00EC7212" w:rsidRDefault="006D20A6">
            <w:pPr>
              <w:pStyle w:val="BodyText"/>
              <w:rPr>
                <w:del w:id="6053" w:author="Georg Birgisson" w:date="2021-10-06T14:24:00Z"/>
                <w:rFonts w:eastAsia="Times New Roman"/>
                <w:color w:val="000000"/>
                <w:lang w:eastAsia="is-IS"/>
              </w:rPr>
              <w:pPrChange w:id="6054" w:author="Georg Birgisson" w:date="2021-10-06T14:25:00Z">
                <w:pPr/>
              </w:pPrChange>
            </w:pPr>
            <w:del w:id="6055" w:author="Georg Birgisson" w:date="2021-10-06T14:24:00Z">
              <w:r w:rsidRPr="006D20A6" w:rsidDel="00EC7212">
                <w:rPr>
                  <w:rFonts w:eastAsia="Times New Roman"/>
                  <w:color w:val="000000"/>
                  <w:lang w:eastAsia="is-IS"/>
                </w:rPr>
                <w:delText> </w:delText>
              </w:r>
            </w:del>
          </w:p>
        </w:tc>
      </w:tr>
      <w:tr w:rsidR="006D20A6" w:rsidRPr="006D20A6" w:rsidDel="00EC7212" w14:paraId="7030FD56" w14:textId="4EA81DF2" w:rsidTr="00A61027">
        <w:trPr>
          <w:trHeight w:val="300"/>
          <w:del w:id="605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CE3F184" w14:textId="209238AE" w:rsidR="006D20A6" w:rsidRPr="006D20A6" w:rsidDel="00EC7212" w:rsidRDefault="006D20A6">
            <w:pPr>
              <w:pStyle w:val="BodyText"/>
              <w:rPr>
                <w:del w:id="6057" w:author="Georg Birgisson" w:date="2021-10-06T14:24:00Z"/>
                <w:rFonts w:eastAsia="Times New Roman"/>
                <w:color w:val="000000"/>
                <w:lang w:eastAsia="is-IS"/>
              </w:rPr>
              <w:pPrChange w:id="6058" w:author="Georg Birgisson" w:date="2021-10-06T14:25:00Z">
                <w:pPr>
                  <w:jc w:val="right"/>
                </w:pPr>
              </w:pPrChange>
            </w:pPr>
            <w:del w:id="6059" w:author="Georg Birgisson" w:date="2021-10-06T14:24:00Z">
              <w:r w:rsidRPr="006D20A6" w:rsidDel="00EC7212">
                <w:rPr>
                  <w:rFonts w:eastAsia="Times New Roman"/>
                  <w:color w:val="000000"/>
                  <w:lang w:eastAsia="is-IS"/>
                </w:rPr>
                <w:delText>345</w:delText>
              </w:r>
            </w:del>
          </w:p>
        </w:tc>
        <w:tc>
          <w:tcPr>
            <w:tcW w:w="1068" w:type="dxa"/>
            <w:tcBorders>
              <w:top w:val="nil"/>
              <w:left w:val="nil"/>
              <w:bottom w:val="single" w:sz="4" w:space="0" w:color="auto"/>
              <w:right w:val="single" w:sz="4" w:space="0" w:color="auto"/>
            </w:tcBorders>
            <w:shd w:val="clear" w:color="auto" w:fill="auto"/>
            <w:noWrap/>
            <w:hideMark/>
          </w:tcPr>
          <w:p w14:paraId="2FB537EF" w14:textId="0BC389B4" w:rsidR="006D20A6" w:rsidRPr="006D20A6" w:rsidDel="00EC7212" w:rsidRDefault="006D20A6">
            <w:pPr>
              <w:pStyle w:val="BodyText"/>
              <w:rPr>
                <w:del w:id="6060" w:author="Georg Birgisson" w:date="2021-10-06T14:24:00Z"/>
                <w:rFonts w:eastAsia="Times New Roman"/>
                <w:color w:val="000000"/>
                <w:lang w:eastAsia="is-IS"/>
              </w:rPr>
              <w:pPrChange w:id="6061" w:author="Georg Birgisson" w:date="2021-10-06T14:25:00Z">
                <w:pPr/>
              </w:pPrChange>
            </w:pPr>
            <w:del w:id="6062" w:author="Georg Birgisson" w:date="2021-10-06T14:24:00Z">
              <w:r w:rsidRPr="006D20A6" w:rsidDel="00EC7212">
                <w:rPr>
                  <w:rFonts w:eastAsia="Times New Roman"/>
                  <w:color w:val="000000"/>
                  <w:lang w:eastAsia="is-IS"/>
                </w:rPr>
                <w:delText>BT-158</w:delText>
              </w:r>
            </w:del>
          </w:p>
        </w:tc>
        <w:tc>
          <w:tcPr>
            <w:tcW w:w="561" w:type="dxa"/>
            <w:tcBorders>
              <w:top w:val="nil"/>
              <w:left w:val="nil"/>
              <w:bottom w:val="single" w:sz="4" w:space="0" w:color="auto"/>
              <w:right w:val="single" w:sz="4" w:space="0" w:color="auto"/>
            </w:tcBorders>
            <w:shd w:val="clear" w:color="auto" w:fill="auto"/>
            <w:noWrap/>
            <w:hideMark/>
          </w:tcPr>
          <w:p w14:paraId="562FA3A4" w14:textId="2AF38D05" w:rsidR="006D20A6" w:rsidRPr="006D20A6" w:rsidDel="00EC7212" w:rsidRDefault="006D20A6">
            <w:pPr>
              <w:pStyle w:val="BodyText"/>
              <w:rPr>
                <w:del w:id="6063" w:author="Georg Birgisson" w:date="2021-10-06T14:24:00Z"/>
                <w:rFonts w:eastAsia="Times New Roman"/>
                <w:color w:val="000000"/>
                <w:lang w:eastAsia="is-IS"/>
              </w:rPr>
              <w:pPrChange w:id="6064" w:author="Georg Birgisson" w:date="2021-10-06T14:25:00Z">
                <w:pPr>
                  <w:jc w:val="center"/>
                </w:pPr>
              </w:pPrChange>
            </w:pPr>
            <w:del w:id="6065"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7CA59FEB" w14:textId="2F6165BB" w:rsidR="006D20A6" w:rsidRPr="006D20A6" w:rsidDel="00EC7212" w:rsidRDefault="006D20A6">
            <w:pPr>
              <w:pStyle w:val="BodyText"/>
              <w:rPr>
                <w:del w:id="6066" w:author="Georg Birgisson" w:date="2021-10-06T14:24:00Z"/>
                <w:rFonts w:eastAsia="Times New Roman"/>
                <w:color w:val="000000"/>
                <w:lang w:eastAsia="is-IS"/>
              </w:rPr>
              <w:pPrChange w:id="6067" w:author="Georg Birgisson" w:date="2021-10-06T14:25:00Z">
                <w:pPr>
                  <w:jc w:val="center"/>
                </w:pPr>
              </w:pPrChange>
            </w:pPr>
            <w:del w:id="6068"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78F4F64D" w14:textId="7D60CD8B" w:rsidR="006D20A6" w:rsidRPr="006D20A6" w:rsidDel="00EC7212" w:rsidRDefault="006D20A6">
            <w:pPr>
              <w:pStyle w:val="BodyText"/>
              <w:rPr>
                <w:del w:id="6069" w:author="Georg Birgisson" w:date="2021-10-06T14:24:00Z"/>
                <w:rFonts w:eastAsia="Times New Roman"/>
                <w:color w:val="000000"/>
                <w:lang w:eastAsia="is-IS"/>
              </w:rPr>
              <w:pPrChange w:id="6070" w:author="Georg Birgisson" w:date="2021-10-06T14:25:00Z">
                <w:pPr/>
              </w:pPrChange>
            </w:pPr>
            <w:del w:id="6071" w:author="Georg Birgisson" w:date="2021-10-06T14:24:00Z">
              <w:r w:rsidRPr="006D20A6" w:rsidDel="00EC7212">
                <w:rPr>
                  <w:rFonts w:eastAsia="Times New Roman"/>
                  <w:color w:val="000000"/>
                  <w:lang w:eastAsia="is-IS"/>
                </w:rPr>
                <w:delText>cac:Item/cac:CommodityClassification/cbc:ItemClassificationCode</w:delText>
              </w:r>
            </w:del>
          </w:p>
        </w:tc>
        <w:tc>
          <w:tcPr>
            <w:tcW w:w="2808" w:type="dxa"/>
            <w:tcBorders>
              <w:top w:val="nil"/>
              <w:left w:val="nil"/>
              <w:bottom w:val="single" w:sz="4" w:space="0" w:color="auto"/>
              <w:right w:val="single" w:sz="4" w:space="0" w:color="auto"/>
            </w:tcBorders>
            <w:shd w:val="clear" w:color="auto" w:fill="auto"/>
            <w:noWrap/>
            <w:hideMark/>
          </w:tcPr>
          <w:p w14:paraId="6899D298" w14:textId="54835D88" w:rsidR="006D20A6" w:rsidRPr="006D20A6" w:rsidDel="00EC7212" w:rsidRDefault="006D20A6">
            <w:pPr>
              <w:pStyle w:val="BodyText"/>
              <w:rPr>
                <w:del w:id="6072" w:author="Georg Birgisson" w:date="2021-10-06T14:24:00Z"/>
                <w:rFonts w:eastAsia="Times New Roman"/>
                <w:color w:val="000000"/>
                <w:lang w:eastAsia="is-IS"/>
              </w:rPr>
              <w:pPrChange w:id="6073" w:author="Georg Birgisson" w:date="2021-10-06T14:25:00Z">
                <w:pPr/>
              </w:pPrChange>
            </w:pPr>
            <w:del w:id="6074" w:author="Georg Birgisson" w:date="2021-10-06T14:24:00Z">
              <w:r w:rsidRPr="006D20A6" w:rsidDel="00EC7212">
                <w:rPr>
                  <w:rFonts w:eastAsia="Times New Roman"/>
                  <w:color w:val="000000"/>
                  <w:lang w:eastAsia="is-IS"/>
                </w:rPr>
                <w:delText> </w:delText>
              </w:r>
            </w:del>
          </w:p>
        </w:tc>
      </w:tr>
      <w:tr w:rsidR="006D20A6" w:rsidRPr="006D20A6" w:rsidDel="00EC7212" w14:paraId="30BA6DB0" w14:textId="03797963" w:rsidTr="00A61027">
        <w:trPr>
          <w:trHeight w:val="300"/>
          <w:del w:id="607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273D091" w14:textId="493B45D6" w:rsidR="006D20A6" w:rsidRPr="006D20A6" w:rsidDel="00EC7212" w:rsidRDefault="006D20A6">
            <w:pPr>
              <w:pStyle w:val="BodyText"/>
              <w:rPr>
                <w:del w:id="6076" w:author="Georg Birgisson" w:date="2021-10-06T14:24:00Z"/>
                <w:rFonts w:eastAsia="Times New Roman"/>
                <w:color w:val="000000"/>
                <w:lang w:eastAsia="is-IS"/>
              </w:rPr>
              <w:pPrChange w:id="6077" w:author="Georg Birgisson" w:date="2021-10-06T14:25:00Z">
                <w:pPr>
                  <w:jc w:val="right"/>
                </w:pPr>
              </w:pPrChange>
            </w:pPr>
            <w:del w:id="6078" w:author="Georg Birgisson" w:date="2021-10-06T14:24:00Z">
              <w:r w:rsidRPr="006D20A6" w:rsidDel="00EC7212">
                <w:rPr>
                  <w:rFonts w:eastAsia="Times New Roman"/>
                  <w:color w:val="000000"/>
                  <w:lang w:eastAsia="is-IS"/>
                </w:rPr>
                <w:delText>346</w:delText>
              </w:r>
            </w:del>
          </w:p>
        </w:tc>
        <w:tc>
          <w:tcPr>
            <w:tcW w:w="1068" w:type="dxa"/>
            <w:tcBorders>
              <w:top w:val="nil"/>
              <w:left w:val="nil"/>
              <w:bottom w:val="single" w:sz="4" w:space="0" w:color="auto"/>
              <w:right w:val="single" w:sz="4" w:space="0" w:color="auto"/>
            </w:tcBorders>
            <w:shd w:val="clear" w:color="auto" w:fill="auto"/>
            <w:noWrap/>
            <w:hideMark/>
          </w:tcPr>
          <w:p w14:paraId="50151C1F" w14:textId="6215AEB2" w:rsidR="006D20A6" w:rsidRPr="006D20A6" w:rsidDel="00EC7212" w:rsidRDefault="006D20A6">
            <w:pPr>
              <w:pStyle w:val="BodyText"/>
              <w:rPr>
                <w:del w:id="6079" w:author="Georg Birgisson" w:date="2021-10-06T14:24:00Z"/>
                <w:rFonts w:eastAsia="Times New Roman"/>
                <w:color w:val="000000"/>
                <w:lang w:eastAsia="is-IS"/>
              </w:rPr>
              <w:pPrChange w:id="6080" w:author="Georg Birgisson" w:date="2021-10-06T14:25:00Z">
                <w:pPr/>
              </w:pPrChange>
            </w:pPr>
            <w:del w:id="6081" w:author="Georg Birgisson" w:date="2021-10-06T14:24:00Z">
              <w:r w:rsidRPr="006D20A6" w:rsidDel="00EC7212">
                <w:rPr>
                  <w:rFonts w:eastAsia="Times New Roman"/>
                  <w:color w:val="000000"/>
                  <w:lang w:eastAsia="is-IS"/>
                </w:rPr>
                <w:delText>BT-158-1</w:delText>
              </w:r>
            </w:del>
          </w:p>
        </w:tc>
        <w:tc>
          <w:tcPr>
            <w:tcW w:w="561" w:type="dxa"/>
            <w:tcBorders>
              <w:top w:val="nil"/>
              <w:left w:val="nil"/>
              <w:bottom w:val="single" w:sz="4" w:space="0" w:color="auto"/>
              <w:right w:val="single" w:sz="4" w:space="0" w:color="auto"/>
            </w:tcBorders>
            <w:shd w:val="clear" w:color="auto" w:fill="auto"/>
            <w:noWrap/>
            <w:hideMark/>
          </w:tcPr>
          <w:p w14:paraId="54E4BC1C" w14:textId="2F372E62" w:rsidR="006D20A6" w:rsidRPr="006D20A6" w:rsidDel="00EC7212" w:rsidRDefault="006D20A6">
            <w:pPr>
              <w:pStyle w:val="BodyText"/>
              <w:rPr>
                <w:del w:id="6082" w:author="Georg Birgisson" w:date="2021-10-06T14:24:00Z"/>
                <w:rFonts w:eastAsia="Times New Roman"/>
                <w:color w:val="000000"/>
                <w:lang w:eastAsia="is-IS"/>
              </w:rPr>
              <w:pPrChange w:id="6083" w:author="Georg Birgisson" w:date="2021-10-06T14:25:00Z">
                <w:pPr>
                  <w:jc w:val="center"/>
                </w:pPr>
              </w:pPrChange>
            </w:pPr>
            <w:del w:id="6084"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661158C2" w14:textId="271D5902" w:rsidR="006D20A6" w:rsidRPr="006D20A6" w:rsidDel="00EC7212" w:rsidRDefault="006D20A6">
            <w:pPr>
              <w:pStyle w:val="BodyText"/>
              <w:rPr>
                <w:del w:id="6085" w:author="Georg Birgisson" w:date="2021-10-06T14:24:00Z"/>
                <w:rFonts w:eastAsia="Times New Roman"/>
                <w:color w:val="000000"/>
                <w:lang w:eastAsia="is-IS"/>
              </w:rPr>
              <w:pPrChange w:id="6086" w:author="Georg Birgisson" w:date="2021-10-06T14:25:00Z">
                <w:pPr>
                  <w:jc w:val="center"/>
                </w:pPr>
              </w:pPrChange>
            </w:pPr>
            <w:del w:id="6087"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4286FB78" w14:textId="25FD6D03" w:rsidR="006D20A6" w:rsidRPr="006D20A6" w:rsidDel="00EC7212" w:rsidRDefault="006D20A6">
            <w:pPr>
              <w:pStyle w:val="BodyText"/>
              <w:rPr>
                <w:del w:id="6088" w:author="Georg Birgisson" w:date="2021-10-06T14:24:00Z"/>
                <w:rFonts w:eastAsia="Times New Roman"/>
                <w:color w:val="000000"/>
                <w:lang w:eastAsia="is-IS"/>
              </w:rPr>
              <w:pPrChange w:id="6089" w:author="Georg Birgisson" w:date="2021-10-06T14:25:00Z">
                <w:pPr/>
              </w:pPrChange>
            </w:pPr>
            <w:del w:id="6090" w:author="Georg Birgisson" w:date="2021-10-06T14:24:00Z">
              <w:r w:rsidRPr="006D20A6" w:rsidDel="00EC7212">
                <w:rPr>
                  <w:rFonts w:eastAsia="Times New Roman"/>
                  <w:color w:val="000000"/>
                  <w:lang w:eastAsia="is-IS"/>
                </w:rPr>
                <w:delText>cac:Item/cac:CommodityClassification/cbc:ItemClassificationCode/@listID</w:delText>
              </w:r>
            </w:del>
          </w:p>
        </w:tc>
        <w:tc>
          <w:tcPr>
            <w:tcW w:w="2808" w:type="dxa"/>
            <w:tcBorders>
              <w:top w:val="nil"/>
              <w:left w:val="nil"/>
              <w:bottom w:val="single" w:sz="4" w:space="0" w:color="auto"/>
              <w:right w:val="single" w:sz="4" w:space="0" w:color="auto"/>
            </w:tcBorders>
            <w:shd w:val="clear" w:color="auto" w:fill="auto"/>
            <w:noWrap/>
            <w:hideMark/>
          </w:tcPr>
          <w:p w14:paraId="4F6A0123" w14:textId="245F9F92" w:rsidR="006D20A6" w:rsidRPr="006D20A6" w:rsidDel="00EC7212" w:rsidRDefault="006D20A6">
            <w:pPr>
              <w:pStyle w:val="BodyText"/>
              <w:rPr>
                <w:del w:id="6091" w:author="Georg Birgisson" w:date="2021-10-06T14:24:00Z"/>
                <w:rFonts w:eastAsia="Times New Roman"/>
                <w:color w:val="000000"/>
                <w:lang w:eastAsia="is-IS"/>
              </w:rPr>
              <w:pPrChange w:id="6092" w:author="Georg Birgisson" w:date="2021-10-06T14:25:00Z">
                <w:pPr/>
              </w:pPrChange>
            </w:pPr>
            <w:del w:id="6093" w:author="Georg Birgisson" w:date="2021-10-06T14:24:00Z">
              <w:r w:rsidRPr="006D20A6" w:rsidDel="00EC7212">
                <w:rPr>
                  <w:rFonts w:eastAsia="Times New Roman"/>
                  <w:color w:val="000000"/>
                  <w:lang w:eastAsia="is-IS"/>
                </w:rPr>
                <w:delText> </w:delText>
              </w:r>
            </w:del>
          </w:p>
        </w:tc>
      </w:tr>
      <w:tr w:rsidR="006D20A6" w:rsidRPr="006D20A6" w:rsidDel="00EC7212" w14:paraId="3E518527" w14:textId="60A385C1" w:rsidTr="00A61027">
        <w:trPr>
          <w:trHeight w:val="300"/>
          <w:del w:id="609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B0EC7D5" w14:textId="3985AE18" w:rsidR="006D20A6" w:rsidRPr="006D20A6" w:rsidDel="00EC7212" w:rsidRDefault="006D20A6">
            <w:pPr>
              <w:pStyle w:val="BodyText"/>
              <w:rPr>
                <w:del w:id="6095" w:author="Georg Birgisson" w:date="2021-10-06T14:24:00Z"/>
                <w:rFonts w:eastAsia="Times New Roman"/>
                <w:color w:val="000000"/>
                <w:lang w:eastAsia="is-IS"/>
              </w:rPr>
              <w:pPrChange w:id="6096" w:author="Georg Birgisson" w:date="2021-10-06T14:25:00Z">
                <w:pPr>
                  <w:jc w:val="right"/>
                </w:pPr>
              </w:pPrChange>
            </w:pPr>
            <w:del w:id="6097" w:author="Georg Birgisson" w:date="2021-10-06T14:24:00Z">
              <w:r w:rsidRPr="006D20A6" w:rsidDel="00EC7212">
                <w:rPr>
                  <w:rFonts w:eastAsia="Times New Roman"/>
                  <w:color w:val="000000"/>
                  <w:lang w:eastAsia="is-IS"/>
                </w:rPr>
                <w:delText>347</w:delText>
              </w:r>
            </w:del>
          </w:p>
        </w:tc>
        <w:tc>
          <w:tcPr>
            <w:tcW w:w="1068" w:type="dxa"/>
            <w:tcBorders>
              <w:top w:val="nil"/>
              <w:left w:val="nil"/>
              <w:bottom w:val="single" w:sz="4" w:space="0" w:color="auto"/>
              <w:right w:val="single" w:sz="4" w:space="0" w:color="auto"/>
            </w:tcBorders>
            <w:shd w:val="clear" w:color="auto" w:fill="auto"/>
            <w:noWrap/>
            <w:hideMark/>
          </w:tcPr>
          <w:p w14:paraId="011540DA" w14:textId="0F172041" w:rsidR="006D20A6" w:rsidRPr="006D20A6" w:rsidDel="00EC7212" w:rsidRDefault="006D20A6">
            <w:pPr>
              <w:pStyle w:val="BodyText"/>
              <w:rPr>
                <w:del w:id="6098" w:author="Georg Birgisson" w:date="2021-10-06T14:24:00Z"/>
                <w:rFonts w:eastAsia="Times New Roman"/>
                <w:color w:val="000000"/>
                <w:lang w:eastAsia="is-IS"/>
              </w:rPr>
              <w:pPrChange w:id="6099" w:author="Georg Birgisson" w:date="2021-10-06T14:25:00Z">
                <w:pPr/>
              </w:pPrChange>
            </w:pPr>
            <w:del w:id="6100" w:author="Georg Birgisson" w:date="2021-10-06T14:24:00Z">
              <w:r w:rsidRPr="006D20A6" w:rsidDel="00EC7212">
                <w:rPr>
                  <w:rFonts w:eastAsia="Times New Roman"/>
                  <w:color w:val="000000"/>
                  <w:lang w:eastAsia="is-IS"/>
                </w:rPr>
                <w:delText>BT-158-2</w:delText>
              </w:r>
            </w:del>
          </w:p>
        </w:tc>
        <w:tc>
          <w:tcPr>
            <w:tcW w:w="561" w:type="dxa"/>
            <w:tcBorders>
              <w:top w:val="nil"/>
              <w:left w:val="nil"/>
              <w:bottom w:val="single" w:sz="4" w:space="0" w:color="auto"/>
              <w:right w:val="single" w:sz="4" w:space="0" w:color="auto"/>
            </w:tcBorders>
            <w:shd w:val="clear" w:color="auto" w:fill="auto"/>
            <w:noWrap/>
            <w:hideMark/>
          </w:tcPr>
          <w:p w14:paraId="27659216" w14:textId="11FF19F4" w:rsidR="006D20A6" w:rsidRPr="006D20A6" w:rsidDel="00EC7212" w:rsidRDefault="006D20A6">
            <w:pPr>
              <w:pStyle w:val="BodyText"/>
              <w:rPr>
                <w:del w:id="6101" w:author="Georg Birgisson" w:date="2021-10-06T14:24:00Z"/>
                <w:rFonts w:eastAsia="Times New Roman"/>
                <w:color w:val="000000"/>
                <w:lang w:eastAsia="is-IS"/>
              </w:rPr>
              <w:pPrChange w:id="6102" w:author="Georg Birgisson" w:date="2021-10-06T14:25:00Z">
                <w:pPr>
                  <w:jc w:val="center"/>
                </w:pPr>
              </w:pPrChange>
            </w:pPr>
            <w:del w:id="6103"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7EA213E1" w14:textId="6C1BEB0E" w:rsidR="006D20A6" w:rsidRPr="006D20A6" w:rsidDel="00EC7212" w:rsidRDefault="006D20A6">
            <w:pPr>
              <w:pStyle w:val="BodyText"/>
              <w:rPr>
                <w:del w:id="6104" w:author="Georg Birgisson" w:date="2021-10-06T14:24:00Z"/>
                <w:rFonts w:eastAsia="Times New Roman"/>
                <w:color w:val="000000"/>
                <w:lang w:eastAsia="is-IS"/>
              </w:rPr>
              <w:pPrChange w:id="6105" w:author="Georg Birgisson" w:date="2021-10-06T14:25:00Z">
                <w:pPr>
                  <w:jc w:val="center"/>
                </w:pPr>
              </w:pPrChange>
            </w:pPr>
            <w:del w:id="6106"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2AE1ABCB" w14:textId="0083B9D6" w:rsidR="006D20A6" w:rsidRPr="006D20A6" w:rsidDel="00EC7212" w:rsidRDefault="006D20A6">
            <w:pPr>
              <w:pStyle w:val="BodyText"/>
              <w:rPr>
                <w:del w:id="6107" w:author="Georg Birgisson" w:date="2021-10-06T14:24:00Z"/>
                <w:rFonts w:eastAsia="Times New Roman"/>
                <w:color w:val="000000"/>
                <w:lang w:eastAsia="is-IS"/>
              </w:rPr>
              <w:pPrChange w:id="6108" w:author="Georg Birgisson" w:date="2021-10-06T14:25:00Z">
                <w:pPr/>
              </w:pPrChange>
            </w:pPr>
            <w:del w:id="6109" w:author="Georg Birgisson" w:date="2021-10-06T14:24:00Z">
              <w:r w:rsidRPr="006D20A6" w:rsidDel="00EC7212">
                <w:rPr>
                  <w:rFonts w:eastAsia="Times New Roman"/>
                  <w:color w:val="000000"/>
                  <w:lang w:eastAsia="is-IS"/>
                </w:rPr>
                <w:delText>cac:Item/cac:CommodityClassification/cbc:ItemClassificationCode/@listVersionID</w:delText>
              </w:r>
            </w:del>
          </w:p>
        </w:tc>
        <w:tc>
          <w:tcPr>
            <w:tcW w:w="2808" w:type="dxa"/>
            <w:tcBorders>
              <w:top w:val="nil"/>
              <w:left w:val="nil"/>
              <w:bottom w:val="single" w:sz="4" w:space="0" w:color="auto"/>
              <w:right w:val="single" w:sz="4" w:space="0" w:color="auto"/>
            </w:tcBorders>
            <w:shd w:val="clear" w:color="auto" w:fill="auto"/>
            <w:noWrap/>
            <w:hideMark/>
          </w:tcPr>
          <w:p w14:paraId="2E884F28" w14:textId="4C3677EC" w:rsidR="006D20A6" w:rsidRPr="006D20A6" w:rsidDel="00EC7212" w:rsidRDefault="006D20A6">
            <w:pPr>
              <w:pStyle w:val="BodyText"/>
              <w:rPr>
                <w:del w:id="6110" w:author="Georg Birgisson" w:date="2021-10-06T14:24:00Z"/>
                <w:rFonts w:eastAsia="Times New Roman"/>
                <w:color w:val="000000"/>
                <w:lang w:eastAsia="is-IS"/>
              </w:rPr>
              <w:pPrChange w:id="6111" w:author="Georg Birgisson" w:date="2021-10-06T14:25:00Z">
                <w:pPr/>
              </w:pPrChange>
            </w:pPr>
            <w:del w:id="6112" w:author="Georg Birgisson" w:date="2021-10-06T14:24:00Z">
              <w:r w:rsidRPr="006D20A6" w:rsidDel="00EC7212">
                <w:rPr>
                  <w:rFonts w:eastAsia="Times New Roman"/>
                  <w:color w:val="000000"/>
                  <w:lang w:eastAsia="is-IS"/>
                </w:rPr>
                <w:delText> </w:delText>
              </w:r>
            </w:del>
          </w:p>
        </w:tc>
      </w:tr>
      <w:tr w:rsidR="006D20A6" w:rsidRPr="006D20A6" w:rsidDel="00EC7212" w14:paraId="310DDC95" w14:textId="00ABE308" w:rsidTr="00A61027">
        <w:trPr>
          <w:trHeight w:val="300"/>
          <w:del w:id="611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86DF7EB" w14:textId="02D6ED4E" w:rsidR="006D20A6" w:rsidRPr="006D20A6" w:rsidDel="00EC7212" w:rsidRDefault="006D20A6">
            <w:pPr>
              <w:pStyle w:val="BodyText"/>
              <w:rPr>
                <w:del w:id="6114" w:author="Georg Birgisson" w:date="2021-10-06T14:24:00Z"/>
                <w:rFonts w:eastAsia="Times New Roman"/>
                <w:color w:val="000000"/>
                <w:lang w:eastAsia="is-IS"/>
              </w:rPr>
              <w:pPrChange w:id="6115" w:author="Georg Birgisson" w:date="2021-10-06T14:25:00Z">
                <w:pPr>
                  <w:jc w:val="right"/>
                </w:pPr>
              </w:pPrChange>
            </w:pPr>
            <w:del w:id="6116" w:author="Georg Birgisson" w:date="2021-10-06T14:24:00Z">
              <w:r w:rsidRPr="006D20A6" w:rsidDel="00EC7212">
                <w:rPr>
                  <w:rFonts w:eastAsia="Times New Roman"/>
                  <w:color w:val="000000"/>
                  <w:lang w:eastAsia="is-IS"/>
                </w:rPr>
                <w:delText>348</w:delText>
              </w:r>
            </w:del>
          </w:p>
        </w:tc>
        <w:tc>
          <w:tcPr>
            <w:tcW w:w="1068" w:type="dxa"/>
            <w:tcBorders>
              <w:top w:val="nil"/>
              <w:left w:val="nil"/>
              <w:bottom w:val="single" w:sz="4" w:space="0" w:color="auto"/>
              <w:right w:val="single" w:sz="4" w:space="0" w:color="auto"/>
            </w:tcBorders>
            <w:shd w:val="clear" w:color="auto" w:fill="auto"/>
            <w:noWrap/>
            <w:hideMark/>
          </w:tcPr>
          <w:p w14:paraId="0DCCC88B" w14:textId="4D983C0C" w:rsidR="006D20A6" w:rsidRPr="006D20A6" w:rsidDel="00EC7212" w:rsidRDefault="006D20A6">
            <w:pPr>
              <w:pStyle w:val="BodyText"/>
              <w:rPr>
                <w:del w:id="6117" w:author="Georg Birgisson" w:date="2021-10-06T14:24:00Z"/>
                <w:rFonts w:eastAsia="Times New Roman"/>
                <w:color w:val="000000"/>
                <w:lang w:eastAsia="is-IS"/>
              </w:rPr>
              <w:pPrChange w:id="6118" w:author="Georg Birgisson" w:date="2021-10-06T14:25:00Z">
                <w:pPr/>
              </w:pPrChange>
            </w:pPr>
            <w:del w:id="6119" w:author="Georg Birgisson" w:date="2021-10-06T14:24:00Z">
              <w:r w:rsidRPr="006D20A6" w:rsidDel="00EC7212">
                <w:rPr>
                  <w:rFonts w:eastAsia="Times New Roman"/>
                  <w:color w:val="000000"/>
                  <w:lang w:eastAsia="is-IS"/>
                </w:rPr>
                <w:delText>BT-159</w:delText>
              </w:r>
            </w:del>
          </w:p>
        </w:tc>
        <w:tc>
          <w:tcPr>
            <w:tcW w:w="561" w:type="dxa"/>
            <w:tcBorders>
              <w:top w:val="nil"/>
              <w:left w:val="nil"/>
              <w:bottom w:val="single" w:sz="4" w:space="0" w:color="auto"/>
              <w:right w:val="single" w:sz="4" w:space="0" w:color="auto"/>
            </w:tcBorders>
            <w:shd w:val="clear" w:color="auto" w:fill="auto"/>
            <w:noWrap/>
            <w:hideMark/>
          </w:tcPr>
          <w:p w14:paraId="04362BA1" w14:textId="2EBE3CA2" w:rsidR="006D20A6" w:rsidRPr="006D20A6" w:rsidDel="00EC7212" w:rsidRDefault="006D20A6">
            <w:pPr>
              <w:pStyle w:val="BodyText"/>
              <w:rPr>
                <w:del w:id="6120" w:author="Georg Birgisson" w:date="2021-10-06T14:24:00Z"/>
                <w:rFonts w:eastAsia="Times New Roman"/>
                <w:color w:val="000000"/>
                <w:lang w:eastAsia="is-IS"/>
              </w:rPr>
              <w:pPrChange w:id="6121" w:author="Georg Birgisson" w:date="2021-10-06T14:25:00Z">
                <w:pPr>
                  <w:jc w:val="center"/>
                </w:pPr>
              </w:pPrChange>
            </w:pPr>
            <w:del w:id="6122"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2D347CA2" w14:textId="5FA9268A" w:rsidR="006D20A6" w:rsidRPr="006D20A6" w:rsidDel="00EC7212" w:rsidRDefault="006D20A6">
            <w:pPr>
              <w:pStyle w:val="BodyText"/>
              <w:rPr>
                <w:del w:id="6123" w:author="Georg Birgisson" w:date="2021-10-06T14:24:00Z"/>
                <w:rFonts w:eastAsia="Times New Roman"/>
                <w:color w:val="000000"/>
                <w:lang w:eastAsia="is-IS"/>
              </w:rPr>
              <w:pPrChange w:id="6124" w:author="Georg Birgisson" w:date="2021-10-06T14:25:00Z">
                <w:pPr>
                  <w:jc w:val="center"/>
                </w:pPr>
              </w:pPrChange>
            </w:pPr>
            <w:del w:id="6125"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519E0EB8" w14:textId="4738A3C7" w:rsidR="006D20A6" w:rsidRPr="006D20A6" w:rsidDel="00EC7212" w:rsidRDefault="006D20A6">
            <w:pPr>
              <w:pStyle w:val="BodyText"/>
              <w:rPr>
                <w:del w:id="6126" w:author="Georg Birgisson" w:date="2021-10-06T14:24:00Z"/>
                <w:rFonts w:eastAsia="Times New Roman"/>
                <w:color w:val="000000"/>
                <w:lang w:eastAsia="is-IS"/>
              </w:rPr>
              <w:pPrChange w:id="6127" w:author="Georg Birgisson" w:date="2021-10-06T14:25:00Z">
                <w:pPr/>
              </w:pPrChange>
            </w:pPr>
            <w:del w:id="6128" w:author="Georg Birgisson" w:date="2021-10-06T14:24:00Z">
              <w:r w:rsidRPr="006D20A6" w:rsidDel="00EC7212">
                <w:rPr>
                  <w:rFonts w:eastAsia="Times New Roman"/>
                  <w:color w:val="000000"/>
                  <w:lang w:eastAsia="is-IS"/>
                </w:rPr>
                <w:delText>cac:Item/cac:OriginCountry/cbc:IdentificationCode</w:delText>
              </w:r>
            </w:del>
          </w:p>
        </w:tc>
        <w:tc>
          <w:tcPr>
            <w:tcW w:w="2808" w:type="dxa"/>
            <w:tcBorders>
              <w:top w:val="nil"/>
              <w:left w:val="nil"/>
              <w:bottom w:val="single" w:sz="4" w:space="0" w:color="auto"/>
              <w:right w:val="single" w:sz="4" w:space="0" w:color="auto"/>
            </w:tcBorders>
            <w:shd w:val="clear" w:color="auto" w:fill="auto"/>
            <w:noWrap/>
            <w:hideMark/>
          </w:tcPr>
          <w:p w14:paraId="37A787B4" w14:textId="2531C052" w:rsidR="006D20A6" w:rsidRPr="006D20A6" w:rsidDel="00EC7212" w:rsidRDefault="006D20A6">
            <w:pPr>
              <w:pStyle w:val="BodyText"/>
              <w:rPr>
                <w:del w:id="6129" w:author="Georg Birgisson" w:date="2021-10-06T14:24:00Z"/>
                <w:rFonts w:eastAsia="Times New Roman"/>
                <w:color w:val="000000"/>
                <w:lang w:eastAsia="is-IS"/>
              </w:rPr>
              <w:pPrChange w:id="6130" w:author="Georg Birgisson" w:date="2021-10-06T14:25:00Z">
                <w:pPr/>
              </w:pPrChange>
            </w:pPr>
            <w:del w:id="6131" w:author="Georg Birgisson" w:date="2021-10-06T14:24:00Z">
              <w:r w:rsidRPr="006D20A6" w:rsidDel="00EC7212">
                <w:rPr>
                  <w:rFonts w:eastAsia="Times New Roman"/>
                  <w:color w:val="000000"/>
                  <w:lang w:eastAsia="is-IS"/>
                </w:rPr>
                <w:delText> </w:delText>
              </w:r>
            </w:del>
          </w:p>
        </w:tc>
      </w:tr>
      <w:tr w:rsidR="006D20A6" w:rsidRPr="006D20A6" w:rsidDel="00EC7212" w14:paraId="4B6F984E" w14:textId="24A8010C" w:rsidTr="00A61027">
        <w:trPr>
          <w:trHeight w:val="300"/>
          <w:del w:id="613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BD411F3" w14:textId="4BC3D429" w:rsidR="006D20A6" w:rsidRPr="006D20A6" w:rsidDel="00EC7212" w:rsidRDefault="006D20A6">
            <w:pPr>
              <w:pStyle w:val="BodyText"/>
              <w:rPr>
                <w:del w:id="6133" w:author="Georg Birgisson" w:date="2021-10-06T14:24:00Z"/>
                <w:rFonts w:eastAsia="Times New Roman"/>
                <w:color w:val="000000"/>
                <w:lang w:eastAsia="is-IS"/>
              </w:rPr>
              <w:pPrChange w:id="6134" w:author="Georg Birgisson" w:date="2021-10-06T14:25:00Z">
                <w:pPr>
                  <w:jc w:val="right"/>
                </w:pPr>
              </w:pPrChange>
            </w:pPr>
            <w:del w:id="6135" w:author="Georg Birgisson" w:date="2021-10-06T14:24:00Z">
              <w:r w:rsidRPr="006D20A6" w:rsidDel="00EC7212">
                <w:rPr>
                  <w:rFonts w:eastAsia="Times New Roman"/>
                  <w:color w:val="000000"/>
                  <w:lang w:eastAsia="is-IS"/>
                </w:rPr>
                <w:delText>349</w:delText>
              </w:r>
            </w:del>
          </w:p>
        </w:tc>
        <w:tc>
          <w:tcPr>
            <w:tcW w:w="1068" w:type="dxa"/>
            <w:tcBorders>
              <w:top w:val="nil"/>
              <w:left w:val="nil"/>
              <w:bottom w:val="single" w:sz="4" w:space="0" w:color="auto"/>
              <w:right w:val="single" w:sz="4" w:space="0" w:color="auto"/>
            </w:tcBorders>
            <w:shd w:val="clear" w:color="auto" w:fill="auto"/>
            <w:noWrap/>
            <w:hideMark/>
          </w:tcPr>
          <w:p w14:paraId="11C17E9B" w14:textId="7E8FFD66" w:rsidR="006D20A6" w:rsidRPr="006D20A6" w:rsidDel="00EC7212" w:rsidRDefault="006D20A6">
            <w:pPr>
              <w:pStyle w:val="BodyText"/>
              <w:rPr>
                <w:del w:id="6136" w:author="Georg Birgisson" w:date="2021-10-06T14:24:00Z"/>
                <w:rFonts w:eastAsia="Times New Roman"/>
                <w:color w:val="000000"/>
                <w:lang w:eastAsia="is-IS"/>
              </w:rPr>
              <w:pPrChange w:id="6137" w:author="Georg Birgisson" w:date="2021-10-06T14:25:00Z">
                <w:pPr/>
              </w:pPrChange>
            </w:pPr>
            <w:del w:id="6138" w:author="Georg Birgisson" w:date="2021-10-06T14:24:00Z">
              <w:r w:rsidRPr="006D20A6" w:rsidDel="00EC7212">
                <w:rPr>
                  <w:rFonts w:eastAsia="Times New Roman"/>
                  <w:color w:val="000000"/>
                  <w:lang w:eastAsia="is-IS"/>
                </w:rPr>
                <w:delText xml:space="preserve">BG-32 </w:delText>
              </w:r>
            </w:del>
          </w:p>
        </w:tc>
        <w:tc>
          <w:tcPr>
            <w:tcW w:w="561" w:type="dxa"/>
            <w:tcBorders>
              <w:top w:val="nil"/>
              <w:left w:val="nil"/>
              <w:bottom w:val="single" w:sz="4" w:space="0" w:color="auto"/>
              <w:right w:val="single" w:sz="4" w:space="0" w:color="auto"/>
            </w:tcBorders>
            <w:shd w:val="clear" w:color="auto" w:fill="auto"/>
            <w:noWrap/>
            <w:hideMark/>
          </w:tcPr>
          <w:p w14:paraId="4722C65E" w14:textId="142A00D5" w:rsidR="006D20A6" w:rsidRPr="006D20A6" w:rsidDel="00EC7212" w:rsidRDefault="006D20A6">
            <w:pPr>
              <w:pStyle w:val="BodyText"/>
              <w:rPr>
                <w:del w:id="6139" w:author="Georg Birgisson" w:date="2021-10-06T14:24:00Z"/>
                <w:rFonts w:eastAsia="Times New Roman"/>
                <w:color w:val="000000"/>
                <w:lang w:eastAsia="is-IS"/>
              </w:rPr>
              <w:pPrChange w:id="6140" w:author="Georg Birgisson" w:date="2021-10-06T14:25:00Z">
                <w:pPr>
                  <w:jc w:val="center"/>
                </w:pPr>
              </w:pPrChange>
            </w:pPr>
            <w:del w:id="6141"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1C20D79F" w14:textId="74ADDCBD" w:rsidR="006D20A6" w:rsidRPr="006D20A6" w:rsidDel="00EC7212" w:rsidRDefault="006D20A6">
            <w:pPr>
              <w:pStyle w:val="BodyText"/>
              <w:rPr>
                <w:del w:id="6142" w:author="Georg Birgisson" w:date="2021-10-06T14:24:00Z"/>
                <w:rFonts w:eastAsia="Times New Roman"/>
                <w:color w:val="000000"/>
                <w:lang w:eastAsia="is-IS"/>
              </w:rPr>
              <w:pPrChange w:id="6143" w:author="Georg Birgisson" w:date="2021-10-06T14:25:00Z">
                <w:pPr>
                  <w:jc w:val="center"/>
                </w:pPr>
              </w:pPrChange>
            </w:pPr>
            <w:del w:id="6144"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32FCAF93" w14:textId="377E33B4" w:rsidR="006D20A6" w:rsidRPr="006D20A6" w:rsidDel="00EC7212" w:rsidRDefault="006D20A6">
            <w:pPr>
              <w:pStyle w:val="BodyText"/>
              <w:rPr>
                <w:del w:id="6145" w:author="Georg Birgisson" w:date="2021-10-06T14:24:00Z"/>
                <w:rFonts w:eastAsia="Times New Roman"/>
                <w:color w:val="000000"/>
                <w:lang w:eastAsia="is-IS"/>
              </w:rPr>
              <w:pPrChange w:id="6146" w:author="Georg Birgisson" w:date="2021-10-06T14:25:00Z">
                <w:pPr/>
              </w:pPrChange>
            </w:pPr>
            <w:del w:id="6147" w:author="Georg Birgisson" w:date="2021-10-06T14:24:00Z">
              <w:r w:rsidRPr="006D20A6" w:rsidDel="00EC7212">
                <w:rPr>
                  <w:rFonts w:eastAsia="Times New Roman"/>
                  <w:color w:val="000000"/>
                  <w:lang w:eastAsia="is-IS"/>
                </w:rPr>
                <w:delText>cac:Item/cac:AdditionalItemProperty</w:delText>
              </w:r>
            </w:del>
          </w:p>
        </w:tc>
        <w:tc>
          <w:tcPr>
            <w:tcW w:w="2808" w:type="dxa"/>
            <w:tcBorders>
              <w:top w:val="nil"/>
              <w:left w:val="nil"/>
              <w:bottom w:val="single" w:sz="4" w:space="0" w:color="auto"/>
              <w:right w:val="single" w:sz="4" w:space="0" w:color="auto"/>
            </w:tcBorders>
            <w:shd w:val="clear" w:color="auto" w:fill="auto"/>
            <w:noWrap/>
            <w:hideMark/>
          </w:tcPr>
          <w:p w14:paraId="22E878D0" w14:textId="2DF82B75" w:rsidR="006D20A6" w:rsidRPr="006D20A6" w:rsidDel="00EC7212" w:rsidRDefault="006D20A6">
            <w:pPr>
              <w:pStyle w:val="BodyText"/>
              <w:rPr>
                <w:del w:id="6148" w:author="Georg Birgisson" w:date="2021-10-06T14:24:00Z"/>
                <w:rFonts w:eastAsia="Times New Roman"/>
                <w:color w:val="000000"/>
                <w:lang w:eastAsia="is-IS"/>
              </w:rPr>
              <w:pPrChange w:id="6149" w:author="Georg Birgisson" w:date="2021-10-06T14:25:00Z">
                <w:pPr/>
              </w:pPrChange>
            </w:pPr>
            <w:del w:id="6150" w:author="Georg Birgisson" w:date="2021-10-06T14:24:00Z">
              <w:r w:rsidRPr="006D20A6" w:rsidDel="00EC7212">
                <w:rPr>
                  <w:rFonts w:eastAsia="Times New Roman"/>
                  <w:color w:val="000000"/>
                  <w:lang w:eastAsia="is-IS"/>
                </w:rPr>
                <w:delText> </w:delText>
              </w:r>
            </w:del>
          </w:p>
        </w:tc>
      </w:tr>
      <w:tr w:rsidR="006D20A6" w:rsidRPr="006D20A6" w:rsidDel="00EC7212" w14:paraId="3E00F116" w14:textId="72EEBEDD" w:rsidTr="00A61027">
        <w:trPr>
          <w:trHeight w:val="300"/>
          <w:del w:id="615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332D2E3" w14:textId="2649EB68" w:rsidR="006D20A6" w:rsidRPr="006D20A6" w:rsidDel="00EC7212" w:rsidRDefault="006D20A6">
            <w:pPr>
              <w:pStyle w:val="BodyText"/>
              <w:rPr>
                <w:del w:id="6152" w:author="Georg Birgisson" w:date="2021-10-06T14:24:00Z"/>
                <w:rFonts w:eastAsia="Times New Roman"/>
                <w:color w:val="000000"/>
                <w:lang w:eastAsia="is-IS"/>
              </w:rPr>
              <w:pPrChange w:id="6153" w:author="Georg Birgisson" w:date="2021-10-06T14:25:00Z">
                <w:pPr>
                  <w:jc w:val="right"/>
                </w:pPr>
              </w:pPrChange>
            </w:pPr>
            <w:del w:id="6154" w:author="Georg Birgisson" w:date="2021-10-06T14:24:00Z">
              <w:r w:rsidRPr="006D20A6" w:rsidDel="00EC7212">
                <w:rPr>
                  <w:rFonts w:eastAsia="Times New Roman"/>
                  <w:color w:val="000000"/>
                  <w:lang w:eastAsia="is-IS"/>
                </w:rPr>
                <w:delText>350</w:delText>
              </w:r>
            </w:del>
          </w:p>
        </w:tc>
        <w:tc>
          <w:tcPr>
            <w:tcW w:w="1068" w:type="dxa"/>
            <w:tcBorders>
              <w:top w:val="nil"/>
              <w:left w:val="nil"/>
              <w:bottom w:val="single" w:sz="4" w:space="0" w:color="auto"/>
              <w:right w:val="single" w:sz="4" w:space="0" w:color="auto"/>
            </w:tcBorders>
            <w:shd w:val="clear" w:color="auto" w:fill="auto"/>
            <w:noWrap/>
            <w:hideMark/>
          </w:tcPr>
          <w:p w14:paraId="1FD10D2F" w14:textId="22847211" w:rsidR="006D20A6" w:rsidRPr="006D20A6" w:rsidDel="00EC7212" w:rsidRDefault="006D20A6">
            <w:pPr>
              <w:pStyle w:val="BodyText"/>
              <w:rPr>
                <w:del w:id="6155" w:author="Georg Birgisson" w:date="2021-10-06T14:24:00Z"/>
                <w:rFonts w:eastAsia="Times New Roman"/>
                <w:color w:val="000000"/>
                <w:lang w:eastAsia="is-IS"/>
              </w:rPr>
              <w:pPrChange w:id="6156" w:author="Georg Birgisson" w:date="2021-10-06T14:25:00Z">
                <w:pPr/>
              </w:pPrChange>
            </w:pPr>
            <w:del w:id="6157" w:author="Georg Birgisson" w:date="2021-10-06T14:24:00Z">
              <w:r w:rsidRPr="006D20A6" w:rsidDel="00EC7212">
                <w:rPr>
                  <w:rFonts w:eastAsia="Times New Roman"/>
                  <w:color w:val="000000"/>
                  <w:lang w:eastAsia="is-IS"/>
                </w:rPr>
                <w:delText>BT-160</w:delText>
              </w:r>
            </w:del>
          </w:p>
        </w:tc>
        <w:tc>
          <w:tcPr>
            <w:tcW w:w="561" w:type="dxa"/>
            <w:tcBorders>
              <w:top w:val="nil"/>
              <w:left w:val="nil"/>
              <w:bottom w:val="single" w:sz="4" w:space="0" w:color="auto"/>
              <w:right w:val="single" w:sz="4" w:space="0" w:color="auto"/>
            </w:tcBorders>
            <w:shd w:val="clear" w:color="auto" w:fill="auto"/>
            <w:noWrap/>
            <w:hideMark/>
          </w:tcPr>
          <w:p w14:paraId="31F378D3" w14:textId="27BA8918" w:rsidR="006D20A6" w:rsidRPr="006D20A6" w:rsidDel="00EC7212" w:rsidRDefault="006D20A6">
            <w:pPr>
              <w:pStyle w:val="BodyText"/>
              <w:rPr>
                <w:del w:id="6158" w:author="Georg Birgisson" w:date="2021-10-06T14:24:00Z"/>
                <w:rFonts w:eastAsia="Times New Roman"/>
                <w:color w:val="000000"/>
                <w:lang w:eastAsia="is-IS"/>
              </w:rPr>
              <w:pPrChange w:id="6159" w:author="Georg Birgisson" w:date="2021-10-06T14:25:00Z">
                <w:pPr>
                  <w:jc w:val="center"/>
                </w:pPr>
              </w:pPrChange>
            </w:pPr>
            <w:del w:id="6160"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646F0BB2" w14:textId="7E4695C7" w:rsidR="006D20A6" w:rsidRPr="006D20A6" w:rsidDel="00EC7212" w:rsidRDefault="006D20A6">
            <w:pPr>
              <w:pStyle w:val="BodyText"/>
              <w:rPr>
                <w:del w:id="6161" w:author="Georg Birgisson" w:date="2021-10-06T14:24:00Z"/>
                <w:rFonts w:eastAsia="Times New Roman"/>
                <w:color w:val="000000"/>
                <w:lang w:eastAsia="is-IS"/>
              </w:rPr>
              <w:pPrChange w:id="6162" w:author="Georg Birgisson" w:date="2021-10-06T14:25:00Z">
                <w:pPr>
                  <w:jc w:val="center"/>
                </w:pPr>
              </w:pPrChange>
            </w:pPr>
            <w:del w:id="6163"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13208BBA" w14:textId="3EAB3EE3" w:rsidR="006D20A6" w:rsidRPr="006D20A6" w:rsidDel="00EC7212" w:rsidRDefault="006D20A6">
            <w:pPr>
              <w:pStyle w:val="BodyText"/>
              <w:rPr>
                <w:del w:id="6164" w:author="Georg Birgisson" w:date="2021-10-06T14:24:00Z"/>
                <w:rFonts w:eastAsia="Times New Roman"/>
                <w:color w:val="000000"/>
                <w:lang w:eastAsia="is-IS"/>
              </w:rPr>
              <w:pPrChange w:id="6165" w:author="Georg Birgisson" w:date="2021-10-06T14:25:00Z">
                <w:pPr/>
              </w:pPrChange>
            </w:pPr>
            <w:del w:id="6166" w:author="Georg Birgisson" w:date="2021-10-06T14:24:00Z">
              <w:r w:rsidRPr="006D20A6" w:rsidDel="00EC7212">
                <w:rPr>
                  <w:rFonts w:eastAsia="Times New Roman"/>
                  <w:color w:val="000000"/>
                  <w:lang w:eastAsia="is-IS"/>
                </w:rPr>
                <w:delText>cac:Item/cac:AdditionalItemProperty/cbc:Name</w:delText>
              </w:r>
            </w:del>
          </w:p>
        </w:tc>
        <w:tc>
          <w:tcPr>
            <w:tcW w:w="2808" w:type="dxa"/>
            <w:tcBorders>
              <w:top w:val="nil"/>
              <w:left w:val="nil"/>
              <w:bottom w:val="single" w:sz="4" w:space="0" w:color="auto"/>
              <w:right w:val="single" w:sz="4" w:space="0" w:color="auto"/>
            </w:tcBorders>
            <w:shd w:val="clear" w:color="auto" w:fill="auto"/>
            <w:noWrap/>
            <w:hideMark/>
          </w:tcPr>
          <w:p w14:paraId="629D0CCD" w14:textId="53D6CFCD" w:rsidR="006D20A6" w:rsidRPr="006D20A6" w:rsidDel="00EC7212" w:rsidRDefault="006D20A6">
            <w:pPr>
              <w:pStyle w:val="BodyText"/>
              <w:rPr>
                <w:del w:id="6167" w:author="Georg Birgisson" w:date="2021-10-06T14:24:00Z"/>
                <w:rFonts w:eastAsia="Times New Roman"/>
                <w:color w:val="000000"/>
                <w:lang w:eastAsia="is-IS"/>
              </w:rPr>
              <w:pPrChange w:id="6168" w:author="Georg Birgisson" w:date="2021-10-06T14:25:00Z">
                <w:pPr/>
              </w:pPrChange>
            </w:pPr>
            <w:del w:id="6169" w:author="Georg Birgisson" w:date="2021-10-06T14:24:00Z">
              <w:r w:rsidRPr="006D20A6" w:rsidDel="00EC7212">
                <w:rPr>
                  <w:rFonts w:eastAsia="Times New Roman"/>
                  <w:color w:val="000000"/>
                  <w:lang w:eastAsia="is-IS"/>
                </w:rPr>
                <w:delText> </w:delText>
              </w:r>
            </w:del>
          </w:p>
        </w:tc>
      </w:tr>
      <w:tr w:rsidR="006D20A6" w:rsidRPr="006D20A6" w:rsidDel="00EC7212" w14:paraId="3789CE73" w14:textId="7CDC2DE5" w:rsidTr="00A61027">
        <w:trPr>
          <w:trHeight w:val="300"/>
          <w:del w:id="617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52D9FF3" w14:textId="1601F618" w:rsidR="006D20A6" w:rsidRPr="006D20A6" w:rsidDel="00EC7212" w:rsidRDefault="006D20A6">
            <w:pPr>
              <w:pStyle w:val="BodyText"/>
              <w:rPr>
                <w:del w:id="6171" w:author="Georg Birgisson" w:date="2021-10-06T14:24:00Z"/>
                <w:rFonts w:eastAsia="Times New Roman"/>
                <w:color w:val="000000"/>
                <w:lang w:eastAsia="is-IS"/>
              </w:rPr>
              <w:pPrChange w:id="6172" w:author="Georg Birgisson" w:date="2021-10-06T14:25:00Z">
                <w:pPr>
                  <w:jc w:val="right"/>
                </w:pPr>
              </w:pPrChange>
            </w:pPr>
            <w:del w:id="6173" w:author="Georg Birgisson" w:date="2021-10-06T14:24:00Z">
              <w:r w:rsidRPr="006D20A6" w:rsidDel="00EC7212">
                <w:rPr>
                  <w:rFonts w:eastAsia="Times New Roman"/>
                  <w:color w:val="000000"/>
                  <w:lang w:eastAsia="is-IS"/>
                </w:rPr>
                <w:delText>355</w:delText>
              </w:r>
            </w:del>
          </w:p>
        </w:tc>
        <w:tc>
          <w:tcPr>
            <w:tcW w:w="1068" w:type="dxa"/>
            <w:tcBorders>
              <w:top w:val="nil"/>
              <w:left w:val="nil"/>
              <w:bottom w:val="single" w:sz="4" w:space="0" w:color="auto"/>
              <w:right w:val="single" w:sz="4" w:space="0" w:color="auto"/>
            </w:tcBorders>
            <w:shd w:val="clear" w:color="auto" w:fill="auto"/>
            <w:noWrap/>
            <w:hideMark/>
          </w:tcPr>
          <w:p w14:paraId="025E07A5" w14:textId="1E9E3B47" w:rsidR="006D20A6" w:rsidRPr="006D20A6" w:rsidDel="00EC7212" w:rsidRDefault="006D20A6">
            <w:pPr>
              <w:pStyle w:val="BodyText"/>
              <w:rPr>
                <w:del w:id="6174" w:author="Georg Birgisson" w:date="2021-10-06T14:24:00Z"/>
                <w:rFonts w:eastAsia="Times New Roman"/>
                <w:color w:val="000000"/>
                <w:lang w:eastAsia="is-IS"/>
              </w:rPr>
              <w:pPrChange w:id="6175" w:author="Georg Birgisson" w:date="2021-10-06T14:25:00Z">
                <w:pPr/>
              </w:pPrChange>
            </w:pPr>
            <w:del w:id="6176" w:author="Georg Birgisson" w:date="2021-10-06T14:24:00Z">
              <w:r w:rsidRPr="006D20A6" w:rsidDel="00EC7212">
                <w:rPr>
                  <w:rFonts w:eastAsia="Times New Roman"/>
                  <w:color w:val="000000"/>
                  <w:lang w:eastAsia="is-IS"/>
                </w:rPr>
                <w:delText>BT-161</w:delText>
              </w:r>
            </w:del>
          </w:p>
        </w:tc>
        <w:tc>
          <w:tcPr>
            <w:tcW w:w="561" w:type="dxa"/>
            <w:tcBorders>
              <w:top w:val="nil"/>
              <w:left w:val="nil"/>
              <w:bottom w:val="single" w:sz="4" w:space="0" w:color="auto"/>
              <w:right w:val="single" w:sz="4" w:space="0" w:color="auto"/>
            </w:tcBorders>
            <w:shd w:val="clear" w:color="auto" w:fill="auto"/>
            <w:noWrap/>
            <w:hideMark/>
          </w:tcPr>
          <w:p w14:paraId="6C57FAAA" w14:textId="4F0CBFC6" w:rsidR="006D20A6" w:rsidRPr="006D20A6" w:rsidDel="00EC7212" w:rsidRDefault="006D20A6">
            <w:pPr>
              <w:pStyle w:val="BodyText"/>
              <w:rPr>
                <w:del w:id="6177" w:author="Georg Birgisson" w:date="2021-10-06T14:24:00Z"/>
                <w:rFonts w:eastAsia="Times New Roman"/>
                <w:color w:val="000000"/>
                <w:lang w:eastAsia="is-IS"/>
              </w:rPr>
              <w:pPrChange w:id="6178" w:author="Georg Birgisson" w:date="2021-10-06T14:25:00Z">
                <w:pPr>
                  <w:jc w:val="center"/>
                </w:pPr>
              </w:pPrChange>
            </w:pPr>
            <w:del w:id="6179" w:author="Georg Birgisson" w:date="2021-10-06T14:24:00Z">
              <w:r w:rsidRPr="006D20A6" w:rsidDel="00EC7212">
                <w:rPr>
                  <w:rFonts w:eastAsia="Times New Roman"/>
                  <w:color w:val="000000"/>
                  <w:lang w:eastAsia="is-IS"/>
                </w:rPr>
                <w:delText> </w:delText>
              </w:r>
            </w:del>
          </w:p>
        </w:tc>
        <w:tc>
          <w:tcPr>
            <w:tcW w:w="714" w:type="dxa"/>
            <w:tcBorders>
              <w:top w:val="nil"/>
              <w:left w:val="nil"/>
              <w:bottom w:val="single" w:sz="4" w:space="0" w:color="auto"/>
              <w:right w:val="single" w:sz="4" w:space="0" w:color="auto"/>
            </w:tcBorders>
            <w:shd w:val="clear" w:color="auto" w:fill="auto"/>
            <w:noWrap/>
            <w:hideMark/>
          </w:tcPr>
          <w:p w14:paraId="06382EAB" w14:textId="464B2920" w:rsidR="006D20A6" w:rsidRPr="006D20A6" w:rsidDel="00EC7212" w:rsidRDefault="006D20A6">
            <w:pPr>
              <w:pStyle w:val="BodyText"/>
              <w:rPr>
                <w:del w:id="6180" w:author="Georg Birgisson" w:date="2021-10-06T14:24:00Z"/>
                <w:rFonts w:eastAsia="Times New Roman"/>
                <w:color w:val="000000"/>
                <w:lang w:eastAsia="is-IS"/>
              </w:rPr>
              <w:pPrChange w:id="6181" w:author="Georg Birgisson" w:date="2021-10-06T14:25:00Z">
                <w:pPr>
                  <w:jc w:val="center"/>
                </w:pPr>
              </w:pPrChange>
            </w:pPr>
            <w:del w:id="6182" w:author="Georg Birgisson" w:date="2021-10-06T14:24:00Z">
              <w:r w:rsidRPr="006D20A6" w:rsidDel="00EC7212">
                <w:rPr>
                  <w:rFonts w:eastAsia="Times New Roman"/>
                  <w:color w:val="000000"/>
                  <w:lang w:eastAsia="is-IS"/>
                </w:rPr>
                <w:delText> </w:delText>
              </w:r>
            </w:del>
          </w:p>
        </w:tc>
        <w:tc>
          <w:tcPr>
            <w:tcW w:w="9507" w:type="dxa"/>
            <w:tcBorders>
              <w:top w:val="nil"/>
              <w:left w:val="nil"/>
              <w:bottom w:val="single" w:sz="4" w:space="0" w:color="auto"/>
              <w:right w:val="single" w:sz="4" w:space="0" w:color="auto"/>
            </w:tcBorders>
            <w:shd w:val="clear" w:color="auto" w:fill="auto"/>
            <w:noWrap/>
            <w:hideMark/>
          </w:tcPr>
          <w:p w14:paraId="346317AF" w14:textId="521D421F" w:rsidR="006D20A6" w:rsidRPr="006D20A6" w:rsidDel="00EC7212" w:rsidRDefault="006D20A6">
            <w:pPr>
              <w:pStyle w:val="BodyText"/>
              <w:rPr>
                <w:del w:id="6183" w:author="Georg Birgisson" w:date="2021-10-06T14:24:00Z"/>
                <w:rFonts w:eastAsia="Times New Roman"/>
                <w:color w:val="000000"/>
                <w:lang w:eastAsia="is-IS"/>
              </w:rPr>
              <w:pPrChange w:id="6184" w:author="Georg Birgisson" w:date="2021-10-06T14:25:00Z">
                <w:pPr/>
              </w:pPrChange>
            </w:pPr>
            <w:del w:id="6185" w:author="Georg Birgisson" w:date="2021-10-06T14:24:00Z">
              <w:r w:rsidRPr="006D20A6" w:rsidDel="00EC7212">
                <w:rPr>
                  <w:rFonts w:eastAsia="Times New Roman"/>
                  <w:color w:val="000000"/>
                  <w:lang w:eastAsia="is-IS"/>
                </w:rPr>
                <w:delText>cac:Item/cac:AdditionalItemProperty/cbc:Value</w:delText>
              </w:r>
            </w:del>
          </w:p>
        </w:tc>
        <w:tc>
          <w:tcPr>
            <w:tcW w:w="2808" w:type="dxa"/>
            <w:tcBorders>
              <w:top w:val="nil"/>
              <w:left w:val="nil"/>
              <w:bottom w:val="single" w:sz="4" w:space="0" w:color="auto"/>
              <w:right w:val="single" w:sz="4" w:space="0" w:color="auto"/>
            </w:tcBorders>
            <w:shd w:val="clear" w:color="auto" w:fill="auto"/>
            <w:noWrap/>
            <w:hideMark/>
          </w:tcPr>
          <w:p w14:paraId="58906BF0" w14:textId="5999D062" w:rsidR="006D20A6" w:rsidRPr="006D20A6" w:rsidDel="00EC7212" w:rsidRDefault="006D20A6">
            <w:pPr>
              <w:pStyle w:val="BodyText"/>
              <w:rPr>
                <w:del w:id="6186" w:author="Georg Birgisson" w:date="2021-10-06T14:24:00Z"/>
                <w:rFonts w:eastAsia="Times New Roman"/>
                <w:color w:val="000000"/>
                <w:lang w:eastAsia="is-IS"/>
              </w:rPr>
              <w:pPrChange w:id="6187" w:author="Georg Birgisson" w:date="2021-10-06T14:25:00Z">
                <w:pPr/>
              </w:pPrChange>
            </w:pPr>
            <w:del w:id="6188" w:author="Georg Birgisson" w:date="2021-10-06T14:24:00Z">
              <w:r w:rsidRPr="006D20A6" w:rsidDel="00EC7212">
                <w:rPr>
                  <w:rFonts w:eastAsia="Times New Roman"/>
                  <w:color w:val="000000"/>
                  <w:lang w:eastAsia="is-IS"/>
                </w:rPr>
                <w:delText> </w:delText>
              </w:r>
            </w:del>
          </w:p>
        </w:tc>
      </w:tr>
    </w:tbl>
    <w:p w14:paraId="40E2E8F5" w14:textId="3D742CD2" w:rsidR="00400D35" w:rsidDel="00EC7212" w:rsidRDefault="00400D35">
      <w:pPr>
        <w:pStyle w:val="BodyText"/>
        <w:rPr>
          <w:del w:id="6189" w:author="Georg Birgisson" w:date="2021-10-06T14:24:00Z"/>
        </w:rPr>
        <w:pPrChange w:id="6190" w:author="Georg Birgisson" w:date="2021-10-06T14:25:00Z">
          <w:pPr>
            <w:pStyle w:val="Heading2"/>
          </w:pPr>
        </w:pPrChange>
      </w:pPr>
      <w:del w:id="6191" w:author="Georg Birgisson" w:date="2021-10-06T14:24:00Z">
        <w:r w:rsidDel="00EC7212">
          <w:delText>Kreditreikningur</w:delText>
        </w:r>
      </w:del>
    </w:p>
    <w:p w14:paraId="5C0FC669" w14:textId="3A2913F1" w:rsidR="00400D35" w:rsidDel="00EC7212" w:rsidRDefault="00400D35">
      <w:pPr>
        <w:pStyle w:val="BodyText"/>
        <w:rPr>
          <w:del w:id="6192" w:author="Georg Birgisson" w:date="2021-10-06T14:24:00Z"/>
        </w:rPr>
      </w:pPr>
      <w:del w:id="6193" w:author="Georg Birgisson" w:date="2021-10-06T14:24:00Z">
        <w:r w:rsidDel="00EC7212">
          <w:delText xml:space="preserve">Rafrænn kreditreikningur, auðkenndur með kóta 381 mappast við UBL 2.1 Credit Note á eftirfarandi hátt. Dálkurinn Path og Rule ber saman möppun reiknings og </w:delText>
        </w:r>
        <w:r w:rsidR="00543CED" w:rsidDel="00EC7212">
          <w:delText>kreditreikning</w:delText>
        </w:r>
        <w:r w:rsidDel="00EC7212">
          <w:delText>s.</w:delText>
        </w:r>
      </w:del>
    </w:p>
    <w:tbl>
      <w:tblPr>
        <w:tblW w:w="15282" w:type="dxa"/>
        <w:tblCellMar>
          <w:left w:w="70" w:type="dxa"/>
          <w:right w:w="70" w:type="dxa"/>
        </w:tblCellMar>
        <w:tblLook w:val="04A0" w:firstRow="1" w:lastRow="0" w:firstColumn="1" w:lastColumn="0" w:noHBand="0" w:noVBand="1"/>
      </w:tblPr>
      <w:tblGrid>
        <w:gridCol w:w="547"/>
        <w:gridCol w:w="915"/>
        <w:gridCol w:w="660"/>
        <w:gridCol w:w="586"/>
        <w:gridCol w:w="9620"/>
        <w:gridCol w:w="2954"/>
      </w:tblGrid>
      <w:tr w:rsidR="0015709A" w:rsidRPr="00400D35" w:rsidDel="00EC7212" w14:paraId="326C22F6" w14:textId="67FA9611" w:rsidTr="0015709A">
        <w:trPr>
          <w:trHeight w:val="300"/>
          <w:del w:id="6194" w:author="Georg Birgisson" w:date="2021-10-06T14:24:00Z"/>
        </w:trPr>
        <w:tc>
          <w:tcPr>
            <w:tcW w:w="547" w:type="dxa"/>
            <w:tcBorders>
              <w:top w:val="single" w:sz="4" w:space="0" w:color="auto"/>
              <w:left w:val="single" w:sz="4" w:space="0" w:color="auto"/>
              <w:bottom w:val="single" w:sz="4" w:space="0" w:color="auto"/>
              <w:right w:val="single" w:sz="4" w:space="0" w:color="auto"/>
            </w:tcBorders>
            <w:shd w:val="clear" w:color="auto" w:fill="auto"/>
            <w:noWrap/>
            <w:hideMark/>
          </w:tcPr>
          <w:p w14:paraId="1CA743D6" w14:textId="6949C5D8" w:rsidR="00400D35" w:rsidRPr="00400D35" w:rsidDel="00EC7212" w:rsidRDefault="00400D35">
            <w:pPr>
              <w:pStyle w:val="BodyText"/>
              <w:rPr>
                <w:del w:id="6195" w:author="Georg Birgisson" w:date="2021-10-06T14:24:00Z"/>
                <w:rFonts w:eastAsia="Times New Roman"/>
                <w:b/>
                <w:bCs/>
                <w:color w:val="000000"/>
                <w:lang w:eastAsia="is-IS"/>
              </w:rPr>
              <w:pPrChange w:id="6196" w:author="Georg Birgisson" w:date="2021-10-06T14:25:00Z">
                <w:pPr>
                  <w:jc w:val="right"/>
                </w:pPr>
              </w:pPrChange>
            </w:pPr>
            <w:del w:id="6197" w:author="Georg Birgisson" w:date="2021-10-06T14:24:00Z">
              <w:r w:rsidRPr="00400D35" w:rsidDel="00EC7212">
                <w:rPr>
                  <w:rFonts w:eastAsia="Times New Roman"/>
                  <w:b/>
                  <w:bCs/>
                  <w:color w:val="000000"/>
                  <w:lang w:eastAsia="is-IS"/>
                </w:rPr>
                <w:delText>Row</w:delText>
              </w:r>
            </w:del>
          </w:p>
        </w:tc>
        <w:tc>
          <w:tcPr>
            <w:tcW w:w="915" w:type="dxa"/>
            <w:tcBorders>
              <w:top w:val="single" w:sz="4" w:space="0" w:color="auto"/>
              <w:left w:val="nil"/>
              <w:bottom w:val="single" w:sz="4" w:space="0" w:color="auto"/>
              <w:right w:val="single" w:sz="4" w:space="0" w:color="auto"/>
            </w:tcBorders>
            <w:shd w:val="clear" w:color="auto" w:fill="auto"/>
            <w:noWrap/>
            <w:hideMark/>
          </w:tcPr>
          <w:p w14:paraId="57E224D5" w14:textId="51DE7792" w:rsidR="00400D35" w:rsidRPr="00400D35" w:rsidDel="00EC7212" w:rsidRDefault="00400D35">
            <w:pPr>
              <w:pStyle w:val="BodyText"/>
              <w:rPr>
                <w:del w:id="6198" w:author="Georg Birgisson" w:date="2021-10-06T14:24:00Z"/>
                <w:rFonts w:eastAsia="Times New Roman"/>
                <w:b/>
                <w:bCs/>
                <w:color w:val="000000"/>
                <w:lang w:eastAsia="is-IS"/>
              </w:rPr>
              <w:pPrChange w:id="6199" w:author="Georg Birgisson" w:date="2021-10-06T14:25:00Z">
                <w:pPr/>
              </w:pPrChange>
            </w:pPr>
            <w:del w:id="6200" w:author="Georg Birgisson" w:date="2021-10-06T14:24:00Z">
              <w:r w:rsidRPr="00400D35" w:rsidDel="00EC7212">
                <w:rPr>
                  <w:rFonts w:eastAsia="Times New Roman"/>
                  <w:b/>
                  <w:bCs/>
                  <w:color w:val="000000"/>
                  <w:lang w:eastAsia="is-IS"/>
                </w:rPr>
                <w:delText>ID</w:delText>
              </w:r>
            </w:del>
          </w:p>
        </w:tc>
        <w:tc>
          <w:tcPr>
            <w:tcW w:w="660" w:type="dxa"/>
            <w:tcBorders>
              <w:top w:val="single" w:sz="4" w:space="0" w:color="auto"/>
              <w:left w:val="nil"/>
              <w:bottom w:val="single" w:sz="4" w:space="0" w:color="auto"/>
              <w:right w:val="single" w:sz="4" w:space="0" w:color="auto"/>
            </w:tcBorders>
            <w:shd w:val="clear" w:color="auto" w:fill="auto"/>
            <w:noWrap/>
            <w:hideMark/>
          </w:tcPr>
          <w:p w14:paraId="19ABF325" w14:textId="6EA9367E" w:rsidR="00400D35" w:rsidRPr="00400D35" w:rsidDel="00EC7212" w:rsidRDefault="00400D35">
            <w:pPr>
              <w:pStyle w:val="BodyText"/>
              <w:rPr>
                <w:del w:id="6201" w:author="Georg Birgisson" w:date="2021-10-06T14:24:00Z"/>
                <w:rFonts w:eastAsia="Times New Roman"/>
                <w:b/>
                <w:bCs/>
                <w:color w:val="000000"/>
                <w:lang w:eastAsia="is-IS"/>
              </w:rPr>
              <w:pPrChange w:id="6202" w:author="Georg Birgisson" w:date="2021-10-06T14:25:00Z">
                <w:pPr/>
              </w:pPrChange>
            </w:pPr>
            <w:del w:id="6203" w:author="Georg Birgisson" w:date="2021-10-06T14:24:00Z">
              <w:r w:rsidRPr="00400D35" w:rsidDel="00EC7212">
                <w:rPr>
                  <w:rFonts w:eastAsia="Times New Roman"/>
                  <w:b/>
                  <w:bCs/>
                  <w:color w:val="000000"/>
                  <w:lang w:eastAsia="is-IS"/>
                </w:rPr>
                <w:delText>Path</w:delText>
              </w:r>
            </w:del>
          </w:p>
        </w:tc>
        <w:tc>
          <w:tcPr>
            <w:tcW w:w="586" w:type="dxa"/>
            <w:tcBorders>
              <w:top w:val="single" w:sz="4" w:space="0" w:color="auto"/>
              <w:left w:val="nil"/>
              <w:bottom w:val="single" w:sz="4" w:space="0" w:color="auto"/>
              <w:right w:val="single" w:sz="4" w:space="0" w:color="auto"/>
            </w:tcBorders>
            <w:shd w:val="clear" w:color="auto" w:fill="auto"/>
            <w:noWrap/>
            <w:hideMark/>
          </w:tcPr>
          <w:p w14:paraId="749B9E44" w14:textId="47B6104C" w:rsidR="00400D35" w:rsidRPr="00400D35" w:rsidDel="00EC7212" w:rsidRDefault="00400D35">
            <w:pPr>
              <w:pStyle w:val="BodyText"/>
              <w:rPr>
                <w:del w:id="6204" w:author="Georg Birgisson" w:date="2021-10-06T14:24:00Z"/>
                <w:rFonts w:eastAsia="Times New Roman"/>
                <w:b/>
                <w:bCs/>
                <w:color w:val="000000"/>
                <w:lang w:eastAsia="is-IS"/>
              </w:rPr>
              <w:pPrChange w:id="6205" w:author="Georg Birgisson" w:date="2021-10-06T14:25:00Z">
                <w:pPr/>
              </w:pPrChange>
            </w:pPr>
            <w:del w:id="6206" w:author="Georg Birgisson" w:date="2021-10-06T14:24:00Z">
              <w:r w:rsidRPr="00400D35" w:rsidDel="00EC7212">
                <w:rPr>
                  <w:rFonts w:eastAsia="Times New Roman"/>
                  <w:b/>
                  <w:bCs/>
                  <w:color w:val="000000"/>
                  <w:lang w:eastAsia="is-IS"/>
                </w:rPr>
                <w:delText>Rule</w:delText>
              </w:r>
            </w:del>
          </w:p>
        </w:tc>
        <w:tc>
          <w:tcPr>
            <w:tcW w:w="9620" w:type="dxa"/>
            <w:tcBorders>
              <w:top w:val="single" w:sz="4" w:space="0" w:color="auto"/>
              <w:left w:val="nil"/>
              <w:bottom w:val="single" w:sz="4" w:space="0" w:color="auto"/>
              <w:right w:val="single" w:sz="4" w:space="0" w:color="auto"/>
            </w:tcBorders>
            <w:shd w:val="clear" w:color="auto" w:fill="auto"/>
            <w:noWrap/>
            <w:hideMark/>
          </w:tcPr>
          <w:p w14:paraId="11139004" w14:textId="31E55BA9" w:rsidR="00400D35" w:rsidRPr="00400D35" w:rsidDel="00EC7212" w:rsidRDefault="00400D35">
            <w:pPr>
              <w:pStyle w:val="BodyText"/>
              <w:rPr>
                <w:del w:id="6207" w:author="Georg Birgisson" w:date="2021-10-06T14:24:00Z"/>
                <w:rFonts w:eastAsia="Times New Roman"/>
                <w:b/>
                <w:bCs/>
                <w:color w:val="000000"/>
                <w:lang w:eastAsia="is-IS"/>
              </w:rPr>
              <w:pPrChange w:id="6208" w:author="Georg Birgisson" w:date="2021-10-06T14:25:00Z">
                <w:pPr/>
              </w:pPrChange>
            </w:pPr>
            <w:del w:id="6209" w:author="Georg Birgisson" w:date="2021-10-06T14:24:00Z">
              <w:r w:rsidRPr="00400D35" w:rsidDel="00EC7212">
                <w:rPr>
                  <w:rFonts w:eastAsia="Times New Roman"/>
                  <w:b/>
                  <w:bCs/>
                  <w:color w:val="000000"/>
                  <w:lang w:eastAsia="is-IS"/>
                </w:rPr>
                <w:delText>CreditNote</w:delText>
              </w:r>
            </w:del>
          </w:p>
        </w:tc>
        <w:tc>
          <w:tcPr>
            <w:tcW w:w="2954" w:type="dxa"/>
            <w:tcBorders>
              <w:top w:val="single" w:sz="4" w:space="0" w:color="auto"/>
              <w:left w:val="nil"/>
              <w:bottom w:val="single" w:sz="4" w:space="0" w:color="auto"/>
              <w:right w:val="single" w:sz="4" w:space="0" w:color="auto"/>
            </w:tcBorders>
            <w:shd w:val="clear" w:color="auto" w:fill="auto"/>
            <w:noWrap/>
            <w:hideMark/>
          </w:tcPr>
          <w:p w14:paraId="36889FED" w14:textId="06A0F599" w:rsidR="00400D35" w:rsidRPr="00400D35" w:rsidDel="00EC7212" w:rsidRDefault="00400D35">
            <w:pPr>
              <w:pStyle w:val="BodyText"/>
              <w:rPr>
                <w:del w:id="6210" w:author="Georg Birgisson" w:date="2021-10-06T14:24:00Z"/>
                <w:rFonts w:eastAsia="Times New Roman"/>
                <w:b/>
                <w:bCs/>
                <w:color w:val="000000"/>
                <w:lang w:eastAsia="is-IS"/>
              </w:rPr>
              <w:pPrChange w:id="6211" w:author="Georg Birgisson" w:date="2021-10-06T14:25:00Z">
                <w:pPr/>
              </w:pPrChange>
            </w:pPr>
            <w:del w:id="6212" w:author="Georg Birgisson" w:date="2021-10-06T14:24:00Z">
              <w:r w:rsidRPr="00400D35" w:rsidDel="00EC7212">
                <w:rPr>
                  <w:rFonts w:eastAsia="Times New Roman"/>
                  <w:b/>
                  <w:bCs/>
                  <w:color w:val="000000"/>
                  <w:lang w:eastAsia="is-IS"/>
                </w:rPr>
                <w:delText>Rules</w:delText>
              </w:r>
            </w:del>
          </w:p>
        </w:tc>
      </w:tr>
      <w:tr w:rsidR="0015709A" w:rsidRPr="00400D35" w:rsidDel="00EC7212" w14:paraId="2DA02E05" w14:textId="036475CC" w:rsidTr="0015709A">
        <w:trPr>
          <w:trHeight w:val="300"/>
          <w:del w:id="621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986055D" w14:textId="4B71AF25" w:rsidR="00400D35" w:rsidRPr="00400D35" w:rsidDel="00EC7212" w:rsidRDefault="00400D35">
            <w:pPr>
              <w:pStyle w:val="BodyText"/>
              <w:rPr>
                <w:del w:id="6214" w:author="Georg Birgisson" w:date="2021-10-06T14:24:00Z"/>
                <w:rFonts w:eastAsia="Times New Roman"/>
                <w:color w:val="000000"/>
                <w:lang w:eastAsia="is-IS"/>
              </w:rPr>
              <w:pPrChange w:id="6215" w:author="Georg Birgisson" w:date="2021-10-06T14:25:00Z">
                <w:pPr>
                  <w:jc w:val="right"/>
                </w:pPr>
              </w:pPrChange>
            </w:pPr>
            <w:del w:id="6216" w:author="Georg Birgisson" w:date="2021-10-06T14:24:00Z">
              <w:r w:rsidRPr="00400D35" w:rsidDel="00EC7212">
                <w:rPr>
                  <w:rFonts w:eastAsia="Times New Roman"/>
                  <w:color w:val="000000"/>
                  <w:lang w:eastAsia="is-IS"/>
                </w:rPr>
                <w:delText>2</w:delText>
              </w:r>
            </w:del>
          </w:p>
        </w:tc>
        <w:tc>
          <w:tcPr>
            <w:tcW w:w="915" w:type="dxa"/>
            <w:tcBorders>
              <w:top w:val="nil"/>
              <w:left w:val="nil"/>
              <w:bottom w:val="single" w:sz="4" w:space="0" w:color="auto"/>
              <w:right w:val="single" w:sz="4" w:space="0" w:color="auto"/>
            </w:tcBorders>
            <w:shd w:val="clear" w:color="auto" w:fill="auto"/>
            <w:noWrap/>
            <w:hideMark/>
          </w:tcPr>
          <w:p w14:paraId="2588C45C" w14:textId="68000AE7" w:rsidR="00400D35" w:rsidRPr="00400D35" w:rsidDel="00EC7212" w:rsidRDefault="00400D35">
            <w:pPr>
              <w:pStyle w:val="BodyText"/>
              <w:rPr>
                <w:del w:id="6217" w:author="Georg Birgisson" w:date="2021-10-06T14:24:00Z"/>
                <w:rFonts w:eastAsia="Times New Roman"/>
                <w:color w:val="000000"/>
                <w:lang w:eastAsia="is-IS"/>
              </w:rPr>
              <w:pPrChange w:id="6218" w:author="Georg Birgisson" w:date="2021-10-06T14:25:00Z">
                <w:pPr/>
              </w:pPrChange>
            </w:pPr>
            <w:del w:id="6219" w:author="Georg Birgisson" w:date="2021-10-06T14:24:00Z">
              <w:r w:rsidRPr="00400D35" w:rsidDel="00EC7212">
                <w:rPr>
                  <w:rFonts w:eastAsia="Times New Roman"/>
                  <w:color w:val="000000"/>
                  <w:lang w:eastAsia="is-IS"/>
                </w:rPr>
                <w:delText xml:space="preserve">BT-1 </w:delText>
              </w:r>
            </w:del>
          </w:p>
        </w:tc>
        <w:tc>
          <w:tcPr>
            <w:tcW w:w="660" w:type="dxa"/>
            <w:tcBorders>
              <w:top w:val="nil"/>
              <w:left w:val="nil"/>
              <w:bottom w:val="single" w:sz="4" w:space="0" w:color="auto"/>
              <w:right w:val="single" w:sz="4" w:space="0" w:color="auto"/>
            </w:tcBorders>
            <w:shd w:val="clear" w:color="auto" w:fill="auto"/>
            <w:noWrap/>
            <w:hideMark/>
          </w:tcPr>
          <w:p w14:paraId="0AE1D5C4" w14:textId="2FCBF300" w:rsidR="00400D35" w:rsidRPr="00400D35" w:rsidDel="00EC7212" w:rsidRDefault="00400D35">
            <w:pPr>
              <w:pStyle w:val="BodyText"/>
              <w:rPr>
                <w:del w:id="6220" w:author="Georg Birgisson" w:date="2021-10-06T14:24:00Z"/>
                <w:rFonts w:eastAsia="Times New Roman"/>
                <w:color w:val="000000"/>
                <w:lang w:eastAsia="is-IS"/>
              </w:rPr>
              <w:pPrChange w:id="6221" w:author="Georg Birgisson" w:date="2021-10-06T14:25:00Z">
                <w:pPr/>
              </w:pPrChange>
            </w:pPr>
            <w:del w:id="6222"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14D2799A" w14:textId="398EB835" w:rsidR="00400D35" w:rsidRPr="00400D35" w:rsidDel="00EC7212" w:rsidRDefault="00400D35">
            <w:pPr>
              <w:pStyle w:val="BodyText"/>
              <w:rPr>
                <w:del w:id="6223" w:author="Georg Birgisson" w:date="2021-10-06T14:24:00Z"/>
                <w:rFonts w:eastAsia="Times New Roman"/>
                <w:color w:val="000000"/>
                <w:lang w:eastAsia="is-IS"/>
              </w:rPr>
              <w:pPrChange w:id="6224" w:author="Georg Birgisson" w:date="2021-10-06T14:25:00Z">
                <w:pPr/>
              </w:pPrChange>
            </w:pPr>
            <w:del w:id="6225"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698FC1AA" w14:textId="5C145F01" w:rsidR="00400D35" w:rsidRPr="00400D35" w:rsidDel="00EC7212" w:rsidRDefault="00400D35">
            <w:pPr>
              <w:pStyle w:val="BodyText"/>
              <w:rPr>
                <w:del w:id="6226" w:author="Georg Birgisson" w:date="2021-10-06T14:24:00Z"/>
                <w:rFonts w:eastAsia="Times New Roman"/>
                <w:color w:val="000000"/>
                <w:lang w:eastAsia="is-IS"/>
              </w:rPr>
              <w:pPrChange w:id="6227" w:author="Georg Birgisson" w:date="2021-10-06T14:25:00Z">
                <w:pPr/>
              </w:pPrChange>
            </w:pPr>
            <w:del w:id="6228" w:author="Georg Birgisson" w:date="2021-10-06T14:24:00Z">
              <w:r w:rsidRPr="00400D35" w:rsidDel="00EC7212">
                <w:rPr>
                  <w:rFonts w:eastAsia="Times New Roman"/>
                  <w:color w:val="000000"/>
                  <w:lang w:eastAsia="is-IS"/>
                </w:rPr>
                <w:delText>cbc:ID</w:delText>
              </w:r>
            </w:del>
          </w:p>
        </w:tc>
        <w:tc>
          <w:tcPr>
            <w:tcW w:w="2954" w:type="dxa"/>
            <w:tcBorders>
              <w:top w:val="nil"/>
              <w:left w:val="nil"/>
              <w:bottom w:val="single" w:sz="4" w:space="0" w:color="auto"/>
              <w:right w:val="single" w:sz="4" w:space="0" w:color="auto"/>
            </w:tcBorders>
            <w:shd w:val="clear" w:color="auto" w:fill="auto"/>
            <w:noWrap/>
            <w:hideMark/>
          </w:tcPr>
          <w:p w14:paraId="4B0583DA" w14:textId="17506CA3" w:rsidR="00400D35" w:rsidRPr="00400D35" w:rsidDel="00EC7212" w:rsidRDefault="00400D35">
            <w:pPr>
              <w:pStyle w:val="BodyText"/>
              <w:rPr>
                <w:del w:id="6229" w:author="Georg Birgisson" w:date="2021-10-06T14:24:00Z"/>
                <w:rFonts w:eastAsia="Times New Roman"/>
                <w:color w:val="000000"/>
                <w:lang w:eastAsia="is-IS"/>
              </w:rPr>
              <w:pPrChange w:id="6230" w:author="Georg Birgisson" w:date="2021-10-06T14:25:00Z">
                <w:pPr/>
              </w:pPrChange>
            </w:pPr>
            <w:del w:id="6231" w:author="Georg Birgisson" w:date="2021-10-06T14:24:00Z">
              <w:r w:rsidRPr="00400D35" w:rsidDel="00EC7212">
                <w:rPr>
                  <w:rFonts w:eastAsia="Times New Roman"/>
                  <w:color w:val="000000"/>
                  <w:lang w:eastAsia="is-IS"/>
                </w:rPr>
                <w:delText> </w:delText>
              </w:r>
            </w:del>
          </w:p>
        </w:tc>
      </w:tr>
      <w:tr w:rsidR="0015709A" w:rsidRPr="00400D35" w:rsidDel="00EC7212" w14:paraId="5B8C360E" w14:textId="32F486F3" w:rsidTr="0015709A">
        <w:trPr>
          <w:trHeight w:val="300"/>
          <w:del w:id="623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51237E6" w14:textId="03439239" w:rsidR="00400D35" w:rsidRPr="00400D35" w:rsidDel="00EC7212" w:rsidRDefault="00400D35">
            <w:pPr>
              <w:pStyle w:val="BodyText"/>
              <w:rPr>
                <w:del w:id="6233" w:author="Georg Birgisson" w:date="2021-10-06T14:24:00Z"/>
                <w:rFonts w:eastAsia="Times New Roman"/>
                <w:color w:val="000000"/>
                <w:lang w:eastAsia="is-IS"/>
              </w:rPr>
              <w:pPrChange w:id="6234" w:author="Georg Birgisson" w:date="2021-10-06T14:25:00Z">
                <w:pPr>
                  <w:jc w:val="right"/>
                </w:pPr>
              </w:pPrChange>
            </w:pPr>
            <w:del w:id="6235" w:author="Georg Birgisson" w:date="2021-10-06T14:24:00Z">
              <w:r w:rsidRPr="00400D35" w:rsidDel="00EC7212">
                <w:rPr>
                  <w:rFonts w:eastAsia="Times New Roman"/>
                  <w:color w:val="000000"/>
                  <w:lang w:eastAsia="is-IS"/>
                </w:rPr>
                <w:delText>3</w:delText>
              </w:r>
            </w:del>
          </w:p>
        </w:tc>
        <w:tc>
          <w:tcPr>
            <w:tcW w:w="915" w:type="dxa"/>
            <w:tcBorders>
              <w:top w:val="nil"/>
              <w:left w:val="nil"/>
              <w:bottom w:val="single" w:sz="4" w:space="0" w:color="auto"/>
              <w:right w:val="single" w:sz="4" w:space="0" w:color="auto"/>
            </w:tcBorders>
            <w:shd w:val="clear" w:color="auto" w:fill="auto"/>
            <w:noWrap/>
            <w:hideMark/>
          </w:tcPr>
          <w:p w14:paraId="56F77AB3" w14:textId="79A906D0" w:rsidR="00400D35" w:rsidRPr="00400D35" w:rsidDel="00EC7212" w:rsidRDefault="00400D35">
            <w:pPr>
              <w:pStyle w:val="BodyText"/>
              <w:rPr>
                <w:del w:id="6236" w:author="Georg Birgisson" w:date="2021-10-06T14:24:00Z"/>
                <w:rFonts w:eastAsia="Times New Roman"/>
                <w:color w:val="000000"/>
                <w:lang w:eastAsia="is-IS"/>
              </w:rPr>
              <w:pPrChange w:id="6237" w:author="Georg Birgisson" w:date="2021-10-06T14:25:00Z">
                <w:pPr/>
              </w:pPrChange>
            </w:pPr>
            <w:del w:id="6238" w:author="Georg Birgisson" w:date="2021-10-06T14:24:00Z">
              <w:r w:rsidRPr="00400D35" w:rsidDel="00EC7212">
                <w:rPr>
                  <w:rFonts w:eastAsia="Times New Roman"/>
                  <w:color w:val="000000"/>
                  <w:lang w:eastAsia="is-IS"/>
                </w:rPr>
                <w:delText xml:space="preserve">BT-2 </w:delText>
              </w:r>
            </w:del>
          </w:p>
        </w:tc>
        <w:tc>
          <w:tcPr>
            <w:tcW w:w="660" w:type="dxa"/>
            <w:tcBorders>
              <w:top w:val="nil"/>
              <w:left w:val="nil"/>
              <w:bottom w:val="single" w:sz="4" w:space="0" w:color="auto"/>
              <w:right w:val="single" w:sz="4" w:space="0" w:color="auto"/>
            </w:tcBorders>
            <w:shd w:val="clear" w:color="auto" w:fill="auto"/>
            <w:noWrap/>
            <w:hideMark/>
          </w:tcPr>
          <w:p w14:paraId="6F2B0083" w14:textId="537ED192" w:rsidR="00400D35" w:rsidRPr="00400D35" w:rsidDel="00EC7212" w:rsidRDefault="00400D35">
            <w:pPr>
              <w:pStyle w:val="BodyText"/>
              <w:rPr>
                <w:del w:id="6239" w:author="Georg Birgisson" w:date="2021-10-06T14:24:00Z"/>
                <w:rFonts w:eastAsia="Times New Roman"/>
                <w:color w:val="000000"/>
                <w:lang w:eastAsia="is-IS"/>
              </w:rPr>
              <w:pPrChange w:id="6240" w:author="Georg Birgisson" w:date="2021-10-06T14:25:00Z">
                <w:pPr>
                  <w:jc w:val="center"/>
                </w:pPr>
              </w:pPrChange>
            </w:pPr>
            <w:del w:id="6241"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5FBF9979" w14:textId="3CFC4C43" w:rsidR="00400D35" w:rsidRPr="00400D35" w:rsidDel="00EC7212" w:rsidRDefault="00400D35">
            <w:pPr>
              <w:pStyle w:val="BodyText"/>
              <w:rPr>
                <w:del w:id="6242" w:author="Georg Birgisson" w:date="2021-10-06T14:24:00Z"/>
                <w:rFonts w:eastAsia="Times New Roman"/>
                <w:color w:val="000000"/>
                <w:lang w:eastAsia="is-IS"/>
              </w:rPr>
              <w:pPrChange w:id="6243" w:author="Georg Birgisson" w:date="2021-10-06T14:25:00Z">
                <w:pPr>
                  <w:jc w:val="center"/>
                </w:pPr>
              </w:pPrChange>
            </w:pPr>
            <w:del w:id="6244"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546FA8C6" w14:textId="33B507C5" w:rsidR="00400D35" w:rsidRPr="00400D35" w:rsidDel="00EC7212" w:rsidRDefault="00400D35">
            <w:pPr>
              <w:pStyle w:val="BodyText"/>
              <w:rPr>
                <w:del w:id="6245" w:author="Georg Birgisson" w:date="2021-10-06T14:24:00Z"/>
                <w:rFonts w:eastAsia="Times New Roman"/>
                <w:color w:val="000000"/>
                <w:lang w:eastAsia="is-IS"/>
              </w:rPr>
              <w:pPrChange w:id="6246" w:author="Georg Birgisson" w:date="2021-10-06T14:25:00Z">
                <w:pPr/>
              </w:pPrChange>
            </w:pPr>
            <w:del w:id="6247" w:author="Georg Birgisson" w:date="2021-10-06T14:24:00Z">
              <w:r w:rsidRPr="00400D35" w:rsidDel="00EC7212">
                <w:rPr>
                  <w:rFonts w:eastAsia="Times New Roman"/>
                  <w:color w:val="000000"/>
                  <w:lang w:eastAsia="is-IS"/>
                </w:rPr>
                <w:delText>cbc:IssueDate</w:delText>
              </w:r>
            </w:del>
          </w:p>
        </w:tc>
        <w:tc>
          <w:tcPr>
            <w:tcW w:w="2954" w:type="dxa"/>
            <w:tcBorders>
              <w:top w:val="nil"/>
              <w:left w:val="nil"/>
              <w:bottom w:val="single" w:sz="4" w:space="0" w:color="auto"/>
              <w:right w:val="single" w:sz="4" w:space="0" w:color="auto"/>
            </w:tcBorders>
            <w:shd w:val="clear" w:color="auto" w:fill="auto"/>
            <w:noWrap/>
            <w:hideMark/>
          </w:tcPr>
          <w:p w14:paraId="5AAA8A65" w14:textId="3B0B1369" w:rsidR="00400D35" w:rsidRPr="00400D35" w:rsidDel="00EC7212" w:rsidRDefault="00400D35">
            <w:pPr>
              <w:pStyle w:val="BodyText"/>
              <w:rPr>
                <w:del w:id="6248" w:author="Georg Birgisson" w:date="2021-10-06T14:24:00Z"/>
                <w:rFonts w:eastAsia="Times New Roman"/>
                <w:color w:val="000000"/>
                <w:lang w:eastAsia="is-IS"/>
              </w:rPr>
              <w:pPrChange w:id="6249" w:author="Georg Birgisson" w:date="2021-10-06T14:25:00Z">
                <w:pPr/>
              </w:pPrChange>
            </w:pPr>
            <w:del w:id="6250" w:author="Georg Birgisson" w:date="2021-10-06T14:24:00Z">
              <w:r w:rsidRPr="00400D35" w:rsidDel="00EC7212">
                <w:rPr>
                  <w:rFonts w:eastAsia="Times New Roman"/>
                  <w:color w:val="000000"/>
                  <w:lang w:eastAsia="is-IS"/>
                </w:rPr>
                <w:delText> </w:delText>
              </w:r>
            </w:del>
          </w:p>
        </w:tc>
      </w:tr>
      <w:tr w:rsidR="0015709A" w:rsidRPr="00400D35" w:rsidDel="00EC7212" w14:paraId="3714C06B" w14:textId="4A3219BD" w:rsidTr="0015709A">
        <w:trPr>
          <w:trHeight w:val="300"/>
          <w:del w:id="625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D02B079" w14:textId="4EA9BE31" w:rsidR="00400D35" w:rsidRPr="00400D35" w:rsidDel="00EC7212" w:rsidRDefault="00400D35">
            <w:pPr>
              <w:pStyle w:val="BodyText"/>
              <w:rPr>
                <w:del w:id="6252" w:author="Georg Birgisson" w:date="2021-10-06T14:24:00Z"/>
                <w:rFonts w:eastAsia="Times New Roman"/>
                <w:color w:val="000000"/>
                <w:lang w:eastAsia="is-IS"/>
              </w:rPr>
              <w:pPrChange w:id="6253" w:author="Georg Birgisson" w:date="2021-10-06T14:25:00Z">
                <w:pPr>
                  <w:jc w:val="right"/>
                </w:pPr>
              </w:pPrChange>
            </w:pPr>
            <w:del w:id="6254" w:author="Georg Birgisson" w:date="2021-10-06T14:24:00Z">
              <w:r w:rsidRPr="00400D35" w:rsidDel="00EC7212">
                <w:rPr>
                  <w:rFonts w:eastAsia="Times New Roman"/>
                  <w:color w:val="000000"/>
                  <w:lang w:eastAsia="is-IS"/>
                </w:rPr>
                <w:delText>4</w:delText>
              </w:r>
            </w:del>
          </w:p>
        </w:tc>
        <w:tc>
          <w:tcPr>
            <w:tcW w:w="915" w:type="dxa"/>
            <w:tcBorders>
              <w:top w:val="nil"/>
              <w:left w:val="nil"/>
              <w:bottom w:val="single" w:sz="4" w:space="0" w:color="auto"/>
              <w:right w:val="single" w:sz="4" w:space="0" w:color="auto"/>
            </w:tcBorders>
            <w:shd w:val="clear" w:color="auto" w:fill="auto"/>
            <w:noWrap/>
            <w:hideMark/>
          </w:tcPr>
          <w:p w14:paraId="5B38CF52" w14:textId="4747A082" w:rsidR="00400D35" w:rsidRPr="00400D35" w:rsidDel="00EC7212" w:rsidRDefault="00400D35">
            <w:pPr>
              <w:pStyle w:val="BodyText"/>
              <w:rPr>
                <w:del w:id="6255" w:author="Georg Birgisson" w:date="2021-10-06T14:24:00Z"/>
                <w:rFonts w:eastAsia="Times New Roman"/>
                <w:color w:val="000000"/>
                <w:lang w:eastAsia="is-IS"/>
              </w:rPr>
              <w:pPrChange w:id="6256" w:author="Georg Birgisson" w:date="2021-10-06T14:25:00Z">
                <w:pPr/>
              </w:pPrChange>
            </w:pPr>
            <w:del w:id="6257" w:author="Georg Birgisson" w:date="2021-10-06T14:24:00Z">
              <w:r w:rsidRPr="00400D35" w:rsidDel="00EC7212">
                <w:rPr>
                  <w:rFonts w:eastAsia="Times New Roman"/>
                  <w:color w:val="000000"/>
                  <w:lang w:eastAsia="is-IS"/>
                </w:rPr>
                <w:delText xml:space="preserve">BT-3 </w:delText>
              </w:r>
            </w:del>
          </w:p>
        </w:tc>
        <w:tc>
          <w:tcPr>
            <w:tcW w:w="660" w:type="dxa"/>
            <w:tcBorders>
              <w:top w:val="nil"/>
              <w:left w:val="nil"/>
              <w:bottom w:val="single" w:sz="4" w:space="0" w:color="auto"/>
              <w:right w:val="single" w:sz="4" w:space="0" w:color="auto"/>
            </w:tcBorders>
            <w:shd w:val="clear" w:color="auto" w:fill="auto"/>
            <w:noWrap/>
            <w:hideMark/>
          </w:tcPr>
          <w:p w14:paraId="2D7673ED" w14:textId="7BF3D165" w:rsidR="00400D35" w:rsidRPr="00400D35" w:rsidDel="00EC7212" w:rsidRDefault="00400D35">
            <w:pPr>
              <w:pStyle w:val="BodyText"/>
              <w:rPr>
                <w:del w:id="6258" w:author="Georg Birgisson" w:date="2021-10-06T14:24:00Z"/>
                <w:rFonts w:eastAsia="Times New Roman"/>
                <w:color w:val="000000"/>
                <w:lang w:eastAsia="is-IS"/>
              </w:rPr>
              <w:pPrChange w:id="6259" w:author="Georg Birgisson" w:date="2021-10-06T14:25:00Z">
                <w:pPr>
                  <w:jc w:val="center"/>
                </w:pPr>
              </w:pPrChange>
            </w:pPr>
            <w:del w:id="6260" w:author="Georg Birgisson" w:date="2021-10-06T14:24:00Z">
              <w:r w:rsidRPr="00400D35" w:rsidDel="00EC7212">
                <w:rPr>
                  <w:rFonts w:eastAsia="Times New Roman"/>
                  <w:color w:val="000000"/>
                  <w:lang w:eastAsia="is-IS"/>
                </w:rPr>
                <w:delText>ólíkt</w:delText>
              </w:r>
            </w:del>
          </w:p>
        </w:tc>
        <w:tc>
          <w:tcPr>
            <w:tcW w:w="586" w:type="dxa"/>
            <w:tcBorders>
              <w:top w:val="nil"/>
              <w:left w:val="nil"/>
              <w:bottom w:val="single" w:sz="4" w:space="0" w:color="auto"/>
              <w:right w:val="single" w:sz="4" w:space="0" w:color="auto"/>
            </w:tcBorders>
            <w:shd w:val="clear" w:color="auto" w:fill="auto"/>
            <w:noWrap/>
            <w:hideMark/>
          </w:tcPr>
          <w:p w14:paraId="344A1D98" w14:textId="63216218" w:rsidR="00400D35" w:rsidRPr="00400D35" w:rsidDel="00EC7212" w:rsidRDefault="00400D35">
            <w:pPr>
              <w:pStyle w:val="BodyText"/>
              <w:rPr>
                <w:del w:id="6261" w:author="Georg Birgisson" w:date="2021-10-06T14:24:00Z"/>
                <w:rFonts w:eastAsia="Times New Roman"/>
                <w:color w:val="000000"/>
                <w:lang w:eastAsia="is-IS"/>
              </w:rPr>
              <w:pPrChange w:id="6262" w:author="Georg Birgisson" w:date="2021-10-06T14:25:00Z">
                <w:pPr>
                  <w:jc w:val="center"/>
                </w:pPr>
              </w:pPrChange>
            </w:pPr>
            <w:del w:id="6263"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1A5E2989" w14:textId="7B2169E6" w:rsidR="00400D35" w:rsidRPr="00400D35" w:rsidDel="00EC7212" w:rsidRDefault="00400D35">
            <w:pPr>
              <w:pStyle w:val="BodyText"/>
              <w:rPr>
                <w:del w:id="6264" w:author="Georg Birgisson" w:date="2021-10-06T14:24:00Z"/>
                <w:rFonts w:eastAsia="Times New Roman"/>
                <w:color w:val="000000"/>
                <w:lang w:eastAsia="is-IS"/>
              </w:rPr>
              <w:pPrChange w:id="6265" w:author="Georg Birgisson" w:date="2021-10-06T14:25:00Z">
                <w:pPr/>
              </w:pPrChange>
            </w:pPr>
            <w:del w:id="6266" w:author="Georg Birgisson" w:date="2021-10-06T14:24:00Z">
              <w:r w:rsidRPr="00400D35" w:rsidDel="00EC7212">
                <w:rPr>
                  <w:rFonts w:eastAsia="Times New Roman"/>
                  <w:color w:val="000000"/>
                  <w:lang w:eastAsia="is-IS"/>
                </w:rPr>
                <w:delText>cbc:CreditNoteTypeCode</w:delText>
              </w:r>
            </w:del>
          </w:p>
        </w:tc>
        <w:tc>
          <w:tcPr>
            <w:tcW w:w="2954" w:type="dxa"/>
            <w:tcBorders>
              <w:top w:val="nil"/>
              <w:left w:val="nil"/>
              <w:bottom w:val="single" w:sz="4" w:space="0" w:color="auto"/>
              <w:right w:val="single" w:sz="4" w:space="0" w:color="auto"/>
            </w:tcBorders>
            <w:shd w:val="clear" w:color="auto" w:fill="auto"/>
            <w:noWrap/>
            <w:hideMark/>
          </w:tcPr>
          <w:p w14:paraId="296C3407" w14:textId="37621E53" w:rsidR="00400D35" w:rsidRPr="00400D35" w:rsidDel="00EC7212" w:rsidRDefault="00400D35">
            <w:pPr>
              <w:pStyle w:val="BodyText"/>
              <w:rPr>
                <w:del w:id="6267" w:author="Georg Birgisson" w:date="2021-10-06T14:24:00Z"/>
                <w:rFonts w:eastAsia="Times New Roman"/>
                <w:color w:val="000000"/>
                <w:lang w:eastAsia="is-IS"/>
              </w:rPr>
              <w:pPrChange w:id="6268" w:author="Georg Birgisson" w:date="2021-10-06T14:25:00Z">
                <w:pPr/>
              </w:pPrChange>
            </w:pPr>
            <w:del w:id="6269" w:author="Georg Birgisson" w:date="2021-10-06T14:24:00Z">
              <w:r w:rsidRPr="00400D35" w:rsidDel="00EC7212">
                <w:rPr>
                  <w:rFonts w:eastAsia="Times New Roman"/>
                  <w:color w:val="000000"/>
                  <w:lang w:eastAsia="is-IS"/>
                </w:rPr>
                <w:delText> </w:delText>
              </w:r>
            </w:del>
          </w:p>
        </w:tc>
      </w:tr>
      <w:tr w:rsidR="0015709A" w:rsidRPr="00400D35" w:rsidDel="00EC7212" w14:paraId="2CF42EAC" w14:textId="4FE1D16B" w:rsidTr="0015709A">
        <w:trPr>
          <w:trHeight w:val="300"/>
          <w:del w:id="627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226947A" w14:textId="797BE7C6" w:rsidR="00400D35" w:rsidRPr="00400D35" w:rsidDel="00EC7212" w:rsidRDefault="00400D35">
            <w:pPr>
              <w:pStyle w:val="BodyText"/>
              <w:rPr>
                <w:del w:id="6271" w:author="Georg Birgisson" w:date="2021-10-06T14:24:00Z"/>
                <w:rFonts w:eastAsia="Times New Roman"/>
                <w:color w:val="000000"/>
                <w:lang w:eastAsia="is-IS"/>
              </w:rPr>
              <w:pPrChange w:id="6272" w:author="Georg Birgisson" w:date="2021-10-06T14:25:00Z">
                <w:pPr>
                  <w:jc w:val="right"/>
                </w:pPr>
              </w:pPrChange>
            </w:pPr>
            <w:del w:id="6273" w:author="Georg Birgisson" w:date="2021-10-06T14:24:00Z">
              <w:r w:rsidRPr="00400D35" w:rsidDel="00EC7212">
                <w:rPr>
                  <w:rFonts w:eastAsia="Times New Roman"/>
                  <w:color w:val="000000"/>
                  <w:lang w:eastAsia="is-IS"/>
                </w:rPr>
                <w:delText>5</w:delText>
              </w:r>
            </w:del>
          </w:p>
        </w:tc>
        <w:tc>
          <w:tcPr>
            <w:tcW w:w="915" w:type="dxa"/>
            <w:tcBorders>
              <w:top w:val="nil"/>
              <w:left w:val="nil"/>
              <w:bottom w:val="single" w:sz="4" w:space="0" w:color="auto"/>
              <w:right w:val="single" w:sz="4" w:space="0" w:color="auto"/>
            </w:tcBorders>
            <w:shd w:val="clear" w:color="auto" w:fill="auto"/>
            <w:noWrap/>
            <w:hideMark/>
          </w:tcPr>
          <w:p w14:paraId="0D1ACA5D" w14:textId="02C2D28D" w:rsidR="00400D35" w:rsidRPr="00400D35" w:rsidDel="00EC7212" w:rsidRDefault="00400D35">
            <w:pPr>
              <w:pStyle w:val="BodyText"/>
              <w:rPr>
                <w:del w:id="6274" w:author="Georg Birgisson" w:date="2021-10-06T14:24:00Z"/>
                <w:rFonts w:eastAsia="Times New Roman"/>
                <w:color w:val="000000"/>
                <w:lang w:eastAsia="is-IS"/>
              </w:rPr>
              <w:pPrChange w:id="6275" w:author="Georg Birgisson" w:date="2021-10-06T14:25:00Z">
                <w:pPr/>
              </w:pPrChange>
            </w:pPr>
            <w:del w:id="6276" w:author="Georg Birgisson" w:date="2021-10-06T14:24:00Z">
              <w:r w:rsidRPr="00400D35" w:rsidDel="00EC7212">
                <w:rPr>
                  <w:rFonts w:eastAsia="Times New Roman"/>
                  <w:color w:val="000000"/>
                  <w:lang w:eastAsia="is-IS"/>
                </w:rPr>
                <w:delText xml:space="preserve">BT-5 </w:delText>
              </w:r>
            </w:del>
          </w:p>
        </w:tc>
        <w:tc>
          <w:tcPr>
            <w:tcW w:w="660" w:type="dxa"/>
            <w:tcBorders>
              <w:top w:val="nil"/>
              <w:left w:val="nil"/>
              <w:bottom w:val="single" w:sz="4" w:space="0" w:color="auto"/>
              <w:right w:val="single" w:sz="4" w:space="0" w:color="auto"/>
            </w:tcBorders>
            <w:shd w:val="clear" w:color="auto" w:fill="auto"/>
            <w:noWrap/>
            <w:hideMark/>
          </w:tcPr>
          <w:p w14:paraId="57D2148C" w14:textId="2BE19412" w:rsidR="00400D35" w:rsidRPr="00400D35" w:rsidDel="00EC7212" w:rsidRDefault="00400D35">
            <w:pPr>
              <w:pStyle w:val="BodyText"/>
              <w:rPr>
                <w:del w:id="6277" w:author="Georg Birgisson" w:date="2021-10-06T14:24:00Z"/>
                <w:rFonts w:eastAsia="Times New Roman"/>
                <w:color w:val="000000"/>
                <w:lang w:eastAsia="is-IS"/>
              </w:rPr>
              <w:pPrChange w:id="6278" w:author="Georg Birgisson" w:date="2021-10-06T14:25:00Z">
                <w:pPr>
                  <w:jc w:val="center"/>
                </w:pPr>
              </w:pPrChange>
            </w:pPr>
            <w:del w:id="6279"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316B12A1" w14:textId="27B39CE8" w:rsidR="00400D35" w:rsidRPr="00400D35" w:rsidDel="00EC7212" w:rsidRDefault="00400D35">
            <w:pPr>
              <w:pStyle w:val="BodyText"/>
              <w:rPr>
                <w:del w:id="6280" w:author="Georg Birgisson" w:date="2021-10-06T14:24:00Z"/>
                <w:rFonts w:eastAsia="Times New Roman"/>
                <w:color w:val="000000"/>
                <w:lang w:eastAsia="is-IS"/>
              </w:rPr>
              <w:pPrChange w:id="6281" w:author="Georg Birgisson" w:date="2021-10-06T14:25:00Z">
                <w:pPr>
                  <w:jc w:val="center"/>
                </w:pPr>
              </w:pPrChange>
            </w:pPr>
            <w:del w:id="6282"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73B6872C" w14:textId="31FD02CF" w:rsidR="00400D35" w:rsidRPr="00400D35" w:rsidDel="00EC7212" w:rsidRDefault="00400D35">
            <w:pPr>
              <w:pStyle w:val="BodyText"/>
              <w:rPr>
                <w:del w:id="6283" w:author="Georg Birgisson" w:date="2021-10-06T14:24:00Z"/>
                <w:rFonts w:eastAsia="Times New Roman"/>
                <w:color w:val="000000"/>
                <w:lang w:eastAsia="is-IS"/>
              </w:rPr>
              <w:pPrChange w:id="6284" w:author="Georg Birgisson" w:date="2021-10-06T14:25:00Z">
                <w:pPr/>
              </w:pPrChange>
            </w:pPr>
            <w:del w:id="6285" w:author="Georg Birgisson" w:date="2021-10-06T14:24:00Z">
              <w:r w:rsidRPr="00400D35" w:rsidDel="00EC7212">
                <w:rPr>
                  <w:rFonts w:eastAsia="Times New Roman"/>
                  <w:color w:val="000000"/>
                  <w:lang w:eastAsia="is-IS"/>
                </w:rPr>
                <w:delText>cbc:DocumentCurrencyCode</w:delText>
              </w:r>
            </w:del>
          </w:p>
        </w:tc>
        <w:tc>
          <w:tcPr>
            <w:tcW w:w="2954" w:type="dxa"/>
            <w:tcBorders>
              <w:top w:val="nil"/>
              <w:left w:val="nil"/>
              <w:bottom w:val="single" w:sz="4" w:space="0" w:color="auto"/>
              <w:right w:val="single" w:sz="4" w:space="0" w:color="auto"/>
            </w:tcBorders>
            <w:shd w:val="clear" w:color="auto" w:fill="auto"/>
            <w:noWrap/>
            <w:hideMark/>
          </w:tcPr>
          <w:p w14:paraId="3C6C9746" w14:textId="02B0B379" w:rsidR="00400D35" w:rsidRPr="00400D35" w:rsidDel="00EC7212" w:rsidRDefault="00400D35">
            <w:pPr>
              <w:pStyle w:val="BodyText"/>
              <w:rPr>
                <w:del w:id="6286" w:author="Georg Birgisson" w:date="2021-10-06T14:24:00Z"/>
                <w:rFonts w:eastAsia="Times New Roman"/>
                <w:color w:val="000000"/>
                <w:lang w:eastAsia="is-IS"/>
              </w:rPr>
              <w:pPrChange w:id="6287" w:author="Georg Birgisson" w:date="2021-10-06T14:25:00Z">
                <w:pPr/>
              </w:pPrChange>
            </w:pPr>
            <w:del w:id="6288" w:author="Georg Birgisson" w:date="2021-10-06T14:24:00Z">
              <w:r w:rsidRPr="00400D35" w:rsidDel="00EC7212">
                <w:rPr>
                  <w:rFonts w:eastAsia="Times New Roman"/>
                  <w:color w:val="000000"/>
                  <w:lang w:eastAsia="is-IS"/>
                </w:rPr>
                <w:delText> </w:delText>
              </w:r>
            </w:del>
          </w:p>
        </w:tc>
      </w:tr>
      <w:tr w:rsidR="0015709A" w:rsidRPr="00400D35" w:rsidDel="00EC7212" w14:paraId="020B2BD6" w14:textId="370BBC01" w:rsidTr="0015709A">
        <w:trPr>
          <w:trHeight w:val="300"/>
          <w:del w:id="628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EAF58F3" w14:textId="1D4ADC1B" w:rsidR="00400D35" w:rsidRPr="00400D35" w:rsidDel="00EC7212" w:rsidRDefault="00400D35">
            <w:pPr>
              <w:pStyle w:val="BodyText"/>
              <w:rPr>
                <w:del w:id="6290" w:author="Georg Birgisson" w:date="2021-10-06T14:24:00Z"/>
                <w:rFonts w:eastAsia="Times New Roman"/>
                <w:color w:val="000000"/>
                <w:lang w:eastAsia="is-IS"/>
              </w:rPr>
              <w:pPrChange w:id="6291" w:author="Georg Birgisson" w:date="2021-10-06T14:25:00Z">
                <w:pPr>
                  <w:jc w:val="right"/>
                </w:pPr>
              </w:pPrChange>
            </w:pPr>
            <w:del w:id="6292" w:author="Georg Birgisson" w:date="2021-10-06T14:24:00Z">
              <w:r w:rsidRPr="00400D35" w:rsidDel="00EC7212">
                <w:rPr>
                  <w:rFonts w:eastAsia="Times New Roman"/>
                  <w:color w:val="000000"/>
                  <w:lang w:eastAsia="is-IS"/>
                </w:rPr>
                <w:delText>6</w:delText>
              </w:r>
            </w:del>
          </w:p>
        </w:tc>
        <w:tc>
          <w:tcPr>
            <w:tcW w:w="915" w:type="dxa"/>
            <w:tcBorders>
              <w:top w:val="nil"/>
              <w:left w:val="nil"/>
              <w:bottom w:val="single" w:sz="4" w:space="0" w:color="auto"/>
              <w:right w:val="single" w:sz="4" w:space="0" w:color="auto"/>
            </w:tcBorders>
            <w:shd w:val="clear" w:color="auto" w:fill="auto"/>
            <w:noWrap/>
            <w:hideMark/>
          </w:tcPr>
          <w:p w14:paraId="17F41B4D" w14:textId="54DF3F82" w:rsidR="00400D35" w:rsidRPr="00400D35" w:rsidDel="00EC7212" w:rsidRDefault="00400D35">
            <w:pPr>
              <w:pStyle w:val="BodyText"/>
              <w:rPr>
                <w:del w:id="6293" w:author="Georg Birgisson" w:date="2021-10-06T14:24:00Z"/>
                <w:rFonts w:eastAsia="Times New Roman"/>
                <w:color w:val="000000"/>
                <w:lang w:eastAsia="is-IS"/>
              </w:rPr>
              <w:pPrChange w:id="6294" w:author="Georg Birgisson" w:date="2021-10-06T14:25:00Z">
                <w:pPr/>
              </w:pPrChange>
            </w:pPr>
            <w:del w:id="6295" w:author="Georg Birgisson" w:date="2021-10-06T14:24:00Z">
              <w:r w:rsidRPr="00400D35" w:rsidDel="00EC7212">
                <w:rPr>
                  <w:rFonts w:eastAsia="Times New Roman"/>
                  <w:color w:val="000000"/>
                  <w:lang w:eastAsia="is-IS"/>
                </w:rPr>
                <w:delText xml:space="preserve">BT-6 </w:delText>
              </w:r>
            </w:del>
          </w:p>
        </w:tc>
        <w:tc>
          <w:tcPr>
            <w:tcW w:w="660" w:type="dxa"/>
            <w:tcBorders>
              <w:top w:val="nil"/>
              <w:left w:val="nil"/>
              <w:bottom w:val="single" w:sz="4" w:space="0" w:color="auto"/>
              <w:right w:val="single" w:sz="4" w:space="0" w:color="auto"/>
            </w:tcBorders>
            <w:shd w:val="clear" w:color="auto" w:fill="auto"/>
            <w:noWrap/>
            <w:hideMark/>
          </w:tcPr>
          <w:p w14:paraId="0AC81538" w14:textId="3B9EAEAA" w:rsidR="00400D35" w:rsidRPr="00400D35" w:rsidDel="00EC7212" w:rsidRDefault="00400D35">
            <w:pPr>
              <w:pStyle w:val="BodyText"/>
              <w:rPr>
                <w:del w:id="6296" w:author="Georg Birgisson" w:date="2021-10-06T14:24:00Z"/>
                <w:rFonts w:eastAsia="Times New Roman"/>
                <w:color w:val="000000"/>
                <w:lang w:eastAsia="is-IS"/>
              </w:rPr>
              <w:pPrChange w:id="6297" w:author="Georg Birgisson" w:date="2021-10-06T14:25:00Z">
                <w:pPr>
                  <w:jc w:val="center"/>
                </w:pPr>
              </w:pPrChange>
            </w:pPr>
            <w:del w:id="6298"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38E2BA52" w14:textId="6D35895E" w:rsidR="00400D35" w:rsidRPr="00400D35" w:rsidDel="00EC7212" w:rsidRDefault="00400D35">
            <w:pPr>
              <w:pStyle w:val="BodyText"/>
              <w:rPr>
                <w:del w:id="6299" w:author="Georg Birgisson" w:date="2021-10-06T14:24:00Z"/>
                <w:rFonts w:eastAsia="Times New Roman"/>
                <w:color w:val="000000"/>
                <w:lang w:eastAsia="is-IS"/>
              </w:rPr>
              <w:pPrChange w:id="6300" w:author="Georg Birgisson" w:date="2021-10-06T14:25:00Z">
                <w:pPr>
                  <w:jc w:val="center"/>
                </w:pPr>
              </w:pPrChange>
            </w:pPr>
            <w:del w:id="6301"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6D129F5F" w14:textId="7457898B" w:rsidR="00400D35" w:rsidRPr="00400D35" w:rsidDel="00EC7212" w:rsidRDefault="00400D35">
            <w:pPr>
              <w:pStyle w:val="BodyText"/>
              <w:rPr>
                <w:del w:id="6302" w:author="Georg Birgisson" w:date="2021-10-06T14:24:00Z"/>
                <w:rFonts w:eastAsia="Times New Roman"/>
                <w:color w:val="000000"/>
                <w:lang w:eastAsia="is-IS"/>
              </w:rPr>
              <w:pPrChange w:id="6303" w:author="Georg Birgisson" w:date="2021-10-06T14:25:00Z">
                <w:pPr/>
              </w:pPrChange>
            </w:pPr>
            <w:del w:id="6304" w:author="Georg Birgisson" w:date="2021-10-06T14:24:00Z">
              <w:r w:rsidRPr="00400D35" w:rsidDel="00EC7212">
                <w:rPr>
                  <w:rFonts w:eastAsia="Times New Roman"/>
                  <w:color w:val="000000"/>
                  <w:lang w:eastAsia="is-IS"/>
                </w:rPr>
                <w:delText>cbc:TaxCurrencyCode</w:delText>
              </w:r>
            </w:del>
          </w:p>
        </w:tc>
        <w:tc>
          <w:tcPr>
            <w:tcW w:w="2954" w:type="dxa"/>
            <w:tcBorders>
              <w:top w:val="nil"/>
              <w:left w:val="nil"/>
              <w:bottom w:val="single" w:sz="4" w:space="0" w:color="auto"/>
              <w:right w:val="single" w:sz="4" w:space="0" w:color="auto"/>
            </w:tcBorders>
            <w:shd w:val="clear" w:color="auto" w:fill="auto"/>
            <w:noWrap/>
            <w:hideMark/>
          </w:tcPr>
          <w:p w14:paraId="7E78F991" w14:textId="2800856F" w:rsidR="00400D35" w:rsidRPr="00400D35" w:rsidDel="00EC7212" w:rsidRDefault="00400D35">
            <w:pPr>
              <w:pStyle w:val="BodyText"/>
              <w:rPr>
                <w:del w:id="6305" w:author="Georg Birgisson" w:date="2021-10-06T14:24:00Z"/>
                <w:rFonts w:eastAsia="Times New Roman"/>
                <w:color w:val="000000"/>
                <w:lang w:eastAsia="is-IS"/>
              </w:rPr>
              <w:pPrChange w:id="6306" w:author="Georg Birgisson" w:date="2021-10-06T14:25:00Z">
                <w:pPr/>
              </w:pPrChange>
            </w:pPr>
            <w:del w:id="6307" w:author="Georg Birgisson" w:date="2021-10-06T14:24:00Z">
              <w:r w:rsidRPr="00400D35" w:rsidDel="00EC7212">
                <w:rPr>
                  <w:rFonts w:eastAsia="Times New Roman"/>
                  <w:color w:val="000000"/>
                  <w:lang w:eastAsia="is-IS"/>
                </w:rPr>
                <w:delText> </w:delText>
              </w:r>
            </w:del>
          </w:p>
        </w:tc>
      </w:tr>
      <w:tr w:rsidR="0015709A" w:rsidRPr="00400D35" w:rsidDel="00EC7212" w14:paraId="23EA1118" w14:textId="18168748" w:rsidTr="0015709A">
        <w:trPr>
          <w:trHeight w:val="300"/>
          <w:del w:id="630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19D6379" w14:textId="03E9EBE4" w:rsidR="00400D35" w:rsidRPr="00400D35" w:rsidDel="00EC7212" w:rsidRDefault="00400D35">
            <w:pPr>
              <w:pStyle w:val="BodyText"/>
              <w:rPr>
                <w:del w:id="6309" w:author="Georg Birgisson" w:date="2021-10-06T14:24:00Z"/>
                <w:rFonts w:eastAsia="Times New Roman"/>
                <w:color w:val="000000"/>
                <w:lang w:eastAsia="is-IS"/>
              </w:rPr>
              <w:pPrChange w:id="6310" w:author="Georg Birgisson" w:date="2021-10-06T14:25:00Z">
                <w:pPr>
                  <w:jc w:val="right"/>
                </w:pPr>
              </w:pPrChange>
            </w:pPr>
            <w:del w:id="6311" w:author="Georg Birgisson" w:date="2021-10-06T14:24:00Z">
              <w:r w:rsidRPr="00400D35" w:rsidDel="00EC7212">
                <w:rPr>
                  <w:rFonts w:eastAsia="Times New Roman"/>
                  <w:color w:val="000000"/>
                  <w:lang w:eastAsia="is-IS"/>
                </w:rPr>
                <w:delText>7</w:delText>
              </w:r>
            </w:del>
          </w:p>
        </w:tc>
        <w:tc>
          <w:tcPr>
            <w:tcW w:w="915" w:type="dxa"/>
            <w:tcBorders>
              <w:top w:val="nil"/>
              <w:left w:val="nil"/>
              <w:bottom w:val="single" w:sz="4" w:space="0" w:color="auto"/>
              <w:right w:val="single" w:sz="4" w:space="0" w:color="auto"/>
            </w:tcBorders>
            <w:shd w:val="clear" w:color="auto" w:fill="auto"/>
            <w:noWrap/>
            <w:hideMark/>
          </w:tcPr>
          <w:p w14:paraId="0DFDCB51" w14:textId="0CE20C7E" w:rsidR="00400D35" w:rsidRPr="00400D35" w:rsidDel="00EC7212" w:rsidRDefault="00400D35">
            <w:pPr>
              <w:pStyle w:val="BodyText"/>
              <w:rPr>
                <w:del w:id="6312" w:author="Georg Birgisson" w:date="2021-10-06T14:24:00Z"/>
                <w:rFonts w:eastAsia="Times New Roman"/>
                <w:color w:val="000000"/>
                <w:lang w:eastAsia="is-IS"/>
              </w:rPr>
              <w:pPrChange w:id="6313" w:author="Georg Birgisson" w:date="2021-10-06T14:25:00Z">
                <w:pPr/>
              </w:pPrChange>
            </w:pPr>
            <w:del w:id="6314" w:author="Georg Birgisson" w:date="2021-10-06T14:24:00Z">
              <w:r w:rsidRPr="00400D35" w:rsidDel="00EC7212">
                <w:rPr>
                  <w:rFonts w:eastAsia="Times New Roman"/>
                  <w:color w:val="000000"/>
                  <w:lang w:eastAsia="is-IS"/>
                </w:rPr>
                <w:delText xml:space="preserve">BT-7 </w:delText>
              </w:r>
            </w:del>
          </w:p>
        </w:tc>
        <w:tc>
          <w:tcPr>
            <w:tcW w:w="660" w:type="dxa"/>
            <w:tcBorders>
              <w:top w:val="nil"/>
              <w:left w:val="nil"/>
              <w:bottom w:val="single" w:sz="4" w:space="0" w:color="auto"/>
              <w:right w:val="single" w:sz="4" w:space="0" w:color="auto"/>
            </w:tcBorders>
            <w:shd w:val="clear" w:color="auto" w:fill="auto"/>
            <w:noWrap/>
            <w:hideMark/>
          </w:tcPr>
          <w:p w14:paraId="5C6D88EF" w14:textId="17EE4DFB" w:rsidR="00400D35" w:rsidRPr="00400D35" w:rsidDel="00EC7212" w:rsidRDefault="00400D35">
            <w:pPr>
              <w:pStyle w:val="BodyText"/>
              <w:rPr>
                <w:del w:id="6315" w:author="Georg Birgisson" w:date="2021-10-06T14:24:00Z"/>
                <w:rFonts w:eastAsia="Times New Roman"/>
                <w:color w:val="000000"/>
                <w:lang w:eastAsia="is-IS"/>
              </w:rPr>
              <w:pPrChange w:id="6316" w:author="Georg Birgisson" w:date="2021-10-06T14:25:00Z">
                <w:pPr>
                  <w:jc w:val="center"/>
                </w:pPr>
              </w:pPrChange>
            </w:pPr>
            <w:del w:id="6317"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712B0D79" w14:textId="2012AC23" w:rsidR="00400D35" w:rsidRPr="00400D35" w:rsidDel="00EC7212" w:rsidRDefault="00400D35">
            <w:pPr>
              <w:pStyle w:val="BodyText"/>
              <w:rPr>
                <w:del w:id="6318" w:author="Georg Birgisson" w:date="2021-10-06T14:24:00Z"/>
                <w:rFonts w:eastAsia="Times New Roman"/>
                <w:color w:val="000000"/>
                <w:lang w:eastAsia="is-IS"/>
              </w:rPr>
              <w:pPrChange w:id="6319" w:author="Georg Birgisson" w:date="2021-10-06T14:25:00Z">
                <w:pPr>
                  <w:jc w:val="center"/>
                </w:pPr>
              </w:pPrChange>
            </w:pPr>
            <w:del w:id="6320"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1BB0C668" w14:textId="6A3AB0A8" w:rsidR="00400D35" w:rsidRPr="00400D35" w:rsidDel="00EC7212" w:rsidRDefault="00400D35">
            <w:pPr>
              <w:pStyle w:val="BodyText"/>
              <w:rPr>
                <w:del w:id="6321" w:author="Georg Birgisson" w:date="2021-10-06T14:24:00Z"/>
                <w:rFonts w:eastAsia="Times New Roman"/>
                <w:color w:val="000000"/>
                <w:lang w:eastAsia="is-IS"/>
              </w:rPr>
              <w:pPrChange w:id="6322" w:author="Georg Birgisson" w:date="2021-10-06T14:25:00Z">
                <w:pPr/>
              </w:pPrChange>
            </w:pPr>
            <w:del w:id="6323" w:author="Georg Birgisson" w:date="2021-10-06T14:24:00Z">
              <w:r w:rsidRPr="00400D35" w:rsidDel="00EC7212">
                <w:rPr>
                  <w:rFonts w:eastAsia="Times New Roman"/>
                  <w:color w:val="000000"/>
                  <w:lang w:eastAsia="is-IS"/>
                </w:rPr>
                <w:delText>cbc:TaxPointDate</w:delText>
              </w:r>
            </w:del>
          </w:p>
        </w:tc>
        <w:tc>
          <w:tcPr>
            <w:tcW w:w="2954" w:type="dxa"/>
            <w:tcBorders>
              <w:top w:val="nil"/>
              <w:left w:val="nil"/>
              <w:bottom w:val="single" w:sz="4" w:space="0" w:color="auto"/>
              <w:right w:val="single" w:sz="4" w:space="0" w:color="auto"/>
            </w:tcBorders>
            <w:shd w:val="clear" w:color="auto" w:fill="auto"/>
            <w:noWrap/>
            <w:hideMark/>
          </w:tcPr>
          <w:p w14:paraId="67B8498A" w14:textId="297C13F6" w:rsidR="00400D35" w:rsidRPr="00400D35" w:rsidDel="00EC7212" w:rsidRDefault="00400D35">
            <w:pPr>
              <w:pStyle w:val="BodyText"/>
              <w:rPr>
                <w:del w:id="6324" w:author="Georg Birgisson" w:date="2021-10-06T14:24:00Z"/>
                <w:rFonts w:eastAsia="Times New Roman"/>
                <w:color w:val="000000"/>
                <w:lang w:eastAsia="is-IS"/>
              </w:rPr>
              <w:pPrChange w:id="6325" w:author="Georg Birgisson" w:date="2021-10-06T14:25:00Z">
                <w:pPr/>
              </w:pPrChange>
            </w:pPr>
            <w:del w:id="6326" w:author="Georg Birgisson" w:date="2021-10-06T14:24:00Z">
              <w:r w:rsidRPr="00400D35" w:rsidDel="00EC7212">
                <w:rPr>
                  <w:rFonts w:eastAsia="Times New Roman"/>
                  <w:color w:val="000000"/>
                  <w:lang w:eastAsia="is-IS"/>
                </w:rPr>
                <w:delText> </w:delText>
              </w:r>
            </w:del>
          </w:p>
        </w:tc>
      </w:tr>
      <w:tr w:rsidR="0015709A" w:rsidRPr="00400D35" w:rsidDel="00EC7212" w14:paraId="6091EF41" w14:textId="6511BE14" w:rsidTr="0015709A">
        <w:trPr>
          <w:trHeight w:val="300"/>
          <w:del w:id="632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59E9704" w14:textId="34C452F2" w:rsidR="00400D35" w:rsidRPr="00400D35" w:rsidDel="00EC7212" w:rsidRDefault="00400D35">
            <w:pPr>
              <w:pStyle w:val="BodyText"/>
              <w:rPr>
                <w:del w:id="6328" w:author="Georg Birgisson" w:date="2021-10-06T14:24:00Z"/>
                <w:rFonts w:eastAsia="Times New Roman"/>
                <w:color w:val="000000"/>
                <w:lang w:eastAsia="is-IS"/>
              </w:rPr>
              <w:pPrChange w:id="6329" w:author="Georg Birgisson" w:date="2021-10-06T14:25:00Z">
                <w:pPr>
                  <w:jc w:val="right"/>
                </w:pPr>
              </w:pPrChange>
            </w:pPr>
            <w:del w:id="6330" w:author="Georg Birgisson" w:date="2021-10-06T14:24:00Z">
              <w:r w:rsidRPr="00400D35" w:rsidDel="00EC7212">
                <w:rPr>
                  <w:rFonts w:eastAsia="Times New Roman"/>
                  <w:color w:val="000000"/>
                  <w:lang w:eastAsia="is-IS"/>
                </w:rPr>
                <w:delText>12</w:delText>
              </w:r>
            </w:del>
          </w:p>
        </w:tc>
        <w:tc>
          <w:tcPr>
            <w:tcW w:w="915" w:type="dxa"/>
            <w:tcBorders>
              <w:top w:val="nil"/>
              <w:left w:val="nil"/>
              <w:bottom w:val="single" w:sz="4" w:space="0" w:color="auto"/>
              <w:right w:val="single" w:sz="4" w:space="0" w:color="auto"/>
            </w:tcBorders>
            <w:shd w:val="clear" w:color="auto" w:fill="auto"/>
            <w:noWrap/>
            <w:hideMark/>
          </w:tcPr>
          <w:p w14:paraId="1014515E" w14:textId="51515C0E" w:rsidR="00400D35" w:rsidRPr="00400D35" w:rsidDel="00EC7212" w:rsidRDefault="00400D35">
            <w:pPr>
              <w:pStyle w:val="BodyText"/>
              <w:rPr>
                <w:del w:id="6331" w:author="Georg Birgisson" w:date="2021-10-06T14:24:00Z"/>
                <w:rFonts w:eastAsia="Times New Roman"/>
                <w:color w:val="000000"/>
                <w:lang w:eastAsia="is-IS"/>
              </w:rPr>
              <w:pPrChange w:id="6332" w:author="Georg Birgisson" w:date="2021-10-06T14:25:00Z">
                <w:pPr/>
              </w:pPrChange>
            </w:pPr>
            <w:del w:id="6333" w:author="Georg Birgisson" w:date="2021-10-06T14:24:00Z">
              <w:r w:rsidRPr="00400D35" w:rsidDel="00EC7212">
                <w:rPr>
                  <w:rFonts w:eastAsia="Times New Roman"/>
                  <w:color w:val="000000"/>
                  <w:lang w:eastAsia="is-IS"/>
                </w:rPr>
                <w:delText xml:space="preserve">BT-8 </w:delText>
              </w:r>
            </w:del>
          </w:p>
        </w:tc>
        <w:tc>
          <w:tcPr>
            <w:tcW w:w="660" w:type="dxa"/>
            <w:tcBorders>
              <w:top w:val="nil"/>
              <w:left w:val="nil"/>
              <w:bottom w:val="single" w:sz="4" w:space="0" w:color="auto"/>
              <w:right w:val="single" w:sz="4" w:space="0" w:color="auto"/>
            </w:tcBorders>
            <w:shd w:val="clear" w:color="auto" w:fill="auto"/>
            <w:noWrap/>
            <w:hideMark/>
          </w:tcPr>
          <w:p w14:paraId="76823F9D" w14:textId="354EDC29" w:rsidR="00400D35" w:rsidRPr="00400D35" w:rsidDel="00EC7212" w:rsidRDefault="00400D35">
            <w:pPr>
              <w:pStyle w:val="BodyText"/>
              <w:rPr>
                <w:del w:id="6334" w:author="Georg Birgisson" w:date="2021-10-06T14:24:00Z"/>
                <w:rFonts w:eastAsia="Times New Roman"/>
                <w:color w:val="000000"/>
                <w:lang w:eastAsia="is-IS"/>
              </w:rPr>
              <w:pPrChange w:id="6335" w:author="Georg Birgisson" w:date="2021-10-06T14:25:00Z">
                <w:pPr>
                  <w:jc w:val="center"/>
                </w:pPr>
              </w:pPrChange>
            </w:pPr>
            <w:del w:id="6336"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7DCF5A46" w14:textId="76234D9E" w:rsidR="00400D35" w:rsidRPr="00400D35" w:rsidDel="00EC7212" w:rsidRDefault="00400D35">
            <w:pPr>
              <w:pStyle w:val="BodyText"/>
              <w:rPr>
                <w:del w:id="6337" w:author="Georg Birgisson" w:date="2021-10-06T14:24:00Z"/>
                <w:rFonts w:eastAsia="Times New Roman"/>
                <w:color w:val="000000"/>
                <w:lang w:eastAsia="is-IS"/>
              </w:rPr>
              <w:pPrChange w:id="6338" w:author="Georg Birgisson" w:date="2021-10-06T14:25:00Z">
                <w:pPr>
                  <w:jc w:val="center"/>
                </w:pPr>
              </w:pPrChange>
            </w:pPr>
            <w:del w:id="6339"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16C73388" w14:textId="2D2E19B2" w:rsidR="00400D35" w:rsidRPr="00400D35" w:rsidDel="00EC7212" w:rsidRDefault="00400D35">
            <w:pPr>
              <w:pStyle w:val="BodyText"/>
              <w:rPr>
                <w:del w:id="6340" w:author="Georg Birgisson" w:date="2021-10-06T14:24:00Z"/>
                <w:rFonts w:eastAsia="Times New Roman"/>
                <w:color w:val="000000"/>
                <w:lang w:eastAsia="is-IS"/>
              </w:rPr>
              <w:pPrChange w:id="6341" w:author="Georg Birgisson" w:date="2021-10-06T14:25:00Z">
                <w:pPr/>
              </w:pPrChange>
            </w:pPr>
            <w:del w:id="6342" w:author="Georg Birgisson" w:date="2021-10-06T14:24:00Z">
              <w:r w:rsidRPr="00400D35" w:rsidDel="00EC7212">
                <w:rPr>
                  <w:rFonts w:eastAsia="Times New Roman"/>
                  <w:color w:val="000000"/>
                  <w:lang w:eastAsia="is-IS"/>
                </w:rPr>
                <w:delText>cac:InvoicePeriod/cbc:DescriptionCode</w:delText>
              </w:r>
            </w:del>
          </w:p>
        </w:tc>
        <w:tc>
          <w:tcPr>
            <w:tcW w:w="2954" w:type="dxa"/>
            <w:tcBorders>
              <w:top w:val="nil"/>
              <w:left w:val="nil"/>
              <w:bottom w:val="single" w:sz="4" w:space="0" w:color="auto"/>
              <w:right w:val="single" w:sz="4" w:space="0" w:color="auto"/>
            </w:tcBorders>
            <w:shd w:val="clear" w:color="auto" w:fill="auto"/>
            <w:noWrap/>
            <w:hideMark/>
          </w:tcPr>
          <w:p w14:paraId="7310A4DF" w14:textId="7F3D1313" w:rsidR="00400D35" w:rsidRPr="00400D35" w:rsidDel="00EC7212" w:rsidRDefault="00400D35">
            <w:pPr>
              <w:pStyle w:val="BodyText"/>
              <w:rPr>
                <w:del w:id="6343" w:author="Georg Birgisson" w:date="2021-10-06T14:24:00Z"/>
                <w:rFonts w:eastAsia="Times New Roman"/>
                <w:color w:val="000000"/>
                <w:lang w:eastAsia="is-IS"/>
              </w:rPr>
              <w:pPrChange w:id="6344" w:author="Georg Birgisson" w:date="2021-10-06T14:25:00Z">
                <w:pPr/>
              </w:pPrChange>
            </w:pPr>
            <w:del w:id="6345" w:author="Georg Birgisson" w:date="2021-10-06T14:24:00Z">
              <w:r w:rsidRPr="00400D35" w:rsidDel="00EC7212">
                <w:rPr>
                  <w:rFonts w:eastAsia="Times New Roman"/>
                  <w:color w:val="000000"/>
                  <w:lang w:eastAsia="is-IS"/>
                </w:rPr>
                <w:delText> </w:delText>
              </w:r>
            </w:del>
          </w:p>
        </w:tc>
      </w:tr>
      <w:tr w:rsidR="0015709A" w:rsidRPr="00400D35" w:rsidDel="00EC7212" w14:paraId="404AB59B" w14:textId="3732F6DC" w:rsidTr="0015709A">
        <w:trPr>
          <w:trHeight w:val="300"/>
          <w:del w:id="634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9946E59" w14:textId="05502607" w:rsidR="00400D35" w:rsidRPr="00400D35" w:rsidDel="00EC7212" w:rsidRDefault="00400D35">
            <w:pPr>
              <w:pStyle w:val="BodyText"/>
              <w:rPr>
                <w:del w:id="6347" w:author="Georg Birgisson" w:date="2021-10-06T14:24:00Z"/>
                <w:rFonts w:eastAsia="Times New Roman"/>
                <w:color w:val="000000"/>
                <w:lang w:eastAsia="is-IS"/>
              </w:rPr>
              <w:pPrChange w:id="6348" w:author="Georg Birgisson" w:date="2021-10-06T14:25:00Z">
                <w:pPr>
                  <w:jc w:val="right"/>
                </w:pPr>
              </w:pPrChange>
            </w:pPr>
            <w:del w:id="6349" w:author="Georg Birgisson" w:date="2021-10-06T14:24:00Z">
              <w:r w:rsidRPr="00400D35" w:rsidDel="00EC7212">
                <w:rPr>
                  <w:rFonts w:eastAsia="Times New Roman"/>
                  <w:color w:val="000000"/>
                  <w:lang w:eastAsia="is-IS"/>
                </w:rPr>
                <w:delText>13</w:delText>
              </w:r>
            </w:del>
          </w:p>
        </w:tc>
        <w:tc>
          <w:tcPr>
            <w:tcW w:w="915" w:type="dxa"/>
            <w:tcBorders>
              <w:top w:val="nil"/>
              <w:left w:val="nil"/>
              <w:bottom w:val="single" w:sz="4" w:space="0" w:color="auto"/>
              <w:right w:val="single" w:sz="4" w:space="0" w:color="auto"/>
            </w:tcBorders>
            <w:shd w:val="clear" w:color="auto" w:fill="auto"/>
            <w:noWrap/>
            <w:hideMark/>
          </w:tcPr>
          <w:p w14:paraId="2E5A2F17" w14:textId="2E0C0A85" w:rsidR="00400D35" w:rsidRPr="00400D35" w:rsidDel="00EC7212" w:rsidRDefault="00400D35">
            <w:pPr>
              <w:pStyle w:val="BodyText"/>
              <w:rPr>
                <w:del w:id="6350" w:author="Georg Birgisson" w:date="2021-10-06T14:24:00Z"/>
                <w:rFonts w:eastAsia="Times New Roman"/>
                <w:color w:val="000000"/>
                <w:lang w:eastAsia="is-IS"/>
              </w:rPr>
              <w:pPrChange w:id="6351" w:author="Georg Birgisson" w:date="2021-10-06T14:25:00Z">
                <w:pPr/>
              </w:pPrChange>
            </w:pPr>
            <w:del w:id="6352" w:author="Georg Birgisson" w:date="2021-10-06T14:24:00Z">
              <w:r w:rsidRPr="00400D35" w:rsidDel="00EC7212">
                <w:rPr>
                  <w:rFonts w:eastAsia="Times New Roman"/>
                  <w:color w:val="000000"/>
                  <w:lang w:eastAsia="is-IS"/>
                </w:rPr>
                <w:delText xml:space="preserve">BT-9 </w:delText>
              </w:r>
            </w:del>
          </w:p>
        </w:tc>
        <w:tc>
          <w:tcPr>
            <w:tcW w:w="660" w:type="dxa"/>
            <w:tcBorders>
              <w:top w:val="nil"/>
              <w:left w:val="nil"/>
              <w:bottom w:val="single" w:sz="4" w:space="0" w:color="auto"/>
              <w:right w:val="single" w:sz="4" w:space="0" w:color="auto"/>
            </w:tcBorders>
            <w:shd w:val="clear" w:color="auto" w:fill="auto"/>
            <w:noWrap/>
            <w:hideMark/>
          </w:tcPr>
          <w:p w14:paraId="54CD4844" w14:textId="5419D6DC" w:rsidR="00400D35" w:rsidRPr="00400D35" w:rsidDel="00EC7212" w:rsidRDefault="00400D35">
            <w:pPr>
              <w:pStyle w:val="BodyText"/>
              <w:rPr>
                <w:del w:id="6353" w:author="Georg Birgisson" w:date="2021-10-06T14:24:00Z"/>
                <w:rFonts w:eastAsia="Times New Roman"/>
                <w:color w:val="000000"/>
                <w:lang w:eastAsia="is-IS"/>
              </w:rPr>
              <w:pPrChange w:id="6354" w:author="Georg Birgisson" w:date="2021-10-06T14:25:00Z">
                <w:pPr>
                  <w:jc w:val="center"/>
                </w:pPr>
              </w:pPrChange>
            </w:pPr>
            <w:del w:id="6355" w:author="Georg Birgisson" w:date="2021-10-06T14:24:00Z">
              <w:r w:rsidRPr="00400D35" w:rsidDel="00EC7212">
                <w:rPr>
                  <w:rFonts w:eastAsia="Times New Roman"/>
                  <w:color w:val="000000"/>
                  <w:lang w:eastAsia="is-IS"/>
                </w:rPr>
                <w:delText>ólíkt</w:delText>
              </w:r>
            </w:del>
          </w:p>
        </w:tc>
        <w:tc>
          <w:tcPr>
            <w:tcW w:w="586" w:type="dxa"/>
            <w:tcBorders>
              <w:top w:val="nil"/>
              <w:left w:val="nil"/>
              <w:bottom w:val="single" w:sz="4" w:space="0" w:color="auto"/>
              <w:right w:val="single" w:sz="4" w:space="0" w:color="auto"/>
            </w:tcBorders>
            <w:shd w:val="clear" w:color="auto" w:fill="auto"/>
            <w:noWrap/>
            <w:hideMark/>
          </w:tcPr>
          <w:p w14:paraId="625A3A68" w14:textId="0C474716" w:rsidR="00400D35" w:rsidRPr="00400D35" w:rsidDel="00EC7212" w:rsidRDefault="00400D35">
            <w:pPr>
              <w:pStyle w:val="BodyText"/>
              <w:rPr>
                <w:del w:id="6356" w:author="Georg Birgisson" w:date="2021-10-06T14:24:00Z"/>
                <w:rFonts w:eastAsia="Times New Roman"/>
                <w:color w:val="000000"/>
                <w:lang w:eastAsia="is-IS"/>
              </w:rPr>
              <w:pPrChange w:id="6357" w:author="Georg Birgisson" w:date="2021-10-06T14:25:00Z">
                <w:pPr>
                  <w:jc w:val="center"/>
                </w:pPr>
              </w:pPrChange>
            </w:pPr>
            <w:del w:id="6358"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3A7FA297" w14:textId="0BCE3368" w:rsidR="00400D35" w:rsidRPr="00400D35" w:rsidDel="00EC7212" w:rsidRDefault="00400D35">
            <w:pPr>
              <w:pStyle w:val="BodyText"/>
              <w:rPr>
                <w:del w:id="6359" w:author="Georg Birgisson" w:date="2021-10-06T14:24:00Z"/>
                <w:rFonts w:eastAsia="Times New Roman"/>
                <w:color w:val="000000"/>
                <w:lang w:eastAsia="is-IS"/>
              </w:rPr>
              <w:pPrChange w:id="6360" w:author="Georg Birgisson" w:date="2021-10-06T14:25:00Z">
                <w:pPr/>
              </w:pPrChange>
            </w:pPr>
            <w:del w:id="6361" w:author="Georg Birgisson" w:date="2021-10-06T14:24:00Z">
              <w:r w:rsidRPr="00400D35" w:rsidDel="00EC7212">
                <w:rPr>
                  <w:rFonts w:eastAsia="Times New Roman"/>
                  <w:color w:val="000000"/>
                  <w:lang w:eastAsia="is-IS"/>
                </w:rPr>
                <w:delText>cac:PaymentMeans/cbc:PaymentDueDate</w:delText>
              </w:r>
            </w:del>
          </w:p>
        </w:tc>
        <w:tc>
          <w:tcPr>
            <w:tcW w:w="2954" w:type="dxa"/>
            <w:tcBorders>
              <w:top w:val="nil"/>
              <w:left w:val="nil"/>
              <w:bottom w:val="single" w:sz="4" w:space="0" w:color="auto"/>
              <w:right w:val="single" w:sz="4" w:space="0" w:color="auto"/>
            </w:tcBorders>
            <w:shd w:val="clear" w:color="auto" w:fill="auto"/>
            <w:noWrap/>
            <w:hideMark/>
          </w:tcPr>
          <w:p w14:paraId="4D8D4988" w14:textId="3732E975" w:rsidR="00400D35" w:rsidRPr="00400D35" w:rsidDel="00EC7212" w:rsidRDefault="00400D35">
            <w:pPr>
              <w:pStyle w:val="BodyText"/>
              <w:rPr>
                <w:del w:id="6362" w:author="Georg Birgisson" w:date="2021-10-06T14:24:00Z"/>
                <w:rFonts w:eastAsia="Times New Roman"/>
                <w:color w:val="000000"/>
                <w:lang w:eastAsia="is-IS"/>
              </w:rPr>
              <w:pPrChange w:id="6363" w:author="Georg Birgisson" w:date="2021-10-06T14:25:00Z">
                <w:pPr/>
              </w:pPrChange>
            </w:pPr>
            <w:del w:id="6364" w:author="Georg Birgisson" w:date="2021-10-06T14:24:00Z">
              <w:r w:rsidRPr="00400D35" w:rsidDel="00EC7212">
                <w:rPr>
                  <w:rFonts w:eastAsia="Times New Roman"/>
                  <w:color w:val="000000"/>
                  <w:lang w:eastAsia="is-IS"/>
                </w:rPr>
                <w:delText> </w:delText>
              </w:r>
            </w:del>
          </w:p>
        </w:tc>
      </w:tr>
      <w:tr w:rsidR="0015709A" w:rsidRPr="00400D35" w:rsidDel="00EC7212" w14:paraId="4BCC18E6" w14:textId="2AA1C353" w:rsidTr="0015709A">
        <w:trPr>
          <w:trHeight w:val="300"/>
          <w:del w:id="636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D25D4ED" w14:textId="492E153C" w:rsidR="00400D35" w:rsidRPr="00400D35" w:rsidDel="00EC7212" w:rsidRDefault="00400D35">
            <w:pPr>
              <w:pStyle w:val="BodyText"/>
              <w:rPr>
                <w:del w:id="6366" w:author="Georg Birgisson" w:date="2021-10-06T14:24:00Z"/>
                <w:rFonts w:eastAsia="Times New Roman"/>
                <w:color w:val="000000"/>
                <w:lang w:eastAsia="is-IS"/>
              </w:rPr>
              <w:pPrChange w:id="6367" w:author="Georg Birgisson" w:date="2021-10-06T14:25:00Z">
                <w:pPr>
                  <w:jc w:val="right"/>
                </w:pPr>
              </w:pPrChange>
            </w:pPr>
            <w:del w:id="6368" w:author="Georg Birgisson" w:date="2021-10-06T14:24:00Z">
              <w:r w:rsidRPr="00400D35" w:rsidDel="00EC7212">
                <w:rPr>
                  <w:rFonts w:eastAsia="Times New Roman"/>
                  <w:color w:val="000000"/>
                  <w:lang w:eastAsia="is-IS"/>
                </w:rPr>
                <w:lastRenderedPageBreak/>
                <w:delText>14</w:delText>
              </w:r>
            </w:del>
          </w:p>
        </w:tc>
        <w:tc>
          <w:tcPr>
            <w:tcW w:w="915" w:type="dxa"/>
            <w:tcBorders>
              <w:top w:val="nil"/>
              <w:left w:val="nil"/>
              <w:bottom w:val="single" w:sz="4" w:space="0" w:color="auto"/>
              <w:right w:val="single" w:sz="4" w:space="0" w:color="auto"/>
            </w:tcBorders>
            <w:shd w:val="clear" w:color="auto" w:fill="auto"/>
            <w:noWrap/>
            <w:hideMark/>
          </w:tcPr>
          <w:p w14:paraId="7F6644DC" w14:textId="56548F62" w:rsidR="00400D35" w:rsidRPr="00400D35" w:rsidDel="00EC7212" w:rsidRDefault="00400D35">
            <w:pPr>
              <w:pStyle w:val="BodyText"/>
              <w:rPr>
                <w:del w:id="6369" w:author="Georg Birgisson" w:date="2021-10-06T14:24:00Z"/>
                <w:rFonts w:eastAsia="Times New Roman"/>
                <w:color w:val="000000"/>
                <w:lang w:eastAsia="is-IS"/>
              </w:rPr>
              <w:pPrChange w:id="6370" w:author="Georg Birgisson" w:date="2021-10-06T14:25:00Z">
                <w:pPr/>
              </w:pPrChange>
            </w:pPr>
            <w:del w:id="6371" w:author="Georg Birgisson" w:date="2021-10-06T14:24:00Z">
              <w:r w:rsidRPr="00400D35" w:rsidDel="00EC7212">
                <w:rPr>
                  <w:rFonts w:eastAsia="Times New Roman"/>
                  <w:color w:val="000000"/>
                  <w:lang w:eastAsia="is-IS"/>
                </w:rPr>
                <w:delText xml:space="preserve">BT-10 </w:delText>
              </w:r>
            </w:del>
          </w:p>
        </w:tc>
        <w:tc>
          <w:tcPr>
            <w:tcW w:w="660" w:type="dxa"/>
            <w:tcBorders>
              <w:top w:val="nil"/>
              <w:left w:val="nil"/>
              <w:bottom w:val="single" w:sz="4" w:space="0" w:color="auto"/>
              <w:right w:val="single" w:sz="4" w:space="0" w:color="auto"/>
            </w:tcBorders>
            <w:shd w:val="clear" w:color="auto" w:fill="auto"/>
            <w:noWrap/>
            <w:hideMark/>
          </w:tcPr>
          <w:p w14:paraId="116CB80A" w14:textId="75C71A8B" w:rsidR="00400D35" w:rsidRPr="00400D35" w:rsidDel="00EC7212" w:rsidRDefault="00400D35">
            <w:pPr>
              <w:pStyle w:val="BodyText"/>
              <w:rPr>
                <w:del w:id="6372" w:author="Georg Birgisson" w:date="2021-10-06T14:24:00Z"/>
                <w:rFonts w:eastAsia="Times New Roman"/>
                <w:color w:val="000000"/>
                <w:lang w:eastAsia="is-IS"/>
              </w:rPr>
              <w:pPrChange w:id="6373" w:author="Georg Birgisson" w:date="2021-10-06T14:25:00Z">
                <w:pPr>
                  <w:jc w:val="center"/>
                </w:pPr>
              </w:pPrChange>
            </w:pPr>
            <w:del w:id="6374"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12DD24E3" w14:textId="5575808E" w:rsidR="00400D35" w:rsidRPr="00400D35" w:rsidDel="00EC7212" w:rsidRDefault="00400D35">
            <w:pPr>
              <w:pStyle w:val="BodyText"/>
              <w:rPr>
                <w:del w:id="6375" w:author="Georg Birgisson" w:date="2021-10-06T14:24:00Z"/>
                <w:rFonts w:eastAsia="Times New Roman"/>
                <w:color w:val="000000"/>
                <w:lang w:eastAsia="is-IS"/>
              </w:rPr>
              <w:pPrChange w:id="6376" w:author="Georg Birgisson" w:date="2021-10-06T14:25:00Z">
                <w:pPr>
                  <w:jc w:val="center"/>
                </w:pPr>
              </w:pPrChange>
            </w:pPr>
            <w:del w:id="6377"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48DCD65B" w14:textId="614FD714" w:rsidR="00400D35" w:rsidRPr="00400D35" w:rsidDel="00EC7212" w:rsidRDefault="00400D35">
            <w:pPr>
              <w:pStyle w:val="BodyText"/>
              <w:rPr>
                <w:del w:id="6378" w:author="Georg Birgisson" w:date="2021-10-06T14:24:00Z"/>
                <w:rFonts w:eastAsia="Times New Roman"/>
                <w:color w:val="000000"/>
                <w:lang w:eastAsia="is-IS"/>
              </w:rPr>
              <w:pPrChange w:id="6379" w:author="Georg Birgisson" w:date="2021-10-06T14:25:00Z">
                <w:pPr/>
              </w:pPrChange>
            </w:pPr>
            <w:del w:id="6380" w:author="Georg Birgisson" w:date="2021-10-06T14:24:00Z">
              <w:r w:rsidRPr="00400D35" w:rsidDel="00EC7212">
                <w:rPr>
                  <w:rFonts w:eastAsia="Times New Roman"/>
                  <w:color w:val="000000"/>
                  <w:lang w:eastAsia="is-IS"/>
                </w:rPr>
                <w:delText>cbc:BuyerReference</w:delText>
              </w:r>
            </w:del>
          </w:p>
        </w:tc>
        <w:tc>
          <w:tcPr>
            <w:tcW w:w="2954" w:type="dxa"/>
            <w:tcBorders>
              <w:top w:val="nil"/>
              <w:left w:val="nil"/>
              <w:bottom w:val="single" w:sz="4" w:space="0" w:color="auto"/>
              <w:right w:val="single" w:sz="4" w:space="0" w:color="auto"/>
            </w:tcBorders>
            <w:shd w:val="clear" w:color="auto" w:fill="auto"/>
            <w:noWrap/>
            <w:hideMark/>
          </w:tcPr>
          <w:p w14:paraId="5B183C3F" w14:textId="0CA17F6A" w:rsidR="00400D35" w:rsidRPr="00400D35" w:rsidDel="00EC7212" w:rsidRDefault="00400D35">
            <w:pPr>
              <w:pStyle w:val="BodyText"/>
              <w:rPr>
                <w:del w:id="6381" w:author="Georg Birgisson" w:date="2021-10-06T14:24:00Z"/>
                <w:rFonts w:eastAsia="Times New Roman"/>
                <w:color w:val="000000"/>
                <w:lang w:eastAsia="is-IS"/>
              </w:rPr>
              <w:pPrChange w:id="6382" w:author="Georg Birgisson" w:date="2021-10-06T14:25:00Z">
                <w:pPr/>
              </w:pPrChange>
            </w:pPr>
            <w:del w:id="6383" w:author="Georg Birgisson" w:date="2021-10-06T14:24:00Z">
              <w:r w:rsidRPr="00400D35" w:rsidDel="00EC7212">
                <w:rPr>
                  <w:rFonts w:eastAsia="Times New Roman"/>
                  <w:color w:val="000000"/>
                  <w:lang w:eastAsia="is-IS"/>
                </w:rPr>
                <w:delText> </w:delText>
              </w:r>
            </w:del>
          </w:p>
        </w:tc>
      </w:tr>
      <w:tr w:rsidR="0015709A" w:rsidRPr="00400D35" w:rsidDel="00EC7212" w14:paraId="41B9B62C" w14:textId="6CA1D4D3" w:rsidTr="0015709A">
        <w:trPr>
          <w:trHeight w:val="300"/>
          <w:del w:id="638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FE40B7D" w14:textId="1659EBA6" w:rsidR="00400D35" w:rsidRPr="00400D35" w:rsidDel="00EC7212" w:rsidRDefault="00400D35">
            <w:pPr>
              <w:pStyle w:val="BodyText"/>
              <w:rPr>
                <w:del w:id="6385" w:author="Georg Birgisson" w:date="2021-10-06T14:24:00Z"/>
                <w:rFonts w:eastAsia="Times New Roman"/>
                <w:color w:val="000000"/>
                <w:lang w:eastAsia="is-IS"/>
              </w:rPr>
              <w:pPrChange w:id="6386" w:author="Georg Birgisson" w:date="2021-10-06T14:25:00Z">
                <w:pPr>
                  <w:jc w:val="right"/>
                </w:pPr>
              </w:pPrChange>
            </w:pPr>
            <w:del w:id="6387" w:author="Georg Birgisson" w:date="2021-10-06T14:24:00Z">
              <w:r w:rsidRPr="00400D35" w:rsidDel="00EC7212">
                <w:rPr>
                  <w:rFonts w:eastAsia="Times New Roman"/>
                  <w:color w:val="000000"/>
                  <w:lang w:eastAsia="is-IS"/>
                </w:rPr>
                <w:delText>15</w:delText>
              </w:r>
            </w:del>
          </w:p>
        </w:tc>
        <w:tc>
          <w:tcPr>
            <w:tcW w:w="915" w:type="dxa"/>
            <w:tcBorders>
              <w:top w:val="nil"/>
              <w:left w:val="nil"/>
              <w:bottom w:val="single" w:sz="4" w:space="0" w:color="auto"/>
              <w:right w:val="single" w:sz="4" w:space="0" w:color="auto"/>
            </w:tcBorders>
            <w:shd w:val="clear" w:color="auto" w:fill="auto"/>
            <w:noWrap/>
            <w:hideMark/>
          </w:tcPr>
          <w:p w14:paraId="1A99B5BF" w14:textId="4FFDD15A" w:rsidR="00400D35" w:rsidRPr="00400D35" w:rsidDel="00EC7212" w:rsidRDefault="00400D35">
            <w:pPr>
              <w:pStyle w:val="BodyText"/>
              <w:rPr>
                <w:del w:id="6388" w:author="Georg Birgisson" w:date="2021-10-06T14:24:00Z"/>
                <w:rFonts w:eastAsia="Times New Roman"/>
                <w:color w:val="000000"/>
                <w:lang w:eastAsia="is-IS"/>
              </w:rPr>
              <w:pPrChange w:id="6389" w:author="Georg Birgisson" w:date="2021-10-06T14:25:00Z">
                <w:pPr/>
              </w:pPrChange>
            </w:pPr>
            <w:del w:id="6390" w:author="Georg Birgisson" w:date="2021-10-06T14:24:00Z">
              <w:r w:rsidRPr="00400D35" w:rsidDel="00EC7212">
                <w:rPr>
                  <w:rFonts w:eastAsia="Times New Roman"/>
                  <w:color w:val="000000"/>
                  <w:lang w:eastAsia="is-IS"/>
                </w:rPr>
                <w:delText xml:space="preserve">BT-11 </w:delText>
              </w:r>
            </w:del>
          </w:p>
        </w:tc>
        <w:tc>
          <w:tcPr>
            <w:tcW w:w="660" w:type="dxa"/>
            <w:tcBorders>
              <w:top w:val="nil"/>
              <w:left w:val="nil"/>
              <w:bottom w:val="single" w:sz="4" w:space="0" w:color="auto"/>
              <w:right w:val="single" w:sz="4" w:space="0" w:color="auto"/>
            </w:tcBorders>
            <w:shd w:val="clear" w:color="auto" w:fill="auto"/>
            <w:noWrap/>
            <w:hideMark/>
          </w:tcPr>
          <w:p w14:paraId="15DE1344" w14:textId="00066E2D" w:rsidR="00400D35" w:rsidRPr="00400D35" w:rsidDel="00EC7212" w:rsidRDefault="00400D35">
            <w:pPr>
              <w:pStyle w:val="BodyText"/>
              <w:rPr>
                <w:del w:id="6391" w:author="Georg Birgisson" w:date="2021-10-06T14:24:00Z"/>
                <w:rFonts w:eastAsia="Times New Roman"/>
                <w:color w:val="000000"/>
                <w:lang w:eastAsia="is-IS"/>
              </w:rPr>
              <w:pPrChange w:id="6392" w:author="Georg Birgisson" w:date="2021-10-06T14:25:00Z">
                <w:pPr>
                  <w:jc w:val="center"/>
                </w:pPr>
              </w:pPrChange>
            </w:pPr>
            <w:del w:id="6393" w:author="Georg Birgisson" w:date="2021-10-06T14:24:00Z">
              <w:r w:rsidRPr="00400D35" w:rsidDel="00EC7212">
                <w:rPr>
                  <w:rFonts w:eastAsia="Times New Roman"/>
                  <w:color w:val="000000"/>
                  <w:lang w:eastAsia="is-IS"/>
                </w:rPr>
                <w:delText>ólíkt</w:delText>
              </w:r>
            </w:del>
          </w:p>
        </w:tc>
        <w:tc>
          <w:tcPr>
            <w:tcW w:w="586" w:type="dxa"/>
            <w:tcBorders>
              <w:top w:val="nil"/>
              <w:left w:val="nil"/>
              <w:bottom w:val="single" w:sz="4" w:space="0" w:color="auto"/>
              <w:right w:val="single" w:sz="4" w:space="0" w:color="auto"/>
            </w:tcBorders>
            <w:shd w:val="clear" w:color="auto" w:fill="auto"/>
            <w:noWrap/>
            <w:hideMark/>
          </w:tcPr>
          <w:p w14:paraId="0395D7FF" w14:textId="27849B03" w:rsidR="00400D35" w:rsidRPr="00400D35" w:rsidDel="00EC7212" w:rsidRDefault="00400D35">
            <w:pPr>
              <w:pStyle w:val="BodyText"/>
              <w:rPr>
                <w:del w:id="6394" w:author="Georg Birgisson" w:date="2021-10-06T14:24:00Z"/>
                <w:rFonts w:eastAsia="Times New Roman"/>
                <w:color w:val="000000"/>
                <w:lang w:eastAsia="is-IS"/>
              </w:rPr>
              <w:pPrChange w:id="6395" w:author="Georg Birgisson" w:date="2021-10-06T14:25:00Z">
                <w:pPr>
                  <w:jc w:val="center"/>
                </w:pPr>
              </w:pPrChange>
            </w:pPr>
            <w:del w:id="6396"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268BFF45" w14:textId="78E93974" w:rsidR="00400D35" w:rsidRPr="00400D35" w:rsidDel="00EC7212" w:rsidRDefault="00400D35">
            <w:pPr>
              <w:pStyle w:val="BodyText"/>
              <w:rPr>
                <w:del w:id="6397" w:author="Georg Birgisson" w:date="2021-10-06T14:24:00Z"/>
                <w:rFonts w:eastAsia="Times New Roman"/>
                <w:color w:val="000000"/>
                <w:lang w:eastAsia="is-IS"/>
              </w:rPr>
              <w:pPrChange w:id="6398" w:author="Georg Birgisson" w:date="2021-10-06T14:25:00Z">
                <w:pPr/>
              </w:pPrChange>
            </w:pPr>
            <w:del w:id="6399" w:author="Georg Birgisson" w:date="2021-10-06T14:24:00Z">
              <w:r w:rsidRPr="00400D35" w:rsidDel="00EC7212">
                <w:rPr>
                  <w:rFonts w:eastAsia="Times New Roman"/>
                  <w:color w:val="000000"/>
                  <w:lang w:eastAsia="is-IS"/>
                </w:rPr>
                <w:delText>cac:AdditionalDocumentReference/cbc:ID</w:delText>
              </w:r>
            </w:del>
          </w:p>
        </w:tc>
        <w:tc>
          <w:tcPr>
            <w:tcW w:w="2954" w:type="dxa"/>
            <w:tcBorders>
              <w:top w:val="nil"/>
              <w:left w:val="nil"/>
              <w:bottom w:val="single" w:sz="4" w:space="0" w:color="auto"/>
              <w:right w:val="single" w:sz="4" w:space="0" w:color="auto"/>
            </w:tcBorders>
            <w:shd w:val="clear" w:color="auto" w:fill="auto"/>
            <w:noWrap/>
            <w:hideMark/>
          </w:tcPr>
          <w:p w14:paraId="63CCC54B" w14:textId="1A027DD3" w:rsidR="00400D35" w:rsidRPr="00400D35" w:rsidDel="00EC7212" w:rsidRDefault="00400D35">
            <w:pPr>
              <w:pStyle w:val="BodyText"/>
              <w:rPr>
                <w:del w:id="6400" w:author="Georg Birgisson" w:date="2021-10-06T14:24:00Z"/>
                <w:rFonts w:eastAsia="Times New Roman"/>
                <w:color w:val="000000"/>
                <w:lang w:eastAsia="is-IS"/>
              </w:rPr>
              <w:pPrChange w:id="6401" w:author="Georg Birgisson" w:date="2021-10-06T14:25:00Z">
                <w:pPr/>
              </w:pPrChange>
            </w:pPr>
            <w:del w:id="6402" w:author="Georg Birgisson" w:date="2021-10-06T14:24:00Z">
              <w:r w:rsidRPr="00400D35" w:rsidDel="00EC7212">
                <w:rPr>
                  <w:rFonts w:eastAsia="Times New Roman"/>
                  <w:color w:val="000000"/>
                  <w:lang w:eastAsia="is-IS"/>
                </w:rPr>
                <w:delText> </w:delText>
              </w:r>
            </w:del>
          </w:p>
        </w:tc>
      </w:tr>
      <w:tr w:rsidR="0015709A" w:rsidRPr="00400D35" w:rsidDel="00EC7212" w14:paraId="39927E7F" w14:textId="3E885749" w:rsidTr="0015709A">
        <w:trPr>
          <w:trHeight w:val="300"/>
          <w:del w:id="640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C8E8D5B" w14:textId="0AEEB75C" w:rsidR="00400D35" w:rsidRPr="00400D35" w:rsidDel="00EC7212" w:rsidRDefault="00400D35">
            <w:pPr>
              <w:pStyle w:val="BodyText"/>
              <w:rPr>
                <w:del w:id="6404" w:author="Georg Birgisson" w:date="2021-10-06T14:24:00Z"/>
                <w:rFonts w:eastAsia="Times New Roman"/>
                <w:color w:val="000000"/>
                <w:lang w:eastAsia="is-IS"/>
              </w:rPr>
              <w:pPrChange w:id="6405" w:author="Georg Birgisson" w:date="2021-10-06T14:25:00Z">
                <w:pPr>
                  <w:jc w:val="right"/>
                </w:pPr>
              </w:pPrChange>
            </w:pPr>
            <w:del w:id="6406" w:author="Georg Birgisson" w:date="2021-10-06T14:24:00Z">
              <w:r w:rsidRPr="00400D35" w:rsidDel="00EC7212">
                <w:rPr>
                  <w:rFonts w:eastAsia="Times New Roman"/>
                  <w:color w:val="000000"/>
                  <w:lang w:eastAsia="is-IS"/>
                </w:rPr>
                <w:delText>16</w:delText>
              </w:r>
            </w:del>
          </w:p>
        </w:tc>
        <w:tc>
          <w:tcPr>
            <w:tcW w:w="915" w:type="dxa"/>
            <w:tcBorders>
              <w:top w:val="nil"/>
              <w:left w:val="nil"/>
              <w:bottom w:val="single" w:sz="4" w:space="0" w:color="auto"/>
              <w:right w:val="single" w:sz="4" w:space="0" w:color="auto"/>
            </w:tcBorders>
            <w:shd w:val="clear" w:color="auto" w:fill="auto"/>
            <w:noWrap/>
            <w:hideMark/>
          </w:tcPr>
          <w:p w14:paraId="53D18797" w14:textId="3F0F5519" w:rsidR="00400D35" w:rsidRPr="00400D35" w:rsidDel="00EC7212" w:rsidRDefault="00400D35">
            <w:pPr>
              <w:pStyle w:val="BodyText"/>
              <w:rPr>
                <w:del w:id="6407" w:author="Georg Birgisson" w:date="2021-10-06T14:24:00Z"/>
                <w:rFonts w:eastAsia="Times New Roman"/>
                <w:color w:val="000000"/>
                <w:lang w:eastAsia="is-IS"/>
              </w:rPr>
              <w:pPrChange w:id="6408" w:author="Georg Birgisson" w:date="2021-10-06T14:25:00Z">
                <w:pPr/>
              </w:pPrChange>
            </w:pPr>
            <w:del w:id="6409" w:author="Georg Birgisson" w:date="2021-10-06T14:24:00Z">
              <w:r w:rsidRPr="00400D35" w:rsidDel="00EC7212">
                <w:rPr>
                  <w:rFonts w:eastAsia="Times New Roman"/>
                  <w:color w:val="000000"/>
                  <w:lang w:eastAsia="is-IS"/>
                </w:rPr>
                <w:delText xml:space="preserve">BT-12 </w:delText>
              </w:r>
            </w:del>
          </w:p>
        </w:tc>
        <w:tc>
          <w:tcPr>
            <w:tcW w:w="660" w:type="dxa"/>
            <w:tcBorders>
              <w:top w:val="nil"/>
              <w:left w:val="nil"/>
              <w:bottom w:val="single" w:sz="4" w:space="0" w:color="auto"/>
              <w:right w:val="single" w:sz="4" w:space="0" w:color="auto"/>
            </w:tcBorders>
            <w:shd w:val="clear" w:color="auto" w:fill="auto"/>
            <w:noWrap/>
            <w:hideMark/>
          </w:tcPr>
          <w:p w14:paraId="284B9A27" w14:textId="233C81D2" w:rsidR="00400D35" w:rsidRPr="00400D35" w:rsidDel="00EC7212" w:rsidRDefault="00400D35">
            <w:pPr>
              <w:pStyle w:val="BodyText"/>
              <w:rPr>
                <w:del w:id="6410" w:author="Georg Birgisson" w:date="2021-10-06T14:24:00Z"/>
                <w:rFonts w:eastAsia="Times New Roman"/>
                <w:color w:val="000000"/>
                <w:lang w:eastAsia="is-IS"/>
              </w:rPr>
              <w:pPrChange w:id="6411" w:author="Georg Birgisson" w:date="2021-10-06T14:25:00Z">
                <w:pPr>
                  <w:jc w:val="center"/>
                </w:pPr>
              </w:pPrChange>
            </w:pPr>
            <w:del w:id="6412"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77658C07" w14:textId="211BED6C" w:rsidR="00400D35" w:rsidRPr="00400D35" w:rsidDel="00EC7212" w:rsidRDefault="00400D35">
            <w:pPr>
              <w:pStyle w:val="BodyText"/>
              <w:rPr>
                <w:del w:id="6413" w:author="Georg Birgisson" w:date="2021-10-06T14:24:00Z"/>
                <w:rFonts w:eastAsia="Times New Roman"/>
                <w:color w:val="000000"/>
                <w:lang w:eastAsia="is-IS"/>
              </w:rPr>
              <w:pPrChange w:id="6414" w:author="Georg Birgisson" w:date="2021-10-06T14:25:00Z">
                <w:pPr>
                  <w:jc w:val="center"/>
                </w:pPr>
              </w:pPrChange>
            </w:pPr>
            <w:del w:id="6415"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0DB9DBC9" w14:textId="333CCB8F" w:rsidR="00400D35" w:rsidRPr="00400D35" w:rsidDel="00EC7212" w:rsidRDefault="00400D35">
            <w:pPr>
              <w:pStyle w:val="BodyText"/>
              <w:rPr>
                <w:del w:id="6416" w:author="Georg Birgisson" w:date="2021-10-06T14:24:00Z"/>
                <w:rFonts w:eastAsia="Times New Roman"/>
                <w:color w:val="000000"/>
                <w:lang w:eastAsia="is-IS"/>
              </w:rPr>
              <w:pPrChange w:id="6417" w:author="Georg Birgisson" w:date="2021-10-06T14:25:00Z">
                <w:pPr/>
              </w:pPrChange>
            </w:pPr>
            <w:del w:id="6418" w:author="Georg Birgisson" w:date="2021-10-06T14:24:00Z">
              <w:r w:rsidRPr="00400D35" w:rsidDel="00EC7212">
                <w:rPr>
                  <w:rFonts w:eastAsia="Times New Roman"/>
                  <w:color w:val="000000"/>
                  <w:lang w:eastAsia="is-IS"/>
                </w:rPr>
                <w:delText>cac:ContractDocumentReference/cbc:ID</w:delText>
              </w:r>
            </w:del>
          </w:p>
        </w:tc>
        <w:tc>
          <w:tcPr>
            <w:tcW w:w="2954" w:type="dxa"/>
            <w:tcBorders>
              <w:top w:val="nil"/>
              <w:left w:val="nil"/>
              <w:bottom w:val="single" w:sz="4" w:space="0" w:color="auto"/>
              <w:right w:val="single" w:sz="4" w:space="0" w:color="auto"/>
            </w:tcBorders>
            <w:shd w:val="clear" w:color="auto" w:fill="auto"/>
            <w:noWrap/>
            <w:hideMark/>
          </w:tcPr>
          <w:p w14:paraId="2E316F95" w14:textId="1D8CD306" w:rsidR="00400D35" w:rsidRPr="00400D35" w:rsidDel="00EC7212" w:rsidRDefault="00400D35">
            <w:pPr>
              <w:pStyle w:val="BodyText"/>
              <w:rPr>
                <w:del w:id="6419" w:author="Georg Birgisson" w:date="2021-10-06T14:24:00Z"/>
                <w:rFonts w:eastAsia="Times New Roman"/>
                <w:color w:val="000000"/>
                <w:lang w:eastAsia="is-IS"/>
              </w:rPr>
              <w:pPrChange w:id="6420" w:author="Georg Birgisson" w:date="2021-10-06T14:25:00Z">
                <w:pPr/>
              </w:pPrChange>
            </w:pPr>
            <w:del w:id="6421" w:author="Georg Birgisson" w:date="2021-10-06T14:24:00Z">
              <w:r w:rsidRPr="00400D35" w:rsidDel="00EC7212">
                <w:rPr>
                  <w:rFonts w:eastAsia="Times New Roman"/>
                  <w:color w:val="000000"/>
                  <w:lang w:eastAsia="is-IS"/>
                </w:rPr>
                <w:delText> </w:delText>
              </w:r>
            </w:del>
          </w:p>
        </w:tc>
      </w:tr>
      <w:tr w:rsidR="0015709A" w:rsidRPr="00400D35" w:rsidDel="00EC7212" w14:paraId="4FBBFF49" w14:textId="32B8DF18" w:rsidTr="0015709A">
        <w:trPr>
          <w:trHeight w:val="300"/>
          <w:del w:id="642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40BA009" w14:textId="22F443C3" w:rsidR="00400D35" w:rsidRPr="00400D35" w:rsidDel="00EC7212" w:rsidRDefault="00400D35">
            <w:pPr>
              <w:pStyle w:val="BodyText"/>
              <w:rPr>
                <w:del w:id="6423" w:author="Georg Birgisson" w:date="2021-10-06T14:24:00Z"/>
                <w:rFonts w:eastAsia="Times New Roman"/>
                <w:color w:val="000000"/>
                <w:lang w:eastAsia="is-IS"/>
              </w:rPr>
              <w:pPrChange w:id="6424" w:author="Georg Birgisson" w:date="2021-10-06T14:25:00Z">
                <w:pPr>
                  <w:jc w:val="right"/>
                </w:pPr>
              </w:pPrChange>
            </w:pPr>
            <w:del w:id="6425" w:author="Georg Birgisson" w:date="2021-10-06T14:24:00Z">
              <w:r w:rsidRPr="00400D35" w:rsidDel="00EC7212">
                <w:rPr>
                  <w:rFonts w:eastAsia="Times New Roman"/>
                  <w:color w:val="000000"/>
                  <w:lang w:eastAsia="is-IS"/>
                </w:rPr>
                <w:delText>17</w:delText>
              </w:r>
            </w:del>
          </w:p>
        </w:tc>
        <w:tc>
          <w:tcPr>
            <w:tcW w:w="915" w:type="dxa"/>
            <w:tcBorders>
              <w:top w:val="nil"/>
              <w:left w:val="nil"/>
              <w:bottom w:val="single" w:sz="4" w:space="0" w:color="auto"/>
              <w:right w:val="single" w:sz="4" w:space="0" w:color="auto"/>
            </w:tcBorders>
            <w:shd w:val="clear" w:color="auto" w:fill="auto"/>
            <w:noWrap/>
            <w:hideMark/>
          </w:tcPr>
          <w:p w14:paraId="0D074134" w14:textId="7A52C14A" w:rsidR="00400D35" w:rsidRPr="00400D35" w:rsidDel="00EC7212" w:rsidRDefault="00400D35">
            <w:pPr>
              <w:pStyle w:val="BodyText"/>
              <w:rPr>
                <w:del w:id="6426" w:author="Georg Birgisson" w:date="2021-10-06T14:24:00Z"/>
                <w:rFonts w:eastAsia="Times New Roman"/>
                <w:color w:val="000000"/>
                <w:lang w:eastAsia="is-IS"/>
              </w:rPr>
              <w:pPrChange w:id="6427" w:author="Georg Birgisson" w:date="2021-10-06T14:25:00Z">
                <w:pPr/>
              </w:pPrChange>
            </w:pPr>
            <w:del w:id="6428" w:author="Georg Birgisson" w:date="2021-10-06T14:24:00Z">
              <w:r w:rsidRPr="00400D35" w:rsidDel="00EC7212">
                <w:rPr>
                  <w:rFonts w:eastAsia="Times New Roman"/>
                  <w:color w:val="000000"/>
                  <w:lang w:eastAsia="is-IS"/>
                </w:rPr>
                <w:delText xml:space="preserve">BT-13 </w:delText>
              </w:r>
            </w:del>
          </w:p>
        </w:tc>
        <w:tc>
          <w:tcPr>
            <w:tcW w:w="660" w:type="dxa"/>
            <w:tcBorders>
              <w:top w:val="nil"/>
              <w:left w:val="nil"/>
              <w:bottom w:val="single" w:sz="4" w:space="0" w:color="auto"/>
              <w:right w:val="single" w:sz="4" w:space="0" w:color="auto"/>
            </w:tcBorders>
            <w:shd w:val="clear" w:color="auto" w:fill="auto"/>
            <w:noWrap/>
            <w:hideMark/>
          </w:tcPr>
          <w:p w14:paraId="6A5D29C0" w14:textId="256C874D" w:rsidR="00400D35" w:rsidRPr="00400D35" w:rsidDel="00EC7212" w:rsidRDefault="00400D35">
            <w:pPr>
              <w:pStyle w:val="BodyText"/>
              <w:rPr>
                <w:del w:id="6429" w:author="Georg Birgisson" w:date="2021-10-06T14:24:00Z"/>
                <w:rFonts w:eastAsia="Times New Roman"/>
                <w:color w:val="000000"/>
                <w:lang w:eastAsia="is-IS"/>
              </w:rPr>
              <w:pPrChange w:id="6430" w:author="Georg Birgisson" w:date="2021-10-06T14:25:00Z">
                <w:pPr>
                  <w:jc w:val="center"/>
                </w:pPr>
              </w:pPrChange>
            </w:pPr>
            <w:del w:id="6431"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13179DFE" w14:textId="48484506" w:rsidR="00400D35" w:rsidRPr="00400D35" w:rsidDel="00EC7212" w:rsidRDefault="00400D35">
            <w:pPr>
              <w:pStyle w:val="BodyText"/>
              <w:rPr>
                <w:del w:id="6432" w:author="Georg Birgisson" w:date="2021-10-06T14:24:00Z"/>
                <w:rFonts w:eastAsia="Times New Roman"/>
                <w:color w:val="000000"/>
                <w:lang w:eastAsia="is-IS"/>
              </w:rPr>
              <w:pPrChange w:id="6433" w:author="Georg Birgisson" w:date="2021-10-06T14:25:00Z">
                <w:pPr>
                  <w:jc w:val="center"/>
                </w:pPr>
              </w:pPrChange>
            </w:pPr>
            <w:del w:id="6434"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0C14DAB0" w14:textId="1238479A" w:rsidR="00400D35" w:rsidRPr="00400D35" w:rsidDel="00EC7212" w:rsidRDefault="00400D35">
            <w:pPr>
              <w:pStyle w:val="BodyText"/>
              <w:rPr>
                <w:del w:id="6435" w:author="Georg Birgisson" w:date="2021-10-06T14:24:00Z"/>
                <w:rFonts w:eastAsia="Times New Roman"/>
                <w:color w:val="000000"/>
                <w:lang w:eastAsia="is-IS"/>
              </w:rPr>
              <w:pPrChange w:id="6436" w:author="Georg Birgisson" w:date="2021-10-06T14:25:00Z">
                <w:pPr/>
              </w:pPrChange>
            </w:pPr>
            <w:del w:id="6437" w:author="Georg Birgisson" w:date="2021-10-06T14:24:00Z">
              <w:r w:rsidRPr="00400D35" w:rsidDel="00EC7212">
                <w:rPr>
                  <w:rFonts w:eastAsia="Times New Roman"/>
                  <w:color w:val="000000"/>
                  <w:lang w:eastAsia="is-IS"/>
                </w:rPr>
                <w:delText>cac:OrderReference/cbc:ID</w:delText>
              </w:r>
            </w:del>
          </w:p>
        </w:tc>
        <w:tc>
          <w:tcPr>
            <w:tcW w:w="2954" w:type="dxa"/>
            <w:tcBorders>
              <w:top w:val="nil"/>
              <w:left w:val="nil"/>
              <w:bottom w:val="single" w:sz="4" w:space="0" w:color="auto"/>
              <w:right w:val="single" w:sz="4" w:space="0" w:color="auto"/>
            </w:tcBorders>
            <w:shd w:val="clear" w:color="auto" w:fill="auto"/>
            <w:noWrap/>
            <w:hideMark/>
          </w:tcPr>
          <w:p w14:paraId="17165B5F" w14:textId="1A1BAC97" w:rsidR="00400D35" w:rsidRPr="00400D35" w:rsidDel="00EC7212" w:rsidRDefault="00400D35">
            <w:pPr>
              <w:pStyle w:val="BodyText"/>
              <w:rPr>
                <w:del w:id="6438" w:author="Georg Birgisson" w:date="2021-10-06T14:24:00Z"/>
                <w:rFonts w:eastAsia="Times New Roman"/>
                <w:color w:val="000000"/>
                <w:lang w:eastAsia="is-IS"/>
              </w:rPr>
              <w:pPrChange w:id="6439" w:author="Georg Birgisson" w:date="2021-10-06T14:25:00Z">
                <w:pPr/>
              </w:pPrChange>
            </w:pPr>
            <w:del w:id="6440" w:author="Georg Birgisson" w:date="2021-10-06T14:24:00Z">
              <w:r w:rsidRPr="00400D35" w:rsidDel="00EC7212">
                <w:rPr>
                  <w:rFonts w:eastAsia="Times New Roman"/>
                  <w:color w:val="000000"/>
                  <w:lang w:eastAsia="is-IS"/>
                </w:rPr>
                <w:delText> </w:delText>
              </w:r>
            </w:del>
          </w:p>
        </w:tc>
      </w:tr>
      <w:tr w:rsidR="0015709A" w:rsidRPr="00400D35" w:rsidDel="00EC7212" w14:paraId="1E6BB639" w14:textId="56CD8A75" w:rsidTr="0015709A">
        <w:trPr>
          <w:trHeight w:val="300"/>
          <w:del w:id="644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A3D8110" w14:textId="0F595D13" w:rsidR="00400D35" w:rsidRPr="00400D35" w:rsidDel="00EC7212" w:rsidRDefault="00400D35">
            <w:pPr>
              <w:pStyle w:val="BodyText"/>
              <w:rPr>
                <w:del w:id="6442" w:author="Georg Birgisson" w:date="2021-10-06T14:24:00Z"/>
                <w:rFonts w:eastAsia="Times New Roman"/>
                <w:color w:val="000000"/>
                <w:lang w:eastAsia="is-IS"/>
              </w:rPr>
              <w:pPrChange w:id="6443" w:author="Georg Birgisson" w:date="2021-10-06T14:25:00Z">
                <w:pPr>
                  <w:jc w:val="right"/>
                </w:pPr>
              </w:pPrChange>
            </w:pPr>
            <w:del w:id="6444" w:author="Georg Birgisson" w:date="2021-10-06T14:24:00Z">
              <w:r w:rsidRPr="00400D35" w:rsidDel="00EC7212">
                <w:rPr>
                  <w:rFonts w:eastAsia="Times New Roman"/>
                  <w:color w:val="000000"/>
                  <w:lang w:eastAsia="is-IS"/>
                </w:rPr>
                <w:delText>18</w:delText>
              </w:r>
            </w:del>
          </w:p>
        </w:tc>
        <w:tc>
          <w:tcPr>
            <w:tcW w:w="915" w:type="dxa"/>
            <w:tcBorders>
              <w:top w:val="nil"/>
              <w:left w:val="nil"/>
              <w:bottom w:val="single" w:sz="4" w:space="0" w:color="auto"/>
              <w:right w:val="single" w:sz="4" w:space="0" w:color="auto"/>
            </w:tcBorders>
            <w:shd w:val="clear" w:color="auto" w:fill="auto"/>
            <w:noWrap/>
            <w:hideMark/>
          </w:tcPr>
          <w:p w14:paraId="248D3215" w14:textId="2BF41287" w:rsidR="00400D35" w:rsidRPr="00400D35" w:rsidDel="00EC7212" w:rsidRDefault="00400D35">
            <w:pPr>
              <w:pStyle w:val="BodyText"/>
              <w:rPr>
                <w:del w:id="6445" w:author="Georg Birgisson" w:date="2021-10-06T14:24:00Z"/>
                <w:rFonts w:eastAsia="Times New Roman"/>
                <w:color w:val="000000"/>
                <w:lang w:eastAsia="is-IS"/>
              </w:rPr>
              <w:pPrChange w:id="6446" w:author="Georg Birgisson" w:date="2021-10-06T14:25:00Z">
                <w:pPr/>
              </w:pPrChange>
            </w:pPr>
            <w:del w:id="6447" w:author="Georg Birgisson" w:date="2021-10-06T14:24:00Z">
              <w:r w:rsidRPr="00400D35" w:rsidDel="00EC7212">
                <w:rPr>
                  <w:rFonts w:eastAsia="Times New Roman"/>
                  <w:color w:val="000000"/>
                  <w:lang w:eastAsia="is-IS"/>
                </w:rPr>
                <w:delText xml:space="preserve">BT-14 </w:delText>
              </w:r>
            </w:del>
          </w:p>
        </w:tc>
        <w:tc>
          <w:tcPr>
            <w:tcW w:w="660" w:type="dxa"/>
            <w:tcBorders>
              <w:top w:val="nil"/>
              <w:left w:val="nil"/>
              <w:bottom w:val="single" w:sz="4" w:space="0" w:color="auto"/>
              <w:right w:val="single" w:sz="4" w:space="0" w:color="auto"/>
            </w:tcBorders>
            <w:shd w:val="clear" w:color="auto" w:fill="auto"/>
            <w:noWrap/>
            <w:hideMark/>
          </w:tcPr>
          <w:p w14:paraId="57C71F6D" w14:textId="7EE3AF1E" w:rsidR="00400D35" w:rsidRPr="00400D35" w:rsidDel="00EC7212" w:rsidRDefault="00400D35">
            <w:pPr>
              <w:pStyle w:val="BodyText"/>
              <w:rPr>
                <w:del w:id="6448" w:author="Georg Birgisson" w:date="2021-10-06T14:24:00Z"/>
                <w:rFonts w:eastAsia="Times New Roman"/>
                <w:color w:val="000000"/>
                <w:lang w:eastAsia="is-IS"/>
              </w:rPr>
              <w:pPrChange w:id="6449" w:author="Georg Birgisson" w:date="2021-10-06T14:25:00Z">
                <w:pPr>
                  <w:jc w:val="center"/>
                </w:pPr>
              </w:pPrChange>
            </w:pPr>
            <w:del w:id="6450"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0D0D8399" w14:textId="537C7E59" w:rsidR="00400D35" w:rsidRPr="00400D35" w:rsidDel="00EC7212" w:rsidRDefault="00400D35">
            <w:pPr>
              <w:pStyle w:val="BodyText"/>
              <w:rPr>
                <w:del w:id="6451" w:author="Georg Birgisson" w:date="2021-10-06T14:24:00Z"/>
                <w:rFonts w:eastAsia="Times New Roman"/>
                <w:color w:val="000000"/>
                <w:lang w:eastAsia="is-IS"/>
              </w:rPr>
              <w:pPrChange w:id="6452" w:author="Georg Birgisson" w:date="2021-10-06T14:25:00Z">
                <w:pPr>
                  <w:jc w:val="center"/>
                </w:pPr>
              </w:pPrChange>
            </w:pPr>
            <w:del w:id="6453"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5A7E46BE" w14:textId="4D621454" w:rsidR="00400D35" w:rsidRPr="00400D35" w:rsidDel="00EC7212" w:rsidRDefault="00400D35">
            <w:pPr>
              <w:pStyle w:val="BodyText"/>
              <w:rPr>
                <w:del w:id="6454" w:author="Georg Birgisson" w:date="2021-10-06T14:24:00Z"/>
                <w:rFonts w:eastAsia="Times New Roman"/>
                <w:color w:val="000000"/>
                <w:lang w:eastAsia="is-IS"/>
              </w:rPr>
              <w:pPrChange w:id="6455" w:author="Georg Birgisson" w:date="2021-10-06T14:25:00Z">
                <w:pPr/>
              </w:pPrChange>
            </w:pPr>
            <w:del w:id="6456" w:author="Georg Birgisson" w:date="2021-10-06T14:24:00Z">
              <w:r w:rsidRPr="00400D35" w:rsidDel="00EC7212">
                <w:rPr>
                  <w:rFonts w:eastAsia="Times New Roman"/>
                  <w:color w:val="000000"/>
                  <w:lang w:eastAsia="is-IS"/>
                </w:rPr>
                <w:delText>cac:OrderReference/cbc:SalesOrderID</w:delText>
              </w:r>
            </w:del>
          </w:p>
        </w:tc>
        <w:tc>
          <w:tcPr>
            <w:tcW w:w="2954" w:type="dxa"/>
            <w:tcBorders>
              <w:top w:val="nil"/>
              <w:left w:val="nil"/>
              <w:bottom w:val="single" w:sz="4" w:space="0" w:color="auto"/>
              <w:right w:val="single" w:sz="4" w:space="0" w:color="auto"/>
            </w:tcBorders>
            <w:shd w:val="clear" w:color="auto" w:fill="auto"/>
            <w:noWrap/>
            <w:hideMark/>
          </w:tcPr>
          <w:p w14:paraId="396CCFC6" w14:textId="53B4B696" w:rsidR="00400D35" w:rsidRPr="00400D35" w:rsidDel="00EC7212" w:rsidRDefault="00400D35">
            <w:pPr>
              <w:pStyle w:val="BodyText"/>
              <w:rPr>
                <w:del w:id="6457" w:author="Georg Birgisson" w:date="2021-10-06T14:24:00Z"/>
                <w:rFonts w:eastAsia="Times New Roman"/>
                <w:color w:val="000000"/>
                <w:lang w:eastAsia="is-IS"/>
              </w:rPr>
              <w:pPrChange w:id="6458" w:author="Georg Birgisson" w:date="2021-10-06T14:25:00Z">
                <w:pPr/>
              </w:pPrChange>
            </w:pPr>
            <w:del w:id="6459" w:author="Georg Birgisson" w:date="2021-10-06T14:24:00Z">
              <w:r w:rsidRPr="00400D35" w:rsidDel="00EC7212">
                <w:rPr>
                  <w:rFonts w:eastAsia="Times New Roman"/>
                  <w:color w:val="000000"/>
                  <w:lang w:eastAsia="is-IS"/>
                </w:rPr>
                <w:delText> </w:delText>
              </w:r>
            </w:del>
          </w:p>
        </w:tc>
      </w:tr>
      <w:tr w:rsidR="0015709A" w:rsidRPr="00400D35" w:rsidDel="00EC7212" w14:paraId="0E36292F" w14:textId="07FC2595" w:rsidTr="0015709A">
        <w:trPr>
          <w:trHeight w:val="300"/>
          <w:del w:id="646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53A73A3" w14:textId="55884368" w:rsidR="00400D35" w:rsidRPr="00400D35" w:rsidDel="00EC7212" w:rsidRDefault="00400D35">
            <w:pPr>
              <w:pStyle w:val="BodyText"/>
              <w:rPr>
                <w:del w:id="6461" w:author="Georg Birgisson" w:date="2021-10-06T14:24:00Z"/>
                <w:rFonts w:eastAsia="Times New Roman"/>
                <w:color w:val="000000"/>
                <w:lang w:eastAsia="is-IS"/>
              </w:rPr>
              <w:pPrChange w:id="6462" w:author="Georg Birgisson" w:date="2021-10-06T14:25:00Z">
                <w:pPr>
                  <w:jc w:val="right"/>
                </w:pPr>
              </w:pPrChange>
            </w:pPr>
            <w:del w:id="6463" w:author="Georg Birgisson" w:date="2021-10-06T14:24:00Z">
              <w:r w:rsidRPr="00400D35" w:rsidDel="00EC7212">
                <w:rPr>
                  <w:rFonts w:eastAsia="Times New Roman"/>
                  <w:color w:val="000000"/>
                  <w:lang w:eastAsia="is-IS"/>
                </w:rPr>
                <w:delText>19</w:delText>
              </w:r>
            </w:del>
          </w:p>
        </w:tc>
        <w:tc>
          <w:tcPr>
            <w:tcW w:w="915" w:type="dxa"/>
            <w:tcBorders>
              <w:top w:val="nil"/>
              <w:left w:val="nil"/>
              <w:bottom w:val="single" w:sz="4" w:space="0" w:color="auto"/>
              <w:right w:val="single" w:sz="4" w:space="0" w:color="auto"/>
            </w:tcBorders>
            <w:shd w:val="clear" w:color="auto" w:fill="auto"/>
            <w:noWrap/>
            <w:hideMark/>
          </w:tcPr>
          <w:p w14:paraId="4E730044" w14:textId="6A7DBDE8" w:rsidR="00400D35" w:rsidRPr="00400D35" w:rsidDel="00EC7212" w:rsidRDefault="00400D35">
            <w:pPr>
              <w:pStyle w:val="BodyText"/>
              <w:rPr>
                <w:del w:id="6464" w:author="Georg Birgisson" w:date="2021-10-06T14:24:00Z"/>
                <w:rFonts w:eastAsia="Times New Roman"/>
                <w:color w:val="000000"/>
                <w:lang w:eastAsia="is-IS"/>
              </w:rPr>
              <w:pPrChange w:id="6465" w:author="Georg Birgisson" w:date="2021-10-06T14:25:00Z">
                <w:pPr/>
              </w:pPrChange>
            </w:pPr>
            <w:del w:id="6466" w:author="Georg Birgisson" w:date="2021-10-06T14:24:00Z">
              <w:r w:rsidRPr="00400D35" w:rsidDel="00EC7212">
                <w:rPr>
                  <w:rFonts w:eastAsia="Times New Roman"/>
                  <w:color w:val="000000"/>
                  <w:lang w:eastAsia="is-IS"/>
                </w:rPr>
                <w:delText xml:space="preserve">BT-15 </w:delText>
              </w:r>
            </w:del>
          </w:p>
        </w:tc>
        <w:tc>
          <w:tcPr>
            <w:tcW w:w="660" w:type="dxa"/>
            <w:tcBorders>
              <w:top w:val="nil"/>
              <w:left w:val="nil"/>
              <w:bottom w:val="single" w:sz="4" w:space="0" w:color="auto"/>
              <w:right w:val="single" w:sz="4" w:space="0" w:color="auto"/>
            </w:tcBorders>
            <w:shd w:val="clear" w:color="auto" w:fill="auto"/>
            <w:noWrap/>
            <w:hideMark/>
          </w:tcPr>
          <w:p w14:paraId="2CDE188E" w14:textId="050AF449" w:rsidR="00400D35" w:rsidRPr="00400D35" w:rsidDel="00EC7212" w:rsidRDefault="00400D35">
            <w:pPr>
              <w:pStyle w:val="BodyText"/>
              <w:rPr>
                <w:del w:id="6467" w:author="Georg Birgisson" w:date="2021-10-06T14:24:00Z"/>
                <w:rFonts w:eastAsia="Times New Roman"/>
                <w:color w:val="000000"/>
                <w:lang w:eastAsia="is-IS"/>
              </w:rPr>
              <w:pPrChange w:id="6468" w:author="Georg Birgisson" w:date="2021-10-06T14:25:00Z">
                <w:pPr>
                  <w:jc w:val="center"/>
                </w:pPr>
              </w:pPrChange>
            </w:pPr>
            <w:del w:id="6469"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5F60CFFB" w14:textId="0D204EA8" w:rsidR="00400D35" w:rsidRPr="00400D35" w:rsidDel="00EC7212" w:rsidRDefault="00400D35">
            <w:pPr>
              <w:pStyle w:val="BodyText"/>
              <w:rPr>
                <w:del w:id="6470" w:author="Georg Birgisson" w:date="2021-10-06T14:24:00Z"/>
                <w:rFonts w:eastAsia="Times New Roman"/>
                <w:color w:val="000000"/>
                <w:lang w:eastAsia="is-IS"/>
              </w:rPr>
              <w:pPrChange w:id="6471" w:author="Georg Birgisson" w:date="2021-10-06T14:25:00Z">
                <w:pPr>
                  <w:jc w:val="center"/>
                </w:pPr>
              </w:pPrChange>
            </w:pPr>
            <w:del w:id="6472"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2017CC91" w14:textId="71C822E1" w:rsidR="00400D35" w:rsidRPr="00400D35" w:rsidDel="00EC7212" w:rsidRDefault="00400D35">
            <w:pPr>
              <w:pStyle w:val="BodyText"/>
              <w:rPr>
                <w:del w:id="6473" w:author="Georg Birgisson" w:date="2021-10-06T14:24:00Z"/>
                <w:rFonts w:eastAsia="Times New Roman"/>
                <w:color w:val="000000"/>
                <w:lang w:eastAsia="is-IS"/>
              </w:rPr>
              <w:pPrChange w:id="6474" w:author="Georg Birgisson" w:date="2021-10-06T14:25:00Z">
                <w:pPr/>
              </w:pPrChange>
            </w:pPr>
            <w:del w:id="6475" w:author="Georg Birgisson" w:date="2021-10-06T14:24:00Z">
              <w:r w:rsidRPr="00400D35" w:rsidDel="00EC7212">
                <w:rPr>
                  <w:rFonts w:eastAsia="Times New Roman"/>
                  <w:color w:val="000000"/>
                  <w:lang w:eastAsia="is-IS"/>
                </w:rPr>
                <w:delText>cac:ReceiptDocumentReference/cbc:ID</w:delText>
              </w:r>
            </w:del>
          </w:p>
        </w:tc>
        <w:tc>
          <w:tcPr>
            <w:tcW w:w="2954" w:type="dxa"/>
            <w:tcBorders>
              <w:top w:val="nil"/>
              <w:left w:val="nil"/>
              <w:bottom w:val="single" w:sz="4" w:space="0" w:color="auto"/>
              <w:right w:val="single" w:sz="4" w:space="0" w:color="auto"/>
            </w:tcBorders>
            <w:shd w:val="clear" w:color="auto" w:fill="auto"/>
            <w:noWrap/>
            <w:hideMark/>
          </w:tcPr>
          <w:p w14:paraId="4C0F9E3B" w14:textId="5BB348C9" w:rsidR="00400D35" w:rsidRPr="00400D35" w:rsidDel="00EC7212" w:rsidRDefault="00400D35">
            <w:pPr>
              <w:pStyle w:val="BodyText"/>
              <w:rPr>
                <w:del w:id="6476" w:author="Georg Birgisson" w:date="2021-10-06T14:24:00Z"/>
                <w:rFonts w:eastAsia="Times New Roman"/>
                <w:color w:val="000000"/>
                <w:lang w:eastAsia="is-IS"/>
              </w:rPr>
              <w:pPrChange w:id="6477" w:author="Georg Birgisson" w:date="2021-10-06T14:25:00Z">
                <w:pPr/>
              </w:pPrChange>
            </w:pPr>
            <w:del w:id="6478" w:author="Georg Birgisson" w:date="2021-10-06T14:24:00Z">
              <w:r w:rsidRPr="00400D35" w:rsidDel="00EC7212">
                <w:rPr>
                  <w:rFonts w:eastAsia="Times New Roman"/>
                  <w:color w:val="000000"/>
                  <w:lang w:eastAsia="is-IS"/>
                </w:rPr>
                <w:delText> </w:delText>
              </w:r>
            </w:del>
          </w:p>
        </w:tc>
      </w:tr>
      <w:tr w:rsidR="0015709A" w:rsidRPr="00400D35" w:rsidDel="00EC7212" w14:paraId="223120C6" w14:textId="13175AE0" w:rsidTr="0015709A">
        <w:trPr>
          <w:trHeight w:val="300"/>
          <w:del w:id="647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ED6AB31" w14:textId="3284D4B9" w:rsidR="00400D35" w:rsidRPr="00400D35" w:rsidDel="00EC7212" w:rsidRDefault="00400D35">
            <w:pPr>
              <w:pStyle w:val="BodyText"/>
              <w:rPr>
                <w:del w:id="6480" w:author="Georg Birgisson" w:date="2021-10-06T14:24:00Z"/>
                <w:rFonts w:eastAsia="Times New Roman"/>
                <w:color w:val="000000"/>
                <w:lang w:eastAsia="is-IS"/>
              </w:rPr>
              <w:pPrChange w:id="6481" w:author="Georg Birgisson" w:date="2021-10-06T14:25:00Z">
                <w:pPr>
                  <w:jc w:val="right"/>
                </w:pPr>
              </w:pPrChange>
            </w:pPr>
            <w:del w:id="6482" w:author="Georg Birgisson" w:date="2021-10-06T14:24:00Z">
              <w:r w:rsidRPr="00400D35" w:rsidDel="00EC7212">
                <w:rPr>
                  <w:rFonts w:eastAsia="Times New Roman"/>
                  <w:color w:val="000000"/>
                  <w:lang w:eastAsia="is-IS"/>
                </w:rPr>
                <w:delText>20</w:delText>
              </w:r>
            </w:del>
          </w:p>
        </w:tc>
        <w:tc>
          <w:tcPr>
            <w:tcW w:w="915" w:type="dxa"/>
            <w:tcBorders>
              <w:top w:val="nil"/>
              <w:left w:val="nil"/>
              <w:bottom w:val="single" w:sz="4" w:space="0" w:color="auto"/>
              <w:right w:val="single" w:sz="4" w:space="0" w:color="auto"/>
            </w:tcBorders>
            <w:shd w:val="clear" w:color="auto" w:fill="auto"/>
            <w:noWrap/>
            <w:hideMark/>
          </w:tcPr>
          <w:p w14:paraId="1C725CB5" w14:textId="6178A68D" w:rsidR="00400D35" w:rsidRPr="00400D35" w:rsidDel="00EC7212" w:rsidRDefault="00400D35">
            <w:pPr>
              <w:pStyle w:val="BodyText"/>
              <w:rPr>
                <w:del w:id="6483" w:author="Georg Birgisson" w:date="2021-10-06T14:24:00Z"/>
                <w:rFonts w:eastAsia="Times New Roman"/>
                <w:color w:val="000000"/>
                <w:lang w:eastAsia="is-IS"/>
              </w:rPr>
              <w:pPrChange w:id="6484" w:author="Georg Birgisson" w:date="2021-10-06T14:25:00Z">
                <w:pPr/>
              </w:pPrChange>
            </w:pPr>
            <w:del w:id="6485" w:author="Georg Birgisson" w:date="2021-10-06T14:24:00Z">
              <w:r w:rsidRPr="00400D35" w:rsidDel="00EC7212">
                <w:rPr>
                  <w:rFonts w:eastAsia="Times New Roman"/>
                  <w:color w:val="000000"/>
                  <w:lang w:eastAsia="is-IS"/>
                </w:rPr>
                <w:delText xml:space="preserve">BT-16 </w:delText>
              </w:r>
            </w:del>
          </w:p>
        </w:tc>
        <w:tc>
          <w:tcPr>
            <w:tcW w:w="660" w:type="dxa"/>
            <w:tcBorders>
              <w:top w:val="nil"/>
              <w:left w:val="nil"/>
              <w:bottom w:val="single" w:sz="4" w:space="0" w:color="auto"/>
              <w:right w:val="single" w:sz="4" w:space="0" w:color="auto"/>
            </w:tcBorders>
            <w:shd w:val="clear" w:color="auto" w:fill="auto"/>
            <w:noWrap/>
            <w:hideMark/>
          </w:tcPr>
          <w:p w14:paraId="6A5B406D" w14:textId="7A8C4775" w:rsidR="00400D35" w:rsidRPr="00400D35" w:rsidDel="00EC7212" w:rsidRDefault="00400D35">
            <w:pPr>
              <w:pStyle w:val="BodyText"/>
              <w:rPr>
                <w:del w:id="6486" w:author="Georg Birgisson" w:date="2021-10-06T14:24:00Z"/>
                <w:rFonts w:eastAsia="Times New Roman"/>
                <w:color w:val="000000"/>
                <w:lang w:eastAsia="is-IS"/>
              </w:rPr>
              <w:pPrChange w:id="6487" w:author="Georg Birgisson" w:date="2021-10-06T14:25:00Z">
                <w:pPr>
                  <w:jc w:val="center"/>
                </w:pPr>
              </w:pPrChange>
            </w:pPr>
            <w:del w:id="6488"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49C38A09" w14:textId="3EAD9C1F" w:rsidR="00400D35" w:rsidRPr="00400D35" w:rsidDel="00EC7212" w:rsidRDefault="00400D35">
            <w:pPr>
              <w:pStyle w:val="BodyText"/>
              <w:rPr>
                <w:del w:id="6489" w:author="Georg Birgisson" w:date="2021-10-06T14:24:00Z"/>
                <w:rFonts w:eastAsia="Times New Roman"/>
                <w:color w:val="000000"/>
                <w:lang w:eastAsia="is-IS"/>
              </w:rPr>
              <w:pPrChange w:id="6490" w:author="Georg Birgisson" w:date="2021-10-06T14:25:00Z">
                <w:pPr>
                  <w:jc w:val="center"/>
                </w:pPr>
              </w:pPrChange>
            </w:pPr>
            <w:del w:id="6491"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6D935F72" w14:textId="50C9CA38" w:rsidR="00400D35" w:rsidRPr="00400D35" w:rsidDel="00EC7212" w:rsidRDefault="00400D35">
            <w:pPr>
              <w:pStyle w:val="BodyText"/>
              <w:rPr>
                <w:del w:id="6492" w:author="Georg Birgisson" w:date="2021-10-06T14:24:00Z"/>
                <w:rFonts w:eastAsia="Times New Roman"/>
                <w:color w:val="000000"/>
                <w:lang w:eastAsia="is-IS"/>
              </w:rPr>
              <w:pPrChange w:id="6493" w:author="Georg Birgisson" w:date="2021-10-06T14:25:00Z">
                <w:pPr/>
              </w:pPrChange>
            </w:pPr>
            <w:del w:id="6494" w:author="Georg Birgisson" w:date="2021-10-06T14:24:00Z">
              <w:r w:rsidRPr="00400D35" w:rsidDel="00EC7212">
                <w:rPr>
                  <w:rFonts w:eastAsia="Times New Roman"/>
                  <w:color w:val="000000"/>
                  <w:lang w:eastAsia="is-IS"/>
                </w:rPr>
                <w:delText>cac:DespatchDocumentReference/cbc:ID</w:delText>
              </w:r>
            </w:del>
          </w:p>
        </w:tc>
        <w:tc>
          <w:tcPr>
            <w:tcW w:w="2954" w:type="dxa"/>
            <w:tcBorders>
              <w:top w:val="nil"/>
              <w:left w:val="nil"/>
              <w:bottom w:val="single" w:sz="4" w:space="0" w:color="auto"/>
              <w:right w:val="single" w:sz="4" w:space="0" w:color="auto"/>
            </w:tcBorders>
            <w:shd w:val="clear" w:color="auto" w:fill="auto"/>
            <w:noWrap/>
            <w:hideMark/>
          </w:tcPr>
          <w:p w14:paraId="49C192FF" w14:textId="382C35C3" w:rsidR="00400D35" w:rsidRPr="00400D35" w:rsidDel="00EC7212" w:rsidRDefault="00400D35">
            <w:pPr>
              <w:pStyle w:val="BodyText"/>
              <w:rPr>
                <w:del w:id="6495" w:author="Georg Birgisson" w:date="2021-10-06T14:24:00Z"/>
                <w:rFonts w:eastAsia="Times New Roman"/>
                <w:color w:val="000000"/>
                <w:lang w:eastAsia="is-IS"/>
              </w:rPr>
              <w:pPrChange w:id="6496" w:author="Georg Birgisson" w:date="2021-10-06T14:25:00Z">
                <w:pPr/>
              </w:pPrChange>
            </w:pPr>
            <w:del w:id="6497" w:author="Georg Birgisson" w:date="2021-10-06T14:24:00Z">
              <w:r w:rsidRPr="00400D35" w:rsidDel="00EC7212">
                <w:rPr>
                  <w:rFonts w:eastAsia="Times New Roman"/>
                  <w:color w:val="000000"/>
                  <w:lang w:eastAsia="is-IS"/>
                </w:rPr>
                <w:delText> </w:delText>
              </w:r>
            </w:del>
          </w:p>
        </w:tc>
      </w:tr>
      <w:tr w:rsidR="0015709A" w:rsidRPr="00400D35" w:rsidDel="00EC7212" w14:paraId="259106B8" w14:textId="4CCD326A" w:rsidTr="0015709A">
        <w:trPr>
          <w:trHeight w:val="300"/>
          <w:del w:id="649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1C30121" w14:textId="3B266BFF" w:rsidR="00400D35" w:rsidRPr="00400D35" w:rsidDel="00EC7212" w:rsidRDefault="00400D35">
            <w:pPr>
              <w:pStyle w:val="BodyText"/>
              <w:rPr>
                <w:del w:id="6499" w:author="Georg Birgisson" w:date="2021-10-06T14:24:00Z"/>
                <w:rFonts w:eastAsia="Times New Roman"/>
                <w:color w:val="000000"/>
                <w:lang w:eastAsia="is-IS"/>
              </w:rPr>
              <w:pPrChange w:id="6500" w:author="Georg Birgisson" w:date="2021-10-06T14:25:00Z">
                <w:pPr>
                  <w:jc w:val="right"/>
                </w:pPr>
              </w:pPrChange>
            </w:pPr>
            <w:del w:id="6501" w:author="Georg Birgisson" w:date="2021-10-06T14:24:00Z">
              <w:r w:rsidRPr="00400D35" w:rsidDel="00EC7212">
                <w:rPr>
                  <w:rFonts w:eastAsia="Times New Roman"/>
                  <w:color w:val="000000"/>
                  <w:lang w:eastAsia="is-IS"/>
                </w:rPr>
                <w:delText>26</w:delText>
              </w:r>
            </w:del>
          </w:p>
        </w:tc>
        <w:tc>
          <w:tcPr>
            <w:tcW w:w="915" w:type="dxa"/>
            <w:tcBorders>
              <w:top w:val="nil"/>
              <w:left w:val="nil"/>
              <w:bottom w:val="single" w:sz="4" w:space="0" w:color="auto"/>
              <w:right w:val="single" w:sz="4" w:space="0" w:color="auto"/>
            </w:tcBorders>
            <w:shd w:val="clear" w:color="auto" w:fill="auto"/>
            <w:noWrap/>
            <w:hideMark/>
          </w:tcPr>
          <w:p w14:paraId="410F277B" w14:textId="321B7C2E" w:rsidR="00400D35" w:rsidRPr="00400D35" w:rsidDel="00EC7212" w:rsidRDefault="00400D35">
            <w:pPr>
              <w:pStyle w:val="BodyText"/>
              <w:rPr>
                <w:del w:id="6502" w:author="Georg Birgisson" w:date="2021-10-06T14:24:00Z"/>
                <w:rFonts w:eastAsia="Times New Roman"/>
                <w:color w:val="000000"/>
                <w:lang w:eastAsia="is-IS"/>
              </w:rPr>
              <w:pPrChange w:id="6503" w:author="Georg Birgisson" w:date="2021-10-06T14:25:00Z">
                <w:pPr/>
              </w:pPrChange>
            </w:pPr>
            <w:del w:id="6504" w:author="Georg Birgisson" w:date="2021-10-06T14:24:00Z">
              <w:r w:rsidRPr="00400D35" w:rsidDel="00EC7212">
                <w:rPr>
                  <w:rFonts w:eastAsia="Times New Roman"/>
                  <w:color w:val="000000"/>
                  <w:lang w:eastAsia="is-IS"/>
                </w:rPr>
                <w:delText xml:space="preserve">BT-17 </w:delText>
              </w:r>
            </w:del>
          </w:p>
        </w:tc>
        <w:tc>
          <w:tcPr>
            <w:tcW w:w="660" w:type="dxa"/>
            <w:tcBorders>
              <w:top w:val="nil"/>
              <w:left w:val="nil"/>
              <w:bottom w:val="single" w:sz="4" w:space="0" w:color="auto"/>
              <w:right w:val="single" w:sz="4" w:space="0" w:color="auto"/>
            </w:tcBorders>
            <w:shd w:val="clear" w:color="auto" w:fill="auto"/>
            <w:noWrap/>
            <w:hideMark/>
          </w:tcPr>
          <w:p w14:paraId="7D6A6103" w14:textId="04B69F81" w:rsidR="00400D35" w:rsidRPr="00400D35" w:rsidDel="00EC7212" w:rsidRDefault="00400D35">
            <w:pPr>
              <w:pStyle w:val="BodyText"/>
              <w:rPr>
                <w:del w:id="6505" w:author="Georg Birgisson" w:date="2021-10-06T14:24:00Z"/>
                <w:rFonts w:eastAsia="Times New Roman"/>
                <w:color w:val="000000"/>
                <w:lang w:eastAsia="is-IS"/>
              </w:rPr>
              <w:pPrChange w:id="6506" w:author="Georg Birgisson" w:date="2021-10-06T14:25:00Z">
                <w:pPr>
                  <w:jc w:val="center"/>
                </w:pPr>
              </w:pPrChange>
            </w:pPr>
            <w:del w:id="6507"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7518AD4B" w14:textId="5D87A7BA" w:rsidR="00400D35" w:rsidRPr="00400D35" w:rsidDel="00EC7212" w:rsidRDefault="00400D35">
            <w:pPr>
              <w:pStyle w:val="BodyText"/>
              <w:rPr>
                <w:del w:id="6508" w:author="Georg Birgisson" w:date="2021-10-06T14:24:00Z"/>
                <w:rFonts w:eastAsia="Times New Roman"/>
                <w:color w:val="000000"/>
                <w:lang w:eastAsia="is-IS"/>
              </w:rPr>
              <w:pPrChange w:id="6509" w:author="Georg Birgisson" w:date="2021-10-06T14:25:00Z">
                <w:pPr>
                  <w:jc w:val="center"/>
                </w:pPr>
              </w:pPrChange>
            </w:pPr>
            <w:del w:id="6510"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4EBD042A" w14:textId="341C56F4" w:rsidR="00400D35" w:rsidRPr="00400D35" w:rsidDel="00EC7212" w:rsidRDefault="00400D35">
            <w:pPr>
              <w:pStyle w:val="BodyText"/>
              <w:rPr>
                <w:del w:id="6511" w:author="Georg Birgisson" w:date="2021-10-06T14:24:00Z"/>
                <w:rFonts w:eastAsia="Times New Roman"/>
                <w:color w:val="000000"/>
                <w:lang w:eastAsia="is-IS"/>
              </w:rPr>
              <w:pPrChange w:id="6512" w:author="Georg Birgisson" w:date="2021-10-06T14:25:00Z">
                <w:pPr/>
              </w:pPrChange>
            </w:pPr>
            <w:del w:id="6513" w:author="Georg Birgisson" w:date="2021-10-06T14:24:00Z">
              <w:r w:rsidRPr="00400D35" w:rsidDel="00EC7212">
                <w:rPr>
                  <w:rFonts w:eastAsia="Times New Roman"/>
                  <w:color w:val="000000"/>
                  <w:lang w:eastAsia="is-IS"/>
                </w:rPr>
                <w:delText>cac:OriginatorDocumentReference/cbc:ID</w:delText>
              </w:r>
            </w:del>
          </w:p>
        </w:tc>
        <w:tc>
          <w:tcPr>
            <w:tcW w:w="2954" w:type="dxa"/>
            <w:tcBorders>
              <w:top w:val="nil"/>
              <w:left w:val="nil"/>
              <w:bottom w:val="single" w:sz="4" w:space="0" w:color="auto"/>
              <w:right w:val="single" w:sz="4" w:space="0" w:color="auto"/>
            </w:tcBorders>
            <w:shd w:val="clear" w:color="auto" w:fill="auto"/>
            <w:noWrap/>
            <w:hideMark/>
          </w:tcPr>
          <w:p w14:paraId="4455AB14" w14:textId="51588AAF" w:rsidR="00400D35" w:rsidRPr="00400D35" w:rsidDel="00EC7212" w:rsidRDefault="00400D35">
            <w:pPr>
              <w:pStyle w:val="BodyText"/>
              <w:rPr>
                <w:del w:id="6514" w:author="Georg Birgisson" w:date="2021-10-06T14:24:00Z"/>
                <w:rFonts w:eastAsia="Times New Roman"/>
                <w:color w:val="000000"/>
                <w:lang w:eastAsia="is-IS"/>
              </w:rPr>
              <w:pPrChange w:id="6515" w:author="Georg Birgisson" w:date="2021-10-06T14:25:00Z">
                <w:pPr/>
              </w:pPrChange>
            </w:pPr>
            <w:del w:id="6516" w:author="Georg Birgisson" w:date="2021-10-06T14:24:00Z">
              <w:r w:rsidRPr="00400D35" w:rsidDel="00EC7212">
                <w:rPr>
                  <w:rFonts w:eastAsia="Times New Roman"/>
                  <w:color w:val="000000"/>
                  <w:lang w:eastAsia="is-IS"/>
                </w:rPr>
                <w:delText> </w:delText>
              </w:r>
            </w:del>
          </w:p>
        </w:tc>
      </w:tr>
      <w:tr w:rsidR="0015709A" w:rsidRPr="00400D35" w:rsidDel="00EC7212" w14:paraId="3C21E4D4" w14:textId="4BE35788" w:rsidTr="0015709A">
        <w:trPr>
          <w:trHeight w:val="300"/>
          <w:del w:id="651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7BB7C43" w14:textId="54783379" w:rsidR="00400D35" w:rsidRPr="00400D35" w:rsidDel="00EC7212" w:rsidRDefault="00400D35">
            <w:pPr>
              <w:pStyle w:val="BodyText"/>
              <w:rPr>
                <w:del w:id="6518" w:author="Georg Birgisson" w:date="2021-10-06T14:24:00Z"/>
                <w:rFonts w:eastAsia="Times New Roman"/>
                <w:color w:val="000000"/>
                <w:lang w:eastAsia="is-IS"/>
              </w:rPr>
              <w:pPrChange w:id="6519" w:author="Georg Birgisson" w:date="2021-10-06T14:25:00Z">
                <w:pPr>
                  <w:jc w:val="right"/>
                </w:pPr>
              </w:pPrChange>
            </w:pPr>
            <w:del w:id="6520" w:author="Georg Birgisson" w:date="2021-10-06T14:24:00Z">
              <w:r w:rsidRPr="00400D35" w:rsidDel="00EC7212">
                <w:rPr>
                  <w:rFonts w:eastAsia="Times New Roman"/>
                  <w:color w:val="000000"/>
                  <w:lang w:eastAsia="is-IS"/>
                </w:rPr>
                <w:delText>27</w:delText>
              </w:r>
            </w:del>
          </w:p>
        </w:tc>
        <w:tc>
          <w:tcPr>
            <w:tcW w:w="915" w:type="dxa"/>
            <w:tcBorders>
              <w:top w:val="nil"/>
              <w:left w:val="nil"/>
              <w:bottom w:val="single" w:sz="4" w:space="0" w:color="auto"/>
              <w:right w:val="single" w:sz="4" w:space="0" w:color="auto"/>
            </w:tcBorders>
            <w:shd w:val="clear" w:color="auto" w:fill="auto"/>
            <w:noWrap/>
            <w:hideMark/>
          </w:tcPr>
          <w:p w14:paraId="7E9AF1C0" w14:textId="2D7BC959" w:rsidR="00400D35" w:rsidRPr="00400D35" w:rsidDel="00EC7212" w:rsidRDefault="00400D35">
            <w:pPr>
              <w:pStyle w:val="BodyText"/>
              <w:rPr>
                <w:del w:id="6521" w:author="Georg Birgisson" w:date="2021-10-06T14:24:00Z"/>
                <w:rFonts w:eastAsia="Times New Roman"/>
                <w:color w:val="000000"/>
                <w:lang w:eastAsia="is-IS"/>
              </w:rPr>
              <w:pPrChange w:id="6522" w:author="Georg Birgisson" w:date="2021-10-06T14:25:00Z">
                <w:pPr/>
              </w:pPrChange>
            </w:pPr>
            <w:del w:id="6523" w:author="Georg Birgisson" w:date="2021-10-06T14:24:00Z">
              <w:r w:rsidRPr="00400D35" w:rsidDel="00EC7212">
                <w:rPr>
                  <w:rFonts w:eastAsia="Times New Roman"/>
                  <w:color w:val="000000"/>
                  <w:lang w:eastAsia="is-IS"/>
                </w:rPr>
                <w:delText xml:space="preserve">BT-18 </w:delText>
              </w:r>
            </w:del>
          </w:p>
        </w:tc>
        <w:tc>
          <w:tcPr>
            <w:tcW w:w="660" w:type="dxa"/>
            <w:tcBorders>
              <w:top w:val="nil"/>
              <w:left w:val="nil"/>
              <w:bottom w:val="single" w:sz="4" w:space="0" w:color="auto"/>
              <w:right w:val="single" w:sz="4" w:space="0" w:color="auto"/>
            </w:tcBorders>
            <w:shd w:val="clear" w:color="auto" w:fill="auto"/>
            <w:noWrap/>
            <w:hideMark/>
          </w:tcPr>
          <w:p w14:paraId="193943AB" w14:textId="6763A99F" w:rsidR="00400D35" w:rsidRPr="00400D35" w:rsidDel="00EC7212" w:rsidRDefault="00400D35">
            <w:pPr>
              <w:pStyle w:val="BodyText"/>
              <w:rPr>
                <w:del w:id="6524" w:author="Georg Birgisson" w:date="2021-10-06T14:24:00Z"/>
                <w:rFonts w:eastAsia="Times New Roman"/>
                <w:color w:val="000000"/>
                <w:lang w:eastAsia="is-IS"/>
              </w:rPr>
              <w:pPrChange w:id="6525" w:author="Georg Birgisson" w:date="2021-10-06T14:25:00Z">
                <w:pPr>
                  <w:jc w:val="center"/>
                </w:pPr>
              </w:pPrChange>
            </w:pPr>
            <w:del w:id="6526"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44E5C6C5" w14:textId="41E7328C" w:rsidR="00400D35" w:rsidRPr="00400D35" w:rsidDel="00EC7212" w:rsidRDefault="00400D35">
            <w:pPr>
              <w:pStyle w:val="BodyText"/>
              <w:rPr>
                <w:del w:id="6527" w:author="Georg Birgisson" w:date="2021-10-06T14:24:00Z"/>
                <w:rFonts w:eastAsia="Times New Roman"/>
                <w:color w:val="000000"/>
                <w:lang w:eastAsia="is-IS"/>
              </w:rPr>
              <w:pPrChange w:id="6528" w:author="Georg Birgisson" w:date="2021-10-06T14:25:00Z">
                <w:pPr>
                  <w:jc w:val="center"/>
                </w:pPr>
              </w:pPrChange>
            </w:pPr>
            <w:del w:id="6529" w:author="Georg Birgisson" w:date="2021-10-06T14:24:00Z">
              <w:r w:rsidRPr="00400D35" w:rsidDel="00EC7212">
                <w:rPr>
                  <w:rFonts w:eastAsia="Times New Roman"/>
                  <w:color w:val="000000"/>
                  <w:lang w:eastAsia="is-IS"/>
                </w:rPr>
                <w:delText>ólíkt</w:delText>
              </w:r>
            </w:del>
          </w:p>
        </w:tc>
        <w:tc>
          <w:tcPr>
            <w:tcW w:w="9620" w:type="dxa"/>
            <w:tcBorders>
              <w:top w:val="nil"/>
              <w:left w:val="nil"/>
              <w:bottom w:val="single" w:sz="4" w:space="0" w:color="auto"/>
              <w:right w:val="single" w:sz="4" w:space="0" w:color="auto"/>
            </w:tcBorders>
            <w:shd w:val="clear" w:color="auto" w:fill="auto"/>
            <w:noWrap/>
            <w:hideMark/>
          </w:tcPr>
          <w:p w14:paraId="3E0750A1" w14:textId="3693BF22" w:rsidR="00400D35" w:rsidRPr="00400D35" w:rsidDel="00EC7212" w:rsidRDefault="00400D35">
            <w:pPr>
              <w:pStyle w:val="BodyText"/>
              <w:rPr>
                <w:del w:id="6530" w:author="Georg Birgisson" w:date="2021-10-06T14:24:00Z"/>
                <w:rFonts w:eastAsia="Times New Roman"/>
                <w:color w:val="000000"/>
                <w:lang w:eastAsia="is-IS"/>
              </w:rPr>
              <w:pPrChange w:id="6531" w:author="Georg Birgisson" w:date="2021-10-06T14:25:00Z">
                <w:pPr/>
              </w:pPrChange>
            </w:pPr>
            <w:del w:id="6532" w:author="Georg Birgisson" w:date="2021-10-06T14:24:00Z">
              <w:r w:rsidRPr="00400D35" w:rsidDel="00EC7212">
                <w:rPr>
                  <w:rFonts w:eastAsia="Times New Roman"/>
                  <w:color w:val="000000"/>
                  <w:lang w:eastAsia="is-IS"/>
                </w:rPr>
                <w:delText>cac:AdditionalDocumentReference/cbc:ID</w:delText>
              </w:r>
            </w:del>
          </w:p>
        </w:tc>
        <w:tc>
          <w:tcPr>
            <w:tcW w:w="2954" w:type="dxa"/>
            <w:tcBorders>
              <w:top w:val="nil"/>
              <w:left w:val="nil"/>
              <w:bottom w:val="single" w:sz="4" w:space="0" w:color="auto"/>
              <w:right w:val="single" w:sz="4" w:space="0" w:color="auto"/>
            </w:tcBorders>
            <w:shd w:val="clear" w:color="auto" w:fill="auto"/>
            <w:noWrap/>
            <w:hideMark/>
          </w:tcPr>
          <w:p w14:paraId="39ACFAE5" w14:textId="094F8D10" w:rsidR="00400D35" w:rsidRPr="00400D35" w:rsidDel="00EC7212" w:rsidRDefault="00400D35">
            <w:pPr>
              <w:pStyle w:val="BodyText"/>
              <w:rPr>
                <w:del w:id="6533" w:author="Georg Birgisson" w:date="2021-10-06T14:24:00Z"/>
                <w:rFonts w:eastAsia="Times New Roman"/>
                <w:color w:val="000000"/>
                <w:lang w:eastAsia="is-IS"/>
              </w:rPr>
              <w:pPrChange w:id="6534" w:author="Georg Birgisson" w:date="2021-10-06T14:25:00Z">
                <w:pPr/>
              </w:pPrChange>
            </w:pPr>
            <w:del w:id="6535" w:author="Georg Birgisson" w:date="2021-10-06T14:24:00Z">
              <w:r w:rsidRPr="00400D35" w:rsidDel="00EC7212">
                <w:rPr>
                  <w:rFonts w:eastAsia="Times New Roman"/>
                  <w:color w:val="000000"/>
                  <w:lang w:eastAsia="is-IS"/>
                </w:rPr>
                <w:delText>with cbc:DocumentType = '130'</w:delText>
              </w:r>
            </w:del>
          </w:p>
        </w:tc>
      </w:tr>
      <w:tr w:rsidR="0015709A" w:rsidRPr="00400D35" w:rsidDel="00EC7212" w14:paraId="6D9BF794" w14:textId="352AB75B" w:rsidTr="0015709A">
        <w:trPr>
          <w:trHeight w:val="300"/>
          <w:del w:id="653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B547759" w14:textId="3D87BF53" w:rsidR="00400D35" w:rsidRPr="00400D35" w:rsidDel="00EC7212" w:rsidRDefault="00400D35">
            <w:pPr>
              <w:pStyle w:val="BodyText"/>
              <w:rPr>
                <w:del w:id="6537" w:author="Georg Birgisson" w:date="2021-10-06T14:24:00Z"/>
                <w:rFonts w:eastAsia="Times New Roman"/>
                <w:color w:val="000000"/>
                <w:lang w:eastAsia="is-IS"/>
              </w:rPr>
              <w:pPrChange w:id="6538" w:author="Georg Birgisson" w:date="2021-10-06T14:25:00Z">
                <w:pPr>
                  <w:jc w:val="right"/>
                </w:pPr>
              </w:pPrChange>
            </w:pPr>
            <w:del w:id="6539" w:author="Georg Birgisson" w:date="2021-10-06T14:24:00Z">
              <w:r w:rsidRPr="00400D35" w:rsidDel="00EC7212">
                <w:rPr>
                  <w:rFonts w:eastAsia="Times New Roman"/>
                  <w:color w:val="000000"/>
                  <w:lang w:eastAsia="is-IS"/>
                </w:rPr>
                <w:delText>28</w:delText>
              </w:r>
            </w:del>
          </w:p>
        </w:tc>
        <w:tc>
          <w:tcPr>
            <w:tcW w:w="915" w:type="dxa"/>
            <w:tcBorders>
              <w:top w:val="nil"/>
              <w:left w:val="nil"/>
              <w:bottom w:val="single" w:sz="4" w:space="0" w:color="auto"/>
              <w:right w:val="single" w:sz="4" w:space="0" w:color="auto"/>
            </w:tcBorders>
            <w:shd w:val="clear" w:color="auto" w:fill="auto"/>
            <w:noWrap/>
            <w:hideMark/>
          </w:tcPr>
          <w:p w14:paraId="72738578" w14:textId="394406D0" w:rsidR="00400D35" w:rsidRPr="00400D35" w:rsidDel="00EC7212" w:rsidRDefault="00400D35">
            <w:pPr>
              <w:pStyle w:val="BodyText"/>
              <w:rPr>
                <w:del w:id="6540" w:author="Georg Birgisson" w:date="2021-10-06T14:24:00Z"/>
                <w:rFonts w:eastAsia="Times New Roman"/>
                <w:color w:val="000000"/>
                <w:lang w:eastAsia="is-IS"/>
              </w:rPr>
              <w:pPrChange w:id="6541" w:author="Georg Birgisson" w:date="2021-10-06T14:25:00Z">
                <w:pPr/>
              </w:pPrChange>
            </w:pPr>
            <w:del w:id="6542" w:author="Georg Birgisson" w:date="2021-10-06T14:24:00Z">
              <w:r w:rsidRPr="00400D35" w:rsidDel="00EC7212">
                <w:rPr>
                  <w:rFonts w:eastAsia="Times New Roman"/>
                  <w:color w:val="000000"/>
                  <w:lang w:eastAsia="is-IS"/>
                </w:rPr>
                <w:delText>BT-18-1</w:delText>
              </w:r>
            </w:del>
          </w:p>
        </w:tc>
        <w:tc>
          <w:tcPr>
            <w:tcW w:w="660" w:type="dxa"/>
            <w:tcBorders>
              <w:top w:val="nil"/>
              <w:left w:val="nil"/>
              <w:bottom w:val="single" w:sz="4" w:space="0" w:color="auto"/>
              <w:right w:val="single" w:sz="4" w:space="0" w:color="auto"/>
            </w:tcBorders>
            <w:shd w:val="clear" w:color="auto" w:fill="auto"/>
            <w:noWrap/>
            <w:hideMark/>
          </w:tcPr>
          <w:p w14:paraId="54D43B69" w14:textId="2B4D0C7D" w:rsidR="00400D35" w:rsidRPr="00400D35" w:rsidDel="00EC7212" w:rsidRDefault="00400D35">
            <w:pPr>
              <w:pStyle w:val="BodyText"/>
              <w:rPr>
                <w:del w:id="6543" w:author="Georg Birgisson" w:date="2021-10-06T14:24:00Z"/>
                <w:rFonts w:eastAsia="Times New Roman"/>
                <w:color w:val="000000"/>
                <w:lang w:eastAsia="is-IS"/>
              </w:rPr>
              <w:pPrChange w:id="6544" w:author="Georg Birgisson" w:date="2021-10-06T14:25:00Z">
                <w:pPr>
                  <w:jc w:val="center"/>
                </w:pPr>
              </w:pPrChange>
            </w:pPr>
            <w:del w:id="6545"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6CF81DDB" w14:textId="78F724B8" w:rsidR="00400D35" w:rsidRPr="00400D35" w:rsidDel="00EC7212" w:rsidRDefault="00400D35">
            <w:pPr>
              <w:pStyle w:val="BodyText"/>
              <w:rPr>
                <w:del w:id="6546" w:author="Georg Birgisson" w:date="2021-10-06T14:24:00Z"/>
                <w:rFonts w:eastAsia="Times New Roman"/>
                <w:color w:val="000000"/>
                <w:lang w:eastAsia="is-IS"/>
              </w:rPr>
              <w:pPrChange w:id="6547" w:author="Georg Birgisson" w:date="2021-10-06T14:25:00Z">
                <w:pPr>
                  <w:jc w:val="center"/>
                </w:pPr>
              </w:pPrChange>
            </w:pPr>
            <w:del w:id="6548"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059E5E49" w14:textId="477748F9" w:rsidR="00400D35" w:rsidRPr="00400D35" w:rsidDel="00EC7212" w:rsidRDefault="00400D35">
            <w:pPr>
              <w:pStyle w:val="BodyText"/>
              <w:rPr>
                <w:del w:id="6549" w:author="Georg Birgisson" w:date="2021-10-06T14:24:00Z"/>
                <w:rFonts w:eastAsia="Times New Roman"/>
                <w:color w:val="000000"/>
                <w:lang w:eastAsia="is-IS"/>
              </w:rPr>
              <w:pPrChange w:id="6550" w:author="Georg Birgisson" w:date="2021-10-06T14:25:00Z">
                <w:pPr/>
              </w:pPrChange>
            </w:pPr>
            <w:del w:id="6551" w:author="Georg Birgisson" w:date="2021-10-06T14:24:00Z">
              <w:r w:rsidRPr="00400D35" w:rsidDel="00EC7212">
                <w:rPr>
                  <w:rFonts w:eastAsia="Times New Roman"/>
                  <w:color w:val="000000"/>
                  <w:lang w:eastAsia="is-IS"/>
                </w:rPr>
                <w:delText>cac:AdditionalDocumentReference/cbc:ID/@schemeID</w:delText>
              </w:r>
            </w:del>
          </w:p>
        </w:tc>
        <w:tc>
          <w:tcPr>
            <w:tcW w:w="2954" w:type="dxa"/>
            <w:tcBorders>
              <w:top w:val="nil"/>
              <w:left w:val="nil"/>
              <w:bottom w:val="single" w:sz="4" w:space="0" w:color="auto"/>
              <w:right w:val="single" w:sz="4" w:space="0" w:color="auto"/>
            </w:tcBorders>
            <w:shd w:val="clear" w:color="auto" w:fill="auto"/>
            <w:noWrap/>
            <w:hideMark/>
          </w:tcPr>
          <w:p w14:paraId="2793D696" w14:textId="565C7CC0" w:rsidR="00400D35" w:rsidRPr="00400D35" w:rsidDel="00EC7212" w:rsidRDefault="00400D35">
            <w:pPr>
              <w:pStyle w:val="BodyText"/>
              <w:rPr>
                <w:del w:id="6552" w:author="Georg Birgisson" w:date="2021-10-06T14:24:00Z"/>
                <w:rFonts w:eastAsia="Times New Roman"/>
                <w:color w:val="000000"/>
                <w:lang w:eastAsia="is-IS"/>
              </w:rPr>
              <w:pPrChange w:id="6553" w:author="Georg Birgisson" w:date="2021-10-06T14:25:00Z">
                <w:pPr/>
              </w:pPrChange>
            </w:pPr>
            <w:del w:id="6554" w:author="Georg Birgisson" w:date="2021-10-06T14:24:00Z">
              <w:r w:rsidRPr="00400D35" w:rsidDel="00EC7212">
                <w:rPr>
                  <w:rFonts w:eastAsia="Times New Roman"/>
                  <w:color w:val="000000"/>
                  <w:lang w:eastAsia="is-IS"/>
                </w:rPr>
                <w:delText> </w:delText>
              </w:r>
            </w:del>
          </w:p>
        </w:tc>
      </w:tr>
      <w:tr w:rsidR="0015709A" w:rsidRPr="00400D35" w:rsidDel="00EC7212" w14:paraId="647006BC" w14:textId="6E8E5238" w:rsidTr="0015709A">
        <w:trPr>
          <w:trHeight w:val="300"/>
          <w:del w:id="655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375E6B9" w14:textId="2EDBB245" w:rsidR="00400D35" w:rsidRPr="00400D35" w:rsidDel="00EC7212" w:rsidRDefault="00400D35">
            <w:pPr>
              <w:pStyle w:val="BodyText"/>
              <w:rPr>
                <w:del w:id="6556" w:author="Georg Birgisson" w:date="2021-10-06T14:24:00Z"/>
                <w:rFonts w:eastAsia="Times New Roman"/>
                <w:color w:val="000000"/>
                <w:lang w:eastAsia="is-IS"/>
              </w:rPr>
              <w:pPrChange w:id="6557" w:author="Georg Birgisson" w:date="2021-10-06T14:25:00Z">
                <w:pPr>
                  <w:jc w:val="right"/>
                </w:pPr>
              </w:pPrChange>
            </w:pPr>
            <w:del w:id="6558" w:author="Georg Birgisson" w:date="2021-10-06T14:24:00Z">
              <w:r w:rsidRPr="00400D35" w:rsidDel="00EC7212">
                <w:rPr>
                  <w:rFonts w:eastAsia="Times New Roman"/>
                  <w:color w:val="000000"/>
                  <w:lang w:eastAsia="is-IS"/>
                </w:rPr>
                <w:delText>29</w:delText>
              </w:r>
            </w:del>
          </w:p>
        </w:tc>
        <w:tc>
          <w:tcPr>
            <w:tcW w:w="915" w:type="dxa"/>
            <w:tcBorders>
              <w:top w:val="nil"/>
              <w:left w:val="nil"/>
              <w:bottom w:val="single" w:sz="4" w:space="0" w:color="auto"/>
              <w:right w:val="single" w:sz="4" w:space="0" w:color="auto"/>
            </w:tcBorders>
            <w:shd w:val="clear" w:color="auto" w:fill="auto"/>
            <w:noWrap/>
            <w:hideMark/>
          </w:tcPr>
          <w:p w14:paraId="2D2107B9" w14:textId="2A383AE9" w:rsidR="00400D35" w:rsidRPr="00400D35" w:rsidDel="00EC7212" w:rsidRDefault="00400D35">
            <w:pPr>
              <w:pStyle w:val="BodyText"/>
              <w:rPr>
                <w:del w:id="6559" w:author="Georg Birgisson" w:date="2021-10-06T14:24:00Z"/>
                <w:rFonts w:eastAsia="Times New Roman"/>
                <w:color w:val="000000"/>
                <w:lang w:eastAsia="is-IS"/>
              </w:rPr>
              <w:pPrChange w:id="6560" w:author="Georg Birgisson" w:date="2021-10-06T14:25:00Z">
                <w:pPr/>
              </w:pPrChange>
            </w:pPr>
            <w:del w:id="6561" w:author="Georg Birgisson" w:date="2021-10-06T14:24:00Z">
              <w:r w:rsidRPr="00400D35" w:rsidDel="00EC7212">
                <w:rPr>
                  <w:rFonts w:eastAsia="Times New Roman"/>
                  <w:color w:val="000000"/>
                  <w:lang w:eastAsia="is-IS"/>
                </w:rPr>
                <w:delText xml:space="preserve">BT-19 </w:delText>
              </w:r>
            </w:del>
          </w:p>
        </w:tc>
        <w:tc>
          <w:tcPr>
            <w:tcW w:w="660" w:type="dxa"/>
            <w:tcBorders>
              <w:top w:val="nil"/>
              <w:left w:val="nil"/>
              <w:bottom w:val="single" w:sz="4" w:space="0" w:color="auto"/>
              <w:right w:val="single" w:sz="4" w:space="0" w:color="auto"/>
            </w:tcBorders>
            <w:shd w:val="clear" w:color="auto" w:fill="auto"/>
            <w:noWrap/>
            <w:hideMark/>
          </w:tcPr>
          <w:p w14:paraId="673206BE" w14:textId="7D95523D" w:rsidR="00400D35" w:rsidRPr="00400D35" w:rsidDel="00EC7212" w:rsidRDefault="00400D35">
            <w:pPr>
              <w:pStyle w:val="BodyText"/>
              <w:rPr>
                <w:del w:id="6562" w:author="Georg Birgisson" w:date="2021-10-06T14:24:00Z"/>
                <w:rFonts w:eastAsia="Times New Roman"/>
                <w:color w:val="000000"/>
                <w:lang w:eastAsia="is-IS"/>
              </w:rPr>
              <w:pPrChange w:id="6563" w:author="Georg Birgisson" w:date="2021-10-06T14:25:00Z">
                <w:pPr>
                  <w:jc w:val="center"/>
                </w:pPr>
              </w:pPrChange>
            </w:pPr>
            <w:del w:id="6564"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05398C41" w14:textId="402004B9" w:rsidR="00400D35" w:rsidRPr="00400D35" w:rsidDel="00EC7212" w:rsidRDefault="00400D35">
            <w:pPr>
              <w:pStyle w:val="BodyText"/>
              <w:rPr>
                <w:del w:id="6565" w:author="Georg Birgisson" w:date="2021-10-06T14:24:00Z"/>
                <w:rFonts w:eastAsia="Times New Roman"/>
                <w:color w:val="000000"/>
                <w:lang w:eastAsia="is-IS"/>
              </w:rPr>
              <w:pPrChange w:id="6566" w:author="Georg Birgisson" w:date="2021-10-06T14:25:00Z">
                <w:pPr>
                  <w:jc w:val="center"/>
                </w:pPr>
              </w:pPrChange>
            </w:pPr>
            <w:del w:id="6567"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0BC65C4E" w14:textId="7770009F" w:rsidR="00400D35" w:rsidRPr="00400D35" w:rsidDel="00EC7212" w:rsidRDefault="00400D35">
            <w:pPr>
              <w:pStyle w:val="BodyText"/>
              <w:rPr>
                <w:del w:id="6568" w:author="Georg Birgisson" w:date="2021-10-06T14:24:00Z"/>
                <w:rFonts w:eastAsia="Times New Roman"/>
                <w:color w:val="000000"/>
                <w:lang w:eastAsia="is-IS"/>
              </w:rPr>
              <w:pPrChange w:id="6569" w:author="Georg Birgisson" w:date="2021-10-06T14:25:00Z">
                <w:pPr/>
              </w:pPrChange>
            </w:pPr>
            <w:del w:id="6570" w:author="Georg Birgisson" w:date="2021-10-06T14:24:00Z">
              <w:r w:rsidRPr="00400D35" w:rsidDel="00EC7212">
                <w:rPr>
                  <w:rFonts w:eastAsia="Times New Roman"/>
                  <w:color w:val="000000"/>
                  <w:lang w:eastAsia="is-IS"/>
                </w:rPr>
                <w:delText>cbc:AccountingCost</w:delText>
              </w:r>
            </w:del>
          </w:p>
        </w:tc>
        <w:tc>
          <w:tcPr>
            <w:tcW w:w="2954" w:type="dxa"/>
            <w:tcBorders>
              <w:top w:val="nil"/>
              <w:left w:val="nil"/>
              <w:bottom w:val="single" w:sz="4" w:space="0" w:color="auto"/>
              <w:right w:val="single" w:sz="4" w:space="0" w:color="auto"/>
            </w:tcBorders>
            <w:shd w:val="clear" w:color="auto" w:fill="auto"/>
            <w:noWrap/>
            <w:hideMark/>
          </w:tcPr>
          <w:p w14:paraId="53CFC2C6" w14:textId="65DD1C2A" w:rsidR="00400D35" w:rsidRPr="00400D35" w:rsidDel="00EC7212" w:rsidRDefault="00400D35">
            <w:pPr>
              <w:pStyle w:val="BodyText"/>
              <w:rPr>
                <w:del w:id="6571" w:author="Georg Birgisson" w:date="2021-10-06T14:24:00Z"/>
                <w:rFonts w:eastAsia="Times New Roman"/>
                <w:color w:val="000000"/>
                <w:lang w:eastAsia="is-IS"/>
              </w:rPr>
              <w:pPrChange w:id="6572" w:author="Georg Birgisson" w:date="2021-10-06T14:25:00Z">
                <w:pPr/>
              </w:pPrChange>
            </w:pPr>
            <w:del w:id="6573" w:author="Georg Birgisson" w:date="2021-10-06T14:24:00Z">
              <w:r w:rsidRPr="00400D35" w:rsidDel="00EC7212">
                <w:rPr>
                  <w:rFonts w:eastAsia="Times New Roman"/>
                  <w:color w:val="000000"/>
                  <w:lang w:eastAsia="is-IS"/>
                </w:rPr>
                <w:delText> </w:delText>
              </w:r>
            </w:del>
          </w:p>
        </w:tc>
      </w:tr>
      <w:tr w:rsidR="0015709A" w:rsidRPr="00400D35" w:rsidDel="00EC7212" w14:paraId="5B42A549" w14:textId="6EE8F4C9" w:rsidTr="0015709A">
        <w:trPr>
          <w:trHeight w:val="300"/>
          <w:del w:id="657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8BF4E36" w14:textId="2A38E2F0" w:rsidR="00400D35" w:rsidRPr="00400D35" w:rsidDel="00EC7212" w:rsidRDefault="00400D35">
            <w:pPr>
              <w:pStyle w:val="BodyText"/>
              <w:rPr>
                <w:del w:id="6575" w:author="Georg Birgisson" w:date="2021-10-06T14:24:00Z"/>
                <w:rFonts w:eastAsia="Times New Roman"/>
                <w:color w:val="000000"/>
                <w:lang w:eastAsia="is-IS"/>
              </w:rPr>
              <w:pPrChange w:id="6576" w:author="Georg Birgisson" w:date="2021-10-06T14:25:00Z">
                <w:pPr>
                  <w:jc w:val="right"/>
                </w:pPr>
              </w:pPrChange>
            </w:pPr>
            <w:del w:id="6577" w:author="Georg Birgisson" w:date="2021-10-06T14:24:00Z">
              <w:r w:rsidRPr="00400D35" w:rsidDel="00EC7212">
                <w:rPr>
                  <w:rFonts w:eastAsia="Times New Roman"/>
                  <w:color w:val="000000"/>
                  <w:lang w:eastAsia="is-IS"/>
                </w:rPr>
                <w:delText>30</w:delText>
              </w:r>
            </w:del>
          </w:p>
        </w:tc>
        <w:tc>
          <w:tcPr>
            <w:tcW w:w="915" w:type="dxa"/>
            <w:tcBorders>
              <w:top w:val="nil"/>
              <w:left w:val="nil"/>
              <w:bottom w:val="single" w:sz="4" w:space="0" w:color="auto"/>
              <w:right w:val="single" w:sz="4" w:space="0" w:color="auto"/>
            </w:tcBorders>
            <w:shd w:val="clear" w:color="auto" w:fill="auto"/>
            <w:noWrap/>
            <w:hideMark/>
          </w:tcPr>
          <w:p w14:paraId="1E284762" w14:textId="7E789B88" w:rsidR="00400D35" w:rsidRPr="00400D35" w:rsidDel="00EC7212" w:rsidRDefault="00400D35">
            <w:pPr>
              <w:pStyle w:val="BodyText"/>
              <w:rPr>
                <w:del w:id="6578" w:author="Georg Birgisson" w:date="2021-10-06T14:24:00Z"/>
                <w:rFonts w:eastAsia="Times New Roman"/>
                <w:color w:val="000000"/>
                <w:lang w:eastAsia="is-IS"/>
              </w:rPr>
              <w:pPrChange w:id="6579" w:author="Georg Birgisson" w:date="2021-10-06T14:25:00Z">
                <w:pPr/>
              </w:pPrChange>
            </w:pPr>
            <w:del w:id="6580" w:author="Georg Birgisson" w:date="2021-10-06T14:24:00Z">
              <w:r w:rsidRPr="00400D35" w:rsidDel="00EC7212">
                <w:rPr>
                  <w:rFonts w:eastAsia="Times New Roman"/>
                  <w:color w:val="000000"/>
                  <w:lang w:eastAsia="is-IS"/>
                </w:rPr>
                <w:delText xml:space="preserve">BT-20 </w:delText>
              </w:r>
            </w:del>
          </w:p>
        </w:tc>
        <w:tc>
          <w:tcPr>
            <w:tcW w:w="660" w:type="dxa"/>
            <w:tcBorders>
              <w:top w:val="nil"/>
              <w:left w:val="nil"/>
              <w:bottom w:val="single" w:sz="4" w:space="0" w:color="auto"/>
              <w:right w:val="single" w:sz="4" w:space="0" w:color="auto"/>
            </w:tcBorders>
            <w:shd w:val="clear" w:color="auto" w:fill="auto"/>
            <w:noWrap/>
            <w:hideMark/>
          </w:tcPr>
          <w:p w14:paraId="0A47454F" w14:textId="64725D85" w:rsidR="00400D35" w:rsidRPr="00400D35" w:rsidDel="00EC7212" w:rsidRDefault="00400D35">
            <w:pPr>
              <w:pStyle w:val="BodyText"/>
              <w:rPr>
                <w:del w:id="6581" w:author="Georg Birgisson" w:date="2021-10-06T14:24:00Z"/>
                <w:rFonts w:eastAsia="Times New Roman"/>
                <w:color w:val="000000"/>
                <w:lang w:eastAsia="is-IS"/>
              </w:rPr>
              <w:pPrChange w:id="6582" w:author="Georg Birgisson" w:date="2021-10-06T14:25:00Z">
                <w:pPr>
                  <w:jc w:val="center"/>
                </w:pPr>
              </w:pPrChange>
            </w:pPr>
            <w:del w:id="6583"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6B3A9ED8" w14:textId="07BFC7ED" w:rsidR="00400D35" w:rsidRPr="00400D35" w:rsidDel="00EC7212" w:rsidRDefault="00400D35">
            <w:pPr>
              <w:pStyle w:val="BodyText"/>
              <w:rPr>
                <w:del w:id="6584" w:author="Georg Birgisson" w:date="2021-10-06T14:24:00Z"/>
                <w:rFonts w:eastAsia="Times New Roman"/>
                <w:color w:val="000000"/>
                <w:lang w:eastAsia="is-IS"/>
              </w:rPr>
              <w:pPrChange w:id="6585" w:author="Georg Birgisson" w:date="2021-10-06T14:25:00Z">
                <w:pPr>
                  <w:jc w:val="center"/>
                </w:pPr>
              </w:pPrChange>
            </w:pPr>
            <w:del w:id="6586"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42ECB8AF" w14:textId="46C264EC" w:rsidR="00400D35" w:rsidRPr="00400D35" w:rsidDel="00EC7212" w:rsidRDefault="00400D35">
            <w:pPr>
              <w:pStyle w:val="BodyText"/>
              <w:rPr>
                <w:del w:id="6587" w:author="Georg Birgisson" w:date="2021-10-06T14:24:00Z"/>
                <w:rFonts w:eastAsia="Times New Roman"/>
                <w:color w:val="000000"/>
                <w:lang w:eastAsia="is-IS"/>
              </w:rPr>
              <w:pPrChange w:id="6588" w:author="Georg Birgisson" w:date="2021-10-06T14:25:00Z">
                <w:pPr/>
              </w:pPrChange>
            </w:pPr>
            <w:del w:id="6589" w:author="Georg Birgisson" w:date="2021-10-06T14:24:00Z">
              <w:r w:rsidRPr="00400D35" w:rsidDel="00EC7212">
                <w:rPr>
                  <w:rFonts w:eastAsia="Times New Roman"/>
                  <w:color w:val="000000"/>
                  <w:lang w:eastAsia="is-IS"/>
                </w:rPr>
                <w:delText>cac:PaymentTerms/cbc:Note</w:delText>
              </w:r>
            </w:del>
          </w:p>
        </w:tc>
        <w:tc>
          <w:tcPr>
            <w:tcW w:w="2954" w:type="dxa"/>
            <w:tcBorders>
              <w:top w:val="nil"/>
              <w:left w:val="nil"/>
              <w:bottom w:val="single" w:sz="4" w:space="0" w:color="auto"/>
              <w:right w:val="single" w:sz="4" w:space="0" w:color="auto"/>
            </w:tcBorders>
            <w:shd w:val="clear" w:color="auto" w:fill="auto"/>
            <w:noWrap/>
            <w:hideMark/>
          </w:tcPr>
          <w:p w14:paraId="0E75E0ED" w14:textId="5131647D" w:rsidR="00400D35" w:rsidRPr="00400D35" w:rsidDel="00EC7212" w:rsidRDefault="00400D35">
            <w:pPr>
              <w:pStyle w:val="BodyText"/>
              <w:rPr>
                <w:del w:id="6590" w:author="Georg Birgisson" w:date="2021-10-06T14:24:00Z"/>
                <w:rFonts w:eastAsia="Times New Roman"/>
                <w:color w:val="000000"/>
                <w:lang w:eastAsia="is-IS"/>
              </w:rPr>
              <w:pPrChange w:id="6591" w:author="Georg Birgisson" w:date="2021-10-06T14:25:00Z">
                <w:pPr/>
              </w:pPrChange>
            </w:pPr>
            <w:del w:id="6592" w:author="Georg Birgisson" w:date="2021-10-06T14:24:00Z">
              <w:r w:rsidRPr="00400D35" w:rsidDel="00EC7212">
                <w:rPr>
                  <w:rFonts w:eastAsia="Times New Roman"/>
                  <w:color w:val="000000"/>
                  <w:lang w:eastAsia="is-IS"/>
                </w:rPr>
                <w:delText> </w:delText>
              </w:r>
            </w:del>
          </w:p>
        </w:tc>
      </w:tr>
      <w:tr w:rsidR="0015709A" w:rsidRPr="00400D35" w:rsidDel="00EC7212" w14:paraId="632DE698" w14:textId="767AA0E6" w:rsidTr="0015709A">
        <w:trPr>
          <w:trHeight w:val="300"/>
          <w:del w:id="659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6CBBC69" w14:textId="7C03A348" w:rsidR="00400D35" w:rsidRPr="00400D35" w:rsidDel="00EC7212" w:rsidRDefault="00400D35">
            <w:pPr>
              <w:pStyle w:val="BodyText"/>
              <w:rPr>
                <w:del w:id="6594" w:author="Georg Birgisson" w:date="2021-10-06T14:24:00Z"/>
                <w:rFonts w:eastAsia="Times New Roman"/>
                <w:color w:val="000000"/>
                <w:lang w:eastAsia="is-IS"/>
              </w:rPr>
              <w:pPrChange w:id="6595" w:author="Georg Birgisson" w:date="2021-10-06T14:25:00Z">
                <w:pPr>
                  <w:jc w:val="right"/>
                </w:pPr>
              </w:pPrChange>
            </w:pPr>
            <w:del w:id="6596" w:author="Georg Birgisson" w:date="2021-10-06T14:24:00Z">
              <w:r w:rsidRPr="00400D35" w:rsidDel="00EC7212">
                <w:rPr>
                  <w:rFonts w:eastAsia="Times New Roman"/>
                  <w:color w:val="000000"/>
                  <w:lang w:eastAsia="is-IS"/>
                </w:rPr>
                <w:delText>31</w:delText>
              </w:r>
            </w:del>
          </w:p>
        </w:tc>
        <w:tc>
          <w:tcPr>
            <w:tcW w:w="915" w:type="dxa"/>
            <w:tcBorders>
              <w:top w:val="nil"/>
              <w:left w:val="nil"/>
              <w:bottom w:val="single" w:sz="4" w:space="0" w:color="auto"/>
              <w:right w:val="single" w:sz="4" w:space="0" w:color="auto"/>
            </w:tcBorders>
            <w:shd w:val="clear" w:color="auto" w:fill="auto"/>
            <w:noWrap/>
            <w:hideMark/>
          </w:tcPr>
          <w:p w14:paraId="7107C848" w14:textId="2717EAB8" w:rsidR="00400D35" w:rsidRPr="00400D35" w:rsidDel="00EC7212" w:rsidRDefault="00400D35">
            <w:pPr>
              <w:pStyle w:val="BodyText"/>
              <w:rPr>
                <w:del w:id="6597" w:author="Georg Birgisson" w:date="2021-10-06T14:24:00Z"/>
                <w:rFonts w:eastAsia="Times New Roman"/>
                <w:color w:val="000000"/>
                <w:lang w:eastAsia="is-IS"/>
              </w:rPr>
              <w:pPrChange w:id="6598" w:author="Georg Birgisson" w:date="2021-10-06T14:25:00Z">
                <w:pPr/>
              </w:pPrChange>
            </w:pPr>
            <w:del w:id="6599" w:author="Georg Birgisson" w:date="2021-10-06T14:24:00Z">
              <w:r w:rsidRPr="00400D35" w:rsidDel="00EC7212">
                <w:rPr>
                  <w:rFonts w:eastAsia="Times New Roman"/>
                  <w:color w:val="000000"/>
                  <w:lang w:eastAsia="is-IS"/>
                </w:rPr>
                <w:delText xml:space="preserve">BG-1 </w:delText>
              </w:r>
            </w:del>
          </w:p>
        </w:tc>
        <w:tc>
          <w:tcPr>
            <w:tcW w:w="660" w:type="dxa"/>
            <w:tcBorders>
              <w:top w:val="nil"/>
              <w:left w:val="nil"/>
              <w:bottom w:val="single" w:sz="4" w:space="0" w:color="auto"/>
              <w:right w:val="single" w:sz="4" w:space="0" w:color="auto"/>
            </w:tcBorders>
            <w:shd w:val="clear" w:color="auto" w:fill="auto"/>
            <w:noWrap/>
            <w:hideMark/>
          </w:tcPr>
          <w:p w14:paraId="529B5E94" w14:textId="68642160" w:rsidR="00400D35" w:rsidRPr="00400D35" w:rsidDel="00EC7212" w:rsidRDefault="00400D35">
            <w:pPr>
              <w:pStyle w:val="BodyText"/>
              <w:rPr>
                <w:del w:id="6600" w:author="Georg Birgisson" w:date="2021-10-06T14:24:00Z"/>
                <w:rFonts w:eastAsia="Times New Roman"/>
                <w:color w:val="000000"/>
                <w:lang w:eastAsia="is-IS"/>
              </w:rPr>
              <w:pPrChange w:id="6601" w:author="Georg Birgisson" w:date="2021-10-06T14:25:00Z">
                <w:pPr>
                  <w:jc w:val="center"/>
                </w:pPr>
              </w:pPrChange>
            </w:pPr>
            <w:del w:id="6602"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2D882750" w14:textId="017CCCD2" w:rsidR="00400D35" w:rsidRPr="00400D35" w:rsidDel="00EC7212" w:rsidRDefault="00400D35">
            <w:pPr>
              <w:pStyle w:val="BodyText"/>
              <w:rPr>
                <w:del w:id="6603" w:author="Georg Birgisson" w:date="2021-10-06T14:24:00Z"/>
                <w:rFonts w:eastAsia="Times New Roman"/>
                <w:color w:val="000000"/>
                <w:lang w:eastAsia="is-IS"/>
              </w:rPr>
              <w:pPrChange w:id="6604" w:author="Georg Birgisson" w:date="2021-10-06T14:25:00Z">
                <w:pPr>
                  <w:jc w:val="center"/>
                </w:pPr>
              </w:pPrChange>
            </w:pPr>
            <w:del w:id="6605"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5B58EFD8" w14:textId="089AAE1D" w:rsidR="00400D35" w:rsidRPr="00400D35" w:rsidDel="00EC7212" w:rsidRDefault="00400D35">
            <w:pPr>
              <w:pStyle w:val="BodyText"/>
              <w:rPr>
                <w:del w:id="6606" w:author="Georg Birgisson" w:date="2021-10-06T14:24:00Z"/>
                <w:rFonts w:eastAsia="Times New Roman"/>
                <w:color w:val="000000"/>
                <w:lang w:eastAsia="is-IS"/>
              </w:rPr>
              <w:pPrChange w:id="6607" w:author="Georg Birgisson" w:date="2021-10-06T14:25:00Z">
                <w:pPr/>
              </w:pPrChange>
            </w:pPr>
            <w:del w:id="6608" w:author="Georg Birgisson" w:date="2021-10-06T14:24:00Z">
              <w:r w:rsidRPr="00400D35" w:rsidDel="00EC7212">
                <w:rPr>
                  <w:rFonts w:eastAsia="Times New Roman"/>
                  <w:color w:val="000000"/>
                  <w:lang w:eastAsia="is-IS"/>
                </w:rPr>
                <w:delText> </w:delText>
              </w:r>
            </w:del>
          </w:p>
        </w:tc>
        <w:tc>
          <w:tcPr>
            <w:tcW w:w="2954" w:type="dxa"/>
            <w:tcBorders>
              <w:top w:val="nil"/>
              <w:left w:val="nil"/>
              <w:bottom w:val="single" w:sz="4" w:space="0" w:color="auto"/>
              <w:right w:val="single" w:sz="4" w:space="0" w:color="auto"/>
            </w:tcBorders>
            <w:shd w:val="clear" w:color="auto" w:fill="auto"/>
            <w:noWrap/>
            <w:hideMark/>
          </w:tcPr>
          <w:p w14:paraId="7DF60BC1" w14:textId="406ED1FD" w:rsidR="00400D35" w:rsidRPr="00400D35" w:rsidDel="00EC7212" w:rsidRDefault="00400D35">
            <w:pPr>
              <w:pStyle w:val="BodyText"/>
              <w:rPr>
                <w:del w:id="6609" w:author="Georg Birgisson" w:date="2021-10-06T14:24:00Z"/>
                <w:rFonts w:eastAsia="Times New Roman"/>
                <w:color w:val="000000"/>
                <w:lang w:eastAsia="is-IS"/>
              </w:rPr>
              <w:pPrChange w:id="6610" w:author="Georg Birgisson" w:date="2021-10-06T14:25:00Z">
                <w:pPr/>
              </w:pPrChange>
            </w:pPr>
            <w:del w:id="6611" w:author="Georg Birgisson" w:date="2021-10-06T14:24:00Z">
              <w:r w:rsidRPr="00400D35" w:rsidDel="00EC7212">
                <w:rPr>
                  <w:rFonts w:eastAsia="Times New Roman"/>
                  <w:color w:val="000000"/>
                  <w:lang w:eastAsia="is-IS"/>
                </w:rPr>
                <w:delText> </w:delText>
              </w:r>
            </w:del>
          </w:p>
        </w:tc>
      </w:tr>
      <w:tr w:rsidR="0015709A" w:rsidRPr="00400D35" w:rsidDel="00EC7212" w14:paraId="5E389AA2" w14:textId="51751F5E" w:rsidTr="0015709A">
        <w:trPr>
          <w:trHeight w:val="300"/>
          <w:del w:id="661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2F43C3E" w14:textId="74B927CF" w:rsidR="00400D35" w:rsidRPr="00400D35" w:rsidDel="00EC7212" w:rsidRDefault="00400D35">
            <w:pPr>
              <w:pStyle w:val="BodyText"/>
              <w:rPr>
                <w:del w:id="6613" w:author="Georg Birgisson" w:date="2021-10-06T14:24:00Z"/>
                <w:rFonts w:eastAsia="Times New Roman"/>
                <w:color w:val="000000"/>
                <w:lang w:eastAsia="is-IS"/>
              </w:rPr>
              <w:pPrChange w:id="6614" w:author="Georg Birgisson" w:date="2021-10-06T14:25:00Z">
                <w:pPr>
                  <w:jc w:val="right"/>
                </w:pPr>
              </w:pPrChange>
            </w:pPr>
            <w:del w:id="6615" w:author="Georg Birgisson" w:date="2021-10-06T14:24:00Z">
              <w:r w:rsidRPr="00400D35" w:rsidDel="00EC7212">
                <w:rPr>
                  <w:rFonts w:eastAsia="Times New Roman"/>
                  <w:color w:val="000000"/>
                  <w:lang w:eastAsia="is-IS"/>
                </w:rPr>
                <w:delText>36</w:delText>
              </w:r>
            </w:del>
          </w:p>
        </w:tc>
        <w:tc>
          <w:tcPr>
            <w:tcW w:w="915" w:type="dxa"/>
            <w:tcBorders>
              <w:top w:val="nil"/>
              <w:left w:val="nil"/>
              <w:bottom w:val="single" w:sz="4" w:space="0" w:color="auto"/>
              <w:right w:val="single" w:sz="4" w:space="0" w:color="auto"/>
            </w:tcBorders>
            <w:shd w:val="clear" w:color="auto" w:fill="auto"/>
            <w:noWrap/>
            <w:hideMark/>
          </w:tcPr>
          <w:p w14:paraId="1EB80D5D" w14:textId="7413C4F3" w:rsidR="00400D35" w:rsidRPr="00400D35" w:rsidDel="00EC7212" w:rsidRDefault="00400D35">
            <w:pPr>
              <w:pStyle w:val="BodyText"/>
              <w:rPr>
                <w:del w:id="6616" w:author="Georg Birgisson" w:date="2021-10-06T14:24:00Z"/>
                <w:rFonts w:eastAsia="Times New Roman"/>
                <w:color w:val="000000"/>
                <w:lang w:eastAsia="is-IS"/>
              </w:rPr>
              <w:pPrChange w:id="6617" w:author="Georg Birgisson" w:date="2021-10-06T14:25:00Z">
                <w:pPr/>
              </w:pPrChange>
            </w:pPr>
            <w:del w:id="6618" w:author="Georg Birgisson" w:date="2021-10-06T14:24:00Z">
              <w:r w:rsidRPr="00400D35" w:rsidDel="00EC7212">
                <w:rPr>
                  <w:rFonts w:eastAsia="Times New Roman"/>
                  <w:color w:val="000000"/>
                  <w:lang w:eastAsia="is-IS"/>
                </w:rPr>
                <w:delText xml:space="preserve">BT-21 </w:delText>
              </w:r>
            </w:del>
          </w:p>
        </w:tc>
        <w:tc>
          <w:tcPr>
            <w:tcW w:w="660" w:type="dxa"/>
            <w:tcBorders>
              <w:top w:val="nil"/>
              <w:left w:val="nil"/>
              <w:bottom w:val="single" w:sz="4" w:space="0" w:color="auto"/>
              <w:right w:val="single" w:sz="4" w:space="0" w:color="auto"/>
            </w:tcBorders>
            <w:shd w:val="clear" w:color="auto" w:fill="auto"/>
            <w:noWrap/>
            <w:hideMark/>
          </w:tcPr>
          <w:p w14:paraId="15E55F90" w14:textId="49E21C9A" w:rsidR="00400D35" w:rsidRPr="00400D35" w:rsidDel="00EC7212" w:rsidRDefault="00400D35">
            <w:pPr>
              <w:pStyle w:val="BodyText"/>
              <w:rPr>
                <w:del w:id="6619" w:author="Georg Birgisson" w:date="2021-10-06T14:24:00Z"/>
                <w:rFonts w:eastAsia="Times New Roman"/>
                <w:color w:val="000000"/>
                <w:lang w:eastAsia="is-IS"/>
              </w:rPr>
              <w:pPrChange w:id="6620" w:author="Georg Birgisson" w:date="2021-10-06T14:25:00Z">
                <w:pPr>
                  <w:jc w:val="center"/>
                </w:pPr>
              </w:pPrChange>
            </w:pPr>
            <w:del w:id="6621"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1B8FC253" w14:textId="21A2A54E" w:rsidR="00400D35" w:rsidRPr="00400D35" w:rsidDel="00EC7212" w:rsidRDefault="00400D35">
            <w:pPr>
              <w:pStyle w:val="BodyText"/>
              <w:rPr>
                <w:del w:id="6622" w:author="Georg Birgisson" w:date="2021-10-06T14:24:00Z"/>
                <w:rFonts w:eastAsia="Times New Roman"/>
                <w:color w:val="000000"/>
                <w:lang w:eastAsia="is-IS"/>
              </w:rPr>
              <w:pPrChange w:id="6623" w:author="Georg Birgisson" w:date="2021-10-06T14:25:00Z">
                <w:pPr>
                  <w:jc w:val="center"/>
                </w:pPr>
              </w:pPrChange>
            </w:pPr>
            <w:del w:id="6624" w:author="Georg Birgisson" w:date="2021-10-06T14:24:00Z">
              <w:r w:rsidRPr="00400D35" w:rsidDel="00EC7212">
                <w:rPr>
                  <w:rFonts w:eastAsia="Times New Roman"/>
                  <w:color w:val="000000"/>
                  <w:lang w:eastAsia="is-IS"/>
                </w:rPr>
                <w:delText>ólíkt</w:delText>
              </w:r>
            </w:del>
          </w:p>
        </w:tc>
        <w:tc>
          <w:tcPr>
            <w:tcW w:w="9620" w:type="dxa"/>
            <w:tcBorders>
              <w:top w:val="nil"/>
              <w:left w:val="nil"/>
              <w:bottom w:val="single" w:sz="4" w:space="0" w:color="auto"/>
              <w:right w:val="single" w:sz="4" w:space="0" w:color="auto"/>
            </w:tcBorders>
            <w:shd w:val="clear" w:color="auto" w:fill="auto"/>
            <w:noWrap/>
            <w:hideMark/>
          </w:tcPr>
          <w:p w14:paraId="751EA7AA" w14:textId="2D12CC24" w:rsidR="00400D35" w:rsidRPr="00400D35" w:rsidDel="00EC7212" w:rsidRDefault="00400D35">
            <w:pPr>
              <w:pStyle w:val="BodyText"/>
              <w:rPr>
                <w:del w:id="6625" w:author="Georg Birgisson" w:date="2021-10-06T14:24:00Z"/>
                <w:rFonts w:eastAsia="Times New Roman"/>
                <w:color w:val="000000"/>
                <w:lang w:eastAsia="is-IS"/>
              </w:rPr>
              <w:pPrChange w:id="6626" w:author="Georg Birgisson" w:date="2021-10-06T14:25:00Z">
                <w:pPr/>
              </w:pPrChange>
            </w:pPr>
            <w:del w:id="6627" w:author="Georg Birgisson" w:date="2021-10-06T14:24:00Z">
              <w:r w:rsidRPr="00400D35" w:rsidDel="00EC7212">
                <w:rPr>
                  <w:rFonts w:eastAsia="Times New Roman"/>
                  <w:color w:val="000000"/>
                  <w:lang w:eastAsia="is-IS"/>
                </w:rPr>
                <w:delText>cbc:Note</w:delText>
              </w:r>
            </w:del>
          </w:p>
        </w:tc>
        <w:tc>
          <w:tcPr>
            <w:tcW w:w="2954" w:type="dxa"/>
            <w:tcBorders>
              <w:top w:val="nil"/>
              <w:left w:val="nil"/>
              <w:bottom w:val="single" w:sz="4" w:space="0" w:color="auto"/>
              <w:right w:val="single" w:sz="4" w:space="0" w:color="auto"/>
            </w:tcBorders>
            <w:shd w:val="clear" w:color="auto" w:fill="auto"/>
            <w:noWrap/>
            <w:hideMark/>
          </w:tcPr>
          <w:p w14:paraId="341329D5" w14:textId="195AF4FC" w:rsidR="00400D35" w:rsidRPr="00400D35" w:rsidDel="00EC7212" w:rsidRDefault="00400D35">
            <w:pPr>
              <w:pStyle w:val="BodyText"/>
              <w:rPr>
                <w:del w:id="6628" w:author="Georg Birgisson" w:date="2021-10-06T14:24:00Z"/>
                <w:rFonts w:eastAsia="Times New Roman"/>
                <w:color w:val="000000"/>
                <w:lang w:eastAsia="is-IS"/>
              </w:rPr>
              <w:pPrChange w:id="6629" w:author="Georg Birgisson" w:date="2021-10-06T14:25:00Z">
                <w:pPr/>
              </w:pPrChange>
            </w:pPr>
            <w:del w:id="6630" w:author="Georg Birgisson" w:date="2021-10-06T14:24:00Z">
              <w:r w:rsidRPr="00400D35" w:rsidDel="00EC7212">
                <w:rPr>
                  <w:rFonts w:eastAsia="Times New Roman"/>
                  <w:color w:val="000000"/>
                  <w:lang w:eastAsia="is-IS"/>
                </w:rPr>
                <w:delText>Use #subjectcode#</w:delText>
              </w:r>
            </w:del>
          </w:p>
        </w:tc>
      </w:tr>
      <w:tr w:rsidR="0015709A" w:rsidRPr="00400D35" w:rsidDel="00EC7212" w14:paraId="2860EBFF" w14:textId="08B532BB" w:rsidTr="0015709A">
        <w:trPr>
          <w:trHeight w:val="300"/>
          <w:del w:id="663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C9112EA" w14:textId="0328303F" w:rsidR="00400D35" w:rsidRPr="00400D35" w:rsidDel="00EC7212" w:rsidRDefault="00400D35">
            <w:pPr>
              <w:pStyle w:val="BodyText"/>
              <w:rPr>
                <w:del w:id="6632" w:author="Georg Birgisson" w:date="2021-10-06T14:24:00Z"/>
                <w:rFonts w:eastAsia="Times New Roman"/>
                <w:color w:val="000000"/>
                <w:lang w:eastAsia="is-IS"/>
              </w:rPr>
              <w:pPrChange w:id="6633" w:author="Georg Birgisson" w:date="2021-10-06T14:25:00Z">
                <w:pPr>
                  <w:jc w:val="right"/>
                </w:pPr>
              </w:pPrChange>
            </w:pPr>
            <w:del w:id="6634" w:author="Georg Birgisson" w:date="2021-10-06T14:24:00Z">
              <w:r w:rsidRPr="00400D35" w:rsidDel="00EC7212">
                <w:rPr>
                  <w:rFonts w:eastAsia="Times New Roman"/>
                  <w:color w:val="000000"/>
                  <w:lang w:eastAsia="is-IS"/>
                </w:rPr>
                <w:delText>37</w:delText>
              </w:r>
            </w:del>
          </w:p>
        </w:tc>
        <w:tc>
          <w:tcPr>
            <w:tcW w:w="915" w:type="dxa"/>
            <w:tcBorders>
              <w:top w:val="nil"/>
              <w:left w:val="nil"/>
              <w:bottom w:val="single" w:sz="4" w:space="0" w:color="auto"/>
              <w:right w:val="single" w:sz="4" w:space="0" w:color="auto"/>
            </w:tcBorders>
            <w:shd w:val="clear" w:color="auto" w:fill="auto"/>
            <w:noWrap/>
            <w:hideMark/>
          </w:tcPr>
          <w:p w14:paraId="248F8196" w14:textId="32FF9400" w:rsidR="00400D35" w:rsidRPr="00400D35" w:rsidDel="00EC7212" w:rsidRDefault="00400D35">
            <w:pPr>
              <w:pStyle w:val="BodyText"/>
              <w:rPr>
                <w:del w:id="6635" w:author="Georg Birgisson" w:date="2021-10-06T14:24:00Z"/>
                <w:rFonts w:eastAsia="Times New Roman"/>
                <w:color w:val="000000"/>
                <w:lang w:eastAsia="is-IS"/>
              </w:rPr>
              <w:pPrChange w:id="6636" w:author="Georg Birgisson" w:date="2021-10-06T14:25:00Z">
                <w:pPr/>
              </w:pPrChange>
            </w:pPr>
            <w:del w:id="6637" w:author="Georg Birgisson" w:date="2021-10-06T14:24:00Z">
              <w:r w:rsidRPr="00400D35" w:rsidDel="00EC7212">
                <w:rPr>
                  <w:rFonts w:eastAsia="Times New Roman"/>
                  <w:color w:val="000000"/>
                  <w:lang w:eastAsia="is-IS"/>
                </w:rPr>
                <w:delText xml:space="preserve">BT-22 </w:delText>
              </w:r>
            </w:del>
          </w:p>
        </w:tc>
        <w:tc>
          <w:tcPr>
            <w:tcW w:w="660" w:type="dxa"/>
            <w:tcBorders>
              <w:top w:val="nil"/>
              <w:left w:val="nil"/>
              <w:bottom w:val="single" w:sz="4" w:space="0" w:color="auto"/>
              <w:right w:val="single" w:sz="4" w:space="0" w:color="auto"/>
            </w:tcBorders>
            <w:shd w:val="clear" w:color="auto" w:fill="auto"/>
            <w:noWrap/>
            <w:hideMark/>
          </w:tcPr>
          <w:p w14:paraId="306B2485" w14:textId="7E7B8D15" w:rsidR="00400D35" w:rsidRPr="00400D35" w:rsidDel="00EC7212" w:rsidRDefault="00400D35">
            <w:pPr>
              <w:pStyle w:val="BodyText"/>
              <w:rPr>
                <w:del w:id="6638" w:author="Georg Birgisson" w:date="2021-10-06T14:24:00Z"/>
                <w:rFonts w:eastAsia="Times New Roman"/>
                <w:color w:val="000000"/>
                <w:lang w:eastAsia="is-IS"/>
              </w:rPr>
              <w:pPrChange w:id="6639" w:author="Georg Birgisson" w:date="2021-10-06T14:25:00Z">
                <w:pPr>
                  <w:jc w:val="center"/>
                </w:pPr>
              </w:pPrChange>
            </w:pPr>
            <w:del w:id="6640"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1964D1AB" w14:textId="102411CD" w:rsidR="00400D35" w:rsidRPr="00400D35" w:rsidDel="00EC7212" w:rsidRDefault="00400D35">
            <w:pPr>
              <w:pStyle w:val="BodyText"/>
              <w:rPr>
                <w:del w:id="6641" w:author="Georg Birgisson" w:date="2021-10-06T14:24:00Z"/>
                <w:rFonts w:eastAsia="Times New Roman"/>
                <w:color w:val="000000"/>
                <w:lang w:eastAsia="is-IS"/>
              </w:rPr>
              <w:pPrChange w:id="6642" w:author="Georg Birgisson" w:date="2021-10-06T14:25:00Z">
                <w:pPr>
                  <w:jc w:val="center"/>
                </w:pPr>
              </w:pPrChange>
            </w:pPr>
            <w:del w:id="6643"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4BCC4E4F" w14:textId="666CE2D2" w:rsidR="00400D35" w:rsidRPr="00400D35" w:rsidDel="00EC7212" w:rsidRDefault="00400D35">
            <w:pPr>
              <w:pStyle w:val="BodyText"/>
              <w:rPr>
                <w:del w:id="6644" w:author="Georg Birgisson" w:date="2021-10-06T14:24:00Z"/>
                <w:rFonts w:eastAsia="Times New Roman"/>
                <w:color w:val="000000"/>
                <w:lang w:eastAsia="is-IS"/>
              </w:rPr>
              <w:pPrChange w:id="6645" w:author="Georg Birgisson" w:date="2021-10-06T14:25:00Z">
                <w:pPr/>
              </w:pPrChange>
            </w:pPr>
            <w:del w:id="6646" w:author="Georg Birgisson" w:date="2021-10-06T14:24:00Z">
              <w:r w:rsidRPr="00400D35" w:rsidDel="00EC7212">
                <w:rPr>
                  <w:rFonts w:eastAsia="Times New Roman"/>
                  <w:color w:val="000000"/>
                  <w:lang w:eastAsia="is-IS"/>
                </w:rPr>
                <w:delText>cbc:Note</w:delText>
              </w:r>
            </w:del>
          </w:p>
        </w:tc>
        <w:tc>
          <w:tcPr>
            <w:tcW w:w="2954" w:type="dxa"/>
            <w:tcBorders>
              <w:top w:val="nil"/>
              <w:left w:val="nil"/>
              <w:bottom w:val="single" w:sz="4" w:space="0" w:color="auto"/>
              <w:right w:val="single" w:sz="4" w:space="0" w:color="auto"/>
            </w:tcBorders>
            <w:shd w:val="clear" w:color="auto" w:fill="auto"/>
            <w:noWrap/>
            <w:hideMark/>
          </w:tcPr>
          <w:p w14:paraId="77E50796" w14:textId="7CA60906" w:rsidR="00400D35" w:rsidRPr="00400D35" w:rsidDel="00EC7212" w:rsidRDefault="00400D35">
            <w:pPr>
              <w:pStyle w:val="BodyText"/>
              <w:rPr>
                <w:del w:id="6647" w:author="Georg Birgisson" w:date="2021-10-06T14:24:00Z"/>
                <w:rFonts w:eastAsia="Times New Roman"/>
                <w:color w:val="000000"/>
                <w:lang w:eastAsia="is-IS"/>
              </w:rPr>
              <w:pPrChange w:id="6648" w:author="Georg Birgisson" w:date="2021-10-06T14:25:00Z">
                <w:pPr/>
              </w:pPrChange>
            </w:pPr>
            <w:del w:id="6649" w:author="Georg Birgisson" w:date="2021-10-06T14:24:00Z">
              <w:r w:rsidRPr="00400D35" w:rsidDel="00EC7212">
                <w:rPr>
                  <w:rFonts w:eastAsia="Times New Roman"/>
                  <w:color w:val="000000"/>
                  <w:lang w:eastAsia="is-IS"/>
                </w:rPr>
                <w:delText> </w:delText>
              </w:r>
            </w:del>
          </w:p>
        </w:tc>
      </w:tr>
      <w:tr w:rsidR="0015709A" w:rsidRPr="00400D35" w:rsidDel="00EC7212" w14:paraId="63A9C240" w14:textId="6FBC030C" w:rsidTr="0015709A">
        <w:trPr>
          <w:trHeight w:val="300"/>
          <w:del w:id="665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94A5BB2" w14:textId="6C305FF9" w:rsidR="00400D35" w:rsidRPr="00400D35" w:rsidDel="00EC7212" w:rsidRDefault="00400D35">
            <w:pPr>
              <w:pStyle w:val="BodyText"/>
              <w:rPr>
                <w:del w:id="6651" w:author="Georg Birgisson" w:date="2021-10-06T14:24:00Z"/>
                <w:rFonts w:eastAsia="Times New Roman"/>
                <w:color w:val="000000"/>
                <w:lang w:eastAsia="is-IS"/>
              </w:rPr>
              <w:pPrChange w:id="6652" w:author="Georg Birgisson" w:date="2021-10-06T14:25:00Z">
                <w:pPr>
                  <w:jc w:val="right"/>
                </w:pPr>
              </w:pPrChange>
            </w:pPr>
            <w:del w:id="6653" w:author="Georg Birgisson" w:date="2021-10-06T14:24:00Z">
              <w:r w:rsidRPr="00400D35" w:rsidDel="00EC7212">
                <w:rPr>
                  <w:rFonts w:eastAsia="Times New Roman"/>
                  <w:color w:val="000000"/>
                  <w:lang w:eastAsia="is-IS"/>
                </w:rPr>
                <w:delText>38</w:delText>
              </w:r>
            </w:del>
          </w:p>
        </w:tc>
        <w:tc>
          <w:tcPr>
            <w:tcW w:w="915" w:type="dxa"/>
            <w:tcBorders>
              <w:top w:val="nil"/>
              <w:left w:val="nil"/>
              <w:bottom w:val="single" w:sz="4" w:space="0" w:color="auto"/>
              <w:right w:val="single" w:sz="4" w:space="0" w:color="auto"/>
            </w:tcBorders>
            <w:shd w:val="clear" w:color="auto" w:fill="auto"/>
            <w:noWrap/>
            <w:hideMark/>
          </w:tcPr>
          <w:p w14:paraId="24AC8F23" w14:textId="7ACFEA24" w:rsidR="00400D35" w:rsidRPr="00400D35" w:rsidDel="00EC7212" w:rsidRDefault="00400D35">
            <w:pPr>
              <w:pStyle w:val="BodyText"/>
              <w:rPr>
                <w:del w:id="6654" w:author="Georg Birgisson" w:date="2021-10-06T14:24:00Z"/>
                <w:rFonts w:eastAsia="Times New Roman"/>
                <w:color w:val="000000"/>
                <w:lang w:eastAsia="is-IS"/>
              </w:rPr>
              <w:pPrChange w:id="6655" w:author="Georg Birgisson" w:date="2021-10-06T14:25:00Z">
                <w:pPr/>
              </w:pPrChange>
            </w:pPr>
            <w:del w:id="6656" w:author="Georg Birgisson" w:date="2021-10-06T14:24:00Z">
              <w:r w:rsidRPr="00400D35" w:rsidDel="00EC7212">
                <w:rPr>
                  <w:rFonts w:eastAsia="Times New Roman"/>
                  <w:color w:val="000000"/>
                  <w:lang w:eastAsia="is-IS"/>
                </w:rPr>
                <w:delText xml:space="preserve">BG-2 </w:delText>
              </w:r>
            </w:del>
          </w:p>
        </w:tc>
        <w:tc>
          <w:tcPr>
            <w:tcW w:w="660" w:type="dxa"/>
            <w:tcBorders>
              <w:top w:val="nil"/>
              <w:left w:val="nil"/>
              <w:bottom w:val="single" w:sz="4" w:space="0" w:color="auto"/>
              <w:right w:val="single" w:sz="4" w:space="0" w:color="auto"/>
            </w:tcBorders>
            <w:shd w:val="clear" w:color="auto" w:fill="auto"/>
            <w:noWrap/>
            <w:hideMark/>
          </w:tcPr>
          <w:p w14:paraId="0AFBF288" w14:textId="2F4C20E7" w:rsidR="00400D35" w:rsidRPr="00400D35" w:rsidDel="00EC7212" w:rsidRDefault="00400D35">
            <w:pPr>
              <w:pStyle w:val="BodyText"/>
              <w:rPr>
                <w:del w:id="6657" w:author="Georg Birgisson" w:date="2021-10-06T14:24:00Z"/>
                <w:rFonts w:eastAsia="Times New Roman"/>
                <w:color w:val="000000"/>
                <w:lang w:eastAsia="is-IS"/>
              </w:rPr>
              <w:pPrChange w:id="6658" w:author="Georg Birgisson" w:date="2021-10-06T14:25:00Z">
                <w:pPr>
                  <w:jc w:val="center"/>
                </w:pPr>
              </w:pPrChange>
            </w:pPr>
            <w:del w:id="6659"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7E940373" w14:textId="39750D52" w:rsidR="00400D35" w:rsidRPr="00400D35" w:rsidDel="00EC7212" w:rsidRDefault="00400D35">
            <w:pPr>
              <w:pStyle w:val="BodyText"/>
              <w:rPr>
                <w:del w:id="6660" w:author="Georg Birgisson" w:date="2021-10-06T14:24:00Z"/>
                <w:rFonts w:eastAsia="Times New Roman"/>
                <w:color w:val="000000"/>
                <w:lang w:eastAsia="is-IS"/>
              </w:rPr>
              <w:pPrChange w:id="6661" w:author="Georg Birgisson" w:date="2021-10-06T14:25:00Z">
                <w:pPr>
                  <w:jc w:val="center"/>
                </w:pPr>
              </w:pPrChange>
            </w:pPr>
            <w:del w:id="6662"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0F554DE3" w14:textId="652A6A00" w:rsidR="00400D35" w:rsidRPr="00400D35" w:rsidDel="00EC7212" w:rsidRDefault="00400D35">
            <w:pPr>
              <w:pStyle w:val="BodyText"/>
              <w:rPr>
                <w:del w:id="6663" w:author="Georg Birgisson" w:date="2021-10-06T14:24:00Z"/>
                <w:rFonts w:eastAsia="Times New Roman"/>
                <w:color w:val="000000"/>
                <w:lang w:eastAsia="is-IS"/>
              </w:rPr>
              <w:pPrChange w:id="6664" w:author="Georg Birgisson" w:date="2021-10-06T14:25:00Z">
                <w:pPr/>
              </w:pPrChange>
            </w:pPr>
            <w:del w:id="6665" w:author="Georg Birgisson" w:date="2021-10-06T14:24:00Z">
              <w:r w:rsidRPr="00400D35" w:rsidDel="00EC7212">
                <w:rPr>
                  <w:rFonts w:eastAsia="Times New Roman"/>
                  <w:color w:val="000000"/>
                  <w:lang w:eastAsia="is-IS"/>
                </w:rPr>
                <w:delText> </w:delText>
              </w:r>
            </w:del>
          </w:p>
        </w:tc>
        <w:tc>
          <w:tcPr>
            <w:tcW w:w="2954" w:type="dxa"/>
            <w:tcBorders>
              <w:top w:val="nil"/>
              <w:left w:val="nil"/>
              <w:bottom w:val="single" w:sz="4" w:space="0" w:color="auto"/>
              <w:right w:val="single" w:sz="4" w:space="0" w:color="auto"/>
            </w:tcBorders>
            <w:shd w:val="clear" w:color="auto" w:fill="auto"/>
            <w:noWrap/>
            <w:hideMark/>
          </w:tcPr>
          <w:p w14:paraId="5699C1B9" w14:textId="2DF01E02" w:rsidR="00400D35" w:rsidRPr="00400D35" w:rsidDel="00EC7212" w:rsidRDefault="00400D35">
            <w:pPr>
              <w:pStyle w:val="BodyText"/>
              <w:rPr>
                <w:del w:id="6666" w:author="Georg Birgisson" w:date="2021-10-06T14:24:00Z"/>
                <w:rFonts w:eastAsia="Times New Roman"/>
                <w:color w:val="000000"/>
                <w:lang w:eastAsia="is-IS"/>
              </w:rPr>
              <w:pPrChange w:id="6667" w:author="Georg Birgisson" w:date="2021-10-06T14:25:00Z">
                <w:pPr/>
              </w:pPrChange>
            </w:pPr>
            <w:del w:id="6668" w:author="Georg Birgisson" w:date="2021-10-06T14:24:00Z">
              <w:r w:rsidRPr="00400D35" w:rsidDel="00EC7212">
                <w:rPr>
                  <w:rFonts w:eastAsia="Times New Roman"/>
                  <w:color w:val="000000"/>
                  <w:lang w:eastAsia="is-IS"/>
                </w:rPr>
                <w:delText> </w:delText>
              </w:r>
            </w:del>
          </w:p>
        </w:tc>
      </w:tr>
      <w:tr w:rsidR="0015709A" w:rsidRPr="00400D35" w:rsidDel="00EC7212" w14:paraId="0A94A4F5" w14:textId="1A5DFDFA" w:rsidTr="0015709A">
        <w:trPr>
          <w:trHeight w:val="300"/>
          <w:del w:id="666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28E0E9C" w14:textId="6601EFAE" w:rsidR="00400D35" w:rsidRPr="00400D35" w:rsidDel="00EC7212" w:rsidRDefault="00400D35">
            <w:pPr>
              <w:pStyle w:val="BodyText"/>
              <w:rPr>
                <w:del w:id="6670" w:author="Georg Birgisson" w:date="2021-10-06T14:24:00Z"/>
                <w:rFonts w:eastAsia="Times New Roman"/>
                <w:color w:val="000000"/>
                <w:lang w:eastAsia="is-IS"/>
              </w:rPr>
              <w:pPrChange w:id="6671" w:author="Georg Birgisson" w:date="2021-10-06T14:25:00Z">
                <w:pPr>
                  <w:jc w:val="right"/>
                </w:pPr>
              </w:pPrChange>
            </w:pPr>
            <w:del w:id="6672" w:author="Georg Birgisson" w:date="2021-10-06T14:24:00Z">
              <w:r w:rsidRPr="00400D35" w:rsidDel="00EC7212">
                <w:rPr>
                  <w:rFonts w:eastAsia="Times New Roman"/>
                  <w:color w:val="000000"/>
                  <w:lang w:eastAsia="is-IS"/>
                </w:rPr>
                <w:delText>39</w:delText>
              </w:r>
            </w:del>
          </w:p>
        </w:tc>
        <w:tc>
          <w:tcPr>
            <w:tcW w:w="915" w:type="dxa"/>
            <w:tcBorders>
              <w:top w:val="nil"/>
              <w:left w:val="nil"/>
              <w:bottom w:val="single" w:sz="4" w:space="0" w:color="auto"/>
              <w:right w:val="single" w:sz="4" w:space="0" w:color="auto"/>
            </w:tcBorders>
            <w:shd w:val="clear" w:color="auto" w:fill="auto"/>
            <w:noWrap/>
            <w:hideMark/>
          </w:tcPr>
          <w:p w14:paraId="1ED325BB" w14:textId="19047A1C" w:rsidR="00400D35" w:rsidRPr="00400D35" w:rsidDel="00EC7212" w:rsidRDefault="00400D35">
            <w:pPr>
              <w:pStyle w:val="BodyText"/>
              <w:rPr>
                <w:del w:id="6673" w:author="Georg Birgisson" w:date="2021-10-06T14:24:00Z"/>
                <w:rFonts w:eastAsia="Times New Roman"/>
                <w:color w:val="000000"/>
                <w:lang w:eastAsia="is-IS"/>
              </w:rPr>
              <w:pPrChange w:id="6674" w:author="Georg Birgisson" w:date="2021-10-06T14:25:00Z">
                <w:pPr/>
              </w:pPrChange>
            </w:pPr>
            <w:del w:id="6675" w:author="Georg Birgisson" w:date="2021-10-06T14:24:00Z">
              <w:r w:rsidRPr="00400D35" w:rsidDel="00EC7212">
                <w:rPr>
                  <w:rFonts w:eastAsia="Times New Roman"/>
                  <w:color w:val="000000"/>
                  <w:lang w:eastAsia="is-IS"/>
                </w:rPr>
                <w:delText xml:space="preserve">BT-23 </w:delText>
              </w:r>
            </w:del>
          </w:p>
        </w:tc>
        <w:tc>
          <w:tcPr>
            <w:tcW w:w="660" w:type="dxa"/>
            <w:tcBorders>
              <w:top w:val="nil"/>
              <w:left w:val="nil"/>
              <w:bottom w:val="single" w:sz="4" w:space="0" w:color="auto"/>
              <w:right w:val="single" w:sz="4" w:space="0" w:color="auto"/>
            </w:tcBorders>
            <w:shd w:val="clear" w:color="auto" w:fill="auto"/>
            <w:noWrap/>
            <w:hideMark/>
          </w:tcPr>
          <w:p w14:paraId="255B2D1C" w14:textId="6A137607" w:rsidR="00400D35" w:rsidRPr="00400D35" w:rsidDel="00EC7212" w:rsidRDefault="00400D35">
            <w:pPr>
              <w:pStyle w:val="BodyText"/>
              <w:rPr>
                <w:del w:id="6676" w:author="Georg Birgisson" w:date="2021-10-06T14:24:00Z"/>
                <w:rFonts w:eastAsia="Times New Roman"/>
                <w:color w:val="000000"/>
                <w:lang w:eastAsia="is-IS"/>
              </w:rPr>
              <w:pPrChange w:id="6677" w:author="Georg Birgisson" w:date="2021-10-06T14:25:00Z">
                <w:pPr>
                  <w:jc w:val="center"/>
                </w:pPr>
              </w:pPrChange>
            </w:pPr>
            <w:del w:id="6678"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35DE622A" w14:textId="339D13A6" w:rsidR="00400D35" w:rsidRPr="00400D35" w:rsidDel="00EC7212" w:rsidRDefault="00400D35">
            <w:pPr>
              <w:pStyle w:val="BodyText"/>
              <w:rPr>
                <w:del w:id="6679" w:author="Georg Birgisson" w:date="2021-10-06T14:24:00Z"/>
                <w:rFonts w:eastAsia="Times New Roman"/>
                <w:color w:val="000000"/>
                <w:lang w:eastAsia="is-IS"/>
              </w:rPr>
              <w:pPrChange w:id="6680" w:author="Georg Birgisson" w:date="2021-10-06T14:25:00Z">
                <w:pPr>
                  <w:jc w:val="center"/>
                </w:pPr>
              </w:pPrChange>
            </w:pPr>
            <w:del w:id="6681"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2F68BAAD" w14:textId="3C14163C" w:rsidR="00400D35" w:rsidRPr="00400D35" w:rsidDel="00EC7212" w:rsidRDefault="00400D35">
            <w:pPr>
              <w:pStyle w:val="BodyText"/>
              <w:rPr>
                <w:del w:id="6682" w:author="Georg Birgisson" w:date="2021-10-06T14:24:00Z"/>
                <w:rFonts w:eastAsia="Times New Roman"/>
                <w:color w:val="000000"/>
                <w:lang w:eastAsia="is-IS"/>
              </w:rPr>
              <w:pPrChange w:id="6683" w:author="Georg Birgisson" w:date="2021-10-06T14:25:00Z">
                <w:pPr/>
              </w:pPrChange>
            </w:pPr>
            <w:del w:id="6684" w:author="Georg Birgisson" w:date="2021-10-06T14:24:00Z">
              <w:r w:rsidRPr="00400D35" w:rsidDel="00EC7212">
                <w:rPr>
                  <w:rFonts w:eastAsia="Times New Roman"/>
                  <w:color w:val="000000"/>
                  <w:lang w:eastAsia="is-IS"/>
                </w:rPr>
                <w:delText>cbc:ProfileID</w:delText>
              </w:r>
            </w:del>
          </w:p>
        </w:tc>
        <w:tc>
          <w:tcPr>
            <w:tcW w:w="2954" w:type="dxa"/>
            <w:tcBorders>
              <w:top w:val="nil"/>
              <w:left w:val="nil"/>
              <w:bottom w:val="single" w:sz="4" w:space="0" w:color="auto"/>
              <w:right w:val="single" w:sz="4" w:space="0" w:color="auto"/>
            </w:tcBorders>
            <w:shd w:val="clear" w:color="auto" w:fill="auto"/>
            <w:noWrap/>
            <w:hideMark/>
          </w:tcPr>
          <w:p w14:paraId="5FCE5B62" w14:textId="18A8AF69" w:rsidR="00400D35" w:rsidRPr="00400D35" w:rsidDel="00EC7212" w:rsidRDefault="00400D35">
            <w:pPr>
              <w:pStyle w:val="BodyText"/>
              <w:rPr>
                <w:del w:id="6685" w:author="Georg Birgisson" w:date="2021-10-06T14:24:00Z"/>
                <w:rFonts w:eastAsia="Times New Roman"/>
                <w:color w:val="000000"/>
                <w:lang w:eastAsia="is-IS"/>
              </w:rPr>
              <w:pPrChange w:id="6686" w:author="Georg Birgisson" w:date="2021-10-06T14:25:00Z">
                <w:pPr/>
              </w:pPrChange>
            </w:pPr>
            <w:del w:id="6687" w:author="Georg Birgisson" w:date="2021-10-06T14:24:00Z">
              <w:r w:rsidRPr="00400D35" w:rsidDel="00EC7212">
                <w:rPr>
                  <w:rFonts w:eastAsia="Times New Roman"/>
                  <w:color w:val="000000"/>
                  <w:lang w:eastAsia="is-IS"/>
                </w:rPr>
                <w:delText> </w:delText>
              </w:r>
            </w:del>
          </w:p>
        </w:tc>
      </w:tr>
      <w:tr w:rsidR="0015709A" w:rsidRPr="00400D35" w:rsidDel="00EC7212" w14:paraId="5BE55BD5" w14:textId="433239AD" w:rsidTr="0015709A">
        <w:trPr>
          <w:trHeight w:val="300"/>
          <w:del w:id="668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3890321" w14:textId="4C27597E" w:rsidR="00400D35" w:rsidRPr="00400D35" w:rsidDel="00EC7212" w:rsidRDefault="00400D35">
            <w:pPr>
              <w:pStyle w:val="BodyText"/>
              <w:rPr>
                <w:del w:id="6689" w:author="Georg Birgisson" w:date="2021-10-06T14:24:00Z"/>
                <w:rFonts w:eastAsia="Times New Roman"/>
                <w:color w:val="000000"/>
                <w:lang w:eastAsia="is-IS"/>
              </w:rPr>
              <w:pPrChange w:id="6690" w:author="Georg Birgisson" w:date="2021-10-06T14:25:00Z">
                <w:pPr>
                  <w:jc w:val="right"/>
                </w:pPr>
              </w:pPrChange>
            </w:pPr>
            <w:del w:id="6691" w:author="Georg Birgisson" w:date="2021-10-06T14:24:00Z">
              <w:r w:rsidRPr="00400D35" w:rsidDel="00EC7212">
                <w:rPr>
                  <w:rFonts w:eastAsia="Times New Roman"/>
                  <w:color w:val="000000"/>
                  <w:lang w:eastAsia="is-IS"/>
                </w:rPr>
                <w:delText>40</w:delText>
              </w:r>
            </w:del>
          </w:p>
        </w:tc>
        <w:tc>
          <w:tcPr>
            <w:tcW w:w="915" w:type="dxa"/>
            <w:tcBorders>
              <w:top w:val="nil"/>
              <w:left w:val="nil"/>
              <w:bottom w:val="single" w:sz="4" w:space="0" w:color="auto"/>
              <w:right w:val="single" w:sz="4" w:space="0" w:color="auto"/>
            </w:tcBorders>
            <w:shd w:val="clear" w:color="auto" w:fill="auto"/>
            <w:noWrap/>
            <w:hideMark/>
          </w:tcPr>
          <w:p w14:paraId="3A49BE57" w14:textId="6A8E42A0" w:rsidR="00400D35" w:rsidRPr="00400D35" w:rsidDel="00EC7212" w:rsidRDefault="00400D35">
            <w:pPr>
              <w:pStyle w:val="BodyText"/>
              <w:rPr>
                <w:del w:id="6692" w:author="Georg Birgisson" w:date="2021-10-06T14:24:00Z"/>
                <w:rFonts w:eastAsia="Times New Roman"/>
                <w:color w:val="000000"/>
                <w:lang w:eastAsia="is-IS"/>
              </w:rPr>
              <w:pPrChange w:id="6693" w:author="Georg Birgisson" w:date="2021-10-06T14:25:00Z">
                <w:pPr/>
              </w:pPrChange>
            </w:pPr>
            <w:del w:id="6694" w:author="Georg Birgisson" w:date="2021-10-06T14:24:00Z">
              <w:r w:rsidRPr="00400D35" w:rsidDel="00EC7212">
                <w:rPr>
                  <w:rFonts w:eastAsia="Times New Roman"/>
                  <w:color w:val="000000"/>
                  <w:lang w:eastAsia="is-IS"/>
                </w:rPr>
                <w:delText xml:space="preserve">BT-24 </w:delText>
              </w:r>
            </w:del>
          </w:p>
        </w:tc>
        <w:tc>
          <w:tcPr>
            <w:tcW w:w="660" w:type="dxa"/>
            <w:tcBorders>
              <w:top w:val="nil"/>
              <w:left w:val="nil"/>
              <w:bottom w:val="single" w:sz="4" w:space="0" w:color="auto"/>
              <w:right w:val="single" w:sz="4" w:space="0" w:color="auto"/>
            </w:tcBorders>
            <w:shd w:val="clear" w:color="auto" w:fill="auto"/>
            <w:noWrap/>
            <w:hideMark/>
          </w:tcPr>
          <w:p w14:paraId="3A17CFAB" w14:textId="62B6F032" w:rsidR="00400D35" w:rsidRPr="00400D35" w:rsidDel="00EC7212" w:rsidRDefault="00400D35">
            <w:pPr>
              <w:pStyle w:val="BodyText"/>
              <w:rPr>
                <w:del w:id="6695" w:author="Georg Birgisson" w:date="2021-10-06T14:24:00Z"/>
                <w:rFonts w:eastAsia="Times New Roman"/>
                <w:color w:val="000000"/>
                <w:lang w:eastAsia="is-IS"/>
              </w:rPr>
              <w:pPrChange w:id="6696" w:author="Georg Birgisson" w:date="2021-10-06T14:25:00Z">
                <w:pPr>
                  <w:jc w:val="center"/>
                </w:pPr>
              </w:pPrChange>
            </w:pPr>
            <w:del w:id="6697"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3E86B893" w14:textId="192ACAD4" w:rsidR="00400D35" w:rsidRPr="00400D35" w:rsidDel="00EC7212" w:rsidRDefault="00400D35">
            <w:pPr>
              <w:pStyle w:val="BodyText"/>
              <w:rPr>
                <w:del w:id="6698" w:author="Georg Birgisson" w:date="2021-10-06T14:24:00Z"/>
                <w:rFonts w:eastAsia="Times New Roman"/>
                <w:color w:val="000000"/>
                <w:lang w:eastAsia="is-IS"/>
              </w:rPr>
              <w:pPrChange w:id="6699" w:author="Georg Birgisson" w:date="2021-10-06T14:25:00Z">
                <w:pPr>
                  <w:jc w:val="center"/>
                </w:pPr>
              </w:pPrChange>
            </w:pPr>
            <w:del w:id="6700"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5163B6FE" w14:textId="25F40CE0" w:rsidR="00400D35" w:rsidRPr="00400D35" w:rsidDel="00EC7212" w:rsidRDefault="00400D35">
            <w:pPr>
              <w:pStyle w:val="BodyText"/>
              <w:rPr>
                <w:del w:id="6701" w:author="Georg Birgisson" w:date="2021-10-06T14:24:00Z"/>
                <w:rFonts w:eastAsia="Times New Roman"/>
                <w:color w:val="000000"/>
                <w:lang w:eastAsia="is-IS"/>
              </w:rPr>
              <w:pPrChange w:id="6702" w:author="Georg Birgisson" w:date="2021-10-06T14:25:00Z">
                <w:pPr/>
              </w:pPrChange>
            </w:pPr>
            <w:del w:id="6703" w:author="Georg Birgisson" w:date="2021-10-06T14:24:00Z">
              <w:r w:rsidRPr="00400D35" w:rsidDel="00EC7212">
                <w:rPr>
                  <w:rFonts w:eastAsia="Times New Roman"/>
                  <w:color w:val="000000"/>
                  <w:lang w:eastAsia="is-IS"/>
                </w:rPr>
                <w:delText>cbc:CustomizationID</w:delText>
              </w:r>
            </w:del>
          </w:p>
        </w:tc>
        <w:tc>
          <w:tcPr>
            <w:tcW w:w="2954" w:type="dxa"/>
            <w:tcBorders>
              <w:top w:val="nil"/>
              <w:left w:val="nil"/>
              <w:bottom w:val="single" w:sz="4" w:space="0" w:color="auto"/>
              <w:right w:val="single" w:sz="4" w:space="0" w:color="auto"/>
            </w:tcBorders>
            <w:shd w:val="clear" w:color="auto" w:fill="auto"/>
            <w:noWrap/>
            <w:hideMark/>
          </w:tcPr>
          <w:p w14:paraId="79701512" w14:textId="49E07696" w:rsidR="00400D35" w:rsidRPr="00400D35" w:rsidDel="00EC7212" w:rsidRDefault="00400D35">
            <w:pPr>
              <w:pStyle w:val="BodyText"/>
              <w:rPr>
                <w:del w:id="6704" w:author="Georg Birgisson" w:date="2021-10-06T14:24:00Z"/>
                <w:rFonts w:eastAsia="Times New Roman"/>
                <w:color w:val="000000"/>
                <w:lang w:eastAsia="is-IS"/>
              </w:rPr>
              <w:pPrChange w:id="6705" w:author="Georg Birgisson" w:date="2021-10-06T14:25:00Z">
                <w:pPr/>
              </w:pPrChange>
            </w:pPr>
            <w:del w:id="6706" w:author="Georg Birgisson" w:date="2021-10-06T14:24:00Z">
              <w:r w:rsidRPr="00400D35" w:rsidDel="00EC7212">
                <w:rPr>
                  <w:rFonts w:eastAsia="Times New Roman"/>
                  <w:color w:val="000000"/>
                  <w:lang w:eastAsia="is-IS"/>
                </w:rPr>
                <w:delText> </w:delText>
              </w:r>
            </w:del>
          </w:p>
        </w:tc>
      </w:tr>
      <w:tr w:rsidR="0015709A" w:rsidRPr="00400D35" w:rsidDel="00EC7212" w14:paraId="4BF07D16" w14:textId="1E01D263" w:rsidTr="0015709A">
        <w:trPr>
          <w:trHeight w:val="300"/>
          <w:del w:id="670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900E3CF" w14:textId="14C65BE6" w:rsidR="00400D35" w:rsidRPr="00400D35" w:rsidDel="00EC7212" w:rsidRDefault="00400D35">
            <w:pPr>
              <w:pStyle w:val="BodyText"/>
              <w:rPr>
                <w:del w:id="6708" w:author="Georg Birgisson" w:date="2021-10-06T14:24:00Z"/>
                <w:rFonts w:eastAsia="Times New Roman"/>
                <w:color w:val="000000"/>
                <w:lang w:eastAsia="is-IS"/>
              </w:rPr>
              <w:pPrChange w:id="6709" w:author="Georg Birgisson" w:date="2021-10-06T14:25:00Z">
                <w:pPr>
                  <w:jc w:val="right"/>
                </w:pPr>
              </w:pPrChange>
            </w:pPr>
            <w:del w:id="6710" w:author="Georg Birgisson" w:date="2021-10-06T14:24:00Z">
              <w:r w:rsidRPr="00400D35" w:rsidDel="00EC7212">
                <w:rPr>
                  <w:rFonts w:eastAsia="Times New Roman"/>
                  <w:color w:val="000000"/>
                  <w:lang w:eastAsia="is-IS"/>
                </w:rPr>
                <w:delText>45</w:delText>
              </w:r>
            </w:del>
          </w:p>
        </w:tc>
        <w:tc>
          <w:tcPr>
            <w:tcW w:w="915" w:type="dxa"/>
            <w:tcBorders>
              <w:top w:val="nil"/>
              <w:left w:val="nil"/>
              <w:bottom w:val="single" w:sz="4" w:space="0" w:color="auto"/>
              <w:right w:val="single" w:sz="4" w:space="0" w:color="auto"/>
            </w:tcBorders>
            <w:shd w:val="clear" w:color="auto" w:fill="auto"/>
            <w:noWrap/>
            <w:hideMark/>
          </w:tcPr>
          <w:p w14:paraId="02301F1F" w14:textId="2544EB20" w:rsidR="00400D35" w:rsidRPr="00400D35" w:rsidDel="00EC7212" w:rsidRDefault="00400D35">
            <w:pPr>
              <w:pStyle w:val="BodyText"/>
              <w:rPr>
                <w:del w:id="6711" w:author="Georg Birgisson" w:date="2021-10-06T14:24:00Z"/>
                <w:rFonts w:eastAsia="Times New Roman"/>
                <w:color w:val="000000"/>
                <w:lang w:eastAsia="is-IS"/>
              </w:rPr>
              <w:pPrChange w:id="6712" w:author="Georg Birgisson" w:date="2021-10-06T14:25:00Z">
                <w:pPr/>
              </w:pPrChange>
            </w:pPr>
            <w:del w:id="6713" w:author="Georg Birgisson" w:date="2021-10-06T14:24:00Z">
              <w:r w:rsidRPr="00400D35" w:rsidDel="00EC7212">
                <w:rPr>
                  <w:rFonts w:eastAsia="Times New Roman"/>
                  <w:color w:val="000000"/>
                  <w:lang w:eastAsia="is-IS"/>
                </w:rPr>
                <w:delText xml:space="preserve">BG-3 </w:delText>
              </w:r>
            </w:del>
          </w:p>
        </w:tc>
        <w:tc>
          <w:tcPr>
            <w:tcW w:w="660" w:type="dxa"/>
            <w:tcBorders>
              <w:top w:val="nil"/>
              <w:left w:val="nil"/>
              <w:bottom w:val="single" w:sz="4" w:space="0" w:color="auto"/>
              <w:right w:val="single" w:sz="4" w:space="0" w:color="auto"/>
            </w:tcBorders>
            <w:shd w:val="clear" w:color="auto" w:fill="auto"/>
            <w:noWrap/>
            <w:hideMark/>
          </w:tcPr>
          <w:p w14:paraId="0B268E1B" w14:textId="0805E1E4" w:rsidR="00400D35" w:rsidRPr="00400D35" w:rsidDel="00EC7212" w:rsidRDefault="00400D35">
            <w:pPr>
              <w:pStyle w:val="BodyText"/>
              <w:rPr>
                <w:del w:id="6714" w:author="Georg Birgisson" w:date="2021-10-06T14:24:00Z"/>
                <w:rFonts w:eastAsia="Times New Roman"/>
                <w:color w:val="000000"/>
                <w:lang w:eastAsia="is-IS"/>
              </w:rPr>
              <w:pPrChange w:id="6715" w:author="Georg Birgisson" w:date="2021-10-06T14:25:00Z">
                <w:pPr>
                  <w:jc w:val="center"/>
                </w:pPr>
              </w:pPrChange>
            </w:pPr>
            <w:del w:id="6716"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61264ADF" w14:textId="71975EF9" w:rsidR="00400D35" w:rsidRPr="00400D35" w:rsidDel="00EC7212" w:rsidRDefault="00400D35">
            <w:pPr>
              <w:pStyle w:val="BodyText"/>
              <w:rPr>
                <w:del w:id="6717" w:author="Georg Birgisson" w:date="2021-10-06T14:24:00Z"/>
                <w:rFonts w:eastAsia="Times New Roman"/>
                <w:color w:val="000000"/>
                <w:lang w:eastAsia="is-IS"/>
              </w:rPr>
              <w:pPrChange w:id="6718" w:author="Georg Birgisson" w:date="2021-10-06T14:25:00Z">
                <w:pPr>
                  <w:jc w:val="center"/>
                </w:pPr>
              </w:pPrChange>
            </w:pPr>
            <w:del w:id="6719"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15132C2A" w14:textId="04305E4E" w:rsidR="00400D35" w:rsidRPr="00400D35" w:rsidDel="00EC7212" w:rsidRDefault="00400D35">
            <w:pPr>
              <w:pStyle w:val="BodyText"/>
              <w:rPr>
                <w:del w:id="6720" w:author="Georg Birgisson" w:date="2021-10-06T14:24:00Z"/>
                <w:rFonts w:eastAsia="Times New Roman"/>
                <w:color w:val="000000"/>
                <w:lang w:eastAsia="is-IS"/>
              </w:rPr>
              <w:pPrChange w:id="6721" w:author="Georg Birgisson" w:date="2021-10-06T14:25:00Z">
                <w:pPr/>
              </w:pPrChange>
            </w:pPr>
            <w:del w:id="6722" w:author="Georg Birgisson" w:date="2021-10-06T14:24:00Z">
              <w:r w:rsidRPr="00400D35" w:rsidDel="00EC7212">
                <w:rPr>
                  <w:rFonts w:eastAsia="Times New Roman"/>
                  <w:color w:val="000000"/>
                  <w:lang w:eastAsia="is-IS"/>
                </w:rPr>
                <w:delText>cac:BillingReference/cac:InvoiceDocumentReference</w:delText>
              </w:r>
            </w:del>
          </w:p>
        </w:tc>
        <w:tc>
          <w:tcPr>
            <w:tcW w:w="2954" w:type="dxa"/>
            <w:tcBorders>
              <w:top w:val="nil"/>
              <w:left w:val="nil"/>
              <w:bottom w:val="single" w:sz="4" w:space="0" w:color="auto"/>
              <w:right w:val="single" w:sz="4" w:space="0" w:color="auto"/>
            </w:tcBorders>
            <w:shd w:val="clear" w:color="auto" w:fill="auto"/>
            <w:noWrap/>
            <w:hideMark/>
          </w:tcPr>
          <w:p w14:paraId="1B9205AD" w14:textId="318A3436" w:rsidR="00400D35" w:rsidRPr="00400D35" w:rsidDel="00EC7212" w:rsidRDefault="00400D35">
            <w:pPr>
              <w:pStyle w:val="BodyText"/>
              <w:rPr>
                <w:del w:id="6723" w:author="Georg Birgisson" w:date="2021-10-06T14:24:00Z"/>
                <w:rFonts w:eastAsia="Times New Roman"/>
                <w:color w:val="000000"/>
                <w:lang w:eastAsia="is-IS"/>
              </w:rPr>
              <w:pPrChange w:id="6724" w:author="Georg Birgisson" w:date="2021-10-06T14:25:00Z">
                <w:pPr/>
              </w:pPrChange>
            </w:pPr>
            <w:del w:id="6725" w:author="Georg Birgisson" w:date="2021-10-06T14:24:00Z">
              <w:r w:rsidRPr="00400D35" w:rsidDel="00EC7212">
                <w:rPr>
                  <w:rFonts w:eastAsia="Times New Roman"/>
                  <w:color w:val="000000"/>
                  <w:lang w:eastAsia="is-IS"/>
                </w:rPr>
                <w:delText> </w:delText>
              </w:r>
            </w:del>
          </w:p>
        </w:tc>
      </w:tr>
      <w:tr w:rsidR="0015709A" w:rsidRPr="00400D35" w:rsidDel="00EC7212" w14:paraId="44BF2324" w14:textId="2815E739" w:rsidTr="0015709A">
        <w:trPr>
          <w:trHeight w:val="300"/>
          <w:del w:id="672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3FB9A85" w14:textId="21E09139" w:rsidR="00400D35" w:rsidRPr="00400D35" w:rsidDel="00EC7212" w:rsidRDefault="00400D35">
            <w:pPr>
              <w:pStyle w:val="BodyText"/>
              <w:rPr>
                <w:del w:id="6727" w:author="Georg Birgisson" w:date="2021-10-06T14:24:00Z"/>
                <w:rFonts w:eastAsia="Times New Roman"/>
                <w:color w:val="000000"/>
                <w:lang w:eastAsia="is-IS"/>
              </w:rPr>
              <w:pPrChange w:id="6728" w:author="Georg Birgisson" w:date="2021-10-06T14:25:00Z">
                <w:pPr>
                  <w:jc w:val="right"/>
                </w:pPr>
              </w:pPrChange>
            </w:pPr>
            <w:del w:id="6729" w:author="Georg Birgisson" w:date="2021-10-06T14:24:00Z">
              <w:r w:rsidRPr="00400D35" w:rsidDel="00EC7212">
                <w:rPr>
                  <w:rFonts w:eastAsia="Times New Roman"/>
                  <w:color w:val="000000"/>
                  <w:lang w:eastAsia="is-IS"/>
                </w:rPr>
                <w:delText>46</w:delText>
              </w:r>
            </w:del>
          </w:p>
        </w:tc>
        <w:tc>
          <w:tcPr>
            <w:tcW w:w="915" w:type="dxa"/>
            <w:tcBorders>
              <w:top w:val="nil"/>
              <w:left w:val="nil"/>
              <w:bottom w:val="single" w:sz="4" w:space="0" w:color="auto"/>
              <w:right w:val="single" w:sz="4" w:space="0" w:color="auto"/>
            </w:tcBorders>
            <w:shd w:val="clear" w:color="auto" w:fill="auto"/>
            <w:noWrap/>
            <w:hideMark/>
          </w:tcPr>
          <w:p w14:paraId="4663BEE0" w14:textId="2E132817" w:rsidR="00400D35" w:rsidRPr="00400D35" w:rsidDel="00EC7212" w:rsidRDefault="00400D35">
            <w:pPr>
              <w:pStyle w:val="BodyText"/>
              <w:rPr>
                <w:del w:id="6730" w:author="Georg Birgisson" w:date="2021-10-06T14:24:00Z"/>
                <w:rFonts w:eastAsia="Times New Roman"/>
                <w:color w:val="000000"/>
                <w:lang w:eastAsia="is-IS"/>
              </w:rPr>
              <w:pPrChange w:id="6731" w:author="Georg Birgisson" w:date="2021-10-06T14:25:00Z">
                <w:pPr/>
              </w:pPrChange>
            </w:pPr>
            <w:del w:id="6732" w:author="Georg Birgisson" w:date="2021-10-06T14:24:00Z">
              <w:r w:rsidRPr="00400D35" w:rsidDel="00EC7212">
                <w:rPr>
                  <w:rFonts w:eastAsia="Times New Roman"/>
                  <w:color w:val="000000"/>
                  <w:lang w:eastAsia="is-IS"/>
                </w:rPr>
                <w:delText xml:space="preserve">BT-25 </w:delText>
              </w:r>
            </w:del>
          </w:p>
        </w:tc>
        <w:tc>
          <w:tcPr>
            <w:tcW w:w="660" w:type="dxa"/>
            <w:tcBorders>
              <w:top w:val="nil"/>
              <w:left w:val="nil"/>
              <w:bottom w:val="single" w:sz="4" w:space="0" w:color="auto"/>
              <w:right w:val="single" w:sz="4" w:space="0" w:color="auto"/>
            </w:tcBorders>
            <w:shd w:val="clear" w:color="auto" w:fill="auto"/>
            <w:noWrap/>
            <w:hideMark/>
          </w:tcPr>
          <w:p w14:paraId="7B9E7A0D" w14:textId="02E62A58" w:rsidR="00400D35" w:rsidRPr="00400D35" w:rsidDel="00EC7212" w:rsidRDefault="00400D35">
            <w:pPr>
              <w:pStyle w:val="BodyText"/>
              <w:rPr>
                <w:del w:id="6733" w:author="Georg Birgisson" w:date="2021-10-06T14:24:00Z"/>
                <w:rFonts w:eastAsia="Times New Roman"/>
                <w:color w:val="000000"/>
                <w:lang w:eastAsia="is-IS"/>
              </w:rPr>
              <w:pPrChange w:id="6734" w:author="Georg Birgisson" w:date="2021-10-06T14:25:00Z">
                <w:pPr>
                  <w:jc w:val="center"/>
                </w:pPr>
              </w:pPrChange>
            </w:pPr>
            <w:del w:id="6735"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09BD4D65" w14:textId="5318ED4C" w:rsidR="00400D35" w:rsidRPr="00400D35" w:rsidDel="00EC7212" w:rsidRDefault="00400D35">
            <w:pPr>
              <w:pStyle w:val="BodyText"/>
              <w:rPr>
                <w:del w:id="6736" w:author="Georg Birgisson" w:date="2021-10-06T14:24:00Z"/>
                <w:rFonts w:eastAsia="Times New Roman"/>
                <w:color w:val="000000"/>
                <w:lang w:eastAsia="is-IS"/>
              </w:rPr>
              <w:pPrChange w:id="6737" w:author="Georg Birgisson" w:date="2021-10-06T14:25:00Z">
                <w:pPr>
                  <w:jc w:val="center"/>
                </w:pPr>
              </w:pPrChange>
            </w:pPr>
            <w:del w:id="6738"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3E4EDB28" w14:textId="05B31DE0" w:rsidR="00400D35" w:rsidRPr="00400D35" w:rsidDel="00EC7212" w:rsidRDefault="00400D35">
            <w:pPr>
              <w:pStyle w:val="BodyText"/>
              <w:rPr>
                <w:del w:id="6739" w:author="Georg Birgisson" w:date="2021-10-06T14:24:00Z"/>
                <w:rFonts w:eastAsia="Times New Roman"/>
                <w:color w:val="000000"/>
                <w:lang w:eastAsia="is-IS"/>
              </w:rPr>
              <w:pPrChange w:id="6740" w:author="Georg Birgisson" w:date="2021-10-06T14:25:00Z">
                <w:pPr/>
              </w:pPrChange>
            </w:pPr>
            <w:del w:id="6741" w:author="Georg Birgisson" w:date="2021-10-06T14:24:00Z">
              <w:r w:rsidRPr="00400D35" w:rsidDel="00EC7212">
                <w:rPr>
                  <w:rFonts w:eastAsia="Times New Roman"/>
                  <w:color w:val="000000"/>
                  <w:lang w:eastAsia="is-IS"/>
                </w:rPr>
                <w:delText>cac:BillingReference/cac:InvoiceDocumentReference/cbc:ID</w:delText>
              </w:r>
            </w:del>
          </w:p>
        </w:tc>
        <w:tc>
          <w:tcPr>
            <w:tcW w:w="2954" w:type="dxa"/>
            <w:tcBorders>
              <w:top w:val="nil"/>
              <w:left w:val="nil"/>
              <w:bottom w:val="single" w:sz="4" w:space="0" w:color="auto"/>
              <w:right w:val="single" w:sz="4" w:space="0" w:color="auto"/>
            </w:tcBorders>
            <w:shd w:val="clear" w:color="auto" w:fill="auto"/>
            <w:noWrap/>
            <w:hideMark/>
          </w:tcPr>
          <w:p w14:paraId="723A6199" w14:textId="30758902" w:rsidR="00400D35" w:rsidRPr="00400D35" w:rsidDel="00EC7212" w:rsidRDefault="00400D35">
            <w:pPr>
              <w:pStyle w:val="BodyText"/>
              <w:rPr>
                <w:del w:id="6742" w:author="Georg Birgisson" w:date="2021-10-06T14:24:00Z"/>
                <w:rFonts w:eastAsia="Times New Roman"/>
                <w:color w:val="000000"/>
                <w:lang w:eastAsia="is-IS"/>
              </w:rPr>
              <w:pPrChange w:id="6743" w:author="Georg Birgisson" w:date="2021-10-06T14:25:00Z">
                <w:pPr/>
              </w:pPrChange>
            </w:pPr>
            <w:del w:id="6744" w:author="Georg Birgisson" w:date="2021-10-06T14:24:00Z">
              <w:r w:rsidRPr="00400D35" w:rsidDel="00EC7212">
                <w:rPr>
                  <w:rFonts w:eastAsia="Times New Roman"/>
                  <w:color w:val="000000"/>
                  <w:lang w:eastAsia="is-IS"/>
                </w:rPr>
                <w:delText> </w:delText>
              </w:r>
            </w:del>
          </w:p>
        </w:tc>
      </w:tr>
      <w:tr w:rsidR="0015709A" w:rsidRPr="00400D35" w:rsidDel="00EC7212" w14:paraId="242890E5" w14:textId="71448327" w:rsidTr="0015709A">
        <w:trPr>
          <w:trHeight w:val="300"/>
          <w:del w:id="674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3B3FFF4" w14:textId="182F9111" w:rsidR="00400D35" w:rsidRPr="00400D35" w:rsidDel="00EC7212" w:rsidRDefault="00400D35">
            <w:pPr>
              <w:pStyle w:val="BodyText"/>
              <w:rPr>
                <w:del w:id="6746" w:author="Georg Birgisson" w:date="2021-10-06T14:24:00Z"/>
                <w:rFonts w:eastAsia="Times New Roman"/>
                <w:color w:val="000000"/>
                <w:lang w:eastAsia="is-IS"/>
              </w:rPr>
              <w:pPrChange w:id="6747" w:author="Georg Birgisson" w:date="2021-10-06T14:25:00Z">
                <w:pPr>
                  <w:jc w:val="right"/>
                </w:pPr>
              </w:pPrChange>
            </w:pPr>
            <w:del w:id="6748" w:author="Georg Birgisson" w:date="2021-10-06T14:24:00Z">
              <w:r w:rsidRPr="00400D35" w:rsidDel="00EC7212">
                <w:rPr>
                  <w:rFonts w:eastAsia="Times New Roman"/>
                  <w:color w:val="000000"/>
                  <w:lang w:eastAsia="is-IS"/>
                </w:rPr>
                <w:delText>47</w:delText>
              </w:r>
            </w:del>
          </w:p>
        </w:tc>
        <w:tc>
          <w:tcPr>
            <w:tcW w:w="915" w:type="dxa"/>
            <w:tcBorders>
              <w:top w:val="nil"/>
              <w:left w:val="nil"/>
              <w:bottom w:val="single" w:sz="4" w:space="0" w:color="auto"/>
              <w:right w:val="single" w:sz="4" w:space="0" w:color="auto"/>
            </w:tcBorders>
            <w:shd w:val="clear" w:color="auto" w:fill="auto"/>
            <w:noWrap/>
            <w:hideMark/>
          </w:tcPr>
          <w:p w14:paraId="5B6F38B6" w14:textId="7E330B8B" w:rsidR="00400D35" w:rsidRPr="00400D35" w:rsidDel="00EC7212" w:rsidRDefault="00400D35">
            <w:pPr>
              <w:pStyle w:val="BodyText"/>
              <w:rPr>
                <w:del w:id="6749" w:author="Georg Birgisson" w:date="2021-10-06T14:24:00Z"/>
                <w:rFonts w:eastAsia="Times New Roman"/>
                <w:color w:val="000000"/>
                <w:lang w:eastAsia="is-IS"/>
              </w:rPr>
              <w:pPrChange w:id="6750" w:author="Georg Birgisson" w:date="2021-10-06T14:25:00Z">
                <w:pPr/>
              </w:pPrChange>
            </w:pPr>
            <w:del w:id="6751" w:author="Georg Birgisson" w:date="2021-10-06T14:24:00Z">
              <w:r w:rsidRPr="00400D35" w:rsidDel="00EC7212">
                <w:rPr>
                  <w:rFonts w:eastAsia="Times New Roman"/>
                  <w:color w:val="000000"/>
                  <w:lang w:eastAsia="is-IS"/>
                </w:rPr>
                <w:delText xml:space="preserve">BT-26 </w:delText>
              </w:r>
            </w:del>
          </w:p>
        </w:tc>
        <w:tc>
          <w:tcPr>
            <w:tcW w:w="660" w:type="dxa"/>
            <w:tcBorders>
              <w:top w:val="nil"/>
              <w:left w:val="nil"/>
              <w:bottom w:val="single" w:sz="4" w:space="0" w:color="auto"/>
              <w:right w:val="single" w:sz="4" w:space="0" w:color="auto"/>
            </w:tcBorders>
            <w:shd w:val="clear" w:color="auto" w:fill="auto"/>
            <w:noWrap/>
            <w:hideMark/>
          </w:tcPr>
          <w:p w14:paraId="54DF8EBC" w14:textId="74506077" w:rsidR="00400D35" w:rsidRPr="00400D35" w:rsidDel="00EC7212" w:rsidRDefault="00400D35">
            <w:pPr>
              <w:pStyle w:val="BodyText"/>
              <w:rPr>
                <w:del w:id="6752" w:author="Georg Birgisson" w:date="2021-10-06T14:24:00Z"/>
                <w:rFonts w:eastAsia="Times New Roman"/>
                <w:color w:val="000000"/>
                <w:lang w:eastAsia="is-IS"/>
              </w:rPr>
              <w:pPrChange w:id="6753" w:author="Georg Birgisson" w:date="2021-10-06T14:25:00Z">
                <w:pPr>
                  <w:jc w:val="center"/>
                </w:pPr>
              </w:pPrChange>
            </w:pPr>
            <w:del w:id="6754"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1F739C5D" w14:textId="4F387FB2" w:rsidR="00400D35" w:rsidRPr="00400D35" w:rsidDel="00EC7212" w:rsidRDefault="00400D35">
            <w:pPr>
              <w:pStyle w:val="BodyText"/>
              <w:rPr>
                <w:del w:id="6755" w:author="Georg Birgisson" w:date="2021-10-06T14:24:00Z"/>
                <w:rFonts w:eastAsia="Times New Roman"/>
                <w:color w:val="000000"/>
                <w:lang w:eastAsia="is-IS"/>
              </w:rPr>
              <w:pPrChange w:id="6756" w:author="Georg Birgisson" w:date="2021-10-06T14:25:00Z">
                <w:pPr>
                  <w:jc w:val="center"/>
                </w:pPr>
              </w:pPrChange>
            </w:pPr>
            <w:del w:id="6757"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31425C00" w14:textId="7EBB3FD6" w:rsidR="00400D35" w:rsidRPr="00400D35" w:rsidDel="00EC7212" w:rsidRDefault="00400D35">
            <w:pPr>
              <w:pStyle w:val="BodyText"/>
              <w:rPr>
                <w:del w:id="6758" w:author="Georg Birgisson" w:date="2021-10-06T14:24:00Z"/>
                <w:rFonts w:eastAsia="Times New Roman"/>
                <w:color w:val="000000"/>
                <w:lang w:eastAsia="is-IS"/>
              </w:rPr>
              <w:pPrChange w:id="6759" w:author="Georg Birgisson" w:date="2021-10-06T14:25:00Z">
                <w:pPr/>
              </w:pPrChange>
            </w:pPr>
            <w:del w:id="6760" w:author="Georg Birgisson" w:date="2021-10-06T14:24:00Z">
              <w:r w:rsidRPr="00400D35" w:rsidDel="00EC7212">
                <w:rPr>
                  <w:rFonts w:eastAsia="Times New Roman"/>
                  <w:color w:val="000000"/>
                  <w:lang w:eastAsia="is-IS"/>
                </w:rPr>
                <w:delText>cac:BillingReference/cac:InvoiceDocumentReference/cbc:IssueDate</w:delText>
              </w:r>
            </w:del>
          </w:p>
        </w:tc>
        <w:tc>
          <w:tcPr>
            <w:tcW w:w="2954" w:type="dxa"/>
            <w:tcBorders>
              <w:top w:val="nil"/>
              <w:left w:val="nil"/>
              <w:bottom w:val="single" w:sz="4" w:space="0" w:color="auto"/>
              <w:right w:val="single" w:sz="4" w:space="0" w:color="auto"/>
            </w:tcBorders>
            <w:shd w:val="clear" w:color="auto" w:fill="auto"/>
            <w:noWrap/>
            <w:hideMark/>
          </w:tcPr>
          <w:p w14:paraId="59D03906" w14:textId="69C62348" w:rsidR="00400D35" w:rsidRPr="00400D35" w:rsidDel="00EC7212" w:rsidRDefault="00400D35">
            <w:pPr>
              <w:pStyle w:val="BodyText"/>
              <w:rPr>
                <w:del w:id="6761" w:author="Georg Birgisson" w:date="2021-10-06T14:24:00Z"/>
                <w:rFonts w:eastAsia="Times New Roman"/>
                <w:color w:val="000000"/>
                <w:lang w:eastAsia="is-IS"/>
              </w:rPr>
              <w:pPrChange w:id="6762" w:author="Georg Birgisson" w:date="2021-10-06T14:25:00Z">
                <w:pPr/>
              </w:pPrChange>
            </w:pPr>
            <w:del w:id="6763" w:author="Georg Birgisson" w:date="2021-10-06T14:24:00Z">
              <w:r w:rsidRPr="00400D35" w:rsidDel="00EC7212">
                <w:rPr>
                  <w:rFonts w:eastAsia="Times New Roman"/>
                  <w:color w:val="000000"/>
                  <w:lang w:eastAsia="is-IS"/>
                </w:rPr>
                <w:delText> </w:delText>
              </w:r>
            </w:del>
          </w:p>
        </w:tc>
      </w:tr>
      <w:tr w:rsidR="0015709A" w:rsidRPr="00400D35" w:rsidDel="00EC7212" w14:paraId="2FA59936" w14:textId="1DF178BC" w:rsidTr="0015709A">
        <w:trPr>
          <w:trHeight w:val="300"/>
          <w:del w:id="676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34B6261" w14:textId="7E5CF7A1" w:rsidR="00400D35" w:rsidRPr="00400D35" w:rsidDel="00EC7212" w:rsidRDefault="00400D35">
            <w:pPr>
              <w:pStyle w:val="BodyText"/>
              <w:rPr>
                <w:del w:id="6765" w:author="Georg Birgisson" w:date="2021-10-06T14:24:00Z"/>
                <w:rFonts w:eastAsia="Times New Roman"/>
                <w:color w:val="000000"/>
                <w:lang w:eastAsia="is-IS"/>
              </w:rPr>
              <w:pPrChange w:id="6766" w:author="Georg Birgisson" w:date="2021-10-06T14:25:00Z">
                <w:pPr>
                  <w:jc w:val="right"/>
                </w:pPr>
              </w:pPrChange>
            </w:pPr>
            <w:del w:id="6767" w:author="Georg Birgisson" w:date="2021-10-06T14:24:00Z">
              <w:r w:rsidRPr="00400D35" w:rsidDel="00EC7212">
                <w:rPr>
                  <w:rFonts w:eastAsia="Times New Roman"/>
                  <w:color w:val="000000"/>
                  <w:lang w:eastAsia="is-IS"/>
                </w:rPr>
                <w:delText>48</w:delText>
              </w:r>
            </w:del>
          </w:p>
        </w:tc>
        <w:tc>
          <w:tcPr>
            <w:tcW w:w="915" w:type="dxa"/>
            <w:tcBorders>
              <w:top w:val="nil"/>
              <w:left w:val="nil"/>
              <w:bottom w:val="single" w:sz="4" w:space="0" w:color="auto"/>
              <w:right w:val="single" w:sz="4" w:space="0" w:color="auto"/>
            </w:tcBorders>
            <w:shd w:val="clear" w:color="auto" w:fill="auto"/>
            <w:noWrap/>
            <w:hideMark/>
          </w:tcPr>
          <w:p w14:paraId="3E09FE20" w14:textId="1E71D364" w:rsidR="00400D35" w:rsidRPr="00400D35" w:rsidDel="00EC7212" w:rsidRDefault="00400D35">
            <w:pPr>
              <w:pStyle w:val="BodyText"/>
              <w:rPr>
                <w:del w:id="6768" w:author="Georg Birgisson" w:date="2021-10-06T14:24:00Z"/>
                <w:rFonts w:eastAsia="Times New Roman"/>
                <w:color w:val="000000"/>
                <w:lang w:eastAsia="is-IS"/>
              </w:rPr>
              <w:pPrChange w:id="6769" w:author="Georg Birgisson" w:date="2021-10-06T14:25:00Z">
                <w:pPr/>
              </w:pPrChange>
            </w:pPr>
            <w:del w:id="6770" w:author="Georg Birgisson" w:date="2021-10-06T14:24:00Z">
              <w:r w:rsidRPr="00400D35" w:rsidDel="00EC7212">
                <w:rPr>
                  <w:rFonts w:eastAsia="Times New Roman"/>
                  <w:color w:val="000000"/>
                  <w:lang w:eastAsia="is-IS"/>
                </w:rPr>
                <w:delText xml:space="preserve">BG-4 </w:delText>
              </w:r>
            </w:del>
          </w:p>
        </w:tc>
        <w:tc>
          <w:tcPr>
            <w:tcW w:w="660" w:type="dxa"/>
            <w:tcBorders>
              <w:top w:val="nil"/>
              <w:left w:val="nil"/>
              <w:bottom w:val="single" w:sz="4" w:space="0" w:color="auto"/>
              <w:right w:val="single" w:sz="4" w:space="0" w:color="auto"/>
            </w:tcBorders>
            <w:shd w:val="clear" w:color="auto" w:fill="auto"/>
            <w:noWrap/>
            <w:hideMark/>
          </w:tcPr>
          <w:p w14:paraId="2066F821" w14:textId="7230D6C4" w:rsidR="00400D35" w:rsidRPr="00400D35" w:rsidDel="00EC7212" w:rsidRDefault="00400D35">
            <w:pPr>
              <w:pStyle w:val="BodyText"/>
              <w:rPr>
                <w:del w:id="6771" w:author="Georg Birgisson" w:date="2021-10-06T14:24:00Z"/>
                <w:rFonts w:eastAsia="Times New Roman"/>
                <w:color w:val="000000"/>
                <w:lang w:eastAsia="is-IS"/>
              </w:rPr>
              <w:pPrChange w:id="6772" w:author="Georg Birgisson" w:date="2021-10-06T14:25:00Z">
                <w:pPr>
                  <w:jc w:val="center"/>
                </w:pPr>
              </w:pPrChange>
            </w:pPr>
            <w:del w:id="6773"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2949D00C" w14:textId="2227E505" w:rsidR="00400D35" w:rsidRPr="00400D35" w:rsidDel="00EC7212" w:rsidRDefault="00400D35">
            <w:pPr>
              <w:pStyle w:val="BodyText"/>
              <w:rPr>
                <w:del w:id="6774" w:author="Georg Birgisson" w:date="2021-10-06T14:24:00Z"/>
                <w:rFonts w:eastAsia="Times New Roman"/>
                <w:color w:val="000000"/>
                <w:lang w:eastAsia="is-IS"/>
              </w:rPr>
              <w:pPrChange w:id="6775" w:author="Georg Birgisson" w:date="2021-10-06T14:25:00Z">
                <w:pPr>
                  <w:jc w:val="center"/>
                </w:pPr>
              </w:pPrChange>
            </w:pPr>
            <w:del w:id="6776"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0FBF2FD5" w14:textId="0ED53E65" w:rsidR="00400D35" w:rsidRPr="00400D35" w:rsidDel="00EC7212" w:rsidRDefault="00400D35">
            <w:pPr>
              <w:pStyle w:val="BodyText"/>
              <w:rPr>
                <w:del w:id="6777" w:author="Georg Birgisson" w:date="2021-10-06T14:24:00Z"/>
                <w:rFonts w:eastAsia="Times New Roman"/>
                <w:color w:val="000000"/>
                <w:lang w:eastAsia="is-IS"/>
              </w:rPr>
              <w:pPrChange w:id="6778" w:author="Georg Birgisson" w:date="2021-10-06T14:25:00Z">
                <w:pPr/>
              </w:pPrChange>
            </w:pPr>
            <w:del w:id="6779" w:author="Georg Birgisson" w:date="2021-10-06T14:24:00Z">
              <w:r w:rsidRPr="00400D35" w:rsidDel="00EC7212">
                <w:rPr>
                  <w:rFonts w:eastAsia="Times New Roman"/>
                  <w:color w:val="000000"/>
                  <w:lang w:eastAsia="is-IS"/>
                </w:rPr>
                <w:delText>cac:AccountingSupplierParty</w:delText>
              </w:r>
            </w:del>
          </w:p>
        </w:tc>
        <w:tc>
          <w:tcPr>
            <w:tcW w:w="2954" w:type="dxa"/>
            <w:tcBorders>
              <w:top w:val="nil"/>
              <w:left w:val="nil"/>
              <w:bottom w:val="single" w:sz="4" w:space="0" w:color="auto"/>
              <w:right w:val="single" w:sz="4" w:space="0" w:color="auto"/>
            </w:tcBorders>
            <w:shd w:val="clear" w:color="auto" w:fill="auto"/>
            <w:noWrap/>
            <w:hideMark/>
          </w:tcPr>
          <w:p w14:paraId="349ABF31" w14:textId="6D7AE008" w:rsidR="00400D35" w:rsidRPr="00400D35" w:rsidDel="00EC7212" w:rsidRDefault="00400D35">
            <w:pPr>
              <w:pStyle w:val="BodyText"/>
              <w:rPr>
                <w:del w:id="6780" w:author="Georg Birgisson" w:date="2021-10-06T14:24:00Z"/>
                <w:rFonts w:eastAsia="Times New Roman"/>
                <w:color w:val="000000"/>
                <w:lang w:eastAsia="is-IS"/>
              </w:rPr>
              <w:pPrChange w:id="6781" w:author="Georg Birgisson" w:date="2021-10-06T14:25:00Z">
                <w:pPr/>
              </w:pPrChange>
            </w:pPr>
            <w:del w:id="6782" w:author="Georg Birgisson" w:date="2021-10-06T14:24:00Z">
              <w:r w:rsidRPr="00400D35" w:rsidDel="00EC7212">
                <w:rPr>
                  <w:rFonts w:eastAsia="Times New Roman"/>
                  <w:color w:val="000000"/>
                  <w:lang w:eastAsia="is-IS"/>
                </w:rPr>
                <w:delText> </w:delText>
              </w:r>
            </w:del>
          </w:p>
        </w:tc>
      </w:tr>
      <w:tr w:rsidR="0015709A" w:rsidRPr="00400D35" w:rsidDel="00EC7212" w14:paraId="6161EC4A" w14:textId="0DC1D4A8" w:rsidTr="0015709A">
        <w:trPr>
          <w:trHeight w:val="300"/>
          <w:del w:id="678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EF3815C" w14:textId="5F320037" w:rsidR="00400D35" w:rsidRPr="00400D35" w:rsidDel="00EC7212" w:rsidRDefault="00400D35">
            <w:pPr>
              <w:pStyle w:val="BodyText"/>
              <w:rPr>
                <w:del w:id="6784" w:author="Georg Birgisson" w:date="2021-10-06T14:24:00Z"/>
                <w:rFonts w:eastAsia="Times New Roman"/>
                <w:color w:val="000000"/>
                <w:lang w:eastAsia="is-IS"/>
              </w:rPr>
              <w:pPrChange w:id="6785" w:author="Georg Birgisson" w:date="2021-10-06T14:25:00Z">
                <w:pPr>
                  <w:jc w:val="right"/>
                </w:pPr>
              </w:pPrChange>
            </w:pPr>
            <w:del w:id="6786" w:author="Georg Birgisson" w:date="2021-10-06T14:24:00Z">
              <w:r w:rsidRPr="00400D35" w:rsidDel="00EC7212">
                <w:rPr>
                  <w:rFonts w:eastAsia="Times New Roman"/>
                  <w:color w:val="000000"/>
                  <w:lang w:eastAsia="is-IS"/>
                </w:rPr>
                <w:delText>49</w:delText>
              </w:r>
            </w:del>
          </w:p>
        </w:tc>
        <w:tc>
          <w:tcPr>
            <w:tcW w:w="915" w:type="dxa"/>
            <w:tcBorders>
              <w:top w:val="nil"/>
              <w:left w:val="nil"/>
              <w:bottom w:val="single" w:sz="4" w:space="0" w:color="auto"/>
              <w:right w:val="single" w:sz="4" w:space="0" w:color="auto"/>
            </w:tcBorders>
            <w:shd w:val="clear" w:color="auto" w:fill="auto"/>
            <w:noWrap/>
            <w:hideMark/>
          </w:tcPr>
          <w:p w14:paraId="5EB690F8" w14:textId="3C61DAE0" w:rsidR="00400D35" w:rsidRPr="00400D35" w:rsidDel="00EC7212" w:rsidRDefault="00400D35">
            <w:pPr>
              <w:pStyle w:val="BodyText"/>
              <w:rPr>
                <w:del w:id="6787" w:author="Georg Birgisson" w:date="2021-10-06T14:24:00Z"/>
                <w:rFonts w:eastAsia="Times New Roman"/>
                <w:color w:val="000000"/>
                <w:lang w:eastAsia="is-IS"/>
              </w:rPr>
              <w:pPrChange w:id="6788" w:author="Georg Birgisson" w:date="2021-10-06T14:25:00Z">
                <w:pPr/>
              </w:pPrChange>
            </w:pPr>
            <w:del w:id="6789" w:author="Georg Birgisson" w:date="2021-10-06T14:24:00Z">
              <w:r w:rsidRPr="00400D35" w:rsidDel="00EC7212">
                <w:rPr>
                  <w:rFonts w:eastAsia="Times New Roman"/>
                  <w:color w:val="000000"/>
                  <w:lang w:eastAsia="is-IS"/>
                </w:rPr>
                <w:delText xml:space="preserve">BT-27 </w:delText>
              </w:r>
            </w:del>
          </w:p>
        </w:tc>
        <w:tc>
          <w:tcPr>
            <w:tcW w:w="660" w:type="dxa"/>
            <w:tcBorders>
              <w:top w:val="nil"/>
              <w:left w:val="nil"/>
              <w:bottom w:val="single" w:sz="4" w:space="0" w:color="auto"/>
              <w:right w:val="single" w:sz="4" w:space="0" w:color="auto"/>
            </w:tcBorders>
            <w:shd w:val="clear" w:color="auto" w:fill="auto"/>
            <w:noWrap/>
            <w:hideMark/>
          </w:tcPr>
          <w:p w14:paraId="1CE45F53" w14:textId="295B3285" w:rsidR="00400D35" w:rsidRPr="00400D35" w:rsidDel="00EC7212" w:rsidRDefault="00400D35">
            <w:pPr>
              <w:pStyle w:val="BodyText"/>
              <w:rPr>
                <w:del w:id="6790" w:author="Georg Birgisson" w:date="2021-10-06T14:24:00Z"/>
                <w:rFonts w:eastAsia="Times New Roman"/>
                <w:color w:val="000000"/>
                <w:lang w:eastAsia="is-IS"/>
              </w:rPr>
              <w:pPrChange w:id="6791" w:author="Georg Birgisson" w:date="2021-10-06T14:25:00Z">
                <w:pPr>
                  <w:jc w:val="center"/>
                </w:pPr>
              </w:pPrChange>
            </w:pPr>
            <w:del w:id="6792" w:author="Georg Birgisson" w:date="2021-10-06T14:24:00Z">
              <w:r w:rsidRPr="00400D35" w:rsidDel="00EC7212">
                <w:rPr>
                  <w:rFonts w:eastAsia="Times New Roman"/>
                  <w:color w:val="000000"/>
                  <w:lang w:eastAsia="is-IS"/>
                </w:rPr>
                <w:delText>ólíkt</w:delText>
              </w:r>
            </w:del>
          </w:p>
        </w:tc>
        <w:tc>
          <w:tcPr>
            <w:tcW w:w="586" w:type="dxa"/>
            <w:tcBorders>
              <w:top w:val="nil"/>
              <w:left w:val="nil"/>
              <w:bottom w:val="single" w:sz="4" w:space="0" w:color="auto"/>
              <w:right w:val="single" w:sz="4" w:space="0" w:color="auto"/>
            </w:tcBorders>
            <w:shd w:val="clear" w:color="auto" w:fill="auto"/>
            <w:noWrap/>
            <w:hideMark/>
          </w:tcPr>
          <w:p w14:paraId="0029B5D8" w14:textId="6B279D1E" w:rsidR="00400D35" w:rsidRPr="00400D35" w:rsidDel="00EC7212" w:rsidRDefault="00400D35">
            <w:pPr>
              <w:pStyle w:val="BodyText"/>
              <w:rPr>
                <w:del w:id="6793" w:author="Georg Birgisson" w:date="2021-10-06T14:24:00Z"/>
                <w:rFonts w:eastAsia="Times New Roman"/>
                <w:color w:val="000000"/>
                <w:lang w:eastAsia="is-IS"/>
              </w:rPr>
              <w:pPrChange w:id="6794" w:author="Georg Birgisson" w:date="2021-10-06T14:25:00Z">
                <w:pPr>
                  <w:jc w:val="center"/>
                </w:pPr>
              </w:pPrChange>
            </w:pPr>
            <w:del w:id="6795"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5B31C5E8" w14:textId="0D3D9FB6" w:rsidR="00400D35" w:rsidRPr="00400D35" w:rsidDel="00EC7212" w:rsidRDefault="00400D35">
            <w:pPr>
              <w:pStyle w:val="BodyText"/>
              <w:rPr>
                <w:del w:id="6796" w:author="Georg Birgisson" w:date="2021-10-06T14:24:00Z"/>
                <w:rFonts w:eastAsia="Times New Roman"/>
                <w:color w:val="000000"/>
                <w:lang w:eastAsia="is-IS"/>
              </w:rPr>
              <w:pPrChange w:id="6797" w:author="Georg Birgisson" w:date="2021-10-06T14:25:00Z">
                <w:pPr/>
              </w:pPrChange>
            </w:pPr>
            <w:del w:id="6798" w:author="Georg Birgisson" w:date="2021-10-06T14:24:00Z">
              <w:r w:rsidRPr="00400D35" w:rsidDel="00EC7212">
                <w:rPr>
                  <w:rFonts w:eastAsia="Times New Roman"/>
                  <w:color w:val="000000"/>
                  <w:lang w:eastAsia="is-IS"/>
                </w:rPr>
                <w:delText>cac:AccountingSupplierParty/cac:PartyLegalEntity/cbc:RegistrationName</w:delText>
              </w:r>
            </w:del>
          </w:p>
        </w:tc>
        <w:tc>
          <w:tcPr>
            <w:tcW w:w="2954" w:type="dxa"/>
            <w:tcBorders>
              <w:top w:val="nil"/>
              <w:left w:val="nil"/>
              <w:bottom w:val="single" w:sz="4" w:space="0" w:color="auto"/>
              <w:right w:val="single" w:sz="4" w:space="0" w:color="auto"/>
            </w:tcBorders>
            <w:shd w:val="clear" w:color="auto" w:fill="auto"/>
            <w:noWrap/>
            <w:hideMark/>
          </w:tcPr>
          <w:p w14:paraId="1F823618" w14:textId="6FD65D2F" w:rsidR="00400D35" w:rsidRPr="00400D35" w:rsidDel="00EC7212" w:rsidRDefault="00400D35">
            <w:pPr>
              <w:pStyle w:val="BodyText"/>
              <w:rPr>
                <w:del w:id="6799" w:author="Georg Birgisson" w:date="2021-10-06T14:24:00Z"/>
                <w:rFonts w:eastAsia="Times New Roman"/>
                <w:color w:val="000000"/>
                <w:lang w:eastAsia="is-IS"/>
              </w:rPr>
              <w:pPrChange w:id="6800" w:author="Georg Birgisson" w:date="2021-10-06T14:25:00Z">
                <w:pPr/>
              </w:pPrChange>
            </w:pPr>
            <w:del w:id="6801" w:author="Georg Birgisson" w:date="2021-10-06T14:24:00Z">
              <w:r w:rsidRPr="00400D35" w:rsidDel="00EC7212">
                <w:rPr>
                  <w:rFonts w:eastAsia="Times New Roman"/>
                  <w:color w:val="000000"/>
                  <w:lang w:eastAsia="is-IS"/>
                </w:rPr>
                <w:delText> </w:delText>
              </w:r>
            </w:del>
          </w:p>
        </w:tc>
      </w:tr>
      <w:tr w:rsidR="0015709A" w:rsidRPr="00400D35" w:rsidDel="00EC7212" w14:paraId="4D3B253F" w14:textId="51093B3F" w:rsidTr="0015709A">
        <w:trPr>
          <w:trHeight w:val="300"/>
          <w:del w:id="680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4B2CE38" w14:textId="2815B513" w:rsidR="00400D35" w:rsidRPr="00400D35" w:rsidDel="00EC7212" w:rsidRDefault="00400D35">
            <w:pPr>
              <w:pStyle w:val="BodyText"/>
              <w:rPr>
                <w:del w:id="6803" w:author="Georg Birgisson" w:date="2021-10-06T14:24:00Z"/>
                <w:rFonts w:eastAsia="Times New Roman"/>
                <w:color w:val="000000"/>
                <w:lang w:eastAsia="is-IS"/>
              </w:rPr>
              <w:pPrChange w:id="6804" w:author="Georg Birgisson" w:date="2021-10-06T14:25:00Z">
                <w:pPr>
                  <w:jc w:val="right"/>
                </w:pPr>
              </w:pPrChange>
            </w:pPr>
            <w:del w:id="6805" w:author="Georg Birgisson" w:date="2021-10-06T14:24:00Z">
              <w:r w:rsidRPr="00400D35" w:rsidDel="00EC7212">
                <w:rPr>
                  <w:rFonts w:eastAsia="Times New Roman"/>
                  <w:color w:val="000000"/>
                  <w:lang w:eastAsia="is-IS"/>
                </w:rPr>
                <w:delText>50</w:delText>
              </w:r>
            </w:del>
          </w:p>
        </w:tc>
        <w:tc>
          <w:tcPr>
            <w:tcW w:w="915" w:type="dxa"/>
            <w:tcBorders>
              <w:top w:val="nil"/>
              <w:left w:val="nil"/>
              <w:bottom w:val="single" w:sz="4" w:space="0" w:color="auto"/>
              <w:right w:val="single" w:sz="4" w:space="0" w:color="auto"/>
            </w:tcBorders>
            <w:shd w:val="clear" w:color="auto" w:fill="auto"/>
            <w:noWrap/>
            <w:hideMark/>
          </w:tcPr>
          <w:p w14:paraId="5A9DED12" w14:textId="4D7F6282" w:rsidR="00400D35" w:rsidRPr="00400D35" w:rsidDel="00EC7212" w:rsidRDefault="00400D35">
            <w:pPr>
              <w:pStyle w:val="BodyText"/>
              <w:rPr>
                <w:del w:id="6806" w:author="Georg Birgisson" w:date="2021-10-06T14:24:00Z"/>
                <w:rFonts w:eastAsia="Times New Roman"/>
                <w:color w:val="000000"/>
                <w:lang w:eastAsia="is-IS"/>
              </w:rPr>
              <w:pPrChange w:id="6807" w:author="Georg Birgisson" w:date="2021-10-06T14:25:00Z">
                <w:pPr/>
              </w:pPrChange>
            </w:pPr>
            <w:del w:id="6808" w:author="Georg Birgisson" w:date="2021-10-06T14:24:00Z">
              <w:r w:rsidRPr="00400D35" w:rsidDel="00EC7212">
                <w:rPr>
                  <w:rFonts w:eastAsia="Times New Roman"/>
                  <w:color w:val="000000"/>
                  <w:lang w:eastAsia="is-IS"/>
                </w:rPr>
                <w:delText xml:space="preserve">BT-28 </w:delText>
              </w:r>
            </w:del>
          </w:p>
        </w:tc>
        <w:tc>
          <w:tcPr>
            <w:tcW w:w="660" w:type="dxa"/>
            <w:tcBorders>
              <w:top w:val="nil"/>
              <w:left w:val="nil"/>
              <w:bottom w:val="single" w:sz="4" w:space="0" w:color="auto"/>
              <w:right w:val="single" w:sz="4" w:space="0" w:color="auto"/>
            </w:tcBorders>
            <w:shd w:val="clear" w:color="auto" w:fill="auto"/>
            <w:noWrap/>
            <w:hideMark/>
          </w:tcPr>
          <w:p w14:paraId="779CA440" w14:textId="448533F4" w:rsidR="00400D35" w:rsidRPr="00400D35" w:rsidDel="00EC7212" w:rsidRDefault="00400D35">
            <w:pPr>
              <w:pStyle w:val="BodyText"/>
              <w:rPr>
                <w:del w:id="6809" w:author="Georg Birgisson" w:date="2021-10-06T14:24:00Z"/>
                <w:rFonts w:eastAsia="Times New Roman"/>
                <w:color w:val="000000"/>
                <w:lang w:eastAsia="is-IS"/>
              </w:rPr>
              <w:pPrChange w:id="6810" w:author="Georg Birgisson" w:date="2021-10-06T14:25:00Z">
                <w:pPr>
                  <w:jc w:val="center"/>
                </w:pPr>
              </w:pPrChange>
            </w:pPr>
            <w:del w:id="6811"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4F562DD9" w14:textId="7F8CAA10" w:rsidR="00400D35" w:rsidRPr="00400D35" w:rsidDel="00EC7212" w:rsidRDefault="00400D35">
            <w:pPr>
              <w:pStyle w:val="BodyText"/>
              <w:rPr>
                <w:del w:id="6812" w:author="Georg Birgisson" w:date="2021-10-06T14:24:00Z"/>
                <w:rFonts w:eastAsia="Times New Roman"/>
                <w:color w:val="000000"/>
                <w:lang w:eastAsia="is-IS"/>
              </w:rPr>
              <w:pPrChange w:id="6813" w:author="Georg Birgisson" w:date="2021-10-06T14:25:00Z">
                <w:pPr>
                  <w:jc w:val="center"/>
                </w:pPr>
              </w:pPrChange>
            </w:pPr>
            <w:del w:id="6814"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3829CEC0" w14:textId="0CCB7E11" w:rsidR="00400D35" w:rsidRPr="00400D35" w:rsidDel="00EC7212" w:rsidRDefault="00400D35">
            <w:pPr>
              <w:pStyle w:val="BodyText"/>
              <w:rPr>
                <w:del w:id="6815" w:author="Georg Birgisson" w:date="2021-10-06T14:24:00Z"/>
                <w:rFonts w:eastAsia="Times New Roman"/>
                <w:color w:val="000000"/>
                <w:lang w:eastAsia="is-IS"/>
              </w:rPr>
              <w:pPrChange w:id="6816" w:author="Georg Birgisson" w:date="2021-10-06T14:25:00Z">
                <w:pPr/>
              </w:pPrChange>
            </w:pPr>
            <w:del w:id="6817" w:author="Georg Birgisson" w:date="2021-10-06T14:24:00Z">
              <w:r w:rsidRPr="00400D35" w:rsidDel="00EC7212">
                <w:rPr>
                  <w:rFonts w:eastAsia="Times New Roman"/>
                  <w:color w:val="000000"/>
                  <w:lang w:eastAsia="is-IS"/>
                </w:rPr>
                <w:delText>cac:AccountingSupplierParty/cac:Party/cac:PartyName/cbc:Name</w:delText>
              </w:r>
            </w:del>
          </w:p>
        </w:tc>
        <w:tc>
          <w:tcPr>
            <w:tcW w:w="2954" w:type="dxa"/>
            <w:tcBorders>
              <w:top w:val="nil"/>
              <w:left w:val="nil"/>
              <w:bottom w:val="single" w:sz="4" w:space="0" w:color="auto"/>
              <w:right w:val="single" w:sz="4" w:space="0" w:color="auto"/>
            </w:tcBorders>
            <w:shd w:val="clear" w:color="auto" w:fill="auto"/>
            <w:noWrap/>
            <w:hideMark/>
          </w:tcPr>
          <w:p w14:paraId="36ED6B53" w14:textId="7DF23C88" w:rsidR="00400D35" w:rsidRPr="00400D35" w:rsidDel="00EC7212" w:rsidRDefault="00400D35">
            <w:pPr>
              <w:pStyle w:val="BodyText"/>
              <w:rPr>
                <w:del w:id="6818" w:author="Georg Birgisson" w:date="2021-10-06T14:24:00Z"/>
                <w:rFonts w:eastAsia="Times New Roman"/>
                <w:color w:val="000000"/>
                <w:lang w:eastAsia="is-IS"/>
              </w:rPr>
              <w:pPrChange w:id="6819" w:author="Georg Birgisson" w:date="2021-10-06T14:25:00Z">
                <w:pPr/>
              </w:pPrChange>
            </w:pPr>
            <w:del w:id="6820" w:author="Georg Birgisson" w:date="2021-10-06T14:24:00Z">
              <w:r w:rsidRPr="00400D35" w:rsidDel="00EC7212">
                <w:rPr>
                  <w:rFonts w:eastAsia="Times New Roman"/>
                  <w:color w:val="000000"/>
                  <w:lang w:eastAsia="is-IS"/>
                </w:rPr>
                <w:delText> </w:delText>
              </w:r>
            </w:del>
          </w:p>
        </w:tc>
      </w:tr>
      <w:tr w:rsidR="0015709A" w:rsidRPr="00400D35" w:rsidDel="00EC7212" w14:paraId="7C01FD74" w14:textId="74648D41" w:rsidTr="0015709A">
        <w:trPr>
          <w:trHeight w:val="300"/>
          <w:del w:id="682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110B069" w14:textId="362BB055" w:rsidR="00400D35" w:rsidRPr="00400D35" w:rsidDel="00EC7212" w:rsidRDefault="00400D35">
            <w:pPr>
              <w:pStyle w:val="BodyText"/>
              <w:rPr>
                <w:del w:id="6822" w:author="Georg Birgisson" w:date="2021-10-06T14:24:00Z"/>
                <w:rFonts w:eastAsia="Times New Roman"/>
                <w:color w:val="000000"/>
                <w:lang w:eastAsia="is-IS"/>
              </w:rPr>
              <w:pPrChange w:id="6823" w:author="Georg Birgisson" w:date="2021-10-06T14:25:00Z">
                <w:pPr>
                  <w:jc w:val="right"/>
                </w:pPr>
              </w:pPrChange>
            </w:pPr>
            <w:del w:id="6824" w:author="Georg Birgisson" w:date="2021-10-06T14:24:00Z">
              <w:r w:rsidRPr="00400D35" w:rsidDel="00EC7212">
                <w:rPr>
                  <w:rFonts w:eastAsia="Times New Roman"/>
                  <w:color w:val="000000"/>
                  <w:lang w:eastAsia="is-IS"/>
                </w:rPr>
                <w:delText>51</w:delText>
              </w:r>
            </w:del>
          </w:p>
        </w:tc>
        <w:tc>
          <w:tcPr>
            <w:tcW w:w="915" w:type="dxa"/>
            <w:tcBorders>
              <w:top w:val="nil"/>
              <w:left w:val="nil"/>
              <w:bottom w:val="single" w:sz="4" w:space="0" w:color="auto"/>
              <w:right w:val="single" w:sz="4" w:space="0" w:color="auto"/>
            </w:tcBorders>
            <w:shd w:val="clear" w:color="auto" w:fill="auto"/>
            <w:noWrap/>
            <w:hideMark/>
          </w:tcPr>
          <w:p w14:paraId="284C93C6" w14:textId="5551BC6B" w:rsidR="00400D35" w:rsidRPr="00400D35" w:rsidDel="00EC7212" w:rsidRDefault="00400D35">
            <w:pPr>
              <w:pStyle w:val="BodyText"/>
              <w:rPr>
                <w:del w:id="6825" w:author="Georg Birgisson" w:date="2021-10-06T14:24:00Z"/>
                <w:rFonts w:eastAsia="Times New Roman"/>
                <w:color w:val="000000"/>
                <w:lang w:eastAsia="is-IS"/>
              </w:rPr>
              <w:pPrChange w:id="6826" w:author="Georg Birgisson" w:date="2021-10-06T14:25:00Z">
                <w:pPr/>
              </w:pPrChange>
            </w:pPr>
            <w:del w:id="6827" w:author="Georg Birgisson" w:date="2021-10-06T14:24:00Z">
              <w:r w:rsidRPr="00400D35" w:rsidDel="00EC7212">
                <w:rPr>
                  <w:rFonts w:eastAsia="Times New Roman"/>
                  <w:color w:val="000000"/>
                  <w:lang w:eastAsia="is-IS"/>
                </w:rPr>
                <w:delText xml:space="preserve">BT-29 </w:delText>
              </w:r>
            </w:del>
          </w:p>
        </w:tc>
        <w:tc>
          <w:tcPr>
            <w:tcW w:w="660" w:type="dxa"/>
            <w:tcBorders>
              <w:top w:val="nil"/>
              <w:left w:val="nil"/>
              <w:bottom w:val="single" w:sz="4" w:space="0" w:color="auto"/>
              <w:right w:val="single" w:sz="4" w:space="0" w:color="auto"/>
            </w:tcBorders>
            <w:shd w:val="clear" w:color="auto" w:fill="auto"/>
            <w:noWrap/>
            <w:hideMark/>
          </w:tcPr>
          <w:p w14:paraId="1CCDCE80" w14:textId="55FA1B7F" w:rsidR="00400D35" w:rsidRPr="00400D35" w:rsidDel="00EC7212" w:rsidRDefault="00400D35">
            <w:pPr>
              <w:pStyle w:val="BodyText"/>
              <w:rPr>
                <w:del w:id="6828" w:author="Georg Birgisson" w:date="2021-10-06T14:24:00Z"/>
                <w:rFonts w:eastAsia="Times New Roman"/>
                <w:color w:val="000000"/>
                <w:lang w:eastAsia="is-IS"/>
              </w:rPr>
              <w:pPrChange w:id="6829" w:author="Georg Birgisson" w:date="2021-10-06T14:25:00Z">
                <w:pPr>
                  <w:jc w:val="center"/>
                </w:pPr>
              </w:pPrChange>
            </w:pPr>
            <w:del w:id="6830"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1E77C77D" w14:textId="7FA31FA8" w:rsidR="00400D35" w:rsidRPr="00400D35" w:rsidDel="00EC7212" w:rsidRDefault="00400D35">
            <w:pPr>
              <w:pStyle w:val="BodyText"/>
              <w:rPr>
                <w:del w:id="6831" w:author="Georg Birgisson" w:date="2021-10-06T14:24:00Z"/>
                <w:rFonts w:eastAsia="Times New Roman"/>
                <w:color w:val="000000"/>
                <w:lang w:eastAsia="is-IS"/>
              </w:rPr>
              <w:pPrChange w:id="6832" w:author="Georg Birgisson" w:date="2021-10-06T14:25:00Z">
                <w:pPr>
                  <w:jc w:val="center"/>
                </w:pPr>
              </w:pPrChange>
            </w:pPr>
            <w:del w:id="6833"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742CC8B8" w14:textId="6AB4E73A" w:rsidR="00400D35" w:rsidRPr="00400D35" w:rsidDel="00EC7212" w:rsidRDefault="00400D35">
            <w:pPr>
              <w:pStyle w:val="BodyText"/>
              <w:rPr>
                <w:del w:id="6834" w:author="Georg Birgisson" w:date="2021-10-06T14:24:00Z"/>
                <w:rFonts w:eastAsia="Times New Roman"/>
                <w:color w:val="000000"/>
                <w:lang w:eastAsia="is-IS"/>
              </w:rPr>
              <w:pPrChange w:id="6835" w:author="Georg Birgisson" w:date="2021-10-06T14:25:00Z">
                <w:pPr/>
              </w:pPrChange>
            </w:pPr>
            <w:del w:id="6836" w:author="Georg Birgisson" w:date="2021-10-06T14:24:00Z">
              <w:r w:rsidRPr="00400D35" w:rsidDel="00EC7212">
                <w:rPr>
                  <w:rFonts w:eastAsia="Times New Roman"/>
                  <w:color w:val="000000"/>
                  <w:lang w:eastAsia="is-IS"/>
                </w:rPr>
                <w:delText>cac:AccountingSupplierParty/cac:Party/cac:PartyIdentification/cbc:ID</w:delText>
              </w:r>
            </w:del>
          </w:p>
        </w:tc>
        <w:tc>
          <w:tcPr>
            <w:tcW w:w="2954" w:type="dxa"/>
            <w:tcBorders>
              <w:top w:val="nil"/>
              <w:left w:val="nil"/>
              <w:bottom w:val="single" w:sz="4" w:space="0" w:color="auto"/>
              <w:right w:val="single" w:sz="4" w:space="0" w:color="auto"/>
            </w:tcBorders>
            <w:shd w:val="clear" w:color="auto" w:fill="auto"/>
            <w:noWrap/>
            <w:hideMark/>
          </w:tcPr>
          <w:p w14:paraId="751D3187" w14:textId="59AD9CC8" w:rsidR="00400D35" w:rsidRPr="00400D35" w:rsidDel="00EC7212" w:rsidRDefault="00400D35">
            <w:pPr>
              <w:pStyle w:val="BodyText"/>
              <w:rPr>
                <w:del w:id="6837" w:author="Georg Birgisson" w:date="2021-10-06T14:24:00Z"/>
                <w:rFonts w:eastAsia="Times New Roman"/>
                <w:color w:val="000000"/>
                <w:lang w:eastAsia="is-IS"/>
              </w:rPr>
              <w:pPrChange w:id="6838" w:author="Georg Birgisson" w:date="2021-10-06T14:25:00Z">
                <w:pPr/>
              </w:pPrChange>
            </w:pPr>
            <w:del w:id="6839" w:author="Georg Birgisson" w:date="2021-10-06T14:24:00Z">
              <w:r w:rsidRPr="00400D35" w:rsidDel="00EC7212">
                <w:rPr>
                  <w:rFonts w:eastAsia="Times New Roman"/>
                  <w:color w:val="000000"/>
                  <w:lang w:eastAsia="is-IS"/>
                </w:rPr>
                <w:delText> </w:delText>
              </w:r>
            </w:del>
          </w:p>
        </w:tc>
      </w:tr>
      <w:tr w:rsidR="0015709A" w:rsidRPr="00400D35" w:rsidDel="00EC7212" w14:paraId="6E73C0F3" w14:textId="46755275" w:rsidTr="0015709A">
        <w:trPr>
          <w:trHeight w:val="300"/>
          <w:del w:id="684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3653D41" w14:textId="22101E20" w:rsidR="00400D35" w:rsidRPr="00400D35" w:rsidDel="00EC7212" w:rsidRDefault="00400D35">
            <w:pPr>
              <w:pStyle w:val="BodyText"/>
              <w:rPr>
                <w:del w:id="6841" w:author="Georg Birgisson" w:date="2021-10-06T14:24:00Z"/>
                <w:rFonts w:eastAsia="Times New Roman"/>
                <w:color w:val="000000"/>
                <w:lang w:eastAsia="is-IS"/>
              </w:rPr>
              <w:pPrChange w:id="6842" w:author="Georg Birgisson" w:date="2021-10-06T14:25:00Z">
                <w:pPr>
                  <w:jc w:val="right"/>
                </w:pPr>
              </w:pPrChange>
            </w:pPr>
            <w:del w:id="6843" w:author="Georg Birgisson" w:date="2021-10-06T14:24:00Z">
              <w:r w:rsidRPr="00400D35" w:rsidDel="00EC7212">
                <w:rPr>
                  <w:rFonts w:eastAsia="Times New Roman"/>
                  <w:color w:val="000000"/>
                  <w:lang w:eastAsia="is-IS"/>
                </w:rPr>
                <w:delText>56</w:delText>
              </w:r>
            </w:del>
          </w:p>
        </w:tc>
        <w:tc>
          <w:tcPr>
            <w:tcW w:w="915" w:type="dxa"/>
            <w:tcBorders>
              <w:top w:val="nil"/>
              <w:left w:val="nil"/>
              <w:bottom w:val="single" w:sz="4" w:space="0" w:color="auto"/>
              <w:right w:val="single" w:sz="4" w:space="0" w:color="auto"/>
            </w:tcBorders>
            <w:shd w:val="clear" w:color="auto" w:fill="auto"/>
            <w:noWrap/>
            <w:hideMark/>
          </w:tcPr>
          <w:p w14:paraId="0DEBD908" w14:textId="14B0D2F8" w:rsidR="00400D35" w:rsidRPr="00400D35" w:rsidDel="00EC7212" w:rsidRDefault="00400D35">
            <w:pPr>
              <w:pStyle w:val="BodyText"/>
              <w:rPr>
                <w:del w:id="6844" w:author="Georg Birgisson" w:date="2021-10-06T14:24:00Z"/>
                <w:rFonts w:eastAsia="Times New Roman"/>
                <w:color w:val="000000"/>
                <w:lang w:eastAsia="is-IS"/>
              </w:rPr>
              <w:pPrChange w:id="6845" w:author="Georg Birgisson" w:date="2021-10-06T14:25:00Z">
                <w:pPr/>
              </w:pPrChange>
            </w:pPr>
            <w:del w:id="6846" w:author="Georg Birgisson" w:date="2021-10-06T14:24:00Z">
              <w:r w:rsidRPr="00400D35" w:rsidDel="00EC7212">
                <w:rPr>
                  <w:rFonts w:eastAsia="Times New Roman"/>
                  <w:color w:val="000000"/>
                  <w:lang w:eastAsia="is-IS"/>
                </w:rPr>
                <w:delText>BT-29-1</w:delText>
              </w:r>
            </w:del>
          </w:p>
        </w:tc>
        <w:tc>
          <w:tcPr>
            <w:tcW w:w="660" w:type="dxa"/>
            <w:tcBorders>
              <w:top w:val="nil"/>
              <w:left w:val="nil"/>
              <w:bottom w:val="single" w:sz="4" w:space="0" w:color="auto"/>
              <w:right w:val="single" w:sz="4" w:space="0" w:color="auto"/>
            </w:tcBorders>
            <w:shd w:val="clear" w:color="auto" w:fill="auto"/>
            <w:noWrap/>
            <w:hideMark/>
          </w:tcPr>
          <w:p w14:paraId="2BF1C978" w14:textId="59FE4872" w:rsidR="00400D35" w:rsidRPr="00400D35" w:rsidDel="00EC7212" w:rsidRDefault="00400D35">
            <w:pPr>
              <w:pStyle w:val="BodyText"/>
              <w:rPr>
                <w:del w:id="6847" w:author="Georg Birgisson" w:date="2021-10-06T14:24:00Z"/>
                <w:rFonts w:eastAsia="Times New Roman"/>
                <w:color w:val="000000"/>
                <w:lang w:eastAsia="is-IS"/>
              </w:rPr>
              <w:pPrChange w:id="6848" w:author="Georg Birgisson" w:date="2021-10-06T14:25:00Z">
                <w:pPr>
                  <w:jc w:val="center"/>
                </w:pPr>
              </w:pPrChange>
            </w:pPr>
            <w:del w:id="6849"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75CAD7F5" w14:textId="01B210A0" w:rsidR="00400D35" w:rsidRPr="00400D35" w:rsidDel="00EC7212" w:rsidRDefault="00400D35">
            <w:pPr>
              <w:pStyle w:val="BodyText"/>
              <w:rPr>
                <w:del w:id="6850" w:author="Georg Birgisson" w:date="2021-10-06T14:24:00Z"/>
                <w:rFonts w:eastAsia="Times New Roman"/>
                <w:color w:val="000000"/>
                <w:lang w:eastAsia="is-IS"/>
              </w:rPr>
              <w:pPrChange w:id="6851" w:author="Georg Birgisson" w:date="2021-10-06T14:25:00Z">
                <w:pPr>
                  <w:jc w:val="center"/>
                </w:pPr>
              </w:pPrChange>
            </w:pPr>
            <w:del w:id="6852"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01CBCA45" w14:textId="25361DF0" w:rsidR="00400D35" w:rsidRPr="00400D35" w:rsidDel="00EC7212" w:rsidRDefault="00400D35">
            <w:pPr>
              <w:pStyle w:val="BodyText"/>
              <w:rPr>
                <w:del w:id="6853" w:author="Georg Birgisson" w:date="2021-10-06T14:24:00Z"/>
                <w:rFonts w:eastAsia="Times New Roman"/>
                <w:color w:val="000000"/>
                <w:lang w:eastAsia="is-IS"/>
              </w:rPr>
              <w:pPrChange w:id="6854" w:author="Georg Birgisson" w:date="2021-10-06T14:25:00Z">
                <w:pPr/>
              </w:pPrChange>
            </w:pPr>
            <w:del w:id="6855" w:author="Georg Birgisson" w:date="2021-10-06T14:24:00Z">
              <w:r w:rsidRPr="00400D35" w:rsidDel="00EC7212">
                <w:rPr>
                  <w:rFonts w:eastAsia="Times New Roman"/>
                  <w:color w:val="000000"/>
                  <w:lang w:eastAsia="is-IS"/>
                </w:rPr>
                <w:delText>cac:AccountingSupplierParty/cac:Party/cac:PartyIdentification/cbc:ID/@schemeID</w:delText>
              </w:r>
            </w:del>
          </w:p>
        </w:tc>
        <w:tc>
          <w:tcPr>
            <w:tcW w:w="2954" w:type="dxa"/>
            <w:tcBorders>
              <w:top w:val="nil"/>
              <w:left w:val="nil"/>
              <w:bottom w:val="single" w:sz="4" w:space="0" w:color="auto"/>
              <w:right w:val="single" w:sz="4" w:space="0" w:color="auto"/>
            </w:tcBorders>
            <w:shd w:val="clear" w:color="auto" w:fill="auto"/>
            <w:noWrap/>
            <w:hideMark/>
          </w:tcPr>
          <w:p w14:paraId="021B5AB7" w14:textId="0728E211" w:rsidR="00400D35" w:rsidRPr="00400D35" w:rsidDel="00EC7212" w:rsidRDefault="00400D35">
            <w:pPr>
              <w:pStyle w:val="BodyText"/>
              <w:rPr>
                <w:del w:id="6856" w:author="Georg Birgisson" w:date="2021-10-06T14:24:00Z"/>
                <w:rFonts w:eastAsia="Times New Roman"/>
                <w:color w:val="000000"/>
                <w:lang w:eastAsia="is-IS"/>
              </w:rPr>
              <w:pPrChange w:id="6857" w:author="Georg Birgisson" w:date="2021-10-06T14:25:00Z">
                <w:pPr/>
              </w:pPrChange>
            </w:pPr>
            <w:del w:id="6858" w:author="Georg Birgisson" w:date="2021-10-06T14:24:00Z">
              <w:r w:rsidRPr="00400D35" w:rsidDel="00EC7212">
                <w:rPr>
                  <w:rFonts w:eastAsia="Times New Roman"/>
                  <w:color w:val="000000"/>
                  <w:lang w:eastAsia="is-IS"/>
                </w:rPr>
                <w:delText> </w:delText>
              </w:r>
            </w:del>
          </w:p>
        </w:tc>
      </w:tr>
      <w:tr w:rsidR="0015709A" w:rsidRPr="00400D35" w:rsidDel="00EC7212" w14:paraId="553F28B6" w14:textId="2A892AD0" w:rsidTr="0015709A">
        <w:trPr>
          <w:trHeight w:val="300"/>
          <w:del w:id="685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9BE0A07" w14:textId="1759867E" w:rsidR="00400D35" w:rsidRPr="00400D35" w:rsidDel="00EC7212" w:rsidRDefault="00400D35">
            <w:pPr>
              <w:pStyle w:val="BodyText"/>
              <w:rPr>
                <w:del w:id="6860" w:author="Georg Birgisson" w:date="2021-10-06T14:24:00Z"/>
                <w:rFonts w:eastAsia="Times New Roman"/>
                <w:color w:val="000000"/>
                <w:lang w:eastAsia="is-IS"/>
              </w:rPr>
              <w:pPrChange w:id="6861" w:author="Georg Birgisson" w:date="2021-10-06T14:25:00Z">
                <w:pPr>
                  <w:jc w:val="right"/>
                </w:pPr>
              </w:pPrChange>
            </w:pPr>
            <w:del w:id="6862" w:author="Georg Birgisson" w:date="2021-10-06T14:24:00Z">
              <w:r w:rsidRPr="00400D35" w:rsidDel="00EC7212">
                <w:rPr>
                  <w:rFonts w:eastAsia="Times New Roman"/>
                  <w:color w:val="000000"/>
                  <w:lang w:eastAsia="is-IS"/>
                </w:rPr>
                <w:delText>57</w:delText>
              </w:r>
            </w:del>
          </w:p>
        </w:tc>
        <w:tc>
          <w:tcPr>
            <w:tcW w:w="915" w:type="dxa"/>
            <w:tcBorders>
              <w:top w:val="nil"/>
              <w:left w:val="nil"/>
              <w:bottom w:val="single" w:sz="4" w:space="0" w:color="auto"/>
              <w:right w:val="single" w:sz="4" w:space="0" w:color="auto"/>
            </w:tcBorders>
            <w:shd w:val="clear" w:color="auto" w:fill="auto"/>
            <w:noWrap/>
            <w:hideMark/>
          </w:tcPr>
          <w:p w14:paraId="3A93AC80" w14:textId="1143ED9E" w:rsidR="00400D35" w:rsidRPr="00400D35" w:rsidDel="00EC7212" w:rsidRDefault="00400D35">
            <w:pPr>
              <w:pStyle w:val="BodyText"/>
              <w:rPr>
                <w:del w:id="6863" w:author="Georg Birgisson" w:date="2021-10-06T14:24:00Z"/>
                <w:rFonts w:eastAsia="Times New Roman"/>
                <w:color w:val="000000"/>
                <w:lang w:eastAsia="is-IS"/>
              </w:rPr>
              <w:pPrChange w:id="6864" w:author="Georg Birgisson" w:date="2021-10-06T14:25:00Z">
                <w:pPr/>
              </w:pPrChange>
            </w:pPr>
            <w:del w:id="6865" w:author="Georg Birgisson" w:date="2021-10-06T14:24:00Z">
              <w:r w:rsidRPr="00400D35" w:rsidDel="00EC7212">
                <w:rPr>
                  <w:rFonts w:eastAsia="Times New Roman"/>
                  <w:color w:val="000000"/>
                  <w:lang w:eastAsia="is-IS"/>
                </w:rPr>
                <w:delText xml:space="preserve">BT-30 </w:delText>
              </w:r>
            </w:del>
          </w:p>
        </w:tc>
        <w:tc>
          <w:tcPr>
            <w:tcW w:w="660" w:type="dxa"/>
            <w:tcBorders>
              <w:top w:val="nil"/>
              <w:left w:val="nil"/>
              <w:bottom w:val="single" w:sz="4" w:space="0" w:color="auto"/>
              <w:right w:val="single" w:sz="4" w:space="0" w:color="auto"/>
            </w:tcBorders>
            <w:shd w:val="clear" w:color="auto" w:fill="auto"/>
            <w:noWrap/>
            <w:hideMark/>
          </w:tcPr>
          <w:p w14:paraId="4E4D6AF0" w14:textId="661B6AB9" w:rsidR="00400D35" w:rsidRPr="00400D35" w:rsidDel="00EC7212" w:rsidRDefault="00400D35">
            <w:pPr>
              <w:pStyle w:val="BodyText"/>
              <w:rPr>
                <w:del w:id="6866" w:author="Georg Birgisson" w:date="2021-10-06T14:24:00Z"/>
                <w:rFonts w:eastAsia="Times New Roman"/>
                <w:color w:val="000000"/>
                <w:lang w:eastAsia="is-IS"/>
              </w:rPr>
              <w:pPrChange w:id="6867" w:author="Georg Birgisson" w:date="2021-10-06T14:25:00Z">
                <w:pPr>
                  <w:jc w:val="center"/>
                </w:pPr>
              </w:pPrChange>
            </w:pPr>
            <w:del w:id="6868"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0B0C5B1F" w14:textId="02B8C1BC" w:rsidR="00400D35" w:rsidRPr="00400D35" w:rsidDel="00EC7212" w:rsidRDefault="00400D35">
            <w:pPr>
              <w:pStyle w:val="BodyText"/>
              <w:rPr>
                <w:del w:id="6869" w:author="Georg Birgisson" w:date="2021-10-06T14:24:00Z"/>
                <w:rFonts w:eastAsia="Times New Roman"/>
                <w:color w:val="000000"/>
                <w:lang w:eastAsia="is-IS"/>
              </w:rPr>
              <w:pPrChange w:id="6870" w:author="Georg Birgisson" w:date="2021-10-06T14:25:00Z">
                <w:pPr>
                  <w:jc w:val="center"/>
                </w:pPr>
              </w:pPrChange>
            </w:pPr>
            <w:del w:id="6871"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7410773F" w14:textId="131184F4" w:rsidR="00400D35" w:rsidRPr="00400D35" w:rsidDel="00EC7212" w:rsidRDefault="00400D35">
            <w:pPr>
              <w:pStyle w:val="BodyText"/>
              <w:rPr>
                <w:del w:id="6872" w:author="Georg Birgisson" w:date="2021-10-06T14:24:00Z"/>
                <w:rFonts w:eastAsia="Times New Roman"/>
                <w:color w:val="000000"/>
                <w:lang w:eastAsia="is-IS"/>
              </w:rPr>
              <w:pPrChange w:id="6873" w:author="Georg Birgisson" w:date="2021-10-06T14:25:00Z">
                <w:pPr/>
              </w:pPrChange>
            </w:pPr>
            <w:del w:id="6874" w:author="Georg Birgisson" w:date="2021-10-06T14:24:00Z">
              <w:r w:rsidRPr="00400D35" w:rsidDel="00EC7212">
                <w:rPr>
                  <w:rFonts w:eastAsia="Times New Roman"/>
                  <w:color w:val="000000"/>
                  <w:lang w:eastAsia="is-IS"/>
                </w:rPr>
                <w:delText>cac:AccountingSupplierParty/cac:Party/cac:PartyLegalEntity/cbc:CompanyID</w:delText>
              </w:r>
            </w:del>
          </w:p>
        </w:tc>
        <w:tc>
          <w:tcPr>
            <w:tcW w:w="2954" w:type="dxa"/>
            <w:tcBorders>
              <w:top w:val="nil"/>
              <w:left w:val="nil"/>
              <w:bottom w:val="single" w:sz="4" w:space="0" w:color="auto"/>
              <w:right w:val="single" w:sz="4" w:space="0" w:color="auto"/>
            </w:tcBorders>
            <w:shd w:val="clear" w:color="auto" w:fill="auto"/>
            <w:noWrap/>
            <w:hideMark/>
          </w:tcPr>
          <w:p w14:paraId="36BB9490" w14:textId="2DA83F17" w:rsidR="00400D35" w:rsidRPr="00400D35" w:rsidDel="00EC7212" w:rsidRDefault="00400D35">
            <w:pPr>
              <w:pStyle w:val="BodyText"/>
              <w:rPr>
                <w:del w:id="6875" w:author="Georg Birgisson" w:date="2021-10-06T14:24:00Z"/>
                <w:rFonts w:eastAsia="Times New Roman"/>
                <w:color w:val="000000"/>
                <w:lang w:eastAsia="is-IS"/>
              </w:rPr>
              <w:pPrChange w:id="6876" w:author="Georg Birgisson" w:date="2021-10-06T14:25:00Z">
                <w:pPr/>
              </w:pPrChange>
            </w:pPr>
            <w:del w:id="6877" w:author="Georg Birgisson" w:date="2021-10-06T14:24:00Z">
              <w:r w:rsidRPr="00400D35" w:rsidDel="00EC7212">
                <w:rPr>
                  <w:rFonts w:eastAsia="Times New Roman"/>
                  <w:color w:val="000000"/>
                  <w:lang w:eastAsia="is-IS"/>
                </w:rPr>
                <w:delText> </w:delText>
              </w:r>
            </w:del>
          </w:p>
        </w:tc>
      </w:tr>
      <w:tr w:rsidR="0015709A" w:rsidRPr="00400D35" w:rsidDel="00EC7212" w14:paraId="40030EAA" w14:textId="375E8205" w:rsidTr="0015709A">
        <w:trPr>
          <w:trHeight w:val="300"/>
          <w:del w:id="687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309A422" w14:textId="00995288" w:rsidR="00400D35" w:rsidRPr="00400D35" w:rsidDel="00EC7212" w:rsidRDefault="00400D35">
            <w:pPr>
              <w:pStyle w:val="BodyText"/>
              <w:rPr>
                <w:del w:id="6879" w:author="Georg Birgisson" w:date="2021-10-06T14:24:00Z"/>
                <w:rFonts w:eastAsia="Times New Roman"/>
                <w:color w:val="000000"/>
                <w:lang w:eastAsia="is-IS"/>
              </w:rPr>
              <w:pPrChange w:id="6880" w:author="Georg Birgisson" w:date="2021-10-06T14:25:00Z">
                <w:pPr>
                  <w:jc w:val="right"/>
                </w:pPr>
              </w:pPrChange>
            </w:pPr>
            <w:del w:id="6881" w:author="Georg Birgisson" w:date="2021-10-06T14:24:00Z">
              <w:r w:rsidRPr="00400D35" w:rsidDel="00EC7212">
                <w:rPr>
                  <w:rFonts w:eastAsia="Times New Roman"/>
                  <w:color w:val="000000"/>
                  <w:lang w:eastAsia="is-IS"/>
                </w:rPr>
                <w:delText>58</w:delText>
              </w:r>
            </w:del>
          </w:p>
        </w:tc>
        <w:tc>
          <w:tcPr>
            <w:tcW w:w="915" w:type="dxa"/>
            <w:tcBorders>
              <w:top w:val="nil"/>
              <w:left w:val="nil"/>
              <w:bottom w:val="single" w:sz="4" w:space="0" w:color="auto"/>
              <w:right w:val="single" w:sz="4" w:space="0" w:color="auto"/>
            </w:tcBorders>
            <w:shd w:val="clear" w:color="auto" w:fill="auto"/>
            <w:noWrap/>
            <w:hideMark/>
          </w:tcPr>
          <w:p w14:paraId="53EA9A45" w14:textId="37D40D3D" w:rsidR="00400D35" w:rsidRPr="00400D35" w:rsidDel="00EC7212" w:rsidRDefault="00400D35">
            <w:pPr>
              <w:pStyle w:val="BodyText"/>
              <w:rPr>
                <w:del w:id="6882" w:author="Georg Birgisson" w:date="2021-10-06T14:24:00Z"/>
                <w:rFonts w:eastAsia="Times New Roman"/>
                <w:color w:val="000000"/>
                <w:lang w:eastAsia="is-IS"/>
              </w:rPr>
              <w:pPrChange w:id="6883" w:author="Georg Birgisson" w:date="2021-10-06T14:25:00Z">
                <w:pPr/>
              </w:pPrChange>
            </w:pPr>
            <w:del w:id="6884" w:author="Georg Birgisson" w:date="2021-10-06T14:24:00Z">
              <w:r w:rsidRPr="00400D35" w:rsidDel="00EC7212">
                <w:rPr>
                  <w:rFonts w:eastAsia="Times New Roman"/>
                  <w:color w:val="000000"/>
                  <w:lang w:eastAsia="is-IS"/>
                </w:rPr>
                <w:delText>BT-30-1</w:delText>
              </w:r>
            </w:del>
          </w:p>
        </w:tc>
        <w:tc>
          <w:tcPr>
            <w:tcW w:w="660" w:type="dxa"/>
            <w:tcBorders>
              <w:top w:val="nil"/>
              <w:left w:val="nil"/>
              <w:bottom w:val="single" w:sz="4" w:space="0" w:color="auto"/>
              <w:right w:val="single" w:sz="4" w:space="0" w:color="auto"/>
            </w:tcBorders>
            <w:shd w:val="clear" w:color="auto" w:fill="auto"/>
            <w:noWrap/>
            <w:hideMark/>
          </w:tcPr>
          <w:p w14:paraId="6A2D34E3" w14:textId="4CF90F95" w:rsidR="00400D35" w:rsidRPr="00400D35" w:rsidDel="00EC7212" w:rsidRDefault="00400D35">
            <w:pPr>
              <w:pStyle w:val="BodyText"/>
              <w:rPr>
                <w:del w:id="6885" w:author="Georg Birgisson" w:date="2021-10-06T14:24:00Z"/>
                <w:rFonts w:eastAsia="Times New Roman"/>
                <w:color w:val="000000"/>
                <w:lang w:eastAsia="is-IS"/>
              </w:rPr>
              <w:pPrChange w:id="6886" w:author="Georg Birgisson" w:date="2021-10-06T14:25:00Z">
                <w:pPr>
                  <w:jc w:val="center"/>
                </w:pPr>
              </w:pPrChange>
            </w:pPr>
            <w:del w:id="6887"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6352D0EA" w14:textId="3149D021" w:rsidR="00400D35" w:rsidRPr="00400D35" w:rsidDel="00EC7212" w:rsidRDefault="00400D35">
            <w:pPr>
              <w:pStyle w:val="BodyText"/>
              <w:rPr>
                <w:del w:id="6888" w:author="Georg Birgisson" w:date="2021-10-06T14:24:00Z"/>
                <w:rFonts w:eastAsia="Times New Roman"/>
                <w:color w:val="000000"/>
                <w:lang w:eastAsia="is-IS"/>
              </w:rPr>
              <w:pPrChange w:id="6889" w:author="Georg Birgisson" w:date="2021-10-06T14:25:00Z">
                <w:pPr>
                  <w:jc w:val="center"/>
                </w:pPr>
              </w:pPrChange>
            </w:pPr>
            <w:del w:id="6890"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7B2582C9" w14:textId="726152B1" w:rsidR="00400D35" w:rsidRPr="00400D35" w:rsidDel="00EC7212" w:rsidRDefault="00400D35">
            <w:pPr>
              <w:pStyle w:val="BodyText"/>
              <w:rPr>
                <w:del w:id="6891" w:author="Georg Birgisson" w:date="2021-10-06T14:24:00Z"/>
                <w:rFonts w:eastAsia="Times New Roman"/>
                <w:color w:val="000000"/>
                <w:lang w:eastAsia="is-IS"/>
              </w:rPr>
              <w:pPrChange w:id="6892" w:author="Georg Birgisson" w:date="2021-10-06T14:25:00Z">
                <w:pPr/>
              </w:pPrChange>
            </w:pPr>
            <w:del w:id="6893" w:author="Georg Birgisson" w:date="2021-10-06T14:24:00Z">
              <w:r w:rsidRPr="00400D35" w:rsidDel="00EC7212">
                <w:rPr>
                  <w:rFonts w:eastAsia="Times New Roman"/>
                  <w:color w:val="000000"/>
                  <w:lang w:eastAsia="is-IS"/>
                </w:rPr>
                <w:delText>cac:AccountingSupplierParty/cac:Party/cac:PartyLegalEntity/cbc:CompanyID/@schemeID</w:delText>
              </w:r>
            </w:del>
          </w:p>
        </w:tc>
        <w:tc>
          <w:tcPr>
            <w:tcW w:w="2954" w:type="dxa"/>
            <w:tcBorders>
              <w:top w:val="nil"/>
              <w:left w:val="nil"/>
              <w:bottom w:val="single" w:sz="4" w:space="0" w:color="auto"/>
              <w:right w:val="single" w:sz="4" w:space="0" w:color="auto"/>
            </w:tcBorders>
            <w:shd w:val="clear" w:color="auto" w:fill="auto"/>
            <w:noWrap/>
            <w:hideMark/>
          </w:tcPr>
          <w:p w14:paraId="69175ACB" w14:textId="28BB5FFF" w:rsidR="00400D35" w:rsidRPr="00400D35" w:rsidDel="00EC7212" w:rsidRDefault="00400D35">
            <w:pPr>
              <w:pStyle w:val="BodyText"/>
              <w:rPr>
                <w:del w:id="6894" w:author="Georg Birgisson" w:date="2021-10-06T14:24:00Z"/>
                <w:rFonts w:eastAsia="Times New Roman"/>
                <w:color w:val="000000"/>
                <w:lang w:eastAsia="is-IS"/>
              </w:rPr>
              <w:pPrChange w:id="6895" w:author="Georg Birgisson" w:date="2021-10-06T14:25:00Z">
                <w:pPr/>
              </w:pPrChange>
            </w:pPr>
            <w:del w:id="6896" w:author="Georg Birgisson" w:date="2021-10-06T14:24:00Z">
              <w:r w:rsidRPr="00400D35" w:rsidDel="00EC7212">
                <w:rPr>
                  <w:rFonts w:eastAsia="Times New Roman"/>
                  <w:color w:val="000000"/>
                  <w:lang w:eastAsia="is-IS"/>
                </w:rPr>
                <w:delText> </w:delText>
              </w:r>
            </w:del>
          </w:p>
        </w:tc>
      </w:tr>
      <w:tr w:rsidR="0015709A" w:rsidRPr="00400D35" w:rsidDel="00EC7212" w14:paraId="12B83CEC" w14:textId="32903A54" w:rsidTr="0015709A">
        <w:trPr>
          <w:trHeight w:val="300"/>
          <w:del w:id="689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0565F55" w14:textId="2DE70924" w:rsidR="00400D35" w:rsidRPr="00400D35" w:rsidDel="00EC7212" w:rsidRDefault="00400D35">
            <w:pPr>
              <w:pStyle w:val="BodyText"/>
              <w:rPr>
                <w:del w:id="6898" w:author="Georg Birgisson" w:date="2021-10-06T14:24:00Z"/>
                <w:rFonts w:eastAsia="Times New Roman"/>
                <w:color w:val="000000"/>
                <w:lang w:eastAsia="is-IS"/>
              </w:rPr>
              <w:pPrChange w:id="6899" w:author="Georg Birgisson" w:date="2021-10-06T14:25:00Z">
                <w:pPr>
                  <w:jc w:val="right"/>
                </w:pPr>
              </w:pPrChange>
            </w:pPr>
            <w:del w:id="6900" w:author="Georg Birgisson" w:date="2021-10-06T14:24:00Z">
              <w:r w:rsidRPr="00400D35" w:rsidDel="00EC7212">
                <w:rPr>
                  <w:rFonts w:eastAsia="Times New Roman"/>
                  <w:color w:val="000000"/>
                  <w:lang w:eastAsia="is-IS"/>
                </w:rPr>
                <w:delText>59</w:delText>
              </w:r>
            </w:del>
          </w:p>
        </w:tc>
        <w:tc>
          <w:tcPr>
            <w:tcW w:w="915" w:type="dxa"/>
            <w:tcBorders>
              <w:top w:val="nil"/>
              <w:left w:val="nil"/>
              <w:bottom w:val="single" w:sz="4" w:space="0" w:color="auto"/>
              <w:right w:val="single" w:sz="4" w:space="0" w:color="auto"/>
            </w:tcBorders>
            <w:shd w:val="clear" w:color="auto" w:fill="auto"/>
            <w:noWrap/>
            <w:hideMark/>
          </w:tcPr>
          <w:p w14:paraId="1C9415F9" w14:textId="75BCC652" w:rsidR="00400D35" w:rsidRPr="00400D35" w:rsidDel="00EC7212" w:rsidRDefault="00400D35">
            <w:pPr>
              <w:pStyle w:val="BodyText"/>
              <w:rPr>
                <w:del w:id="6901" w:author="Georg Birgisson" w:date="2021-10-06T14:24:00Z"/>
                <w:rFonts w:eastAsia="Times New Roman"/>
                <w:color w:val="000000"/>
                <w:lang w:eastAsia="is-IS"/>
              </w:rPr>
              <w:pPrChange w:id="6902" w:author="Georg Birgisson" w:date="2021-10-06T14:25:00Z">
                <w:pPr/>
              </w:pPrChange>
            </w:pPr>
            <w:del w:id="6903" w:author="Georg Birgisson" w:date="2021-10-06T14:24:00Z">
              <w:r w:rsidRPr="00400D35" w:rsidDel="00EC7212">
                <w:rPr>
                  <w:rFonts w:eastAsia="Times New Roman"/>
                  <w:color w:val="000000"/>
                  <w:lang w:eastAsia="is-IS"/>
                </w:rPr>
                <w:delText xml:space="preserve">BT-31 </w:delText>
              </w:r>
            </w:del>
          </w:p>
        </w:tc>
        <w:tc>
          <w:tcPr>
            <w:tcW w:w="660" w:type="dxa"/>
            <w:tcBorders>
              <w:top w:val="nil"/>
              <w:left w:val="nil"/>
              <w:bottom w:val="single" w:sz="4" w:space="0" w:color="auto"/>
              <w:right w:val="single" w:sz="4" w:space="0" w:color="auto"/>
            </w:tcBorders>
            <w:shd w:val="clear" w:color="auto" w:fill="auto"/>
            <w:noWrap/>
            <w:hideMark/>
          </w:tcPr>
          <w:p w14:paraId="781BBFFB" w14:textId="3C61AB3F" w:rsidR="00400D35" w:rsidRPr="00400D35" w:rsidDel="00EC7212" w:rsidRDefault="00400D35">
            <w:pPr>
              <w:pStyle w:val="BodyText"/>
              <w:rPr>
                <w:del w:id="6904" w:author="Georg Birgisson" w:date="2021-10-06T14:24:00Z"/>
                <w:rFonts w:eastAsia="Times New Roman"/>
                <w:color w:val="000000"/>
                <w:lang w:eastAsia="is-IS"/>
              </w:rPr>
              <w:pPrChange w:id="6905" w:author="Georg Birgisson" w:date="2021-10-06T14:25:00Z">
                <w:pPr>
                  <w:jc w:val="center"/>
                </w:pPr>
              </w:pPrChange>
            </w:pPr>
            <w:del w:id="6906"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5BA0E7CF" w14:textId="5A17B725" w:rsidR="00400D35" w:rsidRPr="00400D35" w:rsidDel="00EC7212" w:rsidRDefault="00400D35">
            <w:pPr>
              <w:pStyle w:val="BodyText"/>
              <w:rPr>
                <w:del w:id="6907" w:author="Georg Birgisson" w:date="2021-10-06T14:24:00Z"/>
                <w:rFonts w:eastAsia="Times New Roman"/>
                <w:color w:val="000000"/>
                <w:lang w:eastAsia="is-IS"/>
              </w:rPr>
              <w:pPrChange w:id="6908" w:author="Georg Birgisson" w:date="2021-10-06T14:25:00Z">
                <w:pPr>
                  <w:jc w:val="center"/>
                </w:pPr>
              </w:pPrChange>
            </w:pPr>
            <w:del w:id="6909"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46E9D221" w14:textId="77BF6ACF" w:rsidR="00400D35" w:rsidRPr="00400D35" w:rsidDel="00EC7212" w:rsidRDefault="00400D35">
            <w:pPr>
              <w:pStyle w:val="BodyText"/>
              <w:rPr>
                <w:del w:id="6910" w:author="Georg Birgisson" w:date="2021-10-06T14:24:00Z"/>
                <w:rFonts w:eastAsia="Times New Roman"/>
                <w:color w:val="000000"/>
                <w:lang w:eastAsia="is-IS"/>
              </w:rPr>
              <w:pPrChange w:id="6911" w:author="Georg Birgisson" w:date="2021-10-06T14:25:00Z">
                <w:pPr/>
              </w:pPrChange>
            </w:pPr>
            <w:del w:id="6912" w:author="Georg Birgisson" w:date="2021-10-06T14:24:00Z">
              <w:r w:rsidRPr="00400D35" w:rsidDel="00EC7212">
                <w:rPr>
                  <w:rFonts w:eastAsia="Times New Roman"/>
                  <w:color w:val="000000"/>
                  <w:lang w:eastAsia="is-IS"/>
                </w:rPr>
                <w:delText>cac:AccountingSupplierParty/cac:Party/cac:PartyTaxScheme/cbc:CompanyID</w:delText>
              </w:r>
            </w:del>
          </w:p>
        </w:tc>
        <w:tc>
          <w:tcPr>
            <w:tcW w:w="2954" w:type="dxa"/>
            <w:tcBorders>
              <w:top w:val="nil"/>
              <w:left w:val="nil"/>
              <w:bottom w:val="single" w:sz="4" w:space="0" w:color="auto"/>
              <w:right w:val="single" w:sz="4" w:space="0" w:color="auto"/>
            </w:tcBorders>
            <w:shd w:val="clear" w:color="auto" w:fill="auto"/>
            <w:noWrap/>
            <w:hideMark/>
          </w:tcPr>
          <w:p w14:paraId="132F2557" w14:textId="70F999DA" w:rsidR="00400D35" w:rsidRPr="00400D35" w:rsidDel="00EC7212" w:rsidRDefault="00400D35">
            <w:pPr>
              <w:pStyle w:val="BodyText"/>
              <w:rPr>
                <w:del w:id="6913" w:author="Georg Birgisson" w:date="2021-10-06T14:24:00Z"/>
                <w:rFonts w:eastAsia="Times New Roman"/>
                <w:color w:val="000000"/>
                <w:lang w:eastAsia="is-IS"/>
              </w:rPr>
              <w:pPrChange w:id="6914" w:author="Georg Birgisson" w:date="2021-10-06T14:25:00Z">
                <w:pPr/>
              </w:pPrChange>
            </w:pPr>
            <w:del w:id="6915" w:author="Georg Birgisson" w:date="2021-10-06T14:24:00Z">
              <w:r w:rsidRPr="00400D35" w:rsidDel="00EC7212">
                <w:rPr>
                  <w:rFonts w:eastAsia="Times New Roman"/>
                  <w:color w:val="000000"/>
                  <w:lang w:eastAsia="is-IS"/>
                </w:rPr>
                <w:delText>with cac:TaxScheme/cbc:ID = “VAT”</w:delText>
              </w:r>
            </w:del>
          </w:p>
        </w:tc>
      </w:tr>
      <w:tr w:rsidR="0015709A" w:rsidRPr="00400D35" w:rsidDel="00EC7212" w14:paraId="2EE42EE8" w14:textId="7E1CA83E" w:rsidTr="0015709A">
        <w:trPr>
          <w:trHeight w:val="300"/>
          <w:del w:id="691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105D3B2" w14:textId="2E7AA98F" w:rsidR="00400D35" w:rsidRPr="00400D35" w:rsidDel="00EC7212" w:rsidRDefault="00400D35">
            <w:pPr>
              <w:pStyle w:val="BodyText"/>
              <w:rPr>
                <w:del w:id="6917" w:author="Georg Birgisson" w:date="2021-10-06T14:24:00Z"/>
                <w:rFonts w:eastAsia="Times New Roman"/>
                <w:color w:val="000000"/>
                <w:lang w:eastAsia="is-IS"/>
              </w:rPr>
              <w:pPrChange w:id="6918" w:author="Georg Birgisson" w:date="2021-10-06T14:25:00Z">
                <w:pPr>
                  <w:jc w:val="right"/>
                </w:pPr>
              </w:pPrChange>
            </w:pPr>
            <w:del w:id="6919" w:author="Georg Birgisson" w:date="2021-10-06T14:24:00Z">
              <w:r w:rsidRPr="00400D35" w:rsidDel="00EC7212">
                <w:rPr>
                  <w:rFonts w:eastAsia="Times New Roman"/>
                  <w:color w:val="000000"/>
                  <w:lang w:eastAsia="is-IS"/>
                </w:rPr>
                <w:delText>60</w:delText>
              </w:r>
            </w:del>
          </w:p>
        </w:tc>
        <w:tc>
          <w:tcPr>
            <w:tcW w:w="915" w:type="dxa"/>
            <w:tcBorders>
              <w:top w:val="nil"/>
              <w:left w:val="nil"/>
              <w:bottom w:val="single" w:sz="4" w:space="0" w:color="auto"/>
              <w:right w:val="single" w:sz="4" w:space="0" w:color="auto"/>
            </w:tcBorders>
            <w:shd w:val="clear" w:color="auto" w:fill="auto"/>
            <w:noWrap/>
            <w:hideMark/>
          </w:tcPr>
          <w:p w14:paraId="179722B7" w14:textId="2F76677D" w:rsidR="00400D35" w:rsidRPr="00400D35" w:rsidDel="00EC7212" w:rsidRDefault="00400D35">
            <w:pPr>
              <w:pStyle w:val="BodyText"/>
              <w:rPr>
                <w:del w:id="6920" w:author="Georg Birgisson" w:date="2021-10-06T14:24:00Z"/>
                <w:rFonts w:eastAsia="Times New Roman"/>
                <w:color w:val="000000"/>
                <w:lang w:eastAsia="is-IS"/>
              </w:rPr>
              <w:pPrChange w:id="6921" w:author="Georg Birgisson" w:date="2021-10-06T14:25:00Z">
                <w:pPr/>
              </w:pPrChange>
            </w:pPr>
            <w:del w:id="6922" w:author="Georg Birgisson" w:date="2021-10-06T14:24:00Z">
              <w:r w:rsidRPr="00400D35" w:rsidDel="00EC7212">
                <w:rPr>
                  <w:rFonts w:eastAsia="Times New Roman"/>
                  <w:color w:val="000000"/>
                  <w:lang w:eastAsia="is-IS"/>
                </w:rPr>
                <w:delText xml:space="preserve">BT-32 </w:delText>
              </w:r>
            </w:del>
          </w:p>
        </w:tc>
        <w:tc>
          <w:tcPr>
            <w:tcW w:w="660" w:type="dxa"/>
            <w:tcBorders>
              <w:top w:val="nil"/>
              <w:left w:val="nil"/>
              <w:bottom w:val="single" w:sz="4" w:space="0" w:color="auto"/>
              <w:right w:val="single" w:sz="4" w:space="0" w:color="auto"/>
            </w:tcBorders>
            <w:shd w:val="clear" w:color="auto" w:fill="auto"/>
            <w:noWrap/>
            <w:hideMark/>
          </w:tcPr>
          <w:p w14:paraId="1C1B9229" w14:textId="2C75EB83" w:rsidR="00400D35" w:rsidRPr="00400D35" w:rsidDel="00EC7212" w:rsidRDefault="00400D35">
            <w:pPr>
              <w:pStyle w:val="BodyText"/>
              <w:rPr>
                <w:del w:id="6923" w:author="Georg Birgisson" w:date="2021-10-06T14:24:00Z"/>
                <w:rFonts w:eastAsia="Times New Roman"/>
                <w:color w:val="000000"/>
                <w:lang w:eastAsia="is-IS"/>
              </w:rPr>
              <w:pPrChange w:id="6924" w:author="Georg Birgisson" w:date="2021-10-06T14:25:00Z">
                <w:pPr>
                  <w:jc w:val="center"/>
                </w:pPr>
              </w:pPrChange>
            </w:pPr>
            <w:del w:id="6925"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68C2F3E7" w14:textId="0F4FB88A" w:rsidR="00400D35" w:rsidRPr="00400D35" w:rsidDel="00EC7212" w:rsidRDefault="00400D35">
            <w:pPr>
              <w:pStyle w:val="BodyText"/>
              <w:rPr>
                <w:del w:id="6926" w:author="Georg Birgisson" w:date="2021-10-06T14:24:00Z"/>
                <w:rFonts w:eastAsia="Times New Roman"/>
                <w:color w:val="000000"/>
                <w:lang w:eastAsia="is-IS"/>
              </w:rPr>
              <w:pPrChange w:id="6927" w:author="Georg Birgisson" w:date="2021-10-06T14:25:00Z">
                <w:pPr>
                  <w:jc w:val="center"/>
                </w:pPr>
              </w:pPrChange>
            </w:pPr>
            <w:del w:id="6928"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1A13C9ED" w14:textId="148F9689" w:rsidR="00400D35" w:rsidRPr="00400D35" w:rsidDel="00EC7212" w:rsidRDefault="00400D35">
            <w:pPr>
              <w:pStyle w:val="BodyText"/>
              <w:rPr>
                <w:del w:id="6929" w:author="Georg Birgisson" w:date="2021-10-06T14:24:00Z"/>
                <w:rFonts w:eastAsia="Times New Roman"/>
                <w:color w:val="000000"/>
                <w:lang w:eastAsia="is-IS"/>
              </w:rPr>
              <w:pPrChange w:id="6930" w:author="Georg Birgisson" w:date="2021-10-06T14:25:00Z">
                <w:pPr/>
              </w:pPrChange>
            </w:pPr>
            <w:del w:id="6931" w:author="Georg Birgisson" w:date="2021-10-06T14:24:00Z">
              <w:r w:rsidRPr="00400D35" w:rsidDel="00EC7212">
                <w:rPr>
                  <w:rFonts w:eastAsia="Times New Roman"/>
                  <w:color w:val="000000"/>
                  <w:lang w:eastAsia="is-IS"/>
                </w:rPr>
                <w:delText>cac:AccountingSupplierParty/cac:Party/cac:PartyTaxScheme/cbc:CompanyID</w:delText>
              </w:r>
            </w:del>
          </w:p>
        </w:tc>
        <w:tc>
          <w:tcPr>
            <w:tcW w:w="2954" w:type="dxa"/>
            <w:tcBorders>
              <w:top w:val="nil"/>
              <w:left w:val="nil"/>
              <w:bottom w:val="single" w:sz="4" w:space="0" w:color="auto"/>
              <w:right w:val="single" w:sz="4" w:space="0" w:color="auto"/>
            </w:tcBorders>
            <w:shd w:val="clear" w:color="auto" w:fill="auto"/>
            <w:noWrap/>
            <w:hideMark/>
          </w:tcPr>
          <w:p w14:paraId="043636E2" w14:textId="7588045F" w:rsidR="00400D35" w:rsidRPr="00400D35" w:rsidDel="00EC7212" w:rsidRDefault="00400D35">
            <w:pPr>
              <w:pStyle w:val="BodyText"/>
              <w:rPr>
                <w:del w:id="6932" w:author="Georg Birgisson" w:date="2021-10-06T14:24:00Z"/>
                <w:rFonts w:eastAsia="Times New Roman"/>
                <w:color w:val="000000"/>
                <w:lang w:eastAsia="is-IS"/>
              </w:rPr>
              <w:pPrChange w:id="6933" w:author="Georg Birgisson" w:date="2021-10-06T14:25:00Z">
                <w:pPr/>
              </w:pPrChange>
            </w:pPr>
            <w:del w:id="6934" w:author="Georg Birgisson" w:date="2021-10-06T14:24:00Z">
              <w:r w:rsidRPr="00400D35" w:rsidDel="00EC7212">
                <w:rPr>
                  <w:rFonts w:eastAsia="Times New Roman"/>
                  <w:color w:val="000000"/>
                  <w:lang w:eastAsia="is-IS"/>
                </w:rPr>
                <w:delText>with cac:TaxScheme/cbc:ID ! = “VAT”</w:delText>
              </w:r>
            </w:del>
          </w:p>
        </w:tc>
      </w:tr>
      <w:tr w:rsidR="0015709A" w:rsidRPr="00400D35" w:rsidDel="00EC7212" w14:paraId="6C4DDA7C" w14:textId="7584F7AA" w:rsidTr="0015709A">
        <w:trPr>
          <w:trHeight w:val="300"/>
          <w:del w:id="693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2E8339B" w14:textId="474C69BB" w:rsidR="00400D35" w:rsidRPr="00400D35" w:rsidDel="00EC7212" w:rsidRDefault="00400D35">
            <w:pPr>
              <w:pStyle w:val="BodyText"/>
              <w:rPr>
                <w:del w:id="6936" w:author="Georg Birgisson" w:date="2021-10-06T14:24:00Z"/>
                <w:rFonts w:eastAsia="Times New Roman"/>
                <w:color w:val="000000"/>
                <w:lang w:eastAsia="is-IS"/>
              </w:rPr>
              <w:pPrChange w:id="6937" w:author="Georg Birgisson" w:date="2021-10-06T14:25:00Z">
                <w:pPr>
                  <w:jc w:val="right"/>
                </w:pPr>
              </w:pPrChange>
            </w:pPr>
            <w:del w:id="6938" w:author="Georg Birgisson" w:date="2021-10-06T14:24:00Z">
              <w:r w:rsidRPr="00400D35" w:rsidDel="00EC7212">
                <w:rPr>
                  <w:rFonts w:eastAsia="Times New Roman"/>
                  <w:color w:val="000000"/>
                  <w:lang w:eastAsia="is-IS"/>
                </w:rPr>
                <w:delText>61</w:delText>
              </w:r>
            </w:del>
          </w:p>
        </w:tc>
        <w:tc>
          <w:tcPr>
            <w:tcW w:w="915" w:type="dxa"/>
            <w:tcBorders>
              <w:top w:val="nil"/>
              <w:left w:val="nil"/>
              <w:bottom w:val="single" w:sz="4" w:space="0" w:color="auto"/>
              <w:right w:val="single" w:sz="4" w:space="0" w:color="auto"/>
            </w:tcBorders>
            <w:shd w:val="clear" w:color="auto" w:fill="auto"/>
            <w:noWrap/>
            <w:hideMark/>
          </w:tcPr>
          <w:p w14:paraId="21107310" w14:textId="431A2EB3" w:rsidR="00400D35" w:rsidRPr="00400D35" w:rsidDel="00EC7212" w:rsidRDefault="00400D35">
            <w:pPr>
              <w:pStyle w:val="BodyText"/>
              <w:rPr>
                <w:del w:id="6939" w:author="Georg Birgisson" w:date="2021-10-06T14:24:00Z"/>
                <w:rFonts w:eastAsia="Times New Roman"/>
                <w:color w:val="000000"/>
                <w:lang w:eastAsia="is-IS"/>
              </w:rPr>
              <w:pPrChange w:id="6940" w:author="Georg Birgisson" w:date="2021-10-06T14:25:00Z">
                <w:pPr/>
              </w:pPrChange>
            </w:pPr>
            <w:del w:id="6941" w:author="Georg Birgisson" w:date="2021-10-06T14:24:00Z">
              <w:r w:rsidRPr="00400D35" w:rsidDel="00EC7212">
                <w:rPr>
                  <w:rFonts w:eastAsia="Times New Roman"/>
                  <w:color w:val="000000"/>
                  <w:lang w:eastAsia="is-IS"/>
                </w:rPr>
                <w:delText xml:space="preserve">BT-33 </w:delText>
              </w:r>
            </w:del>
          </w:p>
        </w:tc>
        <w:tc>
          <w:tcPr>
            <w:tcW w:w="660" w:type="dxa"/>
            <w:tcBorders>
              <w:top w:val="nil"/>
              <w:left w:val="nil"/>
              <w:bottom w:val="single" w:sz="4" w:space="0" w:color="auto"/>
              <w:right w:val="single" w:sz="4" w:space="0" w:color="auto"/>
            </w:tcBorders>
            <w:shd w:val="clear" w:color="auto" w:fill="auto"/>
            <w:noWrap/>
            <w:hideMark/>
          </w:tcPr>
          <w:p w14:paraId="0F1AF7AC" w14:textId="328C85D9" w:rsidR="00400D35" w:rsidRPr="00400D35" w:rsidDel="00EC7212" w:rsidRDefault="00400D35">
            <w:pPr>
              <w:pStyle w:val="BodyText"/>
              <w:rPr>
                <w:del w:id="6942" w:author="Georg Birgisson" w:date="2021-10-06T14:24:00Z"/>
                <w:rFonts w:eastAsia="Times New Roman"/>
                <w:color w:val="000000"/>
                <w:lang w:eastAsia="is-IS"/>
              </w:rPr>
              <w:pPrChange w:id="6943" w:author="Georg Birgisson" w:date="2021-10-06T14:25:00Z">
                <w:pPr>
                  <w:jc w:val="center"/>
                </w:pPr>
              </w:pPrChange>
            </w:pPr>
            <w:del w:id="6944"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189C3736" w14:textId="5C01FA5C" w:rsidR="00400D35" w:rsidRPr="00400D35" w:rsidDel="00EC7212" w:rsidRDefault="00400D35">
            <w:pPr>
              <w:pStyle w:val="BodyText"/>
              <w:rPr>
                <w:del w:id="6945" w:author="Georg Birgisson" w:date="2021-10-06T14:24:00Z"/>
                <w:rFonts w:eastAsia="Times New Roman"/>
                <w:color w:val="000000"/>
                <w:lang w:eastAsia="is-IS"/>
              </w:rPr>
              <w:pPrChange w:id="6946" w:author="Georg Birgisson" w:date="2021-10-06T14:25:00Z">
                <w:pPr>
                  <w:jc w:val="center"/>
                </w:pPr>
              </w:pPrChange>
            </w:pPr>
            <w:del w:id="6947"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3BFECF29" w14:textId="2237AFF4" w:rsidR="00400D35" w:rsidRPr="00400D35" w:rsidDel="00EC7212" w:rsidRDefault="00400D35">
            <w:pPr>
              <w:pStyle w:val="BodyText"/>
              <w:rPr>
                <w:del w:id="6948" w:author="Georg Birgisson" w:date="2021-10-06T14:24:00Z"/>
                <w:rFonts w:eastAsia="Times New Roman"/>
                <w:color w:val="000000"/>
                <w:lang w:eastAsia="is-IS"/>
              </w:rPr>
              <w:pPrChange w:id="6949" w:author="Georg Birgisson" w:date="2021-10-06T14:25:00Z">
                <w:pPr/>
              </w:pPrChange>
            </w:pPr>
            <w:del w:id="6950" w:author="Georg Birgisson" w:date="2021-10-06T14:24:00Z">
              <w:r w:rsidRPr="00400D35" w:rsidDel="00EC7212">
                <w:rPr>
                  <w:rFonts w:eastAsia="Times New Roman"/>
                  <w:color w:val="000000"/>
                  <w:lang w:eastAsia="is-IS"/>
                </w:rPr>
                <w:delText>cac:AccountingSupplierParty/cac:Party/cac:PartyLegalEntity/cbc:CompanyLegalForm</w:delText>
              </w:r>
            </w:del>
          </w:p>
        </w:tc>
        <w:tc>
          <w:tcPr>
            <w:tcW w:w="2954" w:type="dxa"/>
            <w:tcBorders>
              <w:top w:val="nil"/>
              <w:left w:val="nil"/>
              <w:bottom w:val="single" w:sz="4" w:space="0" w:color="auto"/>
              <w:right w:val="single" w:sz="4" w:space="0" w:color="auto"/>
            </w:tcBorders>
            <w:shd w:val="clear" w:color="auto" w:fill="auto"/>
            <w:noWrap/>
            <w:hideMark/>
          </w:tcPr>
          <w:p w14:paraId="395E28BE" w14:textId="57C68263" w:rsidR="00400D35" w:rsidRPr="00400D35" w:rsidDel="00EC7212" w:rsidRDefault="00400D35">
            <w:pPr>
              <w:pStyle w:val="BodyText"/>
              <w:rPr>
                <w:del w:id="6951" w:author="Georg Birgisson" w:date="2021-10-06T14:24:00Z"/>
                <w:rFonts w:eastAsia="Times New Roman"/>
                <w:color w:val="000000"/>
                <w:lang w:eastAsia="is-IS"/>
              </w:rPr>
              <w:pPrChange w:id="6952" w:author="Georg Birgisson" w:date="2021-10-06T14:25:00Z">
                <w:pPr/>
              </w:pPrChange>
            </w:pPr>
            <w:del w:id="6953" w:author="Georg Birgisson" w:date="2021-10-06T14:24:00Z">
              <w:r w:rsidRPr="00400D35" w:rsidDel="00EC7212">
                <w:rPr>
                  <w:rFonts w:eastAsia="Times New Roman"/>
                  <w:color w:val="000000"/>
                  <w:lang w:eastAsia="is-IS"/>
                </w:rPr>
                <w:delText> </w:delText>
              </w:r>
            </w:del>
          </w:p>
        </w:tc>
      </w:tr>
      <w:tr w:rsidR="0015709A" w:rsidRPr="00400D35" w:rsidDel="00EC7212" w14:paraId="388638DB" w14:textId="54BE1399" w:rsidTr="0015709A">
        <w:trPr>
          <w:trHeight w:val="300"/>
          <w:del w:id="695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1C3C29C" w14:textId="6361BB76" w:rsidR="00400D35" w:rsidRPr="00400D35" w:rsidDel="00EC7212" w:rsidRDefault="00400D35">
            <w:pPr>
              <w:pStyle w:val="BodyText"/>
              <w:rPr>
                <w:del w:id="6955" w:author="Georg Birgisson" w:date="2021-10-06T14:24:00Z"/>
                <w:rFonts w:eastAsia="Times New Roman"/>
                <w:color w:val="000000"/>
                <w:lang w:eastAsia="is-IS"/>
              </w:rPr>
              <w:pPrChange w:id="6956" w:author="Georg Birgisson" w:date="2021-10-06T14:25:00Z">
                <w:pPr>
                  <w:jc w:val="right"/>
                </w:pPr>
              </w:pPrChange>
            </w:pPr>
            <w:del w:id="6957" w:author="Georg Birgisson" w:date="2021-10-06T14:24:00Z">
              <w:r w:rsidRPr="00400D35" w:rsidDel="00EC7212">
                <w:rPr>
                  <w:rFonts w:eastAsia="Times New Roman"/>
                  <w:color w:val="000000"/>
                  <w:lang w:eastAsia="is-IS"/>
                </w:rPr>
                <w:lastRenderedPageBreak/>
                <w:delText>67</w:delText>
              </w:r>
            </w:del>
          </w:p>
        </w:tc>
        <w:tc>
          <w:tcPr>
            <w:tcW w:w="915" w:type="dxa"/>
            <w:tcBorders>
              <w:top w:val="nil"/>
              <w:left w:val="nil"/>
              <w:bottom w:val="single" w:sz="4" w:space="0" w:color="auto"/>
              <w:right w:val="single" w:sz="4" w:space="0" w:color="auto"/>
            </w:tcBorders>
            <w:shd w:val="clear" w:color="auto" w:fill="auto"/>
            <w:noWrap/>
            <w:hideMark/>
          </w:tcPr>
          <w:p w14:paraId="4E0D7C04" w14:textId="352B1F09" w:rsidR="00400D35" w:rsidRPr="00400D35" w:rsidDel="00EC7212" w:rsidRDefault="00400D35">
            <w:pPr>
              <w:pStyle w:val="BodyText"/>
              <w:rPr>
                <w:del w:id="6958" w:author="Georg Birgisson" w:date="2021-10-06T14:24:00Z"/>
                <w:rFonts w:eastAsia="Times New Roman"/>
                <w:color w:val="000000"/>
                <w:lang w:eastAsia="is-IS"/>
              </w:rPr>
              <w:pPrChange w:id="6959" w:author="Georg Birgisson" w:date="2021-10-06T14:25:00Z">
                <w:pPr/>
              </w:pPrChange>
            </w:pPr>
            <w:del w:id="6960" w:author="Georg Birgisson" w:date="2021-10-06T14:24:00Z">
              <w:r w:rsidRPr="00400D35" w:rsidDel="00EC7212">
                <w:rPr>
                  <w:rFonts w:eastAsia="Times New Roman"/>
                  <w:color w:val="000000"/>
                  <w:lang w:eastAsia="is-IS"/>
                </w:rPr>
                <w:delText xml:space="preserve">BT-34 </w:delText>
              </w:r>
            </w:del>
          </w:p>
        </w:tc>
        <w:tc>
          <w:tcPr>
            <w:tcW w:w="660" w:type="dxa"/>
            <w:tcBorders>
              <w:top w:val="nil"/>
              <w:left w:val="nil"/>
              <w:bottom w:val="single" w:sz="4" w:space="0" w:color="auto"/>
              <w:right w:val="single" w:sz="4" w:space="0" w:color="auto"/>
            </w:tcBorders>
            <w:shd w:val="clear" w:color="auto" w:fill="auto"/>
            <w:noWrap/>
            <w:hideMark/>
          </w:tcPr>
          <w:p w14:paraId="765B78C6" w14:textId="3C6AF14F" w:rsidR="00400D35" w:rsidRPr="00400D35" w:rsidDel="00EC7212" w:rsidRDefault="00400D35">
            <w:pPr>
              <w:pStyle w:val="BodyText"/>
              <w:rPr>
                <w:del w:id="6961" w:author="Georg Birgisson" w:date="2021-10-06T14:24:00Z"/>
                <w:rFonts w:eastAsia="Times New Roman"/>
                <w:color w:val="000000"/>
                <w:lang w:eastAsia="is-IS"/>
              </w:rPr>
              <w:pPrChange w:id="6962" w:author="Georg Birgisson" w:date="2021-10-06T14:25:00Z">
                <w:pPr>
                  <w:jc w:val="center"/>
                </w:pPr>
              </w:pPrChange>
            </w:pPr>
            <w:del w:id="6963"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2E35342C" w14:textId="4CBC6FBB" w:rsidR="00400D35" w:rsidRPr="00400D35" w:rsidDel="00EC7212" w:rsidRDefault="00400D35">
            <w:pPr>
              <w:pStyle w:val="BodyText"/>
              <w:rPr>
                <w:del w:id="6964" w:author="Georg Birgisson" w:date="2021-10-06T14:24:00Z"/>
                <w:rFonts w:eastAsia="Times New Roman"/>
                <w:color w:val="000000"/>
                <w:lang w:eastAsia="is-IS"/>
              </w:rPr>
              <w:pPrChange w:id="6965" w:author="Georg Birgisson" w:date="2021-10-06T14:25:00Z">
                <w:pPr>
                  <w:jc w:val="center"/>
                </w:pPr>
              </w:pPrChange>
            </w:pPr>
            <w:del w:id="6966"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4A1F59B8" w14:textId="3AE0D222" w:rsidR="00400D35" w:rsidRPr="00400D35" w:rsidDel="00EC7212" w:rsidRDefault="00400D35">
            <w:pPr>
              <w:pStyle w:val="BodyText"/>
              <w:rPr>
                <w:del w:id="6967" w:author="Georg Birgisson" w:date="2021-10-06T14:24:00Z"/>
                <w:rFonts w:eastAsia="Times New Roman"/>
                <w:color w:val="000000"/>
                <w:lang w:eastAsia="is-IS"/>
              </w:rPr>
              <w:pPrChange w:id="6968" w:author="Georg Birgisson" w:date="2021-10-06T14:25:00Z">
                <w:pPr/>
              </w:pPrChange>
            </w:pPr>
            <w:del w:id="6969" w:author="Georg Birgisson" w:date="2021-10-06T14:24:00Z">
              <w:r w:rsidRPr="00400D35" w:rsidDel="00EC7212">
                <w:rPr>
                  <w:rFonts w:eastAsia="Times New Roman"/>
                  <w:color w:val="000000"/>
                  <w:lang w:eastAsia="is-IS"/>
                </w:rPr>
                <w:delText>cac:AccountingSupplierParty/cac:Party/cbc:EndpointID</w:delText>
              </w:r>
            </w:del>
          </w:p>
        </w:tc>
        <w:tc>
          <w:tcPr>
            <w:tcW w:w="2954" w:type="dxa"/>
            <w:tcBorders>
              <w:top w:val="nil"/>
              <w:left w:val="nil"/>
              <w:bottom w:val="single" w:sz="4" w:space="0" w:color="auto"/>
              <w:right w:val="single" w:sz="4" w:space="0" w:color="auto"/>
            </w:tcBorders>
            <w:shd w:val="clear" w:color="auto" w:fill="auto"/>
            <w:noWrap/>
            <w:hideMark/>
          </w:tcPr>
          <w:p w14:paraId="2FC1CA9A" w14:textId="7EF9EB1F" w:rsidR="00400D35" w:rsidRPr="00400D35" w:rsidDel="00EC7212" w:rsidRDefault="00400D35">
            <w:pPr>
              <w:pStyle w:val="BodyText"/>
              <w:rPr>
                <w:del w:id="6970" w:author="Georg Birgisson" w:date="2021-10-06T14:24:00Z"/>
                <w:rFonts w:eastAsia="Times New Roman"/>
                <w:color w:val="000000"/>
                <w:lang w:eastAsia="is-IS"/>
              </w:rPr>
              <w:pPrChange w:id="6971" w:author="Georg Birgisson" w:date="2021-10-06T14:25:00Z">
                <w:pPr/>
              </w:pPrChange>
            </w:pPr>
            <w:del w:id="6972" w:author="Georg Birgisson" w:date="2021-10-06T14:24:00Z">
              <w:r w:rsidRPr="00400D35" w:rsidDel="00EC7212">
                <w:rPr>
                  <w:rFonts w:eastAsia="Times New Roman"/>
                  <w:color w:val="000000"/>
                  <w:lang w:eastAsia="is-IS"/>
                </w:rPr>
                <w:delText> </w:delText>
              </w:r>
            </w:del>
          </w:p>
        </w:tc>
      </w:tr>
      <w:tr w:rsidR="0015709A" w:rsidRPr="00400D35" w:rsidDel="00EC7212" w14:paraId="4C570D6D" w14:textId="77298A9B" w:rsidTr="0015709A">
        <w:trPr>
          <w:trHeight w:val="300"/>
          <w:del w:id="697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0400B45" w14:textId="53AD5717" w:rsidR="00400D35" w:rsidRPr="00400D35" w:rsidDel="00EC7212" w:rsidRDefault="00400D35">
            <w:pPr>
              <w:pStyle w:val="BodyText"/>
              <w:rPr>
                <w:del w:id="6974" w:author="Georg Birgisson" w:date="2021-10-06T14:24:00Z"/>
                <w:rFonts w:eastAsia="Times New Roman"/>
                <w:color w:val="000000"/>
                <w:lang w:eastAsia="is-IS"/>
              </w:rPr>
              <w:pPrChange w:id="6975" w:author="Georg Birgisson" w:date="2021-10-06T14:25:00Z">
                <w:pPr>
                  <w:jc w:val="right"/>
                </w:pPr>
              </w:pPrChange>
            </w:pPr>
            <w:del w:id="6976" w:author="Georg Birgisson" w:date="2021-10-06T14:24:00Z">
              <w:r w:rsidRPr="00400D35" w:rsidDel="00EC7212">
                <w:rPr>
                  <w:rFonts w:eastAsia="Times New Roman"/>
                  <w:color w:val="000000"/>
                  <w:lang w:eastAsia="is-IS"/>
                </w:rPr>
                <w:delText>68</w:delText>
              </w:r>
            </w:del>
          </w:p>
        </w:tc>
        <w:tc>
          <w:tcPr>
            <w:tcW w:w="915" w:type="dxa"/>
            <w:tcBorders>
              <w:top w:val="nil"/>
              <w:left w:val="nil"/>
              <w:bottom w:val="single" w:sz="4" w:space="0" w:color="auto"/>
              <w:right w:val="single" w:sz="4" w:space="0" w:color="auto"/>
            </w:tcBorders>
            <w:shd w:val="clear" w:color="auto" w:fill="auto"/>
            <w:noWrap/>
            <w:hideMark/>
          </w:tcPr>
          <w:p w14:paraId="03FD0427" w14:textId="73D81596" w:rsidR="00400D35" w:rsidRPr="00400D35" w:rsidDel="00EC7212" w:rsidRDefault="00400D35">
            <w:pPr>
              <w:pStyle w:val="BodyText"/>
              <w:rPr>
                <w:del w:id="6977" w:author="Georg Birgisson" w:date="2021-10-06T14:24:00Z"/>
                <w:rFonts w:eastAsia="Times New Roman"/>
                <w:color w:val="000000"/>
                <w:lang w:eastAsia="is-IS"/>
              </w:rPr>
              <w:pPrChange w:id="6978" w:author="Georg Birgisson" w:date="2021-10-06T14:25:00Z">
                <w:pPr/>
              </w:pPrChange>
            </w:pPr>
            <w:del w:id="6979" w:author="Georg Birgisson" w:date="2021-10-06T14:24:00Z">
              <w:r w:rsidRPr="00400D35" w:rsidDel="00EC7212">
                <w:rPr>
                  <w:rFonts w:eastAsia="Times New Roman"/>
                  <w:color w:val="000000"/>
                  <w:lang w:eastAsia="is-IS"/>
                </w:rPr>
                <w:delText>BT-34-1</w:delText>
              </w:r>
            </w:del>
          </w:p>
        </w:tc>
        <w:tc>
          <w:tcPr>
            <w:tcW w:w="660" w:type="dxa"/>
            <w:tcBorders>
              <w:top w:val="nil"/>
              <w:left w:val="nil"/>
              <w:bottom w:val="single" w:sz="4" w:space="0" w:color="auto"/>
              <w:right w:val="single" w:sz="4" w:space="0" w:color="auto"/>
            </w:tcBorders>
            <w:shd w:val="clear" w:color="auto" w:fill="auto"/>
            <w:noWrap/>
            <w:hideMark/>
          </w:tcPr>
          <w:p w14:paraId="1C94F47B" w14:textId="629B0A0C" w:rsidR="00400D35" w:rsidRPr="00400D35" w:rsidDel="00EC7212" w:rsidRDefault="00400D35">
            <w:pPr>
              <w:pStyle w:val="BodyText"/>
              <w:rPr>
                <w:del w:id="6980" w:author="Georg Birgisson" w:date="2021-10-06T14:24:00Z"/>
                <w:rFonts w:eastAsia="Times New Roman"/>
                <w:color w:val="000000"/>
                <w:lang w:eastAsia="is-IS"/>
              </w:rPr>
              <w:pPrChange w:id="6981" w:author="Georg Birgisson" w:date="2021-10-06T14:25:00Z">
                <w:pPr>
                  <w:jc w:val="center"/>
                </w:pPr>
              </w:pPrChange>
            </w:pPr>
            <w:del w:id="6982"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1973E1E3" w14:textId="7652653C" w:rsidR="00400D35" w:rsidRPr="00400D35" w:rsidDel="00EC7212" w:rsidRDefault="00400D35">
            <w:pPr>
              <w:pStyle w:val="BodyText"/>
              <w:rPr>
                <w:del w:id="6983" w:author="Georg Birgisson" w:date="2021-10-06T14:24:00Z"/>
                <w:rFonts w:eastAsia="Times New Roman"/>
                <w:color w:val="000000"/>
                <w:lang w:eastAsia="is-IS"/>
              </w:rPr>
              <w:pPrChange w:id="6984" w:author="Georg Birgisson" w:date="2021-10-06T14:25:00Z">
                <w:pPr>
                  <w:jc w:val="center"/>
                </w:pPr>
              </w:pPrChange>
            </w:pPr>
            <w:del w:id="6985"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0DAD74B8" w14:textId="4D7BD3AD" w:rsidR="00400D35" w:rsidRPr="00400D35" w:rsidDel="00EC7212" w:rsidRDefault="00400D35">
            <w:pPr>
              <w:pStyle w:val="BodyText"/>
              <w:rPr>
                <w:del w:id="6986" w:author="Georg Birgisson" w:date="2021-10-06T14:24:00Z"/>
                <w:rFonts w:eastAsia="Times New Roman"/>
                <w:color w:val="000000"/>
                <w:lang w:eastAsia="is-IS"/>
              </w:rPr>
              <w:pPrChange w:id="6987" w:author="Georg Birgisson" w:date="2021-10-06T14:25:00Z">
                <w:pPr/>
              </w:pPrChange>
            </w:pPr>
            <w:del w:id="6988" w:author="Georg Birgisson" w:date="2021-10-06T14:24:00Z">
              <w:r w:rsidRPr="00400D35" w:rsidDel="00EC7212">
                <w:rPr>
                  <w:rFonts w:eastAsia="Times New Roman"/>
                  <w:color w:val="000000"/>
                  <w:lang w:eastAsia="is-IS"/>
                </w:rPr>
                <w:delText>cac:AccountingSupplierParty/cac:Party/cbc:EndpointID/@schemeID</w:delText>
              </w:r>
            </w:del>
          </w:p>
        </w:tc>
        <w:tc>
          <w:tcPr>
            <w:tcW w:w="2954" w:type="dxa"/>
            <w:tcBorders>
              <w:top w:val="nil"/>
              <w:left w:val="nil"/>
              <w:bottom w:val="single" w:sz="4" w:space="0" w:color="auto"/>
              <w:right w:val="single" w:sz="4" w:space="0" w:color="auto"/>
            </w:tcBorders>
            <w:shd w:val="clear" w:color="auto" w:fill="auto"/>
            <w:noWrap/>
            <w:hideMark/>
          </w:tcPr>
          <w:p w14:paraId="5263739C" w14:textId="67926B41" w:rsidR="00400D35" w:rsidRPr="00400D35" w:rsidDel="00EC7212" w:rsidRDefault="00400D35">
            <w:pPr>
              <w:pStyle w:val="BodyText"/>
              <w:rPr>
                <w:del w:id="6989" w:author="Georg Birgisson" w:date="2021-10-06T14:24:00Z"/>
                <w:rFonts w:eastAsia="Times New Roman"/>
                <w:color w:val="000000"/>
                <w:lang w:eastAsia="is-IS"/>
              </w:rPr>
              <w:pPrChange w:id="6990" w:author="Georg Birgisson" w:date="2021-10-06T14:25:00Z">
                <w:pPr/>
              </w:pPrChange>
            </w:pPr>
            <w:del w:id="6991" w:author="Georg Birgisson" w:date="2021-10-06T14:24:00Z">
              <w:r w:rsidRPr="00400D35" w:rsidDel="00EC7212">
                <w:rPr>
                  <w:rFonts w:eastAsia="Times New Roman"/>
                  <w:color w:val="000000"/>
                  <w:lang w:eastAsia="is-IS"/>
                </w:rPr>
                <w:delText> </w:delText>
              </w:r>
            </w:del>
          </w:p>
        </w:tc>
      </w:tr>
      <w:tr w:rsidR="0015709A" w:rsidRPr="00400D35" w:rsidDel="00EC7212" w14:paraId="51C720ED" w14:textId="6AA4C14D" w:rsidTr="0015709A">
        <w:trPr>
          <w:trHeight w:val="300"/>
          <w:del w:id="699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2AADBB3" w14:textId="065F769E" w:rsidR="00400D35" w:rsidRPr="00400D35" w:rsidDel="00EC7212" w:rsidRDefault="00400D35">
            <w:pPr>
              <w:pStyle w:val="BodyText"/>
              <w:rPr>
                <w:del w:id="6993" w:author="Georg Birgisson" w:date="2021-10-06T14:24:00Z"/>
                <w:rFonts w:eastAsia="Times New Roman"/>
                <w:color w:val="000000"/>
                <w:lang w:eastAsia="is-IS"/>
              </w:rPr>
              <w:pPrChange w:id="6994" w:author="Georg Birgisson" w:date="2021-10-06T14:25:00Z">
                <w:pPr>
                  <w:jc w:val="right"/>
                </w:pPr>
              </w:pPrChange>
            </w:pPr>
            <w:del w:id="6995" w:author="Georg Birgisson" w:date="2021-10-06T14:24:00Z">
              <w:r w:rsidRPr="00400D35" w:rsidDel="00EC7212">
                <w:rPr>
                  <w:rFonts w:eastAsia="Times New Roman"/>
                  <w:color w:val="000000"/>
                  <w:lang w:eastAsia="is-IS"/>
                </w:rPr>
                <w:delText>69</w:delText>
              </w:r>
            </w:del>
          </w:p>
        </w:tc>
        <w:tc>
          <w:tcPr>
            <w:tcW w:w="915" w:type="dxa"/>
            <w:tcBorders>
              <w:top w:val="nil"/>
              <w:left w:val="nil"/>
              <w:bottom w:val="single" w:sz="4" w:space="0" w:color="auto"/>
              <w:right w:val="single" w:sz="4" w:space="0" w:color="auto"/>
            </w:tcBorders>
            <w:shd w:val="clear" w:color="auto" w:fill="auto"/>
            <w:noWrap/>
            <w:hideMark/>
          </w:tcPr>
          <w:p w14:paraId="2FBB3859" w14:textId="659F678D" w:rsidR="00400D35" w:rsidRPr="00400D35" w:rsidDel="00EC7212" w:rsidRDefault="00400D35">
            <w:pPr>
              <w:pStyle w:val="BodyText"/>
              <w:rPr>
                <w:del w:id="6996" w:author="Georg Birgisson" w:date="2021-10-06T14:24:00Z"/>
                <w:rFonts w:eastAsia="Times New Roman"/>
                <w:color w:val="000000"/>
                <w:lang w:eastAsia="is-IS"/>
              </w:rPr>
              <w:pPrChange w:id="6997" w:author="Georg Birgisson" w:date="2021-10-06T14:25:00Z">
                <w:pPr/>
              </w:pPrChange>
            </w:pPr>
            <w:del w:id="6998" w:author="Georg Birgisson" w:date="2021-10-06T14:24:00Z">
              <w:r w:rsidRPr="00400D35" w:rsidDel="00EC7212">
                <w:rPr>
                  <w:rFonts w:eastAsia="Times New Roman"/>
                  <w:color w:val="000000"/>
                  <w:lang w:eastAsia="is-IS"/>
                </w:rPr>
                <w:delText xml:space="preserve">BG-5 </w:delText>
              </w:r>
            </w:del>
          </w:p>
        </w:tc>
        <w:tc>
          <w:tcPr>
            <w:tcW w:w="660" w:type="dxa"/>
            <w:tcBorders>
              <w:top w:val="nil"/>
              <w:left w:val="nil"/>
              <w:bottom w:val="single" w:sz="4" w:space="0" w:color="auto"/>
              <w:right w:val="single" w:sz="4" w:space="0" w:color="auto"/>
            </w:tcBorders>
            <w:shd w:val="clear" w:color="auto" w:fill="auto"/>
            <w:noWrap/>
            <w:hideMark/>
          </w:tcPr>
          <w:p w14:paraId="3C6D6B66" w14:textId="54D09A7E" w:rsidR="00400D35" w:rsidRPr="00400D35" w:rsidDel="00EC7212" w:rsidRDefault="00400D35">
            <w:pPr>
              <w:pStyle w:val="BodyText"/>
              <w:rPr>
                <w:del w:id="6999" w:author="Georg Birgisson" w:date="2021-10-06T14:24:00Z"/>
                <w:rFonts w:eastAsia="Times New Roman"/>
                <w:color w:val="000000"/>
                <w:lang w:eastAsia="is-IS"/>
              </w:rPr>
              <w:pPrChange w:id="7000" w:author="Georg Birgisson" w:date="2021-10-06T14:25:00Z">
                <w:pPr>
                  <w:jc w:val="center"/>
                </w:pPr>
              </w:pPrChange>
            </w:pPr>
            <w:del w:id="7001"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4CBE0351" w14:textId="2A165B26" w:rsidR="00400D35" w:rsidRPr="00400D35" w:rsidDel="00EC7212" w:rsidRDefault="00400D35">
            <w:pPr>
              <w:pStyle w:val="BodyText"/>
              <w:rPr>
                <w:del w:id="7002" w:author="Georg Birgisson" w:date="2021-10-06T14:24:00Z"/>
                <w:rFonts w:eastAsia="Times New Roman"/>
                <w:color w:val="000000"/>
                <w:lang w:eastAsia="is-IS"/>
              </w:rPr>
              <w:pPrChange w:id="7003" w:author="Georg Birgisson" w:date="2021-10-06T14:25:00Z">
                <w:pPr>
                  <w:jc w:val="center"/>
                </w:pPr>
              </w:pPrChange>
            </w:pPr>
            <w:del w:id="7004"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30921D68" w14:textId="224668DE" w:rsidR="00400D35" w:rsidRPr="00400D35" w:rsidDel="00EC7212" w:rsidRDefault="00400D35">
            <w:pPr>
              <w:pStyle w:val="BodyText"/>
              <w:rPr>
                <w:del w:id="7005" w:author="Georg Birgisson" w:date="2021-10-06T14:24:00Z"/>
                <w:rFonts w:eastAsia="Times New Roman"/>
                <w:color w:val="000000"/>
                <w:lang w:eastAsia="is-IS"/>
              </w:rPr>
              <w:pPrChange w:id="7006" w:author="Georg Birgisson" w:date="2021-10-06T14:25:00Z">
                <w:pPr/>
              </w:pPrChange>
            </w:pPr>
            <w:del w:id="7007" w:author="Georg Birgisson" w:date="2021-10-06T14:24:00Z">
              <w:r w:rsidRPr="00400D35" w:rsidDel="00EC7212">
                <w:rPr>
                  <w:rFonts w:eastAsia="Times New Roman"/>
                  <w:color w:val="000000"/>
                  <w:lang w:eastAsia="is-IS"/>
                </w:rPr>
                <w:delText>cac:AccountingSupplierParty/cac:Party/cac:PostalAddress</w:delText>
              </w:r>
            </w:del>
          </w:p>
        </w:tc>
        <w:tc>
          <w:tcPr>
            <w:tcW w:w="2954" w:type="dxa"/>
            <w:tcBorders>
              <w:top w:val="nil"/>
              <w:left w:val="nil"/>
              <w:bottom w:val="single" w:sz="4" w:space="0" w:color="auto"/>
              <w:right w:val="single" w:sz="4" w:space="0" w:color="auto"/>
            </w:tcBorders>
            <w:shd w:val="clear" w:color="auto" w:fill="auto"/>
            <w:noWrap/>
            <w:hideMark/>
          </w:tcPr>
          <w:p w14:paraId="707EF698" w14:textId="4B8FE72F" w:rsidR="00400D35" w:rsidRPr="00400D35" w:rsidDel="00EC7212" w:rsidRDefault="00400D35">
            <w:pPr>
              <w:pStyle w:val="BodyText"/>
              <w:rPr>
                <w:del w:id="7008" w:author="Georg Birgisson" w:date="2021-10-06T14:24:00Z"/>
                <w:rFonts w:eastAsia="Times New Roman"/>
                <w:color w:val="000000"/>
                <w:lang w:eastAsia="is-IS"/>
              </w:rPr>
              <w:pPrChange w:id="7009" w:author="Georg Birgisson" w:date="2021-10-06T14:25:00Z">
                <w:pPr/>
              </w:pPrChange>
            </w:pPr>
            <w:del w:id="7010" w:author="Georg Birgisson" w:date="2021-10-06T14:24:00Z">
              <w:r w:rsidRPr="00400D35" w:rsidDel="00EC7212">
                <w:rPr>
                  <w:rFonts w:eastAsia="Times New Roman"/>
                  <w:color w:val="000000"/>
                  <w:lang w:eastAsia="is-IS"/>
                </w:rPr>
                <w:delText> </w:delText>
              </w:r>
            </w:del>
          </w:p>
        </w:tc>
      </w:tr>
      <w:tr w:rsidR="0015709A" w:rsidRPr="00400D35" w:rsidDel="00EC7212" w14:paraId="693DABE7" w14:textId="606A3C6B" w:rsidTr="0015709A">
        <w:trPr>
          <w:trHeight w:val="300"/>
          <w:del w:id="701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F46F9BD" w14:textId="74215D37" w:rsidR="00400D35" w:rsidRPr="00400D35" w:rsidDel="00EC7212" w:rsidRDefault="00400D35">
            <w:pPr>
              <w:pStyle w:val="BodyText"/>
              <w:rPr>
                <w:del w:id="7012" w:author="Georg Birgisson" w:date="2021-10-06T14:24:00Z"/>
                <w:rFonts w:eastAsia="Times New Roman"/>
                <w:color w:val="000000"/>
                <w:lang w:eastAsia="is-IS"/>
              </w:rPr>
              <w:pPrChange w:id="7013" w:author="Georg Birgisson" w:date="2021-10-06T14:25:00Z">
                <w:pPr>
                  <w:jc w:val="right"/>
                </w:pPr>
              </w:pPrChange>
            </w:pPr>
            <w:del w:id="7014" w:author="Georg Birgisson" w:date="2021-10-06T14:24:00Z">
              <w:r w:rsidRPr="00400D35" w:rsidDel="00EC7212">
                <w:rPr>
                  <w:rFonts w:eastAsia="Times New Roman"/>
                  <w:color w:val="000000"/>
                  <w:lang w:eastAsia="is-IS"/>
                </w:rPr>
                <w:delText>70</w:delText>
              </w:r>
            </w:del>
          </w:p>
        </w:tc>
        <w:tc>
          <w:tcPr>
            <w:tcW w:w="915" w:type="dxa"/>
            <w:tcBorders>
              <w:top w:val="nil"/>
              <w:left w:val="nil"/>
              <w:bottom w:val="single" w:sz="4" w:space="0" w:color="auto"/>
              <w:right w:val="single" w:sz="4" w:space="0" w:color="auto"/>
            </w:tcBorders>
            <w:shd w:val="clear" w:color="auto" w:fill="auto"/>
            <w:noWrap/>
            <w:hideMark/>
          </w:tcPr>
          <w:p w14:paraId="40E7B91A" w14:textId="4AC95408" w:rsidR="00400D35" w:rsidRPr="00400D35" w:rsidDel="00EC7212" w:rsidRDefault="00400D35">
            <w:pPr>
              <w:pStyle w:val="BodyText"/>
              <w:rPr>
                <w:del w:id="7015" w:author="Georg Birgisson" w:date="2021-10-06T14:24:00Z"/>
                <w:rFonts w:eastAsia="Times New Roman"/>
                <w:color w:val="000000"/>
                <w:lang w:eastAsia="is-IS"/>
              </w:rPr>
              <w:pPrChange w:id="7016" w:author="Georg Birgisson" w:date="2021-10-06T14:25:00Z">
                <w:pPr/>
              </w:pPrChange>
            </w:pPr>
            <w:del w:id="7017" w:author="Georg Birgisson" w:date="2021-10-06T14:24:00Z">
              <w:r w:rsidRPr="00400D35" w:rsidDel="00EC7212">
                <w:rPr>
                  <w:rFonts w:eastAsia="Times New Roman"/>
                  <w:color w:val="000000"/>
                  <w:lang w:eastAsia="is-IS"/>
                </w:rPr>
                <w:delText xml:space="preserve">BT-35 </w:delText>
              </w:r>
            </w:del>
          </w:p>
        </w:tc>
        <w:tc>
          <w:tcPr>
            <w:tcW w:w="660" w:type="dxa"/>
            <w:tcBorders>
              <w:top w:val="nil"/>
              <w:left w:val="nil"/>
              <w:bottom w:val="single" w:sz="4" w:space="0" w:color="auto"/>
              <w:right w:val="single" w:sz="4" w:space="0" w:color="auto"/>
            </w:tcBorders>
            <w:shd w:val="clear" w:color="auto" w:fill="auto"/>
            <w:noWrap/>
            <w:hideMark/>
          </w:tcPr>
          <w:p w14:paraId="14B4F470" w14:textId="0D3F5442" w:rsidR="00400D35" w:rsidRPr="00400D35" w:rsidDel="00EC7212" w:rsidRDefault="00400D35">
            <w:pPr>
              <w:pStyle w:val="BodyText"/>
              <w:rPr>
                <w:del w:id="7018" w:author="Georg Birgisson" w:date="2021-10-06T14:24:00Z"/>
                <w:rFonts w:eastAsia="Times New Roman"/>
                <w:color w:val="000000"/>
                <w:lang w:eastAsia="is-IS"/>
              </w:rPr>
              <w:pPrChange w:id="7019" w:author="Georg Birgisson" w:date="2021-10-06T14:25:00Z">
                <w:pPr>
                  <w:jc w:val="center"/>
                </w:pPr>
              </w:pPrChange>
            </w:pPr>
            <w:del w:id="7020"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7D1225EE" w14:textId="22824B68" w:rsidR="00400D35" w:rsidRPr="00400D35" w:rsidDel="00EC7212" w:rsidRDefault="00400D35">
            <w:pPr>
              <w:pStyle w:val="BodyText"/>
              <w:rPr>
                <w:del w:id="7021" w:author="Georg Birgisson" w:date="2021-10-06T14:24:00Z"/>
                <w:rFonts w:eastAsia="Times New Roman"/>
                <w:color w:val="000000"/>
                <w:lang w:eastAsia="is-IS"/>
              </w:rPr>
              <w:pPrChange w:id="7022" w:author="Georg Birgisson" w:date="2021-10-06T14:25:00Z">
                <w:pPr>
                  <w:jc w:val="center"/>
                </w:pPr>
              </w:pPrChange>
            </w:pPr>
            <w:del w:id="7023"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3C4612F9" w14:textId="69011990" w:rsidR="00400D35" w:rsidRPr="00400D35" w:rsidDel="00EC7212" w:rsidRDefault="00400D35">
            <w:pPr>
              <w:pStyle w:val="BodyText"/>
              <w:rPr>
                <w:del w:id="7024" w:author="Georg Birgisson" w:date="2021-10-06T14:24:00Z"/>
                <w:rFonts w:eastAsia="Times New Roman"/>
                <w:color w:val="000000"/>
                <w:lang w:eastAsia="is-IS"/>
              </w:rPr>
              <w:pPrChange w:id="7025" w:author="Georg Birgisson" w:date="2021-10-06T14:25:00Z">
                <w:pPr/>
              </w:pPrChange>
            </w:pPr>
            <w:del w:id="7026" w:author="Georg Birgisson" w:date="2021-10-06T14:24:00Z">
              <w:r w:rsidRPr="00400D35" w:rsidDel="00EC7212">
                <w:rPr>
                  <w:rFonts w:eastAsia="Times New Roman"/>
                  <w:color w:val="000000"/>
                  <w:lang w:eastAsia="is-IS"/>
                </w:rPr>
                <w:delText>cac:AccountingSupplierParty/cac:Party/cac:PostalAddress/cbc:StreetName</w:delText>
              </w:r>
            </w:del>
          </w:p>
        </w:tc>
        <w:tc>
          <w:tcPr>
            <w:tcW w:w="2954" w:type="dxa"/>
            <w:tcBorders>
              <w:top w:val="nil"/>
              <w:left w:val="nil"/>
              <w:bottom w:val="single" w:sz="4" w:space="0" w:color="auto"/>
              <w:right w:val="single" w:sz="4" w:space="0" w:color="auto"/>
            </w:tcBorders>
            <w:shd w:val="clear" w:color="auto" w:fill="auto"/>
            <w:noWrap/>
            <w:hideMark/>
          </w:tcPr>
          <w:p w14:paraId="6752A981" w14:textId="0116BD56" w:rsidR="00400D35" w:rsidRPr="00400D35" w:rsidDel="00EC7212" w:rsidRDefault="00400D35">
            <w:pPr>
              <w:pStyle w:val="BodyText"/>
              <w:rPr>
                <w:del w:id="7027" w:author="Georg Birgisson" w:date="2021-10-06T14:24:00Z"/>
                <w:rFonts w:eastAsia="Times New Roman"/>
                <w:color w:val="000000"/>
                <w:lang w:eastAsia="is-IS"/>
              </w:rPr>
              <w:pPrChange w:id="7028" w:author="Georg Birgisson" w:date="2021-10-06T14:25:00Z">
                <w:pPr/>
              </w:pPrChange>
            </w:pPr>
            <w:del w:id="7029" w:author="Georg Birgisson" w:date="2021-10-06T14:24:00Z">
              <w:r w:rsidRPr="00400D35" w:rsidDel="00EC7212">
                <w:rPr>
                  <w:rFonts w:eastAsia="Times New Roman"/>
                  <w:color w:val="000000"/>
                  <w:lang w:eastAsia="is-IS"/>
                </w:rPr>
                <w:delText> </w:delText>
              </w:r>
            </w:del>
          </w:p>
        </w:tc>
      </w:tr>
      <w:tr w:rsidR="0015709A" w:rsidRPr="00400D35" w:rsidDel="00EC7212" w14:paraId="5F590555" w14:textId="1A01BF2F" w:rsidTr="0015709A">
        <w:trPr>
          <w:trHeight w:val="300"/>
          <w:del w:id="703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DF8A849" w14:textId="2879449F" w:rsidR="00400D35" w:rsidRPr="00400D35" w:rsidDel="00EC7212" w:rsidRDefault="00400D35">
            <w:pPr>
              <w:pStyle w:val="BodyText"/>
              <w:rPr>
                <w:del w:id="7031" w:author="Georg Birgisson" w:date="2021-10-06T14:24:00Z"/>
                <w:rFonts w:eastAsia="Times New Roman"/>
                <w:color w:val="000000"/>
                <w:lang w:eastAsia="is-IS"/>
              </w:rPr>
              <w:pPrChange w:id="7032" w:author="Georg Birgisson" w:date="2021-10-06T14:25:00Z">
                <w:pPr>
                  <w:jc w:val="right"/>
                </w:pPr>
              </w:pPrChange>
            </w:pPr>
            <w:del w:id="7033" w:author="Georg Birgisson" w:date="2021-10-06T14:24:00Z">
              <w:r w:rsidRPr="00400D35" w:rsidDel="00EC7212">
                <w:rPr>
                  <w:rFonts w:eastAsia="Times New Roman"/>
                  <w:color w:val="000000"/>
                  <w:lang w:eastAsia="is-IS"/>
                </w:rPr>
                <w:delText>71</w:delText>
              </w:r>
            </w:del>
          </w:p>
        </w:tc>
        <w:tc>
          <w:tcPr>
            <w:tcW w:w="915" w:type="dxa"/>
            <w:tcBorders>
              <w:top w:val="nil"/>
              <w:left w:val="nil"/>
              <w:bottom w:val="single" w:sz="4" w:space="0" w:color="auto"/>
              <w:right w:val="single" w:sz="4" w:space="0" w:color="auto"/>
            </w:tcBorders>
            <w:shd w:val="clear" w:color="auto" w:fill="auto"/>
            <w:noWrap/>
            <w:hideMark/>
          </w:tcPr>
          <w:p w14:paraId="475D03E3" w14:textId="6E25A0F3" w:rsidR="00400D35" w:rsidRPr="00400D35" w:rsidDel="00EC7212" w:rsidRDefault="00400D35">
            <w:pPr>
              <w:pStyle w:val="BodyText"/>
              <w:rPr>
                <w:del w:id="7034" w:author="Georg Birgisson" w:date="2021-10-06T14:24:00Z"/>
                <w:rFonts w:eastAsia="Times New Roman"/>
                <w:color w:val="000000"/>
                <w:lang w:eastAsia="is-IS"/>
              </w:rPr>
              <w:pPrChange w:id="7035" w:author="Georg Birgisson" w:date="2021-10-06T14:25:00Z">
                <w:pPr/>
              </w:pPrChange>
            </w:pPr>
            <w:del w:id="7036" w:author="Georg Birgisson" w:date="2021-10-06T14:24:00Z">
              <w:r w:rsidRPr="00400D35" w:rsidDel="00EC7212">
                <w:rPr>
                  <w:rFonts w:eastAsia="Times New Roman"/>
                  <w:color w:val="000000"/>
                  <w:lang w:eastAsia="is-IS"/>
                </w:rPr>
                <w:delText xml:space="preserve">BT-36 </w:delText>
              </w:r>
            </w:del>
          </w:p>
        </w:tc>
        <w:tc>
          <w:tcPr>
            <w:tcW w:w="660" w:type="dxa"/>
            <w:tcBorders>
              <w:top w:val="nil"/>
              <w:left w:val="nil"/>
              <w:bottom w:val="single" w:sz="4" w:space="0" w:color="auto"/>
              <w:right w:val="single" w:sz="4" w:space="0" w:color="auto"/>
            </w:tcBorders>
            <w:shd w:val="clear" w:color="auto" w:fill="auto"/>
            <w:noWrap/>
            <w:hideMark/>
          </w:tcPr>
          <w:p w14:paraId="566AEF9C" w14:textId="732071F2" w:rsidR="00400D35" w:rsidRPr="00400D35" w:rsidDel="00EC7212" w:rsidRDefault="00400D35">
            <w:pPr>
              <w:pStyle w:val="BodyText"/>
              <w:rPr>
                <w:del w:id="7037" w:author="Georg Birgisson" w:date="2021-10-06T14:24:00Z"/>
                <w:rFonts w:eastAsia="Times New Roman"/>
                <w:color w:val="000000"/>
                <w:lang w:eastAsia="is-IS"/>
              </w:rPr>
              <w:pPrChange w:id="7038" w:author="Georg Birgisson" w:date="2021-10-06T14:25:00Z">
                <w:pPr>
                  <w:jc w:val="center"/>
                </w:pPr>
              </w:pPrChange>
            </w:pPr>
            <w:del w:id="7039"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5F770CD6" w14:textId="734DD9B5" w:rsidR="00400D35" w:rsidRPr="00400D35" w:rsidDel="00EC7212" w:rsidRDefault="00400D35">
            <w:pPr>
              <w:pStyle w:val="BodyText"/>
              <w:rPr>
                <w:del w:id="7040" w:author="Georg Birgisson" w:date="2021-10-06T14:24:00Z"/>
                <w:rFonts w:eastAsia="Times New Roman"/>
                <w:color w:val="000000"/>
                <w:lang w:eastAsia="is-IS"/>
              </w:rPr>
              <w:pPrChange w:id="7041" w:author="Georg Birgisson" w:date="2021-10-06T14:25:00Z">
                <w:pPr>
                  <w:jc w:val="center"/>
                </w:pPr>
              </w:pPrChange>
            </w:pPr>
            <w:del w:id="7042"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75344D6C" w14:textId="55D2CB67" w:rsidR="00400D35" w:rsidRPr="00400D35" w:rsidDel="00EC7212" w:rsidRDefault="00400D35">
            <w:pPr>
              <w:pStyle w:val="BodyText"/>
              <w:rPr>
                <w:del w:id="7043" w:author="Georg Birgisson" w:date="2021-10-06T14:24:00Z"/>
                <w:rFonts w:eastAsia="Times New Roman"/>
                <w:color w:val="000000"/>
                <w:lang w:eastAsia="is-IS"/>
              </w:rPr>
              <w:pPrChange w:id="7044" w:author="Georg Birgisson" w:date="2021-10-06T14:25:00Z">
                <w:pPr/>
              </w:pPrChange>
            </w:pPr>
            <w:del w:id="7045" w:author="Georg Birgisson" w:date="2021-10-06T14:24:00Z">
              <w:r w:rsidRPr="00400D35" w:rsidDel="00EC7212">
                <w:rPr>
                  <w:rFonts w:eastAsia="Times New Roman"/>
                  <w:color w:val="000000"/>
                  <w:lang w:eastAsia="is-IS"/>
                </w:rPr>
                <w:delText>cac:AccountingSupplierParty/cac:Party/cac:PostalAddress/cbc:AdditionalStreetName</w:delText>
              </w:r>
            </w:del>
          </w:p>
        </w:tc>
        <w:tc>
          <w:tcPr>
            <w:tcW w:w="2954" w:type="dxa"/>
            <w:tcBorders>
              <w:top w:val="nil"/>
              <w:left w:val="nil"/>
              <w:bottom w:val="single" w:sz="4" w:space="0" w:color="auto"/>
              <w:right w:val="single" w:sz="4" w:space="0" w:color="auto"/>
            </w:tcBorders>
            <w:shd w:val="clear" w:color="auto" w:fill="auto"/>
            <w:noWrap/>
            <w:hideMark/>
          </w:tcPr>
          <w:p w14:paraId="728B26B6" w14:textId="1F8DB266" w:rsidR="00400D35" w:rsidRPr="00400D35" w:rsidDel="00EC7212" w:rsidRDefault="00400D35">
            <w:pPr>
              <w:pStyle w:val="BodyText"/>
              <w:rPr>
                <w:del w:id="7046" w:author="Georg Birgisson" w:date="2021-10-06T14:24:00Z"/>
                <w:rFonts w:eastAsia="Times New Roman"/>
                <w:color w:val="000000"/>
                <w:lang w:eastAsia="is-IS"/>
              </w:rPr>
              <w:pPrChange w:id="7047" w:author="Georg Birgisson" w:date="2021-10-06T14:25:00Z">
                <w:pPr/>
              </w:pPrChange>
            </w:pPr>
            <w:del w:id="7048" w:author="Georg Birgisson" w:date="2021-10-06T14:24:00Z">
              <w:r w:rsidRPr="00400D35" w:rsidDel="00EC7212">
                <w:rPr>
                  <w:rFonts w:eastAsia="Times New Roman"/>
                  <w:color w:val="000000"/>
                  <w:lang w:eastAsia="is-IS"/>
                </w:rPr>
                <w:delText> </w:delText>
              </w:r>
            </w:del>
          </w:p>
        </w:tc>
      </w:tr>
      <w:tr w:rsidR="0015709A" w:rsidRPr="00400D35" w:rsidDel="00EC7212" w14:paraId="589B7C68" w14:textId="036B7FAC" w:rsidTr="0015709A">
        <w:trPr>
          <w:trHeight w:val="300"/>
          <w:del w:id="704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52E7966" w14:textId="1908CBB0" w:rsidR="00400D35" w:rsidRPr="00400D35" w:rsidDel="00EC7212" w:rsidRDefault="00400D35">
            <w:pPr>
              <w:pStyle w:val="BodyText"/>
              <w:rPr>
                <w:del w:id="7050" w:author="Georg Birgisson" w:date="2021-10-06T14:24:00Z"/>
                <w:rFonts w:eastAsia="Times New Roman"/>
                <w:color w:val="000000"/>
                <w:lang w:eastAsia="is-IS"/>
              </w:rPr>
              <w:pPrChange w:id="7051" w:author="Georg Birgisson" w:date="2021-10-06T14:25:00Z">
                <w:pPr>
                  <w:jc w:val="right"/>
                </w:pPr>
              </w:pPrChange>
            </w:pPr>
            <w:del w:id="7052" w:author="Georg Birgisson" w:date="2021-10-06T14:24:00Z">
              <w:r w:rsidRPr="00400D35" w:rsidDel="00EC7212">
                <w:rPr>
                  <w:rFonts w:eastAsia="Times New Roman"/>
                  <w:color w:val="000000"/>
                  <w:lang w:eastAsia="is-IS"/>
                </w:rPr>
                <w:delText>72</w:delText>
              </w:r>
            </w:del>
          </w:p>
        </w:tc>
        <w:tc>
          <w:tcPr>
            <w:tcW w:w="915" w:type="dxa"/>
            <w:tcBorders>
              <w:top w:val="nil"/>
              <w:left w:val="nil"/>
              <w:bottom w:val="single" w:sz="4" w:space="0" w:color="auto"/>
              <w:right w:val="single" w:sz="4" w:space="0" w:color="auto"/>
            </w:tcBorders>
            <w:shd w:val="clear" w:color="auto" w:fill="auto"/>
            <w:noWrap/>
            <w:hideMark/>
          </w:tcPr>
          <w:p w14:paraId="12F430FF" w14:textId="5F62C421" w:rsidR="00400D35" w:rsidRPr="00400D35" w:rsidDel="00EC7212" w:rsidRDefault="00400D35">
            <w:pPr>
              <w:pStyle w:val="BodyText"/>
              <w:rPr>
                <w:del w:id="7053" w:author="Georg Birgisson" w:date="2021-10-06T14:24:00Z"/>
                <w:rFonts w:eastAsia="Times New Roman"/>
                <w:color w:val="000000"/>
                <w:lang w:eastAsia="is-IS"/>
              </w:rPr>
              <w:pPrChange w:id="7054" w:author="Georg Birgisson" w:date="2021-10-06T14:25:00Z">
                <w:pPr/>
              </w:pPrChange>
            </w:pPr>
            <w:del w:id="7055" w:author="Georg Birgisson" w:date="2021-10-06T14:24:00Z">
              <w:r w:rsidRPr="00400D35" w:rsidDel="00EC7212">
                <w:rPr>
                  <w:rFonts w:eastAsia="Times New Roman"/>
                  <w:color w:val="000000"/>
                  <w:lang w:eastAsia="is-IS"/>
                </w:rPr>
                <w:delText>BT-162</w:delText>
              </w:r>
            </w:del>
          </w:p>
        </w:tc>
        <w:tc>
          <w:tcPr>
            <w:tcW w:w="660" w:type="dxa"/>
            <w:tcBorders>
              <w:top w:val="nil"/>
              <w:left w:val="nil"/>
              <w:bottom w:val="single" w:sz="4" w:space="0" w:color="auto"/>
              <w:right w:val="single" w:sz="4" w:space="0" w:color="auto"/>
            </w:tcBorders>
            <w:shd w:val="clear" w:color="auto" w:fill="auto"/>
            <w:noWrap/>
            <w:hideMark/>
          </w:tcPr>
          <w:p w14:paraId="3D0872B0" w14:textId="1F9DC9CF" w:rsidR="00400D35" w:rsidRPr="00400D35" w:rsidDel="00EC7212" w:rsidRDefault="00400D35">
            <w:pPr>
              <w:pStyle w:val="BodyText"/>
              <w:rPr>
                <w:del w:id="7056" w:author="Georg Birgisson" w:date="2021-10-06T14:24:00Z"/>
                <w:rFonts w:eastAsia="Times New Roman"/>
                <w:color w:val="000000"/>
                <w:lang w:eastAsia="is-IS"/>
              </w:rPr>
              <w:pPrChange w:id="7057" w:author="Georg Birgisson" w:date="2021-10-06T14:25:00Z">
                <w:pPr>
                  <w:jc w:val="center"/>
                </w:pPr>
              </w:pPrChange>
            </w:pPr>
            <w:del w:id="7058"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0824B1CB" w14:textId="425ABC95" w:rsidR="00400D35" w:rsidRPr="00400D35" w:rsidDel="00EC7212" w:rsidRDefault="00400D35">
            <w:pPr>
              <w:pStyle w:val="BodyText"/>
              <w:rPr>
                <w:del w:id="7059" w:author="Georg Birgisson" w:date="2021-10-06T14:24:00Z"/>
                <w:rFonts w:eastAsia="Times New Roman"/>
                <w:color w:val="000000"/>
                <w:lang w:eastAsia="is-IS"/>
              </w:rPr>
              <w:pPrChange w:id="7060" w:author="Georg Birgisson" w:date="2021-10-06T14:25:00Z">
                <w:pPr>
                  <w:jc w:val="center"/>
                </w:pPr>
              </w:pPrChange>
            </w:pPr>
            <w:del w:id="7061"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02C562C9" w14:textId="0B8E324E" w:rsidR="00400D35" w:rsidRPr="00400D35" w:rsidDel="00EC7212" w:rsidRDefault="00400D35">
            <w:pPr>
              <w:pStyle w:val="BodyText"/>
              <w:rPr>
                <w:del w:id="7062" w:author="Georg Birgisson" w:date="2021-10-06T14:24:00Z"/>
                <w:rFonts w:eastAsia="Times New Roman"/>
                <w:color w:val="000000"/>
                <w:lang w:eastAsia="is-IS"/>
              </w:rPr>
              <w:pPrChange w:id="7063" w:author="Georg Birgisson" w:date="2021-10-06T14:25:00Z">
                <w:pPr/>
              </w:pPrChange>
            </w:pPr>
            <w:del w:id="7064" w:author="Georg Birgisson" w:date="2021-10-06T14:24:00Z">
              <w:r w:rsidRPr="00400D35" w:rsidDel="00EC7212">
                <w:rPr>
                  <w:rFonts w:eastAsia="Times New Roman"/>
                  <w:color w:val="000000"/>
                  <w:lang w:eastAsia="is-IS"/>
                </w:rPr>
                <w:delText>cac:AccountingSupplierParty/cac:Party/cac:PostalAddress/cac:AddressLine/cbc:Line</w:delText>
              </w:r>
            </w:del>
          </w:p>
        </w:tc>
        <w:tc>
          <w:tcPr>
            <w:tcW w:w="2954" w:type="dxa"/>
            <w:tcBorders>
              <w:top w:val="nil"/>
              <w:left w:val="nil"/>
              <w:bottom w:val="single" w:sz="4" w:space="0" w:color="auto"/>
              <w:right w:val="single" w:sz="4" w:space="0" w:color="auto"/>
            </w:tcBorders>
            <w:shd w:val="clear" w:color="auto" w:fill="auto"/>
            <w:noWrap/>
            <w:hideMark/>
          </w:tcPr>
          <w:p w14:paraId="696B68AC" w14:textId="6CD35B89" w:rsidR="00400D35" w:rsidRPr="00400D35" w:rsidDel="00EC7212" w:rsidRDefault="00400D35">
            <w:pPr>
              <w:pStyle w:val="BodyText"/>
              <w:rPr>
                <w:del w:id="7065" w:author="Georg Birgisson" w:date="2021-10-06T14:24:00Z"/>
                <w:rFonts w:eastAsia="Times New Roman"/>
                <w:color w:val="000000"/>
                <w:lang w:eastAsia="is-IS"/>
              </w:rPr>
              <w:pPrChange w:id="7066" w:author="Georg Birgisson" w:date="2021-10-06T14:25:00Z">
                <w:pPr/>
              </w:pPrChange>
            </w:pPr>
            <w:del w:id="7067" w:author="Georg Birgisson" w:date="2021-10-06T14:24:00Z">
              <w:r w:rsidRPr="00400D35" w:rsidDel="00EC7212">
                <w:rPr>
                  <w:rFonts w:eastAsia="Times New Roman"/>
                  <w:color w:val="000000"/>
                  <w:lang w:eastAsia="is-IS"/>
                </w:rPr>
                <w:delText> </w:delText>
              </w:r>
            </w:del>
          </w:p>
        </w:tc>
      </w:tr>
      <w:tr w:rsidR="0015709A" w:rsidRPr="00400D35" w:rsidDel="00EC7212" w14:paraId="36ACD006" w14:textId="6DB28E05" w:rsidTr="0015709A">
        <w:trPr>
          <w:trHeight w:val="300"/>
          <w:del w:id="706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0007E2B" w14:textId="7D004761" w:rsidR="00400D35" w:rsidRPr="00400D35" w:rsidDel="00EC7212" w:rsidRDefault="00400D35">
            <w:pPr>
              <w:pStyle w:val="BodyText"/>
              <w:rPr>
                <w:del w:id="7069" w:author="Georg Birgisson" w:date="2021-10-06T14:24:00Z"/>
                <w:rFonts w:eastAsia="Times New Roman"/>
                <w:color w:val="000000"/>
                <w:lang w:eastAsia="is-IS"/>
              </w:rPr>
              <w:pPrChange w:id="7070" w:author="Georg Birgisson" w:date="2021-10-06T14:25:00Z">
                <w:pPr>
                  <w:jc w:val="right"/>
                </w:pPr>
              </w:pPrChange>
            </w:pPr>
            <w:del w:id="7071" w:author="Georg Birgisson" w:date="2021-10-06T14:24:00Z">
              <w:r w:rsidRPr="00400D35" w:rsidDel="00EC7212">
                <w:rPr>
                  <w:rFonts w:eastAsia="Times New Roman"/>
                  <w:color w:val="000000"/>
                  <w:lang w:eastAsia="is-IS"/>
                </w:rPr>
                <w:delText>78</w:delText>
              </w:r>
            </w:del>
          </w:p>
        </w:tc>
        <w:tc>
          <w:tcPr>
            <w:tcW w:w="915" w:type="dxa"/>
            <w:tcBorders>
              <w:top w:val="nil"/>
              <w:left w:val="nil"/>
              <w:bottom w:val="single" w:sz="4" w:space="0" w:color="auto"/>
              <w:right w:val="single" w:sz="4" w:space="0" w:color="auto"/>
            </w:tcBorders>
            <w:shd w:val="clear" w:color="auto" w:fill="auto"/>
            <w:noWrap/>
            <w:hideMark/>
          </w:tcPr>
          <w:p w14:paraId="0DF5100A" w14:textId="5B231B4D" w:rsidR="00400D35" w:rsidRPr="00400D35" w:rsidDel="00EC7212" w:rsidRDefault="00400D35">
            <w:pPr>
              <w:pStyle w:val="BodyText"/>
              <w:rPr>
                <w:del w:id="7072" w:author="Georg Birgisson" w:date="2021-10-06T14:24:00Z"/>
                <w:rFonts w:eastAsia="Times New Roman"/>
                <w:color w:val="000000"/>
                <w:lang w:eastAsia="is-IS"/>
              </w:rPr>
              <w:pPrChange w:id="7073" w:author="Georg Birgisson" w:date="2021-10-06T14:25:00Z">
                <w:pPr/>
              </w:pPrChange>
            </w:pPr>
            <w:del w:id="7074" w:author="Georg Birgisson" w:date="2021-10-06T14:24:00Z">
              <w:r w:rsidRPr="00400D35" w:rsidDel="00EC7212">
                <w:rPr>
                  <w:rFonts w:eastAsia="Times New Roman"/>
                  <w:color w:val="000000"/>
                  <w:lang w:eastAsia="is-IS"/>
                </w:rPr>
                <w:delText xml:space="preserve">BT-37 </w:delText>
              </w:r>
            </w:del>
          </w:p>
        </w:tc>
        <w:tc>
          <w:tcPr>
            <w:tcW w:w="660" w:type="dxa"/>
            <w:tcBorders>
              <w:top w:val="nil"/>
              <w:left w:val="nil"/>
              <w:bottom w:val="single" w:sz="4" w:space="0" w:color="auto"/>
              <w:right w:val="single" w:sz="4" w:space="0" w:color="auto"/>
            </w:tcBorders>
            <w:shd w:val="clear" w:color="auto" w:fill="auto"/>
            <w:noWrap/>
            <w:hideMark/>
          </w:tcPr>
          <w:p w14:paraId="0D751000" w14:textId="2F6D106B" w:rsidR="00400D35" w:rsidRPr="00400D35" w:rsidDel="00EC7212" w:rsidRDefault="00400D35">
            <w:pPr>
              <w:pStyle w:val="BodyText"/>
              <w:rPr>
                <w:del w:id="7075" w:author="Georg Birgisson" w:date="2021-10-06T14:24:00Z"/>
                <w:rFonts w:eastAsia="Times New Roman"/>
                <w:color w:val="000000"/>
                <w:lang w:eastAsia="is-IS"/>
              </w:rPr>
              <w:pPrChange w:id="7076" w:author="Georg Birgisson" w:date="2021-10-06T14:25:00Z">
                <w:pPr>
                  <w:jc w:val="center"/>
                </w:pPr>
              </w:pPrChange>
            </w:pPr>
            <w:del w:id="7077"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5EF38499" w14:textId="6D705B22" w:rsidR="00400D35" w:rsidRPr="00400D35" w:rsidDel="00EC7212" w:rsidRDefault="00400D35">
            <w:pPr>
              <w:pStyle w:val="BodyText"/>
              <w:rPr>
                <w:del w:id="7078" w:author="Georg Birgisson" w:date="2021-10-06T14:24:00Z"/>
                <w:rFonts w:eastAsia="Times New Roman"/>
                <w:color w:val="000000"/>
                <w:lang w:eastAsia="is-IS"/>
              </w:rPr>
              <w:pPrChange w:id="7079" w:author="Georg Birgisson" w:date="2021-10-06T14:25:00Z">
                <w:pPr>
                  <w:jc w:val="center"/>
                </w:pPr>
              </w:pPrChange>
            </w:pPr>
            <w:del w:id="7080"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3F32CF0D" w14:textId="65EA817C" w:rsidR="00400D35" w:rsidRPr="00400D35" w:rsidDel="00EC7212" w:rsidRDefault="00400D35">
            <w:pPr>
              <w:pStyle w:val="BodyText"/>
              <w:rPr>
                <w:del w:id="7081" w:author="Georg Birgisson" w:date="2021-10-06T14:24:00Z"/>
                <w:rFonts w:eastAsia="Times New Roman"/>
                <w:color w:val="000000"/>
                <w:lang w:eastAsia="is-IS"/>
              </w:rPr>
              <w:pPrChange w:id="7082" w:author="Georg Birgisson" w:date="2021-10-06T14:25:00Z">
                <w:pPr/>
              </w:pPrChange>
            </w:pPr>
            <w:del w:id="7083" w:author="Georg Birgisson" w:date="2021-10-06T14:24:00Z">
              <w:r w:rsidRPr="00400D35" w:rsidDel="00EC7212">
                <w:rPr>
                  <w:rFonts w:eastAsia="Times New Roman"/>
                  <w:color w:val="000000"/>
                  <w:lang w:eastAsia="is-IS"/>
                </w:rPr>
                <w:delText>cac:AccountingSupplierParty/cac:Party/cac:PostalAddress/cbc:CityName</w:delText>
              </w:r>
            </w:del>
          </w:p>
        </w:tc>
        <w:tc>
          <w:tcPr>
            <w:tcW w:w="2954" w:type="dxa"/>
            <w:tcBorders>
              <w:top w:val="nil"/>
              <w:left w:val="nil"/>
              <w:bottom w:val="single" w:sz="4" w:space="0" w:color="auto"/>
              <w:right w:val="single" w:sz="4" w:space="0" w:color="auto"/>
            </w:tcBorders>
            <w:shd w:val="clear" w:color="auto" w:fill="auto"/>
            <w:noWrap/>
            <w:hideMark/>
          </w:tcPr>
          <w:p w14:paraId="1B3E0E07" w14:textId="09ED3FBB" w:rsidR="00400D35" w:rsidRPr="00400D35" w:rsidDel="00EC7212" w:rsidRDefault="00400D35">
            <w:pPr>
              <w:pStyle w:val="BodyText"/>
              <w:rPr>
                <w:del w:id="7084" w:author="Georg Birgisson" w:date="2021-10-06T14:24:00Z"/>
                <w:rFonts w:eastAsia="Times New Roman"/>
                <w:color w:val="000000"/>
                <w:lang w:eastAsia="is-IS"/>
              </w:rPr>
              <w:pPrChange w:id="7085" w:author="Georg Birgisson" w:date="2021-10-06T14:25:00Z">
                <w:pPr/>
              </w:pPrChange>
            </w:pPr>
            <w:del w:id="7086" w:author="Georg Birgisson" w:date="2021-10-06T14:24:00Z">
              <w:r w:rsidRPr="00400D35" w:rsidDel="00EC7212">
                <w:rPr>
                  <w:rFonts w:eastAsia="Times New Roman"/>
                  <w:color w:val="000000"/>
                  <w:lang w:eastAsia="is-IS"/>
                </w:rPr>
                <w:delText> </w:delText>
              </w:r>
            </w:del>
          </w:p>
        </w:tc>
      </w:tr>
      <w:tr w:rsidR="0015709A" w:rsidRPr="00400D35" w:rsidDel="00EC7212" w14:paraId="06C8FCB6" w14:textId="21FE7286" w:rsidTr="0015709A">
        <w:trPr>
          <w:trHeight w:val="300"/>
          <w:del w:id="708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EB559D6" w14:textId="5F127575" w:rsidR="00400D35" w:rsidRPr="00400D35" w:rsidDel="00EC7212" w:rsidRDefault="00400D35">
            <w:pPr>
              <w:pStyle w:val="BodyText"/>
              <w:rPr>
                <w:del w:id="7088" w:author="Georg Birgisson" w:date="2021-10-06T14:24:00Z"/>
                <w:rFonts w:eastAsia="Times New Roman"/>
                <w:color w:val="000000"/>
                <w:lang w:eastAsia="is-IS"/>
              </w:rPr>
              <w:pPrChange w:id="7089" w:author="Georg Birgisson" w:date="2021-10-06T14:25:00Z">
                <w:pPr>
                  <w:jc w:val="right"/>
                </w:pPr>
              </w:pPrChange>
            </w:pPr>
            <w:del w:id="7090" w:author="Georg Birgisson" w:date="2021-10-06T14:24:00Z">
              <w:r w:rsidRPr="00400D35" w:rsidDel="00EC7212">
                <w:rPr>
                  <w:rFonts w:eastAsia="Times New Roman"/>
                  <w:color w:val="000000"/>
                  <w:lang w:eastAsia="is-IS"/>
                </w:rPr>
                <w:delText>79</w:delText>
              </w:r>
            </w:del>
          </w:p>
        </w:tc>
        <w:tc>
          <w:tcPr>
            <w:tcW w:w="915" w:type="dxa"/>
            <w:tcBorders>
              <w:top w:val="nil"/>
              <w:left w:val="nil"/>
              <w:bottom w:val="single" w:sz="4" w:space="0" w:color="auto"/>
              <w:right w:val="single" w:sz="4" w:space="0" w:color="auto"/>
            </w:tcBorders>
            <w:shd w:val="clear" w:color="auto" w:fill="auto"/>
            <w:noWrap/>
            <w:hideMark/>
          </w:tcPr>
          <w:p w14:paraId="2E44308C" w14:textId="09A26C3B" w:rsidR="00400D35" w:rsidRPr="00400D35" w:rsidDel="00EC7212" w:rsidRDefault="00400D35">
            <w:pPr>
              <w:pStyle w:val="BodyText"/>
              <w:rPr>
                <w:del w:id="7091" w:author="Georg Birgisson" w:date="2021-10-06T14:24:00Z"/>
                <w:rFonts w:eastAsia="Times New Roman"/>
                <w:color w:val="000000"/>
                <w:lang w:eastAsia="is-IS"/>
              </w:rPr>
              <w:pPrChange w:id="7092" w:author="Georg Birgisson" w:date="2021-10-06T14:25:00Z">
                <w:pPr/>
              </w:pPrChange>
            </w:pPr>
            <w:del w:id="7093" w:author="Georg Birgisson" w:date="2021-10-06T14:24:00Z">
              <w:r w:rsidRPr="00400D35" w:rsidDel="00EC7212">
                <w:rPr>
                  <w:rFonts w:eastAsia="Times New Roman"/>
                  <w:color w:val="000000"/>
                  <w:lang w:eastAsia="is-IS"/>
                </w:rPr>
                <w:delText xml:space="preserve">BT-38 </w:delText>
              </w:r>
            </w:del>
          </w:p>
        </w:tc>
        <w:tc>
          <w:tcPr>
            <w:tcW w:w="660" w:type="dxa"/>
            <w:tcBorders>
              <w:top w:val="nil"/>
              <w:left w:val="nil"/>
              <w:bottom w:val="single" w:sz="4" w:space="0" w:color="auto"/>
              <w:right w:val="single" w:sz="4" w:space="0" w:color="auto"/>
            </w:tcBorders>
            <w:shd w:val="clear" w:color="auto" w:fill="auto"/>
            <w:noWrap/>
            <w:hideMark/>
          </w:tcPr>
          <w:p w14:paraId="0907417B" w14:textId="30E47FC9" w:rsidR="00400D35" w:rsidRPr="00400D35" w:rsidDel="00EC7212" w:rsidRDefault="00400D35">
            <w:pPr>
              <w:pStyle w:val="BodyText"/>
              <w:rPr>
                <w:del w:id="7094" w:author="Georg Birgisson" w:date="2021-10-06T14:24:00Z"/>
                <w:rFonts w:eastAsia="Times New Roman"/>
                <w:color w:val="000000"/>
                <w:lang w:eastAsia="is-IS"/>
              </w:rPr>
              <w:pPrChange w:id="7095" w:author="Georg Birgisson" w:date="2021-10-06T14:25:00Z">
                <w:pPr>
                  <w:jc w:val="center"/>
                </w:pPr>
              </w:pPrChange>
            </w:pPr>
            <w:del w:id="7096"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7667BE42" w14:textId="2FBC247E" w:rsidR="00400D35" w:rsidRPr="00400D35" w:rsidDel="00EC7212" w:rsidRDefault="00400D35">
            <w:pPr>
              <w:pStyle w:val="BodyText"/>
              <w:rPr>
                <w:del w:id="7097" w:author="Georg Birgisson" w:date="2021-10-06T14:24:00Z"/>
                <w:rFonts w:eastAsia="Times New Roman"/>
                <w:color w:val="000000"/>
                <w:lang w:eastAsia="is-IS"/>
              </w:rPr>
              <w:pPrChange w:id="7098" w:author="Georg Birgisson" w:date="2021-10-06T14:25:00Z">
                <w:pPr>
                  <w:jc w:val="center"/>
                </w:pPr>
              </w:pPrChange>
            </w:pPr>
            <w:del w:id="7099"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04FADB1F" w14:textId="67FBD43E" w:rsidR="00400D35" w:rsidRPr="00400D35" w:rsidDel="00EC7212" w:rsidRDefault="00400D35">
            <w:pPr>
              <w:pStyle w:val="BodyText"/>
              <w:rPr>
                <w:del w:id="7100" w:author="Georg Birgisson" w:date="2021-10-06T14:24:00Z"/>
                <w:rFonts w:eastAsia="Times New Roman"/>
                <w:color w:val="000000"/>
                <w:lang w:eastAsia="is-IS"/>
              </w:rPr>
              <w:pPrChange w:id="7101" w:author="Georg Birgisson" w:date="2021-10-06T14:25:00Z">
                <w:pPr/>
              </w:pPrChange>
            </w:pPr>
            <w:del w:id="7102" w:author="Georg Birgisson" w:date="2021-10-06T14:24:00Z">
              <w:r w:rsidRPr="00400D35" w:rsidDel="00EC7212">
                <w:rPr>
                  <w:rFonts w:eastAsia="Times New Roman"/>
                  <w:color w:val="000000"/>
                  <w:lang w:eastAsia="is-IS"/>
                </w:rPr>
                <w:delText>cac:AccountingSupplierParty/cac:Party/cac:PostalAddress/cbc:PostalZone</w:delText>
              </w:r>
            </w:del>
          </w:p>
        </w:tc>
        <w:tc>
          <w:tcPr>
            <w:tcW w:w="2954" w:type="dxa"/>
            <w:tcBorders>
              <w:top w:val="nil"/>
              <w:left w:val="nil"/>
              <w:bottom w:val="single" w:sz="4" w:space="0" w:color="auto"/>
              <w:right w:val="single" w:sz="4" w:space="0" w:color="auto"/>
            </w:tcBorders>
            <w:shd w:val="clear" w:color="auto" w:fill="auto"/>
            <w:noWrap/>
            <w:hideMark/>
          </w:tcPr>
          <w:p w14:paraId="26B4F287" w14:textId="782E4448" w:rsidR="00400D35" w:rsidRPr="00400D35" w:rsidDel="00EC7212" w:rsidRDefault="00400D35">
            <w:pPr>
              <w:pStyle w:val="BodyText"/>
              <w:rPr>
                <w:del w:id="7103" w:author="Georg Birgisson" w:date="2021-10-06T14:24:00Z"/>
                <w:rFonts w:eastAsia="Times New Roman"/>
                <w:color w:val="000000"/>
                <w:lang w:eastAsia="is-IS"/>
              </w:rPr>
              <w:pPrChange w:id="7104" w:author="Georg Birgisson" w:date="2021-10-06T14:25:00Z">
                <w:pPr/>
              </w:pPrChange>
            </w:pPr>
            <w:del w:id="7105" w:author="Georg Birgisson" w:date="2021-10-06T14:24:00Z">
              <w:r w:rsidRPr="00400D35" w:rsidDel="00EC7212">
                <w:rPr>
                  <w:rFonts w:eastAsia="Times New Roman"/>
                  <w:color w:val="000000"/>
                  <w:lang w:eastAsia="is-IS"/>
                </w:rPr>
                <w:delText> </w:delText>
              </w:r>
            </w:del>
          </w:p>
        </w:tc>
      </w:tr>
      <w:tr w:rsidR="0015709A" w:rsidRPr="00400D35" w:rsidDel="00EC7212" w14:paraId="114E3D2E" w14:textId="659F2E09" w:rsidTr="0015709A">
        <w:trPr>
          <w:trHeight w:val="300"/>
          <w:del w:id="710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7939986" w14:textId="6D213440" w:rsidR="00400D35" w:rsidRPr="00400D35" w:rsidDel="00EC7212" w:rsidRDefault="00400D35">
            <w:pPr>
              <w:pStyle w:val="BodyText"/>
              <w:rPr>
                <w:del w:id="7107" w:author="Georg Birgisson" w:date="2021-10-06T14:24:00Z"/>
                <w:rFonts w:eastAsia="Times New Roman"/>
                <w:color w:val="000000"/>
                <w:lang w:eastAsia="is-IS"/>
              </w:rPr>
              <w:pPrChange w:id="7108" w:author="Georg Birgisson" w:date="2021-10-06T14:25:00Z">
                <w:pPr>
                  <w:jc w:val="right"/>
                </w:pPr>
              </w:pPrChange>
            </w:pPr>
            <w:del w:id="7109" w:author="Georg Birgisson" w:date="2021-10-06T14:24:00Z">
              <w:r w:rsidRPr="00400D35" w:rsidDel="00EC7212">
                <w:rPr>
                  <w:rFonts w:eastAsia="Times New Roman"/>
                  <w:color w:val="000000"/>
                  <w:lang w:eastAsia="is-IS"/>
                </w:rPr>
                <w:delText>80</w:delText>
              </w:r>
            </w:del>
          </w:p>
        </w:tc>
        <w:tc>
          <w:tcPr>
            <w:tcW w:w="915" w:type="dxa"/>
            <w:tcBorders>
              <w:top w:val="nil"/>
              <w:left w:val="nil"/>
              <w:bottom w:val="single" w:sz="4" w:space="0" w:color="auto"/>
              <w:right w:val="single" w:sz="4" w:space="0" w:color="auto"/>
            </w:tcBorders>
            <w:shd w:val="clear" w:color="auto" w:fill="auto"/>
            <w:noWrap/>
            <w:hideMark/>
          </w:tcPr>
          <w:p w14:paraId="2475877E" w14:textId="4B77DFC8" w:rsidR="00400D35" w:rsidRPr="00400D35" w:rsidDel="00EC7212" w:rsidRDefault="00400D35">
            <w:pPr>
              <w:pStyle w:val="BodyText"/>
              <w:rPr>
                <w:del w:id="7110" w:author="Georg Birgisson" w:date="2021-10-06T14:24:00Z"/>
                <w:rFonts w:eastAsia="Times New Roman"/>
                <w:color w:val="000000"/>
                <w:lang w:eastAsia="is-IS"/>
              </w:rPr>
              <w:pPrChange w:id="7111" w:author="Georg Birgisson" w:date="2021-10-06T14:25:00Z">
                <w:pPr/>
              </w:pPrChange>
            </w:pPr>
            <w:del w:id="7112" w:author="Georg Birgisson" w:date="2021-10-06T14:24:00Z">
              <w:r w:rsidRPr="00400D35" w:rsidDel="00EC7212">
                <w:rPr>
                  <w:rFonts w:eastAsia="Times New Roman"/>
                  <w:color w:val="000000"/>
                  <w:lang w:eastAsia="is-IS"/>
                </w:rPr>
                <w:delText xml:space="preserve">BT-39 </w:delText>
              </w:r>
            </w:del>
          </w:p>
        </w:tc>
        <w:tc>
          <w:tcPr>
            <w:tcW w:w="660" w:type="dxa"/>
            <w:tcBorders>
              <w:top w:val="nil"/>
              <w:left w:val="nil"/>
              <w:bottom w:val="single" w:sz="4" w:space="0" w:color="auto"/>
              <w:right w:val="single" w:sz="4" w:space="0" w:color="auto"/>
            </w:tcBorders>
            <w:shd w:val="clear" w:color="auto" w:fill="auto"/>
            <w:noWrap/>
            <w:hideMark/>
          </w:tcPr>
          <w:p w14:paraId="4BDBB022" w14:textId="7A02339F" w:rsidR="00400D35" w:rsidRPr="00400D35" w:rsidDel="00EC7212" w:rsidRDefault="00400D35">
            <w:pPr>
              <w:pStyle w:val="BodyText"/>
              <w:rPr>
                <w:del w:id="7113" w:author="Georg Birgisson" w:date="2021-10-06T14:24:00Z"/>
                <w:rFonts w:eastAsia="Times New Roman"/>
                <w:color w:val="000000"/>
                <w:lang w:eastAsia="is-IS"/>
              </w:rPr>
              <w:pPrChange w:id="7114" w:author="Georg Birgisson" w:date="2021-10-06T14:25:00Z">
                <w:pPr>
                  <w:jc w:val="center"/>
                </w:pPr>
              </w:pPrChange>
            </w:pPr>
            <w:del w:id="7115"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4600ED81" w14:textId="640C8C84" w:rsidR="00400D35" w:rsidRPr="00400D35" w:rsidDel="00EC7212" w:rsidRDefault="00400D35">
            <w:pPr>
              <w:pStyle w:val="BodyText"/>
              <w:rPr>
                <w:del w:id="7116" w:author="Georg Birgisson" w:date="2021-10-06T14:24:00Z"/>
                <w:rFonts w:eastAsia="Times New Roman"/>
                <w:color w:val="000000"/>
                <w:lang w:eastAsia="is-IS"/>
              </w:rPr>
              <w:pPrChange w:id="7117" w:author="Georg Birgisson" w:date="2021-10-06T14:25:00Z">
                <w:pPr>
                  <w:jc w:val="center"/>
                </w:pPr>
              </w:pPrChange>
            </w:pPr>
            <w:del w:id="7118"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2CA44FF2" w14:textId="17D6103C" w:rsidR="00400D35" w:rsidRPr="00400D35" w:rsidDel="00EC7212" w:rsidRDefault="00400D35">
            <w:pPr>
              <w:pStyle w:val="BodyText"/>
              <w:rPr>
                <w:del w:id="7119" w:author="Georg Birgisson" w:date="2021-10-06T14:24:00Z"/>
                <w:rFonts w:eastAsia="Times New Roman"/>
                <w:color w:val="000000"/>
                <w:lang w:eastAsia="is-IS"/>
              </w:rPr>
              <w:pPrChange w:id="7120" w:author="Georg Birgisson" w:date="2021-10-06T14:25:00Z">
                <w:pPr/>
              </w:pPrChange>
            </w:pPr>
            <w:del w:id="7121" w:author="Georg Birgisson" w:date="2021-10-06T14:24:00Z">
              <w:r w:rsidRPr="00400D35" w:rsidDel="00EC7212">
                <w:rPr>
                  <w:rFonts w:eastAsia="Times New Roman"/>
                  <w:color w:val="000000"/>
                  <w:lang w:eastAsia="is-IS"/>
                </w:rPr>
                <w:delText>cac:AccountingSupplierParty/cac:Party/cac:PostalAddress/cbc:CountrySubentity</w:delText>
              </w:r>
            </w:del>
          </w:p>
        </w:tc>
        <w:tc>
          <w:tcPr>
            <w:tcW w:w="2954" w:type="dxa"/>
            <w:tcBorders>
              <w:top w:val="nil"/>
              <w:left w:val="nil"/>
              <w:bottom w:val="single" w:sz="4" w:space="0" w:color="auto"/>
              <w:right w:val="single" w:sz="4" w:space="0" w:color="auto"/>
            </w:tcBorders>
            <w:shd w:val="clear" w:color="auto" w:fill="auto"/>
            <w:noWrap/>
            <w:hideMark/>
          </w:tcPr>
          <w:p w14:paraId="369BC7D6" w14:textId="5B018D86" w:rsidR="00400D35" w:rsidRPr="00400D35" w:rsidDel="00EC7212" w:rsidRDefault="00400D35">
            <w:pPr>
              <w:pStyle w:val="BodyText"/>
              <w:rPr>
                <w:del w:id="7122" w:author="Georg Birgisson" w:date="2021-10-06T14:24:00Z"/>
                <w:rFonts w:eastAsia="Times New Roman"/>
                <w:color w:val="000000"/>
                <w:lang w:eastAsia="is-IS"/>
              </w:rPr>
              <w:pPrChange w:id="7123" w:author="Georg Birgisson" w:date="2021-10-06T14:25:00Z">
                <w:pPr/>
              </w:pPrChange>
            </w:pPr>
            <w:del w:id="7124" w:author="Georg Birgisson" w:date="2021-10-06T14:24:00Z">
              <w:r w:rsidRPr="00400D35" w:rsidDel="00EC7212">
                <w:rPr>
                  <w:rFonts w:eastAsia="Times New Roman"/>
                  <w:color w:val="000000"/>
                  <w:lang w:eastAsia="is-IS"/>
                </w:rPr>
                <w:delText> </w:delText>
              </w:r>
            </w:del>
          </w:p>
        </w:tc>
      </w:tr>
      <w:tr w:rsidR="0015709A" w:rsidRPr="00400D35" w:rsidDel="00EC7212" w14:paraId="4E7B5FEE" w14:textId="16474FAA" w:rsidTr="0015709A">
        <w:trPr>
          <w:trHeight w:val="300"/>
          <w:del w:id="712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18DB86D" w14:textId="2F20C1CA" w:rsidR="00400D35" w:rsidRPr="00400D35" w:rsidDel="00EC7212" w:rsidRDefault="00400D35">
            <w:pPr>
              <w:pStyle w:val="BodyText"/>
              <w:rPr>
                <w:del w:id="7126" w:author="Georg Birgisson" w:date="2021-10-06T14:24:00Z"/>
                <w:rFonts w:eastAsia="Times New Roman"/>
                <w:color w:val="000000"/>
                <w:lang w:eastAsia="is-IS"/>
              </w:rPr>
              <w:pPrChange w:id="7127" w:author="Georg Birgisson" w:date="2021-10-06T14:25:00Z">
                <w:pPr>
                  <w:jc w:val="right"/>
                </w:pPr>
              </w:pPrChange>
            </w:pPr>
            <w:del w:id="7128" w:author="Georg Birgisson" w:date="2021-10-06T14:24:00Z">
              <w:r w:rsidRPr="00400D35" w:rsidDel="00EC7212">
                <w:rPr>
                  <w:rFonts w:eastAsia="Times New Roman"/>
                  <w:color w:val="000000"/>
                  <w:lang w:eastAsia="is-IS"/>
                </w:rPr>
                <w:delText>81</w:delText>
              </w:r>
            </w:del>
          </w:p>
        </w:tc>
        <w:tc>
          <w:tcPr>
            <w:tcW w:w="915" w:type="dxa"/>
            <w:tcBorders>
              <w:top w:val="nil"/>
              <w:left w:val="nil"/>
              <w:bottom w:val="single" w:sz="4" w:space="0" w:color="auto"/>
              <w:right w:val="single" w:sz="4" w:space="0" w:color="auto"/>
            </w:tcBorders>
            <w:shd w:val="clear" w:color="auto" w:fill="auto"/>
            <w:noWrap/>
            <w:hideMark/>
          </w:tcPr>
          <w:p w14:paraId="34E8CF3E" w14:textId="0BF34663" w:rsidR="00400D35" w:rsidRPr="00400D35" w:rsidDel="00EC7212" w:rsidRDefault="00400D35">
            <w:pPr>
              <w:pStyle w:val="BodyText"/>
              <w:rPr>
                <w:del w:id="7129" w:author="Georg Birgisson" w:date="2021-10-06T14:24:00Z"/>
                <w:rFonts w:eastAsia="Times New Roman"/>
                <w:color w:val="000000"/>
                <w:lang w:eastAsia="is-IS"/>
              </w:rPr>
              <w:pPrChange w:id="7130" w:author="Georg Birgisson" w:date="2021-10-06T14:25:00Z">
                <w:pPr/>
              </w:pPrChange>
            </w:pPr>
            <w:del w:id="7131" w:author="Georg Birgisson" w:date="2021-10-06T14:24:00Z">
              <w:r w:rsidRPr="00400D35" w:rsidDel="00EC7212">
                <w:rPr>
                  <w:rFonts w:eastAsia="Times New Roman"/>
                  <w:color w:val="000000"/>
                  <w:lang w:eastAsia="is-IS"/>
                </w:rPr>
                <w:delText xml:space="preserve">BT-40 </w:delText>
              </w:r>
            </w:del>
          </w:p>
        </w:tc>
        <w:tc>
          <w:tcPr>
            <w:tcW w:w="660" w:type="dxa"/>
            <w:tcBorders>
              <w:top w:val="nil"/>
              <w:left w:val="nil"/>
              <w:bottom w:val="single" w:sz="4" w:space="0" w:color="auto"/>
              <w:right w:val="single" w:sz="4" w:space="0" w:color="auto"/>
            </w:tcBorders>
            <w:shd w:val="clear" w:color="auto" w:fill="auto"/>
            <w:noWrap/>
            <w:hideMark/>
          </w:tcPr>
          <w:p w14:paraId="6263465A" w14:textId="40A041AC" w:rsidR="00400D35" w:rsidRPr="00400D35" w:rsidDel="00EC7212" w:rsidRDefault="00400D35">
            <w:pPr>
              <w:pStyle w:val="BodyText"/>
              <w:rPr>
                <w:del w:id="7132" w:author="Georg Birgisson" w:date="2021-10-06T14:24:00Z"/>
                <w:rFonts w:eastAsia="Times New Roman"/>
                <w:color w:val="000000"/>
                <w:lang w:eastAsia="is-IS"/>
              </w:rPr>
              <w:pPrChange w:id="7133" w:author="Georg Birgisson" w:date="2021-10-06T14:25:00Z">
                <w:pPr>
                  <w:jc w:val="center"/>
                </w:pPr>
              </w:pPrChange>
            </w:pPr>
            <w:del w:id="7134"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158EE552" w14:textId="4049EF7B" w:rsidR="00400D35" w:rsidRPr="00400D35" w:rsidDel="00EC7212" w:rsidRDefault="00400D35">
            <w:pPr>
              <w:pStyle w:val="BodyText"/>
              <w:rPr>
                <w:del w:id="7135" w:author="Georg Birgisson" w:date="2021-10-06T14:24:00Z"/>
                <w:rFonts w:eastAsia="Times New Roman"/>
                <w:color w:val="000000"/>
                <w:lang w:eastAsia="is-IS"/>
              </w:rPr>
              <w:pPrChange w:id="7136" w:author="Georg Birgisson" w:date="2021-10-06T14:25:00Z">
                <w:pPr>
                  <w:jc w:val="center"/>
                </w:pPr>
              </w:pPrChange>
            </w:pPr>
            <w:del w:id="7137"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260024E7" w14:textId="79D8FEEB" w:rsidR="00400D35" w:rsidRPr="00400D35" w:rsidDel="00EC7212" w:rsidRDefault="00400D35">
            <w:pPr>
              <w:pStyle w:val="BodyText"/>
              <w:rPr>
                <w:del w:id="7138" w:author="Georg Birgisson" w:date="2021-10-06T14:24:00Z"/>
                <w:rFonts w:eastAsia="Times New Roman"/>
                <w:color w:val="000000"/>
                <w:lang w:eastAsia="is-IS"/>
              </w:rPr>
              <w:pPrChange w:id="7139" w:author="Georg Birgisson" w:date="2021-10-06T14:25:00Z">
                <w:pPr/>
              </w:pPrChange>
            </w:pPr>
            <w:del w:id="7140" w:author="Georg Birgisson" w:date="2021-10-06T14:24:00Z">
              <w:r w:rsidRPr="00400D35" w:rsidDel="00EC7212">
                <w:rPr>
                  <w:rFonts w:eastAsia="Times New Roman"/>
                  <w:color w:val="000000"/>
                  <w:lang w:eastAsia="is-IS"/>
                </w:rPr>
                <w:delText>cac:AccountingSupplierParty/cac:Party/cac:PostalAddress/cac:Country/cbc:IdentificationCode</w:delText>
              </w:r>
            </w:del>
          </w:p>
        </w:tc>
        <w:tc>
          <w:tcPr>
            <w:tcW w:w="2954" w:type="dxa"/>
            <w:tcBorders>
              <w:top w:val="nil"/>
              <w:left w:val="nil"/>
              <w:bottom w:val="single" w:sz="4" w:space="0" w:color="auto"/>
              <w:right w:val="single" w:sz="4" w:space="0" w:color="auto"/>
            </w:tcBorders>
            <w:shd w:val="clear" w:color="auto" w:fill="auto"/>
            <w:noWrap/>
            <w:hideMark/>
          </w:tcPr>
          <w:p w14:paraId="6E94688A" w14:textId="045A464B" w:rsidR="00400D35" w:rsidRPr="00400D35" w:rsidDel="00EC7212" w:rsidRDefault="00400D35">
            <w:pPr>
              <w:pStyle w:val="BodyText"/>
              <w:rPr>
                <w:del w:id="7141" w:author="Georg Birgisson" w:date="2021-10-06T14:24:00Z"/>
                <w:rFonts w:eastAsia="Times New Roman"/>
                <w:color w:val="000000"/>
                <w:lang w:eastAsia="is-IS"/>
              </w:rPr>
              <w:pPrChange w:id="7142" w:author="Georg Birgisson" w:date="2021-10-06T14:25:00Z">
                <w:pPr/>
              </w:pPrChange>
            </w:pPr>
            <w:del w:id="7143" w:author="Georg Birgisson" w:date="2021-10-06T14:24:00Z">
              <w:r w:rsidRPr="00400D35" w:rsidDel="00EC7212">
                <w:rPr>
                  <w:rFonts w:eastAsia="Times New Roman"/>
                  <w:color w:val="000000"/>
                  <w:lang w:eastAsia="is-IS"/>
                </w:rPr>
                <w:delText> </w:delText>
              </w:r>
            </w:del>
          </w:p>
        </w:tc>
      </w:tr>
      <w:tr w:rsidR="0015709A" w:rsidRPr="00400D35" w:rsidDel="00EC7212" w14:paraId="36882331" w14:textId="26F015F6" w:rsidTr="0015709A">
        <w:trPr>
          <w:trHeight w:val="300"/>
          <w:del w:id="714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E1C1994" w14:textId="388A5D1B" w:rsidR="00400D35" w:rsidRPr="00400D35" w:rsidDel="00EC7212" w:rsidRDefault="00400D35">
            <w:pPr>
              <w:pStyle w:val="BodyText"/>
              <w:rPr>
                <w:del w:id="7145" w:author="Georg Birgisson" w:date="2021-10-06T14:24:00Z"/>
                <w:rFonts w:eastAsia="Times New Roman"/>
                <w:color w:val="000000"/>
                <w:lang w:eastAsia="is-IS"/>
              </w:rPr>
              <w:pPrChange w:id="7146" w:author="Georg Birgisson" w:date="2021-10-06T14:25:00Z">
                <w:pPr>
                  <w:jc w:val="right"/>
                </w:pPr>
              </w:pPrChange>
            </w:pPr>
            <w:del w:id="7147" w:author="Georg Birgisson" w:date="2021-10-06T14:24:00Z">
              <w:r w:rsidRPr="00400D35" w:rsidDel="00EC7212">
                <w:rPr>
                  <w:rFonts w:eastAsia="Times New Roman"/>
                  <w:color w:val="000000"/>
                  <w:lang w:eastAsia="is-IS"/>
                </w:rPr>
                <w:delText>82</w:delText>
              </w:r>
            </w:del>
          </w:p>
        </w:tc>
        <w:tc>
          <w:tcPr>
            <w:tcW w:w="915" w:type="dxa"/>
            <w:tcBorders>
              <w:top w:val="nil"/>
              <w:left w:val="nil"/>
              <w:bottom w:val="single" w:sz="4" w:space="0" w:color="auto"/>
              <w:right w:val="single" w:sz="4" w:space="0" w:color="auto"/>
            </w:tcBorders>
            <w:shd w:val="clear" w:color="auto" w:fill="auto"/>
            <w:noWrap/>
            <w:hideMark/>
          </w:tcPr>
          <w:p w14:paraId="470E4717" w14:textId="5F0BF990" w:rsidR="00400D35" w:rsidRPr="00400D35" w:rsidDel="00EC7212" w:rsidRDefault="00400D35">
            <w:pPr>
              <w:pStyle w:val="BodyText"/>
              <w:rPr>
                <w:del w:id="7148" w:author="Georg Birgisson" w:date="2021-10-06T14:24:00Z"/>
                <w:rFonts w:eastAsia="Times New Roman"/>
                <w:color w:val="000000"/>
                <w:lang w:eastAsia="is-IS"/>
              </w:rPr>
              <w:pPrChange w:id="7149" w:author="Georg Birgisson" w:date="2021-10-06T14:25:00Z">
                <w:pPr/>
              </w:pPrChange>
            </w:pPr>
            <w:del w:id="7150" w:author="Georg Birgisson" w:date="2021-10-06T14:24:00Z">
              <w:r w:rsidRPr="00400D35" w:rsidDel="00EC7212">
                <w:rPr>
                  <w:rFonts w:eastAsia="Times New Roman"/>
                  <w:color w:val="000000"/>
                  <w:lang w:eastAsia="is-IS"/>
                </w:rPr>
                <w:delText xml:space="preserve">BG-6 </w:delText>
              </w:r>
            </w:del>
          </w:p>
        </w:tc>
        <w:tc>
          <w:tcPr>
            <w:tcW w:w="660" w:type="dxa"/>
            <w:tcBorders>
              <w:top w:val="nil"/>
              <w:left w:val="nil"/>
              <w:bottom w:val="single" w:sz="4" w:space="0" w:color="auto"/>
              <w:right w:val="single" w:sz="4" w:space="0" w:color="auto"/>
            </w:tcBorders>
            <w:shd w:val="clear" w:color="auto" w:fill="auto"/>
            <w:noWrap/>
            <w:hideMark/>
          </w:tcPr>
          <w:p w14:paraId="09CA0ECE" w14:textId="5493B944" w:rsidR="00400D35" w:rsidRPr="00400D35" w:rsidDel="00EC7212" w:rsidRDefault="00400D35">
            <w:pPr>
              <w:pStyle w:val="BodyText"/>
              <w:rPr>
                <w:del w:id="7151" w:author="Georg Birgisson" w:date="2021-10-06T14:24:00Z"/>
                <w:rFonts w:eastAsia="Times New Roman"/>
                <w:color w:val="000000"/>
                <w:lang w:eastAsia="is-IS"/>
              </w:rPr>
              <w:pPrChange w:id="7152" w:author="Georg Birgisson" w:date="2021-10-06T14:25:00Z">
                <w:pPr>
                  <w:jc w:val="center"/>
                </w:pPr>
              </w:pPrChange>
            </w:pPr>
            <w:del w:id="7153"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27A6B952" w14:textId="5D3A0168" w:rsidR="00400D35" w:rsidRPr="00400D35" w:rsidDel="00EC7212" w:rsidRDefault="00400D35">
            <w:pPr>
              <w:pStyle w:val="BodyText"/>
              <w:rPr>
                <w:del w:id="7154" w:author="Georg Birgisson" w:date="2021-10-06T14:24:00Z"/>
                <w:rFonts w:eastAsia="Times New Roman"/>
                <w:color w:val="000000"/>
                <w:lang w:eastAsia="is-IS"/>
              </w:rPr>
              <w:pPrChange w:id="7155" w:author="Georg Birgisson" w:date="2021-10-06T14:25:00Z">
                <w:pPr>
                  <w:jc w:val="center"/>
                </w:pPr>
              </w:pPrChange>
            </w:pPr>
            <w:del w:id="7156"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42205961" w14:textId="7459DD7A" w:rsidR="00400D35" w:rsidRPr="00400D35" w:rsidDel="00EC7212" w:rsidRDefault="00400D35">
            <w:pPr>
              <w:pStyle w:val="BodyText"/>
              <w:rPr>
                <w:del w:id="7157" w:author="Georg Birgisson" w:date="2021-10-06T14:24:00Z"/>
                <w:rFonts w:eastAsia="Times New Roman"/>
                <w:color w:val="000000"/>
                <w:lang w:eastAsia="is-IS"/>
              </w:rPr>
              <w:pPrChange w:id="7158" w:author="Georg Birgisson" w:date="2021-10-06T14:25:00Z">
                <w:pPr/>
              </w:pPrChange>
            </w:pPr>
            <w:del w:id="7159" w:author="Georg Birgisson" w:date="2021-10-06T14:24:00Z">
              <w:r w:rsidRPr="00400D35" w:rsidDel="00EC7212">
                <w:rPr>
                  <w:rFonts w:eastAsia="Times New Roman"/>
                  <w:color w:val="000000"/>
                  <w:lang w:eastAsia="is-IS"/>
                </w:rPr>
                <w:delText>cac:AccountingSupplierParty/cac:Party/cac:Contact</w:delText>
              </w:r>
            </w:del>
          </w:p>
        </w:tc>
        <w:tc>
          <w:tcPr>
            <w:tcW w:w="2954" w:type="dxa"/>
            <w:tcBorders>
              <w:top w:val="nil"/>
              <w:left w:val="nil"/>
              <w:bottom w:val="single" w:sz="4" w:space="0" w:color="auto"/>
              <w:right w:val="single" w:sz="4" w:space="0" w:color="auto"/>
            </w:tcBorders>
            <w:shd w:val="clear" w:color="auto" w:fill="auto"/>
            <w:noWrap/>
            <w:hideMark/>
          </w:tcPr>
          <w:p w14:paraId="6E11A8DD" w14:textId="309D8B27" w:rsidR="00400D35" w:rsidRPr="00400D35" w:rsidDel="00EC7212" w:rsidRDefault="00400D35">
            <w:pPr>
              <w:pStyle w:val="BodyText"/>
              <w:rPr>
                <w:del w:id="7160" w:author="Georg Birgisson" w:date="2021-10-06T14:24:00Z"/>
                <w:rFonts w:eastAsia="Times New Roman"/>
                <w:color w:val="000000"/>
                <w:lang w:eastAsia="is-IS"/>
              </w:rPr>
              <w:pPrChange w:id="7161" w:author="Georg Birgisson" w:date="2021-10-06T14:25:00Z">
                <w:pPr/>
              </w:pPrChange>
            </w:pPr>
            <w:del w:id="7162" w:author="Georg Birgisson" w:date="2021-10-06T14:24:00Z">
              <w:r w:rsidRPr="00400D35" w:rsidDel="00EC7212">
                <w:rPr>
                  <w:rFonts w:eastAsia="Times New Roman"/>
                  <w:color w:val="000000"/>
                  <w:lang w:eastAsia="is-IS"/>
                </w:rPr>
                <w:delText> </w:delText>
              </w:r>
            </w:del>
          </w:p>
        </w:tc>
      </w:tr>
      <w:tr w:rsidR="0015709A" w:rsidRPr="00400D35" w:rsidDel="00EC7212" w14:paraId="2EDEF033" w14:textId="6EFA558F" w:rsidTr="0015709A">
        <w:trPr>
          <w:trHeight w:val="300"/>
          <w:del w:id="716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FBAE0D9" w14:textId="55CC2EEA" w:rsidR="00400D35" w:rsidRPr="00400D35" w:rsidDel="00EC7212" w:rsidRDefault="00400D35">
            <w:pPr>
              <w:pStyle w:val="BodyText"/>
              <w:rPr>
                <w:del w:id="7164" w:author="Georg Birgisson" w:date="2021-10-06T14:24:00Z"/>
                <w:rFonts w:eastAsia="Times New Roman"/>
                <w:color w:val="000000"/>
                <w:lang w:eastAsia="is-IS"/>
              </w:rPr>
              <w:pPrChange w:id="7165" w:author="Georg Birgisson" w:date="2021-10-06T14:25:00Z">
                <w:pPr>
                  <w:jc w:val="right"/>
                </w:pPr>
              </w:pPrChange>
            </w:pPr>
            <w:del w:id="7166" w:author="Georg Birgisson" w:date="2021-10-06T14:24:00Z">
              <w:r w:rsidRPr="00400D35" w:rsidDel="00EC7212">
                <w:rPr>
                  <w:rFonts w:eastAsia="Times New Roman"/>
                  <w:color w:val="000000"/>
                  <w:lang w:eastAsia="is-IS"/>
                </w:rPr>
                <w:delText>83</w:delText>
              </w:r>
            </w:del>
          </w:p>
        </w:tc>
        <w:tc>
          <w:tcPr>
            <w:tcW w:w="915" w:type="dxa"/>
            <w:tcBorders>
              <w:top w:val="nil"/>
              <w:left w:val="nil"/>
              <w:bottom w:val="single" w:sz="4" w:space="0" w:color="auto"/>
              <w:right w:val="single" w:sz="4" w:space="0" w:color="auto"/>
            </w:tcBorders>
            <w:shd w:val="clear" w:color="auto" w:fill="auto"/>
            <w:noWrap/>
            <w:hideMark/>
          </w:tcPr>
          <w:p w14:paraId="5F50BAB3" w14:textId="06946B21" w:rsidR="00400D35" w:rsidRPr="00400D35" w:rsidDel="00EC7212" w:rsidRDefault="00400D35">
            <w:pPr>
              <w:pStyle w:val="BodyText"/>
              <w:rPr>
                <w:del w:id="7167" w:author="Georg Birgisson" w:date="2021-10-06T14:24:00Z"/>
                <w:rFonts w:eastAsia="Times New Roman"/>
                <w:color w:val="000000"/>
                <w:lang w:eastAsia="is-IS"/>
              </w:rPr>
              <w:pPrChange w:id="7168" w:author="Georg Birgisson" w:date="2021-10-06T14:25:00Z">
                <w:pPr/>
              </w:pPrChange>
            </w:pPr>
            <w:del w:id="7169" w:author="Georg Birgisson" w:date="2021-10-06T14:24:00Z">
              <w:r w:rsidRPr="00400D35" w:rsidDel="00EC7212">
                <w:rPr>
                  <w:rFonts w:eastAsia="Times New Roman"/>
                  <w:color w:val="000000"/>
                  <w:lang w:eastAsia="is-IS"/>
                </w:rPr>
                <w:delText xml:space="preserve">BT-41 </w:delText>
              </w:r>
            </w:del>
          </w:p>
        </w:tc>
        <w:tc>
          <w:tcPr>
            <w:tcW w:w="660" w:type="dxa"/>
            <w:tcBorders>
              <w:top w:val="nil"/>
              <w:left w:val="nil"/>
              <w:bottom w:val="single" w:sz="4" w:space="0" w:color="auto"/>
              <w:right w:val="single" w:sz="4" w:space="0" w:color="auto"/>
            </w:tcBorders>
            <w:shd w:val="clear" w:color="auto" w:fill="auto"/>
            <w:noWrap/>
            <w:hideMark/>
          </w:tcPr>
          <w:p w14:paraId="37174503" w14:textId="1EE079AF" w:rsidR="00400D35" w:rsidRPr="00400D35" w:rsidDel="00EC7212" w:rsidRDefault="00400D35">
            <w:pPr>
              <w:pStyle w:val="BodyText"/>
              <w:rPr>
                <w:del w:id="7170" w:author="Georg Birgisson" w:date="2021-10-06T14:24:00Z"/>
                <w:rFonts w:eastAsia="Times New Roman"/>
                <w:color w:val="000000"/>
                <w:lang w:eastAsia="is-IS"/>
              </w:rPr>
              <w:pPrChange w:id="7171" w:author="Georg Birgisson" w:date="2021-10-06T14:25:00Z">
                <w:pPr>
                  <w:jc w:val="center"/>
                </w:pPr>
              </w:pPrChange>
            </w:pPr>
            <w:del w:id="7172"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12BF51B8" w14:textId="012539AC" w:rsidR="00400D35" w:rsidRPr="00400D35" w:rsidDel="00EC7212" w:rsidRDefault="00400D35">
            <w:pPr>
              <w:pStyle w:val="BodyText"/>
              <w:rPr>
                <w:del w:id="7173" w:author="Georg Birgisson" w:date="2021-10-06T14:24:00Z"/>
                <w:rFonts w:eastAsia="Times New Roman"/>
                <w:color w:val="000000"/>
                <w:lang w:eastAsia="is-IS"/>
              </w:rPr>
              <w:pPrChange w:id="7174" w:author="Georg Birgisson" w:date="2021-10-06T14:25:00Z">
                <w:pPr>
                  <w:jc w:val="center"/>
                </w:pPr>
              </w:pPrChange>
            </w:pPr>
            <w:del w:id="7175"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50AEBA36" w14:textId="1373C772" w:rsidR="00400D35" w:rsidRPr="00400D35" w:rsidDel="00EC7212" w:rsidRDefault="00400D35">
            <w:pPr>
              <w:pStyle w:val="BodyText"/>
              <w:rPr>
                <w:del w:id="7176" w:author="Georg Birgisson" w:date="2021-10-06T14:24:00Z"/>
                <w:rFonts w:eastAsia="Times New Roman"/>
                <w:color w:val="000000"/>
                <w:lang w:eastAsia="is-IS"/>
              </w:rPr>
              <w:pPrChange w:id="7177" w:author="Georg Birgisson" w:date="2021-10-06T14:25:00Z">
                <w:pPr/>
              </w:pPrChange>
            </w:pPr>
            <w:del w:id="7178" w:author="Georg Birgisson" w:date="2021-10-06T14:24:00Z">
              <w:r w:rsidRPr="00400D35" w:rsidDel="00EC7212">
                <w:rPr>
                  <w:rFonts w:eastAsia="Times New Roman"/>
                  <w:color w:val="000000"/>
                  <w:lang w:eastAsia="is-IS"/>
                </w:rPr>
                <w:delText>cac:AccountingSupplierParty/cac:Party/cac:Contact/cbc:Name</w:delText>
              </w:r>
            </w:del>
          </w:p>
        </w:tc>
        <w:tc>
          <w:tcPr>
            <w:tcW w:w="2954" w:type="dxa"/>
            <w:tcBorders>
              <w:top w:val="nil"/>
              <w:left w:val="nil"/>
              <w:bottom w:val="single" w:sz="4" w:space="0" w:color="auto"/>
              <w:right w:val="single" w:sz="4" w:space="0" w:color="auto"/>
            </w:tcBorders>
            <w:shd w:val="clear" w:color="auto" w:fill="auto"/>
            <w:noWrap/>
            <w:hideMark/>
          </w:tcPr>
          <w:p w14:paraId="5A2A9690" w14:textId="18B83C9F" w:rsidR="00400D35" w:rsidRPr="00400D35" w:rsidDel="00EC7212" w:rsidRDefault="00400D35">
            <w:pPr>
              <w:pStyle w:val="BodyText"/>
              <w:rPr>
                <w:del w:id="7179" w:author="Georg Birgisson" w:date="2021-10-06T14:24:00Z"/>
                <w:rFonts w:eastAsia="Times New Roman"/>
                <w:color w:val="000000"/>
                <w:lang w:eastAsia="is-IS"/>
              </w:rPr>
              <w:pPrChange w:id="7180" w:author="Georg Birgisson" w:date="2021-10-06T14:25:00Z">
                <w:pPr/>
              </w:pPrChange>
            </w:pPr>
            <w:del w:id="7181" w:author="Georg Birgisson" w:date="2021-10-06T14:24:00Z">
              <w:r w:rsidRPr="00400D35" w:rsidDel="00EC7212">
                <w:rPr>
                  <w:rFonts w:eastAsia="Times New Roman"/>
                  <w:color w:val="000000"/>
                  <w:lang w:eastAsia="is-IS"/>
                </w:rPr>
                <w:delText> </w:delText>
              </w:r>
            </w:del>
          </w:p>
        </w:tc>
      </w:tr>
      <w:tr w:rsidR="0015709A" w:rsidRPr="00400D35" w:rsidDel="00EC7212" w14:paraId="2B80AFDC" w14:textId="6A6B3D13" w:rsidTr="0015709A">
        <w:trPr>
          <w:trHeight w:val="300"/>
          <w:del w:id="718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9B19EDB" w14:textId="6DDDC374" w:rsidR="00400D35" w:rsidRPr="00400D35" w:rsidDel="00EC7212" w:rsidRDefault="00400D35">
            <w:pPr>
              <w:pStyle w:val="BodyText"/>
              <w:rPr>
                <w:del w:id="7183" w:author="Georg Birgisson" w:date="2021-10-06T14:24:00Z"/>
                <w:rFonts w:eastAsia="Times New Roman"/>
                <w:color w:val="000000"/>
                <w:lang w:eastAsia="is-IS"/>
              </w:rPr>
              <w:pPrChange w:id="7184" w:author="Georg Birgisson" w:date="2021-10-06T14:25:00Z">
                <w:pPr>
                  <w:jc w:val="right"/>
                </w:pPr>
              </w:pPrChange>
            </w:pPr>
            <w:del w:id="7185" w:author="Georg Birgisson" w:date="2021-10-06T14:24:00Z">
              <w:r w:rsidRPr="00400D35" w:rsidDel="00EC7212">
                <w:rPr>
                  <w:rFonts w:eastAsia="Times New Roman"/>
                  <w:color w:val="000000"/>
                  <w:lang w:eastAsia="is-IS"/>
                </w:rPr>
                <w:delText>84</w:delText>
              </w:r>
            </w:del>
          </w:p>
        </w:tc>
        <w:tc>
          <w:tcPr>
            <w:tcW w:w="915" w:type="dxa"/>
            <w:tcBorders>
              <w:top w:val="nil"/>
              <w:left w:val="nil"/>
              <w:bottom w:val="single" w:sz="4" w:space="0" w:color="auto"/>
              <w:right w:val="single" w:sz="4" w:space="0" w:color="auto"/>
            </w:tcBorders>
            <w:shd w:val="clear" w:color="auto" w:fill="auto"/>
            <w:noWrap/>
            <w:hideMark/>
          </w:tcPr>
          <w:p w14:paraId="6E281897" w14:textId="6C104CD3" w:rsidR="00400D35" w:rsidRPr="00400D35" w:rsidDel="00EC7212" w:rsidRDefault="00400D35">
            <w:pPr>
              <w:pStyle w:val="BodyText"/>
              <w:rPr>
                <w:del w:id="7186" w:author="Georg Birgisson" w:date="2021-10-06T14:24:00Z"/>
                <w:rFonts w:eastAsia="Times New Roman"/>
                <w:color w:val="000000"/>
                <w:lang w:eastAsia="is-IS"/>
              </w:rPr>
              <w:pPrChange w:id="7187" w:author="Georg Birgisson" w:date="2021-10-06T14:25:00Z">
                <w:pPr/>
              </w:pPrChange>
            </w:pPr>
            <w:del w:id="7188" w:author="Georg Birgisson" w:date="2021-10-06T14:24:00Z">
              <w:r w:rsidRPr="00400D35" w:rsidDel="00EC7212">
                <w:rPr>
                  <w:rFonts w:eastAsia="Times New Roman"/>
                  <w:color w:val="000000"/>
                  <w:lang w:eastAsia="is-IS"/>
                </w:rPr>
                <w:delText xml:space="preserve">BT-42 </w:delText>
              </w:r>
            </w:del>
          </w:p>
        </w:tc>
        <w:tc>
          <w:tcPr>
            <w:tcW w:w="660" w:type="dxa"/>
            <w:tcBorders>
              <w:top w:val="nil"/>
              <w:left w:val="nil"/>
              <w:bottom w:val="single" w:sz="4" w:space="0" w:color="auto"/>
              <w:right w:val="single" w:sz="4" w:space="0" w:color="auto"/>
            </w:tcBorders>
            <w:shd w:val="clear" w:color="auto" w:fill="auto"/>
            <w:noWrap/>
            <w:hideMark/>
          </w:tcPr>
          <w:p w14:paraId="13443B50" w14:textId="2EBEB54F" w:rsidR="00400D35" w:rsidRPr="00400D35" w:rsidDel="00EC7212" w:rsidRDefault="00400D35">
            <w:pPr>
              <w:pStyle w:val="BodyText"/>
              <w:rPr>
                <w:del w:id="7189" w:author="Georg Birgisson" w:date="2021-10-06T14:24:00Z"/>
                <w:rFonts w:eastAsia="Times New Roman"/>
                <w:color w:val="000000"/>
                <w:lang w:eastAsia="is-IS"/>
              </w:rPr>
              <w:pPrChange w:id="7190" w:author="Georg Birgisson" w:date="2021-10-06T14:25:00Z">
                <w:pPr>
                  <w:jc w:val="center"/>
                </w:pPr>
              </w:pPrChange>
            </w:pPr>
            <w:del w:id="7191"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3BA4399D" w14:textId="22D0E3C5" w:rsidR="00400D35" w:rsidRPr="00400D35" w:rsidDel="00EC7212" w:rsidRDefault="00400D35">
            <w:pPr>
              <w:pStyle w:val="BodyText"/>
              <w:rPr>
                <w:del w:id="7192" w:author="Georg Birgisson" w:date="2021-10-06T14:24:00Z"/>
                <w:rFonts w:eastAsia="Times New Roman"/>
                <w:color w:val="000000"/>
                <w:lang w:eastAsia="is-IS"/>
              </w:rPr>
              <w:pPrChange w:id="7193" w:author="Georg Birgisson" w:date="2021-10-06T14:25:00Z">
                <w:pPr>
                  <w:jc w:val="center"/>
                </w:pPr>
              </w:pPrChange>
            </w:pPr>
            <w:del w:id="7194"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264315CD" w14:textId="2C261D1F" w:rsidR="00400D35" w:rsidRPr="00400D35" w:rsidDel="00EC7212" w:rsidRDefault="00400D35">
            <w:pPr>
              <w:pStyle w:val="BodyText"/>
              <w:rPr>
                <w:del w:id="7195" w:author="Georg Birgisson" w:date="2021-10-06T14:24:00Z"/>
                <w:rFonts w:eastAsia="Times New Roman"/>
                <w:color w:val="000000"/>
                <w:lang w:eastAsia="is-IS"/>
              </w:rPr>
              <w:pPrChange w:id="7196" w:author="Georg Birgisson" w:date="2021-10-06T14:25:00Z">
                <w:pPr/>
              </w:pPrChange>
            </w:pPr>
            <w:del w:id="7197" w:author="Georg Birgisson" w:date="2021-10-06T14:24:00Z">
              <w:r w:rsidRPr="00400D35" w:rsidDel="00EC7212">
                <w:rPr>
                  <w:rFonts w:eastAsia="Times New Roman"/>
                  <w:color w:val="000000"/>
                  <w:lang w:eastAsia="is-IS"/>
                </w:rPr>
                <w:delText>cac:AccountingSupplierParty/cac:Party/cac:Contact/cbc:Telephone</w:delText>
              </w:r>
            </w:del>
          </w:p>
        </w:tc>
        <w:tc>
          <w:tcPr>
            <w:tcW w:w="2954" w:type="dxa"/>
            <w:tcBorders>
              <w:top w:val="nil"/>
              <w:left w:val="nil"/>
              <w:bottom w:val="single" w:sz="4" w:space="0" w:color="auto"/>
              <w:right w:val="single" w:sz="4" w:space="0" w:color="auto"/>
            </w:tcBorders>
            <w:shd w:val="clear" w:color="auto" w:fill="auto"/>
            <w:noWrap/>
            <w:hideMark/>
          </w:tcPr>
          <w:p w14:paraId="76A8242C" w14:textId="77935686" w:rsidR="00400D35" w:rsidRPr="00400D35" w:rsidDel="00EC7212" w:rsidRDefault="00400D35">
            <w:pPr>
              <w:pStyle w:val="BodyText"/>
              <w:rPr>
                <w:del w:id="7198" w:author="Georg Birgisson" w:date="2021-10-06T14:24:00Z"/>
                <w:rFonts w:eastAsia="Times New Roman"/>
                <w:color w:val="000000"/>
                <w:lang w:eastAsia="is-IS"/>
              </w:rPr>
              <w:pPrChange w:id="7199" w:author="Georg Birgisson" w:date="2021-10-06T14:25:00Z">
                <w:pPr/>
              </w:pPrChange>
            </w:pPr>
            <w:del w:id="7200" w:author="Georg Birgisson" w:date="2021-10-06T14:24:00Z">
              <w:r w:rsidRPr="00400D35" w:rsidDel="00EC7212">
                <w:rPr>
                  <w:rFonts w:eastAsia="Times New Roman"/>
                  <w:color w:val="000000"/>
                  <w:lang w:eastAsia="is-IS"/>
                </w:rPr>
                <w:delText> </w:delText>
              </w:r>
            </w:del>
          </w:p>
        </w:tc>
      </w:tr>
      <w:tr w:rsidR="0015709A" w:rsidRPr="00400D35" w:rsidDel="00EC7212" w14:paraId="426BBBB8" w14:textId="13F105FD" w:rsidTr="0015709A">
        <w:trPr>
          <w:trHeight w:val="300"/>
          <w:del w:id="720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2E758C7" w14:textId="06DD1C24" w:rsidR="00400D35" w:rsidRPr="00400D35" w:rsidDel="00EC7212" w:rsidRDefault="00400D35">
            <w:pPr>
              <w:pStyle w:val="BodyText"/>
              <w:rPr>
                <w:del w:id="7202" w:author="Georg Birgisson" w:date="2021-10-06T14:24:00Z"/>
                <w:rFonts w:eastAsia="Times New Roman"/>
                <w:color w:val="000000"/>
                <w:lang w:eastAsia="is-IS"/>
              </w:rPr>
              <w:pPrChange w:id="7203" w:author="Georg Birgisson" w:date="2021-10-06T14:25:00Z">
                <w:pPr>
                  <w:jc w:val="right"/>
                </w:pPr>
              </w:pPrChange>
            </w:pPr>
            <w:del w:id="7204" w:author="Georg Birgisson" w:date="2021-10-06T14:24:00Z">
              <w:r w:rsidRPr="00400D35" w:rsidDel="00EC7212">
                <w:rPr>
                  <w:rFonts w:eastAsia="Times New Roman"/>
                  <w:color w:val="000000"/>
                  <w:lang w:eastAsia="is-IS"/>
                </w:rPr>
                <w:delText>89</w:delText>
              </w:r>
            </w:del>
          </w:p>
        </w:tc>
        <w:tc>
          <w:tcPr>
            <w:tcW w:w="915" w:type="dxa"/>
            <w:tcBorders>
              <w:top w:val="nil"/>
              <w:left w:val="nil"/>
              <w:bottom w:val="single" w:sz="4" w:space="0" w:color="auto"/>
              <w:right w:val="single" w:sz="4" w:space="0" w:color="auto"/>
            </w:tcBorders>
            <w:shd w:val="clear" w:color="auto" w:fill="auto"/>
            <w:noWrap/>
            <w:hideMark/>
          </w:tcPr>
          <w:p w14:paraId="00457335" w14:textId="24B716D4" w:rsidR="00400D35" w:rsidRPr="00400D35" w:rsidDel="00EC7212" w:rsidRDefault="00400D35">
            <w:pPr>
              <w:pStyle w:val="BodyText"/>
              <w:rPr>
                <w:del w:id="7205" w:author="Georg Birgisson" w:date="2021-10-06T14:24:00Z"/>
                <w:rFonts w:eastAsia="Times New Roman"/>
                <w:color w:val="000000"/>
                <w:lang w:eastAsia="is-IS"/>
              </w:rPr>
              <w:pPrChange w:id="7206" w:author="Georg Birgisson" w:date="2021-10-06T14:25:00Z">
                <w:pPr/>
              </w:pPrChange>
            </w:pPr>
            <w:del w:id="7207" w:author="Georg Birgisson" w:date="2021-10-06T14:24:00Z">
              <w:r w:rsidRPr="00400D35" w:rsidDel="00EC7212">
                <w:rPr>
                  <w:rFonts w:eastAsia="Times New Roman"/>
                  <w:color w:val="000000"/>
                  <w:lang w:eastAsia="is-IS"/>
                </w:rPr>
                <w:delText xml:space="preserve">BT-43 </w:delText>
              </w:r>
            </w:del>
          </w:p>
        </w:tc>
        <w:tc>
          <w:tcPr>
            <w:tcW w:w="660" w:type="dxa"/>
            <w:tcBorders>
              <w:top w:val="nil"/>
              <w:left w:val="nil"/>
              <w:bottom w:val="single" w:sz="4" w:space="0" w:color="auto"/>
              <w:right w:val="single" w:sz="4" w:space="0" w:color="auto"/>
            </w:tcBorders>
            <w:shd w:val="clear" w:color="auto" w:fill="auto"/>
            <w:noWrap/>
            <w:hideMark/>
          </w:tcPr>
          <w:p w14:paraId="0361727B" w14:textId="0279535F" w:rsidR="00400D35" w:rsidRPr="00400D35" w:rsidDel="00EC7212" w:rsidRDefault="00400D35">
            <w:pPr>
              <w:pStyle w:val="BodyText"/>
              <w:rPr>
                <w:del w:id="7208" w:author="Georg Birgisson" w:date="2021-10-06T14:24:00Z"/>
                <w:rFonts w:eastAsia="Times New Roman"/>
                <w:color w:val="000000"/>
                <w:lang w:eastAsia="is-IS"/>
              </w:rPr>
              <w:pPrChange w:id="7209" w:author="Georg Birgisson" w:date="2021-10-06T14:25:00Z">
                <w:pPr>
                  <w:jc w:val="center"/>
                </w:pPr>
              </w:pPrChange>
            </w:pPr>
            <w:del w:id="7210"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4C7181F7" w14:textId="66715D64" w:rsidR="00400D35" w:rsidRPr="00400D35" w:rsidDel="00EC7212" w:rsidRDefault="00400D35">
            <w:pPr>
              <w:pStyle w:val="BodyText"/>
              <w:rPr>
                <w:del w:id="7211" w:author="Georg Birgisson" w:date="2021-10-06T14:24:00Z"/>
                <w:rFonts w:eastAsia="Times New Roman"/>
                <w:color w:val="000000"/>
                <w:lang w:eastAsia="is-IS"/>
              </w:rPr>
              <w:pPrChange w:id="7212" w:author="Georg Birgisson" w:date="2021-10-06T14:25:00Z">
                <w:pPr>
                  <w:jc w:val="center"/>
                </w:pPr>
              </w:pPrChange>
            </w:pPr>
            <w:del w:id="7213"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3993AD8B" w14:textId="1A98BF08" w:rsidR="00400D35" w:rsidRPr="00400D35" w:rsidDel="00EC7212" w:rsidRDefault="00400D35">
            <w:pPr>
              <w:pStyle w:val="BodyText"/>
              <w:rPr>
                <w:del w:id="7214" w:author="Georg Birgisson" w:date="2021-10-06T14:24:00Z"/>
                <w:rFonts w:eastAsia="Times New Roman"/>
                <w:color w:val="000000"/>
                <w:lang w:eastAsia="is-IS"/>
              </w:rPr>
              <w:pPrChange w:id="7215" w:author="Georg Birgisson" w:date="2021-10-06T14:25:00Z">
                <w:pPr/>
              </w:pPrChange>
            </w:pPr>
            <w:del w:id="7216" w:author="Georg Birgisson" w:date="2021-10-06T14:24:00Z">
              <w:r w:rsidRPr="00400D35" w:rsidDel="00EC7212">
                <w:rPr>
                  <w:rFonts w:eastAsia="Times New Roman"/>
                  <w:color w:val="000000"/>
                  <w:lang w:eastAsia="is-IS"/>
                </w:rPr>
                <w:delText>cac:AccountingSupplierParty/cac:Party/cac:Contact/cbc:ElectronicMail</w:delText>
              </w:r>
            </w:del>
          </w:p>
        </w:tc>
        <w:tc>
          <w:tcPr>
            <w:tcW w:w="2954" w:type="dxa"/>
            <w:tcBorders>
              <w:top w:val="nil"/>
              <w:left w:val="nil"/>
              <w:bottom w:val="single" w:sz="4" w:space="0" w:color="auto"/>
              <w:right w:val="single" w:sz="4" w:space="0" w:color="auto"/>
            </w:tcBorders>
            <w:shd w:val="clear" w:color="auto" w:fill="auto"/>
            <w:noWrap/>
            <w:hideMark/>
          </w:tcPr>
          <w:p w14:paraId="71757739" w14:textId="2A9E3F59" w:rsidR="00400D35" w:rsidRPr="00400D35" w:rsidDel="00EC7212" w:rsidRDefault="00400D35">
            <w:pPr>
              <w:pStyle w:val="BodyText"/>
              <w:rPr>
                <w:del w:id="7217" w:author="Georg Birgisson" w:date="2021-10-06T14:24:00Z"/>
                <w:rFonts w:eastAsia="Times New Roman"/>
                <w:color w:val="000000"/>
                <w:lang w:eastAsia="is-IS"/>
              </w:rPr>
              <w:pPrChange w:id="7218" w:author="Georg Birgisson" w:date="2021-10-06T14:25:00Z">
                <w:pPr/>
              </w:pPrChange>
            </w:pPr>
            <w:del w:id="7219" w:author="Georg Birgisson" w:date="2021-10-06T14:24:00Z">
              <w:r w:rsidRPr="00400D35" w:rsidDel="00EC7212">
                <w:rPr>
                  <w:rFonts w:eastAsia="Times New Roman"/>
                  <w:color w:val="000000"/>
                  <w:lang w:eastAsia="is-IS"/>
                </w:rPr>
                <w:delText> </w:delText>
              </w:r>
            </w:del>
          </w:p>
        </w:tc>
      </w:tr>
      <w:tr w:rsidR="0015709A" w:rsidRPr="00400D35" w:rsidDel="00EC7212" w14:paraId="6F1B3321" w14:textId="7AEF4D42" w:rsidTr="0015709A">
        <w:trPr>
          <w:trHeight w:val="300"/>
          <w:del w:id="722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A0D5EFB" w14:textId="52AF49AA" w:rsidR="00400D35" w:rsidRPr="00400D35" w:rsidDel="00EC7212" w:rsidRDefault="00400D35">
            <w:pPr>
              <w:pStyle w:val="BodyText"/>
              <w:rPr>
                <w:del w:id="7221" w:author="Georg Birgisson" w:date="2021-10-06T14:24:00Z"/>
                <w:rFonts w:eastAsia="Times New Roman"/>
                <w:color w:val="000000"/>
                <w:lang w:eastAsia="is-IS"/>
              </w:rPr>
              <w:pPrChange w:id="7222" w:author="Georg Birgisson" w:date="2021-10-06T14:25:00Z">
                <w:pPr>
                  <w:jc w:val="right"/>
                </w:pPr>
              </w:pPrChange>
            </w:pPr>
            <w:del w:id="7223" w:author="Georg Birgisson" w:date="2021-10-06T14:24:00Z">
              <w:r w:rsidRPr="00400D35" w:rsidDel="00EC7212">
                <w:rPr>
                  <w:rFonts w:eastAsia="Times New Roman"/>
                  <w:color w:val="000000"/>
                  <w:lang w:eastAsia="is-IS"/>
                </w:rPr>
                <w:delText>90</w:delText>
              </w:r>
            </w:del>
          </w:p>
        </w:tc>
        <w:tc>
          <w:tcPr>
            <w:tcW w:w="915" w:type="dxa"/>
            <w:tcBorders>
              <w:top w:val="nil"/>
              <w:left w:val="nil"/>
              <w:bottom w:val="single" w:sz="4" w:space="0" w:color="auto"/>
              <w:right w:val="single" w:sz="4" w:space="0" w:color="auto"/>
            </w:tcBorders>
            <w:shd w:val="clear" w:color="auto" w:fill="auto"/>
            <w:noWrap/>
            <w:hideMark/>
          </w:tcPr>
          <w:p w14:paraId="2E01948F" w14:textId="73C798AC" w:rsidR="00400D35" w:rsidRPr="00400D35" w:rsidDel="00EC7212" w:rsidRDefault="00400D35">
            <w:pPr>
              <w:pStyle w:val="BodyText"/>
              <w:rPr>
                <w:del w:id="7224" w:author="Georg Birgisson" w:date="2021-10-06T14:24:00Z"/>
                <w:rFonts w:eastAsia="Times New Roman"/>
                <w:color w:val="000000"/>
                <w:lang w:eastAsia="is-IS"/>
              </w:rPr>
              <w:pPrChange w:id="7225" w:author="Georg Birgisson" w:date="2021-10-06T14:25:00Z">
                <w:pPr/>
              </w:pPrChange>
            </w:pPr>
            <w:del w:id="7226" w:author="Georg Birgisson" w:date="2021-10-06T14:24:00Z">
              <w:r w:rsidRPr="00400D35" w:rsidDel="00EC7212">
                <w:rPr>
                  <w:rFonts w:eastAsia="Times New Roman"/>
                  <w:color w:val="000000"/>
                  <w:lang w:eastAsia="is-IS"/>
                </w:rPr>
                <w:delText xml:space="preserve">BG-7 </w:delText>
              </w:r>
            </w:del>
          </w:p>
        </w:tc>
        <w:tc>
          <w:tcPr>
            <w:tcW w:w="660" w:type="dxa"/>
            <w:tcBorders>
              <w:top w:val="nil"/>
              <w:left w:val="nil"/>
              <w:bottom w:val="single" w:sz="4" w:space="0" w:color="auto"/>
              <w:right w:val="single" w:sz="4" w:space="0" w:color="auto"/>
            </w:tcBorders>
            <w:shd w:val="clear" w:color="auto" w:fill="auto"/>
            <w:noWrap/>
            <w:hideMark/>
          </w:tcPr>
          <w:p w14:paraId="0DACEF78" w14:textId="65898C82" w:rsidR="00400D35" w:rsidRPr="00400D35" w:rsidDel="00EC7212" w:rsidRDefault="00400D35">
            <w:pPr>
              <w:pStyle w:val="BodyText"/>
              <w:rPr>
                <w:del w:id="7227" w:author="Georg Birgisson" w:date="2021-10-06T14:24:00Z"/>
                <w:rFonts w:eastAsia="Times New Roman"/>
                <w:color w:val="000000"/>
                <w:lang w:eastAsia="is-IS"/>
              </w:rPr>
              <w:pPrChange w:id="7228" w:author="Georg Birgisson" w:date="2021-10-06T14:25:00Z">
                <w:pPr>
                  <w:jc w:val="center"/>
                </w:pPr>
              </w:pPrChange>
            </w:pPr>
            <w:del w:id="7229"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3E6B86F1" w14:textId="7BCFCA75" w:rsidR="00400D35" w:rsidRPr="00400D35" w:rsidDel="00EC7212" w:rsidRDefault="00400D35">
            <w:pPr>
              <w:pStyle w:val="BodyText"/>
              <w:rPr>
                <w:del w:id="7230" w:author="Georg Birgisson" w:date="2021-10-06T14:24:00Z"/>
                <w:rFonts w:eastAsia="Times New Roman"/>
                <w:color w:val="000000"/>
                <w:lang w:eastAsia="is-IS"/>
              </w:rPr>
              <w:pPrChange w:id="7231" w:author="Georg Birgisson" w:date="2021-10-06T14:25:00Z">
                <w:pPr>
                  <w:jc w:val="center"/>
                </w:pPr>
              </w:pPrChange>
            </w:pPr>
            <w:del w:id="7232"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3E2495CE" w14:textId="4FCB698A" w:rsidR="00400D35" w:rsidRPr="00400D35" w:rsidDel="00EC7212" w:rsidRDefault="00400D35">
            <w:pPr>
              <w:pStyle w:val="BodyText"/>
              <w:rPr>
                <w:del w:id="7233" w:author="Georg Birgisson" w:date="2021-10-06T14:24:00Z"/>
                <w:rFonts w:eastAsia="Times New Roman"/>
                <w:color w:val="000000"/>
                <w:lang w:eastAsia="is-IS"/>
              </w:rPr>
              <w:pPrChange w:id="7234" w:author="Georg Birgisson" w:date="2021-10-06T14:25:00Z">
                <w:pPr/>
              </w:pPrChange>
            </w:pPr>
            <w:del w:id="7235" w:author="Georg Birgisson" w:date="2021-10-06T14:24:00Z">
              <w:r w:rsidRPr="00400D35" w:rsidDel="00EC7212">
                <w:rPr>
                  <w:rFonts w:eastAsia="Times New Roman"/>
                  <w:color w:val="000000"/>
                  <w:lang w:eastAsia="is-IS"/>
                </w:rPr>
                <w:delText>cac:AccountingCustomerParty</w:delText>
              </w:r>
            </w:del>
          </w:p>
        </w:tc>
        <w:tc>
          <w:tcPr>
            <w:tcW w:w="2954" w:type="dxa"/>
            <w:tcBorders>
              <w:top w:val="nil"/>
              <w:left w:val="nil"/>
              <w:bottom w:val="single" w:sz="4" w:space="0" w:color="auto"/>
              <w:right w:val="single" w:sz="4" w:space="0" w:color="auto"/>
            </w:tcBorders>
            <w:shd w:val="clear" w:color="auto" w:fill="auto"/>
            <w:noWrap/>
            <w:hideMark/>
          </w:tcPr>
          <w:p w14:paraId="1C93D9E7" w14:textId="1CB58656" w:rsidR="00400D35" w:rsidRPr="00400D35" w:rsidDel="00EC7212" w:rsidRDefault="00400D35">
            <w:pPr>
              <w:pStyle w:val="BodyText"/>
              <w:rPr>
                <w:del w:id="7236" w:author="Georg Birgisson" w:date="2021-10-06T14:24:00Z"/>
                <w:rFonts w:eastAsia="Times New Roman"/>
                <w:color w:val="000000"/>
                <w:lang w:eastAsia="is-IS"/>
              </w:rPr>
              <w:pPrChange w:id="7237" w:author="Georg Birgisson" w:date="2021-10-06T14:25:00Z">
                <w:pPr/>
              </w:pPrChange>
            </w:pPr>
            <w:del w:id="7238" w:author="Georg Birgisson" w:date="2021-10-06T14:24:00Z">
              <w:r w:rsidRPr="00400D35" w:rsidDel="00EC7212">
                <w:rPr>
                  <w:rFonts w:eastAsia="Times New Roman"/>
                  <w:color w:val="000000"/>
                  <w:lang w:eastAsia="is-IS"/>
                </w:rPr>
                <w:delText> </w:delText>
              </w:r>
            </w:del>
          </w:p>
        </w:tc>
      </w:tr>
      <w:tr w:rsidR="0015709A" w:rsidRPr="00400D35" w:rsidDel="00EC7212" w14:paraId="0BD492EC" w14:textId="35F1DBE5" w:rsidTr="0015709A">
        <w:trPr>
          <w:trHeight w:val="300"/>
          <w:del w:id="723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1856C62" w14:textId="7A1080E0" w:rsidR="00400D35" w:rsidRPr="00400D35" w:rsidDel="00EC7212" w:rsidRDefault="00400D35">
            <w:pPr>
              <w:pStyle w:val="BodyText"/>
              <w:rPr>
                <w:del w:id="7240" w:author="Georg Birgisson" w:date="2021-10-06T14:24:00Z"/>
                <w:rFonts w:eastAsia="Times New Roman"/>
                <w:color w:val="000000"/>
                <w:lang w:eastAsia="is-IS"/>
              </w:rPr>
              <w:pPrChange w:id="7241" w:author="Georg Birgisson" w:date="2021-10-06T14:25:00Z">
                <w:pPr>
                  <w:jc w:val="right"/>
                </w:pPr>
              </w:pPrChange>
            </w:pPr>
            <w:del w:id="7242" w:author="Georg Birgisson" w:date="2021-10-06T14:24:00Z">
              <w:r w:rsidRPr="00400D35" w:rsidDel="00EC7212">
                <w:rPr>
                  <w:rFonts w:eastAsia="Times New Roman"/>
                  <w:color w:val="000000"/>
                  <w:lang w:eastAsia="is-IS"/>
                </w:rPr>
                <w:delText>91</w:delText>
              </w:r>
            </w:del>
          </w:p>
        </w:tc>
        <w:tc>
          <w:tcPr>
            <w:tcW w:w="915" w:type="dxa"/>
            <w:tcBorders>
              <w:top w:val="nil"/>
              <w:left w:val="nil"/>
              <w:bottom w:val="single" w:sz="4" w:space="0" w:color="auto"/>
              <w:right w:val="single" w:sz="4" w:space="0" w:color="auto"/>
            </w:tcBorders>
            <w:shd w:val="clear" w:color="auto" w:fill="auto"/>
            <w:noWrap/>
            <w:hideMark/>
          </w:tcPr>
          <w:p w14:paraId="769B9496" w14:textId="68F15921" w:rsidR="00400D35" w:rsidRPr="00400D35" w:rsidDel="00EC7212" w:rsidRDefault="00400D35">
            <w:pPr>
              <w:pStyle w:val="BodyText"/>
              <w:rPr>
                <w:del w:id="7243" w:author="Georg Birgisson" w:date="2021-10-06T14:24:00Z"/>
                <w:rFonts w:eastAsia="Times New Roman"/>
                <w:color w:val="000000"/>
                <w:lang w:eastAsia="is-IS"/>
              </w:rPr>
              <w:pPrChange w:id="7244" w:author="Georg Birgisson" w:date="2021-10-06T14:25:00Z">
                <w:pPr/>
              </w:pPrChange>
            </w:pPr>
            <w:del w:id="7245" w:author="Georg Birgisson" w:date="2021-10-06T14:24:00Z">
              <w:r w:rsidRPr="00400D35" w:rsidDel="00EC7212">
                <w:rPr>
                  <w:rFonts w:eastAsia="Times New Roman"/>
                  <w:color w:val="000000"/>
                  <w:lang w:eastAsia="is-IS"/>
                </w:rPr>
                <w:delText xml:space="preserve">BT-44 </w:delText>
              </w:r>
            </w:del>
          </w:p>
        </w:tc>
        <w:tc>
          <w:tcPr>
            <w:tcW w:w="660" w:type="dxa"/>
            <w:tcBorders>
              <w:top w:val="nil"/>
              <w:left w:val="nil"/>
              <w:bottom w:val="single" w:sz="4" w:space="0" w:color="auto"/>
              <w:right w:val="single" w:sz="4" w:space="0" w:color="auto"/>
            </w:tcBorders>
            <w:shd w:val="clear" w:color="auto" w:fill="auto"/>
            <w:noWrap/>
            <w:hideMark/>
          </w:tcPr>
          <w:p w14:paraId="49A0260B" w14:textId="1468A39B" w:rsidR="00400D35" w:rsidRPr="00400D35" w:rsidDel="00EC7212" w:rsidRDefault="00400D35">
            <w:pPr>
              <w:pStyle w:val="BodyText"/>
              <w:rPr>
                <w:del w:id="7246" w:author="Georg Birgisson" w:date="2021-10-06T14:24:00Z"/>
                <w:rFonts w:eastAsia="Times New Roman"/>
                <w:color w:val="000000"/>
                <w:lang w:eastAsia="is-IS"/>
              </w:rPr>
              <w:pPrChange w:id="7247" w:author="Georg Birgisson" w:date="2021-10-06T14:25:00Z">
                <w:pPr>
                  <w:jc w:val="center"/>
                </w:pPr>
              </w:pPrChange>
            </w:pPr>
            <w:del w:id="7248"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1FE05A6D" w14:textId="33183FD6" w:rsidR="00400D35" w:rsidRPr="00400D35" w:rsidDel="00EC7212" w:rsidRDefault="00400D35">
            <w:pPr>
              <w:pStyle w:val="BodyText"/>
              <w:rPr>
                <w:del w:id="7249" w:author="Georg Birgisson" w:date="2021-10-06T14:24:00Z"/>
                <w:rFonts w:eastAsia="Times New Roman"/>
                <w:color w:val="000000"/>
                <w:lang w:eastAsia="is-IS"/>
              </w:rPr>
              <w:pPrChange w:id="7250" w:author="Georg Birgisson" w:date="2021-10-06T14:25:00Z">
                <w:pPr>
                  <w:jc w:val="center"/>
                </w:pPr>
              </w:pPrChange>
            </w:pPr>
            <w:del w:id="7251"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7CF9C6AF" w14:textId="27484551" w:rsidR="00400D35" w:rsidRPr="00400D35" w:rsidDel="00EC7212" w:rsidRDefault="00400D35">
            <w:pPr>
              <w:pStyle w:val="BodyText"/>
              <w:rPr>
                <w:del w:id="7252" w:author="Georg Birgisson" w:date="2021-10-06T14:24:00Z"/>
                <w:rFonts w:eastAsia="Times New Roman"/>
                <w:color w:val="000000"/>
                <w:lang w:eastAsia="is-IS"/>
              </w:rPr>
              <w:pPrChange w:id="7253" w:author="Georg Birgisson" w:date="2021-10-06T14:25:00Z">
                <w:pPr/>
              </w:pPrChange>
            </w:pPr>
            <w:del w:id="7254" w:author="Georg Birgisson" w:date="2021-10-06T14:24:00Z">
              <w:r w:rsidRPr="00400D35" w:rsidDel="00EC7212">
                <w:rPr>
                  <w:rFonts w:eastAsia="Times New Roman"/>
                  <w:color w:val="000000"/>
                  <w:lang w:eastAsia="is-IS"/>
                </w:rPr>
                <w:delText>cac:AccountingCustomerParty/cac:Party/cac:PartyLegalEntity/cbc:RegistrationName</w:delText>
              </w:r>
            </w:del>
          </w:p>
        </w:tc>
        <w:tc>
          <w:tcPr>
            <w:tcW w:w="2954" w:type="dxa"/>
            <w:tcBorders>
              <w:top w:val="nil"/>
              <w:left w:val="nil"/>
              <w:bottom w:val="single" w:sz="4" w:space="0" w:color="auto"/>
              <w:right w:val="single" w:sz="4" w:space="0" w:color="auto"/>
            </w:tcBorders>
            <w:shd w:val="clear" w:color="auto" w:fill="auto"/>
            <w:noWrap/>
            <w:hideMark/>
          </w:tcPr>
          <w:p w14:paraId="15482588" w14:textId="535D1B6C" w:rsidR="00400D35" w:rsidRPr="00400D35" w:rsidDel="00EC7212" w:rsidRDefault="00400D35">
            <w:pPr>
              <w:pStyle w:val="BodyText"/>
              <w:rPr>
                <w:del w:id="7255" w:author="Georg Birgisson" w:date="2021-10-06T14:24:00Z"/>
                <w:rFonts w:eastAsia="Times New Roman"/>
                <w:color w:val="000000"/>
                <w:lang w:eastAsia="is-IS"/>
              </w:rPr>
              <w:pPrChange w:id="7256" w:author="Georg Birgisson" w:date="2021-10-06T14:25:00Z">
                <w:pPr/>
              </w:pPrChange>
            </w:pPr>
            <w:del w:id="7257" w:author="Georg Birgisson" w:date="2021-10-06T14:24:00Z">
              <w:r w:rsidRPr="00400D35" w:rsidDel="00EC7212">
                <w:rPr>
                  <w:rFonts w:eastAsia="Times New Roman"/>
                  <w:color w:val="000000"/>
                  <w:lang w:eastAsia="is-IS"/>
                </w:rPr>
                <w:delText> </w:delText>
              </w:r>
            </w:del>
          </w:p>
        </w:tc>
      </w:tr>
      <w:tr w:rsidR="0015709A" w:rsidRPr="00400D35" w:rsidDel="00EC7212" w14:paraId="15F846F0" w14:textId="0DB8F52F" w:rsidTr="0015709A">
        <w:trPr>
          <w:trHeight w:val="300"/>
          <w:del w:id="725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5152A45" w14:textId="4A715337" w:rsidR="00400D35" w:rsidRPr="00400D35" w:rsidDel="00EC7212" w:rsidRDefault="00400D35">
            <w:pPr>
              <w:pStyle w:val="BodyText"/>
              <w:rPr>
                <w:del w:id="7259" w:author="Georg Birgisson" w:date="2021-10-06T14:24:00Z"/>
                <w:rFonts w:eastAsia="Times New Roman"/>
                <w:color w:val="000000"/>
                <w:lang w:eastAsia="is-IS"/>
              </w:rPr>
              <w:pPrChange w:id="7260" w:author="Georg Birgisson" w:date="2021-10-06T14:25:00Z">
                <w:pPr>
                  <w:jc w:val="right"/>
                </w:pPr>
              </w:pPrChange>
            </w:pPr>
            <w:del w:id="7261" w:author="Georg Birgisson" w:date="2021-10-06T14:24:00Z">
              <w:r w:rsidRPr="00400D35" w:rsidDel="00EC7212">
                <w:rPr>
                  <w:rFonts w:eastAsia="Times New Roman"/>
                  <w:color w:val="000000"/>
                  <w:lang w:eastAsia="is-IS"/>
                </w:rPr>
                <w:delText>92</w:delText>
              </w:r>
            </w:del>
          </w:p>
        </w:tc>
        <w:tc>
          <w:tcPr>
            <w:tcW w:w="915" w:type="dxa"/>
            <w:tcBorders>
              <w:top w:val="nil"/>
              <w:left w:val="nil"/>
              <w:bottom w:val="single" w:sz="4" w:space="0" w:color="auto"/>
              <w:right w:val="single" w:sz="4" w:space="0" w:color="auto"/>
            </w:tcBorders>
            <w:shd w:val="clear" w:color="auto" w:fill="auto"/>
            <w:noWrap/>
            <w:hideMark/>
          </w:tcPr>
          <w:p w14:paraId="48037E4B" w14:textId="1EA04308" w:rsidR="00400D35" w:rsidRPr="00400D35" w:rsidDel="00EC7212" w:rsidRDefault="00400D35">
            <w:pPr>
              <w:pStyle w:val="BodyText"/>
              <w:rPr>
                <w:del w:id="7262" w:author="Georg Birgisson" w:date="2021-10-06T14:24:00Z"/>
                <w:rFonts w:eastAsia="Times New Roman"/>
                <w:color w:val="000000"/>
                <w:lang w:eastAsia="is-IS"/>
              </w:rPr>
              <w:pPrChange w:id="7263" w:author="Georg Birgisson" w:date="2021-10-06T14:25:00Z">
                <w:pPr/>
              </w:pPrChange>
            </w:pPr>
            <w:del w:id="7264" w:author="Georg Birgisson" w:date="2021-10-06T14:24:00Z">
              <w:r w:rsidRPr="00400D35" w:rsidDel="00EC7212">
                <w:rPr>
                  <w:rFonts w:eastAsia="Times New Roman"/>
                  <w:color w:val="000000"/>
                  <w:lang w:eastAsia="is-IS"/>
                </w:rPr>
                <w:delText xml:space="preserve">BT-45 </w:delText>
              </w:r>
            </w:del>
          </w:p>
        </w:tc>
        <w:tc>
          <w:tcPr>
            <w:tcW w:w="660" w:type="dxa"/>
            <w:tcBorders>
              <w:top w:val="nil"/>
              <w:left w:val="nil"/>
              <w:bottom w:val="single" w:sz="4" w:space="0" w:color="auto"/>
              <w:right w:val="single" w:sz="4" w:space="0" w:color="auto"/>
            </w:tcBorders>
            <w:shd w:val="clear" w:color="auto" w:fill="auto"/>
            <w:noWrap/>
            <w:hideMark/>
          </w:tcPr>
          <w:p w14:paraId="4910EC5F" w14:textId="5B0799B8" w:rsidR="00400D35" w:rsidRPr="00400D35" w:rsidDel="00EC7212" w:rsidRDefault="00400D35">
            <w:pPr>
              <w:pStyle w:val="BodyText"/>
              <w:rPr>
                <w:del w:id="7265" w:author="Georg Birgisson" w:date="2021-10-06T14:24:00Z"/>
                <w:rFonts w:eastAsia="Times New Roman"/>
                <w:color w:val="000000"/>
                <w:lang w:eastAsia="is-IS"/>
              </w:rPr>
              <w:pPrChange w:id="7266" w:author="Georg Birgisson" w:date="2021-10-06T14:25:00Z">
                <w:pPr>
                  <w:jc w:val="center"/>
                </w:pPr>
              </w:pPrChange>
            </w:pPr>
            <w:del w:id="7267"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2948CC49" w14:textId="36291878" w:rsidR="00400D35" w:rsidRPr="00400D35" w:rsidDel="00EC7212" w:rsidRDefault="00400D35">
            <w:pPr>
              <w:pStyle w:val="BodyText"/>
              <w:rPr>
                <w:del w:id="7268" w:author="Georg Birgisson" w:date="2021-10-06T14:24:00Z"/>
                <w:rFonts w:eastAsia="Times New Roman"/>
                <w:color w:val="000000"/>
                <w:lang w:eastAsia="is-IS"/>
              </w:rPr>
              <w:pPrChange w:id="7269" w:author="Georg Birgisson" w:date="2021-10-06T14:25:00Z">
                <w:pPr>
                  <w:jc w:val="center"/>
                </w:pPr>
              </w:pPrChange>
            </w:pPr>
            <w:del w:id="7270"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68D1C2D7" w14:textId="4D3E34C1" w:rsidR="00400D35" w:rsidRPr="00400D35" w:rsidDel="00EC7212" w:rsidRDefault="00400D35">
            <w:pPr>
              <w:pStyle w:val="BodyText"/>
              <w:rPr>
                <w:del w:id="7271" w:author="Georg Birgisson" w:date="2021-10-06T14:24:00Z"/>
                <w:rFonts w:eastAsia="Times New Roman"/>
                <w:color w:val="000000"/>
                <w:lang w:eastAsia="is-IS"/>
              </w:rPr>
              <w:pPrChange w:id="7272" w:author="Georg Birgisson" w:date="2021-10-06T14:25:00Z">
                <w:pPr/>
              </w:pPrChange>
            </w:pPr>
            <w:del w:id="7273" w:author="Georg Birgisson" w:date="2021-10-06T14:24:00Z">
              <w:r w:rsidRPr="00400D35" w:rsidDel="00EC7212">
                <w:rPr>
                  <w:rFonts w:eastAsia="Times New Roman"/>
                  <w:color w:val="000000"/>
                  <w:lang w:eastAsia="is-IS"/>
                </w:rPr>
                <w:delText>cac:AccountingCustomerParty/cac:Party/cac:PartyName/cbc:Name</w:delText>
              </w:r>
            </w:del>
          </w:p>
        </w:tc>
        <w:tc>
          <w:tcPr>
            <w:tcW w:w="2954" w:type="dxa"/>
            <w:tcBorders>
              <w:top w:val="nil"/>
              <w:left w:val="nil"/>
              <w:bottom w:val="single" w:sz="4" w:space="0" w:color="auto"/>
              <w:right w:val="single" w:sz="4" w:space="0" w:color="auto"/>
            </w:tcBorders>
            <w:shd w:val="clear" w:color="auto" w:fill="auto"/>
            <w:noWrap/>
            <w:hideMark/>
          </w:tcPr>
          <w:p w14:paraId="522CA665" w14:textId="0D54EA9B" w:rsidR="00400D35" w:rsidRPr="00400D35" w:rsidDel="00EC7212" w:rsidRDefault="00400D35">
            <w:pPr>
              <w:pStyle w:val="BodyText"/>
              <w:rPr>
                <w:del w:id="7274" w:author="Georg Birgisson" w:date="2021-10-06T14:24:00Z"/>
                <w:rFonts w:eastAsia="Times New Roman"/>
                <w:color w:val="000000"/>
                <w:lang w:eastAsia="is-IS"/>
              </w:rPr>
              <w:pPrChange w:id="7275" w:author="Georg Birgisson" w:date="2021-10-06T14:25:00Z">
                <w:pPr/>
              </w:pPrChange>
            </w:pPr>
            <w:del w:id="7276" w:author="Georg Birgisson" w:date="2021-10-06T14:24:00Z">
              <w:r w:rsidRPr="00400D35" w:rsidDel="00EC7212">
                <w:rPr>
                  <w:rFonts w:eastAsia="Times New Roman"/>
                  <w:color w:val="000000"/>
                  <w:lang w:eastAsia="is-IS"/>
                </w:rPr>
                <w:delText> </w:delText>
              </w:r>
            </w:del>
          </w:p>
        </w:tc>
      </w:tr>
      <w:tr w:rsidR="0015709A" w:rsidRPr="00400D35" w:rsidDel="00EC7212" w14:paraId="379167B7" w14:textId="118D467D" w:rsidTr="0015709A">
        <w:trPr>
          <w:trHeight w:val="300"/>
          <w:del w:id="727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0C61B48" w14:textId="7CD4FED1" w:rsidR="00400D35" w:rsidRPr="00400D35" w:rsidDel="00EC7212" w:rsidRDefault="00400D35">
            <w:pPr>
              <w:pStyle w:val="BodyText"/>
              <w:rPr>
                <w:del w:id="7278" w:author="Georg Birgisson" w:date="2021-10-06T14:24:00Z"/>
                <w:rFonts w:eastAsia="Times New Roman"/>
                <w:color w:val="000000"/>
                <w:lang w:eastAsia="is-IS"/>
              </w:rPr>
              <w:pPrChange w:id="7279" w:author="Georg Birgisson" w:date="2021-10-06T14:25:00Z">
                <w:pPr>
                  <w:jc w:val="right"/>
                </w:pPr>
              </w:pPrChange>
            </w:pPr>
            <w:del w:id="7280" w:author="Georg Birgisson" w:date="2021-10-06T14:24:00Z">
              <w:r w:rsidRPr="00400D35" w:rsidDel="00EC7212">
                <w:rPr>
                  <w:rFonts w:eastAsia="Times New Roman"/>
                  <w:color w:val="000000"/>
                  <w:lang w:eastAsia="is-IS"/>
                </w:rPr>
                <w:delText>93</w:delText>
              </w:r>
            </w:del>
          </w:p>
        </w:tc>
        <w:tc>
          <w:tcPr>
            <w:tcW w:w="915" w:type="dxa"/>
            <w:tcBorders>
              <w:top w:val="nil"/>
              <w:left w:val="nil"/>
              <w:bottom w:val="single" w:sz="4" w:space="0" w:color="auto"/>
              <w:right w:val="single" w:sz="4" w:space="0" w:color="auto"/>
            </w:tcBorders>
            <w:shd w:val="clear" w:color="auto" w:fill="auto"/>
            <w:noWrap/>
            <w:hideMark/>
          </w:tcPr>
          <w:p w14:paraId="7B119EE6" w14:textId="4FA6835D" w:rsidR="00400D35" w:rsidRPr="00400D35" w:rsidDel="00EC7212" w:rsidRDefault="00400D35">
            <w:pPr>
              <w:pStyle w:val="BodyText"/>
              <w:rPr>
                <w:del w:id="7281" w:author="Georg Birgisson" w:date="2021-10-06T14:24:00Z"/>
                <w:rFonts w:eastAsia="Times New Roman"/>
                <w:color w:val="000000"/>
                <w:lang w:eastAsia="is-IS"/>
              </w:rPr>
              <w:pPrChange w:id="7282" w:author="Georg Birgisson" w:date="2021-10-06T14:25:00Z">
                <w:pPr/>
              </w:pPrChange>
            </w:pPr>
            <w:del w:id="7283" w:author="Georg Birgisson" w:date="2021-10-06T14:24:00Z">
              <w:r w:rsidRPr="00400D35" w:rsidDel="00EC7212">
                <w:rPr>
                  <w:rFonts w:eastAsia="Times New Roman"/>
                  <w:color w:val="000000"/>
                  <w:lang w:eastAsia="is-IS"/>
                </w:rPr>
                <w:delText xml:space="preserve">BT-46 </w:delText>
              </w:r>
            </w:del>
          </w:p>
        </w:tc>
        <w:tc>
          <w:tcPr>
            <w:tcW w:w="660" w:type="dxa"/>
            <w:tcBorders>
              <w:top w:val="nil"/>
              <w:left w:val="nil"/>
              <w:bottom w:val="single" w:sz="4" w:space="0" w:color="auto"/>
              <w:right w:val="single" w:sz="4" w:space="0" w:color="auto"/>
            </w:tcBorders>
            <w:shd w:val="clear" w:color="auto" w:fill="auto"/>
            <w:noWrap/>
            <w:hideMark/>
          </w:tcPr>
          <w:p w14:paraId="6E09E699" w14:textId="22F8CDFF" w:rsidR="00400D35" w:rsidRPr="00400D35" w:rsidDel="00EC7212" w:rsidRDefault="00400D35">
            <w:pPr>
              <w:pStyle w:val="BodyText"/>
              <w:rPr>
                <w:del w:id="7284" w:author="Georg Birgisson" w:date="2021-10-06T14:24:00Z"/>
                <w:rFonts w:eastAsia="Times New Roman"/>
                <w:color w:val="000000"/>
                <w:lang w:eastAsia="is-IS"/>
              </w:rPr>
              <w:pPrChange w:id="7285" w:author="Georg Birgisson" w:date="2021-10-06T14:25:00Z">
                <w:pPr>
                  <w:jc w:val="center"/>
                </w:pPr>
              </w:pPrChange>
            </w:pPr>
            <w:del w:id="7286"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0CE05DF7" w14:textId="27ACCB48" w:rsidR="00400D35" w:rsidRPr="00400D35" w:rsidDel="00EC7212" w:rsidRDefault="00400D35">
            <w:pPr>
              <w:pStyle w:val="BodyText"/>
              <w:rPr>
                <w:del w:id="7287" w:author="Georg Birgisson" w:date="2021-10-06T14:24:00Z"/>
                <w:rFonts w:eastAsia="Times New Roman"/>
                <w:color w:val="000000"/>
                <w:lang w:eastAsia="is-IS"/>
              </w:rPr>
              <w:pPrChange w:id="7288" w:author="Georg Birgisson" w:date="2021-10-06T14:25:00Z">
                <w:pPr>
                  <w:jc w:val="center"/>
                </w:pPr>
              </w:pPrChange>
            </w:pPr>
            <w:del w:id="7289"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1681933E" w14:textId="1DE277B9" w:rsidR="00400D35" w:rsidRPr="00400D35" w:rsidDel="00EC7212" w:rsidRDefault="00400D35">
            <w:pPr>
              <w:pStyle w:val="BodyText"/>
              <w:rPr>
                <w:del w:id="7290" w:author="Georg Birgisson" w:date="2021-10-06T14:24:00Z"/>
                <w:rFonts w:eastAsia="Times New Roman"/>
                <w:color w:val="000000"/>
                <w:lang w:eastAsia="is-IS"/>
              </w:rPr>
              <w:pPrChange w:id="7291" w:author="Georg Birgisson" w:date="2021-10-06T14:25:00Z">
                <w:pPr/>
              </w:pPrChange>
            </w:pPr>
            <w:del w:id="7292" w:author="Georg Birgisson" w:date="2021-10-06T14:24:00Z">
              <w:r w:rsidRPr="00400D35" w:rsidDel="00EC7212">
                <w:rPr>
                  <w:rFonts w:eastAsia="Times New Roman"/>
                  <w:color w:val="000000"/>
                  <w:lang w:eastAsia="is-IS"/>
                </w:rPr>
                <w:delText>cac:AccountingCustomerParty/cac:Party/cac:PartyIdentification/cbc:ID</w:delText>
              </w:r>
            </w:del>
          </w:p>
        </w:tc>
        <w:tc>
          <w:tcPr>
            <w:tcW w:w="2954" w:type="dxa"/>
            <w:tcBorders>
              <w:top w:val="nil"/>
              <w:left w:val="nil"/>
              <w:bottom w:val="single" w:sz="4" w:space="0" w:color="auto"/>
              <w:right w:val="single" w:sz="4" w:space="0" w:color="auto"/>
            </w:tcBorders>
            <w:shd w:val="clear" w:color="auto" w:fill="auto"/>
            <w:noWrap/>
            <w:hideMark/>
          </w:tcPr>
          <w:p w14:paraId="03FA6215" w14:textId="6C90FED6" w:rsidR="00400D35" w:rsidRPr="00400D35" w:rsidDel="00EC7212" w:rsidRDefault="00400D35">
            <w:pPr>
              <w:pStyle w:val="BodyText"/>
              <w:rPr>
                <w:del w:id="7293" w:author="Georg Birgisson" w:date="2021-10-06T14:24:00Z"/>
                <w:rFonts w:eastAsia="Times New Roman"/>
                <w:color w:val="000000"/>
                <w:lang w:eastAsia="is-IS"/>
              </w:rPr>
              <w:pPrChange w:id="7294" w:author="Georg Birgisson" w:date="2021-10-06T14:25:00Z">
                <w:pPr/>
              </w:pPrChange>
            </w:pPr>
            <w:del w:id="7295" w:author="Georg Birgisson" w:date="2021-10-06T14:24:00Z">
              <w:r w:rsidRPr="00400D35" w:rsidDel="00EC7212">
                <w:rPr>
                  <w:rFonts w:eastAsia="Times New Roman"/>
                  <w:color w:val="000000"/>
                  <w:lang w:eastAsia="is-IS"/>
                </w:rPr>
                <w:delText> </w:delText>
              </w:r>
            </w:del>
          </w:p>
        </w:tc>
      </w:tr>
      <w:tr w:rsidR="0015709A" w:rsidRPr="00400D35" w:rsidDel="00EC7212" w14:paraId="1A954750" w14:textId="5B9C499E" w:rsidTr="0015709A">
        <w:trPr>
          <w:trHeight w:val="300"/>
          <w:del w:id="729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044B823" w14:textId="7139A319" w:rsidR="00400D35" w:rsidRPr="00400D35" w:rsidDel="00EC7212" w:rsidRDefault="00400D35">
            <w:pPr>
              <w:pStyle w:val="BodyText"/>
              <w:rPr>
                <w:del w:id="7297" w:author="Georg Birgisson" w:date="2021-10-06T14:24:00Z"/>
                <w:rFonts w:eastAsia="Times New Roman"/>
                <w:color w:val="000000"/>
                <w:lang w:eastAsia="is-IS"/>
              </w:rPr>
              <w:pPrChange w:id="7298" w:author="Georg Birgisson" w:date="2021-10-06T14:25:00Z">
                <w:pPr>
                  <w:jc w:val="right"/>
                </w:pPr>
              </w:pPrChange>
            </w:pPr>
            <w:del w:id="7299" w:author="Georg Birgisson" w:date="2021-10-06T14:24:00Z">
              <w:r w:rsidRPr="00400D35" w:rsidDel="00EC7212">
                <w:rPr>
                  <w:rFonts w:eastAsia="Times New Roman"/>
                  <w:color w:val="000000"/>
                  <w:lang w:eastAsia="is-IS"/>
                </w:rPr>
                <w:delText>94</w:delText>
              </w:r>
            </w:del>
          </w:p>
        </w:tc>
        <w:tc>
          <w:tcPr>
            <w:tcW w:w="915" w:type="dxa"/>
            <w:tcBorders>
              <w:top w:val="nil"/>
              <w:left w:val="nil"/>
              <w:bottom w:val="single" w:sz="4" w:space="0" w:color="auto"/>
              <w:right w:val="single" w:sz="4" w:space="0" w:color="auto"/>
            </w:tcBorders>
            <w:shd w:val="clear" w:color="auto" w:fill="auto"/>
            <w:noWrap/>
            <w:hideMark/>
          </w:tcPr>
          <w:p w14:paraId="4758FCB1" w14:textId="7895D483" w:rsidR="00400D35" w:rsidRPr="00400D35" w:rsidDel="00EC7212" w:rsidRDefault="00400D35">
            <w:pPr>
              <w:pStyle w:val="BodyText"/>
              <w:rPr>
                <w:del w:id="7300" w:author="Georg Birgisson" w:date="2021-10-06T14:24:00Z"/>
                <w:rFonts w:eastAsia="Times New Roman"/>
                <w:color w:val="000000"/>
                <w:lang w:eastAsia="is-IS"/>
              </w:rPr>
              <w:pPrChange w:id="7301" w:author="Georg Birgisson" w:date="2021-10-06T14:25:00Z">
                <w:pPr/>
              </w:pPrChange>
            </w:pPr>
            <w:del w:id="7302" w:author="Georg Birgisson" w:date="2021-10-06T14:24:00Z">
              <w:r w:rsidRPr="00400D35" w:rsidDel="00EC7212">
                <w:rPr>
                  <w:rFonts w:eastAsia="Times New Roman"/>
                  <w:color w:val="000000"/>
                  <w:lang w:eastAsia="is-IS"/>
                </w:rPr>
                <w:delText>BT-46-1</w:delText>
              </w:r>
            </w:del>
          </w:p>
        </w:tc>
        <w:tc>
          <w:tcPr>
            <w:tcW w:w="660" w:type="dxa"/>
            <w:tcBorders>
              <w:top w:val="nil"/>
              <w:left w:val="nil"/>
              <w:bottom w:val="single" w:sz="4" w:space="0" w:color="auto"/>
              <w:right w:val="single" w:sz="4" w:space="0" w:color="auto"/>
            </w:tcBorders>
            <w:shd w:val="clear" w:color="auto" w:fill="auto"/>
            <w:noWrap/>
            <w:hideMark/>
          </w:tcPr>
          <w:p w14:paraId="3BE2F44F" w14:textId="4297EB26" w:rsidR="00400D35" w:rsidRPr="00400D35" w:rsidDel="00EC7212" w:rsidRDefault="00400D35">
            <w:pPr>
              <w:pStyle w:val="BodyText"/>
              <w:rPr>
                <w:del w:id="7303" w:author="Georg Birgisson" w:date="2021-10-06T14:24:00Z"/>
                <w:rFonts w:eastAsia="Times New Roman"/>
                <w:color w:val="000000"/>
                <w:lang w:eastAsia="is-IS"/>
              </w:rPr>
              <w:pPrChange w:id="7304" w:author="Georg Birgisson" w:date="2021-10-06T14:25:00Z">
                <w:pPr>
                  <w:jc w:val="center"/>
                </w:pPr>
              </w:pPrChange>
            </w:pPr>
            <w:del w:id="7305"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0CC344A8" w14:textId="78D1A788" w:rsidR="00400D35" w:rsidRPr="00400D35" w:rsidDel="00EC7212" w:rsidRDefault="00400D35">
            <w:pPr>
              <w:pStyle w:val="BodyText"/>
              <w:rPr>
                <w:del w:id="7306" w:author="Georg Birgisson" w:date="2021-10-06T14:24:00Z"/>
                <w:rFonts w:eastAsia="Times New Roman"/>
                <w:color w:val="000000"/>
                <w:lang w:eastAsia="is-IS"/>
              </w:rPr>
              <w:pPrChange w:id="7307" w:author="Georg Birgisson" w:date="2021-10-06T14:25:00Z">
                <w:pPr>
                  <w:jc w:val="center"/>
                </w:pPr>
              </w:pPrChange>
            </w:pPr>
            <w:del w:id="7308"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3A2D9F39" w14:textId="2838725B" w:rsidR="00400D35" w:rsidRPr="00400D35" w:rsidDel="00EC7212" w:rsidRDefault="00400D35">
            <w:pPr>
              <w:pStyle w:val="BodyText"/>
              <w:rPr>
                <w:del w:id="7309" w:author="Georg Birgisson" w:date="2021-10-06T14:24:00Z"/>
                <w:rFonts w:eastAsia="Times New Roman"/>
                <w:color w:val="000000"/>
                <w:lang w:eastAsia="is-IS"/>
              </w:rPr>
              <w:pPrChange w:id="7310" w:author="Georg Birgisson" w:date="2021-10-06T14:25:00Z">
                <w:pPr/>
              </w:pPrChange>
            </w:pPr>
            <w:del w:id="7311" w:author="Georg Birgisson" w:date="2021-10-06T14:24:00Z">
              <w:r w:rsidRPr="00400D35" w:rsidDel="00EC7212">
                <w:rPr>
                  <w:rFonts w:eastAsia="Times New Roman"/>
                  <w:color w:val="000000"/>
                  <w:lang w:eastAsia="is-IS"/>
                </w:rPr>
                <w:delText>cac:AccountingCustomerParty/cac:Party/cac:PartyIdentification/cbc:ID/@schemeID</w:delText>
              </w:r>
            </w:del>
          </w:p>
        </w:tc>
        <w:tc>
          <w:tcPr>
            <w:tcW w:w="2954" w:type="dxa"/>
            <w:tcBorders>
              <w:top w:val="nil"/>
              <w:left w:val="nil"/>
              <w:bottom w:val="single" w:sz="4" w:space="0" w:color="auto"/>
              <w:right w:val="single" w:sz="4" w:space="0" w:color="auto"/>
            </w:tcBorders>
            <w:shd w:val="clear" w:color="auto" w:fill="auto"/>
            <w:noWrap/>
            <w:hideMark/>
          </w:tcPr>
          <w:p w14:paraId="03421E69" w14:textId="2CC6A45D" w:rsidR="00400D35" w:rsidRPr="00400D35" w:rsidDel="00EC7212" w:rsidRDefault="00400D35">
            <w:pPr>
              <w:pStyle w:val="BodyText"/>
              <w:rPr>
                <w:del w:id="7312" w:author="Georg Birgisson" w:date="2021-10-06T14:24:00Z"/>
                <w:rFonts w:eastAsia="Times New Roman"/>
                <w:color w:val="000000"/>
                <w:lang w:eastAsia="is-IS"/>
              </w:rPr>
              <w:pPrChange w:id="7313" w:author="Georg Birgisson" w:date="2021-10-06T14:25:00Z">
                <w:pPr/>
              </w:pPrChange>
            </w:pPr>
            <w:del w:id="7314" w:author="Georg Birgisson" w:date="2021-10-06T14:24:00Z">
              <w:r w:rsidRPr="00400D35" w:rsidDel="00EC7212">
                <w:rPr>
                  <w:rFonts w:eastAsia="Times New Roman"/>
                  <w:color w:val="000000"/>
                  <w:lang w:eastAsia="is-IS"/>
                </w:rPr>
                <w:delText> </w:delText>
              </w:r>
            </w:del>
          </w:p>
        </w:tc>
      </w:tr>
      <w:tr w:rsidR="0015709A" w:rsidRPr="00400D35" w:rsidDel="00EC7212" w14:paraId="3CAD53C8" w14:textId="04B82D08" w:rsidTr="0015709A">
        <w:trPr>
          <w:trHeight w:val="300"/>
          <w:del w:id="731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BDD7F23" w14:textId="2BA8BEB1" w:rsidR="00400D35" w:rsidRPr="00400D35" w:rsidDel="00EC7212" w:rsidRDefault="00400D35">
            <w:pPr>
              <w:pStyle w:val="BodyText"/>
              <w:rPr>
                <w:del w:id="7316" w:author="Georg Birgisson" w:date="2021-10-06T14:24:00Z"/>
                <w:rFonts w:eastAsia="Times New Roman"/>
                <w:color w:val="000000"/>
                <w:lang w:eastAsia="is-IS"/>
              </w:rPr>
              <w:pPrChange w:id="7317" w:author="Georg Birgisson" w:date="2021-10-06T14:25:00Z">
                <w:pPr>
                  <w:jc w:val="right"/>
                </w:pPr>
              </w:pPrChange>
            </w:pPr>
            <w:del w:id="7318" w:author="Georg Birgisson" w:date="2021-10-06T14:24:00Z">
              <w:r w:rsidRPr="00400D35" w:rsidDel="00EC7212">
                <w:rPr>
                  <w:rFonts w:eastAsia="Times New Roman"/>
                  <w:color w:val="000000"/>
                  <w:lang w:eastAsia="is-IS"/>
                </w:rPr>
                <w:delText>95</w:delText>
              </w:r>
            </w:del>
          </w:p>
        </w:tc>
        <w:tc>
          <w:tcPr>
            <w:tcW w:w="915" w:type="dxa"/>
            <w:tcBorders>
              <w:top w:val="nil"/>
              <w:left w:val="nil"/>
              <w:bottom w:val="single" w:sz="4" w:space="0" w:color="auto"/>
              <w:right w:val="single" w:sz="4" w:space="0" w:color="auto"/>
            </w:tcBorders>
            <w:shd w:val="clear" w:color="auto" w:fill="auto"/>
            <w:noWrap/>
            <w:hideMark/>
          </w:tcPr>
          <w:p w14:paraId="2B633F9A" w14:textId="6EE77ECC" w:rsidR="00400D35" w:rsidRPr="00400D35" w:rsidDel="00EC7212" w:rsidRDefault="00400D35">
            <w:pPr>
              <w:pStyle w:val="BodyText"/>
              <w:rPr>
                <w:del w:id="7319" w:author="Georg Birgisson" w:date="2021-10-06T14:24:00Z"/>
                <w:rFonts w:eastAsia="Times New Roman"/>
                <w:color w:val="000000"/>
                <w:lang w:eastAsia="is-IS"/>
              </w:rPr>
              <w:pPrChange w:id="7320" w:author="Georg Birgisson" w:date="2021-10-06T14:25:00Z">
                <w:pPr/>
              </w:pPrChange>
            </w:pPr>
            <w:del w:id="7321" w:author="Georg Birgisson" w:date="2021-10-06T14:24:00Z">
              <w:r w:rsidRPr="00400D35" w:rsidDel="00EC7212">
                <w:rPr>
                  <w:rFonts w:eastAsia="Times New Roman"/>
                  <w:color w:val="000000"/>
                  <w:lang w:eastAsia="is-IS"/>
                </w:rPr>
                <w:delText xml:space="preserve">BT-47 </w:delText>
              </w:r>
            </w:del>
          </w:p>
        </w:tc>
        <w:tc>
          <w:tcPr>
            <w:tcW w:w="660" w:type="dxa"/>
            <w:tcBorders>
              <w:top w:val="nil"/>
              <w:left w:val="nil"/>
              <w:bottom w:val="single" w:sz="4" w:space="0" w:color="auto"/>
              <w:right w:val="single" w:sz="4" w:space="0" w:color="auto"/>
            </w:tcBorders>
            <w:shd w:val="clear" w:color="auto" w:fill="auto"/>
            <w:noWrap/>
            <w:hideMark/>
          </w:tcPr>
          <w:p w14:paraId="198BC15A" w14:textId="6FA5C3B4" w:rsidR="00400D35" w:rsidRPr="00400D35" w:rsidDel="00EC7212" w:rsidRDefault="00400D35">
            <w:pPr>
              <w:pStyle w:val="BodyText"/>
              <w:rPr>
                <w:del w:id="7322" w:author="Georg Birgisson" w:date="2021-10-06T14:24:00Z"/>
                <w:rFonts w:eastAsia="Times New Roman"/>
                <w:color w:val="000000"/>
                <w:lang w:eastAsia="is-IS"/>
              </w:rPr>
              <w:pPrChange w:id="7323" w:author="Georg Birgisson" w:date="2021-10-06T14:25:00Z">
                <w:pPr>
                  <w:jc w:val="center"/>
                </w:pPr>
              </w:pPrChange>
            </w:pPr>
            <w:del w:id="7324"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21855B56" w14:textId="6C636411" w:rsidR="00400D35" w:rsidRPr="00400D35" w:rsidDel="00EC7212" w:rsidRDefault="00400D35">
            <w:pPr>
              <w:pStyle w:val="BodyText"/>
              <w:rPr>
                <w:del w:id="7325" w:author="Georg Birgisson" w:date="2021-10-06T14:24:00Z"/>
                <w:rFonts w:eastAsia="Times New Roman"/>
                <w:color w:val="000000"/>
                <w:lang w:eastAsia="is-IS"/>
              </w:rPr>
              <w:pPrChange w:id="7326" w:author="Georg Birgisson" w:date="2021-10-06T14:25:00Z">
                <w:pPr>
                  <w:jc w:val="center"/>
                </w:pPr>
              </w:pPrChange>
            </w:pPr>
            <w:del w:id="7327"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140DAA37" w14:textId="5444681F" w:rsidR="00400D35" w:rsidRPr="00400D35" w:rsidDel="00EC7212" w:rsidRDefault="00400D35">
            <w:pPr>
              <w:pStyle w:val="BodyText"/>
              <w:rPr>
                <w:del w:id="7328" w:author="Georg Birgisson" w:date="2021-10-06T14:24:00Z"/>
                <w:rFonts w:eastAsia="Times New Roman"/>
                <w:color w:val="000000"/>
                <w:lang w:eastAsia="is-IS"/>
              </w:rPr>
              <w:pPrChange w:id="7329" w:author="Georg Birgisson" w:date="2021-10-06T14:25:00Z">
                <w:pPr/>
              </w:pPrChange>
            </w:pPr>
            <w:del w:id="7330" w:author="Georg Birgisson" w:date="2021-10-06T14:24:00Z">
              <w:r w:rsidRPr="00400D35" w:rsidDel="00EC7212">
                <w:rPr>
                  <w:rFonts w:eastAsia="Times New Roman"/>
                  <w:color w:val="000000"/>
                  <w:lang w:eastAsia="is-IS"/>
                </w:rPr>
                <w:delText>cac:AccountingCustomerParty/cac:Party/cac:PartyLegalEntity/cbc:CompanyID</w:delText>
              </w:r>
            </w:del>
          </w:p>
        </w:tc>
        <w:tc>
          <w:tcPr>
            <w:tcW w:w="2954" w:type="dxa"/>
            <w:tcBorders>
              <w:top w:val="nil"/>
              <w:left w:val="nil"/>
              <w:bottom w:val="single" w:sz="4" w:space="0" w:color="auto"/>
              <w:right w:val="single" w:sz="4" w:space="0" w:color="auto"/>
            </w:tcBorders>
            <w:shd w:val="clear" w:color="auto" w:fill="auto"/>
            <w:noWrap/>
            <w:hideMark/>
          </w:tcPr>
          <w:p w14:paraId="6B47CDC1" w14:textId="4CEB94CC" w:rsidR="00400D35" w:rsidRPr="00400D35" w:rsidDel="00EC7212" w:rsidRDefault="00400D35">
            <w:pPr>
              <w:pStyle w:val="BodyText"/>
              <w:rPr>
                <w:del w:id="7331" w:author="Georg Birgisson" w:date="2021-10-06T14:24:00Z"/>
                <w:rFonts w:eastAsia="Times New Roman"/>
                <w:color w:val="000000"/>
                <w:lang w:eastAsia="is-IS"/>
              </w:rPr>
              <w:pPrChange w:id="7332" w:author="Georg Birgisson" w:date="2021-10-06T14:25:00Z">
                <w:pPr/>
              </w:pPrChange>
            </w:pPr>
            <w:del w:id="7333" w:author="Georg Birgisson" w:date="2021-10-06T14:24:00Z">
              <w:r w:rsidRPr="00400D35" w:rsidDel="00EC7212">
                <w:rPr>
                  <w:rFonts w:eastAsia="Times New Roman"/>
                  <w:color w:val="000000"/>
                  <w:lang w:eastAsia="is-IS"/>
                </w:rPr>
                <w:delText> </w:delText>
              </w:r>
            </w:del>
          </w:p>
        </w:tc>
      </w:tr>
      <w:tr w:rsidR="0015709A" w:rsidRPr="00400D35" w:rsidDel="00EC7212" w14:paraId="56AE2C33" w14:textId="01B4A3B7" w:rsidTr="0015709A">
        <w:trPr>
          <w:trHeight w:val="300"/>
          <w:del w:id="733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074046F" w14:textId="3E6B77EE" w:rsidR="00400D35" w:rsidRPr="00400D35" w:rsidDel="00EC7212" w:rsidRDefault="00400D35">
            <w:pPr>
              <w:pStyle w:val="BodyText"/>
              <w:rPr>
                <w:del w:id="7335" w:author="Georg Birgisson" w:date="2021-10-06T14:24:00Z"/>
                <w:rFonts w:eastAsia="Times New Roman"/>
                <w:color w:val="000000"/>
                <w:lang w:eastAsia="is-IS"/>
              </w:rPr>
              <w:pPrChange w:id="7336" w:author="Georg Birgisson" w:date="2021-10-06T14:25:00Z">
                <w:pPr>
                  <w:jc w:val="right"/>
                </w:pPr>
              </w:pPrChange>
            </w:pPr>
            <w:del w:id="7337" w:author="Georg Birgisson" w:date="2021-10-06T14:24:00Z">
              <w:r w:rsidRPr="00400D35" w:rsidDel="00EC7212">
                <w:rPr>
                  <w:rFonts w:eastAsia="Times New Roman"/>
                  <w:color w:val="000000"/>
                  <w:lang w:eastAsia="is-IS"/>
                </w:rPr>
                <w:delText>96</w:delText>
              </w:r>
            </w:del>
          </w:p>
        </w:tc>
        <w:tc>
          <w:tcPr>
            <w:tcW w:w="915" w:type="dxa"/>
            <w:tcBorders>
              <w:top w:val="nil"/>
              <w:left w:val="nil"/>
              <w:bottom w:val="single" w:sz="4" w:space="0" w:color="auto"/>
              <w:right w:val="single" w:sz="4" w:space="0" w:color="auto"/>
            </w:tcBorders>
            <w:shd w:val="clear" w:color="auto" w:fill="auto"/>
            <w:noWrap/>
            <w:hideMark/>
          </w:tcPr>
          <w:p w14:paraId="5DDAFBED" w14:textId="535D69B1" w:rsidR="00400D35" w:rsidRPr="00400D35" w:rsidDel="00EC7212" w:rsidRDefault="00400D35">
            <w:pPr>
              <w:pStyle w:val="BodyText"/>
              <w:rPr>
                <w:del w:id="7338" w:author="Georg Birgisson" w:date="2021-10-06T14:24:00Z"/>
                <w:rFonts w:eastAsia="Times New Roman"/>
                <w:color w:val="000000"/>
                <w:lang w:eastAsia="is-IS"/>
              </w:rPr>
              <w:pPrChange w:id="7339" w:author="Georg Birgisson" w:date="2021-10-06T14:25:00Z">
                <w:pPr/>
              </w:pPrChange>
            </w:pPr>
            <w:del w:id="7340" w:author="Georg Birgisson" w:date="2021-10-06T14:24:00Z">
              <w:r w:rsidRPr="00400D35" w:rsidDel="00EC7212">
                <w:rPr>
                  <w:rFonts w:eastAsia="Times New Roman"/>
                  <w:color w:val="000000"/>
                  <w:lang w:eastAsia="is-IS"/>
                </w:rPr>
                <w:delText>BT-47-1</w:delText>
              </w:r>
            </w:del>
          </w:p>
        </w:tc>
        <w:tc>
          <w:tcPr>
            <w:tcW w:w="660" w:type="dxa"/>
            <w:tcBorders>
              <w:top w:val="nil"/>
              <w:left w:val="nil"/>
              <w:bottom w:val="single" w:sz="4" w:space="0" w:color="auto"/>
              <w:right w:val="single" w:sz="4" w:space="0" w:color="auto"/>
            </w:tcBorders>
            <w:shd w:val="clear" w:color="auto" w:fill="auto"/>
            <w:noWrap/>
            <w:hideMark/>
          </w:tcPr>
          <w:p w14:paraId="34FF98A0" w14:textId="15DAE0F5" w:rsidR="00400D35" w:rsidRPr="00400D35" w:rsidDel="00EC7212" w:rsidRDefault="00400D35">
            <w:pPr>
              <w:pStyle w:val="BodyText"/>
              <w:rPr>
                <w:del w:id="7341" w:author="Georg Birgisson" w:date="2021-10-06T14:24:00Z"/>
                <w:rFonts w:eastAsia="Times New Roman"/>
                <w:color w:val="000000"/>
                <w:lang w:eastAsia="is-IS"/>
              </w:rPr>
              <w:pPrChange w:id="7342" w:author="Georg Birgisson" w:date="2021-10-06T14:25:00Z">
                <w:pPr>
                  <w:jc w:val="center"/>
                </w:pPr>
              </w:pPrChange>
            </w:pPr>
            <w:del w:id="7343"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4C8F10AF" w14:textId="30A9F222" w:rsidR="00400D35" w:rsidRPr="00400D35" w:rsidDel="00EC7212" w:rsidRDefault="00400D35">
            <w:pPr>
              <w:pStyle w:val="BodyText"/>
              <w:rPr>
                <w:del w:id="7344" w:author="Georg Birgisson" w:date="2021-10-06T14:24:00Z"/>
                <w:rFonts w:eastAsia="Times New Roman"/>
                <w:color w:val="000000"/>
                <w:lang w:eastAsia="is-IS"/>
              </w:rPr>
              <w:pPrChange w:id="7345" w:author="Georg Birgisson" w:date="2021-10-06T14:25:00Z">
                <w:pPr>
                  <w:jc w:val="center"/>
                </w:pPr>
              </w:pPrChange>
            </w:pPr>
            <w:del w:id="7346"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277FEC42" w14:textId="56280F44" w:rsidR="00400D35" w:rsidRPr="00400D35" w:rsidDel="00EC7212" w:rsidRDefault="00400D35">
            <w:pPr>
              <w:pStyle w:val="BodyText"/>
              <w:rPr>
                <w:del w:id="7347" w:author="Georg Birgisson" w:date="2021-10-06T14:24:00Z"/>
                <w:rFonts w:eastAsia="Times New Roman"/>
                <w:color w:val="000000"/>
                <w:lang w:eastAsia="is-IS"/>
              </w:rPr>
              <w:pPrChange w:id="7348" w:author="Georg Birgisson" w:date="2021-10-06T14:25:00Z">
                <w:pPr/>
              </w:pPrChange>
            </w:pPr>
            <w:del w:id="7349" w:author="Georg Birgisson" w:date="2021-10-06T14:24:00Z">
              <w:r w:rsidRPr="00400D35" w:rsidDel="00EC7212">
                <w:rPr>
                  <w:rFonts w:eastAsia="Times New Roman"/>
                  <w:color w:val="000000"/>
                  <w:lang w:eastAsia="is-IS"/>
                </w:rPr>
                <w:delText>cac:AccountingCustomerParty/cac:Party/cac:PartyLegalEntity/cbc:CompanyID/@schemeID</w:delText>
              </w:r>
            </w:del>
          </w:p>
        </w:tc>
        <w:tc>
          <w:tcPr>
            <w:tcW w:w="2954" w:type="dxa"/>
            <w:tcBorders>
              <w:top w:val="nil"/>
              <w:left w:val="nil"/>
              <w:bottom w:val="single" w:sz="4" w:space="0" w:color="auto"/>
              <w:right w:val="single" w:sz="4" w:space="0" w:color="auto"/>
            </w:tcBorders>
            <w:shd w:val="clear" w:color="auto" w:fill="auto"/>
            <w:noWrap/>
            <w:hideMark/>
          </w:tcPr>
          <w:p w14:paraId="71975BEB" w14:textId="468BF14B" w:rsidR="00400D35" w:rsidRPr="00400D35" w:rsidDel="00EC7212" w:rsidRDefault="00400D35">
            <w:pPr>
              <w:pStyle w:val="BodyText"/>
              <w:rPr>
                <w:del w:id="7350" w:author="Georg Birgisson" w:date="2021-10-06T14:24:00Z"/>
                <w:rFonts w:eastAsia="Times New Roman"/>
                <w:color w:val="000000"/>
                <w:lang w:eastAsia="is-IS"/>
              </w:rPr>
              <w:pPrChange w:id="7351" w:author="Georg Birgisson" w:date="2021-10-06T14:25:00Z">
                <w:pPr/>
              </w:pPrChange>
            </w:pPr>
            <w:del w:id="7352" w:author="Georg Birgisson" w:date="2021-10-06T14:24:00Z">
              <w:r w:rsidRPr="00400D35" w:rsidDel="00EC7212">
                <w:rPr>
                  <w:rFonts w:eastAsia="Times New Roman"/>
                  <w:color w:val="000000"/>
                  <w:lang w:eastAsia="is-IS"/>
                </w:rPr>
                <w:delText> </w:delText>
              </w:r>
            </w:del>
          </w:p>
        </w:tc>
      </w:tr>
      <w:tr w:rsidR="0015709A" w:rsidRPr="00400D35" w:rsidDel="00EC7212" w14:paraId="68984EA0" w14:textId="602E7906" w:rsidTr="0015709A">
        <w:trPr>
          <w:trHeight w:val="300"/>
          <w:del w:id="735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2E274AB" w14:textId="3CD78EB2" w:rsidR="00400D35" w:rsidRPr="00400D35" w:rsidDel="00EC7212" w:rsidRDefault="00400D35">
            <w:pPr>
              <w:pStyle w:val="BodyText"/>
              <w:rPr>
                <w:del w:id="7354" w:author="Georg Birgisson" w:date="2021-10-06T14:24:00Z"/>
                <w:rFonts w:eastAsia="Times New Roman"/>
                <w:color w:val="000000"/>
                <w:lang w:eastAsia="is-IS"/>
              </w:rPr>
              <w:pPrChange w:id="7355" w:author="Georg Birgisson" w:date="2021-10-06T14:25:00Z">
                <w:pPr>
                  <w:jc w:val="right"/>
                </w:pPr>
              </w:pPrChange>
            </w:pPr>
            <w:del w:id="7356" w:author="Georg Birgisson" w:date="2021-10-06T14:24:00Z">
              <w:r w:rsidRPr="00400D35" w:rsidDel="00EC7212">
                <w:rPr>
                  <w:rFonts w:eastAsia="Times New Roman"/>
                  <w:color w:val="000000"/>
                  <w:lang w:eastAsia="is-IS"/>
                </w:rPr>
                <w:delText>102</w:delText>
              </w:r>
            </w:del>
          </w:p>
        </w:tc>
        <w:tc>
          <w:tcPr>
            <w:tcW w:w="915" w:type="dxa"/>
            <w:tcBorders>
              <w:top w:val="nil"/>
              <w:left w:val="nil"/>
              <w:bottom w:val="single" w:sz="4" w:space="0" w:color="auto"/>
              <w:right w:val="single" w:sz="4" w:space="0" w:color="auto"/>
            </w:tcBorders>
            <w:shd w:val="clear" w:color="auto" w:fill="auto"/>
            <w:noWrap/>
            <w:hideMark/>
          </w:tcPr>
          <w:p w14:paraId="74A2C3A5" w14:textId="32E1061A" w:rsidR="00400D35" w:rsidRPr="00400D35" w:rsidDel="00EC7212" w:rsidRDefault="00400D35">
            <w:pPr>
              <w:pStyle w:val="BodyText"/>
              <w:rPr>
                <w:del w:id="7357" w:author="Georg Birgisson" w:date="2021-10-06T14:24:00Z"/>
                <w:rFonts w:eastAsia="Times New Roman"/>
                <w:color w:val="000000"/>
                <w:lang w:eastAsia="is-IS"/>
              </w:rPr>
              <w:pPrChange w:id="7358" w:author="Georg Birgisson" w:date="2021-10-06T14:25:00Z">
                <w:pPr/>
              </w:pPrChange>
            </w:pPr>
            <w:del w:id="7359" w:author="Georg Birgisson" w:date="2021-10-06T14:24:00Z">
              <w:r w:rsidRPr="00400D35" w:rsidDel="00EC7212">
                <w:rPr>
                  <w:rFonts w:eastAsia="Times New Roman"/>
                  <w:color w:val="000000"/>
                  <w:lang w:eastAsia="is-IS"/>
                </w:rPr>
                <w:delText xml:space="preserve">BT-48 </w:delText>
              </w:r>
            </w:del>
          </w:p>
        </w:tc>
        <w:tc>
          <w:tcPr>
            <w:tcW w:w="660" w:type="dxa"/>
            <w:tcBorders>
              <w:top w:val="nil"/>
              <w:left w:val="nil"/>
              <w:bottom w:val="single" w:sz="4" w:space="0" w:color="auto"/>
              <w:right w:val="single" w:sz="4" w:space="0" w:color="auto"/>
            </w:tcBorders>
            <w:shd w:val="clear" w:color="auto" w:fill="auto"/>
            <w:noWrap/>
            <w:hideMark/>
          </w:tcPr>
          <w:p w14:paraId="23389724" w14:textId="768F6A22" w:rsidR="00400D35" w:rsidRPr="00400D35" w:rsidDel="00EC7212" w:rsidRDefault="00400D35">
            <w:pPr>
              <w:pStyle w:val="BodyText"/>
              <w:rPr>
                <w:del w:id="7360" w:author="Georg Birgisson" w:date="2021-10-06T14:24:00Z"/>
                <w:rFonts w:eastAsia="Times New Roman"/>
                <w:color w:val="000000"/>
                <w:lang w:eastAsia="is-IS"/>
              </w:rPr>
              <w:pPrChange w:id="7361" w:author="Georg Birgisson" w:date="2021-10-06T14:25:00Z">
                <w:pPr>
                  <w:jc w:val="center"/>
                </w:pPr>
              </w:pPrChange>
            </w:pPr>
            <w:del w:id="7362"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4D0AFFD7" w14:textId="2E0A0C5E" w:rsidR="00400D35" w:rsidRPr="00400D35" w:rsidDel="00EC7212" w:rsidRDefault="00400D35">
            <w:pPr>
              <w:pStyle w:val="BodyText"/>
              <w:rPr>
                <w:del w:id="7363" w:author="Georg Birgisson" w:date="2021-10-06T14:24:00Z"/>
                <w:rFonts w:eastAsia="Times New Roman"/>
                <w:color w:val="000000"/>
                <w:lang w:eastAsia="is-IS"/>
              </w:rPr>
              <w:pPrChange w:id="7364" w:author="Georg Birgisson" w:date="2021-10-06T14:25:00Z">
                <w:pPr>
                  <w:jc w:val="center"/>
                </w:pPr>
              </w:pPrChange>
            </w:pPr>
            <w:del w:id="7365"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3A05CB0D" w14:textId="7862F882" w:rsidR="00400D35" w:rsidRPr="00400D35" w:rsidDel="00EC7212" w:rsidRDefault="00400D35">
            <w:pPr>
              <w:pStyle w:val="BodyText"/>
              <w:rPr>
                <w:del w:id="7366" w:author="Georg Birgisson" w:date="2021-10-06T14:24:00Z"/>
                <w:rFonts w:eastAsia="Times New Roman"/>
                <w:color w:val="000000"/>
                <w:lang w:eastAsia="is-IS"/>
              </w:rPr>
              <w:pPrChange w:id="7367" w:author="Georg Birgisson" w:date="2021-10-06T14:25:00Z">
                <w:pPr/>
              </w:pPrChange>
            </w:pPr>
            <w:del w:id="7368" w:author="Georg Birgisson" w:date="2021-10-06T14:24:00Z">
              <w:r w:rsidRPr="00400D35" w:rsidDel="00EC7212">
                <w:rPr>
                  <w:rFonts w:eastAsia="Times New Roman"/>
                  <w:color w:val="000000"/>
                  <w:lang w:eastAsia="is-IS"/>
                </w:rPr>
                <w:delText>cac:AccountingCustomerParty/cac:Party/cac:PartyTaxScheme/cbc:CompanyID</w:delText>
              </w:r>
            </w:del>
          </w:p>
        </w:tc>
        <w:tc>
          <w:tcPr>
            <w:tcW w:w="2954" w:type="dxa"/>
            <w:tcBorders>
              <w:top w:val="nil"/>
              <w:left w:val="nil"/>
              <w:bottom w:val="single" w:sz="4" w:space="0" w:color="auto"/>
              <w:right w:val="single" w:sz="4" w:space="0" w:color="auto"/>
            </w:tcBorders>
            <w:shd w:val="clear" w:color="auto" w:fill="auto"/>
            <w:noWrap/>
            <w:hideMark/>
          </w:tcPr>
          <w:p w14:paraId="0B4B7370" w14:textId="688562DC" w:rsidR="00400D35" w:rsidRPr="00400D35" w:rsidDel="00EC7212" w:rsidRDefault="00400D35">
            <w:pPr>
              <w:pStyle w:val="BodyText"/>
              <w:rPr>
                <w:del w:id="7369" w:author="Georg Birgisson" w:date="2021-10-06T14:24:00Z"/>
                <w:rFonts w:eastAsia="Times New Roman"/>
                <w:color w:val="000000"/>
                <w:lang w:eastAsia="is-IS"/>
              </w:rPr>
              <w:pPrChange w:id="7370" w:author="Georg Birgisson" w:date="2021-10-06T14:25:00Z">
                <w:pPr/>
              </w:pPrChange>
            </w:pPr>
            <w:del w:id="7371" w:author="Georg Birgisson" w:date="2021-10-06T14:24:00Z">
              <w:r w:rsidRPr="00400D35" w:rsidDel="00EC7212">
                <w:rPr>
                  <w:rFonts w:eastAsia="Times New Roman"/>
                  <w:color w:val="000000"/>
                  <w:lang w:eastAsia="is-IS"/>
                </w:rPr>
                <w:delText> </w:delText>
              </w:r>
            </w:del>
          </w:p>
        </w:tc>
      </w:tr>
      <w:tr w:rsidR="0015709A" w:rsidRPr="00400D35" w:rsidDel="00EC7212" w14:paraId="1685FF17" w14:textId="47157B71" w:rsidTr="0015709A">
        <w:trPr>
          <w:trHeight w:val="300"/>
          <w:del w:id="737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60D4025" w14:textId="140256A1" w:rsidR="00400D35" w:rsidRPr="00400D35" w:rsidDel="00EC7212" w:rsidRDefault="00400D35">
            <w:pPr>
              <w:pStyle w:val="BodyText"/>
              <w:rPr>
                <w:del w:id="7373" w:author="Georg Birgisson" w:date="2021-10-06T14:24:00Z"/>
                <w:rFonts w:eastAsia="Times New Roman"/>
                <w:color w:val="000000"/>
                <w:lang w:eastAsia="is-IS"/>
              </w:rPr>
              <w:pPrChange w:id="7374" w:author="Georg Birgisson" w:date="2021-10-06T14:25:00Z">
                <w:pPr>
                  <w:jc w:val="right"/>
                </w:pPr>
              </w:pPrChange>
            </w:pPr>
            <w:del w:id="7375" w:author="Georg Birgisson" w:date="2021-10-06T14:24:00Z">
              <w:r w:rsidRPr="00400D35" w:rsidDel="00EC7212">
                <w:rPr>
                  <w:rFonts w:eastAsia="Times New Roman"/>
                  <w:color w:val="000000"/>
                  <w:lang w:eastAsia="is-IS"/>
                </w:rPr>
                <w:delText>103</w:delText>
              </w:r>
            </w:del>
          </w:p>
        </w:tc>
        <w:tc>
          <w:tcPr>
            <w:tcW w:w="915" w:type="dxa"/>
            <w:tcBorders>
              <w:top w:val="nil"/>
              <w:left w:val="nil"/>
              <w:bottom w:val="single" w:sz="4" w:space="0" w:color="auto"/>
              <w:right w:val="single" w:sz="4" w:space="0" w:color="auto"/>
            </w:tcBorders>
            <w:shd w:val="clear" w:color="auto" w:fill="auto"/>
            <w:noWrap/>
            <w:hideMark/>
          </w:tcPr>
          <w:p w14:paraId="3562941F" w14:textId="0AB065F4" w:rsidR="00400D35" w:rsidRPr="00400D35" w:rsidDel="00EC7212" w:rsidRDefault="00400D35">
            <w:pPr>
              <w:pStyle w:val="BodyText"/>
              <w:rPr>
                <w:del w:id="7376" w:author="Georg Birgisson" w:date="2021-10-06T14:24:00Z"/>
                <w:rFonts w:eastAsia="Times New Roman"/>
                <w:color w:val="000000"/>
                <w:lang w:eastAsia="is-IS"/>
              </w:rPr>
              <w:pPrChange w:id="7377" w:author="Georg Birgisson" w:date="2021-10-06T14:25:00Z">
                <w:pPr/>
              </w:pPrChange>
            </w:pPr>
            <w:del w:id="7378" w:author="Georg Birgisson" w:date="2021-10-06T14:24:00Z">
              <w:r w:rsidRPr="00400D35" w:rsidDel="00EC7212">
                <w:rPr>
                  <w:rFonts w:eastAsia="Times New Roman"/>
                  <w:color w:val="000000"/>
                  <w:lang w:eastAsia="is-IS"/>
                </w:rPr>
                <w:delText xml:space="preserve">BT-49 </w:delText>
              </w:r>
            </w:del>
          </w:p>
        </w:tc>
        <w:tc>
          <w:tcPr>
            <w:tcW w:w="660" w:type="dxa"/>
            <w:tcBorders>
              <w:top w:val="nil"/>
              <w:left w:val="nil"/>
              <w:bottom w:val="single" w:sz="4" w:space="0" w:color="auto"/>
              <w:right w:val="single" w:sz="4" w:space="0" w:color="auto"/>
            </w:tcBorders>
            <w:shd w:val="clear" w:color="auto" w:fill="auto"/>
            <w:noWrap/>
            <w:hideMark/>
          </w:tcPr>
          <w:p w14:paraId="21D94A72" w14:textId="482A7A08" w:rsidR="00400D35" w:rsidRPr="00400D35" w:rsidDel="00EC7212" w:rsidRDefault="00400D35">
            <w:pPr>
              <w:pStyle w:val="BodyText"/>
              <w:rPr>
                <w:del w:id="7379" w:author="Georg Birgisson" w:date="2021-10-06T14:24:00Z"/>
                <w:rFonts w:eastAsia="Times New Roman"/>
                <w:color w:val="000000"/>
                <w:lang w:eastAsia="is-IS"/>
              </w:rPr>
              <w:pPrChange w:id="7380" w:author="Georg Birgisson" w:date="2021-10-06T14:25:00Z">
                <w:pPr>
                  <w:jc w:val="center"/>
                </w:pPr>
              </w:pPrChange>
            </w:pPr>
            <w:del w:id="7381"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2809C172" w14:textId="12FB7A18" w:rsidR="00400D35" w:rsidRPr="00400D35" w:rsidDel="00EC7212" w:rsidRDefault="00400D35">
            <w:pPr>
              <w:pStyle w:val="BodyText"/>
              <w:rPr>
                <w:del w:id="7382" w:author="Georg Birgisson" w:date="2021-10-06T14:24:00Z"/>
                <w:rFonts w:eastAsia="Times New Roman"/>
                <w:color w:val="000000"/>
                <w:lang w:eastAsia="is-IS"/>
              </w:rPr>
              <w:pPrChange w:id="7383" w:author="Georg Birgisson" w:date="2021-10-06T14:25:00Z">
                <w:pPr>
                  <w:jc w:val="center"/>
                </w:pPr>
              </w:pPrChange>
            </w:pPr>
            <w:del w:id="7384"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194EF793" w14:textId="715F7ABF" w:rsidR="00400D35" w:rsidRPr="00400D35" w:rsidDel="00EC7212" w:rsidRDefault="00400D35">
            <w:pPr>
              <w:pStyle w:val="BodyText"/>
              <w:rPr>
                <w:del w:id="7385" w:author="Georg Birgisson" w:date="2021-10-06T14:24:00Z"/>
                <w:rFonts w:eastAsia="Times New Roman"/>
                <w:color w:val="000000"/>
                <w:lang w:eastAsia="is-IS"/>
              </w:rPr>
              <w:pPrChange w:id="7386" w:author="Georg Birgisson" w:date="2021-10-06T14:25:00Z">
                <w:pPr/>
              </w:pPrChange>
            </w:pPr>
            <w:del w:id="7387" w:author="Georg Birgisson" w:date="2021-10-06T14:24:00Z">
              <w:r w:rsidRPr="00400D35" w:rsidDel="00EC7212">
                <w:rPr>
                  <w:rFonts w:eastAsia="Times New Roman"/>
                  <w:color w:val="000000"/>
                  <w:lang w:eastAsia="is-IS"/>
                </w:rPr>
                <w:delText>cac:AccountingCustomerParty/cac:Party/cbc:EndpointID</w:delText>
              </w:r>
            </w:del>
          </w:p>
        </w:tc>
        <w:tc>
          <w:tcPr>
            <w:tcW w:w="2954" w:type="dxa"/>
            <w:tcBorders>
              <w:top w:val="nil"/>
              <w:left w:val="nil"/>
              <w:bottom w:val="single" w:sz="4" w:space="0" w:color="auto"/>
              <w:right w:val="single" w:sz="4" w:space="0" w:color="auto"/>
            </w:tcBorders>
            <w:shd w:val="clear" w:color="auto" w:fill="auto"/>
            <w:noWrap/>
            <w:hideMark/>
          </w:tcPr>
          <w:p w14:paraId="057C8EFC" w14:textId="2E4C7AF3" w:rsidR="00400D35" w:rsidRPr="00400D35" w:rsidDel="00EC7212" w:rsidRDefault="00400D35">
            <w:pPr>
              <w:pStyle w:val="BodyText"/>
              <w:rPr>
                <w:del w:id="7388" w:author="Georg Birgisson" w:date="2021-10-06T14:24:00Z"/>
                <w:rFonts w:eastAsia="Times New Roman"/>
                <w:color w:val="000000"/>
                <w:lang w:eastAsia="is-IS"/>
              </w:rPr>
              <w:pPrChange w:id="7389" w:author="Georg Birgisson" w:date="2021-10-06T14:25:00Z">
                <w:pPr/>
              </w:pPrChange>
            </w:pPr>
            <w:del w:id="7390" w:author="Georg Birgisson" w:date="2021-10-06T14:24:00Z">
              <w:r w:rsidRPr="00400D35" w:rsidDel="00EC7212">
                <w:rPr>
                  <w:rFonts w:eastAsia="Times New Roman"/>
                  <w:color w:val="000000"/>
                  <w:lang w:eastAsia="is-IS"/>
                </w:rPr>
                <w:delText> </w:delText>
              </w:r>
            </w:del>
          </w:p>
        </w:tc>
      </w:tr>
      <w:tr w:rsidR="0015709A" w:rsidRPr="00400D35" w:rsidDel="00EC7212" w14:paraId="00907548" w14:textId="71CB1CA8" w:rsidTr="0015709A">
        <w:trPr>
          <w:trHeight w:val="300"/>
          <w:del w:id="739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D97C8E8" w14:textId="52124F5A" w:rsidR="00400D35" w:rsidRPr="00400D35" w:rsidDel="00EC7212" w:rsidRDefault="00400D35">
            <w:pPr>
              <w:pStyle w:val="BodyText"/>
              <w:rPr>
                <w:del w:id="7392" w:author="Georg Birgisson" w:date="2021-10-06T14:24:00Z"/>
                <w:rFonts w:eastAsia="Times New Roman"/>
                <w:color w:val="000000"/>
                <w:lang w:eastAsia="is-IS"/>
              </w:rPr>
              <w:pPrChange w:id="7393" w:author="Georg Birgisson" w:date="2021-10-06T14:25:00Z">
                <w:pPr>
                  <w:jc w:val="right"/>
                </w:pPr>
              </w:pPrChange>
            </w:pPr>
            <w:del w:id="7394" w:author="Georg Birgisson" w:date="2021-10-06T14:24:00Z">
              <w:r w:rsidRPr="00400D35" w:rsidDel="00EC7212">
                <w:rPr>
                  <w:rFonts w:eastAsia="Times New Roman"/>
                  <w:color w:val="000000"/>
                  <w:lang w:eastAsia="is-IS"/>
                </w:rPr>
                <w:delText>104</w:delText>
              </w:r>
            </w:del>
          </w:p>
        </w:tc>
        <w:tc>
          <w:tcPr>
            <w:tcW w:w="915" w:type="dxa"/>
            <w:tcBorders>
              <w:top w:val="nil"/>
              <w:left w:val="nil"/>
              <w:bottom w:val="single" w:sz="4" w:space="0" w:color="auto"/>
              <w:right w:val="single" w:sz="4" w:space="0" w:color="auto"/>
            </w:tcBorders>
            <w:shd w:val="clear" w:color="auto" w:fill="auto"/>
            <w:noWrap/>
            <w:hideMark/>
          </w:tcPr>
          <w:p w14:paraId="330344EC" w14:textId="436E6FD4" w:rsidR="00400D35" w:rsidRPr="00400D35" w:rsidDel="00EC7212" w:rsidRDefault="00400D35">
            <w:pPr>
              <w:pStyle w:val="BodyText"/>
              <w:rPr>
                <w:del w:id="7395" w:author="Georg Birgisson" w:date="2021-10-06T14:24:00Z"/>
                <w:rFonts w:eastAsia="Times New Roman"/>
                <w:color w:val="000000"/>
                <w:lang w:eastAsia="is-IS"/>
              </w:rPr>
              <w:pPrChange w:id="7396" w:author="Georg Birgisson" w:date="2021-10-06T14:25:00Z">
                <w:pPr/>
              </w:pPrChange>
            </w:pPr>
            <w:del w:id="7397" w:author="Georg Birgisson" w:date="2021-10-06T14:24:00Z">
              <w:r w:rsidRPr="00400D35" w:rsidDel="00EC7212">
                <w:rPr>
                  <w:rFonts w:eastAsia="Times New Roman"/>
                  <w:color w:val="000000"/>
                  <w:lang w:eastAsia="is-IS"/>
                </w:rPr>
                <w:delText>BT-49-1</w:delText>
              </w:r>
            </w:del>
          </w:p>
        </w:tc>
        <w:tc>
          <w:tcPr>
            <w:tcW w:w="660" w:type="dxa"/>
            <w:tcBorders>
              <w:top w:val="nil"/>
              <w:left w:val="nil"/>
              <w:bottom w:val="single" w:sz="4" w:space="0" w:color="auto"/>
              <w:right w:val="single" w:sz="4" w:space="0" w:color="auto"/>
            </w:tcBorders>
            <w:shd w:val="clear" w:color="auto" w:fill="auto"/>
            <w:noWrap/>
            <w:hideMark/>
          </w:tcPr>
          <w:p w14:paraId="1F77E701" w14:textId="63A1DA30" w:rsidR="00400D35" w:rsidRPr="00400D35" w:rsidDel="00EC7212" w:rsidRDefault="00400D35">
            <w:pPr>
              <w:pStyle w:val="BodyText"/>
              <w:rPr>
                <w:del w:id="7398" w:author="Georg Birgisson" w:date="2021-10-06T14:24:00Z"/>
                <w:rFonts w:eastAsia="Times New Roman"/>
                <w:color w:val="000000"/>
                <w:lang w:eastAsia="is-IS"/>
              </w:rPr>
              <w:pPrChange w:id="7399" w:author="Georg Birgisson" w:date="2021-10-06T14:25:00Z">
                <w:pPr>
                  <w:jc w:val="center"/>
                </w:pPr>
              </w:pPrChange>
            </w:pPr>
            <w:del w:id="7400"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55E5DFF6" w14:textId="4A88CD23" w:rsidR="00400D35" w:rsidRPr="00400D35" w:rsidDel="00EC7212" w:rsidRDefault="00400D35">
            <w:pPr>
              <w:pStyle w:val="BodyText"/>
              <w:rPr>
                <w:del w:id="7401" w:author="Georg Birgisson" w:date="2021-10-06T14:24:00Z"/>
                <w:rFonts w:eastAsia="Times New Roman"/>
                <w:color w:val="000000"/>
                <w:lang w:eastAsia="is-IS"/>
              </w:rPr>
              <w:pPrChange w:id="7402" w:author="Georg Birgisson" w:date="2021-10-06T14:25:00Z">
                <w:pPr>
                  <w:jc w:val="center"/>
                </w:pPr>
              </w:pPrChange>
            </w:pPr>
            <w:del w:id="7403"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6ECDCEF5" w14:textId="15B0E129" w:rsidR="00400D35" w:rsidRPr="00400D35" w:rsidDel="00EC7212" w:rsidRDefault="00400D35">
            <w:pPr>
              <w:pStyle w:val="BodyText"/>
              <w:rPr>
                <w:del w:id="7404" w:author="Georg Birgisson" w:date="2021-10-06T14:24:00Z"/>
                <w:rFonts w:eastAsia="Times New Roman"/>
                <w:color w:val="000000"/>
                <w:lang w:eastAsia="is-IS"/>
              </w:rPr>
              <w:pPrChange w:id="7405" w:author="Georg Birgisson" w:date="2021-10-06T14:25:00Z">
                <w:pPr/>
              </w:pPrChange>
            </w:pPr>
            <w:del w:id="7406" w:author="Georg Birgisson" w:date="2021-10-06T14:24:00Z">
              <w:r w:rsidRPr="00400D35" w:rsidDel="00EC7212">
                <w:rPr>
                  <w:rFonts w:eastAsia="Times New Roman"/>
                  <w:color w:val="000000"/>
                  <w:lang w:eastAsia="is-IS"/>
                </w:rPr>
                <w:delText>cac:AccountingCustomerParty/cac:Party/cbc:EndpointID/@schemeID</w:delText>
              </w:r>
            </w:del>
          </w:p>
        </w:tc>
        <w:tc>
          <w:tcPr>
            <w:tcW w:w="2954" w:type="dxa"/>
            <w:tcBorders>
              <w:top w:val="nil"/>
              <w:left w:val="nil"/>
              <w:bottom w:val="single" w:sz="4" w:space="0" w:color="auto"/>
              <w:right w:val="single" w:sz="4" w:space="0" w:color="auto"/>
            </w:tcBorders>
            <w:shd w:val="clear" w:color="auto" w:fill="auto"/>
            <w:noWrap/>
            <w:hideMark/>
          </w:tcPr>
          <w:p w14:paraId="6889911A" w14:textId="3BEF98F1" w:rsidR="00400D35" w:rsidRPr="00400D35" w:rsidDel="00EC7212" w:rsidRDefault="00400D35">
            <w:pPr>
              <w:pStyle w:val="BodyText"/>
              <w:rPr>
                <w:del w:id="7407" w:author="Georg Birgisson" w:date="2021-10-06T14:24:00Z"/>
                <w:rFonts w:eastAsia="Times New Roman"/>
                <w:color w:val="000000"/>
                <w:lang w:eastAsia="is-IS"/>
              </w:rPr>
              <w:pPrChange w:id="7408" w:author="Georg Birgisson" w:date="2021-10-06T14:25:00Z">
                <w:pPr/>
              </w:pPrChange>
            </w:pPr>
            <w:del w:id="7409" w:author="Georg Birgisson" w:date="2021-10-06T14:24:00Z">
              <w:r w:rsidRPr="00400D35" w:rsidDel="00EC7212">
                <w:rPr>
                  <w:rFonts w:eastAsia="Times New Roman"/>
                  <w:color w:val="000000"/>
                  <w:lang w:eastAsia="is-IS"/>
                </w:rPr>
                <w:delText> </w:delText>
              </w:r>
            </w:del>
          </w:p>
        </w:tc>
      </w:tr>
      <w:tr w:rsidR="0015709A" w:rsidRPr="00400D35" w:rsidDel="00EC7212" w14:paraId="722D5CC5" w14:textId="59D69173" w:rsidTr="0015709A">
        <w:trPr>
          <w:trHeight w:val="300"/>
          <w:del w:id="741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0EFEEAC" w14:textId="4F322DB9" w:rsidR="00400D35" w:rsidRPr="00400D35" w:rsidDel="00EC7212" w:rsidRDefault="00400D35">
            <w:pPr>
              <w:pStyle w:val="BodyText"/>
              <w:rPr>
                <w:del w:id="7411" w:author="Georg Birgisson" w:date="2021-10-06T14:24:00Z"/>
                <w:rFonts w:eastAsia="Times New Roman"/>
                <w:color w:val="000000"/>
                <w:lang w:eastAsia="is-IS"/>
              </w:rPr>
              <w:pPrChange w:id="7412" w:author="Georg Birgisson" w:date="2021-10-06T14:25:00Z">
                <w:pPr>
                  <w:jc w:val="right"/>
                </w:pPr>
              </w:pPrChange>
            </w:pPr>
            <w:del w:id="7413" w:author="Georg Birgisson" w:date="2021-10-06T14:24:00Z">
              <w:r w:rsidRPr="00400D35" w:rsidDel="00EC7212">
                <w:rPr>
                  <w:rFonts w:eastAsia="Times New Roman"/>
                  <w:color w:val="000000"/>
                  <w:lang w:eastAsia="is-IS"/>
                </w:rPr>
                <w:delText>105</w:delText>
              </w:r>
            </w:del>
          </w:p>
        </w:tc>
        <w:tc>
          <w:tcPr>
            <w:tcW w:w="915" w:type="dxa"/>
            <w:tcBorders>
              <w:top w:val="nil"/>
              <w:left w:val="nil"/>
              <w:bottom w:val="single" w:sz="4" w:space="0" w:color="auto"/>
              <w:right w:val="single" w:sz="4" w:space="0" w:color="auto"/>
            </w:tcBorders>
            <w:shd w:val="clear" w:color="auto" w:fill="auto"/>
            <w:noWrap/>
            <w:hideMark/>
          </w:tcPr>
          <w:p w14:paraId="4FA41A12" w14:textId="4CB4E917" w:rsidR="00400D35" w:rsidRPr="00400D35" w:rsidDel="00EC7212" w:rsidRDefault="00400D35">
            <w:pPr>
              <w:pStyle w:val="BodyText"/>
              <w:rPr>
                <w:del w:id="7414" w:author="Georg Birgisson" w:date="2021-10-06T14:24:00Z"/>
                <w:rFonts w:eastAsia="Times New Roman"/>
                <w:color w:val="000000"/>
                <w:lang w:eastAsia="is-IS"/>
              </w:rPr>
              <w:pPrChange w:id="7415" w:author="Georg Birgisson" w:date="2021-10-06T14:25:00Z">
                <w:pPr/>
              </w:pPrChange>
            </w:pPr>
            <w:del w:id="7416" w:author="Georg Birgisson" w:date="2021-10-06T14:24:00Z">
              <w:r w:rsidRPr="00400D35" w:rsidDel="00EC7212">
                <w:rPr>
                  <w:rFonts w:eastAsia="Times New Roman"/>
                  <w:color w:val="000000"/>
                  <w:lang w:eastAsia="is-IS"/>
                </w:rPr>
                <w:delText xml:space="preserve">BG-8 </w:delText>
              </w:r>
            </w:del>
          </w:p>
        </w:tc>
        <w:tc>
          <w:tcPr>
            <w:tcW w:w="660" w:type="dxa"/>
            <w:tcBorders>
              <w:top w:val="nil"/>
              <w:left w:val="nil"/>
              <w:bottom w:val="single" w:sz="4" w:space="0" w:color="auto"/>
              <w:right w:val="single" w:sz="4" w:space="0" w:color="auto"/>
            </w:tcBorders>
            <w:shd w:val="clear" w:color="auto" w:fill="auto"/>
            <w:noWrap/>
            <w:hideMark/>
          </w:tcPr>
          <w:p w14:paraId="658904D2" w14:textId="7BDC4265" w:rsidR="00400D35" w:rsidRPr="00400D35" w:rsidDel="00EC7212" w:rsidRDefault="00400D35">
            <w:pPr>
              <w:pStyle w:val="BodyText"/>
              <w:rPr>
                <w:del w:id="7417" w:author="Georg Birgisson" w:date="2021-10-06T14:24:00Z"/>
                <w:rFonts w:eastAsia="Times New Roman"/>
                <w:color w:val="000000"/>
                <w:lang w:eastAsia="is-IS"/>
              </w:rPr>
              <w:pPrChange w:id="7418" w:author="Georg Birgisson" w:date="2021-10-06T14:25:00Z">
                <w:pPr>
                  <w:jc w:val="center"/>
                </w:pPr>
              </w:pPrChange>
            </w:pPr>
            <w:del w:id="7419"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548AD5CA" w14:textId="39DB8902" w:rsidR="00400D35" w:rsidRPr="00400D35" w:rsidDel="00EC7212" w:rsidRDefault="00400D35">
            <w:pPr>
              <w:pStyle w:val="BodyText"/>
              <w:rPr>
                <w:del w:id="7420" w:author="Georg Birgisson" w:date="2021-10-06T14:24:00Z"/>
                <w:rFonts w:eastAsia="Times New Roman"/>
                <w:color w:val="000000"/>
                <w:lang w:eastAsia="is-IS"/>
              </w:rPr>
              <w:pPrChange w:id="7421" w:author="Georg Birgisson" w:date="2021-10-06T14:25:00Z">
                <w:pPr>
                  <w:jc w:val="center"/>
                </w:pPr>
              </w:pPrChange>
            </w:pPr>
            <w:del w:id="7422"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6D3876A1" w14:textId="1ABD8F1A" w:rsidR="00400D35" w:rsidRPr="00400D35" w:rsidDel="00EC7212" w:rsidRDefault="00400D35">
            <w:pPr>
              <w:pStyle w:val="BodyText"/>
              <w:rPr>
                <w:del w:id="7423" w:author="Georg Birgisson" w:date="2021-10-06T14:24:00Z"/>
                <w:rFonts w:eastAsia="Times New Roman"/>
                <w:color w:val="000000"/>
                <w:lang w:eastAsia="is-IS"/>
              </w:rPr>
              <w:pPrChange w:id="7424" w:author="Georg Birgisson" w:date="2021-10-06T14:25:00Z">
                <w:pPr/>
              </w:pPrChange>
            </w:pPr>
            <w:del w:id="7425" w:author="Georg Birgisson" w:date="2021-10-06T14:24:00Z">
              <w:r w:rsidRPr="00400D35" w:rsidDel="00EC7212">
                <w:rPr>
                  <w:rFonts w:eastAsia="Times New Roman"/>
                  <w:color w:val="000000"/>
                  <w:lang w:eastAsia="is-IS"/>
                </w:rPr>
                <w:delText>cac:AccountingCustomerParty/cac:Party/cac:PostalAddress</w:delText>
              </w:r>
            </w:del>
          </w:p>
        </w:tc>
        <w:tc>
          <w:tcPr>
            <w:tcW w:w="2954" w:type="dxa"/>
            <w:tcBorders>
              <w:top w:val="nil"/>
              <w:left w:val="nil"/>
              <w:bottom w:val="single" w:sz="4" w:space="0" w:color="auto"/>
              <w:right w:val="single" w:sz="4" w:space="0" w:color="auto"/>
            </w:tcBorders>
            <w:shd w:val="clear" w:color="auto" w:fill="auto"/>
            <w:noWrap/>
            <w:hideMark/>
          </w:tcPr>
          <w:p w14:paraId="2A2BECEF" w14:textId="09C8078E" w:rsidR="00400D35" w:rsidRPr="00400D35" w:rsidDel="00EC7212" w:rsidRDefault="00400D35">
            <w:pPr>
              <w:pStyle w:val="BodyText"/>
              <w:rPr>
                <w:del w:id="7426" w:author="Georg Birgisson" w:date="2021-10-06T14:24:00Z"/>
                <w:rFonts w:eastAsia="Times New Roman"/>
                <w:color w:val="000000"/>
                <w:lang w:eastAsia="is-IS"/>
              </w:rPr>
              <w:pPrChange w:id="7427" w:author="Georg Birgisson" w:date="2021-10-06T14:25:00Z">
                <w:pPr/>
              </w:pPrChange>
            </w:pPr>
            <w:del w:id="7428" w:author="Georg Birgisson" w:date="2021-10-06T14:24:00Z">
              <w:r w:rsidRPr="00400D35" w:rsidDel="00EC7212">
                <w:rPr>
                  <w:rFonts w:eastAsia="Times New Roman"/>
                  <w:color w:val="000000"/>
                  <w:lang w:eastAsia="is-IS"/>
                </w:rPr>
                <w:delText> </w:delText>
              </w:r>
            </w:del>
          </w:p>
        </w:tc>
      </w:tr>
      <w:tr w:rsidR="0015709A" w:rsidRPr="00400D35" w:rsidDel="00EC7212" w14:paraId="1455D535" w14:textId="437A956B" w:rsidTr="0015709A">
        <w:trPr>
          <w:trHeight w:val="300"/>
          <w:del w:id="742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14CEA80" w14:textId="0FFC7ED2" w:rsidR="00400D35" w:rsidRPr="00400D35" w:rsidDel="00EC7212" w:rsidRDefault="00400D35">
            <w:pPr>
              <w:pStyle w:val="BodyText"/>
              <w:rPr>
                <w:del w:id="7430" w:author="Georg Birgisson" w:date="2021-10-06T14:24:00Z"/>
                <w:rFonts w:eastAsia="Times New Roman"/>
                <w:color w:val="000000"/>
                <w:lang w:eastAsia="is-IS"/>
              </w:rPr>
              <w:pPrChange w:id="7431" w:author="Georg Birgisson" w:date="2021-10-06T14:25:00Z">
                <w:pPr>
                  <w:jc w:val="right"/>
                </w:pPr>
              </w:pPrChange>
            </w:pPr>
            <w:del w:id="7432" w:author="Georg Birgisson" w:date="2021-10-06T14:24:00Z">
              <w:r w:rsidRPr="00400D35" w:rsidDel="00EC7212">
                <w:rPr>
                  <w:rFonts w:eastAsia="Times New Roman"/>
                  <w:color w:val="000000"/>
                  <w:lang w:eastAsia="is-IS"/>
                </w:rPr>
                <w:delText>106</w:delText>
              </w:r>
            </w:del>
          </w:p>
        </w:tc>
        <w:tc>
          <w:tcPr>
            <w:tcW w:w="915" w:type="dxa"/>
            <w:tcBorders>
              <w:top w:val="nil"/>
              <w:left w:val="nil"/>
              <w:bottom w:val="single" w:sz="4" w:space="0" w:color="auto"/>
              <w:right w:val="single" w:sz="4" w:space="0" w:color="auto"/>
            </w:tcBorders>
            <w:shd w:val="clear" w:color="auto" w:fill="auto"/>
            <w:noWrap/>
            <w:hideMark/>
          </w:tcPr>
          <w:p w14:paraId="0ECD10F0" w14:textId="01E811DA" w:rsidR="00400D35" w:rsidRPr="00400D35" w:rsidDel="00EC7212" w:rsidRDefault="00400D35">
            <w:pPr>
              <w:pStyle w:val="BodyText"/>
              <w:rPr>
                <w:del w:id="7433" w:author="Georg Birgisson" w:date="2021-10-06T14:24:00Z"/>
                <w:rFonts w:eastAsia="Times New Roman"/>
                <w:color w:val="000000"/>
                <w:lang w:eastAsia="is-IS"/>
              </w:rPr>
              <w:pPrChange w:id="7434" w:author="Georg Birgisson" w:date="2021-10-06T14:25:00Z">
                <w:pPr/>
              </w:pPrChange>
            </w:pPr>
            <w:del w:id="7435" w:author="Georg Birgisson" w:date="2021-10-06T14:24:00Z">
              <w:r w:rsidRPr="00400D35" w:rsidDel="00EC7212">
                <w:rPr>
                  <w:rFonts w:eastAsia="Times New Roman"/>
                  <w:color w:val="000000"/>
                  <w:lang w:eastAsia="is-IS"/>
                </w:rPr>
                <w:delText xml:space="preserve">BT-50 </w:delText>
              </w:r>
            </w:del>
          </w:p>
        </w:tc>
        <w:tc>
          <w:tcPr>
            <w:tcW w:w="660" w:type="dxa"/>
            <w:tcBorders>
              <w:top w:val="nil"/>
              <w:left w:val="nil"/>
              <w:bottom w:val="single" w:sz="4" w:space="0" w:color="auto"/>
              <w:right w:val="single" w:sz="4" w:space="0" w:color="auto"/>
            </w:tcBorders>
            <w:shd w:val="clear" w:color="auto" w:fill="auto"/>
            <w:noWrap/>
            <w:hideMark/>
          </w:tcPr>
          <w:p w14:paraId="6C0F71E5" w14:textId="3955374A" w:rsidR="00400D35" w:rsidRPr="00400D35" w:rsidDel="00EC7212" w:rsidRDefault="00400D35">
            <w:pPr>
              <w:pStyle w:val="BodyText"/>
              <w:rPr>
                <w:del w:id="7436" w:author="Georg Birgisson" w:date="2021-10-06T14:24:00Z"/>
                <w:rFonts w:eastAsia="Times New Roman"/>
                <w:color w:val="000000"/>
                <w:lang w:eastAsia="is-IS"/>
              </w:rPr>
              <w:pPrChange w:id="7437" w:author="Georg Birgisson" w:date="2021-10-06T14:25:00Z">
                <w:pPr>
                  <w:jc w:val="center"/>
                </w:pPr>
              </w:pPrChange>
            </w:pPr>
            <w:del w:id="7438"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27914C90" w14:textId="753D7E0D" w:rsidR="00400D35" w:rsidRPr="00400D35" w:rsidDel="00EC7212" w:rsidRDefault="00400D35">
            <w:pPr>
              <w:pStyle w:val="BodyText"/>
              <w:rPr>
                <w:del w:id="7439" w:author="Georg Birgisson" w:date="2021-10-06T14:24:00Z"/>
                <w:rFonts w:eastAsia="Times New Roman"/>
                <w:color w:val="000000"/>
                <w:lang w:eastAsia="is-IS"/>
              </w:rPr>
              <w:pPrChange w:id="7440" w:author="Georg Birgisson" w:date="2021-10-06T14:25:00Z">
                <w:pPr>
                  <w:jc w:val="center"/>
                </w:pPr>
              </w:pPrChange>
            </w:pPr>
            <w:del w:id="7441"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0C32F939" w14:textId="1B627EA9" w:rsidR="00400D35" w:rsidRPr="00400D35" w:rsidDel="00EC7212" w:rsidRDefault="00400D35">
            <w:pPr>
              <w:pStyle w:val="BodyText"/>
              <w:rPr>
                <w:del w:id="7442" w:author="Georg Birgisson" w:date="2021-10-06T14:24:00Z"/>
                <w:rFonts w:eastAsia="Times New Roman"/>
                <w:color w:val="000000"/>
                <w:lang w:eastAsia="is-IS"/>
              </w:rPr>
              <w:pPrChange w:id="7443" w:author="Georg Birgisson" w:date="2021-10-06T14:25:00Z">
                <w:pPr/>
              </w:pPrChange>
            </w:pPr>
            <w:del w:id="7444" w:author="Georg Birgisson" w:date="2021-10-06T14:24:00Z">
              <w:r w:rsidRPr="00400D35" w:rsidDel="00EC7212">
                <w:rPr>
                  <w:rFonts w:eastAsia="Times New Roman"/>
                  <w:color w:val="000000"/>
                  <w:lang w:eastAsia="is-IS"/>
                </w:rPr>
                <w:delText>cac:AccountingCustomerParty/cac:Party/cac:PostalAddress/cbc:StreetName</w:delText>
              </w:r>
            </w:del>
          </w:p>
        </w:tc>
        <w:tc>
          <w:tcPr>
            <w:tcW w:w="2954" w:type="dxa"/>
            <w:tcBorders>
              <w:top w:val="nil"/>
              <w:left w:val="nil"/>
              <w:bottom w:val="single" w:sz="4" w:space="0" w:color="auto"/>
              <w:right w:val="single" w:sz="4" w:space="0" w:color="auto"/>
            </w:tcBorders>
            <w:shd w:val="clear" w:color="auto" w:fill="auto"/>
            <w:noWrap/>
            <w:hideMark/>
          </w:tcPr>
          <w:p w14:paraId="1A8FA912" w14:textId="5703AFC2" w:rsidR="00400D35" w:rsidRPr="00400D35" w:rsidDel="00EC7212" w:rsidRDefault="00400D35">
            <w:pPr>
              <w:pStyle w:val="BodyText"/>
              <w:rPr>
                <w:del w:id="7445" w:author="Georg Birgisson" w:date="2021-10-06T14:24:00Z"/>
                <w:rFonts w:eastAsia="Times New Roman"/>
                <w:color w:val="000000"/>
                <w:lang w:eastAsia="is-IS"/>
              </w:rPr>
              <w:pPrChange w:id="7446" w:author="Georg Birgisson" w:date="2021-10-06T14:25:00Z">
                <w:pPr/>
              </w:pPrChange>
            </w:pPr>
            <w:del w:id="7447" w:author="Georg Birgisson" w:date="2021-10-06T14:24:00Z">
              <w:r w:rsidRPr="00400D35" w:rsidDel="00EC7212">
                <w:rPr>
                  <w:rFonts w:eastAsia="Times New Roman"/>
                  <w:color w:val="000000"/>
                  <w:lang w:eastAsia="is-IS"/>
                </w:rPr>
                <w:delText> </w:delText>
              </w:r>
            </w:del>
          </w:p>
        </w:tc>
      </w:tr>
      <w:tr w:rsidR="0015709A" w:rsidRPr="00400D35" w:rsidDel="00EC7212" w14:paraId="04F3EE48" w14:textId="706A9DBB" w:rsidTr="0015709A">
        <w:trPr>
          <w:trHeight w:val="300"/>
          <w:del w:id="744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BE1188A" w14:textId="66945637" w:rsidR="00400D35" w:rsidRPr="00400D35" w:rsidDel="00EC7212" w:rsidRDefault="00400D35">
            <w:pPr>
              <w:pStyle w:val="BodyText"/>
              <w:rPr>
                <w:del w:id="7449" w:author="Georg Birgisson" w:date="2021-10-06T14:24:00Z"/>
                <w:rFonts w:eastAsia="Times New Roman"/>
                <w:color w:val="000000"/>
                <w:lang w:eastAsia="is-IS"/>
              </w:rPr>
              <w:pPrChange w:id="7450" w:author="Georg Birgisson" w:date="2021-10-06T14:25:00Z">
                <w:pPr>
                  <w:jc w:val="right"/>
                </w:pPr>
              </w:pPrChange>
            </w:pPr>
            <w:del w:id="7451" w:author="Georg Birgisson" w:date="2021-10-06T14:24:00Z">
              <w:r w:rsidRPr="00400D35" w:rsidDel="00EC7212">
                <w:rPr>
                  <w:rFonts w:eastAsia="Times New Roman"/>
                  <w:color w:val="000000"/>
                  <w:lang w:eastAsia="is-IS"/>
                </w:rPr>
                <w:delText>111</w:delText>
              </w:r>
            </w:del>
          </w:p>
        </w:tc>
        <w:tc>
          <w:tcPr>
            <w:tcW w:w="915" w:type="dxa"/>
            <w:tcBorders>
              <w:top w:val="nil"/>
              <w:left w:val="nil"/>
              <w:bottom w:val="single" w:sz="4" w:space="0" w:color="auto"/>
              <w:right w:val="single" w:sz="4" w:space="0" w:color="auto"/>
            </w:tcBorders>
            <w:shd w:val="clear" w:color="auto" w:fill="auto"/>
            <w:noWrap/>
            <w:hideMark/>
          </w:tcPr>
          <w:p w14:paraId="45772825" w14:textId="4E8804AE" w:rsidR="00400D35" w:rsidRPr="00400D35" w:rsidDel="00EC7212" w:rsidRDefault="00400D35">
            <w:pPr>
              <w:pStyle w:val="BodyText"/>
              <w:rPr>
                <w:del w:id="7452" w:author="Georg Birgisson" w:date="2021-10-06T14:24:00Z"/>
                <w:rFonts w:eastAsia="Times New Roman"/>
                <w:color w:val="000000"/>
                <w:lang w:eastAsia="is-IS"/>
              </w:rPr>
              <w:pPrChange w:id="7453" w:author="Georg Birgisson" w:date="2021-10-06T14:25:00Z">
                <w:pPr/>
              </w:pPrChange>
            </w:pPr>
            <w:del w:id="7454" w:author="Georg Birgisson" w:date="2021-10-06T14:24:00Z">
              <w:r w:rsidRPr="00400D35" w:rsidDel="00EC7212">
                <w:rPr>
                  <w:rFonts w:eastAsia="Times New Roman"/>
                  <w:color w:val="000000"/>
                  <w:lang w:eastAsia="is-IS"/>
                </w:rPr>
                <w:delText xml:space="preserve">BT-51 </w:delText>
              </w:r>
            </w:del>
          </w:p>
        </w:tc>
        <w:tc>
          <w:tcPr>
            <w:tcW w:w="660" w:type="dxa"/>
            <w:tcBorders>
              <w:top w:val="nil"/>
              <w:left w:val="nil"/>
              <w:bottom w:val="single" w:sz="4" w:space="0" w:color="auto"/>
              <w:right w:val="single" w:sz="4" w:space="0" w:color="auto"/>
            </w:tcBorders>
            <w:shd w:val="clear" w:color="auto" w:fill="auto"/>
            <w:noWrap/>
            <w:hideMark/>
          </w:tcPr>
          <w:p w14:paraId="074BEE42" w14:textId="5039B4B8" w:rsidR="00400D35" w:rsidRPr="00400D35" w:rsidDel="00EC7212" w:rsidRDefault="00400D35">
            <w:pPr>
              <w:pStyle w:val="BodyText"/>
              <w:rPr>
                <w:del w:id="7455" w:author="Georg Birgisson" w:date="2021-10-06T14:24:00Z"/>
                <w:rFonts w:eastAsia="Times New Roman"/>
                <w:color w:val="000000"/>
                <w:lang w:eastAsia="is-IS"/>
              </w:rPr>
              <w:pPrChange w:id="7456" w:author="Georg Birgisson" w:date="2021-10-06T14:25:00Z">
                <w:pPr>
                  <w:jc w:val="center"/>
                </w:pPr>
              </w:pPrChange>
            </w:pPr>
            <w:del w:id="7457"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07001327" w14:textId="5EB6FCB9" w:rsidR="00400D35" w:rsidRPr="00400D35" w:rsidDel="00EC7212" w:rsidRDefault="00400D35">
            <w:pPr>
              <w:pStyle w:val="BodyText"/>
              <w:rPr>
                <w:del w:id="7458" w:author="Georg Birgisson" w:date="2021-10-06T14:24:00Z"/>
                <w:rFonts w:eastAsia="Times New Roman"/>
                <w:color w:val="000000"/>
                <w:lang w:eastAsia="is-IS"/>
              </w:rPr>
              <w:pPrChange w:id="7459" w:author="Georg Birgisson" w:date="2021-10-06T14:25:00Z">
                <w:pPr>
                  <w:jc w:val="center"/>
                </w:pPr>
              </w:pPrChange>
            </w:pPr>
            <w:del w:id="7460"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28EB62FC" w14:textId="7BFEF6DE" w:rsidR="00400D35" w:rsidRPr="00400D35" w:rsidDel="00EC7212" w:rsidRDefault="00400D35">
            <w:pPr>
              <w:pStyle w:val="BodyText"/>
              <w:rPr>
                <w:del w:id="7461" w:author="Georg Birgisson" w:date="2021-10-06T14:24:00Z"/>
                <w:rFonts w:eastAsia="Times New Roman"/>
                <w:color w:val="000000"/>
                <w:lang w:eastAsia="is-IS"/>
              </w:rPr>
              <w:pPrChange w:id="7462" w:author="Georg Birgisson" w:date="2021-10-06T14:25:00Z">
                <w:pPr/>
              </w:pPrChange>
            </w:pPr>
            <w:del w:id="7463" w:author="Georg Birgisson" w:date="2021-10-06T14:24:00Z">
              <w:r w:rsidRPr="00400D35" w:rsidDel="00EC7212">
                <w:rPr>
                  <w:rFonts w:eastAsia="Times New Roman"/>
                  <w:color w:val="000000"/>
                  <w:lang w:eastAsia="is-IS"/>
                </w:rPr>
                <w:delText>cac:AccountingCustomerParty/cac:Party/cac:PostalAddress/cbc:AdditionalStreetName</w:delText>
              </w:r>
            </w:del>
          </w:p>
        </w:tc>
        <w:tc>
          <w:tcPr>
            <w:tcW w:w="2954" w:type="dxa"/>
            <w:tcBorders>
              <w:top w:val="nil"/>
              <w:left w:val="nil"/>
              <w:bottom w:val="single" w:sz="4" w:space="0" w:color="auto"/>
              <w:right w:val="single" w:sz="4" w:space="0" w:color="auto"/>
            </w:tcBorders>
            <w:shd w:val="clear" w:color="auto" w:fill="auto"/>
            <w:noWrap/>
            <w:hideMark/>
          </w:tcPr>
          <w:p w14:paraId="694130A4" w14:textId="79B35902" w:rsidR="00400D35" w:rsidRPr="00400D35" w:rsidDel="00EC7212" w:rsidRDefault="00400D35">
            <w:pPr>
              <w:pStyle w:val="BodyText"/>
              <w:rPr>
                <w:del w:id="7464" w:author="Georg Birgisson" w:date="2021-10-06T14:24:00Z"/>
                <w:rFonts w:eastAsia="Times New Roman"/>
                <w:color w:val="000000"/>
                <w:lang w:eastAsia="is-IS"/>
              </w:rPr>
              <w:pPrChange w:id="7465" w:author="Georg Birgisson" w:date="2021-10-06T14:25:00Z">
                <w:pPr/>
              </w:pPrChange>
            </w:pPr>
            <w:del w:id="7466" w:author="Georg Birgisson" w:date="2021-10-06T14:24:00Z">
              <w:r w:rsidRPr="00400D35" w:rsidDel="00EC7212">
                <w:rPr>
                  <w:rFonts w:eastAsia="Times New Roman"/>
                  <w:color w:val="000000"/>
                  <w:lang w:eastAsia="is-IS"/>
                </w:rPr>
                <w:delText> </w:delText>
              </w:r>
            </w:del>
          </w:p>
        </w:tc>
      </w:tr>
      <w:tr w:rsidR="0015709A" w:rsidRPr="00400D35" w:rsidDel="00EC7212" w14:paraId="57D8A815" w14:textId="06944EC9" w:rsidTr="0015709A">
        <w:trPr>
          <w:trHeight w:val="300"/>
          <w:del w:id="746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D08E672" w14:textId="2A481CD0" w:rsidR="00400D35" w:rsidRPr="00400D35" w:rsidDel="00EC7212" w:rsidRDefault="00400D35">
            <w:pPr>
              <w:pStyle w:val="BodyText"/>
              <w:rPr>
                <w:del w:id="7468" w:author="Georg Birgisson" w:date="2021-10-06T14:24:00Z"/>
                <w:rFonts w:eastAsia="Times New Roman"/>
                <w:color w:val="000000"/>
                <w:lang w:eastAsia="is-IS"/>
              </w:rPr>
              <w:pPrChange w:id="7469" w:author="Georg Birgisson" w:date="2021-10-06T14:25:00Z">
                <w:pPr>
                  <w:jc w:val="right"/>
                </w:pPr>
              </w:pPrChange>
            </w:pPr>
            <w:del w:id="7470" w:author="Georg Birgisson" w:date="2021-10-06T14:24:00Z">
              <w:r w:rsidRPr="00400D35" w:rsidDel="00EC7212">
                <w:rPr>
                  <w:rFonts w:eastAsia="Times New Roman"/>
                  <w:color w:val="000000"/>
                  <w:lang w:eastAsia="is-IS"/>
                </w:rPr>
                <w:delText>112</w:delText>
              </w:r>
            </w:del>
          </w:p>
        </w:tc>
        <w:tc>
          <w:tcPr>
            <w:tcW w:w="915" w:type="dxa"/>
            <w:tcBorders>
              <w:top w:val="nil"/>
              <w:left w:val="nil"/>
              <w:bottom w:val="single" w:sz="4" w:space="0" w:color="auto"/>
              <w:right w:val="single" w:sz="4" w:space="0" w:color="auto"/>
            </w:tcBorders>
            <w:shd w:val="clear" w:color="auto" w:fill="auto"/>
            <w:noWrap/>
            <w:hideMark/>
          </w:tcPr>
          <w:p w14:paraId="797D7648" w14:textId="51ACE16E" w:rsidR="00400D35" w:rsidRPr="00400D35" w:rsidDel="00EC7212" w:rsidRDefault="00400D35">
            <w:pPr>
              <w:pStyle w:val="BodyText"/>
              <w:rPr>
                <w:del w:id="7471" w:author="Georg Birgisson" w:date="2021-10-06T14:24:00Z"/>
                <w:rFonts w:eastAsia="Times New Roman"/>
                <w:color w:val="000000"/>
                <w:lang w:eastAsia="is-IS"/>
              </w:rPr>
              <w:pPrChange w:id="7472" w:author="Georg Birgisson" w:date="2021-10-06T14:25:00Z">
                <w:pPr/>
              </w:pPrChange>
            </w:pPr>
            <w:del w:id="7473" w:author="Georg Birgisson" w:date="2021-10-06T14:24:00Z">
              <w:r w:rsidRPr="00400D35" w:rsidDel="00EC7212">
                <w:rPr>
                  <w:rFonts w:eastAsia="Times New Roman"/>
                  <w:color w:val="000000"/>
                  <w:lang w:eastAsia="is-IS"/>
                </w:rPr>
                <w:delText>BT-163</w:delText>
              </w:r>
            </w:del>
          </w:p>
        </w:tc>
        <w:tc>
          <w:tcPr>
            <w:tcW w:w="660" w:type="dxa"/>
            <w:tcBorders>
              <w:top w:val="nil"/>
              <w:left w:val="nil"/>
              <w:bottom w:val="single" w:sz="4" w:space="0" w:color="auto"/>
              <w:right w:val="single" w:sz="4" w:space="0" w:color="auto"/>
            </w:tcBorders>
            <w:shd w:val="clear" w:color="auto" w:fill="auto"/>
            <w:noWrap/>
            <w:hideMark/>
          </w:tcPr>
          <w:p w14:paraId="5D2FA450" w14:textId="74F14A1C" w:rsidR="00400D35" w:rsidRPr="00400D35" w:rsidDel="00EC7212" w:rsidRDefault="00400D35">
            <w:pPr>
              <w:pStyle w:val="BodyText"/>
              <w:rPr>
                <w:del w:id="7474" w:author="Georg Birgisson" w:date="2021-10-06T14:24:00Z"/>
                <w:rFonts w:eastAsia="Times New Roman"/>
                <w:color w:val="000000"/>
                <w:lang w:eastAsia="is-IS"/>
              </w:rPr>
              <w:pPrChange w:id="7475" w:author="Georg Birgisson" w:date="2021-10-06T14:25:00Z">
                <w:pPr>
                  <w:jc w:val="center"/>
                </w:pPr>
              </w:pPrChange>
            </w:pPr>
            <w:del w:id="7476"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07BF6A28" w14:textId="294E7373" w:rsidR="00400D35" w:rsidRPr="00400D35" w:rsidDel="00EC7212" w:rsidRDefault="00400D35">
            <w:pPr>
              <w:pStyle w:val="BodyText"/>
              <w:rPr>
                <w:del w:id="7477" w:author="Georg Birgisson" w:date="2021-10-06T14:24:00Z"/>
                <w:rFonts w:eastAsia="Times New Roman"/>
                <w:color w:val="000000"/>
                <w:lang w:eastAsia="is-IS"/>
              </w:rPr>
              <w:pPrChange w:id="7478" w:author="Georg Birgisson" w:date="2021-10-06T14:25:00Z">
                <w:pPr>
                  <w:jc w:val="center"/>
                </w:pPr>
              </w:pPrChange>
            </w:pPr>
            <w:del w:id="7479"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555832E2" w14:textId="11F4937B" w:rsidR="00400D35" w:rsidRPr="00400D35" w:rsidDel="00EC7212" w:rsidRDefault="00400D35">
            <w:pPr>
              <w:pStyle w:val="BodyText"/>
              <w:rPr>
                <w:del w:id="7480" w:author="Georg Birgisson" w:date="2021-10-06T14:24:00Z"/>
                <w:rFonts w:eastAsia="Times New Roman"/>
                <w:color w:val="000000"/>
                <w:lang w:eastAsia="is-IS"/>
              </w:rPr>
              <w:pPrChange w:id="7481" w:author="Georg Birgisson" w:date="2021-10-06T14:25:00Z">
                <w:pPr/>
              </w:pPrChange>
            </w:pPr>
            <w:del w:id="7482" w:author="Georg Birgisson" w:date="2021-10-06T14:24:00Z">
              <w:r w:rsidRPr="00400D35" w:rsidDel="00EC7212">
                <w:rPr>
                  <w:rFonts w:eastAsia="Times New Roman"/>
                  <w:color w:val="000000"/>
                  <w:lang w:eastAsia="is-IS"/>
                </w:rPr>
                <w:delText>cac:AccountingCustomerParty/cac:Party/cac:PostalAddress/cac:AddressLine/cbc:Line</w:delText>
              </w:r>
            </w:del>
          </w:p>
        </w:tc>
        <w:tc>
          <w:tcPr>
            <w:tcW w:w="2954" w:type="dxa"/>
            <w:tcBorders>
              <w:top w:val="nil"/>
              <w:left w:val="nil"/>
              <w:bottom w:val="single" w:sz="4" w:space="0" w:color="auto"/>
              <w:right w:val="single" w:sz="4" w:space="0" w:color="auto"/>
            </w:tcBorders>
            <w:shd w:val="clear" w:color="auto" w:fill="auto"/>
            <w:noWrap/>
            <w:hideMark/>
          </w:tcPr>
          <w:p w14:paraId="33A4E457" w14:textId="6AD19D81" w:rsidR="00400D35" w:rsidRPr="00400D35" w:rsidDel="00EC7212" w:rsidRDefault="00400D35">
            <w:pPr>
              <w:pStyle w:val="BodyText"/>
              <w:rPr>
                <w:del w:id="7483" w:author="Georg Birgisson" w:date="2021-10-06T14:24:00Z"/>
                <w:rFonts w:eastAsia="Times New Roman"/>
                <w:color w:val="000000"/>
                <w:lang w:eastAsia="is-IS"/>
              </w:rPr>
              <w:pPrChange w:id="7484" w:author="Georg Birgisson" w:date="2021-10-06T14:25:00Z">
                <w:pPr/>
              </w:pPrChange>
            </w:pPr>
            <w:del w:id="7485" w:author="Georg Birgisson" w:date="2021-10-06T14:24:00Z">
              <w:r w:rsidRPr="00400D35" w:rsidDel="00EC7212">
                <w:rPr>
                  <w:rFonts w:eastAsia="Times New Roman"/>
                  <w:color w:val="000000"/>
                  <w:lang w:eastAsia="is-IS"/>
                </w:rPr>
                <w:delText> </w:delText>
              </w:r>
            </w:del>
          </w:p>
        </w:tc>
      </w:tr>
      <w:tr w:rsidR="0015709A" w:rsidRPr="00400D35" w:rsidDel="00EC7212" w14:paraId="4EC5EE85" w14:textId="7A63CB1D" w:rsidTr="0015709A">
        <w:trPr>
          <w:trHeight w:val="300"/>
          <w:del w:id="748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DB51C99" w14:textId="2D5A7366" w:rsidR="00400D35" w:rsidRPr="00400D35" w:rsidDel="00EC7212" w:rsidRDefault="00400D35">
            <w:pPr>
              <w:pStyle w:val="BodyText"/>
              <w:rPr>
                <w:del w:id="7487" w:author="Georg Birgisson" w:date="2021-10-06T14:24:00Z"/>
                <w:rFonts w:eastAsia="Times New Roman"/>
                <w:color w:val="000000"/>
                <w:lang w:eastAsia="is-IS"/>
              </w:rPr>
              <w:pPrChange w:id="7488" w:author="Georg Birgisson" w:date="2021-10-06T14:25:00Z">
                <w:pPr>
                  <w:jc w:val="right"/>
                </w:pPr>
              </w:pPrChange>
            </w:pPr>
            <w:del w:id="7489" w:author="Georg Birgisson" w:date="2021-10-06T14:24:00Z">
              <w:r w:rsidRPr="00400D35" w:rsidDel="00EC7212">
                <w:rPr>
                  <w:rFonts w:eastAsia="Times New Roman"/>
                  <w:color w:val="000000"/>
                  <w:lang w:eastAsia="is-IS"/>
                </w:rPr>
                <w:delText>113</w:delText>
              </w:r>
            </w:del>
          </w:p>
        </w:tc>
        <w:tc>
          <w:tcPr>
            <w:tcW w:w="915" w:type="dxa"/>
            <w:tcBorders>
              <w:top w:val="nil"/>
              <w:left w:val="nil"/>
              <w:bottom w:val="single" w:sz="4" w:space="0" w:color="auto"/>
              <w:right w:val="single" w:sz="4" w:space="0" w:color="auto"/>
            </w:tcBorders>
            <w:shd w:val="clear" w:color="auto" w:fill="auto"/>
            <w:noWrap/>
            <w:hideMark/>
          </w:tcPr>
          <w:p w14:paraId="1816F3CC" w14:textId="4F0EB982" w:rsidR="00400D35" w:rsidRPr="00400D35" w:rsidDel="00EC7212" w:rsidRDefault="00400D35">
            <w:pPr>
              <w:pStyle w:val="BodyText"/>
              <w:rPr>
                <w:del w:id="7490" w:author="Georg Birgisson" w:date="2021-10-06T14:24:00Z"/>
                <w:rFonts w:eastAsia="Times New Roman"/>
                <w:color w:val="000000"/>
                <w:lang w:eastAsia="is-IS"/>
              </w:rPr>
              <w:pPrChange w:id="7491" w:author="Georg Birgisson" w:date="2021-10-06T14:25:00Z">
                <w:pPr/>
              </w:pPrChange>
            </w:pPr>
            <w:del w:id="7492" w:author="Georg Birgisson" w:date="2021-10-06T14:24:00Z">
              <w:r w:rsidRPr="00400D35" w:rsidDel="00EC7212">
                <w:rPr>
                  <w:rFonts w:eastAsia="Times New Roman"/>
                  <w:color w:val="000000"/>
                  <w:lang w:eastAsia="is-IS"/>
                </w:rPr>
                <w:delText xml:space="preserve">BT-52 </w:delText>
              </w:r>
            </w:del>
          </w:p>
        </w:tc>
        <w:tc>
          <w:tcPr>
            <w:tcW w:w="660" w:type="dxa"/>
            <w:tcBorders>
              <w:top w:val="nil"/>
              <w:left w:val="nil"/>
              <w:bottom w:val="single" w:sz="4" w:space="0" w:color="auto"/>
              <w:right w:val="single" w:sz="4" w:space="0" w:color="auto"/>
            </w:tcBorders>
            <w:shd w:val="clear" w:color="auto" w:fill="auto"/>
            <w:noWrap/>
            <w:hideMark/>
          </w:tcPr>
          <w:p w14:paraId="4393A742" w14:textId="39E13EBD" w:rsidR="00400D35" w:rsidRPr="00400D35" w:rsidDel="00EC7212" w:rsidRDefault="00400D35">
            <w:pPr>
              <w:pStyle w:val="BodyText"/>
              <w:rPr>
                <w:del w:id="7493" w:author="Georg Birgisson" w:date="2021-10-06T14:24:00Z"/>
                <w:rFonts w:eastAsia="Times New Roman"/>
                <w:color w:val="000000"/>
                <w:lang w:eastAsia="is-IS"/>
              </w:rPr>
              <w:pPrChange w:id="7494" w:author="Georg Birgisson" w:date="2021-10-06T14:25:00Z">
                <w:pPr>
                  <w:jc w:val="center"/>
                </w:pPr>
              </w:pPrChange>
            </w:pPr>
            <w:del w:id="7495"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12847A21" w14:textId="15FD2D01" w:rsidR="00400D35" w:rsidRPr="00400D35" w:rsidDel="00EC7212" w:rsidRDefault="00400D35">
            <w:pPr>
              <w:pStyle w:val="BodyText"/>
              <w:rPr>
                <w:del w:id="7496" w:author="Georg Birgisson" w:date="2021-10-06T14:24:00Z"/>
                <w:rFonts w:eastAsia="Times New Roman"/>
                <w:color w:val="000000"/>
                <w:lang w:eastAsia="is-IS"/>
              </w:rPr>
              <w:pPrChange w:id="7497" w:author="Georg Birgisson" w:date="2021-10-06T14:25:00Z">
                <w:pPr>
                  <w:jc w:val="center"/>
                </w:pPr>
              </w:pPrChange>
            </w:pPr>
            <w:del w:id="7498"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7F4DEDB8" w14:textId="1806942B" w:rsidR="00400D35" w:rsidRPr="00400D35" w:rsidDel="00EC7212" w:rsidRDefault="00400D35">
            <w:pPr>
              <w:pStyle w:val="BodyText"/>
              <w:rPr>
                <w:del w:id="7499" w:author="Georg Birgisson" w:date="2021-10-06T14:24:00Z"/>
                <w:rFonts w:eastAsia="Times New Roman"/>
                <w:color w:val="000000"/>
                <w:lang w:eastAsia="is-IS"/>
              </w:rPr>
              <w:pPrChange w:id="7500" w:author="Georg Birgisson" w:date="2021-10-06T14:25:00Z">
                <w:pPr/>
              </w:pPrChange>
            </w:pPr>
            <w:del w:id="7501" w:author="Georg Birgisson" w:date="2021-10-06T14:24:00Z">
              <w:r w:rsidRPr="00400D35" w:rsidDel="00EC7212">
                <w:rPr>
                  <w:rFonts w:eastAsia="Times New Roman"/>
                  <w:color w:val="000000"/>
                  <w:lang w:eastAsia="is-IS"/>
                </w:rPr>
                <w:delText>cac:AccountingCustomerParty/cac:Party/cac:PostalAddress/cbc:CityName</w:delText>
              </w:r>
            </w:del>
          </w:p>
        </w:tc>
        <w:tc>
          <w:tcPr>
            <w:tcW w:w="2954" w:type="dxa"/>
            <w:tcBorders>
              <w:top w:val="nil"/>
              <w:left w:val="nil"/>
              <w:bottom w:val="single" w:sz="4" w:space="0" w:color="auto"/>
              <w:right w:val="single" w:sz="4" w:space="0" w:color="auto"/>
            </w:tcBorders>
            <w:shd w:val="clear" w:color="auto" w:fill="auto"/>
            <w:noWrap/>
            <w:hideMark/>
          </w:tcPr>
          <w:p w14:paraId="6BA5B2B6" w14:textId="6EBA4130" w:rsidR="00400D35" w:rsidRPr="00400D35" w:rsidDel="00EC7212" w:rsidRDefault="00400D35">
            <w:pPr>
              <w:pStyle w:val="BodyText"/>
              <w:rPr>
                <w:del w:id="7502" w:author="Georg Birgisson" w:date="2021-10-06T14:24:00Z"/>
                <w:rFonts w:eastAsia="Times New Roman"/>
                <w:color w:val="000000"/>
                <w:lang w:eastAsia="is-IS"/>
              </w:rPr>
              <w:pPrChange w:id="7503" w:author="Georg Birgisson" w:date="2021-10-06T14:25:00Z">
                <w:pPr/>
              </w:pPrChange>
            </w:pPr>
            <w:del w:id="7504" w:author="Georg Birgisson" w:date="2021-10-06T14:24:00Z">
              <w:r w:rsidRPr="00400D35" w:rsidDel="00EC7212">
                <w:rPr>
                  <w:rFonts w:eastAsia="Times New Roman"/>
                  <w:color w:val="000000"/>
                  <w:lang w:eastAsia="is-IS"/>
                </w:rPr>
                <w:delText> </w:delText>
              </w:r>
            </w:del>
          </w:p>
        </w:tc>
      </w:tr>
      <w:tr w:rsidR="0015709A" w:rsidRPr="00400D35" w:rsidDel="00EC7212" w14:paraId="21F2BC22" w14:textId="3C330CED" w:rsidTr="0015709A">
        <w:trPr>
          <w:trHeight w:val="300"/>
          <w:del w:id="750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A5C4EA4" w14:textId="3F2F6EDB" w:rsidR="00400D35" w:rsidRPr="00400D35" w:rsidDel="00EC7212" w:rsidRDefault="00400D35">
            <w:pPr>
              <w:pStyle w:val="BodyText"/>
              <w:rPr>
                <w:del w:id="7506" w:author="Georg Birgisson" w:date="2021-10-06T14:24:00Z"/>
                <w:rFonts w:eastAsia="Times New Roman"/>
                <w:color w:val="000000"/>
                <w:lang w:eastAsia="is-IS"/>
              </w:rPr>
              <w:pPrChange w:id="7507" w:author="Georg Birgisson" w:date="2021-10-06T14:25:00Z">
                <w:pPr>
                  <w:jc w:val="right"/>
                </w:pPr>
              </w:pPrChange>
            </w:pPr>
            <w:del w:id="7508" w:author="Georg Birgisson" w:date="2021-10-06T14:24:00Z">
              <w:r w:rsidRPr="00400D35" w:rsidDel="00EC7212">
                <w:rPr>
                  <w:rFonts w:eastAsia="Times New Roman"/>
                  <w:color w:val="000000"/>
                  <w:lang w:eastAsia="is-IS"/>
                </w:rPr>
                <w:delText>114</w:delText>
              </w:r>
            </w:del>
          </w:p>
        </w:tc>
        <w:tc>
          <w:tcPr>
            <w:tcW w:w="915" w:type="dxa"/>
            <w:tcBorders>
              <w:top w:val="nil"/>
              <w:left w:val="nil"/>
              <w:bottom w:val="single" w:sz="4" w:space="0" w:color="auto"/>
              <w:right w:val="single" w:sz="4" w:space="0" w:color="auto"/>
            </w:tcBorders>
            <w:shd w:val="clear" w:color="auto" w:fill="auto"/>
            <w:noWrap/>
            <w:hideMark/>
          </w:tcPr>
          <w:p w14:paraId="6241B9C0" w14:textId="7132DE22" w:rsidR="00400D35" w:rsidRPr="00400D35" w:rsidDel="00EC7212" w:rsidRDefault="00400D35">
            <w:pPr>
              <w:pStyle w:val="BodyText"/>
              <w:rPr>
                <w:del w:id="7509" w:author="Georg Birgisson" w:date="2021-10-06T14:24:00Z"/>
                <w:rFonts w:eastAsia="Times New Roman"/>
                <w:color w:val="000000"/>
                <w:lang w:eastAsia="is-IS"/>
              </w:rPr>
              <w:pPrChange w:id="7510" w:author="Georg Birgisson" w:date="2021-10-06T14:25:00Z">
                <w:pPr/>
              </w:pPrChange>
            </w:pPr>
            <w:del w:id="7511" w:author="Georg Birgisson" w:date="2021-10-06T14:24:00Z">
              <w:r w:rsidRPr="00400D35" w:rsidDel="00EC7212">
                <w:rPr>
                  <w:rFonts w:eastAsia="Times New Roman"/>
                  <w:color w:val="000000"/>
                  <w:lang w:eastAsia="is-IS"/>
                </w:rPr>
                <w:delText xml:space="preserve">BT-53 </w:delText>
              </w:r>
            </w:del>
          </w:p>
        </w:tc>
        <w:tc>
          <w:tcPr>
            <w:tcW w:w="660" w:type="dxa"/>
            <w:tcBorders>
              <w:top w:val="nil"/>
              <w:left w:val="nil"/>
              <w:bottom w:val="single" w:sz="4" w:space="0" w:color="auto"/>
              <w:right w:val="single" w:sz="4" w:space="0" w:color="auto"/>
            </w:tcBorders>
            <w:shd w:val="clear" w:color="auto" w:fill="auto"/>
            <w:noWrap/>
            <w:hideMark/>
          </w:tcPr>
          <w:p w14:paraId="0E7FE23B" w14:textId="307D065F" w:rsidR="00400D35" w:rsidRPr="00400D35" w:rsidDel="00EC7212" w:rsidRDefault="00400D35">
            <w:pPr>
              <w:pStyle w:val="BodyText"/>
              <w:rPr>
                <w:del w:id="7512" w:author="Georg Birgisson" w:date="2021-10-06T14:24:00Z"/>
                <w:rFonts w:eastAsia="Times New Roman"/>
                <w:color w:val="000000"/>
                <w:lang w:eastAsia="is-IS"/>
              </w:rPr>
              <w:pPrChange w:id="7513" w:author="Georg Birgisson" w:date="2021-10-06T14:25:00Z">
                <w:pPr>
                  <w:jc w:val="center"/>
                </w:pPr>
              </w:pPrChange>
            </w:pPr>
            <w:del w:id="7514"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5B169EFD" w14:textId="5234A938" w:rsidR="00400D35" w:rsidRPr="00400D35" w:rsidDel="00EC7212" w:rsidRDefault="00400D35">
            <w:pPr>
              <w:pStyle w:val="BodyText"/>
              <w:rPr>
                <w:del w:id="7515" w:author="Georg Birgisson" w:date="2021-10-06T14:24:00Z"/>
                <w:rFonts w:eastAsia="Times New Roman"/>
                <w:color w:val="000000"/>
                <w:lang w:eastAsia="is-IS"/>
              </w:rPr>
              <w:pPrChange w:id="7516" w:author="Georg Birgisson" w:date="2021-10-06T14:25:00Z">
                <w:pPr>
                  <w:jc w:val="center"/>
                </w:pPr>
              </w:pPrChange>
            </w:pPr>
            <w:del w:id="7517"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0DDE3A89" w14:textId="2008469D" w:rsidR="00400D35" w:rsidRPr="00400D35" w:rsidDel="00EC7212" w:rsidRDefault="00400D35">
            <w:pPr>
              <w:pStyle w:val="BodyText"/>
              <w:rPr>
                <w:del w:id="7518" w:author="Georg Birgisson" w:date="2021-10-06T14:24:00Z"/>
                <w:rFonts w:eastAsia="Times New Roman"/>
                <w:color w:val="000000"/>
                <w:lang w:eastAsia="is-IS"/>
              </w:rPr>
              <w:pPrChange w:id="7519" w:author="Georg Birgisson" w:date="2021-10-06T14:25:00Z">
                <w:pPr/>
              </w:pPrChange>
            </w:pPr>
            <w:del w:id="7520" w:author="Georg Birgisson" w:date="2021-10-06T14:24:00Z">
              <w:r w:rsidRPr="00400D35" w:rsidDel="00EC7212">
                <w:rPr>
                  <w:rFonts w:eastAsia="Times New Roman"/>
                  <w:color w:val="000000"/>
                  <w:lang w:eastAsia="is-IS"/>
                </w:rPr>
                <w:delText>cac:AccountingCustomerParty/cac:Party/cac:PostalAddress/cbc:PostalZone</w:delText>
              </w:r>
            </w:del>
          </w:p>
        </w:tc>
        <w:tc>
          <w:tcPr>
            <w:tcW w:w="2954" w:type="dxa"/>
            <w:tcBorders>
              <w:top w:val="nil"/>
              <w:left w:val="nil"/>
              <w:bottom w:val="single" w:sz="4" w:space="0" w:color="auto"/>
              <w:right w:val="single" w:sz="4" w:space="0" w:color="auto"/>
            </w:tcBorders>
            <w:shd w:val="clear" w:color="auto" w:fill="auto"/>
            <w:noWrap/>
            <w:hideMark/>
          </w:tcPr>
          <w:p w14:paraId="21785F74" w14:textId="56EF7A48" w:rsidR="00400D35" w:rsidRPr="00400D35" w:rsidDel="00EC7212" w:rsidRDefault="00400D35">
            <w:pPr>
              <w:pStyle w:val="BodyText"/>
              <w:rPr>
                <w:del w:id="7521" w:author="Georg Birgisson" w:date="2021-10-06T14:24:00Z"/>
                <w:rFonts w:eastAsia="Times New Roman"/>
                <w:color w:val="000000"/>
                <w:lang w:eastAsia="is-IS"/>
              </w:rPr>
              <w:pPrChange w:id="7522" w:author="Georg Birgisson" w:date="2021-10-06T14:25:00Z">
                <w:pPr/>
              </w:pPrChange>
            </w:pPr>
            <w:del w:id="7523" w:author="Georg Birgisson" w:date="2021-10-06T14:24:00Z">
              <w:r w:rsidRPr="00400D35" w:rsidDel="00EC7212">
                <w:rPr>
                  <w:rFonts w:eastAsia="Times New Roman"/>
                  <w:color w:val="000000"/>
                  <w:lang w:eastAsia="is-IS"/>
                </w:rPr>
                <w:delText> </w:delText>
              </w:r>
            </w:del>
          </w:p>
        </w:tc>
      </w:tr>
      <w:tr w:rsidR="0015709A" w:rsidRPr="00400D35" w:rsidDel="00EC7212" w14:paraId="1E995929" w14:textId="6A56508B" w:rsidTr="0015709A">
        <w:trPr>
          <w:trHeight w:val="300"/>
          <w:del w:id="752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82839C4" w14:textId="0DE087A3" w:rsidR="00400D35" w:rsidRPr="00400D35" w:rsidDel="00EC7212" w:rsidRDefault="00400D35">
            <w:pPr>
              <w:pStyle w:val="BodyText"/>
              <w:rPr>
                <w:del w:id="7525" w:author="Georg Birgisson" w:date="2021-10-06T14:24:00Z"/>
                <w:rFonts w:eastAsia="Times New Roman"/>
                <w:color w:val="000000"/>
                <w:lang w:eastAsia="is-IS"/>
              </w:rPr>
              <w:pPrChange w:id="7526" w:author="Georg Birgisson" w:date="2021-10-06T14:25:00Z">
                <w:pPr>
                  <w:jc w:val="right"/>
                </w:pPr>
              </w:pPrChange>
            </w:pPr>
            <w:del w:id="7527" w:author="Georg Birgisson" w:date="2021-10-06T14:24:00Z">
              <w:r w:rsidRPr="00400D35" w:rsidDel="00EC7212">
                <w:rPr>
                  <w:rFonts w:eastAsia="Times New Roman"/>
                  <w:color w:val="000000"/>
                  <w:lang w:eastAsia="is-IS"/>
                </w:rPr>
                <w:delText>115</w:delText>
              </w:r>
            </w:del>
          </w:p>
        </w:tc>
        <w:tc>
          <w:tcPr>
            <w:tcW w:w="915" w:type="dxa"/>
            <w:tcBorders>
              <w:top w:val="nil"/>
              <w:left w:val="nil"/>
              <w:bottom w:val="single" w:sz="4" w:space="0" w:color="auto"/>
              <w:right w:val="single" w:sz="4" w:space="0" w:color="auto"/>
            </w:tcBorders>
            <w:shd w:val="clear" w:color="auto" w:fill="auto"/>
            <w:noWrap/>
            <w:hideMark/>
          </w:tcPr>
          <w:p w14:paraId="3A3D171B" w14:textId="5A8A2BCB" w:rsidR="00400D35" w:rsidRPr="00400D35" w:rsidDel="00EC7212" w:rsidRDefault="00400D35">
            <w:pPr>
              <w:pStyle w:val="BodyText"/>
              <w:rPr>
                <w:del w:id="7528" w:author="Georg Birgisson" w:date="2021-10-06T14:24:00Z"/>
                <w:rFonts w:eastAsia="Times New Roman"/>
                <w:color w:val="000000"/>
                <w:lang w:eastAsia="is-IS"/>
              </w:rPr>
              <w:pPrChange w:id="7529" w:author="Georg Birgisson" w:date="2021-10-06T14:25:00Z">
                <w:pPr/>
              </w:pPrChange>
            </w:pPr>
            <w:del w:id="7530" w:author="Georg Birgisson" w:date="2021-10-06T14:24:00Z">
              <w:r w:rsidRPr="00400D35" w:rsidDel="00EC7212">
                <w:rPr>
                  <w:rFonts w:eastAsia="Times New Roman"/>
                  <w:color w:val="000000"/>
                  <w:lang w:eastAsia="is-IS"/>
                </w:rPr>
                <w:delText xml:space="preserve">BT-54 </w:delText>
              </w:r>
            </w:del>
          </w:p>
        </w:tc>
        <w:tc>
          <w:tcPr>
            <w:tcW w:w="660" w:type="dxa"/>
            <w:tcBorders>
              <w:top w:val="nil"/>
              <w:left w:val="nil"/>
              <w:bottom w:val="single" w:sz="4" w:space="0" w:color="auto"/>
              <w:right w:val="single" w:sz="4" w:space="0" w:color="auto"/>
            </w:tcBorders>
            <w:shd w:val="clear" w:color="auto" w:fill="auto"/>
            <w:noWrap/>
            <w:hideMark/>
          </w:tcPr>
          <w:p w14:paraId="54AC26DF" w14:textId="14F7CD49" w:rsidR="00400D35" w:rsidRPr="00400D35" w:rsidDel="00EC7212" w:rsidRDefault="00400D35">
            <w:pPr>
              <w:pStyle w:val="BodyText"/>
              <w:rPr>
                <w:del w:id="7531" w:author="Georg Birgisson" w:date="2021-10-06T14:24:00Z"/>
                <w:rFonts w:eastAsia="Times New Roman"/>
                <w:color w:val="000000"/>
                <w:lang w:eastAsia="is-IS"/>
              </w:rPr>
              <w:pPrChange w:id="7532" w:author="Georg Birgisson" w:date="2021-10-06T14:25:00Z">
                <w:pPr>
                  <w:jc w:val="center"/>
                </w:pPr>
              </w:pPrChange>
            </w:pPr>
            <w:del w:id="7533"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6B5C1E76" w14:textId="52A4B723" w:rsidR="00400D35" w:rsidRPr="00400D35" w:rsidDel="00EC7212" w:rsidRDefault="00400D35">
            <w:pPr>
              <w:pStyle w:val="BodyText"/>
              <w:rPr>
                <w:del w:id="7534" w:author="Georg Birgisson" w:date="2021-10-06T14:24:00Z"/>
                <w:rFonts w:eastAsia="Times New Roman"/>
                <w:color w:val="000000"/>
                <w:lang w:eastAsia="is-IS"/>
              </w:rPr>
              <w:pPrChange w:id="7535" w:author="Georg Birgisson" w:date="2021-10-06T14:25:00Z">
                <w:pPr>
                  <w:jc w:val="center"/>
                </w:pPr>
              </w:pPrChange>
            </w:pPr>
            <w:del w:id="7536"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480992D2" w14:textId="27AAEC1D" w:rsidR="00400D35" w:rsidRPr="00400D35" w:rsidDel="00EC7212" w:rsidRDefault="00400D35">
            <w:pPr>
              <w:pStyle w:val="BodyText"/>
              <w:rPr>
                <w:del w:id="7537" w:author="Georg Birgisson" w:date="2021-10-06T14:24:00Z"/>
                <w:rFonts w:eastAsia="Times New Roman"/>
                <w:color w:val="000000"/>
                <w:lang w:eastAsia="is-IS"/>
              </w:rPr>
              <w:pPrChange w:id="7538" w:author="Georg Birgisson" w:date="2021-10-06T14:25:00Z">
                <w:pPr/>
              </w:pPrChange>
            </w:pPr>
            <w:del w:id="7539" w:author="Georg Birgisson" w:date="2021-10-06T14:24:00Z">
              <w:r w:rsidRPr="00400D35" w:rsidDel="00EC7212">
                <w:rPr>
                  <w:rFonts w:eastAsia="Times New Roman"/>
                  <w:color w:val="000000"/>
                  <w:lang w:eastAsia="is-IS"/>
                </w:rPr>
                <w:delText>cac:AccountingCustomerParty/cac:Party/cac:PostalAddress/cbc:CountrySubentity</w:delText>
              </w:r>
            </w:del>
          </w:p>
        </w:tc>
        <w:tc>
          <w:tcPr>
            <w:tcW w:w="2954" w:type="dxa"/>
            <w:tcBorders>
              <w:top w:val="nil"/>
              <w:left w:val="nil"/>
              <w:bottom w:val="single" w:sz="4" w:space="0" w:color="auto"/>
              <w:right w:val="single" w:sz="4" w:space="0" w:color="auto"/>
            </w:tcBorders>
            <w:shd w:val="clear" w:color="auto" w:fill="auto"/>
            <w:noWrap/>
            <w:hideMark/>
          </w:tcPr>
          <w:p w14:paraId="3252692B" w14:textId="620B6609" w:rsidR="00400D35" w:rsidRPr="00400D35" w:rsidDel="00EC7212" w:rsidRDefault="00400D35">
            <w:pPr>
              <w:pStyle w:val="BodyText"/>
              <w:rPr>
                <w:del w:id="7540" w:author="Georg Birgisson" w:date="2021-10-06T14:24:00Z"/>
                <w:rFonts w:eastAsia="Times New Roman"/>
                <w:color w:val="000000"/>
                <w:lang w:eastAsia="is-IS"/>
              </w:rPr>
              <w:pPrChange w:id="7541" w:author="Georg Birgisson" w:date="2021-10-06T14:25:00Z">
                <w:pPr/>
              </w:pPrChange>
            </w:pPr>
            <w:del w:id="7542" w:author="Georg Birgisson" w:date="2021-10-06T14:24:00Z">
              <w:r w:rsidRPr="00400D35" w:rsidDel="00EC7212">
                <w:rPr>
                  <w:rFonts w:eastAsia="Times New Roman"/>
                  <w:color w:val="000000"/>
                  <w:lang w:eastAsia="is-IS"/>
                </w:rPr>
                <w:delText> </w:delText>
              </w:r>
            </w:del>
          </w:p>
        </w:tc>
      </w:tr>
      <w:tr w:rsidR="0015709A" w:rsidRPr="00400D35" w:rsidDel="00EC7212" w14:paraId="34716CBD" w14:textId="23B64056" w:rsidTr="0015709A">
        <w:trPr>
          <w:trHeight w:val="300"/>
          <w:del w:id="754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BFE38C2" w14:textId="5E2C8D55" w:rsidR="00400D35" w:rsidRPr="00400D35" w:rsidDel="00EC7212" w:rsidRDefault="00400D35">
            <w:pPr>
              <w:pStyle w:val="BodyText"/>
              <w:rPr>
                <w:del w:id="7544" w:author="Georg Birgisson" w:date="2021-10-06T14:24:00Z"/>
                <w:rFonts w:eastAsia="Times New Roman"/>
                <w:color w:val="000000"/>
                <w:lang w:eastAsia="is-IS"/>
              </w:rPr>
              <w:pPrChange w:id="7545" w:author="Georg Birgisson" w:date="2021-10-06T14:25:00Z">
                <w:pPr>
                  <w:jc w:val="right"/>
                </w:pPr>
              </w:pPrChange>
            </w:pPr>
            <w:del w:id="7546" w:author="Georg Birgisson" w:date="2021-10-06T14:24:00Z">
              <w:r w:rsidRPr="00400D35" w:rsidDel="00EC7212">
                <w:rPr>
                  <w:rFonts w:eastAsia="Times New Roman"/>
                  <w:color w:val="000000"/>
                  <w:lang w:eastAsia="is-IS"/>
                </w:rPr>
                <w:delText>116</w:delText>
              </w:r>
            </w:del>
          </w:p>
        </w:tc>
        <w:tc>
          <w:tcPr>
            <w:tcW w:w="915" w:type="dxa"/>
            <w:tcBorders>
              <w:top w:val="nil"/>
              <w:left w:val="nil"/>
              <w:bottom w:val="single" w:sz="4" w:space="0" w:color="auto"/>
              <w:right w:val="single" w:sz="4" w:space="0" w:color="auto"/>
            </w:tcBorders>
            <w:shd w:val="clear" w:color="auto" w:fill="auto"/>
            <w:noWrap/>
            <w:hideMark/>
          </w:tcPr>
          <w:p w14:paraId="62D45386" w14:textId="4BDF0892" w:rsidR="00400D35" w:rsidRPr="00400D35" w:rsidDel="00EC7212" w:rsidRDefault="00400D35">
            <w:pPr>
              <w:pStyle w:val="BodyText"/>
              <w:rPr>
                <w:del w:id="7547" w:author="Georg Birgisson" w:date="2021-10-06T14:24:00Z"/>
                <w:rFonts w:eastAsia="Times New Roman"/>
                <w:color w:val="000000"/>
                <w:lang w:eastAsia="is-IS"/>
              </w:rPr>
              <w:pPrChange w:id="7548" w:author="Georg Birgisson" w:date="2021-10-06T14:25:00Z">
                <w:pPr/>
              </w:pPrChange>
            </w:pPr>
            <w:del w:id="7549" w:author="Georg Birgisson" w:date="2021-10-06T14:24:00Z">
              <w:r w:rsidRPr="00400D35" w:rsidDel="00EC7212">
                <w:rPr>
                  <w:rFonts w:eastAsia="Times New Roman"/>
                  <w:color w:val="000000"/>
                  <w:lang w:eastAsia="is-IS"/>
                </w:rPr>
                <w:delText xml:space="preserve">BT-55 </w:delText>
              </w:r>
            </w:del>
          </w:p>
        </w:tc>
        <w:tc>
          <w:tcPr>
            <w:tcW w:w="660" w:type="dxa"/>
            <w:tcBorders>
              <w:top w:val="nil"/>
              <w:left w:val="nil"/>
              <w:bottom w:val="single" w:sz="4" w:space="0" w:color="auto"/>
              <w:right w:val="single" w:sz="4" w:space="0" w:color="auto"/>
            </w:tcBorders>
            <w:shd w:val="clear" w:color="auto" w:fill="auto"/>
            <w:noWrap/>
            <w:hideMark/>
          </w:tcPr>
          <w:p w14:paraId="06952F00" w14:textId="5167A3AB" w:rsidR="00400D35" w:rsidRPr="00400D35" w:rsidDel="00EC7212" w:rsidRDefault="00400D35">
            <w:pPr>
              <w:pStyle w:val="BodyText"/>
              <w:rPr>
                <w:del w:id="7550" w:author="Georg Birgisson" w:date="2021-10-06T14:24:00Z"/>
                <w:rFonts w:eastAsia="Times New Roman"/>
                <w:color w:val="000000"/>
                <w:lang w:eastAsia="is-IS"/>
              </w:rPr>
              <w:pPrChange w:id="7551" w:author="Georg Birgisson" w:date="2021-10-06T14:25:00Z">
                <w:pPr>
                  <w:jc w:val="center"/>
                </w:pPr>
              </w:pPrChange>
            </w:pPr>
            <w:del w:id="7552"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2438B505" w14:textId="3A029197" w:rsidR="00400D35" w:rsidRPr="00400D35" w:rsidDel="00EC7212" w:rsidRDefault="00400D35">
            <w:pPr>
              <w:pStyle w:val="BodyText"/>
              <w:rPr>
                <w:del w:id="7553" w:author="Georg Birgisson" w:date="2021-10-06T14:24:00Z"/>
                <w:rFonts w:eastAsia="Times New Roman"/>
                <w:color w:val="000000"/>
                <w:lang w:eastAsia="is-IS"/>
              </w:rPr>
              <w:pPrChange w:id="7554" w:author="Georg Birgisson" w:date="2021-10-06T14:25:00Z">
                <w:pPr>
                  <w:jc w:val="center"/>
                </w:pPr>
              </w:pPrChange>
            </w:pPr>
            <w:del w:id="7555"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2E854620" w14:textId="5A29757E" w:rsidR="00400D35" w:rsidRPr="00400D35" w:rsidDel="00EC7212" w:rsidRDefault="00400D35">
            <w:pPr>
              <w:pStyle w:val="BodyText"/>
              <w:rPr>
                <w:del w:id="7556" w:author="Georg Birgisson" w:date="2021-10-06T14:24:00Z"/>
                <w:rFonts w:eastAsia="Times New Roman"/>
                <w:color w:val="000000"/>
                <w:lang w:eastAsia="is-IS"/>
              </w:rPr>
              <w:pPrChange w:id="7557" w:author="Georg Birgisson" w:date="2021-10-06T14:25:00Z">
                <w:pPr/>
              </w:pPrChange>
            </w:pPr>
            <w:del w:id="7558" w:author="Georg Birgisson" w:date="2021-10-06T14:24:00Z">
              <w:r w:rsidRPr="00400D35" w:rsidDel="00EC7212">
                <w:rPr>
                  <w:rFonts w:eastAsia="Times New Roman"/>
                  <w:color w:val="000000"/>
                  <w:lang w:eastAsia="is-IS"/>
                </w:rPr>
                <w:delText>cac:AccountingCustomerParty/cac:Party/cac:PostalAddress/cac:Country/cbc:IdentificationCode</w:delText>
              </w:r>
            </w:del>
          </w:p>
        </w:tc>
        <w:tc>
          <w:tcPr>
            <w:tcW w:w="2954" w:type="dxa"/>
            <w:tcBorders>
              <w:top w:val="nil"/>
              <w:left w:val="nil"/>
              <w:bottom w:val="single" w:sz="4" w:space="0" w:color="auto"/>
              <w:right w:val="single" w:sz="4" w:space="0" w:color="auto"/>
            </w:tcBorders>
            <w:shd w:val="clear" w:color="auto" w:fill="auto"/>
            <w:noWrap/>
            <w:hideMark/>
          </w:tcPr>
          <w:p w14:paraId="49E01423" w14:textId="5CD99F04" w:rsidR="00400D35" w:rsidRPr="00400D35" w:rsidDel="00EC7212" w:rsidRDefault="00400D35">
            <w:pPr>
              <w:pStyle w:val="BodyText"/>
              <w:rPr>
                <w:del w:id="7559" w:author="Georg Birgisson" w:date="2021-10-06T14:24:00Z"/>
                <w:rFonts w:eastAsia="Times New Roman"/>
                <w:color w:val="000000"/>
                <w:lang w:eastAsia="is-IS"/>
              </w:rPr>
              <w:pPrChange w:id="7560" w:author="Georg Birgisson" w:date="2021-10-06T14:25:00Z">
                <w:pPr/>
              </w:pPrChange>
            </w:pPr>
            <w:del w:id="7561" w:author="Georg Birgisson" w:date="2021-10-06T14:24:00Z">
              <w:r w:rsidRPr="00400D35" w:rsidDel="00EC7212">
                <w:rPr>
                  <w:rFonts w:eastAsia="Times New Roman"/>
                  <w:color w:val="000000"/>
                  <w:lang w:eastAsia="is-IS"/>
                </w:rPr>
                <w:delText> </w:delText>
              </w:r>
            </w:del>
          </w:p>
        </w:tc>
      </w:tr>
      <w:tr w:rsidR="0015709A" w:rsidRPr="00400D35" w:rsidDel="00EC7212" w14:paraId="03A755D1" w14:textId="0D4F159C" w:rsidTr="0015709A">
        <w:trPr>
          <w:trHeight w:val="300"/>
          <w:del w:id="756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E656952" w14:textId="17CAFA1D" w:rsidR="00400D35" w:rsidRPr="00400D35" w:rsidDel="00EC7212" w:rsidRDefault="00400D35">
            <w:pPr>
              <w:pStyle w:val="BodyText"/>
              <w:rPr>
                <w:del w:id="7563" w:author="Georg Birgisson" w:date="2021-10-06T14:24:00Z"/>
                <w:rFonts w:eastAsia="Times New Roman"/>
                <w:color w:val="000000"/>
                <w:lang w:eastAsia="is-IS"/>
              </w:rPr>
              <w:pPrChange w:id="7564" w:author="Georg Birgisson" w:date="2021-10-06T14:25:00Z">
                <w:pPr>
                  <w:jc w:val="right"/>
                </w:pPr>
              </w:pPrChange>
            </w:pPr>
            <w:del w:id="7565" w:author="Georg Birgisson" w:date="2021-10-06T14:24:00Z">
              <w:r w:rsidRPr="00400D35" w:rsidDel="00EC7212">
                <w:rPr>
                  <w:rFonts w:eastAsia="Times New Roman"/>
                  <w:color w:val="000000"/>
                  <w:lang w:eastAsia="is-IS"/>
                </w:rPr>
                <w:delText>117</w:delText>
              </w:r>
            </w:del>
          </w:p>
        </w:tc>
        <w:tc>
          <w:tcPr>
            <w:tcW w:w="915" w:type="dxa"/>
            <w:tcBorders>
              <w:top w:val="nil"/>
              <w:left w:val="nil"/>
              <w:bottom w:val="single" w:sz="4" w:space="0" w:color="auto"/>
              <w:right w:val="single" w:sz="4" w:space="0" w:color="auto"/>
            </w:tcBorders>
            <w:shd w:val="clear" w:color="auto" w:fill="auto"/>
            <w:noWrap/>
            <w:hideMark/>
          </w:tcPr>
          <w:p w14:paraId="138666C1" w14:textId="06FF8A61" w:rsidR="00400D35" w:rsidRPr="00400D35" w:rsidDel="00EC7212" w:rsidRDefault="00400D35">
            <w:pPr>
              <w:pStyle w:val="BodyText"/>
              <w:rPr>
                <w:del w:id="7566" w:author="Georg Birgisson" w:date="2021-10-06T14:24:00Z"/>
                <w:rFonts w:eastAsia="Times New Roman"/>
                <w:color w:val="000000"/>
                <w:lang w:eastAsia="is-IS"/>
              </w:rPr>
              <w:pPrChange w:id="7567" w:author="Georg Birgisson" w:date="2021-10-06T14:25:00Z">
                <w:pPr/>
              </w:pPrChange>
            </w:pPr>
            <w:del w:id="7568" w:author="Georg Birgisson" w:date="2021-10-06T14:24:00Z">
              <w:r w:rsidRPr="00400D35" w:rsidDel="00EC7212">
                <w:rPr>
                  <w:rFonts w:eastAsia="Times New Roman"/>
                  <w:color w:val="000000"/>
                  <w:lang w:eastAsia="is-IS"/>
                </w:rPr>
                <w:delText xml:space="preserve">BG-9 </w:delText>
              </w:r>
            </w:del>
          </w:p>
        </w:tc>
        <w:tc>
          <w:tcPr>
            <w:tcW w:w="660" w:type="dxa"/>
            <w:tcBorders>
              <w:top w:val="nil"/>
              <w:left w:val="nil"/>
              <w:bottom w:val="single" w:sz="4" w:space="0" w:color="auto"/>
              <w:right w:val="single" w:sz="4" w:space="0" w:color="auto"/>
            </w:tcBorders>
            <w:shd w:val="clear" w:color="auto" w:fill="auto"/>
            <w:noWrap/>
            <w:hideMark/>
          </w:tcPr>
          <w:p w14:paraId="2620A63F" w14:textId="1A8EDA45" w:rsidR="00400D35" w:rsidRPr="00400D35" w:rsidDel="00EC7212" w:rsidRDefault="00400D35">
            <w:pPr>
              <w:pStyle w:val="BodyText"/>
              <w:rPr>
                <w:del w:id="7569" w:author="Georg Birgisson" w:date="2021-10-06T14:24:00Z"/>
                <w:rFonts w:eastAsia="Times New Roman"/>
                <w:color w:val="000000"/>
                <w:lang w:eastAsia="is-IS"/>
              </w:rPr>
              <w:pPrChange w:id="7570" w:author="Georg Birgisson" w:date="2021-10-06T14:25:00Z">
                <w:pPr>
                  <w:jc w:val="center"/>
                </w:pPr>
              </w:pPrChange>
            </w:pPr>
            <w:del w:id="7571"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4D969833" w14:textId="57257A80" w:rsidR="00400D35" w:rsidRPr="00400D35" w:rsidDel="00EC7212" w:rsidRDefault="00400D35">
            <w:pPr>
              <w:pStyle w:val="BodyText"/>
              <w:rPr>
                <w:del w:id="7572" w:author="Georg Birgisson" w:date="2021-10-06T14:24:00Z"/>
                <w:rFonts w:eastAsia="Times New Roman"/>
                <w:color w:val="000000"/>
                <w:lang w:eastAsia="is-IS"/>
              </w:rPr>
              <w:pPrChange w:id="7573" w:author="Georg Birgisson" w:date="2021-10-06T14:25:00Z">
                <w:pPr>
                  <w:jc w:val="center"/>
                </w:pPr>
              </w:pPrChange>
            </w:pPr>
            <w:del w:id="7574"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2559CA26" w14:textId="5654374A" w:rsidR="00400D35" w:rsidRPr="00400D35" w:rsidDel="00EC7212" w:rsidRDefault="00400D35">
            <w:pPr>
              <w:pStyle w:val="BodyText"/>
              <w:rPr>
                <w:del w:id="7575" w:author="Georg Birgisson" w:date="2021-10-06T14:24:00Z"/>
                <w:rFonts w:eastAsia="Times New Roman"/>
                <w:color w:val="000000"/>
                <w:lang w:eastAsia="is-IS"/>
              </w:rPr>
              <w:pPrChange w:id="7576" w:author="Georg Birgisson" w:date="2021-10-06T14:25:00Z">
                <w:pPr/>
              </w:pPrChange>
            </w:pPr>
            <w:del w:id="7577" w:author="Georg Birgisson" w:date="2021-10-06T14:24:00Z">
              <w:r w:rsidRPr="00400D35" w:rsidDel="00EC7212">
                <w:rPr>
                  <w:rFonts w:eastAsia="Times New Roman"/>
                  <w:color w:val="000000"/>
                  <w:lang w:eastAsia="is-IS"/>
                </w:rPr>
                <w:delText>cac:AccountingCustomerParty/cac:Party/cac:Contact</w:delText>
              </w:r>
            </w:del>
          </w:p>
        </w:tc>
        <w:tc>
          <w:tcPr>
            <w:tcW w:w="2954" w:type="dxa"/>
            <w:tcBorders>
              <w:top w:val="nil"/>
              <w:left w:val="nil"/>
              <w:bottom w:val="single" w:sz="4" w:space="0" w:color="auto"/>
              <w:right w:val="single" w:sz="4" w:space="0" w:color="auto"/>
            </w:tcBorders>
            <w:shd w:val="clear" w:color="auto" w:fill="auto"/>
            <w:noWrap/>
            <w:hideMark/>
          </w:tcPr>
          <w:p w14:paraId="00ACE3AF" w14:textId="026239C6" w:rsidR="00400D35" w:rsidRPr="00400D35" w:rsidDel="00EC7212" w:rsidRDefault="00400D35">
            <w:pPr>
              <w:pStyle w:val="BodyText"/>
              <w:rPr>
                <w:del w:id="7578" w:author="Georg Birgisson" w:date="2021-10-06T14:24:00Z"/>
                <w:rFonts w:eastAsia="Times New Roman"/>
                <w:color w:val="000000"/>
                <w:lang w:eastAsia="is-IS"/>
              </w:rPr>
              <w:pPrChange w:id="7579" w:author="Georg Birgisson" w:date="2021-10-06T14:25:00Z">
                <w:pPr/>
              </w:pPrChange>
            </w:pPr>
            <w:del w:id="7580" w:author="Georg Birgisson" w:date="2021-10-06T14:24:00Z">
              <w:r w:rsidRPr="00400D35" w:rsidDel="00EC7212">
                <w:rPr>
                  <w:rFonts w:eastAsia="Times New Roman"/>
                  <w:color w:val="000000"/>
                  <w:lang w:eastAsia="is-IS"/>
                </w:rPr>
                <w:delText> </w:delText>
              </w:r>
            </w:del>
          </w:p>
        </w:tc>
      </w:tr>
      <w:tr w:rsidR="0015709A" w:rsidRPr="00400D35" w:rsidDel="00EC7212" w14:paraId="3B460B58" w14:textId="52F52067" w:rsidTr="0015709A">
        <w:trPr>
          <w:trHeight w:val="300"/>
          <w:del w:id="758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593F0F8" w14:textId="50FB0FC6" w:rsidR="00400D35" w:rsidRPr="00400D35" w:rsidDel="00EC7212" w:rsidRDefault="00400D35">
            <w:pPr>
              <w:pStyle w:val="BodyText"/>
              <w:rPr>
                <w:del w:id="7582" w:author="Georg Birgisson" w:date="2021-10-06T14:24:00Z"/>
                <w:rFonts w:eastAsia="Times New Roman"/>
                <w:color w:val="000000"/>
                <w:lang w:eastAsia="is-IS"/>
              </w:rPr>
              <w:pPrChange w:id="7583" w:author="Georg Birgisson" w:date="2021-10-06T14:25:00Z">
                <w:pPr>
                  <w:jc w:val="right"/>
                </w:pPr>
              </w:pPrChange>
            </w:pPr>
            <w:del w:id="7584" w:author="Georg Birgisson" w:date="2021-10-06T14:24:00Z">
              <w:r w:rsidRPr="00400D35" w:rsidDel="00EC7212">
                <w:rPr>
                  <w:rFonts w:eastAsia="Times New Roman"/>
                  <w:color w:val="000000"/>
                  <w:lang w:eastAsia="is-IS"/>
                </w:rPr>
                <w:delText>123</w:delText>
              </w:r>
            </w:del>
          </w:p>
        </w:tc>
        <w:tc>
          <w:tcPr>
            <w:tcW w:w="915" w:type="dxa"/>
            <w:tcBorders>
              <w:top w:val="nil"/>
              <w:left w:val="nil"/>
              <w:bottom w:val="single" w:sz="4" w:space="0" w:color="auto"/>
              <w:right w:val="single" w:sz="4" w:space="0" w:color="auto"/>
            </w:tcBorders>
            <w:shd w:val="clear" w:color="auto" w:fill="auto"/>
            <w:noWrap/>
            <w:hideMark/>
          </w:tcPr>
          <w:p w14:paraId="5790285A" w14:textId="6ACFD0A6" w:rsidR="00400D35" w:rsidRPr="00400D35" w:rsidDel="00EC7212" w:rsidRDefault="00400D35">
            <w:pPr>
              <w:pStyle w:val="BodyText"/>
              <w:rPr>
                <w:del w:id="7585" w:author="Georg Birgisson" w:date="2021-10-06T14:24:00Z"/>
                <w:rFonts w:eastAsia="Times New Roman"/>
                <w:color w:val="000000"/>
                <w:lang w:eastAsia="is-IS"/>
              </w:rPr>
              <w:pPrChange w:id="7586" w:author="Georg Birgisson" w:date="2021-10-06T14:25:00Z">
                <w:pPr/>
              </w:pPrChange>
            </w:pPr>
            <w:del w:id="7587" w:author="Georg Birgisson" w:date="2021-10-06T14:24:00Z">
              <w:r w:rsidRPr="00400D35" w:rsidDel="00EC7212">
                <w:rPr>
                  <w:rFonts w:eastAsia="Times New Roman"/>
                  <w:color w:val="000000"/>
                  <w:lang w:eastAsia="is-IS"/>
                </w:rPr>
                <w:delText xml:space="preserve">BT-56 </w:delText>
              </w:r>
            </w:del>
          </w:p>
        </w:tc>
        <w:tc>
          <w:tcPr>
            <w:tcW w:w="660" w:type="dxa"/>
            <w:tcBorders>
              <w:top w:val="nil"/>
              <w:left w:val="nil"/>
              <w:bottom w:val="single" w:sz="4" w:space="0" w:color="auto"/>
              <w:right w:val="single" w:sz="4" w:space="0" w:color="auto"/>
            </w:tcBorders>
            <w:shd w:val="clear" w:color="auto" w:fill="auto"/>
            <w:noWrap/>
            <w:hideMark/>
          </w:tcPr>
          <w:p w14:paraId="5068DF82" w14:textId="0FC90964" w:rsidR="00400D35" w:rsidRPr="00400D35" w:rsidDel="00EC7212" w:rsidRDefault="00400D35">
            <w:pPr>
              <w:pStyle w:val="BodyText"/>
              <w:rPr>
                <w:del w:id="7588" w:author="Georg Birgisson" w:date="2021-10-06T14:24:00Z"/>
                <w:rFonts w:eastAsia="Times New Roman"/>
                <w:color w:val="000000"/>
                <w:lang w:eastAsia="is-IS"/>
              </w:rPr>
              <w:pPrChange w:id="7589" w:author="Georg Birgisson" w:date="2021-10-06T14:25:00Z">
                <w:pPr>
                  <w:jc w:val="center"/>
                </w:pPr>
              </w:pPrChange>
            </w:pPr>
            <w:del w:id="7590"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62535DC2" w14:textId="1A775491" w:rsidR="00400D35" w:rsidRPr="00400D35" w:rsidDel="00EC7212" w:rsidRDefault="00400D35">
            <w:pPr>
              <w:pStyle w:val="BodyText"/>
              <w:rPr>
                <w:del w:id="7591" w:author="Georg Birgisson" w:date="2021-10-06T14:24:00Z"/>
                <w:rFonts w:eastAsia="Times New Roman"/>
                <w:color w:val="000000"/>
                <w:lang w:eastAsia="is-IS"/>
              </w:rPr>
              <w:pPrChange w:id="7592" w:author="Georg Birgisson" w:date="2021-10-06T14:25:00Z">
                <w:pPr>
                  <w:jc w:val="center"/>
                </w:pPr>
              </w:pPrChange>
            </w:pPr>
            <w:del w:id="7593"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3340CC05" w14:textId="223B55B6" w:rsidR="00400D35" w:rsidRPr="00400D35" w:rsidDel="00EC7212" w:rsidRDefault="00400D35">
            <w:pPr>
              <w:pStyle w:val="BodyText"/>
              <w:rPr>
                <w:del w:id="7594" w:author="Georg Birgisson" w:date="2021-10-06T14:24:00Z"/>
                <w:rFonts w:eastAsia="Times New Roman"/>
                <w:color w:val="000000"/>
                <w:lang w:eastAsia="is-IS"/>
              </w:rPr>
              <w:pPrChange w:id="7595" w:author="Georg Birgisson" w:date="2021-10-06T14:25:00Z">
                <w:pPr/>
              </w:pPrChange>
            </w:pPr>
            <w:del w:id="7596" w:author="Georg Birgisson" w:date="2021-10-06T14:24:00Z">
              <w:r w:rsidRPr="00400D35" w:rsidDel="00EC7212">
                <w:rPr>
                  <w:rFonts w:eastAsia="Times New Roman"/>
                  <w:color w:val="000000"/>
                  <w:lang w:eastAsia="is-IS"/>
                </w:rPr>
                <w:delText>cac:AccountingCustomerParty/cac:Party/cac:Contact/cbc:Name</w:delText>
              </w:r>
            </w:del>
          </w:p>
        </w:tc>
        <w:tc>
          <w:tcPr>
            <w:tcW w:w="2954" w:type="dxa"/>
            <w:tcBorders>
              <w:top w:val="nil"/>
              <w:left w:val="nil"/>
              <w:bottom w:val="single" w:sz="4" w:space="0" w:color="auto"/>
              <w:right w:val="single" w:sz="4" w:space="0" w:color="auto"/>
            </w:tcBorders>
            <w:shd w:val="clear" w:color="auto" w:fill="auto"/>
            <w:noWrap/>
            <w:hideMark/>
          </w:tcPr>
          <w:p w14:paraId="57DFAEE9" w14:textId="00BC4D7B" w:rsidR="00400D35" w:rsidRPr="00400D35" w:rsidDel="00EC7212" w:rsidRDefault="00400D35">
            <w:pPr>
              <w:pStyle w:val="BodyText"/>
              <w:rPr>
                <w:del w:id="7597" w:author="Georg Birgisson" w:date="2021-10-06T14:24:00Z"/>
                <w:rFonts w:eastAsia="Times New Roman"/>
                <w:color w:val="000000"/>
                <w:lang w:eastAsia="is-IS"/>
              </w:rPr>
              <w:pPrChange w:id="7598" w:author="Georg Birgisson" w:date="2021-10-06T14:25:00Z">
                <w:pPr/>
              </w:pPrChange>
            </w:pPr>
            <w:del w:id="7599" w:author="Georg Birgisson" w:date="2021-10-06T14:24:00Z">
              <w:r w:rsidRPr="00400D35" w:rsidDel="00EC7212">
                <w:rPr>
                  <w:rFonts w:eastAsia="Times New Roman"/>
                  <w:color w:val="000000"/>
                  <w:lang w:eastAsia="is-IS"/>
                </w:rPr>
                <w:delText> </w:delText>
              </w:r>
            </w:del>
          </w:p>
        </w:tc>
      </w:tr>
      <w:tr w:rsidR="0015709A" w:rsidRPr="00400D35" w:rsidDel="00EC7212" w14:paraId="61C0F96D" w14:textId="0B70B55C" w:rsidTr="0015709A">
        <w:trPr>
          <w:trHeight w:val="300"/>
          <w:del w:id="760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92DFBA0" w14:textId="252C24E1" w:rsidR="00400D35" w:rsidRPr="00400D35" w:rsidDel="00EC7212" w:rsidRDefault="00400D35">
            <w:pPr>
              <w:pStyle w:val="BodyText"/>
              <w:rPr>
                <w:del w:id="7601" w:author="Georg Birgisson" w:date="2021-10-06T14:24:00Z"/>
                <w:rFonts w:eastAsia="Times New Roman"/>
                <w:color w:val="000000"/>
                <w:lang w:eastAsia="is-IS"/>
              </w:rPr>
              <w:pPrChange w:id="7602" w:author="Georg Birgisson" w:date="2021-10-06T14:25:00Z">
                <w:pPr>
                  <w:jc w:val="right"/>
                </w:pPr>
              </w:pPrChange>
            </w:pPr>
            <w:del w:id="7603" w:author="Georg Birgisson" w:date="2021-10-06T14:24:00Z">
              <w:r w:rsidRPr="00400D35" w:rsidDel="00EC7212">
                <w:rPr>
                  <w:rFonts w:eastAsia="Times New Roman"/>
                  <w:color w:val="000000"/>
                  <w:lang w:eastAsia="is-IS"/>
                </w:rPr>
                <w:delText>124</w:delText>
              </w:r>
            </w:del>
          </w:p>
        </w:tc>
        <w:tc>
          <w:tcPr>
            <w:tcW w:w="915" w:type="dxa"/>
            <w:tcBorders>
              <w:top w:val="nil"/>
              <w:left w:val="nil"/>
              <w:bottom w:val="single" w:sz="4" w:space="0" w:color="auto"/>
              <w:right w:val="single" w:sz="4" w:space="0" w:color="auto"/>
            </w:tcBorders>
            <w:shd w:val="clear" w:color="auto" w:fill="auto"/>
            <w:noWrap/>
            <w:hideMark/>
          </w:tcPr>
          <w:p w14:paraId="441AD5A2" w14:textId="020D2747" w:rsidR="00400D35" w:rsidRPr="00400D35" w:rsidDel="00EC7212" w:rsidRDefault="00400D35">
            <w:pPr>
              <w:pStyle w:val="BodyText"/>
              <w:rPr>
                <w:del w:id="7604" w:author="Georg Birgisson" w:date="2021-10-06T14:24:00Z"/>
                <w:rFonts w:eastAsia="Times New Roman"/>
                <w:color w:val="000000"/>
                <w:lang w:eastAsia="is-IS"/>
              </w:rPr>
              <w:pPrChange w:id="7605" w:author="Georg Birgisson" w:date="2021-10-06T14:25:00Z">
                <w:pPr/>
              </w:pPrChange>
            </w:pPr>
            <w:del w:id="7606" w:author="Georg Birgisson" w:date="2021-10-06T14:24:00Z">
              <w:r w:rsidRPr="00400D35" w:rsidDel="00EC7212">
                <w:rPr>
                  <w:rFonts w:eastAsia="Times New Roman"/>
                  <w:color w:val="000000"/>
                  <w:lang w:eastAsia="is-IS"/>
                </w:rPr>
                <w:delText xml:space="preserve">BT-57 </w:delText>
              </w:r>
            </w:del>
          </w:p>
        </w:tc>
        <w:tc>
          <w:tcPr>
            <w:tcW w:w="660" w:type="dxa"/>
            <w:tcBorders>
              <w:top w:val="nil"/>
              <w:left w:val="nil"/>
              <w:bottom w:val="single" w:sz="4" w:space="0" w:color="auto"/>
              <w:right w:val="single" w:sz="4" w:space="0" w:color="auto"/>
            </w:tcBorders>
            <w:shd w:val="clear" w:color="auto" w:fill="auto"/>
            <w:noWrap/>
            <w:hideMark/>
          </w:tcPr>
          <w:p w14:paraId="54827DA5" w14:textId="51EE4185" w:rsidR="00400D35" w:rsidRPr="00400D35" w:rsidDel="00EC7212" w:rsidRDefault="00400D35">
            <w:pPr>
              <w:pStyle w:val="BodyText"/>
              <w:rPr>
                <w:del w:id="7607" w:author="Georg Birgisson" w:date="2021-10-06T14:24:00Z"/>
                <w:rFonts w:eastAsia="Times New Roman"/>
                <w:color w:val="000000"/>
                <w:lang w:eastAsia="is-IS"/>
              </w:rPr>
              <w:pPrChange w:id="7608" w:author="Georg Birgisson" w:date="2021-10-06T14:25:00Z">
                <w:pPr>
                  <w:jc w:val="center"/>
                </w:pPr>
              </w:pPrChange>
            </w:pPr>
            <w:del w:id="7609"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2D1AFBF5" w14:textId="0D9C96FD" w:rsidR="00400D35" w:rsidRPr="00400D35" w:rsidDel="00EC7212" w:rsidRDefault="00400D35">
            <w:pPr>
              <w:pStyle w:val="BodyText"/>
              <w:rPr>
                <w:del w:id="7610" w:author="Georg Birgisson" w:date="2021-10-06T14:24:00Z"/>
                <w:rFonts w:eastAsia="Times New Roman"/>
                <w:color w:val="000000"/>
                <w:lang w:eastAsia="is-IS"/>
              </w:rPr>
              <w:pPrChange w:id="7611" w:author="Georg Birgisson" w:date="2021-10-06T14:25:00Z">
                <w:pPr>
                  <w:jc w:val="center"/>
                </w:pPr>
              </w:pPrChange>
            </w:pPr>
            <w:del w:id="7612"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7F40B7BF" w14:textId="375F3567" w:rsidR="00400D35" w:rsidRPr="00400D35" w:rsidDel="00EC7212" w:rsidRDefault="00400D35">
            <w:pPr>
              <w:pStyle w:val="BodyText"/>
              <w:rPr>
                <w:del w:id="7613" w:author="Georg Birgisson" w:date="2021-10-06T14:24:00Z"/>
                <w:rFonts w:eastAsia="Times New Roman"/>
                <w:color w:val="000000"/>
                <w:lang w:eastAsia="is-IS"/>
              </w:rPr>
              <w:pPrChange w:id="7614" w:author="Georg Birgisson" w:date="2021-10-06T14:25:00Z">
                <w:pPr/>
              </w:pPrChange>
            </w:pPr>
            <w:del w:id="7615" w:author="Georg Birgisson" w:date="2021-10-06T14:24:00Z">
              <w:r w:rsidRPr="00400D35" w:rsidDel="00EC7212">
                <w:rPr>
                  <w:rFonts w:eastAsia="Times New Roman"/>
                  <w:color w:val="000000"/>
                  <w:lang w:eastAsia="is-IS"/>
                </w:rPr>
                <w:delText>cac:AccountingCustomerParty/cac:Party/cac:Contact/cbc:Telephone</w:delText>
              </w:r>
            </w:del>
          </w:p>
        </w:tc>
        <w:tc>
          <w:tcPr>
            <w:tcW w:w="2954" w:type="dxa"/>
            <w:tcBorders>
              <w:top w:val="nil"/>
              <w:left w:val="nil"/>
              <w:bottom w:val="single" w:sz="4" w:space="0" w:color="auto"/>
              <w:right w:val="single" w:sz="4" w:space="0" w:color="auto"/>
            </w:tcBorders>
            <w:shd w:val="clear" w:color="auto" w:fill="auto"/>
            <w:noWrap/>
            <w:hideMark/>
          </w:tcPr>
          <w:p w14:paraId="70D6211B" w14:textId="7285A0A4" w:rsidR="00400D35" w:rsidRPr="00400D35" w:rsidDel="00EC7212" w:rsidRDefault="00400D35">
            <w:pPr>
              <w:pStyle w:val="BodyText"/>
              <w:rPr>
                <w:del w:id="7616" w:author="Georg Birgisson" w:date="2021-10-06T14:24:00Z"/>
                <w:rFonts w:eastAsia="Times New Roman"/>
                <w:color w:val="000000"/>
                <w:lang w:eastAsia="is-IS"/>
              </w:rPr>
              <w:pPrChange w:id="7617" w:author="Georg Birgisson" w:date="2021-10-06T14:25:00Z">
                <w:pPr/>
              </w:pPrChange>
            </w:pPr>
            <w:del w:id="7618" w:author="Georg Birgisson" w:date="2021-10-06T14:24:00Z">
              <w:r w:rsidRPr="00400D35" w:rsidDel="00EC7212">
                <w:rPr>
                  <w:rFonts w:eastAsia="Times New Roman"/>
                  <w:color w:val="000000"/>
                  <w:lang w:eastAsia="is-IS"/>
                </w:rPr>
                <w:delText> </w:delText>
              </w:r>
            </w:del>
          </w:p>
        </w:tc>
      </w:tr>
      <w:tr w:rsidR="0015709A" w:rsidRPr="00400D35" w:rsidDel="00EC7212" w14:paraId="6B6617CC" w14:textId="6C183825" w:rsidTr="0015709A">
        <w:trPr>
          <w:trHeight w:val="300"/>
          <w:del w:id="761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32DA4BD" w14:textId="1C0B0C9D" w:rsidR="00400D35" w:rsidRPr="00400D35" w:rsidDel="00EC7212" w:rsidRDefault="00400D35">
            <w:pPr>
              <w:pStyle w:val="BodyText"/>
              <w:rPr>
                <w:del w:id="7620" w:author="Georg Birgisson" w:date="2021-10-06T14:24:00Z"/>
                <w:rFonts w:eastAsia="Times New Roman"/>
                <w:color w:val="000000"/>
                <w:lang w:eastAsia="is-IS"/>
              </w:rPr>
              <w:pPrChange w:id="7621" w:author="Georg Birgisson" w:date="2021-10-06T14:25:00Z">
                <w:pPr>
                  <w:jc w:val="right"/>
                </w:pPr>
              </w:pPrChange>
            </w:pPr>
            <w:del w:id="7622" w:author="Georg Birgisson" w:date="2021-10-06T14:24:00Z">
              <w:r w:rsidRPr="00400D35" w:rsidDel="00EC7212">
                <w:rPr>
                  <w:rFonts w:eastAsia="Times New Roman"/>
                  <w:color w:val="000000"/>
                  <w:lang w:eastAsia="is-IS"/>
                </w:rPr>
                <w:delText>125</w:delText>
              </w:r>
            </w:del>
          </w:p>
        </w:tc>
        <w:tc>
          <w:tcPr>
            <w:tcW w:w="915" w:type="dxa"/>
            <w:tcBorders>
              <w:top w:val="nil"/>
              <w:left w:val="nil"/>
              <w:bottom w:val="single" w:sz="4" w:space="0" w:color="auto"/>
              <w:right w:val="single" w:sz="4" w:space="0" w:color="auto"/>
            </w:tcBorders>
            <w:shd w:val="clear" w:color="auto" w:fill="auto"/>
            <w:noWrap/>
            <w:hideMark/>
          </w:tcPr>
          <w:p w14:paraId="4915ADD8" w14:textId="77E3F777" w:rsidR="00400D35" w:rsidRPr="00400D35" w:rsidDel="00EC7212" w:rsidRDefault="00400D35">
            <w:pPr>
              <w:pStyle w:val="BodyText"/>
              <w:rPr>
                <w:del w:id="7623" w:author="Georg Birgisson" w:date="2021-10-06T14:24:00Z"/>
                <w:rFonts w:eastAsia="Times New Roman"/>
                <w:color w:val="000000"/>
                <w:lang w:eastAsia="is-IS"/>
              </w:rPr>
              <w:pPrChange w:id="7624" w:author="Georg Birgisson" w:date="2021-10-06T14:25:00Z">
                <w:pPr/>
              </w:pPrChange>
            </w:pPr>
            <w:del w:id="7625" w:author="Georg Birgisson" w:date="2021-10-06T14:24:00Z">
              <w:r w:rsidRPr="00400D35" w:rsidDel="00EC7212">
                <w:rPr>
                  <w:rFonts w:eastAsia="Times New Roman"/>
                  <w:color w:val="000000"/>
                  <w:lang w:eastAsia="is-IS"/>
                </w:rPr>
                <w:delText xml:space="preserve">BT-58 </w:delText>
              </w:r>
            </w:del>
          </w:p>
        </w:tc>
        <w:tc>
          <w:tcPr>
            <w:tcW w:w="660" w:type="dxa"/>
            <w:tcBorders>
              <w:top w:val="nil"/>
              <w:left w:val="nil"/>
              <w:bottom w:val="single" w:sz="4" w:space="0" w:color="auto"/>
              <w:right w:val="single" w:sz="4" w:space="0" w:color="auto"/>
            </w:tcBorders>
            <w:shd w:val="clear" w:color="auto" w:fill="auto"/>
            <w:noWrap/>
            <w:hideMark/>
          </w:tcPr>
          <w:p w14:paraId="5FBB005F" w14:textId="42213A3E" w:rsidR="00400D35" w:rsidRPr="00400D35" w:rsidDel="00EC7212" w:rsidRDefault="00400D35">
            <w:pPr>
              <w:pStyle w:val="BodyText"/>
              <w:rPr>
                <w:del w:id="7626" w:author="Georg Birgisson" w:date="2021-10-06T14:24:00Z"/>
                <w:rFonts w:eastAsia="Times New Roman"/>
                <w:color w:val="000000"/>
                <w:lang w:eastAsia="is-IS"/>
              </w:rPr>
              <w:pPrChange w:id="7627" w:author="Georg Birgisson" w:date="2021-10-06T14:25:00Z">
                <w:pPr>
                  <w:jc w:val="center"/>
                </w:pPr>
              </w:pPrChange>
            </w:pPr>
            <w:del w:id="7628"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240A329A" w14:textId="7571DEF0" w:rsidR="00400D35" w:rsidRPr="00400D35" w:rsidDel="00EC7212" w:rsidRDefault="00400D35">
            <w:pPr>
              <w:pStyle w:val="BodyText"/>
              <w:rPr>
                <w:del w:id="7629" w:author="Georg Birgisson" w:date="2021-10-06T14:24:00Z"/>
                <w:rFonts w:eastAsia="Times New Roman"/>
                <w:color w:val="000000"/>
                <w:lang w:eastAsia="is-IS"/>
              </w:rPr>
              <w:pPrChange w:id="7630" w:author="Georg Birgisson" w:date="2021-10-06T14:25:00Z">
                <w:pPr>
                  <w:jc w:val="center"/>
                </w:pPr>
              </w:pPrChange>
            </w:pPr>
            <w:del w:id="7631"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3643FB9D" w14:textId="2753344E" w:rsidR="00400D35" w:rsidRPr="00400D35" w:rsidDel="00EC7212" w:rsidRDefault="00400D35">
            <w:pPr>
              <w:pStyle w:val="BodyText"/>
              <w:rPr>
                <w:del w:id="7632" w:author="Georg Birgisson" w:date="2021-10-06T14:24:00Z"/>
                <w:rFonts w:eastAsia="Times New Roman"/>
                <w:color w:val="000000"/>
                <w:lang w:eastAsia="is-IS"/>
              </w:rPr>
              <w:pPrChange w:id="7633" w:author="Georg Birgisson" w:date="2021-10-06T14:25:00Z">
                <w:pPr/>
              </w:pPrChange>
            </w:pPr>
            <w:del w:id="7634" w:author="Georg Birgisson" w:date="2021-10-06T14:24:00Z">
              <w:r w:rsidRPr="00400D35" w:rsidDel="00EC7212">
                <w:rPr>
                  <w:rFonts w:eastAsia="Times New Roman"/>
                  <w:color w:val="000000"/>
                  <w:lang w:eastAsia="is-IS"/>
                </w:rPr>
                <w:delText>cac:AccountingCustomerParty/cac:Party/cac:Contact/cbc:ElectronicMail</w:delText>
              </w:r>
            </w:del>
          </w:p>
        </w:tc>
        <w:tc>
          <w:tcPr>
            <w:tcW w:w="2954" w:type="dxa"/>
            <w:tcBorders>
              <w:top w:val="nil"/>
              <w:left w:val="nil"/>
              <w:bottom w:val="single" w:sz="4" w:space="0" w:color="auto"/>
              <w:right w:val="single" w:sz="4" w:space="0" w:color="auto"/>
            </w:tcBorders>
            <w:shd w:val="clear" w:color="auto" w:fill="auto"/>
            <w:noWrap/>
            <w:hideMark/>
          </w:tcPr>
          <w:p w14:paraId="69187C51" w14:textId="2E040A9F" w:rsidR="00400D35" w:rsidRPr="00400D35" w:rsidDel="00EC7212" w:rsidRDefault="00400D35">
            <w:pPr>
              <w:pStyle w:val="BodyText"/>
              <w:rPr>
                <w:del w:id="7635" w:author="Georg Birgisson" w:date="2021-10-06T14:24:00Z"/>
                <w:rFonts w:eastAsia="Times New Roman"/>
                <w:color w:val="000000"/>
                <w:lang w:eastAsia="is-IS"/>
              </w:rPr>
              <w:pPrChange w:id="7636" w:author="Georg Birgisson" w:date="2021-10-06T14:25:00Z">
                <w:pPr/>
              </w:pPrChange>
            </w:pPr>
            <w:del w:id="7637" w:author="Georg Birgisson" w:date="2021-10-06T14:24:00Z">
              <w:r w:rsidRPr="00400D35" w:rsidDel="00EC7212">
                <w:rPr>
                  <w:rFonts w:eastAsia="Times New Roman"/>
                  <w:color w:val="000000"/>
                  <w:lang w:eastAsia="is-IS"/>
                </w:rPr>
                <w:delText> </w:delText>
              </w:r>
            </w:del>
          </w:p>
        </w:tc>
      </w:tr>
      <w:tr w:rsidR="0015709A" w:rsidRPr="00400D35" w:rsidDel="00EC7212" w14:paraId="7C5260F4" w14:textId="59D576F4" w:rsidTr="0015709A">
        <w:trPr>
          <w:trHeight w:val="300"/>
          <w:del w:id="763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6ABEE49" w14:textId="397E4716" w:rsidR="00400D35" w:rsidRPr="00400D35" w:rsidDel="00EC7212" w:rsidRDefault="00400D35">
            <w:pPr>
              <w:pStyle w:val="BodyText"/>
              <w:rPr>
                <w:del w:id="7639" w:author="Georg Birgisson" w:date="2021-10-06T14:24:00Z"/>
                <w:rFonts w:eastAsia="Times New Roman"/>
                <w:color w:val="000000"/>
                <w:lang w:eastAsia="is-IS"/>
              </w:rPr>
              <w:pPrChange w:id="7640" w:author="Georg Birgisson" w:date="2021-10-06T14:25:00Z">
                <w:pPr>
                  <w:jc w:val="right"/>
                </w:pPr>
              </w:pPrChange>
            </w:pPr>
            <w:del w:id="7641" w:author="Georg Birgisson" w:date="2021-10-06T14:24:00Z">
              <w:r w:rsidRPr="00400D35" w:rsidDel="00EC7212">
                <w:rPr>
                  <w:rFonts w:eastAsia="Times New Roman"/>
                  <w:color w:val="000000"/>
                  <w:lang w:eastAsia="is-IS"/>
                </w:rPr>
                <w:delText>126</w:delText>
              </w:r>
            </w:del>
          </w:p>
        </w:tc>
        <w:tc>
          <w:tcPr>
            <w:tcW w:w="915" w:type="dxa"/>
            <w:tcBorders>
              <w:top w:val="nil"/>
              <w:left w:val="nil"/>
              <w:bottom w:val="single" w:sz="4" w:space="0" w:color="auto"/>
              <w:right w:val="single" w:sz="4" w:space="0" w:color="auto"/>
            </w:tcBorders>
            <w:shd w:val="clear" w:color="auto" w:fill="auto"/>
            <w:noWrap/>
            <w:hideMark/>
          </w:tcPr>
          <w:p w14:paraId="4CE1460D" w14:textId="2C1638B1" w:rsidR="00400D35" w:rsidRPr="00400D35" w:rsidDel="00EC7212" w:rsidRDefault="00400D35">
            <w:pPr>
              <w:pStyle w:val="BodyText"/>
              <w:rPr>
                <w:del w:id="7642" w:author="Georg Birgisson" w:date="2021-10-06T14:24:00Z"/>
                <w:rFonts w:eastAsia="Times New Roman"/>
                <w:color w:val="000000"/>
                <w:lang w:eastAsia="is-IS"/>
              </w:rPr>
              <w:pPrChange w:id="7643" w:author="Georg Birgisson" w:date="2021-10-06T14:25:00Z">
                <w:pPr/>
              </w:pPrChange>
            </w:pPr>
            <w:del w:id="7644" w:author="Georg Birgisson" w:date="2021-10-06T14:24:00Z">
              <w:r w:rsidRPr="00400D35" w:rsidDel="00EC7212">
                <w:rPr>
                  <w:rFonts w:eastAsia="Times New Roman"/>
                  <w:color w:val="000000"/>
                  <w:lang w:eastAsia="is-IS"/>
                </w:rPr>
                <w:delText xml:space="preserve">BG-10 </w:delText>
              </w:r>
            </w:del>
          </w:p>
        </w:tc>
        <w:tc>
          <w:tcPr>
            <w:tcW w:w="660" w:type="dxa"/>
            <w:tcBorders>
              <w:top w:val="nil"/>
              <w:left w:val="nil"/>
              <w:bottom w:val="single" w:sz="4" w:space="0" w:color="auto"/>
              <w:right w:val="single" w:sz="4" w:space="0" w:color="auto"/>
            </w:tcBorders>
            <w:shd w:val="clear" w:color="auto" w:fill="auto"/>
            <w:noWrap/>
            <w:hideMark/>
          </w:tcPr>
          <w:p w14:paraId="79495143" w14:textId="1B702584" w:rsidR="00400D35" w:rsidRPr="00400D35" w:rsidDel="00EC7212" w:rsidRDefault="00400D35">
            <w:pPr>
              <w:pStyle w:val="BodyText"/>
              <w:rPr>
                <w:del w:id="7645" w:author="Georg Birgisson" w:date="2021-10-06T14:24:00Z"/>
                <w:rFonts w:eastAsia="Times New Roman"/>
                <w:color w:val="000000"/>
                <w:lang w:eastAsia="is-IS"/>
              </w:rPr>
              <w:pPrChange w:id="7646" w:author="Georg Birgisson" w:date="2021-10-06T14:25:00Z">
                <w:pPr>
                  <w:jc w:val="center"/>
                </w:pPr>
              </w:pPrChange>
            </w:pPr>
            <w:del w:id="7647"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0CBF70CD" w14:textId="38F4905C" w:rsidR="00400D35" w:rsidRPr="00400D35" w:rsidDel="00EC7212" w:rsidRDefault="00400D35">
            <w:pPr>
              <w:pStyle w:val="BodyText"/>
              <w:rPr>
                <w:del w:id="7648" w:author="Georg Birgisson" w:date="2021-10-06T14:24:00Z"/>
                <w:rFonts w:eastAsia="Times New Roman"/>
                <w:color w:val="000000"/>
                <w:lang w:eastAsia="is-IS"/>
              </w:rPr>
              <w:pPrChange w:id="7649" w:author="Georg Birgisson" w:date="2021-10-06T14:25:00Z">
                <w:pPr>
                  <w:jc w:val="center"/>
                </w:pPr>
              </w:pPrChange>
            </w:pPr>
            <w:del w:id="7650"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27572CE2" w14:textId="1BD87F35" w:rsidR="00400D35" w:rsidRPr="00400D35" w:rsidDel="00EC7212" w:rsidRDefault="00400D35">
            <w:pPr>
              <w:pStyle w:val="BodyText"/>
              <w:rPr>
                <w:del w:id="7651" w:author="Georg Birgisson" w:date="2021-10-06T14:24:00Z"/>
                <w:rFonts w:eastAsia="Times New Roman"/>
                <w:color w:val="000000"/>
                <w:lang w:eastAsia="is-IS"/>
              </w:rPr>
              <w:pPrChange w:id="7652" w:author="Georg Birgisson" w:date="2021-10-06T14:25:00Z">
                <w:pPr/>
              </w:pPrChange>
            </w:pPr>
            <w:del w:id="7653" w:author="Georg Birgisson" w:date="2021-10-06T14:24:00Z">
              <w:r w:rsidRPr="00400D35" w:rsidDel="00EC7212">
                <w:rPr>
                  <w:rFonts w:eastAsia="Times New Roman"/>
                  <w:color w:val="000000"/>
                  <w:lang w:eastAsia="is-IS"/>
                </w:rPr>
                <w:delText>cac:PayeeParty</w:delText>
              </w:r>
            </w:del>
          </w:p>
        </w:tc>
        <w:tc>
          <w:tcPr>
            <w:tcW w:w="2954" w:type="dxa"/>
            <w:tcBorders>
              <w:top w:val="nil"/>
              <w:left w:val="nil"/>
              <w:bottom w:val="single" w:sz="4" w:space="0" w:color="auto"/>
              <w:right w:val="single" w:sz="4" w:space="0" w:color="auto"/>
            </w:tcBorders>
            <w:shd w:val="clear" w:color="auto" w:fill="auto"/>
            <w:noWrap/>
            <w:hideMark/>
          </w:tcPr>
          <w:p w14:paraId="5661ADB8" w14:textId="781507B4" w:rsidR="00400D35" w:rsidRPr="00400D35" w:rsidDel="00EC7212" w:rsidRDefault="00400D35">
            <w:pPr>
              <w:pStyle w:val="BodyText"/>
              <w:rPr>
                <w:del w:id="7654" w:author="Georg Birgisson" w:date="2021-10-06T14:24:00Z"/>
                <w:rFonts w:eastAsia="Times New Roman"/>
                <w:color w:val="000000"/>
                <w:lang w:eastAsia="is-IS"/>
              </w:rPr>
              <w:pPrChange w:id="7655" w:author="Georg Birgisson" w:date="2021-10-06T14:25:00Z">
                <w:pPr/>
              </w:pPrChange>
            </w:pPr>
            <w:del w:id="7656" w:author="Georg Birgisson" w:date="2021-10-06T14:24:00Z">
              <w:r w:rsidRPr="00400D35" w:rsidDel="00EC7212">
                <w:rPr>
                  <w:rFonts w:eastAsia="Times New Roman"/>
                  <w:color w:val="000000"/>
                  <w:lang w:eastAsia="is-IS"/>
                </w:rPr>
                <w:delText> </w:delText>
              </w:r>
            </w:del>
          </w:p>
        </w:tc>
      </w:tr>
      <w:tr w:rsidR="0015709A" w:rsidRPr="00400D35" w:rsidDel="00EC7212" w14:paraId="206B02D3" w14:textId="0FBBFE25" w:rsidTr="0015709A">
        <w:trPr>
          <w:trHeight w:val="300"/>
          <w:del w:id="765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F5E6D2B" w14:textId="00B977FE" w:rsidR="00400D35" w:rsidRPr="00400D35" w:rsidDel="00EC7212" w:rsidRDefault="00400D35">
            <w:pPr>
              <w:pStyle w:val="BodyText"/>
              <w:rPr>
                <w:del w:id="7658" w:author="Georg Birgisson" w:date="2021-10-06T14:24:00Z"/>
                <w:rFonts w:eastAsia="Times New Roman"/>
                <w:color w:val="000000"/>
                <w:lang w:eastAsia="is-IS"/>
              </w:rPr>
              <w:pPrChange w:id="7659" w:author="Georg Birgisson" w:date="2021-10-06T14:25:00Z">
                <w:pPr>
                  <w:jc w:val="right"/>
                </w:pPr>
              </w:pPrChange>
            </w:pPr>
            <w:del w:id="7660" w:author="Georg Birgisson" w:date="2021-10-06T14:24:00Z">
              <w:r w:rsidRPr="00400D35" w:rsidDel="00EC7212">
                <w:rPr>
                  <w:rFonts w:eastAsia="Times New Roman"/>
                  <w:color w:val="000000"/>
                  <w:lang w:eastAsia="is-IS"/>
                </w:rPr>
                <w:delText>127</w:delText>
              </w:r>
            </w:del>
          </w:p>
        </w:tc>
        <w:tc>
          <w:tcPr>
            <w:tcW w:w="915" w:type="dxa"/>
            <w:tcBorders>
              <w:top w:val="nil"/>
              <w:left w:val="nil"/>
              <w:bottom w:val="single" w:sz="4" w:space="0" w:color="auto"/>
              <w:right w:val="single" w:sz="4" w:space="0" w:color="auto"/>
            </w:tcBorders>
            <w:shd w:val="clear" w:color="auto" w:fill="auto"/>
            <w:noWrap/>
            <w:hideMark/>
          </w:tcPr>
          <w:p w14:paraId="648F06A0" w14:textId="4BF1E9D6" w:rsidR="00400D35" w:rsidRPr="00400D35" w:rsidDel="00EC7212" w:rsidRDefault="00400D35">
            <w:pPr>
              <w:pStyle w:val="BodyText"/>
              <w:rPr>
                <w:del w:id="7661" w:author="Georg Birgisson" w:date="2021-10-06T14:24:00Z"/>
                <w:rFonts w:eastAsia="Times New Roman"/>
                <w:color w:val="000000"/>
                <w:lang w:eastAsia="is-IS"/>
              </w:rPr>
              <w:pPrChange w:id="7662" w:author="Georg Birgisson" w:date="2021-10-06T14:25:00Z">
                <w:pPr/>
              </w:pPrChange>
            </w:pPr>
            <w:del w:id="7663" w:author="Georg Birgisson" w:date="2021-10-06T14:24:00Z">
              <w:r w:rsidRPr="00400D35" w:rsidDel="00EC7212">
                <w:rPr>
                  <w:rFonts w:eastAsia="Times New Roman"/>
                  <w:color w:val="000000"/>
                  <w:lang w:eastAsia="is-IS"/>
                </w:rPr>
                <w:delText xml:space="preserve">BT-59 </w:delText>
              </w:r>
            </w:del>
          </w:p>
        </w:tc>
        <w:tc>
          <w:tcPr>
            <w:tcW w:w="660" w:type="dxa"/>
            <w:tcBorders>
              <w:top w:val="nil"/>
              <w:left w:val="nil"/>
              <w:bottom w:val="single" w:sz="4" w:space="0" w:color="auto"/>
              <w:right w:val="single" w:sz="4" w:space="0" w:color="auto"/>
            </w:tcBorders>
            <w:shd w:val="clear" w:color="auto" w:fill="auto"/>
            <w:noWrap/>
            <w:hideMark/>
          </w:tcPr>
          <w:p w14:paraId="5DFE19A4" w14:textId="39BDEE19" w:rsidR="00400D35" w:rsidRPr="00400D35" w:rsidDel="00EC7212" w:rsidRDefault="00400D35">
            <w:pPr>
              <w:pStyle w:val="BodyText"/>
              <w:rPr>
                <w:del w:id="7664" w:author="Georg Birgisson" w:date="2021-10-06T14:24:00Z"/>
                <w:rFonts w:eastAsia="Times New Roman"/>
                <w:color w:val="000000"/>
                <w:lang w:eastAsia="is-IS"/>
              </w:rPr>
              <w:pPrChange w:id="7665" w:author="Georg Birgisson" w:date="2021-10-06T14:25:00Z">
                <w:pPr>
                  <w:jc w:val="center"/>
                </w:pPr>
              </w:pPrChange>
            </w:pPr>
            <w:del w:id="7666"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782A8988" w14:textId="07ABA4C3" w:rsidR="00400D35" w:rsidRPr="00400D35" w:rsidDel="00EC7212" w:rsidRDefault="00400D35">
            <w:pPr>
              <w:pStyle w:val="BodyText"/>
              <w:rPr>
                <w:del w:id="7667" w:author="Georg Birgisson" w:date="2021-10-06T14:24:00Z"/>
                <w:rFonts w:eastAsia="Times New Roman"/>
                <w:color w:val="000000"/>
                <w:lang w:eastAsia="is-IS"/>
              </w:rPr>
              <w:pPrChange w:id="7668" w:author="Georg Birgisson" w:date="2021-10-06T14:25:00Z">
                <w:pPr>
                  <w:jc w:val="center"/>
                </w:pPr>
              </w:pPrChange>
            </w:pPr>
            <w:del w:id="7669"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12EB2843" w14:textId="4ECB7739" w:rsidR="00400D35" w:rsidRPr="00400D35" w:rsidDel="00EC7212" w:rsidRDefault="00400D35">
            <w:pPr>
              <w:pStyle w:val="BodyText"/>
              <w:rPr>
                <w:del w:id="7670" w:author="Georg Birgisson" w:date="2021-10-06T14:24:00Z"/>
                <w:rFonts w:eastAsia="Times New Roman"/>
                <w:color w:val="000000"/>
                <w:lang w:eastAsia="is-IS"/>
              </w:rPr>
              <w:pPrChange w:id="7671" w:author="Georg Birgisson" w:date="2021-10-06T14:25:00Z">
                <w:pPr/>
              </w:pPrChange>
            </w:pPr>
            <w:del w:id="7672" w:author="Georg Birgisson" w:date="2021-10-06T14:24:00Z">
              <w:r w:rsidRPr="00400D35" w:rsidDel="00EC7212">
                <w:rPr>
                  <w:rFonts w:eastAsia="Times New Roman"/>
                  <w:color w:val="000000"/>
                  <w:lang w:eastAsia="is-IS"/>
                </w:rPr>
                <w:delText>cac:PayeeParty/cac:PartyName/cbc:Name</w:delText>
              </w:r>
            </w:del>
          </w:p>
        </w:tc>
        <w:tc>
          <w:tcPr>
            <w:tcW w:w="2954" w:type="dxa"/>
            <w:tcBorders>
              <w:top w:val="nil"/>
              <w:left w:val="nil"/>
              <w:bottom w:val="single" w:sz="4" w:space="0" w:color="auto"/>
              <w:right w:val="single" w:sz="4" w:space="0" w:color="auto"/>
            </w:tcBorders>
            <w:shd w:val="clear" w:color="auto" w:fill="auto"/>
            <w:noWrap/>
            <w:hideMark/>
          </w:tcPr>
          <w:p w14:paraId="62743D92" w14:textId="7D5A6405" w:rsidR="00400D35" w:rsidRPr="00400D35" w:rsidDel="00EC7212" w:rsidRDefault="00400D35">
            <w:pPr>
              <w:pStyle w:val="BodyText"/>
              <w:rPr>
                <w:del w:id="7673" w:author="Georg Birgisson" w:date="2021-10-06T14:24:00Z"/>
                <w:rFonts w:eastAsia="Times New Roman"/>
                <w:color w:val="000000"/>
                <w:lang w:eastAsia="is-IS"/>
              </w:rPr>
              <w:pPrChange w:id="7674" w:author="Georg Birgisson" w:date="2021-10-06T14:25:00Z">
                <w:pPr/>
              </w:pPrChange>
            </w:pPr>
            <w:del w:id="7675" w:author="Georg Birgisson" w:date="2021-10-06T14:24:00Z">
              <w:r w:rsidRPr="00400D35" w:rsidDel="00EC7212">
                <w:rPr>
                  <w:rFonts w:eastAsia="Times New Roman"/>
                  <w:color w:val="000000"/>
                  <w:lang w:eastAsia="is-IS"/>
                </w:rPr>
                <w:delText> </w:delText>
              </w:r>
            </w:del>
          </w:p>
        </w:tc>
      </w:tr>
      <w:tr w:rsidR="0015709A" w:rsidRPr="00400D35" w:rsidDel="00EC7212" w14:paraId="10D1471C" w14:textId="262CE450" w:rsidTr="0015709A">
        <w:trPr>
          <w:trHeight w:val="300"/>
          <w:del w:id="767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4582B00" w14:textId="4BB50D99" w:rsidR="00400D35" w:rsidRPr="00400D35" w:rsidDel="00EC7212" w:rsidRDefault="00400D35">
            <w:pPr>
              <w:pStyle w:val="BodyText"/>
              <w:rPr>
                <w:del w:id="7677" w:author="Georg Birgisson" w:date="2021-10-06T14:24:00Z"/>
                <w:rFonts w:eastAsia="Times New Roman"/>
                <w:color w:val="000000"/>
                <w:lang w:eastAsia="is-IS"/>
              </w:rPr>
              <w:pPrChange w:id="7678" w:author="Georg Birgisson" w:date="2021-10-06T14:25:00Z">
                <w:pPr>
                  <w:jc w:val="right"/>
                </w:pPr>
              </w:pPrChange>
            </w:pPr>
            <w:del w:id="7679" w:author="Georg Birgisson" w:date="2021-10-06T14:24:00Z">
              <w:r w:rsidRPr="00400D35" w:rsidDel="00EC7212">
                <w:rPr>
                  <w:rFonts w:eastAsia="Times New Roman"/>
                  <w:color w:val="000000"/>
                  <w:lang w:eastAsia="is-IS"/>
                </w:rPr>
                <w:delText>128</w:delText>
              </w:r>
            </w:del>
          </w:p>
        </w:tc>
        <w:tc>
          <w:tcPr>
            <w:tcW w:w="915" w:type="dxa"/>
            <w:tcBorders>
              <w:top w:val="nil"/>
              <w:left w:val="nil"/>
              <w:bottom w:val="single" w:sz="4" w:space="0" w:color="auto"/>
              <w:right w:val="single" w:sz="4" w:space="0" w:color="auto"/>
            </w:tcBorders>
            <w:shd w:val="clear" w:color="auto" w:fill="auto"/>
            <w:noWrap/>
            <w:hideMark/>
          </w:tcPr>
          <w:p w14:paraId="05766A62" w14:textId="13E5523D" w:rsidR="00400D35" w:rsidRPr="00400D35" w:rsidDel="00EC7212" w:rsidRDefault="00400D35">
            <w:pPr>
              <w:pStyle w:val="BodyText"/>
              <w:rPr>
                <w:del w:id="7680" w:author="Georg Birgisson" w:date="2021-10-06T14:24:00Z"/>
                <w:rFonts w:eastAsia="Times New Roman"/>
                <w:color w:val="000000"/>
                <w:lang w:eastAsia="is-IS"/>
              </w:rPr>
              <w:pPrChange w:id="7681" w:author="Georg Birgisson" w:date="2021-10-06T14:25:00Z">
                <w:pPr/>
              </w:pPrChange>
            </w:pPr>
            <w:del w:id="7682" w:author="Georg Birgisson" w:date="2021-10-06T14:24:00Z">
              <w:r w:rsidRPr="00400D35" w:rsidDel="00EC7212">
                <w:rPr>
                  <w:rFonts w:eastAsia="Times New Roman"/>
                  <w:color w:val="000000"/>
                  <w:lang w:eastAsia="is-IS"/>
                </w:rPr>
                <w:delText xml:space="preserve">BT-60 </w:delText>
              </w:r>
            </w:del>
          </w:p>
        </w:tc>
        <w:tc>
          <w:tcPr>
            <w:tcW w:w="660" w:type="dxa"/>
            <w:tcBorders>
              <w:top w:val="nil"/>
              <w:left w:val="nil"/>
              <w:bottom w:val="single" w:sz="4" w:space="0" w:color="auto"/>
              <w:right w:val="single" w:sz="4" w:space="0" w:color="auto"/>
            </w:tcBorders>
            <w:shd w:val="clear" w:color="auto" w:fill="auto"/>
            <w:noWrap/>
            <w:hideMark/>
          </w:tcPr>
          <w:p w14:paraId="2ADBDABD" w14:textId="4CC9228A" w:rsidR="00400D35" w:rsidRPr="00400D35" w:rsidDel="00EC7212" w:rsidRDefault="00400D35">
            <w:pPr>
              <w:pStyle w:val="BodyText"/>
              <w:rPr>
                <w:del w:id="7683" w:author="Georg Birgisson" w:date="2021-10-06T14:24:00Z"/>
                <w:rFonts w:eastAsia="Times New Roman"/>
                <w:color w:val="000000"/>
                <w:lang w:eastAsia="is-IS"/>
              </w:rPr>
              <w:pPrChange w:id="7684" w:author="Georg Birgisson" w:date="2021-10-06T14:25:00Z">
                <w:pPr>
                  <w:jc w:val="center"/>
                </w:pPr>
              </w:pPrChange>
            </w:pPr>
            <w:del w:id="7685"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4F6353C9" w14:textId="160E2387" w:rsidR="00400D35" w:rsidRPr="00400D35" w:rsidDel="00EC7212" w:rsidRDefault="00400D35">
            <w:pPr>
              <w:pStyle w:val="BodyText"/>
              <w:rPr>
                <w:del w:id="7686" w:author="Georg Birgisson" w:date="2021-10-06T14:24:00Z"/>
                <w:rFonts w:eastAsia="Times New Roman"/>
                <w:color w:val="000000"/>
                <w:lang w:eastAsia="is-IS"/>
              </w:rPr>
              <w:pPrChange w:id="7687" w:author="Georg Birgisson" w:date="2021-10-06T14:25:00Z">
                <w:pPr>
                  <w:jc w:val="center"/>
                </w:pPr>
              </w:pPrChange>
            </w:pPr>
            <w:del w:id="7688"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309218AB" w14:textId="3B0A8692" w:rsidR="00400D35" w:rsidRPr="00400D35" w:rsidDel="00EC7212" w:rsidRDefault="00400D35">
            <w:pPr>
              <w:pStyle w:val="BodyText"/>
              <w:rPr>
                <w:del w:id="7689" w:author="Georg Birgisson" w:date="2021-10-06T14:24:00Z"/>
                <w:rFonts w:eastAsia="Times New Roman"/>
                <w:color w:val="000000"/>
                <w:lang w:eastAsia="is-IS"/>
              </w:rPr>
              <w:pPrChange w:id="7690" w:author="Georg Birgisson" w:date="2021-10-06T14:25:00Z">
                <w:pPr/>
              </w:pPrChange>
            </w:pPr>
            <w:del w:id="7691" w:author="Georg Birgisson" w:date="2021-10-06T14:24:00Z">
              <w:r w:rsidRPr="00400D35" w:rsidDel="00EC7212">
                <w:rPr>
                  <w:rFonts w:eastAsia="Times New Roman"/>
                  <w:color w:val="000000"/>
                  <w:lang w:eastAsia="is-IS"/>
                </w:rPr>
                <w:delText>cac:PayeeParty/cac:PartyIdentification/cbc:ID</w:delText>
              </w:r>
            </w:del>
          </w:p>
        </w:tc>
        <w:tc>
          <w:tcPr>
            <w:tcW w:w="2954" w:type="dxa"/>
            <w:tcBorders>
              <w:top w:val="nil"/>
              <w:left w:val="nil"/>
              <w:bottom w:val="single" w:sz="4" w:space="0" w:color="auto"/>
              <w:right w:val="single" w:sz="4" w:space="0" w:color="auto"/>
            </w:tcBorders>
            <w:shd w:val="clear" w:color="auto" w:fill="auto"/>
            <w:noWrap/>
            <w:hideMark/>
          </w:tcPr>
          <w:p w14:paraId="6FC91902" w14:textId="372F21B5" w:rsidR="00400D35" w:rsidRPr="00400D35" w:rsidDel="00EC7212" w:rsidRDefault="00400D35">
            <w:pPr>
              <w:pStyle w:val="BodyText"/>
              <w:rPr>
                <w:del w:id="7692" w:author="Georg Birgisson" w:date="2021-10-06T14:24:00Z"/>
                <w:rFonts w:eastAsia="Times New Roman"/>
                <w:color w:val="000000"/>
                <w:lang w:eastAsia="is-IS"/>
              </w:rPr>
              <w:pPrChange w:id="7693" w:author="Georg Birgisson" w:date="2021-10-06T14:25:00Z">
                <w:pPr/>
              </w:pPrChange>
            </w:pPr>
            <w:del w:id="7694" w:author="Georg Birgisson" w:date="2021-10-06T14:24:00Z">
              <w:r w:rsidRPr="00400D35" w:rsidDel="00EC7212">
                <w:rPr>
                  <w:rFonts w:eastAsia="Times New Roman"/>
                  <w:color w:val="000000"/>
                  <w:lang w:eastAsia="is-IS"/>
                </w:rPr>
                <w:delText> </w:delText>
              </w:r>
            </w:del>
          </w:p>
        </w:tc>
      </w:tr>
      <w:tr w:rsidR="0015709A" w:rsidRPr="00400D35" w:rsidDel="00EC7212" w14:paraId="4D0B698B" w14:textId="1C9499FC" w:rsidTr="0015709A">
        <w:trPr>
          <w:trHeight w:val="300"/>
          <w:del w:id="769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7A1A782" w14:textId="597B74E5" w:rsidR="00400D35" w:rsidRPr="00400D35" w:rsidDel="00EC7212" w:rsidRDefault="00400D35">
            <w:pPr>
              <w:pStyle w:val="BodyText"/>
              <w:rPr>
                <w:del w:id="7696" w:author="Georg Birgisson" w:date="2021-10-06T14:24:00Z"/>
                <w:rFonts w:eastAsia="Times New Roman"/>
                <w:color w:val="000000"/>
                <w:lang w:eastAsia="is-IS"/>
              </w:rPr>
              <w:pPrChange w:id="7697" w:author="Georg Birgisson" w:date="2021-10-06T14:25:00Z">
                <w:pPr>
                  <w:jc w:val="right"/>
                </w:pPr>
              </w:pPrChange>
            </w:pPr>
            <w:del w:id="7698" w:author="Georg Birgisson" w:date="2021-10-06T14:24:00Z">
              <w:r w:rsidRPr="00400D35" w:rsidDel="00EC7212">
                <w:rPr>
                  <w:rFonts w:eastAsia="Times New Roman"/>
                  <w:color w:val="000000"/>
                  <w:lang w:eastAsia="is-IS"/>
                </w:rPr>
                <w:delText>129</w:delText>
              </w:r>
            </w:del>
          </w:p>
        </w:tc>
        <w:tc>
          <w:tcPr>
            <w:tcW w:w="915" w:type="dxa"/>
            <w:tcBorders>
              <w:top w:val="nil"/>
              <w:left w:val="nil"/>
              <w:bottom w:val="single" w:sz="4" w:space="0" w:color="auto"/>
              <w:right w:val="single" w:sz="4" w:space="0" w:color="auto"/>
            </w:tcBorders>
            <w:shd w:val="clear" w:color="auto" w:fill="auto"/>
            <w:noWrap/>
            <w:hideMark/>
          </w:tcPr>
          <w:p w14:paraId="1FA3F1C2" w14:textId="6FF382C1" w:rsidR="00400D35" w:rsidRPr="00400D35" w:rsidDel="00EC7212" w:rsidRDefault="00400D35">
            <w:pPr>
              <w:pStyle w:val="BodyText"/>
              <w:rPr>
                <w:del w:id="7699" w:author="Georg Birgisson" w:date="2021-10-06T14:24:00Z"/>
                <w:rFonts w:eastAsia="Times New Roman"/>
                <w:color w:val="000000"/>
                <w:lang w:eastAsia="is-IS"/>
              </w:rPr>
              <w:pPrChange w:id="7700" w:author="Georg Birgisson" w:date="2021-10-06T14:25:00Z">
                <w:pPr/>
              </w:pPrChange>
            </w:pPr>
            <w:del w:id="7701" w:author="Georg Birgisson" w:date="2021-10-06T14:24:00Z">
              <w:r w:rsidRPr="00400D35" w:rsidDel="00EC7212">
                <w:rPr>
                  <w:rFonts w:eastAsia="Times New Roman"/>
                  <w:color w:val="000000"/>
                  <w:lang w:eastAsia="is-IS"/>
                </w:rPr>
                <w:delText>BT-60-1</w:delText>
              </w:r>
            </w:del>
          </w:p>
        </w:tc>
        <w:tc>
          <w:tcPr>
            <w:tcW w:w="660" w:type="dxa"/>
            <w:tcBorders>
              <w:top w:val="nil"/>
              <w:left w:val="nil"/>
              <w:bottom w:val="single" w:sz="4" w:space="0" w:color="auto"/>
              <w:right w:val="single" w:sz="4" w:space="0" w:color="auto"/>
            </w:tcBorders>
            <w:shd w:val="clear" w:color="auto" w:fill="auto"/>
            <w:noWrap/>
            <w:hideMark/>
          </w:tcPr>
          <w:p w14:paraId="6F7E568C" w14:textId="5BC65759" w:rsidR="00400D35" w:rsidRPr="00400D35" w:rsidDel="00EC7212" w:rsidRDefault="00400D35">
            <w:pPr>
              <w:pStyle w:val="BodyText"/>
              <w:rPr>
                <w:del w:id="7702" w:author="Georg Birgisson" w:date="2021-10-06T14:24:00Z"/>
                <w:rFonts w:eastAsia="Times New Roman"/>
                <w:color w:val="000000"/>
                <w:lang w:eastAsia="is-IS"/>
              </w:rPr>
              <w:pPrChange w:id="7703" w:author="Georg Birgisson" w:date="2021-10-06T14:25:00Z">
                <w:pPr>
                  <w:jc w:val="center"/>
                </w:pPr>
              </w:pPrChange>
            </w:pPr>
            <w:del w:id="7704"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5CCB261A" w14:textId="3C44AD50" w:rsidR="00400D35" w:rsidRPr="00400D35" w:rsidDel="00EC7212" w:rsidRDefault="00400D35">
            <w:pPr>
              <w:pStyle w:val="BodyText"/>
              <w:rPr>
                <w:del w:id="7705" w:author="Georg Birgisson" w:date="2021-10-06T14:24:00Z"/>
                <w:rFonts w:eastAsia="Times New Roman"/>
                <w:color w:val="000000"/>
                <w:lang w:eastAsia="is-IS"/>
              </w:rPr>
              <w:pPrChange w:id="7706" w:author="Georg Birgisson" w:date="2021-10-06T14:25:00Z">
                <w:pPr>
                  <w:jc w:val="center"/>
                </w:pPr>
              </w:pPrChange>
            </w:pPr>
            <w:del w:id="7707"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7881AD5A" w14:textId="3AC94C29" w:rsidR="00400D35" w:rsidRPr="00400D35" w:rsidDel="00EC7212" w:rsidRDefault="00400D35">
            <w:pPr>
              <w:pStyle w:val="BodyText"/>
              <w:rPr>
                <w:del w:id="7708" w:author="Georg Birgisson" w:date="2021-10-06T14:24:00Z"/>
                <w:rFonts w:eastAsia="Times New Roman"/>
                <w:color w:val="000000"/>
                <w:lang w:eastAsia="is-IS"/>
              </w:rPr>
              <w:pPrChange w:id="7709" w:author="Georg Birgisson" w:date="2021-10-06T14:25:00Z">
                <w:pPr/>
              </w:pPrChange>
            </w:pPr>
            <w:del w:id="7710" w:author="Georg Birgisson" w:date="2021-10-06T14:24:00Z">
              <w:r w:rsidRPr="00400D35" w:rsidDel="00EC7212">
                <w:rPr>
                  <w:rFonts w:eastAsia="Times New Roman"/>
                  <w:color w:val="000000"/>
                  <w:lang w:eastAsia="is-IS"/>
                </w:rPr>
                <w:delText>cac:PayeeParty/cac:PartyIdentification/cbc:ID/@schemeID</w:delText>
              </w:r>
            </w:del>
          </w:p>
        </w:tc>
        <w:tc>
          <w:tcPr>
            <w:tcW w:w="2954" w:type="dxa"/>
            <w:tcBorders>
              <w:top w:val="nil"/>
              <w:left w:val="nil"/>
              <w:bottom w:val="single" w:sz="4" w:space="0" w:color="auto"/>
              <w:right w:val="single" w:sz="4" w:space="0" w:color="auto"/>
            </w:tcBorders>
            <w:shd w:val="clear" w:color="auto" w:fill="auto"/>
            <w:noWrap/>
            <w:hideMark/>
          </w:tcPr>
          <w:p w14:paraId="21E443D8" w14:textId="3B8FF41C" w:rsidR="00400D35" w:rsidRPr="00400D35" w:rsidDel="00EC7212" w:rsidRDefault="00400D35">
            <w:pPr>
              <w:pStyle w:val="BodyText"/>
              <w:rPr>
                <w:del w:id="7711" w:author="Georg Birgisson" w:date="2021-10-06T14:24:00Z"/>
                <w:rFonts w:eastAsia="Times New Roman"/>
                <w:color w:val="000000"/>
                <w:lang w:eastAsia="is-IS"/>
              </w:rPr>
              <w:pPrChange w:id="7712" w:author="Georg Birgisson" w:date="2021-10-06T14:25:00Z">
                <w:pPr/>
              </w:pPrChange>
            </w:pPr>
            <w:del w:id="7713" w:author="Georg Birgisson" w:date="2021-10-06T14:24:00Z">
              <w:r w:rsidRPr="00400D35" w:rsidDel="00EC7212">
                <w:rPr>
                  <w:rFonts w:eastAsia="Times New Roman"/>
                  <w:color w:val="000000"/>
                  <w:lang w:eastAsia="is-IS"/>
                </w:rPr>
                <w:delText> </w:delText>
              </w:r>
            </w:del>
          </w:p>
        </w:tc>
      </w:tr>
      <w:tr w:rsidR="0015709A" w:rsidRPr="00400D35" w:rsidDel="00EC7212" w14:paraId="44BFDEA4" w14:textId="3FBA8A12" w:rsidTr="0015709A">
        <w:trPr>
          <w:trHeight w:val="300"/>
          <w:del w:id="771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9DCDC8D" w14:textId="48E45A60" w:rsidR="00400D35" w:rsidRPr="00400D35" w:rsidDel="00EC7212" w:rsidRDefault="00400D35">
            <w:pPr>
              <w:pStyle w:val="BodyText"/>
              <w:rPr>
                <w:del w:id="7715" w:author="Georg Birgisson" w:date="2021-10-06T14:24:00Z"/>
                <w:rFonts w:eastAsia="Times New Roman"/>
                <w:color w:val="000000"/>
                <w:lang w:eastAsia="is-IS"/>
              </w:rPr>
              <w:pPrChange w:id="7716" w:author="Georg Birgisson" w:date="2021-10-06T14:25:00Z">
                <w:pPr>
                  <w:jc w:val="right"/>
                </w:pPr>
              </w:pPrChange>
            </w:pPr>
            <w:del w:id="7717" w:author="Georg Birgisson" w:date="2021-10-06T14:24:00Z">
              <w:r w:rsidRPr="00400D35" w:rsidDel="00EC7212">
                <w:rPr>
                  <w:rFonts w:eastAsia="Times New Roman"/>
                  <w:color w:val="000000"/>
                  <w:lang w:eastAsia="is-IS"/>
                </w:rPr>
                <w:delText>130</w:delText>
              </w:r>
            </w:del>
          </w:p>
        </w:tc>
        <w:tc>
          <w:tcPr>
            <w:tcW w:w="915" w:type="dxa"/>
            <w:tcBorders>
              <w:top w:val="nil"/>
              <w:left w:val="nil"/>
              <w:bottom w:val="single" w:sz="4" w:space="0" w:color="auto"/>
              <w:right w:val="single" w:sz="4" w:space="0" w:color="auto"/>
            </w:tcBorders>
            <w:shd w:val="clear" w:color="auto" w:fill="auto"/>
            <w:noWrap/>
            <w:hideMark/>
          </w:tcPr>
          <w:p w14:paraId="3905EC02" w14:textId="75B1DFA9" w:rsidR="00400D35" w:rsidRPr="00400D35" w:rsidDel="00EC7212" w:rsidRDefault="00400D35">
            <w:pPr>
              <w:pStyle w:val="BodyText"/>
              <w:rPr>
                <w:del w:id="7718" w:author="Georg Birgisson" w:date="2021-10-06T14:24:00Z"/>
                <w:rFonts w:eastAsia="Times New Roman"/>
                <w:color w:val="000000"/>
                <w:lang w:eastAsia="is-IS"/>
              </w:rPr>
              <w:pPrChange w:id="7719" w:author="Georg Birgisson" w:date="2021-10-06T14:25:00Z">
                <w:pPr/>
              </w:pPrChange>
            </w:pPr>
            <w:del w:id="7720" w:author="Georg Birgisson" w:date="2021-10-06T14:24:00Z">
              <w:r w:rsidRPr="00400D35" w:rsidDel="00EC7212">
                <w:rPr>
                  <w:rFonts w:eastAsia="Times New Roman"/>
                  <w:color w:val="000000"/>
                  <w:lang w:eastAsia="is-IS"/>
                </w:rPr>
                <w:delText xml:space="preserve">BT-61 </w:delText>
              </w:r>
            </w:del>
          </w:p>
        </w:tc>
        <w:tc>
          <w:tcPr>
            <w:tcW w:w="660" w:type="dxa"/>
            <w:tcBorders>
              <w:top w:val="nil"/>
              <w:left w:val="nil"/>
              <w:bottom w:val="single" w:sz="4" w:space="0" w:color="auto"/>
              <w:right w:val="single" w:sz="4" w:space="0" w:color="auto"/>
            </w:tcBorders>
            <w:shd w:val="clear" w:color="auto" w:fill="auto"/>
            <w:noWrap/>
            <w:hideMark/>
          </w:tcPr>
          <w:p w14:paraId="333BD9F3" w14:textId="4117DB13" w:rsidR="00400D35" w:rsidRPr="00400D35" w:rsidDel="00EC7212" w:rsidRDefault="00400D35">
            <w:pPr>
              <w:pStyle w:val="BodyText"/>
              <w:rPr>
                <w:del w:id="7721" w:author="Georg Birgisson" w:date="2021-10-06T14:24:00Z"/>
                <w:rFonts w:eastAsia="Times New Roman"/>
                <w:color w:val="000000"/>
                <w:lang w:eastAsia="is-IS"/>
              </w:rPr>
              <w:pPrChange w:id="7722" w:author="Georg Birgisson" w:date="2021-10-06T14:25:00Z">
                <w:pPr>
                  <w:jc w:val="center"/>
                </w:pPr>
              </w:pPrChange>
            </w:pPr>
            <w:del w:id="7723"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1A251539" w14:textId="60FDCFD7" w:rsidR="00400D35" w:rsidRPr="00400D35" w:rsidDel="00EC7212" w:rsidRDefault="00400D35">
            <w:pPr>
              <w:pStyle w:val="BodyText"/>
              <w:rPr>
                <w:del w:id="7724" w:author="Georg Birgisson" w:date="2021-10-06T14:24:00Z"/>
                <w:rFonts w:eastAsia="Times New Roman"/>
                <w:color w:val="000000"/>
                <w:lang w:eastAsia="is-IS"/>
              </w:rPr>
              <w:pPrChange w:id="7725" w:author="Georg Birgisson" w:date="2021-10-06T14:25:00Z">
                <w:pPr>
                  <w:jc w:val="center"/>
                </w:pPr>
              </w:pPrChange>
            </w:pPr>
            <w:del w:id="7726"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1BABEC4C" w14:textId="2989378A" w:rsidR="00400D35" w:rsidRPr="00400D35" w:rsidDel="00EC7212" w:rsidRDefault="00400D35">
            <w:pPr>
              <w:pStyle w:val="BodyText"/>
              <w:rPr>
                <w:del w:id="7727" w:author="Georg Birgisson" w:date="2021-10-06T14:24:00Z"/>
                <w:rFonts w:eastAsia="Times New Roman"/>
                <w:color w:val="000000"/>
                <w:lang w:eastAsia="is-IS"/>
              </w:rPr>
              <w:pPrChange w:id="7728" w:author="Georg Birgisson" w:date="2021-10-06T14:25:00Z">
                <w:pPr/>
              </w:pPrChange>
            </w:pPr>
            <w:del w:id="7729" w:author="Georg Birgisson" w:date="2021-10-06T14:24:00Z">
              <w:r w:rsidRPr="00400D35" w:rsidDel="00EC7212">
                <w:rPr>
                  <w:rFonts w:eastAsia="Times New Roman"/>
                  <w:color w:val="000000"/>
                  <w:lang w:eastAsia="is-IS"/>
                </w:rPr>
                <w:delText>cac:PayeeParty/cac:PartyLegalEntity/cbc:CompanyID</w:delText>
              </w:r>
            </w:del>
          </w:p>
        </w:tc>
        <w:tc>
          <w:tcPr>
            <w:tcW w:w="2954" w:type="dxa"/>
            <w:tcBorders>
              <w:top w:val="nil"/>
              <w:left w:val="nil"/>
              <w:bottom w:val="single" w:sz="4" w:space="0" w:color="auto"/>
              <w:right w:val="single" w:sz="4" w:space="0" w:color="auto"/>
            </w:tcBorders>
            <w:shd w:val="clear" w:color="auto" w:fill="auto"/>
            <w:noWrap/>
            <w:hideMark/>
          </w:tcPr>
          <w:p w14:paraId="2D94E91E" w14:textId="6065E2CC" w:rsidR="00400D35" w:rsidRPr="00400D35" w:rsidDel="00EC7212" w:rsidRDefault="00400D35">
            <w:pPr>
              <w:pStyle w:val="BodyText"/>
              <w:rPr>
                <w:del w:id="7730" w:author="Georg Birgisson" w:date="2021-10-06T14:24:00Z"/>
                <w:rFonts w:eastAsia="Times New Roman"/>
                <w:color w:val="000000"/>
                <w:lang w:eastAsia="is-IS"/>
              </w:rPr>
              <w:pPrChange w:id="7731" w:author="Georg Birgisson" w:date="2021-10-06T14:25:00Z">
                <w:pPr/>
              </w:pPrChange>
            </w:pPr>
            <w:del w:id="7732" w:author="Georg Birgisson" w:date="2021-10-06T14:24:00Z">
              <w:r w:rsidRPr="00400D35" w:rsidDel="00EC7212">
                <w:rPr>
                  <w:rFonts w:eastAsia="Times New Roman"/>
                  <w:color w:val="000000"/>
                  <w:lang w:eastAsia="is-IS"/>
                </w:rPr>
                <w:delText> </w:delText>
              </w:r>
            </w:del>
          </w:p>
        </w:tc>
      </w:tr>
      <w:tr w:rsidR="0015709A" w:rsidRPr="00400D35" w:rsidDel="00EC7212" w14:paraId="3213FDD3" w14:textId="683F865E" w:rsidTr="0015709A">
        <w:trPr>
          <w:trHeight w:val="300"/>
          <w:del w:id="773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FCD2301" w14:textId="7499DFA6" w:rsidR="00400D35" w:rsidRPr="00400D35" w:rsidDel="00EC7212" w:rsidRDefault="00400D35">
            <w:pPr>
              <w:pStyle w:val="BodyText"/>
              <w:rPr>
                <w:del w:id="7734" w:author="Georg Birgisson" w:date="2021-10-06T14:24:00Z"/>
                <w:rFonts w:eastAsia="Times New Roman"/>
                <w:color w:val="000000"/>
                <w:lang w:eastAsia="is-IS"/>
              </w:rPr>
              <w:pPrChange w:id="7735" w:author="Georg Birgisson" w:date="2021-10-06T14:25:00Z">
                <w:pPr>
                  <w:jc w:val="right"/>
                </w:pPr>
              </w:pPrChange>
            </w:pPr>
            <w:del w:id="7736" w:author="Georg Birgisson" w:date="2021-10-06T14:24:00Z">
              <w:r w:rsidRPr="00400D35" w:rsidDel="00EC7212">
                <w:rPr>
                  <w:rFonts w:eastAsia="Times New Roman"/>
                  <w:color w:val="000000"/>
                  <w:lang w:eastAsia="is-IS"/>
                </w:rPr>
                <w:delText>135</w:delText>
              </w:r>
            </w:del>
          </w:p>
        </w:tc>
        <w:tc>
          <w:tcPr>
            <w:tcW w:w="915" w:type="dxa"/>
            <w:tcBorders>
              <w:top w:val="nil"/>
              <w:left w:val="nil"/>
              <w:bottom w:val="single" w:sz="4" w:space="0" w:color="auto"/>
              <w:right w:val="single" w:sz="4" w:space="0" w:color="auto"/>
            </w:tcBorders>
            <w:shd w:val="clear" w:color="auto" w:fill="auto"/>
            <w:noWrap/>
            <w:hideMark/>
          </w:tcPr>
          <w:p w14:paraId="4BC4A6A5" w14:textId="1FEEB475" w:rsidR="00400D35" w:rsidRPr="00400D35" w:rsidDel="00EC7212" w:rsidRDefault="00400D35">
            <w:pPr>
              <w:pStyle w:val="BodyText"/>
              <w:rPr>
                <w:del w:id="7737" w:author="Georg Birgisson" w:date="2021-10-06T14:24:00Z"/>
                <w:rFonts w:eastAsia="Times New Roman"/>
                <w:color w:val="000000"/>
                <w:lang w:eastAsia="is-IS"/>
              </w:rPr>
              <w:pPrChange w:id="7738" w:author="Georg Birgisson" w:date="2021-10-06T14:25:00Z">
                <w:pPr/>
              </w:pPrChange>
            </w:pPr>
            <w:del w:id="7739" w:author="Georg Birgisson" w:date="2021-10-06T14:24:00Z">
              <w:r w:rsidRPr="00400D35" w:rsidDel="00EC7212">
                <w:rPr>
                  <w:rFonts w:eastAsia="Times New Roman"/>
                  <w:color w:val="000000"/>
                  <w:lang w:eastAsia="is-IS"/>
                </w:rPr>
                <w:delText>BT-61-1</w:delText>
              </w:r>
            </w:del>
          </w:p>
        </w:tc>
        <w:tc>
          <w:tcPr>
            <w:tcW w:w="660" w:type="dxa"/>
            <w:tcBorders>
              <w:top w:val="nil"/>
              <w:left w:val="nil"/>
              <w:bottom w:val="single" w:sz="4" w:space="0" w:color="auto"/>
              <w:right w:val="single" w:sz="4" w:space="0" w:color="auto"/>
            </w:tcBorders>
            <w:shd w:val="clear" w:color="auto" w:fill="auto"/>
            <w:noWrap/>
            <w:hideMark/>
          </w:tcPr>
          <w:p w14:paraId="5239D425" w14:textId="0CDA3F5E" w:rsidR="00400D35" w:rsidRPr="00400D35" w:rsidDel="00EC7212" w:rsidRDefault="00400D35">
            <w:pPr>
              <w:pStyle w:val="BodyText"/>
              <w:rPr>
                <w:del w:id="7740" w:author="Georg Birgisson" w:date="2021-10-06T14:24:00Z"/>
                <w:rFonts w:eastAsia="Times New Roman"/>
                <w:color w:val="000000"/>
                <w:lang w:eastAsia="is-IS"/>
              </w:rPr>
              <w:pPrChange w:id="7741" w:author="Georg Birgisson" w:date="2021-10-06T14:25:00Z">
                <w:pPr>
                  <w:jc w:val="center"/>
                </w:pPr>
              </w:pPrChange>
            </w:pPr>
            <w:del w:id="7742"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0F8C5EDE" w14:textId="246F4080" w:rsidR="00400D35" w:rsidRPr="00400D35" w:rsidDel="00EC7212" w:rsidRDefault="00400D35">
            <w:pPr>
              <w:pStyle w:val="BodyText"/>
              <w:rPr>
                <w:del w:id="7743" w:author="Georg Birgisson" w:date="2021-10-06T14:24:00Z"/>
                <w:rFonts w:eastAsia="Times New Roman"/>
                <w:color w:val="000000"/>
                <w:lang w:eastAsia="is-IS"/>
              </w:rPr>
              <w:pPrChange w:id="7744" w:author="Georg Birgisson" w:date="2021-10-06T14:25:00Z">
                <w:pPr>
                  <w:jc w:val="center"/>
                </w:pPr>
              </w:pPrChange>
            </w:pPr>
            <w:del w:id="7745"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172032CF" w14:textId="31AEC3FF" w:rsidR="00400D35" w:rsidRPr="00400D35" w:rsidDel="00EC7212" w:rsidRDefault="00400D35">
            <w:pPr>
              <w:pStyle w:val="BodyText"/>
              <w:rPr>
                <w:del w:id="7746" w:author="Georg Birgisson" w:date="2021-10-06T14:24:00Z"/>
                <w:rFonts w:eastAsia="Times New Roman"/>
                <w:color w:val="000000"/>
                <w:lang w:eastAsia="is-IS"/>
              </w:rPr>
              <w:pPrChange w:id="7747" w:author="Georg Birgisson" w:date="2021-10-06T14:25:00Z">
                <w:pPr/>
              </w:pPrChange>
            </w:pPr>
            <w:del w:id="7748" w:author="Georg Birgisson" w:date="2021-10-06T14:24:00Z">
              <w:r w:rsidRPr="00400D35" w:rsidDel="00EC7212">
                <w:rPr>
                  <w:rFonts w:eastAsia="Times New Roman"/>
                  <w:color w:val="000000"/>
                  <w:lang w:eastAsia="is-IS"/>
                </w:rPr>
                <w:delText>cac:PayeeParty/cac:PartyLegalEntity/cbc:CompanyID/@schemeID</w:delText>
              </w:r>
            </w:del>
          </w:p>
        </w:tc>
        <w:tc>
          <w:tcPr>
            <w:tcW w:w="2954" w:type="dxa"/>
            <w:tcBorders>
              <w:top w:val="nil"/>
              <w:left w:val="nil"/>
              <w:bottom w:val="single" w:sz="4" w:space="0" w:color="auto"/>
              <w:right w:val="single" w:sz="4" w:space="0" w:color="auto"/>
            </w:tcBorders>
            <w:shd w:val="clear" w:color="auto" w:fill="auto"/>
            <w:noWrap/>
            <w:hideMark/>
          </w:tcPr>
          <w:p w14:paraId="4949DF9A" w14:textId="172E5A01" w:rsidR="00400D35" w:rsidRPr="00400D35" w:rsidDel="00EC7212" w:rsidRDefault="00400D35">
            <w:pPr>
              <w:pStyle w:val="BodyText"/>
              <w:rPr>
                <w:del w:id="7749" w:author="Georg Birgisson" w:date="2021-10-06T14:24:00Z"/>
                <w:rFonts w:eastAsia="Times New Roman"/>
                <w:color w:val="000000"/>
                <w:lang w:eastAsia="is-IS"/>
              </w:rPr>
              <w:pPrChange w:id="7750" w:author="Georg Birgisson" w:date="2021-10-06T14:25:00Z">
                <w:pPr/>
              </w:pPrChange>
            </w:pPr>
            <w:del w:id="7751" w:author="Georg Birgisson" w:date="2021-10-06T14:24:00Z">
              <w:r w:rsidRPr="00400D35" w:rsidDel="00EC7212">
                <w:rPr>
                  <w:rFonts w:eastAsia="Times New Roman"/>
                  <w:color w:val="000000"/>
                  <w:lang w:eastAsia="is-IS"/>
                </w:rPr>
                <w:delText> </w:delText>
              </w:r>
            </w:del>
          </w:p>
        </w:tc>
      </w:tr>
      <w:tr w:rsidR="0015709A" w:rsidRPr="00400D35" w:rsidDel="00EC7212" w14:paraId="37087D84" w14:textId="4B3E27E9" w:rsidTr="0015709A">
        <w:trPr>
          <w:trHeight w:val="300"/>
          <w:del w:id="775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3FD4A30" w14:textId="304BE1AA" w:rsidR="00400D35" w:rsidRPr="00400D35" w:rsidDel="00EC7212" w:rsidRDefault="00400D35">
            <w:pPr>
              <w:pStyle w:val="BodyText"/>
              <w:rPr>
                <w:del w:id="7753" w:author="Georg Birgisson" w:date="2021-10-06T14:24:00Z"/>
                <w:rFonts w:eastAsia="Times New Roman"/>
                <w:color w:val="000000"/>
                <w:lang w:eastAsia="is-IS"/>
              </w:rPr>
              <w:pPrChange w:id="7754" w:author="Georg Birgisson" w:date="2021-10-06T14:25:00Z">
                <w:pPr>
                  <w:jc w:val="right"/>
                </w:pPr>
              </w:pPrChange>
            </w:pPr>
            <w:del w:id="7755" w:author="Georg Birgisson" w:date="2021-10-06T14:24:00Z">
              <w:r w:rsidRPr="00400D35" w:rsidDel="00EC7212">
                <w:rPr>
                  <w:rFonts w:eastAsia="Times New Roman"/>
                  <w:color w:val="000000"/>
                  <w:lang w:eastAsia="is-IS"/>
                </w:rPr>
                <w:delText>136</w:delText>
              </w:r>
            </w:del>
          </w:p>
        </w:tc>
        <w:tc>
          <w:tcPr>
            <w:tcW w:w="915" w:type="dxa"/>
            <w:tcBorders>
              <w:top w:val="nil"/>
              <w:left w:val="nil"/>
              <w:bottom w:val="single" w:sz="4" w:space="0" w:color="auto"/>
              <w:right w:val="single" w:sz="4" w:space="0" w:color="auto"/>
            </w:tcBorders>
            <w:shd w:val="clear" w:color="auto" w:fill="auto"/>
            <w:noWrap/>
            <w:hideMark/>
          </w:tcPr>
          <w:p w14:paraId="6713F8AA" w14:textId="77FB9049" w:rsidR="00400D35" w:rsidRPr="00400D35" w:rsidDel="00EC7212" w:rsidRDefault="00400D35">
            <w:pPr>
              <w:pStyle w:val="BodyText"/>
              <w:rPr>
                <w:del w:id="7756" w:author="Georg Birgisson" w:date="2021-10-06T14:24:00Z"/>
                <w:rFonts w:eastAsia="Times New Roman"/>
                <w:color w:val="000000"/>
                <w:lang w:eastAsia="is-IS"/>
              </w:rPr>
              <w:pPrChange w:id="7757" w:author="Georg Birgisson" w:date="2021-10-06T14:25:00Z">
                <w:pPr/>
              </w:pPrChange>
            </w:pPr>
            <w:del w:id="7758" w:author="Georg Birgisson" w:date="2021-10-06T14:24:00Z">
              <w:r w:rsidRPr="00400D35" w:rsidDel="00EC7212">
                <w:rPr>
                  <w:rFonts w:eastAsia="Times New Roman"/>
                  <w:color w:val="000000"/>
                  <w:lang w:eastAsia="is-IS"/>
                </w:rPr>
                <w:delText xml:space="preserve">BG-11 </w:delText>
              </w:r>
            </w:del>
          </w:p>
        </w:tc>
        <w:tc>
          <w:tcPr>
            <w:tcW w:w="660" w:type="dxa"/>
            <w:tcBorders>
              <w:top w:val="nil"/>
              <w:left w:val="nil"/>
              <w:bottom w:val="single" w:sz="4" w:space="0" w:color="auto"/>
              <w:right w:val="single" w:sz="4" w:space="0" w:color="auto"/>
            </w:tcBorders>
            <w:shd w:val="clear" w:color="auto" w:fill="auto"/>
            <w:noWrap/>
            <w:hideMark/>
          </w:tcPr>
          <w:p w14:paraId="04377AD0" w14:textId="5D6E950A" w:rsidR="00400D35" w:rsidRPr="00400D35" w:rsidDel="00EC7212" w:rsidRDefault="00400D35">
            <w:pPr>
              <w:pStyle w:val="BodyText"/>
              <w:rPr>
                <w:del w:id="7759" w:author="Georg Birgisson" w:date="2021-10-06T14:24:00Z"/>
                <w:rFonts w:eastAsia="Times New Roman"/>
                <w:color w:val="000000"/>
                <w:lang w:eastAsia="is-IS"/>
              </w:rPr>
              <w:pPrChange w:id="7760" w:author="Georg Birgisson" w:date="2021-10-06T14:25:00Z">
                <w:pPr>
                  <w:jc w:val="center"/>
                </w:pPr>
              </w:pPrChange>
            </w:pPr>
            <w:del w:id="7761"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5F6F2400" w14:textId="3E87014A" w:rsidR="00400D35" w:rsidRPr="00400D35" w:rsidDel="00EC7212" w:rsidRDefault="00400D35">
            <w:pPr>
              <w:pStyle w:val="BodyText"/>
              <w:rPr>
                <w:del w:id="7762" w:author="Georg Birgisson" w:date="2021-10-06T14:24:00Z"/>
                <w:rFonts w:eastAsia="Times New Roman"/>
                <w:color w:val="000000"/>
                <w:lang w:eastAsia="is-IS"/>
              </w:rPr>
              <w:pPrChange w:id="7763" w:author="Georg Birgisson" w:date="2021-10-06T14:25:00Z">
                <w:pPr>
                  <w:jc w:val="center"/>
                </w:pPr>
              </w:pPrChange>
            </w:pPr>
            <w:del w:id="7764"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45C4F4CF" w14:textId="021810D1" w:rsidR="00400D35" w:rsidRPr="00400D35" w:rsidDel="00EC7212" w:rsidRDefault="00400D35">
            <w:pPr>
              <w:pStyle w:val="BodyText"/>
              <w:rPr>
                <w:del w:id="7765" w:author="Georg Birgisson" w:date="2021-10-06T14:24:00Z"/>
                <w:rFonts w:eastAsia="Times New Roman"/>
                <w:color w:val="000000"/>
                <w:lang w:eastAsia="is-IS"/>
              </w:rPr>
              <w:pPrChange w:id="7766" w:author="Georg Birgisson" w:date="2021-10-06T14:25:00Z">
                <w:pPr/>
              </w:pPrChange>
            </w:pPr>
            <w:del w:id="7767" w:author="Georg Birgisson" w:date="2021-10-06T14:24:00Z">
              <w:r w:rsidRPr="00400D35" w:rsidDel="00EC7212">
                <w:rPr>
                  <w:rFonts w:eastAsia="Times New Roman"/>
                  <w:color w:val="000000"/>
                  <w:lang w:eastAsia="is-IS"/>
                </w:rPr>
                <w:delText>cac:TaxRepresentativeParty</w:delText>
              </w:r>
            </w:del>
          </w:p>
        </w:tc>
        <w:tc>
          <w:tcPr>
            <w:tcW w:w="2954" w:type="dxa"/>
            <w:tcBorders>
              <w:top w:val="nil"/>
              <w:left w:val="nil"/>
              <w:bottom w:val="single" w:sz="4" w:space="0" w:color="auto"/>
              <w:right w:val="single" w:sz="4" w:space="0" w:color="auto"/>
            </w:tcBorders>
            <w:shd w:val="clear" w:color="auto" w:fill="auto"/>
            <w:noWrap/>
            <w:hideMark/>
          </w:tcPr>
          <w:p w14:paraId="2FF076C0" w14:textId="59FFF3F0" w:rsidR="00400D35" w:rsidRPr="00400D35" w:rsidDel="00EC7212" w:rsidRDefault="00400D35">
            <w:pPr>
              <w:pStyle w:val="BodyText"/>
              <w:rPr>
                <w:del w:id="7768" w:author="Georg Birgisson" w:date="2021-10-06T14:24:00Z"/>
                <w:rFonts w:eastAsia="Times New Roman"/>
                <w:color w:val="000000"/>
                <w:lang w:eastAsia="is-IS"/>
              </w:rPr>
              <w:pPrChange w:id="7769" w:author="Georg Birgisson" w:date="2021-10-06T14:25:00Z">
                <w:pPr/>
              </w:pPrChange>
            </w:pPr>
            <w:del w:id="7770" w:author="Georg Birgisson" w:date="2021-10-06T14:24:00Z">
              <w:r w:rsidRPr="00400D35" w:rsidDel="00EC7212">
                <w:rPr>
                  <w:rFonts w:eastAsia="Times New Roman"/>
                  <w:color w:val="000000"/>
                  <w:lang w:eastAsia="is-IS"/>
                </w:rPr>
                <w:delText> </w:delText>
              </w:r>
            </w:del>
          </w:p>
        </w:tc>
      </w:tr>
      <w:tr w:rsidR="0015709A" w:rsidRPr="00400D35" w:rsidDel="00EC7212" w14:paraId="2BD466DF" w14:textId="12AFE8BE" w:rsidTr="0015709A">
        <w:trPr>
          <w:trHeight w:val="300"/>
          <w:del w:id="777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BC3FBA8" w14:textId="23DB4631" w:rsidR="00400D35" w:rsidRPr="00400D35" w:rsidDel="00EC7212" w:rsidRDefault="00400D35">
            <w:pPr>
              <w:pStyle w:val="BodyText"/>
              <w:rPr>
                <w:del w:id="7772" w:author="Georg Birgisson" w:date="2021-10-06T14:24:00Z"/>
                <w:rFonts w:eastAsia="Times New Roman"/>
                <w:color w:val="000000"/>
                <w:lang w:eastAsia="is-IS"/>
              </w:rPr>
              <w:pPrChange w:id="7773" w:author="Georg Birgisson" w:date="2021-10-06T14:25:00Z">
                <w:pPr>
                  <w:jc w:val="right"/>
                </w:pPr>
              </w:pPrChange>
            </w:pPr>
            <w:del w:id="7774" w:author="Georg Birgisson" w:date="2021-10-06T14:24:00Z">
              <w:r w:rsidRPr="00400D35" w:rsidDel="00EC7212">
                <w:rPr>
                  <w:rFonts w:eastAsia="Times New Roman"/>
                  <w:color w:val="000000"/>
                  <w:lang w:eastAsia="is-IS"/>
                </w:rPr>
                <w:delText>137</w:delText>
              </w:r>
            </w:del>
          </w:p>
        </w:tc>
        <w:tc>
          <w:tcPr>
            <w:tcW w:w="915" w:type="dxa"/>
            <w:tcBorders>
              <w:top w:val="nil"/>
              <w:left w:val="nil"/>
              <w:bottom w:val="single" w:sz="4" w:space="0" w:color="auto"/>
              <w:right w:val="single" w:sz="4" w:space="0" w:color="auto"/>
            </w:tcBorders>
            <w:shd w:val="clear" w:color="auto" w:fill="auto"/>
            <w:noWrap/>
            <w:hideMark/>
          </w:tcPr>
          <w:p w14:paraId="089A398C" w14:textId="334317A4" w:rsidR="00400D35" w:rsidRPr="00400D35" w:rsidDel="00EC7212" w:rsidRDefault="00400D35">
            <w:pPr>
              <w:pStyle w:val="BodyText"/>
              <w:rPr>
                <w:del w:id="7775" w:author="Georg Birgisson" w:date="2021-10-06T14:24:00Z"/>
                <w:rFonts w:eastAsia="Times New Roman"/>
                <w:color w:val="000000"/>
                <w:lang w:eastAsia="is-IS"/>
              </w:rPr>
              <w:pPrChange w:id="7776" w:author="Georg Birgisson" w:date="2021-10-06T14:25:00Z">
                <w:pPr/>
              </w:pPrChange>
            </w:pPr>
            <w:del w:id="7777" w:author="Georg Birgisson" w:date="2021-10-06T14:24:00Z">
              <w:r w:rsidRPr="00400D35" w:rsidDel="00EC7212">
                <w:rPr>
                  <w:rFonts w:eastAsia="Times New Roman"/>
                  <w:color w:val="000000"/>
                  <w:lang w:eastAsia="is-IS"/>
                </w:rPr>
                <w:delText xml:space="preserve">BT-62 </w:delText>
              </w:r>
            </w:del>
          </w:p>
        </w:tc>
        <w:tc>
          <w:tcPr>
            <w:tcW w:w="660" w:type="dxa"/>
            <w:tcBorders>
              <w:top w:val="nil"/>
              <w:left w:val="nil"/>
              <w:bottom w:val="single" w:sz="4" w:space="0" w:color="auto"/>
              <w:right w:val="single" w:sz="4" w:space="0" w:color="auto"/>
            </w:tcBorders>
            <w:shd w:val="clear" w:color="auto" w:fill="auto"/>
            <w:noWrap/>
            <w:hideMark/>
          </w:tcPr>
          <w:p w14:paraId="1F9E5759" w14:textId="753B31AC" w:rsidR="00400D35" w:rsidRPr="00400D35" w:rsidDel="00EC7212" w:rsidRDefault="00400D35">
            <w:pPr>
              <w:pStyle w:val="BodyText"/>
              <w:rPr>
                <w:del w:id="7778" w:author="Georg Birgisson" w:date="2021-10-06T14:24:00Z"/>
                <w:rFonts w:eastAsia="Times New Roman"/>
                <w:color w:val="000000"/>
                <w:lang w:eastAsia="is-IS"/>
              </w:rPr>
              <w:pPrChange w:id="7779" w:author="Georg Birgisson" w:date="2021-10-06T14:25:00Z">
                <w:pPr>
                  <w:jc w:val="center"/>
                </w:pPr>
              </w:pPrChange>
            </w:pPr>
            <w:del w:id="7780"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1889C09C" w14:textId="04BB15F8" w:rsidR="00400D35" w:rsidRPr="00400D35" w:rsidDel="00EC7212" w:rsidRDefault="00400D35">
            <w:pPr>
              <w:pStyle w:val="BodyText"/>
              <w:rPr>
                <w:del w:id="7781" w:author="Georg Birgisson" w:date="2021-10-06T14:24:00Z"/>
                <w:rFonts w:eastAsia="Times New Roman"/>
                <w:color w:val="000000"/>
                <w:lang w:eastAsia="is-IS"/>
              </w:rPr>
              <w:pPrChange w:id="7782" w:author="Georg Birgisson" w:date="2021-10-06T14:25:00Z">
                <w:pPr>
                  <w:jc w:val="center"/>
                </w:pPr>
              </w:pPrChange>
            </w:pPr>
            <w:del w:id="7783"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77AEDAE3" w14:textId="659A5FE1" w:rsidR="00400D35" w:rsidRPr="00400D35" w:rsidDel="00EC7212" w:rsidRDefault="00400D35">
            <w:pPr>
              <w:pStyle w:val="BodyText"/>
              <w:rPr>
                <w:del w:id="7784" w:author="Georg Birgisson" w:date="2021-10-06T14:24:00Z"/>
                <w:rFonts w:eastAsia="Times New Roman"/>
                <w:color w:val="000000"/>
                <w:lang w:eastAsia="is-IS"/>
              </w:rPr>
              <w:pPrChange w:id="7785" w:author="Georg Birgisson" w:date="2021-10-06T14:25:00Z">
                <w:pPr/>
              </w:pPrChange>
            </w:pPr>
            <w:del w:id="7786" w:author="Georg Birgisson" w:date="2021-10-06T14:24:00Z">
              <w:r w:rsidRPr="00400D35" w:rsidDel="00EC7212">
                <w:rPr>
                  <w:rFonts w:eastAsia="Times New Roman"/>
                  <w:color w:val="000000"/>
                  <w:lang w:eastAsia="is-IS"/>
                </w:rPr>
                <w:delText>cac:TaxRepresentativeParty/cac:PartyName/cbc:Name</w:delText>
              </w:r>
            </w:del>
          </w:p>
        </w:tc>
        <w:tc>
          <w:tcPr>
            <w:tcW w:w="2954" w:type="dxa"/>
            <w:tcBorders>
              <w:top w:val="nil"/>
              <w:left w:val="nil"/>
              <w:bottom w:val="single" w:sz="4" w:space="0" w:color="auto"/>
              <w:right w:val="single" w:sz="4" w:space="0" w:color="auto"/>
            </w:tcBorders>
            <w:shd w:val="clear" w:color="auto" w:fill="auto"/>
            <w:noWrap/>
            <w:hideMark/>
          </w:tcPr>
          <w:p w14:paraId="0A103BD7" w14:textId="0601EB63" w:rsidR="00400D35" w:rsidRPr="00400D35" w:rsidDel="00EC7212" w:rsidRDefault="00400D35">
            <w:pPr>
              <w:pStyle w:val="BodyText"/>
              <w:rPr>
                <w:del w:id="7787" w:author="Georg Birgisson" w:date="2021-10-06T14:24:00Z"/>
                <w:rFonts w:eastAsia="Times New Roman"/>
                <w:color w:val="000000"/>
                <w:lang w:eastAsia="is-IS"/>
              </w:rPr>
              <w:pPrChange w:id="7788" w:author="Georg Birgisson" w:date="2021-10-06T14:25:00Z">
                <w:pPr/>
              </w:pPrChange>
            </w:pPr>
            <w:del w:id="7789" w:author="Georg Birgisson" w:date="2021-10-06T14:24:00Z">
              <w:r w:rsidRPr="00400D35" w:rsidDel="00EC7212">
                <w:rPr>
                  <w:rFonts w:eastAsia="Times New Roman"/>
                  <w:color w:val="000000"/>
                  <w:lang w:eastAsia="is-IS"/>
                </w:rPr>
                <w:delText> </w:delText>
              </w:r>
            </w:del>
          </w:p>
        </w:tc>
      </w:tr>
      <w:tr w:rsidR="0015709A" w:rsidRPr="00400D35" w:rsidDel="00EC7212" w14:paraId="37DA5E05" w14:textId="746E78CC" w:rsidTr="0015709A">
        <w:trPr>
          <w:trHeight w:val="300"/>
          <w:del w:id="779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E7B4298" w14:textId="3AF62229" w:rsidR="00400D35" w:rsidRPr="00400D35" w:rsidDel="00EC7212" w:rsidRDefault="00400D35">
            <w:pPr>
              <w:pStyle w:val="BodyText"/>
              <w:rPr>
                <w:del w:id="7791" w:author="Georg Birgisson" w:date="2021-10-06T14:24:00Z"/>
                <w:rFonts w:eastAsia="Times New Roman"/>
                <w:color w:val="000000"/>
                <w:lang w:eastAsia="is-IS"/>
              </w:rPr>
              <w:pPrChange w:id="7792" w:author="Georg Birgisson" w:date="2021-10-06T14:25:00Z">
                <w:pPr>
                  <w:jc w:val="right"/>
                </w:pPr>
              </w:pPrChange>
            </w:pPr>
            <w:del w:id="7793" w:author="Georg Birgisson" w:date="2021-10-06T14:24:00Z">
              <w:r w:rsidRPr="00400D35" w:rsidDel="00EC7212">
                <w:rPr>
                  <w:rFonts w:eastAsia="Times New Roman"/>
                  <w:color w:val="000000"/>
                  <w:lang w:eastAsia="is-IS"/>
                </w:rPr>
                <w:delText>138</w:delText>
              </w:r>
            </w:del>
          </w:p>
        </w:tc>
        <w:tc>
          <w:tcPr>
            <w:tcW w:w="915" w:type="dxa"/>
            <w:tcBorders>
              <w:top w:val="nil"/>
              <w:left w:val="nil"/>
              <w:bottom w:val="single" w:sz="4" w:space="0" w:color="auto"/>
              <w:right w:val="single" w:sz="4" w:space="0" w:color="auto"/>
            </w:tcBorders>
            <w:shd w:val="clear" w:color="auto" w:fill="auto"/>
            <w:noWrap/>
            <w:hideMark/>
          </w:tcPr>
          <w:p w14:paraId="29B682EF" w14:textId="2199F2E5" w:rsidR="00400D35" w:rsidRPr="00400D35" w:rsidDel="00EC7212" w:rsidRDefault="00400D35">
            <w:pPr>
              <w:pStyle w:val="BodyText"/>
              <w:rPr>
                <w:del w:id="7794" w:author="Georg Birgisson" w:date="2021-10-06T14:24:00Z"/>
                <w:rFonts w:eastAsia="Times New Roman"/>
                <w:color w:val="000000"/>
                <w:lang w:eastAsia="is-IS"/>
              </w:rPr>
              <w:pPrChange w:id="7795" w:author="Georg Birgisson" w:date="2021-10-06T14:25:00Z">
                <w:pPr/>
              </w:pPrChange>
            </w:pPr>
            <w:del w:id="7796" w:author="Georg Birgisson" w:date="2021-10-06T14:24:00Z">
              <w:r w:rsidRPr="00400D35" w:rsidDel="00EC7212">
                <w:rPr>
                  <w:rFonts w:eastAsia="Times New Roman"/>
                  <w:color w:val="000000"/>
                  <w:lang w:eastAsia="is-IS"/>
                </w:rPr>
                <w:delText xml:space="preserve">BT-63 </w:delText>
              </w:r>
            </w:del>
          </w:p>
        </w:tc>
        <w:tc>
          <w:tcPr>
            <w:tcW w:w="660" w:type="dxa"/>
            <w:tcBorders>
              <w:top w:val="nil"/>
              <w:left w:val="nil"/>
              <w:bottom w:val="single" w:sz="4" w:space="0" w:color="auto"/>
              <w:right w:val="single" w:sz="4" w:space="0" w:color="auto"/>
            </w:tcBorders>
            <w:shd w:val="clear" w:color="auto" w:fill="auto"/>
            <w:noWrap/>
            <w:hideMark/>
          </w:tcPr>
          <w:p w14:paraId="59C9C9C3" w14:textId="0EF9D52C" w:rsidR="00400D35" w:rsidRPr="00400D35" w:rsidDel="00EC7212" w:rsidRDefault="00400D35">
            <w:pPr>
              <w:pStyle w:val="BodyText"/>
              <w:rPr>
                <w:del w:id="7797" w:author="Georg Birgisson" w:date="2021-10-06T14:24:00Z"/>
                <w:rFonts w:eastAsia="Times New Roman"/>
                <w:color w:val="000000"/>
                <w:lang w:eastAsia="is-IS"/>
              </w:rPr>
              <w:pPrChange w:id="7798" w:author="Georg Birgisson" w:date="2021-10-06T14:25:00Z">
                <w:pPr>
                  <w:jc w:val="center"/>
                </w:pPr>
              </w:pPrChange>
            </w:pPr>
            <w:del w:id="7799"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2D4E2DDC" w14:textId="70A89A23" w:rsidR="00400D35" w:rsidRPr="00400D35" w:rsidDel="00EC7212" w:rsidRDefault="00400D35">
            <w:pPr>
              <w:pStyle w:val="BodyText"/>
              <w:rPr>
                <w:del w:id="7800" w:author="Georg Birgisson" w:date="2021-10-06T14:24:00Z"/>
                <w:rFonts w:eastAsia="Times New Roman"/>
                <w:color w:val="000000"/>
                <w:lang w:eastAsia="is-IS"/>
              </w:rPr>
              <w:pPrChange w:id="7801" w:author="Georg Birgisson" w:date="2021-10-06T14:25:00Z">
                <w:pPr>
                  <w:jc w:val="center"/>
                </w:pPr>
              </w:pPrChange>
            </w:pPr>
            <w:del w:id="7802"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2B42199B" w14:textId="76B91FEA" w:rsidR="00400D35" w:rsidRPr="00400D35" w:rsidDel="00EC7212" w:rsidRDefault="00400D35">
            <w:pPr>
              <w:pStyle w:val="BodyText"/>
              <w:rPr>
                <w:del w:id="7803" w:author="Georg Birgisson" w:date="2021-10-06T14:24:00Z"/>
                <w:rFonts w:eastAsia="Times New Roman"/>
                <w:color w:val="000000"/>
                <w:lang w:eastAsia="is-IS"/>
              </w:rPr>
              <w:pPrChange w:id="7804" w:author="Georg Birgisson" w:date="2021-10-06T14:25:00Z">
                <w:pPr/>
              </w:pPrChange>
            </w:pPr>
            <w:del w:id="7805" w:author="Georg Birgisson" w:date="2021-10-06T14:24:00Z">
              <w:r w:rsidRPr="00400D35" w:rsidDel="00EC7212">
                <w:rPr>
                  <w:rFonts w:eastAsia="Times New Roman"/>
                  <w:color w:val="000000"/>
                  <w:lang w:eastAsia="is-IS"/>
                </w:rPr>
                <w:delText>cac:TaxRepresentativeParty/cac:PartyTaxScheme/cbc:CompanyID</w:delText>
              </w:r>
            </w:del>
          </w:p>
        </w:tc>
        <w:tc>
          <w:tcPr>
            <w:tcW w:w="2954" w:type="dxa"/>
            <w:tcBorders>
              <w:top w:val="nil"/>
              <w:left w:val="nil"/>
              <w:bottom w:val="single" w:sz="4" w:space="0" w:color="auto"/>
              <w:right w:val="single" w:sz="4" w:space="0" w:color="auto"/>
            </w:tcBorders>
            <w:shd w:val="clear" w:color="auto" w:fill="auto"/>
            <w:noWrap/>
            <w:hideMark/>
          </w:tcPr>
          <w:p w14:paraId="21DD0A21" w14:textId="1ED53567" w:rsidR="00400D35" w:rsidRPr="00400D35" w:rsidDel="00EC7212" w:rsidRDefault="00400D35">
            <w:pPr>
              <w:pStyle w:val="BodyText"/>
              <w:rPr>
                <w:del w:id="7806" w:author="Georg Birgisson" w:date="2021-10-06T14:24:00Z"/>
                <w:rFonts w:eastAsia="Times New Roman"/>
                <w:color w:val="000000"/>
                <w:lang w:eastAsia="is-IS"/>
              </w:rPr>
              <w:pPrChange w:id="7807" w:author="Georg Birgisson" w:date="2021-10-06T14:25:00Z">
                <w:pPr/>
              </w:pPrChange>
            </w:pPr>
            <w:del w:id="7808" w:author="Georg Birgisson" w:date="2021-10-06T14:24:00Z">
              <w:r w:rsidRPr="00400D35" w:rsidDel="00EC7212">
                <w:rPr>
                  <w:rFonts w:eastAsia="Times New Roman"/>
                  <w:color w:val="000000"/>
                  <w:lang w:eastAsia="is-IS"/>
                </w:rPr>
                <w:delText> </w:delText>
              </w:r>
            </w:del>
          </w:p>
        </w:tc>
      </w:tr>
      <w:tr w:rsidR="0015709A" w:rsidRPr="00400D35" w:rsidDel="00EC7212" w14:paraId="56D41505" w14:textId="3F38AEE1" w:rsidTr="0015709A">
        <w:trPr>
          <w:trHeight w:val="300"/>
          <w:del w:id="780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F55AAFA" w14:textId="6FD9743E" w:rsidR="00400D35" w:rsidRPr="00400D35" w:rsidDel="00EC7212" w:rsidRDefault="00400D35">
            <w:pPr>
              <w:pStyle w:val="BodyText"/>
              <w:rPr>
                <w:del w:id="7810" w:author="Georg Birgisson" w:date="2021-10-06T14:24:00Z"/>
                <w:rFonts w:eastAsia="Times New Roman"/>
                <w:color w:val="000000"/>
                <w:lang w:eastAsia="is-IS"/>
              </w:rPr>
              <w:pPrChange w:id="7811" w:author="Georg Birgisson" w:date="2021-10-06T14:25:00Z">
                <w:pPr>
                  <w:jc w:val="right"/>
                </w:pPr>
              </w:pPrChange>
            </w:pPr>
            <w:del w:id="7812" w:author="Georg Birgisson" w:date="2021-10-06T14:24:00Z">
              <w:r w:rsidRPr="00400D35" w:rsidDel="00EC7212">
                <w:rPr>
                  <w:rFonts w:eastAsia="Times New Roman"/>
                  <w:color w:val="000000"/>
                  <w:lang w:eastAsia="is-IS"/>
                </w:rPr>
                <w:delText>139</w:delText>
              </w:r>
            </w:del>
          </w:p>
        </w:tc>
        <w:tc>
          <w:tcPr>
            <w:tcW w:w="915" w:type="dxa"/>
            <w:tcBorders>
              <w:top w:val="nil"/>
              <w:left w:val="nil"/>
              <w:bottom w:val="single" w:sz="4" w:space="0" w:color="auto"/>
              <w:right w:val="single" w:sz="4" w:space="0" w:color="auto"/>
            </w:tcBorders>
            <w:shd w:val="clear" w:color="auto" w:fill="auto"/>
            <w:noWrap/>
            <w:hideMark/>
          </w:tcPr>
          <w:p w14:paraId="248D0566" w14:textId="2756217F" w:rsidR="00400D35" w:rsidRPr="00400D35" w:rsidDel="00EC7212" w:rsidRDefault="00400D35">
            <w:pPr>
              <w:pStyle w:val="BodyText"/>
              <w:rPr>
                <w:del w:id="7813" w:author="Georg Birgisson" w:date="2021-10-06T14:24:00Z"/>
                <w:rFonts w:eastAsia="Times New Roman"/>
                <w:color w:val="000000"/>
                <w:lang w:eastAsia="is-IS"/>
              </w:rPr>
              <w:pPrChange w:id="7814" w:author="Georg Birgisson" w:date="2021-10-06T14:25:00Z">
                <w:pPr/>
              </w:pPrChange>
            </w:pPr>
            <w:del w:id="7815" w:author="Georg Birgisson" w:date="2021-10-06T14:24:00Z">
              <w:r w:rsidRPr="00400D35" w:rsidDel="00EC7212">
                <w:rPr>
                  <w:rFonts w:eastAsia="Times New Roman"/>
                  <w:color w:val="000000"/>
                  <w:lang w:eastAsia="is-IS"/>
                </w:rPr>
                <w:delText xml:space="preserve">BG-12 </w:delText>
              </w:r>
            </w:del>
          </w:p>
        </w:tc>
        <w:tc>
          <w:tcPr>
            <w:tcW w:w="660" w:type="dxa"/>
            <w:tcBorders>
              <w:top w:val="nil"/>
              <w:left w:val="nil"/>
              <w:bottom w:val="single" w:sz="4" w:space="0" w:color="auto"/>
              <w:right w:val="single" w:sz="4" w:space="0" w:color="auto"/>
            </w:tcBorders>
            <w:shd w:val="clear" w:color="auto" w:fill="auto"/>
            <w:noWrap/>
            <w:hideMark/>
          </w:tcPr>
          <w:p w14:paraId="5114E5F5" w14:textId="47FC1C12" w:rsidR="00400D35" w:rsidRPr="00400D35" w:rsidDel="00EC7212" w:rsidRDefault="00400D35">
            <w:pPr>
              <w:pStyle w:val="BodyText"/>
              <w:rPr>
                <w:del w:id="7816" w:author="Georg Birgisson" w:date="2021-10-06T14:24:00Z"/>
                <w:rFonts w:eastAsia="Times New Roman"/>
                <w:color w:val="000000"/>
                <w:lang w:eastAsia="is-IS"/>
              </w:rPr>
              <w:pPrChange w:id="7817" w:author="Georg Birgisson" w:date="2021-10-06T14:25:00Z">
                <w:pPr>
                  <w:jc w:val="center"/>
                </w:pPr>
              </w:pPrChange>
            </w:pPr>
            <w:del w:id="7818"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29C6C1EB" w14:textId="49B10131" w:rsidR="00400D35" w:rsidRPr="00400D35" w:rsidDel="00EC7212" w:rsidRDefault="00400D35">
            <w:pPr>
              <w:pStyle w:val="BodyText"/>
              <w:rPr>
                <w:del w:id="7819" w:author="Georg Birgisson" w:date="2021-10-06T14:24:00Z"/>
                <w:rFonts w:eastAsia="Times New Roman"/>
                <w:color w:val="000000"/>
                <w:lang w:eastAsia="is-IS"/>
              </w:rPr>
              <w:pPrChange w:id="7820" w:author="Georg Birgisson" w:date="2021-10-06T14:25:00Z">
                <w:pPr>
                  <w:jc w:val="center"/>
                </w:pPr>
              </w:pPrChange>
            </w:pPr>
            <w:del w:id="7821"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490A2D03" w14:textId="3B078946" w:rsidR="00400D35" w:rsidRPr="00400D35" w:rsidDel="00EC7212" w:rsidRDefault="00400D35">
            <w:pPr>
              <w:pStyle w:val="BodyText"/>
              <w:rPr>
                <w:del w:id="7822" w:author="Georg Birgisson" w:date="2021-10-06T14:24:00Z"/>
                <w:rFonts w:eastAsia="Times New Roman"/>
                <w:color w:val="000000"/>
                <w:lang w:eastAsia="is-IS"/>
              </w:rPr>
              <w:pPrChange w:id="7823" w:author="Georg Birgisson" w:date="2021-10-06T14:25:00Z">
                <w:pPr/>
              </w:pPrChange>
            </w:pPr>
            <w:del w:id="7824" w:author="Georg Birgisson" w:date="2021-10-06T14:24:00Z">
              <w:r w:rsidRPr="00400D35" w:rsidDel="00EC7212">
                <w:rPr>
                  <w:rFonts w:eastAsia="Times New Roman"/>
                  <w:color w:val="000000"/>
                  <w:lang w:eastAsia="is-IS"/>
                </w:rPr>
                <w:delText>cac:TaxRepresentativeParty/cac:PostalAddress</w:delText>
              </w:r>
            </w:del>
          </w:p>
        </w:tc>
        <w:tc>
          <w:tcPr>
            <w:tcW w:w="2954" w:type="dxa"/>
            <w:tcBorders>
              <w:top w:val="nil"/>
              <w:left w:val="nil"/>
              <w:bottom w:val="single" w:sz="4" w:space="0" w:color="auto"/>
              <w:right w:val="single" w:sz="4" w:space="0" w:color="auto"/>
            </w:tcBorders>
            <w:shd w:val="clear" w:color="auto" w:fill="auto"/>
            <w:noWrap/>
            <w:hideMark/>
          </w:tcPr>
          <w:p w14:paraId="266DA15C" w14:textId="09DEB0FE" w:rsidR="00400D35" w:rsidRPr="00400D35" w:rsidDel="00EC7212" w:rsidRDefault="00400D35">
            <w:pPr>
              <w:pStyle w:val="BodyText"/>
              <w:rPr>
                <w:del w:id="7825" w:author="Georg Birgisson" w:date="2021-10-06T14:24:00Z"/>
                <w:rFonts w:eastAsia="Times New Roman"/>
                <w:color w:val="000000"/>
                <w:lang w:eastAsia="is-IS"/>
              </w:rPr>
              <w:pPrChange w:id="7826" w:author="Georg Birgisson" w:date="2021-10-06T14:25:00Z">
                <w:pPr/>
              </w:pPrChange>
            </w:pPr>
            <w:del w:id="7827" w:author="Georg Birgisson" w:date="2021-10-06T14:24:00Z">
              <w:r w:rsidRPr="00400D35" w:rsidDel="00EC7212">
                <w:rPr>
                  <w:rFonts w:eastAsia="Times New Roman"/>
                  <w:color w:val="000000"/>
                  <w:lang w:eastAsia="is-IS"/>
                </w:rPr>
                <w:delText> </w:delText>
              </w:r>
            </w:del>
          </w:p>
        </w:tc>
      </w:tr>
      <w:tr w:rsidR="0015709A" w:rsidRPr="00400D35" w:rsidDel="00EC7212" w14:paraId="509C2D70" w14:textId="53413C3E" w:rsidTr="0015709A">
        <w:trPr>
          <w:trHeight w:val="300"/>
          <w:del w:id="782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1374F6A" w14:textId="326D8BBB" w:rsidR="00400D35" w:rsidRPr="00400D35" w:rsidDel="00EC7212" w:rsidRDefault="00400D35">
            <w:pPr>
              <w:pStyle w:val="BodyText"/>
              <w:rPr>
                <w:del w:id="7829" w:author="Georg Birgisson" w:date="2021-10-06T14:24:00Z"/>
                <w:rFonts w:eastAsia="Times New Roman"/>
                <w:color w:val="000000"/>
                <w:lang w:eastAsia="is-IS"/>
              </w:rPr>
              <w:pPrChange w:id="7830" w:author="Georg Birgisson" w:date="2021-10-06T14:25:00Z">
                <w:pPr>
                  <w:jc w:val="right"/>
                </w:pPr>
              </w:pPrChange>
            </w:pPr>
            <w:del w:id="7831" w:author="Georg Birgisson" w:date="2021-10-06T14:24:00Z">
              <w:r w:rsidRPr="00400D35" w:rsidDel="00EC7212">
                <w:rPr>
                  <w:rFonts w:eastAsia="Times New Roman"/>
                  <w:color w:val="000000"/>
                  <w:lang w:eastAsia="is-IS"/>
                </w:rPr>
                <w:delText>140</w:delText>
              </w:r>
            </w:del>
          </w:p>
        </w:tc>
        <w:tc>
          <w:tcPr>
            <w:tcW w:w="915" w:type="dxa"/>
            <w:tcBorders>
              <w:top w:val="nil"/>
              <w:left w:val="nil"/>
              <w:bottom w:val="single" w:sz="4" w:space="0" w:color="auto"/>
              <w:right w:val="single" w:sz="4" w:space="0" w:color="auto"/>
            </w:tcBorders>
            <w:shd w:val="clear" w:color="auto" w:fill="auto"/>
            <w:noWrap/>
            <w:hideMark/>
          </w:tcPr>
          <w:p w14:paraId="61EE4CE1" w14:textId="371A9F77" w:rsidR="00400D35" w:rsidRPr="00400D35" w:rsidDel="00EC7212" w:rsidRDefault="00400D35">
            <w:pPr>
              <w:pStyle w:val="BodyText"/>
              <w:rPr>
                <w:del w:id="7832" w:author="Georg Birgisson" w:date="2021-10-06T14:24:00Z"/>
                <w:rFonts w:eastAsia="Times New Roman"/>
                <w:color w:val="000000"/>
                <w:lang w:eastAsia="is-IS"/>
              </w:rPr>
              <w:pPrChange w:id="7833" w:author="Georg Birgisson" w:date="2021-10-06T14:25:00Z">
                <w:pPr/>
              </w:pPrChange>
            </w:pPr>
            <w:del w:id="7834" w:author="Georg Birgisson" w:date="2021-10-06T14:24:00Z">
              <w:r w:rsidRPr="00400D35" w:rsidDel="00EC7212">
                <w:rPr>
                  <w:rFonts w:eastAsia="Times New Roman"/>
                  <w:color w:val="000000"/>
                  <w:lang w:eastAsia="is-IS"/>
                </w:rPr>
                <w:delText xml:space="preserve">BT-64 </w:delText>
              </w:r>
            </w:del>
          </w:p>
        </w:tc>
        <w:tc>
          <w:tcPr>
            <w:tcW w:w="660" w:type="dxa"/>
            <w:tcBorders>
              <w:top w:val="nil"/>
              <w:left w:val="nil"/>
              <w:bottom w:val="single" w:sz="4" w:space="0" w:color="auto"/>
              <w:right w:val="single" w:sz="4" w:space="0" w:color="auto"/>
            </w:tcBorders>
            <w:shd w:val="clear" w:color="auto" w:fill="auto"/>
            <w:noWrap/>
            <w:hideMark/>
          </w:tcPr>
          <w:p w14:paraId="0E08367F" w14:textId="0CE3CBF6" w:rsidR="00400D35" w:rsidRPr="00400D35" w:rsidDel="00EC7212" w:rsidRDefault="00400D35">
            <w:pPr>
              <w:pStyle w:val="BodyText"/>
              <w:rPr>
                <w:del w:id="7835" w:author="Georg Birgisson" w:date="2021-10-06T14:24:00Z"/>
                <w:rFonts w:eastAsia="Times New Roman"/>
                <w:color w:val="000000"/>
                <w:lang w:eastAsia="is-IS"/>
              </w:rPr>
              <w:pPrChange w:id="7836" w:author="Georg Birgisson" w:date="2021-10-06T14:25:00Z">
                <w:pPr>
                  <w:jc w:val="center"/>
                </w:pPr>
              </w:pPrChange>
            </w:pPr>
            <w:del w:id="7837"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6C1F690C" w14:textId="16877751" w:rsidR="00400D35" w:rsidRPr="00400D35" w:rsidDel="00EC7212" w:rsidRDefault="00400D35">
            <w:pPr>
              <w:pStyle w:val="BodyText"/>
              <w:rPr>
                <w:del w:id="7838" w:author="Georg Birgisson" w:date="2021-10-06T14:24:00Z"/>
                <w:rFonts w:eastAsia="Times New Roman"/>
                <w:color w:val="000000"/>
                <w:lang w:eastAsia="is-IS"/>
              </w:rPr>
              <w:pPrChange w:id="7839" w:author="Georg Birgisson" w:date="2021-10-06T14:25:00Z">
                <w:pPr>
                  <w:jc w:val="center"/>
                </w:pPr>
              </w:pPrChange>
            </w:pPr>
            <w:del w:id="7840"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0C0DD312" w14:textId="237AAB30" w:rsidR="00400D35" w:rsidRPr="00400D35" w:rsidDel="00EC7212" w:rsidRDefault="00400D35">
            <w:pPr>
              <w:pStyle w:val="BodyText"/>
              <w:rPr>
                <w:del w:id="7841" w:author="Georg Birgisson" w:date="2021-10-06T14:24:00Z"/>
                <w:rFonts w:eastAsia="Times New Roman"/>
                <w:color w:val="000000"/>
                <w:lang w:eastAsia="is-IS"/>
              </w:rPr>
              <w:pPrChange w:id="7842" w:author="Georg Birgisson" w:date="2021-10-06T14:25:00Z">
                <w:pPr/>
              </w:pPrChange>
            </w:pPr>
            <w:del w:id="7843" w:author="Georg Birgisson" w:date="2021-10-06T14:24:00Z">
              <w:r w:rsidRPr="00400D35" w:rsidDel="00EC7212">
                <w:rPr>
                  <w:rFonts w:eastAsia="Times New Roman"/>
                  <w:color w:val="000000"/>
                  <w:lang w:eastAsia="is-IS"/>
                </w:rPr>
                <w:delText>cac:TaxRepresentativeParty/cac:PostalAddress/cbc:StreetName</w:delText>
              </w:r>
            </w:del>
          </w:p>
        </w:tc>
        <w:tc>
          <w:tcPr>
            <w:tcW w:w="2954" w:type="dxa"/>
            <w:tcBorders>
              <w:top w:val="nil"/>
              <w:left w:val="nil"/>
              <w:bottom w:val="single" w:sz="4" w:space="0" w:color="auto"/>
              <w:right w:val="single" w:sz="4" w:space="0" w:color="auto"/>
            </w:tcBorders>
            <w:shd w:val="clear" w:color="auto" w:fill="auto"/>
            <w:noWrap/>
            <w:hideMark/>
          </w:tcPr>
          <w:p w14:paraId="096707A0" w14:textId="6B4BBA91" w:rsidR="00400D35" w:rsidRPr="00400D35" w:rsidDel="00EC7212" w:rsidRDefault="00400D35">
            <w:pPr>
              <w:pStyle w:val="BodyText"/>
              <w:rPr>
                <w:del w:id="7844" w:author="Georg Birgisson" w:date="2021-10-06T14:24:00Z"/>
                <w:rFonts w:eastAsia="Times New Roman"/>
                <w:color w:val="000000"/>
                <w:lang w:eastAsia="is-IS"/>
              </w:rPr>
              <w:pPrChange w:id="7845" w:author="Georg Birgisson" w:date="2021-10-06T14:25:00Z">
                <w:pPr/>
              </w:pPrChange>
            </w:pPr>
            <w:del w:id="7846" w:author="Georg Birgisson" w:date="2021-10-06T14:24:00Z">
              <w:r w:rsidRPr="00400D35" w:rsidDel="00EC7212">
                <w:rPr>
                  <w:rFonts w:eastAsia="Times New Roman"/>
                  <w:color w:val="000000"/>
                  <w:lang w:eastAsia="is-IS"/>
                </w:rPr>
                <w:delText> </w:delText>
              </w:r>
            </w:del>
          </w:p>
        </w:tc>
      </w:tr>
      <w:tr w:rsidR="0015709A" w:rsidRPr="00400D35" w:rsidDel="00EC7212" w14:paraId="7318B27E" w14:textId="4F0F57F2" w:rsidTr="0015709A">
        <w:trPr>
          <w:trHeight w:val="300"/>
          <w:del w:id="784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287F0E4" w14:textId="09AE12AE" w:rsidR="00400D35" w:rsidRPr="00400D35" w:rsidDel="00EC7212" w:rsidRDefault="00400D35">
            <w:pPr>
              <w:pStyle w:val="BodyText"/>
              <w:rPr>
                <w:del w:id="7848" w:author="Georg Birgisson" w:date="2021-10-06T14:24:00Z"/>
                <w:rFonts w:eastAsia="Times New Roman"/>
                <w:color w:val="000000"/>
                <w:lang w:eastAsia="is-IS"/>
              </w:rPr>
              <w:pPrChange w:id="7849" w:author="Georg Birgisson" w:date="2021-10-06T14:25:00Z">
                <w:pPr>
                  <w:jc w:val="right"/>
                </w:pPr>
              </w:pPrChange>
            </w:pPr>
            <w:del w:id="7850" w:author="Georg Birgisson" w:date="2021-10-06T14:24:00Z">
              <w:r w:rsidRPr="00400D35" w:rsidDel="00EC7212">
                <w:rPr>
                  <w:rFonts w:eastAsia="Times New Roman"/>
                  <w:color w:val="000000"/>
                  <w:lang w:eastAsia="is-IS"/>
                </w:rPr>
                <w:delText>141</w:delText>
              </w:r>
            </w:del>
          </w:p>
        </w:tc>
        <w:tc>
          <w:tcPr>
            <w:tcW w:w="915" w:type="dxa"/>
            <w:tcBorders>
              <w:top w:val="nil"/>
              <w:left w:val="nil"/>
              <w:bottom w:val="single" w:sz="4" w:space="0" w:color="auto"/>
              <w:right w:val="single" w:sz="4" w:space="0" w:color="auto"/>
            </w:tcBorders>
            <w:shd w:val="clear" w:color="auto" w:fill="auto"/>
            <w:noWrap/>
            <w:hideMark/>
          </w:tcPr>
          <w:p w14:paraId="04310E15" w14:textId="470425AD" w:rsidR="00400D35" w:rsidRPr="00400D35" w:rsidDel="00EC7212" w:rsidRDefault="00400D35">
            <w:pPr>
              <w:pStyle w:val="BodyText"/>
              <w:rPr>
                <w:del w:id="7851" w:author="Georg Birgisson" w:date="2021-10-06T14:24:00Z"/>
                <w:rFonts w:eastAsia="Times New Roman"/>
                <w:color w:val="000000"/>
                <w:lang w:eastAsia="is-IS"/>
              </w:rPr>
              <w:pPrChange w:id="7852" w:author="Georg Birgisson" w:date="2021-10-06T14:25:00Z">
                <w:pPr/>
              </w:pPrChange>
            </w:pPr>
            <w:del w:id="7853" w:author="Georg Birgisson" w:date="2021-10-06T14:24:00Z">
              <w:r w:rsidRPr="00400D35" w:rsidDel="00EC7212">
                <w:rPr>
                  <w:rFonts w:eastAsia="Times New Roman"/>
                  <w:color w:val="000000"/>
                  <w:lang w:eastAsia="is-IS"/>
                </w:rPr>
                <w:delText xml:space="preserve">BT-65 </w:delText>
              </w:r>
            </w:del>
          </w:p>
        </w:tc>
        <w:tc>
          <w:tcPr>
            <w:tcW w:w="660" w:type="dxa"/>
            <w:tcBorders>
              <w:top w:val="nil"/>
              <w:left w:val="nil"/>
              <w:bottom w:val="single" w:sz="4" w:space="0" w:color="auto"/>
              <w:right w:val="single" w:sz="4" w:space="0" w:color="auto"/>
            </w:tcBorders>
            <w:shd w:val="clear" w:color="auto" w:fill="auto"/>
            <w:noWrap/>
            <w:hideMark/>
          </w:tcPr>
          <w:p w14:paraId="68F5F865" w14:textId="24FCBA94" w:rsidR="00400D35" w:rsidRPr="00400D35" w:rsidDel="00EC7212" w:rsidRDefault="00400D35">
            <w:pPr>
              <w:pStyle w:val="BodyText"/>
              <w:rPr>
                <w:del w:id="7854" w:author="Georg Birgisson" w:date="2021-10-06T14:24:00Z"/>
                <w:rFonts w:eastAsia="Times New Roman"/>
                <w:color w:val="000000"/>
                <w:lang w:eastAsia="is-IS"/>
              </w:rPr>
              <w:pPrChange w:id="7855" w:author="Georg Birgisson" w:date="2021-10-06T14:25:00Z">
                <w:pPr>
                  <w:jc w:val="center"/>
                </w:pPr>
              </w:pPrChange>
            </w:pPr>
            <w:del w:id="7856"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3F472072" w14:textId="0D4BFC24" w:rsidR="00400D35" w:rsidRPr="00400D35" w:rsidDel="00EC7212" w:rsidRDefault="00400D35">
            <w:pPr>
              <w:pStyle w:val="BodyText"/>
              <w:rPr>
                <w:del w:id="7857" w:author="Georg Birgisson" w:date="2021-10-06T14:24:00Z"/>
                <w:rFonts w:eastAsia="Times New Roman"/>
                <w:color w:val="000000"/>
                <w:lang w:eastAsia="is-IS"/>
              </w:rPr>
              <w:pPrChange w:id="7858" w:author="Georg Birgisson" w:date="2021-10-06T14:25:00Z">
                <w:pPr>
                  <w:jc w:val="center"/>
                </w:pPr>
              </w:pPrChange>
            </w:pPr>
            <w:del w:id="7859"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26B48284" w14:textId="311E890C" w:rsidR="00400D35" w:rsidRPr="00400D35" w:rsidDel="00EC7212" w:rsidRDefault="00400D35">
            <w:pPr>
              <w:pStyle w:val="BodyText"/>
              <w:rPr>
                <w:del w:id="7860" w:author="Georg Birgisson" w:date="2021-10-06T14:24:00Z"/>
                <w:rFonts w:eastAsia="Times New Roman"/>
                <w:color w:val="000000"/>
                <w:lang w:eastAsia="is-IS"/>
              </w:rPr>
              <w:pPrChange w:id="7861" w:author="Georg Birgisson" w:date="2021-10-06T14:25:00Z">
                <w:pPr/>
              </w:pPrChange>
            </w:pPr>
            <w:del w:id="7862" w:author="Georg Birgisson" w:date="2021-10-06T14:24:00Z">
              <w:r w:rsidRPr="00400D35" w:rsidDel="00EC7212">
                <w:rPr>
                  <w:rFonts w:eastAsia="Times New Roman"/>
                  <w:color w:val="000000"/>
                  <w:lang w:eastAsia="is-IS"/>
                </w:rPr>
                <w:delText>cac:TaxRepresentativeParty/cac:PostalAddress/cbc:AdditionalStreetName</w:delText>
              </w:r>
            </w:del>
          </w:p>
        </w:tc>
        <w:tc>
          <w:tcPr>
            <w:tcW w:w="2954" w:type="dxa"/>
            <w:tcBorders>
              <w:top w:val="nil"/>
              <w:left w:val="nil"/>
              <w:bottom w:val="single" w:sz="4" w:space="0" w:color="auto"/>
              <w:right w:val="single" w:sz="4" w:space="0" w:color="auto"/>
            </w:tcBorders>
            <w:shd w:val="clear" w:color="auto" w:fill="auto"/>
            <w:noWrap/>
            <w:hideMark/>
          </w:tcPr>
          <w:p w14:paraId="75FFD844" w14:textId="6EA51B25" w:rsidR="00400D35" w:rsidRPr="00400D35" w:rsidDel="00EC7212" w:rsidRDefault="00400D35">
            <w:pPr>
              <w:pStyle w:val="BodyText"/>
              <w:rPr>
                <w:del w:id="7863" w:author="Georg Birgisson" w:date="2021-10-06T14:24:00Z"/>
                <w:rFonts w:eastAsia="Times New Roman"/>
                <w:color w:val="000000"/>
                <w:lang w:eastAsia="is-IS"/>
              </w:rPr>
              <w:pPrChange w:id="7864" w:author="Georg Birgisson" w:date="2021-10-06T14:25:00Z">
                <w:pPr/>
              </w:pPrChange>
            </w:pPr>
            <w:del w:id="7865" w:author="Georg Birgisson" w:date="2021-10-06T14:24:00Z">
              <w:r w:rsidRPr="00400D35" w:rsidDel="00EC7212">
                <w:rPr>
                  <w:rFonts w:eastAsia="Times New Roman"/>
                  <w:color w:val="000000"/>
                  <w:lang w:eastAsia="is-IS"/>
                </w:rPr>
                <w:delText> </w:delText>
              </w:r>
            </w:del>
          </w:p>
        </w:tc>
      </w:tr>
      <w:tr w:rsidR="0015709A" w:rsidRPr="00400D35" w:rsidDel="00EC7212" w14:paraId="4E6719BB" w14:textId="30985948" w:rsidTr="0015709A">
        <w:trPr>
          <w:trHeight w:val="300"/>
          <w:del w:id="786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5848D7A" w14:textId="1705853C" w:rsidR="00400D35" w:rsidRPr="00400D35" w:rsidDel="00EC7212" w:rsidRDefault="00400D35">
            <w:pPr>
              <w:pStyle w:val="BodyText"/>
              <w:rPr>
                <w:del w:id="7867" w:author="Georg Birgisson" w:date="2021-10-06T14:24:00Z"/>
                <w:rFonts w:eastAsia="Times New Roman"/>
                <w:color w:val="000000"/>
                <w:lang w:eastAsia="is-IS"/>
              </w:rPr>
              <w:pPrChange w:id="7868" w:author="Georg Birgisson" w:date="2021-10-06T14:25:00Z">
                <w:pPr>
                  <w:jc w:val="right"/>
                </w:pPr>
              </w:pPrChange>
            </w:pPr>
            <w:del w:id="7869" w:author="Georg Birgisson" w:date="2021-10-06T14:24:00Z">
              <w:r w:rsidRPr="00400D35" w:rsidDel="00EC7212">
                <w:rPr>
                  <w:rFonts w:eastAsia="Times New Roman"/>
                  <w:color w:val="000000"/>
                  <w:lang w:eastAsia="is-IS"/>
                </w:rPr>
                <w:delText>147</w:delText>
              </w:r>
            </w:del>
          </w:p>
        </w:tc>
        <w:tc>
          <w:tcPr>
            <w:tcW w:w="915" w:type="dxa"/>
            <w:tcBorders>
              <w:top w:val="nil"/>
              <w:left w:val="nil"/>
              <w:bottom w:val="single" w:sz="4" w:space="0" w:color="auto"/>
              <w:right w:val="single" w:sz="4" w:space="0" w:color="auto"/>
            </w:tcBorders>
            <w:shd w:val="clear" w:color="auto" w:fill="auto"/>
            <w:noWrap/>
            <w:hideMark/>
          </w:tcPr>
          <w:p w14:paraId="193444FC" w14:textId="0D23B954" w:rsidR="00400D35" w:rsidRPr="00400D35" w:rsidDel="00EC7212" w:rsidRDefault="00400D35">
            <w:pPr>
              <w:pStyle w:val="BodyText"/>
              <w:rPr>
                <w:del w:id="7870" w:author="Georg Birgisson" w:date="2021-10-06T14:24:00Z"/>
                <w:rFonts w:eastAsia="Times New Roman"/>
                <w:color w:val="000000"/>
                <w:lang w:eastAsia="is-IS"/>
              </w:rPr>
              <w:pPrChange w:id="7871" w:author="Georg Birgisson" w:date="2021-10-06T14:25:00Z">
                <w:pPr/>
              </w:pPrChange>
            </w:pPr>
            <w:del w:id="7872" w:author="Georg Birgisson" w:date="2021-10-06T14:24:00Z">
              <w:r w:rsidRPr="00400D35" w:rsidDel="00EC7212">
                <w:rPr>
                  <w:rFonts w:eastAsia="Times New Roman"/>
                  <w:color w:val="000000"/>
                  <w:lang w:eastAsia="is-IS"/>
                </w:rPr>
                <w:delText>BT-164</w:delText>
              </w:r>
            </w:del>
          </w:p>
        </w:tc>
        <w:tc>
          <w:tcPr>
            <w:tcW w:w="660" w:type="dxa"/>
            <w:tcBorders>
              <w:top w:val="nil"/>
              <w:left w:val="nil"/>
              <w:bottom w:val="single" w:sz="4" w:space="0" w:color="auto"/>
              <w:right w:val="single" w:sz="4" w:space="0" w:color="auto"/>
            </w:tcBorders>
            <w:shd w:val="clear" w:color="auto" w:fill="auto"/>
            <w:noWrap/>
            <w:hideMark/>
          </w:tcPr>
          <w:p w14:paraId="05472BDA" w14:textId="6B2D2FB4" w:rsidR="00400D35" w:rsidRPr="00400D35" w:rsidDel="00EC7212" w:rsidRDefault="00400D35">
            <w:pPr>
              <w:pStyle w:val="BodyText"/>
              <w:rPr>
                <w:del w:id="7873" w:author="Georg Birgisson" w:date="2021-10-06T14:24:00Z"/>
                <w:rFonts w:eastAsia="Times New Roman"/>
                <w:color w:val="000000"/>
                <w:lang w:eastAsia="is-IS"/>
              </w:rPr>
              <w:pPrChange w:id="7874" w:author="Georg Birgisson" w:date="2021-10-06T14:25:00Z">
                <w:pPr>
                  <w:jc w:val="center"/>
                </w:pPr>
              </w:pPrChange>
            </w:pPr>
            <w:del w:id="7875"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1669F56F" w14:textId="778A5A78" w:rsidR="00400D35" w:rsidRPr="00400D35" w:rsidDel="00EC7212" w:rsidRDefault="00400D35">
            <w:pPr>
              <w:pStyle w:val="BodyText"/>
              <w:rPr>
                <w:del w:id="7876" w:author="Georg Birgisson" w:date="2021-10-06T14:24:00Z"/>
                <w:rFonts w:eastAsia="Times New Roman"/>
                <w:color w:val="000000"/>
                <w:lang w:eastAsia="is-IS"/>
              </w:rPr>
              <w:pPrChange w:id="7877" w:author="Georg Birgisson" w:date="2021-10-06T14:25:00Z">
                <w:pPr>
                  <w:jc w:val="center"/>
                </w:pPr>
              </w:pPrChange>
            </w:pPr>
            <w:del w:id="7878"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79F94F61" w14:textId="30DBC9A9" w:rsidR="00400D35" w:rsidRPr="00400D35" w:rsidDel="00EC7212" w:rsidRDefault="00400D35">
            <w:pPr>
              <w:pStyle w:val="BodyText"/>
              <w:rPr>
                <w:del w:id="7879" w:author="Georg Birgisson" w:date="2021-10-06T14:24:00Z"/>
                <w:rFonts w:eastAsia="Times New Roman"/>
                <w:color w:val="000000"/>
                <w:lang w:eastAsia="is-IS"/>
              </w:rPr>
              <w:pPrChange w:id="7880" w:author="Georg Birgisson" w:date="2021-10-06T14:25:00Z">
                <w:pPr/>
              </w:pPrChange>
            </w:pPr>
            <w:del w:id="7881" w:author="Georg Birgisson" w:date="2021-10-06T14:24:00Z">
              <w:r w:rsidRPr="00400D35" w:rsidDel="00EC7212">
                <w:rPr>
                  <w:rFonts w:eastAsia="Times New Roman"/>
                  <w:color w:val="000000"/>
                  <w:lang w:eastAsia="is-IS"/>
                </w:rPr>
                <w:delText>cac:TaxRepresentativeParty/cac:PostalAddress/cac:AddressLine/cbc:Line</w:delText>
              </w:r>
            </w:del>
          </w:p>
        </w:tc>
        <w:tc>
          <w:tcPr>
            <w:tcW w:w="2954" w:type="dxa"/>
            <w:tcBorders>
              <w:top w:val="nil"/>
              <w:left w:val="nil"/>
              <w:bottom w:val="single" w:sz="4" w:space="0" w:color="auto"/>
              <w:right w:val="single" w:sz="4" w:space="0" w:color="auto"/>
            </w:tcBorders>
            <w:shd w:val="clear" w:color="auto" w:fill="auto"/>
            <w:noWrap/>
            <w:hideMark/>
          </w:tcPr>
          <w:p w14:paraId="6C6734F2" w14:textId="355C4A3A" w:rsidR="00400D35" w:rsidRPr="00400D35" w:rsidDel="00EC7212" w:rsidRDefault="00400D35">
            <w:pPr>
              <w:pStyle w:val="BodyText"/>
              <w:rPr>
                <w:del w:id="7882" w:author="Georg Birgisson" w:date="2021-10-06T14:24:00Z"/>
                <w:rFonts w:eastAsia="Times New Roman"/>
                <w:color w:val="000000"/>
                <w:lang w:eastAsia="is-IS"/>
              </w:rPr>
              <w:pPrChange w:id="7883" w:author="Georg Birgisson" w:date="2021-10-06T14:25:00Z">
                <w:pPr/>
              </w:pPrChange>
            </w:pPr>
            <w:del w:id="7884" w:author="Georg Birgisson" w:date="2021-10-06T14:24:00Z">
              <w:r w:rsidRPr="00400D35" w:rsidDel="00EC7212">
                <w:rPr>
                  <w:rFonts w:eastAsia="Times New Roman"/>
                  <w:color w:val="000000"/>
                  <w:lang w:eastAsia="is-IS"/>
                </w:rPr>
                <w:delText> </w:delText>
              </w:r>
            </w:del>
          </w:p>
        </w:tc>
      </w:tr>
      <w:tr w:rsidR="0015709A" w:rsidRPr="00400D35" w:rsidDel="00EC7212" w14:paraId="2A1AC8C9" w14:textId="0B039D77" w:rsidTr="0015709A">
        <w:trPr>
          <w:trHeight w:val="300"/>
          <w:del w:id="788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452F179" w14:textId="78B0B575" w:rsidR="00400D35" w:rsidRPr="00400D35" w:rsidDel="00EC7212" w:rsidRDefault="00400D35">
            <w:pPr>
              <w:pStyle w:val="BodyText"/>
              <w:rPr>
                <w:del w:id="7886" w:author="Georg Birgisson" w:date="2021-10-06T14:24:00Z"/>
                <w:rFonts w:eastAsia="Times New Roman"/>
                <w:color w:val="000000"/>
                <w:lang w:eastAsia="is-IS"/>
              </w:rPr>
              <w:pPrChange w:id="7887" w:author="Georg Birgisson" w:date="2021-10-06T14:25:00Z">
                <w:pPr>
                  <w:jc w:val="right"/>
                </w:pPr>
              </w:pPrChange>
            </w:pPr>
            <w:del w:id="7888" w:author="Georg Birgisson" w:date="2021-10-06T14:24:00Z">
              <w:r w:rsidRPr="00400D35" w:rsidDel="00EC7212">
                <w:rPr>
                  <w:rFonts w:eastAsia="Times New Roman"/>
                  <w:color w:val="000000"/>
                  <w:lang w:eastAsia="is-IS"/>
                </w:rPr>
                <w:delText>148</w:delText>
              </w:r>
            </w:del>
          </w:p>
        </w:tc>
        <w:tc>
          <w:tcPr>
            <w:tcW w:w="915" w:type="dxa"/>
            <w:tcBorders>
              <w:top w:val="nil"/>
              <w:left w:val="nil"/>
              <w:bottom w:val="single" w:sz="4" w:space="0" w:color="auto"/>
              <w:right w:val="single" w:sz="4" w:space="0" w:color="auto"/>
            </w:tcBorders>
            <w:shd w:val="clear" w:color="auto" w:fill="auto"/>
            <w:noWrap/>
            <w:hideMark/>
          </w:tcPr>
          <w:p w14:paraId="5D06A74A" w14:textId="419A8D65" w:rsidR="00400D35" w:rsidRPr="00400D35" w:rsidDel="00EC7212" w:rsidRDefault="00400D35">
            <w:pPr>
              <w:pStyle w:val="BodyText"/>
              <w:rPr>
                <w:del w:id="7889" w:author="Georg Birgisson" w:date="2021-10-06T14:24:00Z"/>
                <w:rFonts w:eastAsia="Times New Roman"/>
                <w:color w:val="000000"/>
                <w:lang w:eastAsia="is-IS"/>
              </w:rPr>
              <w:pPrChange w:id="7890" w:author="Georg Birgisson" w:date="2021-10-06T14:25:00Z">
                <w:pPr/>
              </w:pPrChange>
            </w:pPr>
            <w:del w:id="7891" w:author="Georg Birgisson" w:date="2021-10-06T14:24:00Z">
              <w:r w:rsidRPr="00400D35" w:rsidDel="00EC7212">
                <w:rPr>
                  <w:rFonts w:eastAsia="Times New Roman"/>
                  <w:color w:val="000000"/>
                  <w:lang w:eastAsia="is-IS"/>
                </w:rPr>
                <w:delText xml:space="preserve">BT-66 </w:delText>
              </w:r>
            </w:del>
          </w:p>
        </w:tc>
        <w:tc>
          <w:tcPr>
            <w:tcW w:w="660" w:type="dxa"/>
            <w:tcBorders>
              <w:top w:val="nil"/>
              <w:left w:val="nil"/>
              <w:bottom w:val="single" w:sz="4" w:space="0" w:color="auto"/>
              <w:right w:val="single" w:sz="4" w:space="0" w:color="auto"/>
            </w:tcBorders>
            <w:shd w:val="clear" w:color="auto" w:fill="auto"/>
            <w:noWrap/>
            <w:hideMark/>
          </w:tcPr>
          <w:p w14:paraId="634CB725" w14:textId="69902650" w:rsidR="00400D35" w:rsidRPr="00400D35" w:rsidDel="00EC7212" w:rsidRDefault="00400D35">
            <w:pPr>
              <w:pStyle w:val="BodyText"/>
              <w:rPr>
                <w:del w:id="7892" w:author="Georg Birgisson" w:date="2021-10-06T14:24:00Z"/>
                <w:rFonts w:eastAsia="Times New Roman"/>
                <w:color w:val="000000"/>
                <w:lang w:eastAsia="is-IS"/>
              </w:rPr>
              <w:pPrChange w:id="7893" w:author="Georg Birgisson" w:date="2021-10-06T14:25:00Z">
                <w:pPr>
                  <w:jc w:val="center"/>
                </w:pPr>
              </w:pPrChange>
            </w:pPr>
            <w:del w:id="7894"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111AEA8C" w14:textId="4BFB5AAA" w:rsidR="00400D35" w:rsidRPr="00400D35" w:rsidDel="00EC7212" w:rsidRDefault="00400D35">
            <w:pPr>
              <w:pStyle w:val="BodyText"/>
              <w:rPr>
                <w:del w:id="7895" w:author="Georg Birgisson" w:date="2021-10-06T14:24:00Z"/>
                <w:rFonts w:eastAsia="Times New Roman"/>
                <w:color w:val="000000"/>
                <w:lang w:eastAsia="is-IS"/>
              </w:rPr>
              <w:pPrChange w:id="7896" w:author="Georg Birgisson" w:date="2021-10-06T14:25:00Z">
                <w:pPr>
                  <w:jc w:val="center"/>
                </w:pPr>
              </w:pPrChange>
            </w:pPr>
            <w:del w:id="7897"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50A4CA1C" w14:textId="0B7D8A1B" w:rsidR="00400D35" w:rsidRPr="00400D35" w:rsidDel="00EC7212" w:rsidRDefault="00400D35">
            <w:pPr>
              <w:pStyle w:val="BodyText"/>
              <w:rPr>
                <w:del w:id="7898" w:author="Georg Birgisson" w:date="2021-10-06T14:24:00Z"/>
                <w:rFonts w:eastAsia="Times New Roman"/>
                <w:color w:val="000000"/>
                <w:lang w:eastAsia="is-IS"/>
              </w:rPr>
              <w:pPrChange w:id="7899" w:author="Georg Birgisson" w:date="2021-10-06T14:25:00Z">
                <w:pPr/>
              </w:pPrChange>
            </w:pPr>
            <w:del w:id="7900" w:author="Georg Birgisson" w:date="2021-10-06T14:24:00Z">
              <w:r w:rsidRPr="00400D35" w:rsidDel="00EC7212">
                <w:rPr>
                  <w:rFonts w:eastAsia="Times New Roman"/>
                  <w:color w:val="000000"/>
                  <w:lang w:eastAsia="is-IS"/>
                </w:rPr>
                <w:delText>cac:TaxRepresentativeParty/cac:PostalAddress/cbc:CityName</w:delText>
              </w:r>
            </w:del>
          </w:p>
        </w:tc>
        <w:tc>
          <w:tcPr>
            <w:tcW w:w="2954" w:type="dxa"/>
            <w:tcBorders>
              <w:top w:val="nil"/>
              <w:left w:val="nil"/>
              <w:bottom w:val="single" w:sz="4" w:space="0" w:color="auto"/>
              <w:right w:val="single" w:sz="4" w:space="0" w:color="auto"/>
            </w:tcBorders>
            <w:shd w:val="clear" w:color="auto" w:fill="auto"/>
            <w:noWrap/>
            <w:hideMark/>
          </w:tcPr>
          <w:p w14:paraId="5CEA786D" w14:textId="18B24B68" w:rsidR="00400D35" w:rsidRPr="00400D35" w:rsidDel="00EC7212" w:rsidRDefault="00400D35">
            <w:pPr>
              <w:pStyle w:val="BodyText"/>
              <w:rPr>
                <w:del w:id="7901" w:author="Georg Birgisson" w:date="2021-10-06T14:24:00Z"/>
                <w:rFonts w:eastAsia="Times New Roman"/>
                <w:color w:val="000000"/>
                <w:lang w:eastAsia="is-IS"/>
              </w:rPr>
              <w:pPrChange w:id="7902" w:author="Georg Birgisson" w:date="2021-10-06T14:25:00Z">
                <w:pPr/>
              </w:pPrChange>
            </w:pPr>
            <w:del w:id="7903" w:author="Georg Birgisson" w:date="2021-10-06T14:24:00Z">
              <w:r w:rsidRPr="00400D35" w:rsidDel="00EC7212">
                <w:rPr>
                  <w:rFonts w:eastAsia="Times New Roman"/>
                  <w:color w:val="000000"/>
                  <w:lang w:eastAsia="is-IS"/>
                </w:rPr>
                <w:delText> </w:delText>
              </w:r>
            </w:del>
          </w:p>
        </w:tc>
      </w:tr>
      <w:tr w:rsidR="0015709A" w:rsidRPr="00400D35" w:rsidDel="00EC7212" w14:paraId="6F0EAC19" w14:textId="2C72A3B2" w:rsidTr="0015709A">
        <w:trPr>
          <w:trHeight w:val="300"/>
          <w:del w:id="790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095A308" w14:textId="724851C0" w:rsidR="00400D35" w:rsidRPr="00400D35" w:rsidDel="00EC7212" w:rsidRDefault="00400D35">
            <w:pPr>
              <w:pStyle w:val="BodyText"/>
              <w:rPr>
                <w:del w:id="7905" w:author="Georg Birgisson" w:date="2021-10-06T14:24:00Z"/>
                <w:rFonts w:eastAsia="Times New Roman"/>
                <w:color w:val="000000"/>
                <w:lang w:eastAsia="is-IS"/>
              </w:rPr>
              <w:pPrChange w:id="7906" w:author="Georg Birgisson" w:date="2021-10-06T14:25:00Z">
                <w:pPr>
                  <w:jc w:val="right"/>
                </w:pPr>
              </w:pPrChange>
            </w:pPr>
            <w:del w:id="7907" w:author="Georg Birgisson" w:date="2021-10-06T14:24:00Z">
              <w:r w:rsidRPr="00400D35" w:rsidDel="00EC7212">
                <w:rPr>
                  <w:rFonts w:eastAsia="Times New Roman"/>
                  <w:color w:val="000000"/>
                  <w:lang w:eastAsia="is-IS"/>
                </w:rPr>
                <w:delText>149</w:delText>
              </w:r>
            </w:del>
          </w:p>
        </w:tc>
        <w:tc>
          <w:tcPr>
            <w:tcW w:w="915" w:type="dxa"/>
            <w:tcBorders>
              <w:top w:val="nil"/>
              <w:left w:val="nil"/>
              <w:bottom w:val="single" w:sz="4" w:space="0" w:color="auto"/>
              <w:right w:val="single" w:sz="4" w:space="0" w:color="auto"/>
            </w:tcBorders>
            <w:shd w:val="clear" w:color="auto" w:fill="auto"/>
            <w:noWrap/>
            <w:hideMark/>
          </w:tcPr>
          <w:p w14:paraId="679C45D7" w14:textId="37173015" w:rsidR="00400D35" w:rsidRPr="00400D35" w:rsidDel="00EC7212" w:rsidRDefault="00400D35">
            <w:pPr>
              <w:pStyle w:val="BodyText"/>
              <w:rPr>
                <w:del w:id="7908" w:author="Georg Birgisson" w:date="2021-10-06T14:24:00Z"/>
                <w:rFonts w:eastAsia="Times New Roman"/>
                <w:color w:val="000000"/>
                <w:lang w:eastAsia="is-IS"/>
              </w:rPr>
              <w:pPrChange w:id="7909" w:author="Georg Birgisson" w:date="2021-10-06T14:25:00Z">
                <w:pPr/>
              </w:pPrChange>
            </w:pPr>
            <w:del w:id="7910" w:author="Georg Birgisson" w:date="2021-10-06T14:24:00Z">
              <w:r w:rsidRPr="00400D35" w:rsidDel="00EC7212">
                <w:rPr>
                  <w:rFonts w:eastAsia="Times New Roman"/>
                  <w:color w:val="000000"/>
                  <w:lang w:eastAsia="is-IS"/>
                </w:rPr>
                <w:delText xml:space="preserve">BT-67 </w:delText>
              </w:r>
            </w:del>
          </w:p>
        </w:tc>
        <w:tc>
          <w:tcPr>
            <w:tcW w:w="660" w:type="dxa"/>
            <w:tcBorders>
              <w:top w:val="nil"/>
              <w:left w:val="nil"/>
              <w:bottom w:val="single" w:sz="4" w:space="0" w:color="auto"/>
              <w:right w:val="single" w:sz="4" w:space="0" w:color="auto"/>
            </w:tcBorders>
            <w:shd w:val="clear" w:color="auto" w:fill="auto"/>
            <w:noWrap/>
            <w:hideMark/>
          </w:tcPr>
          <w:p w14:paraId="7130446F" w14:textId="7E61CC4A" w:rsidR="00400D35" w:rsidRPr="00400D35" w:rsidDel="00EC7212" w:rsidRDefault="00400D35">
            <w:pPr>
              <w:pStyle w:val="BodyText"/>
              <w:rPr>
                <w:del w:id="7911" w:author="Georg Birgisson" w:date="2021-10-06T14:24:00Z"/>
                <w:rFonts w:eastAsia="Times New Roman"/>
                <w:color w:val="000000"/>
                <w:lang w:eastAsia="is-IS"/>
              </w:rPr>
              <w:pPrChange w:id="7912" w:author="Georg Birgisson" w:date="2021-10-06T14:25:00Z">
                <w:pPr>
                  <w:jc w:val="center"/>
                </w:pPr>
              </w:pPrChange>
            </w:pPr>
            <w:del w:id="7913"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63BE55C7" w14:textId="28800617" w:rsidR="00400D35" w:rsidRPr="00400D35" w:rsidDel="00EC7212" w:rsidRDefault="00400D35">
            <w:pPr>
              <w:pStyle w:val="BodyText"/>
              <w:rPr>
                <w:del w:id="7914" w:author="Georg Birgisson" w:date="2021-10-06T14:24:00Z"/>
                <w:rFonts w:eastAsia="Times New Roman"/>
                <w:color w:val="000000"/>
                <w:lang w:eastAsia="is-IS"/>
              </w:rPr>
              <w:pPrChange w:id="7915" w:author="Georg Birgisson" w:date="2021-10-06T14:25:00Z">
                <w:pPr>
                  <w:jc w:val="center"/>
                </w:pPr>
              </w:pPrChange>
            </w:pPr>
            <w:del w:id="7916"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17ED8C16" w14:textId="2174F8CD" w:rsidR="00400D35" w:rsidRPr="00400D35" w:rsidDel="00EC7212" w:rsidRDefault="00400D35">
            <w:pPr>
              <w:pStyle w:val="BodyText"/>
              <w:rPr>
                <w:del w:id="7917" w:author="Georg Birgisson" w:date="2021-10-06T14:24:00Z"/>
                <w:rFonts w:eastAsia="Times New Roman"/>
                <w:color w:val="000000"/>
                <w:lang w:eastAsia="is-IS"/>
              </w:rPr>
              <w:pPrChange w:id="7918" w:author="Georg Birgisson" w:date="2021-10-06T14:25:00Z">
                <w:pPr/>
              </w:pPrChange>
            </w:pPr>
            <w:del w:id="7919" w:author="Georg Birgisson" w:date="2021-10-06T14:24:00Z">
              <w:r w:rsidRPr="00400D35" w:rsidDel="00EC7212">
                <w:rPr>
                  <w:rFonts w:eastAsia="Times New Roman"/>
                  <w:color w:val="000000"/>
                  <w:lang w:eastAsia="is-IS"/>
                </w:rPr>
                <w:delText>cac:TaxRepresentativeParty/cac:PostalAddress/cbc:PostalZone</w:delText>
              </w:r>
            </w:del>
          </w:p>
        </w:tc>
        <w:tc>
          <w:tcPr>
            <w:tcW w:w="2954" w:type="dxa"/>
            <w:tcBorders>
              <w:top w:val="nil"/>
              <w:left w:val="nil"/>
              <w:bottom w:val="single" w:sz="4" w:space="0" w:color="auto"/>
              <w:right w:val="single" w:sz="4" w:space="0" w:color="auto"/>
            </w:tcBorders>
            <w:shd w:val="clear" w:color="auto" w:fill="auto"/>
            <w:noWrap/>
            <w:hideMark/>
          </w:tcPr>
          <w:p w14:paraId="0F23E4D6" w14:textId="17798867" w:rsidR="00400D35" w:rsidRPr="00400D35" w:rsidDel="00EC7212" w:rsidRDefault="00400D35">
            <w:pPr>
              <w:pStyle w:val="BodyText"/>
              <w:rPr>
                <w:del w:id="7920" w:author="Georg Birgisson" w:date="2021-10-06T14:24:00Z"/>
                <w:rFonts w:eastAsia="Times New Roman"/>
                <w:color w:val="000000"/>
                <w:lang w:eastAsia="is-IS"/>
              </w:rPr>
              <w:pPrChange w:id="7921" w:author="Georg Birgisson" w:date="2021-10-06T14:25:00Z">
                <w:pPr/>
              </w:pPrChange>
            </w:pPr>
            <w:del w:id="7922" w:author="Georg Birgisson" w:date="2021-10-06T14:24:00Z">
              <w:r w:rsidRPr="00400D35" w:rsidDel="00EC7212">
                <w:rPr>
                  <w:rFonts w:eastAsia="Times New Roman"/>
                  <w:color w:val="000000"/>
                  <w:lang w:eastAsia="is-IS"/>
                </w:rPr>
                <w:delText> </w:delText>
              </w:r>
            </w:del>
          </w:p>
        </w:tc>
      </w:tr>
      <w:tr w:rsidR="0015709A" w:rsidRPr="00400D35" w:rsidDel="00EC7212" w14:paraId="7FA5C56E" w14:textId="158D1046" w:rsidTr="0015709A">
        <w:trPr>
          <w:trHeight w:val="300"/>
          <w:del w:id="792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0ED2A6D" w14:textId="7B34957B" w:rsidR="00400D35" w:rsidRPr="00400D35" w:rsidDel="00EC7212" w:rsidRDefault="00400D35">
            <w:pPr>
              <w:pStyle w:val="BodyText"/>
              <w:rPr>
                <w:del w:id="7924" w:author="Georg Birgisson" w:date="2021-10-06T14:24:00Z"/>
                <w:rFonts w:eastAsia="Times New Roman"/>
                <w:color w:val="000000"/>
                <w:lang w:eastAsia="is-IS"/>
              </w:rPr>
              <w:pPrChange w:id="7925" w:author="Georg Birgisson" w:date="2021-10-06T14:25:00Z">
                <w:pPr>
                  <w:jc w:val="right"/>
                </w:pPr>
              </w:pPrChange>
            </w:pPr>
            <w:del w:id="7926" w:author="Georg Birgisson" w:date="2021-10-06T14:24:00Z">
              <w:r w:rsidRPr="00400D35" w:rsidDel="00EC7212">
                <w:rPr>
                  <w:rFonts w:eastAsia="Times New Roman"/>
                  <w:color w:val="000000"/>
                  <w:lang w:eastAsia="is-IS"/>
                </w:rPr>
                <w:delText>150</w:delText>
              </w:r>
            </w:del>
          </w:p>
        </w:tc>
        <w:tc>
          <w:tcPr>
            <w:tcW w:w="915" w:type="dxa"/>
            <w:tcBorders>
              <w:top w:val="nil"/>
              <w:left w:val="nil"/>
              <w:bottom w:val="single" w:sz="4" w:space="0" w:color="auto"/>
              <w:right w:val="single" w:sz="4" w:space="0" w:color="auto"/>
            </w:tcBorders>
            <w:shd w:val="clear" w:color="auto" w:fill="auto"/>
            <w:noWrap/>
            <w:hideMark/>
          </w:tcPr>
          <w:p w14:paraId="45816E71" w14:textId="58D04DDE" w:rsidR="00400D35" w:rsidRPr="00400D35" w:rsidDel="00EC7212" w:rsidRDefault="00400D35">
            <w:pPr>
              <w:pStyle w:val="BodyText"/>
              <w:rPr>
                <w:del w:id="7927" w:author="Georg Birgisson" w:date="2021-10-06T14:24:00Z"/>
                <w:rFonts w:eastAsia="Times New Roman"/>
                <w:color w:val="000000"/>
                <w:lang w:eastAsia="is-IS"/>
              </w:rPr>
              <w:pPrChange w:id="7928" w:author="Georg Birgisson" w:date="2021-10-06T14:25:00Z">
                <w:pPr/>
              </w:pPrChange>
            </w:pPr>
            <w:del w:id="7929" w:author="Georg Birgisson" w:date="2021-10-06T14:24:00Z">
              <w:r w:rsidRPr="00400D35" w:rsidDel="00EC7212">
                <w:rPr>
                  <w:rFonts w:eastAsia="Times New Roman"/>
                  <w:color w:val="000000"/>
                  <w:lang w:eastAsia="is-IS"/>
                </w:rPr>
                <w:delText xml:space="preserve">BT-68 </w:delText>
              </w:r>
            </w:del>
          </w:p>
        </w:tc>
        <w:tc>
          <w:tcPr>
            <w:tcW w:w="660" w:type="dxa"/>
            <w:tcBorders>
              <w:top w:val="nil"/>
              <w:left w:val="nil"/>
              <w:bottom w:val="single" w:sz="4" w:space="0" w:color="auto"/>
              <w:right w:val="single" w:sz="4" w:space="0" w:color="auto"/>
            </w:tcBorders>
            <w:shd w:val="clear" w:color="auto" w:fill="auto"/>
            <w:noWrap/>
            <w:hideMark/>
          </w:tcPr>
          <w:p w14:paraId="1176AC89" w14:textId="4AF085A0" w:rsidR="00400D35" w:rsidRPr="00400D35" w:rsidDel="00EC7212" w:rsidRDefault="00400D35">
            <w:pPr>
              <w:pStyle w:val="BodyText"/>
              <w:rPr>
                <w:del w:id="7930" w:author="Georg Birgisson" w:date="2021-10-06T14:24:00Z"/>
                <w:rFonts w:eastAsia="Times New Roman"/>
                <w:color w:val="000000"/>
                <w:lang w:eastAsia="is-IS"/>
              </w:rPr>
              <w:pPrChange w:id="7931" w:author="Georg Birgisson" w:date="2021-10-06T14:25:00Z">
                <w:pPr>
                  <w:jc w:val="center"/>
                </w:pPr>
              </w:pPrChange>
            </w:pPr>
            <w:del w:id="7932"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10C5C230" w14:textId="12A04CE6" w:rsidR="00400D35" w:rsidRPr="00400D35" w:rsidDel="00EC7212" w:rsidRDefault="00400D35">
            <w:pPr>
              <w:pStyle w:val="BodyText"/>
              <w:rPr>
                <w:del w:id="7933" w:author="Georg Birgisson" w:date="2021-10-06T14:24:00Z"/>
                <w:rFonts w:eastAsia="Times New Roman"/>
                <w:color w:val="000000"/>
                <w:lang w:eastAsia="is-IS"/>
              </w:rPr>
              <w:pPrChange w:id="7934" w:author="Georg Birgisson" w:date="2021-10-06T14:25:00Z">
                <w:pPr>
                  <w:jc w:val="center"/>
                </w:pPr>
              </w:pPrChange>
            </w:pPr>
            <w:del w:id="7935"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0DB76AAE" w14:textId="26E676F4" w:rsidR="00400D35" w:rsidRPr="00400D35" w:rsidDel="00EC7212" w:rsidRDefault="00400D35">
            <w:pPr>
              <w:pStyle w:val="BodyText"/>
              <w:rPr>
                <w:del w:id="7936" w:author="Georg Birgisson" w:date="2021-10-06T14:24:00Z"/>
                <w:rFonts w:eastAsia="Times New Roman"/>
                <w:color w:val="000000"/>
                <w:lang w:eastAsia="is-IS"/>
              </w:rPr>
              <w:pPrChange w:id="7937" w:author="Georg Birgisson" w:date="2021-10-06T14:25:00Z">
                <w:pPr/>
              </w:pPrChange>
            </w:pPr>
            <w:del w:id="7938" w:author="Georg Birgisson" w:date="2021-10-06T14:24:00Z">
              <w:r w:rsidRPr="00400D35" w:rsidDel="00EC7212">
                <w:rPr>
                  <w:rFonts w:eastAsia="Times New Roman"/>
                  <w:color w:val="000000"/>
                  <w:lang w:eastAsia="is-IS"/>
                </w:rPr>
                <w:delText>cac:TaxRepresentativeParty/cac:PostalAddress/cbc:CountrySubentity</w:delText>
              </w:r>
            </w:del>
          </w:p>
        </w:tc>
        <w:tc>
          <w:tcPr>
            <w:tcW w:w="2954" w:type="dxa"/>
            <w:tcBorders>
              <w:top w:val="nil"/>
              <w:left w:val="nil"/>
              <w:bottom w:val="single" w:sz="4" w:space="0" w:color="auto"/>
              <w:right w:val="single" w:sz="4" w:space="0" w:color="auto"/>
            </w:tcBorders>
            <w:shd w:val="clear" w:color="auto" w:fill="auto"/>
            <w:noWrap/>
            <w:hideMark/>
          </w:tcPr>
          <w:p w14:paraId="50845460" w14:textId="06C38334" w:rsidR="00400D35" w:rsidRPr="00400D35" w:rsidDel="00EC7212" w:rsidRDefault="00400D35">
            <w:pPr>
              <w:pStyle w:val="BodyText"/>
              <w:rPr>
                <w:del w:id="7939" w:author="Georg Birgisson" w:date="2021-10-06T14:24:00Z"/>
                <w:rFonts w:eastAsia="Times New Roman"/>
                <w:color w:val="000000"/>
                <w:lang w:eastAsia="is-IS"/>
              </w:rPr>
              <w:pPrChange w:id="7940" w:author="Georg Birgisson" w:date="2021-10-06T14:25:00Z">
                <w:pPr/>
              </w:pPrChange>
            </w:pPr>
            <w:del w:id="7941" w:author="Georg Birgisson" w:date="2021-10-06T14:24:00Z">
              <w:r w:rsidRPr="00400D35" w:rsidDel="00EC7212">
                <w:rPr>
                  <w:rFonts w:eastAsia="Times New Roman"/>
                  <w:color w:val="000000"/>
                  <w:lang w:eastAsia="is-IS"/>
                </w:rPr>
                <w:delText> </w:delText>
              </w:r>
            </w:del>
          </w:p>
        </w:tc>
      </w:tr>
      <w:tr w:rsidR="0015709A" w:rsidRPr="00400D35" w:rsidDel="00EC7212" w14:paraId="64C3467A" w14:textId="1D32F1B0" w:rsidTr="0015709A">
        <w:trPr>
          <w:trHeight w:val="300"/>
          <w:del w:id="794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5941602" w14:textId="66CE991D" w:rsidR="00400D35" w:rsidRPr="00400D35" w:rsidDel="00EC7212" w:rsidRDefault="00400D35">
            <w:pPr>
              <w:pStyle w:val="BodyText"/>
              <w:rPr>
                <w:del w:id="7943" w:author="Georg Birgisson" w:date="2021-10-06T14:24:00Z"/>
                <w:rFonts w:eastAsia="Times New Roman"/>
                <w:color w:val="000000"/>
                <w:lang w:eastAsia="is-IS"/>
              </w:rPr>
              <w:pPrChange w:id="7944" w:author="Georg Birgisson" w:date="2021-10-06T14:25:00Z">
                <w:pPr>
                  <w:jc w:val="right"/>
                </w:pPr>
              </w:pPrChange>
            </w:pPr>
            <w:del w:id="7945" w:author="Georg Birgisson" w:date="2021-10-06T14:24:00Z">
              <w:r w:rsidRPr="00400D35" w:rsidDel="00EC7212">
                <w:rPr>
                  <w:rFonts w:eastAsia="Times New Roman"/>
                  <w:color w:val="000000"/>
                  <w:lang w:eastAsia="is-IS"/>
                </w:rPr>
                <w:delText>151</w:delText>
              </w:r>
            </w:del>
          </w:p>
        </w:tc>
        <w:tc>
          <w:tcPr>
            <w:tcW w:w="915" w:type="dxa"/>
            <w:tcBorders>
              <w:top w:val="nil"/>
              <w:left w:val="nil"/>
              <w:bottom w:val="single" w:sz="4" w:space="0" w:color="auto"/>
              <w:right w:val="single" w:sz="4" w:space="0" w:color="auto"/>
            </w:tcBorders>
            <w:shd w:val="clear" w:color="auto" w:fill="auto"/>
            <w:noWrap/>
            <w:hideMark/>
          </w:tcPr>
          <w:p w14:paraId="6D1D06BE" w14:textId="64225D59" w:rsidR="00400D35" w:rsidRPr="00400D35" w:rsidDel="00EC7212" w:rsidRDefault="00400D35">
            <w:pPr>
              <w:pStyle w:val="BodyText"/>
              <w:rPr>
                <w:del w:id="7946" w:author="Georg Birgisson" w:date="2021-10-06T14:24:00Z"/>
                <w:rFonts w:eastAsia="Times New Roman"/>
                <w:color w:val="000000"/>
                <w:lang w:eastAsia="is-IS"/>
              </w:rPr>
              <w:pPrChange w:id="7947" w:author="Georg Birgisson" w:date="2021-10-06T14:25:00Z">
                <w:pPr/>
              </w:pPrChange>
            </w:pPr>
            <w:del w:id="7948" w:author="Georg Birgisson" w:date="2021-10-06T14:24:00Z">
              <w:r w:rsidRPr="00400D35" w:rsidDel="00EC7212">
                <w:rPr>
                  <w:rFonts w:eastAsia="Times New Roman"/>
                  <w:color w:val="000000"/>
                  <w:lang w:eastAsia="is-IS"/>
                </w:rPr>
                <w:delText xml:space="preserve">BT-69 </w:delText>
              </w:r>
            </w:del>
          </w:p>
        </w:tc>
        <w:tc>
          <w:tcPr>
            <w:tcW w:w="660" w:type="dxa"/>
            <w:tcBorders>
              <w:top w:val="nil"/>
              <w:left w:val="nil"/>
              <w:bottom w:val="single" w:sz="4" w:space="0" w:color="auto"/>
              <w:right w:val="single" w:sz="4" w:space="0" w:color="auto"/>
            </w:tcBorders>
            <w:shd w:val="clear" w:color="auto" w:fill="auto"/>
            <w:noWrap/>
            <w:hideMark/>
          </w:tcPr>
          <w:p w14:paraId="0D9893D3" w14:textId="384973EC" w:rsidR="00400D35" w:rsidRPr="00400D35" w:rsidDel="00EC7212" w:rsidRDefault="00400D35">
            <w:pPr>
              <w:pStyle w:val="BodyText"/>
              <w:rPr>
                <w:del w:id="7949" w:author="Georg Birgisson" w:date="2021-10-06T14:24:00Z"/>
                <w:rFonts w:eastAsia="Times New Roman"/>
                <w:color w:val="000000"/>
                <w:lang w:eastAsia="is-IS"/>
              </w:rPr>
              <w:pPrChange w:id="7950" w:author="Georg Birgisson" w:date="2021-10-06T14:25:00Z">
                <w:pPr>
                  <w:jc w:val="center"/>
                </w:pPr>
              </w:pPrChange>
            </w:pPr>
            <w:del w:id="7951"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316BAF3D" w14:textId="5CCD7A4A" w:rsidR="00400D35" w:rsidRPr="00400D35" w:rsidDel="00EC7212" w:rsidRDefault="00400D35">
            <w:pPr>
              <w:pStyle w:val="BodyText"/>
              <w:rPr>
                <w:del w:id="7952" w:author="Georg Birgisson" w:date="2021-10-06T14:24:00Z"/>
                <w:rFonts w:eastAsia="Times New Roman"/>
                <w:color w:val="000000"/>
                <w:lang w:eastAsia="is-IS"/>
              </w:rPr>
              <w:pPrChange w:id="7953" w:author="Georg Birgisson" w:date="2021-10-06T14:25:00Z">
                <w:pPr>
                  <w:jc w:val="center"/>
                </w:pPr>
              </w:pPrChange>
            </w:pPr>
            <w:del w:id="7954"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0B2E89BC" w14:textId="16F883D9" w:rsidR="00400D35" w:rsidRPr="00400D35" w:rsidDel="00EC7212" w:rsidRDefault="00400D35">
            <w:pPr>
              <w:pStyle w:val="BodyText"/>
              <w:rPr>
                <w:del w:id="7955" w:author="Georg Birgisson" w:date="2021-10-06T14:24:00Z"/>
                <w:rFonts w:eastAsia="Times New Roman"/>
                <w:color w:val="000000"/>
                <w:lang w:eastAsia="is-IS"/>
              </w:rPr>
              <w:pPrChange w:id="7956" w:author="Georg Birgisson" w:date="2021-10-06T14:25:00Z">
                <w:pPr/>
              </w:pPrChange>
            </w:pPr>
            <w:del w:id="7957" w:author="Georg Birgisson" w:date="2021-10-06T14:24:00Z">
              <w:r w:rsidRPr="00400D35" w:rsidDel="00EC7212">
                <w:rPr>
                  <w:rFonts w:eastAsia="Times New Roman"/>
                  <w:color w:val="000000"/>
                  <w:lang w:eastAsia="is-IS"/>
                </w:rPr>
                <w:delText>cac:TaxRepresentativeParty/cac:PostalAddress/cac:Country/cbc:IdentificationCode</w:delText>
              </w:r>
            </w:del>
          </w:p>
        </w:tc>
        <w:tc>
          <w:tcPr>
            <w:tcW w:w="2954" w:type="dxa"/>
            <w:tcBorders>
              <w:top w:val="nil"/>
              <w:left w:val="nil"/>
              <w:bottom w:val="single" w:sz="4" w:space="0" w:color="auto"/>
              <w:right w:val="single" w:sz="4" w:space="0" w:color="auto"/>
            </w:tcBorders>
            <w:shd w:val="clear" w:color="auto" w:fill="auto"/>
            <w:noWrap/>
            <w:hideMark/>
          </w:tcPr>
          <w:p w14:paraId="1366AB38" w14:textId="706992D5" w:rsidR="00400D35" w:rsidRPr="00400D35" w:rsidDel="00EC7212" w:rsidRDefault="00400D35">
            <w:pPr>
              <w:pStyle w:val="BodyText"/>
              <w:rPr>
                <w:del w:id="7958" w:author="Georg Birgisson" w:date="2021-10-06T14:24:00Z"/>
                <w:rFonts w:eastAsia="Times New Roman"/>
                <w:color w:val="000000"/>
                <w:lang w:eastAsia="is-IS"/>
              </w:rPr>
              <w:pPrChange w:id="7959" w:author="Georg Birgisson" w:date="2021-10-06T14:25:00Z">
                <w:pPr/>
              </w:pPrChange>
            </w:pPr>
            <w:del w:id="7960" w:author="Georg Birgisson" w:date="2021-10-06T14:24:00Z">
              <w:r w:rsidRPr="00400D35" w:rsidDel="00EC7212">
                <w:rPr>
                  <w:rFonts w:eastAsia="Times New Roman"/>
                  <w:color w:val="000000"/>
                  <w:lang w:eastAsia="is-IS"/>
                </w:rPr>
                <w:delText> </w:delText>
              </w:r>
            </w:del>
          </w:p>
        </w:tc>
      </w:tr>
      <w:tr w:rsidR="0015709A" w:rsidRPr="00400D35" w:rsidDel="00EC7212" w14:paraId="2EAAA790" w14:textId="61E8C886" w:rsidTr="0015709A">
        <w:trPr>
          <w:trHeight w:val="300"/>
          <w:del w:id="796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273ACEF" w14:textId="1F06BD6C" w:rsidR="00400D35" w:rsidRPr="00400D35" w:rsidDel="00EC7212" w:rsidRDefault="00400D35">
            <w:pPr>
              <w:pStyle w:val="BodyText"/>
              <w:rPr>
                <w:del w:id="7962" w:author="Georg Birgisson" w:date="2021-10-06T14:24:00Z"/>
                <w:rFonts w:eastAsia="Times New Roman"/>
                <w:color w:val="000000"/>
                <w:lang w:eastAsia="is-IS"/>
              </w:rPr>
              <w:pPrChange w:id="7963" w:author="Georg Birgisson" w:date="2021-10-06T14:25:00Z">
                <w:pPr>
                  <w:jc w:val="right"/>
                </w:pPr>
              </w:pPrChange>
            </w:pPr>
            <w:del w:id="7964" w:author="Georg Birgisson" w:date="2021-10-06T14:24:00Z">
              <w:r w:rsidRPr="00400D35" w:rsidDel="00EC7212">
                <w:rPr>
                  <w:rFonts w:eastAsia="Times New Roman"/>
                  <w:color w:val="000000"/>
                  <w:lang w:eastAsia="is-IS"/>
                </w:rPr>
                <w:delText>152</w:delText>
              </w:r>
            </w:del>
          </w:p>
        </w:tc>
        <w:tc>
          <w:tcPr>
            <w:tcW w:w="915" w:type="dxa"/>
            <w:tcBorders>
              <w:top w:val="nil"/>
              <w:left w:val="nil"/>
              <w:bottom w:val="single" w:sz="4" w:space="0" w:color="auto"/>
              <w:right w:val="single" w:sz="4" w:space="0" w:color="auto"/>
            </w:tcBorders>
            <w:shd w:val="clear" w:color="auto" w:fill="auto"/>
            <w:noWrap/>
            <w:hideMark/>
          </w:tcPr>
          <w:p w14:paraId="1ABE14E8" w14:textId="177E515C" w:rsidR="00400D35" w:rsidRPr="00400D35" w:rsidDel="00EC7212" w:rsidRDefault="00400D35">
            <w:pPr>
              <w:pStyle w:val="BodyText"/>
              <w:rPr>
                <w:del w:id="7965" w:author="Georg Birgisson" w:date="2021-10-06T14:24:00Z"/>
                <w:rFonts w:eastAsia="Times New Roman"/>
                <w:color w:val="000000"/>
                <w:lang w:eastAsia="is-IS"/>
              </w:rPr>
              <w:pPrChange w:id="7966" w:author="Georg Birgisson" w:date="2021-10-06T14:25:00Z">
                <w:pPr/>
              </w:pPrChange>
            </w:pPr>
            <w:del w:id="7967" w:author="Georg Birgisson" w:date="2021-10-06T14:24:00Z">
              <w:r w:rsidRPr="00400D35" w:rsidDel="00EC7212">
                <w:rPr>
                  <w:rFonts w:eastAsia="Times New Roman"/>
                  <w:color w:val="000000"/>
                  <w:lang w:eastAsia="is-IS"/>
                </w:rPr>
                <w:delText xml:space="preserve">BG-13 </w:delText>
              </w:r>
            </w:del>
          </w:p>
        </w:tc>
        <w:tc>
          <w:tcPr>
            <w:tcW w:w="660" w:type="dxa"/>
            <w:tcBorders>
              <w:top w:val="nil"/>
              <w:left w:val="nil"/>
              <w:bottom w:val="single" w:sz="4" w:space="0" w:color="auto"/>
              <w:right w:val="single" w:sz="4" w:space="0" w:color="auto"/>
            </w:tcBorders>
            <w:shd w:val="clear" w:color="auto" w:fill="auto"/>
            <w:noWrap/>
            <w:hideMark/>
          </w:tcPr>
          <w:p w14:paraId="0934D815" w14:textId="07EE4EAD" w:rsidR="00400D35" w:rsidRPr="00400D35" w:rsidDel="00EC7212" w:rsidRDefault="00400D35">
            <w:pPr>
              <w:pStyle w:val="BodyText"/>
              <w:rPr>
                <w:del w:id="7968" w:author="Georg Birgisson" w:date="2021-10-06T14:24:00Z"/>
                <w:rFonts w:eastAsia="Times New Roman"/>
                <w:color w:val="000000"/>
                <w:lang w:eastAsia="is-IS"/>
              </w:rPr>
              <w:pPrChange w:id="7969" w:author="Georg Birgisson" w:date="2021-10-06T14:25:00Z">
                <w:pPr>
                  <w:jc w:val="center"/>
                </w:pPr>
              </w:pPrChange>
            </w:pPr>
            <w:del w:id="7970"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4B526243" w14:textId="0E4AEE92" w:rsidR="00400D35" w:rsidRPr="00400D35" w:rsidDel="00EC7212" w:rsidRDefault="00400D35">
            <w:pPr>
              <w:pStyle w:val="BodyText"/>
              <w:rPr>
                <w:del w:id="7971" w:author="Georg Birgisson" w:date="2021-10-06T14:24:00Z"/>
                <w:rFonts w:eastAsia="Times New Roman"/>
                <w:color w:val="000000"/>
                <w:lang w:eastAsia="is-IS"/>
              </w:rPr>
              <w:pPrChange w:id="7972" w:author="Georg Birgisson" w:date="2021-10-06T14:25:00Z">
                <w:pPr>
                  <w:jc w:val="center"/>
                </w:pPr>
              </w:pPrChange>
            </w:pPr>
            <w:del w:id="7973"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32908CDE" w14:textId="368C2C1B" w:rsidR="00400D35" w:rsidRPr="00400D35" w:rsidDel="00EC7212" w:rsidRDefault="00400D35">
            <w:pPr>
              <w:pStyle w:val="BodyText"/>
              <w:rPr>
                <w:del w:id="7974" w:author="Georg Birgisson" w:date="2021-10-06T14:24:00Z"/>
                <w:rFonts w:eastAsia="Times New Roman"/>
                <w:color w:val="000000"/>
                <w:lang w:eastAsia="is-IS"/>
              </w:rPr>
              <w:pPrChange w:id="7975" w:author="Georg Birgisson" w:date="2021-10-06T14:25:00Z">
                <w:pPr/>
              </w:pPrChange>
            </w:pPr>
            <w:del w:id="7976" w:author="Georg Birgisson" w:date="2021-10-06T14:24:00Z">
              <w:r w:rsidRPr="00400D35" w:rsidDel="00EC7212">
                <w:rPr>
                  <w:rFonts w:eastAsia="Times New Roman"/>
                  <w:color w:val="000000"/>
                  <w:lang w:eastAsia="is-IS"/>
                </w:rPr>
                <w:delText>cac:Delivery</w:delText>
              </w:r>
            </w:del>
          </w:p>
        </w:tc>
        <w:tc>
          <w:tcPr>
            <w:tcW w:w="2954" w:type="dxa"/>
            <w:tcBorders>
              <w:top w:val="nil"/>
              <w:left w:val="nil"/>
              <w:bottom w:val="single" w:sz="4" w:space="0" w:color="auto"/>
              <w:right w:val="single" w:sz="4" w:space="0" w:color="auto"/>
            </w:tcBorders>
            <w:shd w:val="clear" w:color="auto" w:fill="auto"/>
            <w:noWrap/>
            <w:hideMark/>
          </w:tcPr>
          <w:p w14:paraId="6E78E308" w14:textId="1766E841" w:rsidR="00400D35" w:rsidRPr="00400D35" w:rsidDel="00EC7212" w:rsidRDefault="00400D35">
            <w:pPr>
              <w:pStyle w:val="BodyText"/>
              <w:rPr>
                <w:del w:id="7977" w:author="Georg Birgisson" w:date="2021-10-06T14:24:00Z"/>
                <w:rFonts w:eastAsia="Times New Roman"/>
                <w:color w:val="000000"/>
                <w:lang w:eastAsia="is-IS"/>
              </w:rPr>
              <w:pPrChange w:id="7978" w:author="Georg Birgisson" w:date="2021-10-06T14:25:00Z">
                <w:pPr/>
              </w:pPrChange>
            </w:pPr>
            <w:del w:id="7979" w:author="Georg Birgisson" w:date="2021-10-06T14:24:00Z">
              <w:r w:rsidRPr="00400D35" w:rsidDel="00EC7212">
                <w:rPr>
                  <w:rFonts w:eastAsia="Times New Roman"/>
                  <w:color w:val="000000"/>
                  <w:lang w:eastAsia="is-IS"/>
                </w:rPr>
                <w:delText> </w:delText>
              </w:r>
            </w:del>
          </w:p>
        </w:tc>
      </w:tr>
      <w:tr w:rsidR="0015709A" w:rsidRPr="00400D35" w:rsidDel="00EC7212" w14:paraId="65716E57" w14:textId="7788855A" w:rsidTr="0015709A">
        <w:trPr>
          <w:trHeight w:val="300"/>
          <w:del w:id="798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3EB0A50" w14:textId="4E061069" w:rsidR="00400D35" w:rsidRPr="00400D35" w:rsidDel="00EC7212" w:rsidRDefault="00400D35">
            <w:pPr>
              <w:pStyle w:val="BodyText"/>
              <w:rPr>
                <w:del w:id="7981" w:author="Georg Birgisson" w:date="2021-10-06T14:24:00Z"/>
                <w:rFonts w:eastAsia="Times New Roman"/>
                <w:color w:val="000000"/>
                <w:lang w:eastAsia="is-IS"/>
              </w:rPr>
              <w:pPrChange w:id="7982" w:author="Georg Birgisson" w:date="2021-10-06T14:25:00Z">
                <w:pPr>
                  <w:jc w:val="right"/>
                </w:pPr>
              </w:pPrChange>
            </w:pPr>
            <w:del w:id="7983" w:author="Georg Birgisson" w:date="2021-10-06T14:24:00Z">
              <w:r w:rsidRPr="00400D35" w:rsidDel="00EC7212">
                <w:rPr>
                  <w:rFonts w:eastAsia="Times New Roman"/>
                  <w:color w:val="000000"/>
                  <w:lang w:eastAsia="is-IS"/>
                </w:rPr>
                <w:delText>158</w:delText>
              </w:r>
            </w:del>
          </w:p>
        </w:tc>
        <w:tc>
          <w:tcPr>
            <w:tcW w:w="915" w:type="dxa"/>
            <w:tcBorders>
              <w:top w:val="nil"/>
              <w:left w:val="nil"/>
              <w:bottom w:val="single" w:sz="4" w:space="0" w:color="auto"/>
              <w:right w:val="single" w:sz="4" w:space="0" w:color="auto"/>
            </w:tcBorders>
            <w:shd w:val="clear" w:color="auto" w:fill="auto"/>
            <w:noWrap/>
            <w:hideMark/>
          </w:tcPr>
          <w:p w14:paraId="4AF79872" w14:textId="5D98F97D" w:rsidR="00400D35" w:rsidRPr="00400D35" w:rsidDel="00EC7212" w:rsidRDefault="00400D35">
            <w:pPr>
              <w:pStyle w:val="BodyText"/>
              <w:rPr>
                <w:del w:id="7984" w:author="Georg Birgisson" w:date="2021-10-06T14:24:00Z"/>
                <w:rFonts w:eastAsia="Times New Roman"/>
                <w:color w:val="000000"/>
                <w:lang w:eastAsia="is-IS"/>
              </w:rPr>
              <w:pPrChange w:id="7985" w:author="Georg Birgisson" w:date="2021-10-06T14:25:00Z">
                <w:pPr/>
              </w:pPrChange>
            </w:pPr>
            <w:del w:id="7986" w:author="Georg Birgisson" w:date="2021-10-06T14:24:00Z">
              <w:r w:rsidRPr="00400D35" w:rsidDel="00EC7212">
                <w:rPr>
                  <w:rFonts w:eastAsia="Times New Roman"/>
                  <w:color w:val="000000"/>
                  <w:lang w:eastAsia="is-IS"/>
                </w:rPr>
                <w:delText xml:space="preserve">BT-70 </w:delText>
              </w:r>
            </w:del>
          </w:p>
        </w:tc>
        <w:tc>
          <w:tcPr>
            <w:tcW w:w="660" w:type="dxa"/>
            <w:tcBorders>
              <w:top w:val="nil"/>
              <w:left w:val="nil"/>
              <w:bottom w:val="single" w:sz="4" w:space="0" w:color="auto"/>
              <w:right w:val="single" w:sz="4" w:space="0" w:color="auto"/>
            </w:tcBorders>
            <w:shd w:val="clear" w:color="auto" w:fill="auto"/>
            <w:noWrap/>
            <w:hideMark/>
          </w:tcPr>
          <w:p w14:paraId="17A03125" w14:textId="59956B4F" w:rsidR="00400D35" w:rsidRPr="00400D35" w:rsidDel="00EC7212" w:rsidRDefault="00400D35">
            <w:pPr>
              <w:pStyle w:val="BodyText"/>
              <w:rPr>
                <w:del w:id="7987" w:author="Georg Birgisson" w:date="2021-10-06T14:24:00Z"/>
                <w:rFonts w:eastAsia="Times New Roman"/>
                <w:color w:val="000000"/>
                <w:lang w:eastAsia="is-IS"/>
              </w:rPr>
              <w:pPrChange w:id="7988" w:author="Georg Birgisson" w:date="2021-10-06T14:25:00Z">
                <w:pPr>
                  <w:jc w:val="center"/>
                </w:pPr>
              </w:pPrChange>
            </w:pPr>
            <w:del w:id="7989"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778A2936" w14:textId="1A527E3F" w:rsidR="00400D35" w:rsidRPr="00400D35" w:rsidDel="00EC7212" w:rsidRDefault="00400D35">
            <w:pPr>
              <w:pStyle w:val="BodyText"/>
              <w:rPr>
                <w:del w:id="7990" w:author="Georg Birgisson" w:date="2021-10-06T14:24:00Z"/>
                <w:rFonts w:eastAsia="Times New Roman"/>
                <w:color w:val="000000"/>
                <w:lang w:eastAsia="is-IS"/>
              </w:rPr>
              <w:pPrChange w:id="7991" w:author="Georg Birgisson" w:date="2021-10-06T14:25:00Z">
                <w:pPr>
                  <w:jc w:val="center"/>
                </w:pPr>
              </w:pPrChange>
            </w:pPr>
            <w:del w:id="7992"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0A5BF57B" w14:textId="4EC1A989" w:rsidR="00400D35" w:rsidRPr="00400D35" w:rsidDel="00EC7212" w:rsidRDefault="00400D35">
            <w:pPr>
              <w:pStyle w:val="BodyText"/>
              <w:rPr>
                <w:del w:id="7993" w:author="Georg Birgisson" w:date="2021-10-06T14:24:00Z"/>
                <w:rFonts w:eastAsia="Times New Roman"/>
                <w:color w:val="000000"/>
                <w:lang w:eastAsia="is-IS"/>
              </w:rPr>
              <w:pPrChange w:id="7994" w:author="Georg Birgisson" w:date="2021-10-06T14:25:00Z">
                <w:pPr/>
              </w:pPrChange>
            </w:pPr>
            <w:del w:id="7995" w:author="Georg Birgisson" w:date="2021-10-06T14:24:00Z">
              <w:r w:rsidRPr="00400D35" w:rsidDel="00EC7212">
                <w:rPr>
                  <w:rFonts w:eastAsia="Times New Roman"/>
                  <w:color w:val="000000"/>
                  <w:lang w:eastAsia="is-IS"/>
                </w:rPr>
                <w:delText>cac:Delivery/cac:DeliveryParty/cac:PartyName/cbc:Name</w:delText>
              </w:r>
            </w:del>
          </w:p>
        </w:tc>
        <w:tc>
          <w:tcPr>
            <w:tcW w:w="2954" w:type="dxa"/>
            <w:tcBorders>
              <w:top w:val="nil"/>
              <w:left w:val="nil"/>
              <w:bottom w:val="single" w:sz="4" w:space="0" w:color="auto"/>
              <w:right w:val="single" w:sz="4" w:space="0" w:color="auto"/>
            </w:tcBorders>
            <w:shd w:val="clear" w:color="auto" w:fill="auto"/>
            <w:noWrap/>
            <w:hideMark/>
          </w:tcPr>
          <w:p w14:paraId="04E522B7" w14:textId="51B3BDE3" w:rsidR="00400D35" w:rsidRPr="00400D35" w:rsidDel="00EC7212" w:rsidRDefault="00400D35">
            <w:pPr>
              <w:pStyle w:val="BodyText"/>
              <w:rPr>
                <w:del w:id="7996" w:author="Georg Birgisson" w:date="2021-10-06T14:24:00Z"/>
                <w:rFonts w:eastAsia="Times New Roman"/>
                <w:color w:val="000000"/>
                <w:lang w:eastAsia="is-IS"/>
              </w:rPr>
              <w:pPrChange w:id="7997" w:author="Georg Birgisson" w:date="2021-10-06T14:25:00Z">
                <w:pPr/>
              </w:pPrChange>
            </w:pPr>
            <w:del w:id="7998" w:author="Georg Birgisson" w:date="2021-10-06T14:24:00Z">
              <w:r w:rsidRPr="00400D35" w:rsidDel="00EC7212">
                <w:rPr>
                  <w:rFonts w:eastAsia="Times New Roman"/>
                  <w:color w:val="000000"/>
                  <w:lang w:eastAsia="is-IS"/>
                </w:rPr>
                <w:delText> </w:delText>
              </w:r>
            </w:del>
          </w:p>
        </w:tc>
      </w:tr>
      <w:tr w:rsidR="0015709A" w:rsidRPr="00400D35" w:rsidDel="00EC7212" w14:paraId="75E4166B" w14:textId="51B858D3" w:rsidTr="0015709A">
        <w:trPr>
          <w:trHeight w:val="300"/>
          <w:del w:id="799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BA2F1B9" w14:textId="41F69DF5" w:rsidR="00400D35" w:rsidRPr="00400D35" w:rsidDel="00EC7212" w:rsidRDefault="00400D35">
            <w:pPr>
              <w:pStyle w:val="BodyText"/>
              <w:rPr>
                <w:del w:id="8000" w:author="Georg Birgisson" w:date="2021-10-06T14:24:00Z"/>
                <w:rFonts w:eastAsia="Times New Roman"/>
                <w:color w:val="000000"/>
                <w:lang w:eastAsia="is-IS"/>
              </w:rPr>
              <w:pPrChange w:id="8001" w:author="Georg Birgisson" w:date="2021-10-06T14:25:00Z">
                <w:pPr>
                  <w:jc w:val="right"/>
                </w:pPr>
              </w:pPrChange>
            </w:pPr>
            <w:del w:id="8002" w:author="Georg Birgisson" w:date="2021-10-06T14:24:00Z">
              <w:r w:rsidRPr="00400D35" w:rsidDel="00EC7212">
                <w:rPr>
                  <w:rFonts w:eastAsia="Times New Roman"/>
                  <w:color w:val="000000"/>
                  <w:lang w:eastAsia="is-IS"/>
                </w:rPr>
                <w:delText>159</w:delText>
              </w:r>
            </w:del>
          </w:p>
        </w:tc>
        <w:tc>
          <w:tcPr>
            <w:tcW w:w="915" w:type="dxa"/>
            <w:tcBorders>
              <w:top w:val="nil"/>
              <w:left w:val="nil"/>
              <w:bottom w:val="single" w:sz="4" w:space="0" w:color="auto"/>
              <w:right w:val="single" w:sz="4" w:space="0" w:color="auto"/>
            </w:tcBorders>
            <w:shd w:val="clear" w:color="auto" w:fill="auto"/>
            <w:noWrap/>
            <w:hideMark/>
          </w:tcPr>
          <w:p w14:paraId="4520122F" w14:textId="59A547C8" w:rsidR="00400D35" w:rsidRPr="00400D35" w:rsidDel="00EC7212" w:rsidRDefault="00400D35">
            <w:pPr>
              <w:pStyle w:val="BodyText"/>
              <w:rPr>
                <w:del w:id="8003" w:author="Georg Birgisson" w:date="2021-10-06T14:24:00Z"/>
                <w:rFonts w:eastAsia="Times New Roman"/>
                <w:color w:val="000000"/>
                <w:lang w:eastAsia="is-IS"/>
              </w:rPr>
              <w:pPrChange w:id="8004" w:author="Georg Birgisson" w:date="2021-10-06T14:25:00Z">
                <w:pPr/>
              </w:pPrChange>
            </w:pPr>
            <w:del w:id="8005" w:author="Georg Birgisson" w:date="2021-10-06T14:24:00Z">
              <w:r w:rsidRPr="00400D35" w:rsidDel="00EC7212">
                <w:rPr>
                  <w:rFonts w:eastAsia="Times New Roman"/>
                  <w:color w:val="000000"/>
                  <w:lang w:eastAsia="is-IS"/>
                </w:rPr>
                <w:delText xml:space="preserve">BT-71 </w:delText>
              </w:r>
            </w:del>
          </w:p>
        </w:tc>
        <w:tc>
          <w:tcPr>
            <w:tcW w:w="660" w:type="dxa"/>
            <w:tcBorders>
              <w:top w:val="nil"/>
              <w:left w:val="nil"/>
              <w:bottom w:val="single" w:sz="4" w:space="0" w:color="auto"/>
              <w:right w:val="single" w:sz="4" w:space="0" w:color="auto"/>
            </w:tcBorders>
            <w:shd w:val="clear" w:color="auto" w:fill="auto"/>
            <w:noWrap/>
            <w:hideMark/>
          </w:tcPr>
          <w:p w14:paraId="7A6675F4" w14:textId="39821AD9" w:rsidR="00400D35" w:rsidRPr="00400D35" w:rsidDel="00EC7212" w:rsidRDefault="00400D35">
            <w:pPr>
              <w:pStyle w:val="BodyText"/>
              <w:rPr>
                <w:del w:id="8006" w:author="Georg Birgisson" w:date="2021-10-06T14:24:00Z"/>
                <w:rFonts w:eastAsia="Times New Roman"/>
                <w:color w:val="000000"/>
                <w:lang w:eastAsia="is-IS"/>
              </w:rPr>
              <w:pPrChange w:id="8007" w:author="Georg Birgisson" w:date="2021-10-06T14:25:00Z">
                <w:pPr>
                  <w:jc w:val="center"/>
                </w:pPr>
              </w:pPrChange>
            </w:pPr>
            <w:del w:id="8008"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47C80C86" w14:textId="4FC055BC" w:rsidR="00400D35" w:rsidRPr="00400D35" w:rsidDel="00EC7212" w:rsidRDefault="00400D35">
            <w:pPr>
              <w:pStyle w:val="BodyText"/>
              <w:rPr>
                <w:del w:id="8009" w:author="Georg Birgisson" w:date="2021-10-06T14:24:00Z"/>
                <w:rFonts w:eastAsia="Times New Roman"/>
                <w:color w:val="000000"/>
                <w:lang w:eastAsia="is-IS"/>
              </w:rPr>
              <w:pPrChange w:id="8010" w:author="Georg Birgisson" w:date="2021-10-06T14:25:00Z">
                <w:pPr>
                  <w:jc w:val="center"/>
                </w:pPr>
              </w:pPrChange>
            </w:pPr>
            <w:del w:id="8011"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60954652" w14:textId="192AC9AC" w:rsidR="00400D35" w:rsidRPr="00400D35" w:rsidDel="00EC7212" w:rsidRDefault="00400D35">
            <w:pPr>
              <w:pStyle w:val="BodyText"/>
              <w:rPr>
                <w:del w:id="8012" w:author="Georg Birgisson" w:date="2021-10-06T14:24:00Z"/>
                <w:rFonts w:eastAsia="Times New Roman"/>
                <w:color w:val="000000"/>
                <w:lang w:eastAsia="is-IS"/>
              </w:rPr>
              <w:pPrChange w:id="8013" w:author="Georg Birgisson" w:date="2021-10-06T14:25:00Z">
                <w:pPr/>
              </w:pPrChange>
            </w:pPr>
            <w:del w:id="8014" w:author="Georg Birgisson" w:date="2021-10-06T14:24:00Z">
              <w:r w:rsidRPr="00400D35" w:rsidDel="00EC7212">
                <w:rPr>
                  <w:rFonts w:eastAsia="Times New Roman"/>
                  <w:color w:val="000000"/>
                  <w:lang w:eastAsia="is-IS"/>
                </w:rPr>
                <w:delText>cac:Delivery/cac:DeliveryLocation/cbc:ID</w:delText>
              </w:r>
            </w:del>
          </w:p>
        </w:tc>
        <w:tc>
          <w:tcPr>
            <w:tcW w:w="2954" w:type="dxa"/>
            <w:tcBorders>
              <w:top w:val="nil"/>
              <w:left w:val="nil"/>
              <w:bottom w:val="single" w:sz="4" w:space="0" w:color="auto"/>
              <w:right w:val="single" w:sz="4" w:space="0" w:color="auto"/>
            </w:tcBorders>
            <w:shd w:val="clear" w:color="auto" w:fill="auto"/>
            <w:noWrap/>
            <w:hideMark/>
          </w:tcPr>
          <w:p w14:paraId="59B7A93B" w14:textId="7FAE030F" w:rsidR="00400D35" w:rsidRPr="00400D35" w:rsidDel="00EC7212" w:rsidRDefault="00400D35">
            <w:pPr>
              <w:pStyle w:val="BodyText"/>
              <w:rPr>
                <w:del w:id="8015" w:author="Georg Birgisson" w:date="2021-10-06T14:24:00Z"/>
                <w:rFonts w:eastAsia="Times New Roman"/>
                <w:color w:val="000000"/>
                <w:lang w:eastAsia="is-IS"/>
              </w:rPr>
              <w:pPrChange w:id="8016" w:author="Georg Birgisson" w:date="2021-10-06T14:25:00Z">
                <w:pPr/>
              </w:pPrChange>
            </w:pPr>
            <w:del w:id="8017" w:author="Georg Birgisson" w:date="2021-10-06T14:24:00Z">
              <w:r w:rsidRPr="00400D35" w:rsidDel="00EC7212">
                <w:rPr>
                  <w:rFonts w:eastAsia="Times New Roman"/>
                  <w:color w:val="000000"/>
                  <w:lang w:eastAsia="is-IS"/>
                </w:rPr>
                <w:delText> </w:delText>
              </w:r>
            </w:del>
          </w:p>
        </w:tc>
      </w:tr>
      <w:tr w:rsidR="0015709A" w:rsidRPr="00400D35" w:rsidDel="00EC7212" w14:paraId="45EB5EE3" w14:textId="34B3DDEE" w:rsidTr="0015709A">
        <w:trPr>
          <w:trHeight w:val="300"/>
          <w:del w:id="801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A3D0CD8" w14:textId="7F1CDFD2" w:rsidR="00400D35" w:rsidRPr="00400D35" w:rsidDel="00EC7212" w:rsidRDefault="00400D35">
            <w:pPr>
              <w:pStyle w:val="BodyText"/>
              <w:rPr>
                <w:del w:id="8019" w:author="Georg Birgisson" w:date="2021-10-06T14:24:00Z"/>
                <w:rFonts w:eastAsia="Times New Roman"/>
                <w:color w:val="000000"/>
                <w:lang w:eastAsia="is-IS"/>
              </w:rPr>
              <w:pPrChange w:id="8020" w:author="Georg Birgisson" w:date="2021-10-06T14:25:00Z">
                <w:pPr>
                  <w:jc w:val="right"/>
                </w:pPr>
              </w:pPrChange>
            </w:pPr>
            <w:del w:id="8021" w:author="Georg Birgisson" w:date="2021-10-06T14:24:00Z">
              <w:r w:rsidRPr="00400D35" w:rsidDel="00EC7212">
                <w:rPr>
                  <w:rFonts w:eastAsia="Times New Roman"/>
                  <w:color w:val="000000"/>
                  <w:lang w:eastAsia="is-IS"/>
                </w:rPr>
                <w:delText>160</w:delText>
              </w:r>
            </w:del>
          </w:p>
        </w:tc>
        <w:tc>
          <w:tcPr>
            <w:tcW w:w="915" w:type="dxa"/>
            <w:tcBorders>
              <w:top w:val="nil"/>
              <w:left w:val="nil"/>
              <w:bottom w:val="single" w:sz="4" w:space="0" w:color="auto"/>
              <w:right w:val="single" w:sz="4" w:space="0" w:color="auto"/>
            </w:tcBorders>
            <w:shd w:val="clear" w:color="auto" w:fill="auto"/>
            <w:noWrap/>
            <w:hideMark/>
          </w:tcPr>
          <w:p w14:paraId="23228B9E" w14:textId="1348A3D1" w:rsidR="00400D35" w:rsidRPr="00400D35" w:rsidDel="00EC7212" w:rsidRDefault="00400D35">
            <w:pPr>
              <w:pStyle w:val="BodyText"/>
              <w:rPr>
                <w:del w:id="8022" w:author="Georg Birgisson" w:date="2021-10-06T14:24:00Z"/>
                <w:rFonts w:eastAsia="Times New Roman"/>
                <w:color w:val="000000"/>
                <w:lang w:eastAsia="is-IS"/>
              </w:rPr>
              <w:pPrChange w:id="8023" w:author="Georg Birgisson" w:date="2021-10-06T14:25:00Z">
                <w:pPr/>
              </w:pPrChange>
            </w:pPr>
            <w:del w:id="8024" w:author="Georg Birgisson" w:date="2021-10-06T14:24:00Z">
              <w:r w:rsidRPr="00400D35" w:rsidDel="00EC7212">
                <w:rPr>
                  <w:rFonts w:eastAsia="Times New Roman"/>
                  <w:color w:val="000000"/>
                  <w:lang w:eastAsia="is-IS"/>
                </w:rPr>
                <w:delText>BT-71-1</w:delText>
              </w:r>
            </w:del>
          </w:p>
        </w:tc>
        <w:tc>
          <w:tcPr>
            <w:tcW w:w="660" w:type="dxa"/>
            <w:tcBorders>
              <w:top w:val="nil"/>
              <w:left w:val="nil"/>
              <w:bottom w:val="single" w:sz="4" w:space="0" w:color="auto"/>
              <w:right w:val="single" w:sz="4" w:space="0" w:color="auto"/>
            </w:tcBorders>
            <w:shd w:val="clear" w:color="auto" w:fill="auto"/>
            <w:noWrap/>
            <w:hideMark/>
          </w:tcPr>
          <w:p w14:paraId="7F52FB5F" w14:textId="659E5CEC" w:rsidR="00400D35" w:rsidRPr="00400D35" w:rsidDel="00EC7212" w:rsidRDefault="00400D35">
            <w:pPr>
              <w:pStyle w:val="BodyText"/>
              <w:rPr>
                <w:del w:id="8025" w:author="Georg Birgisson" w:date="2021-10-06T14:24:00Z"/>
                <w:rFonts w:eastAsia="Times New Roman"/>
                <w:color w:val="000000"/>
                <w:lang w:eastAsia="is-IS"/>
              </w:rPr>
              <w:pPrChange w:id="8026" w:author="Georg Birgisson" w:date="2021-10-06T14:25:00Z">
                <w:pPr>
                  <w:jc w:val="center"/>
                </w:pPr>
              </w:pPrChange>
            </w:pPr>
            <w:del w:id="8027"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2D825696" w14:textId="7E4C0AF4" w:rsidR="00400D35" w:rsidRPr="00400D35" w:rsidDel="00EC7212" w:rsidRDefault="00400D35">
            <w:pPr>
              <w:pStyle w:val="BodyText"/>
              <w:rPr>
                <w:del w:id="8028" w:author="Georg Birgisson" w:date="2021-10-06T14:24:00Z"/>
                <w:rFonts w:eastAsia="Times New Roman"/>
                <w:color w:val="000000"/>
                <w:lang w:eastAsia="is-IS"/>
              </w:rPr>
              <w:pPrChange w:id="8029" w:author="Georg Birgisson" w:date="2021-10-06T14:25:00Z">
                <w:pPr>
                  <w:jc w:val="center"/>
                </w:pPr>
              </w:pPrChange>
            </w:pPr>
            <w:del w:id="8030"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7C4081B2" w14:textId="1B8D2FAB" w:rsidR="00400D35" w:rsidRPr="00400D35" w:rsidDel="00EC7212" w:rsidRDefault="00400D35">
            <w:pPr>
              <w:pStyle w:val="BodyText"/>
              <w:rPr>
                <w:del w:id="8031" w:author="Georg Birgisson" w:date="2021-10-06T14:24:00Z"/>
                <w:rFonts w:eastAsia="Times New Roman"/>
                <w:color w:val="000000"/>
                <w:lang w:eastAsia="is-IS"/>
              </w:rPr>
              <w:pPrChange w:id="8032" w:author="Georg Birgisson" w:date="2021-10-06T14:25:00Z">
                <w:pPr/>
              </w:pPrChange>
            </w:pPr>
            <w:del w:id="8033" w:author="Georg Birgisson" w:date="2021-10-06T14:24:00Z">
              <w:r w:rsidRPr="00400D35" w:rsidDel="00EC7212">
                <w:rPr>
                  <w:rFonts w:eastAsia="Times New Roman"/>
                  <w:color w:val="000000"/>
                  <w:lang w:eastAsia="is-IS"/>
                </w:rPr>
                <w:delText>cac:Delivery/cac:DeliveryLocation/cbc:ID/@schemeID</w:delText>
              </w:r>
            </w:del>
          </w:p>
        </w:tc>
        <w:tc>
          <w:tcPr>
            <w:tcW w:w="2954" w:type="dxa"/>
            <w:tcBorders>
              <w:top w:val="nil"/>
              <w:left w:val="nil"/>
              <w:bottom w:val="single" w:sz="4" w:space="0" w:color="auto"/>
              <w:right w:val="single" w:sz="4" w:space="0" w:color="auto"/>
            </w:tcBorders>
            <w:shd w:val="clear" w:color="auto" w:fill="auto"/>
            <w:noWrap/>
            <w:hideMark/>
          </w:tcPr>
          <w:p w14:paraId="51BC7543" w14:textId="18955A3F" w:rsidR="00400D35" w:rsidRPr="00400D35" w:rsidDel="00EC7212" w:rsidRDefault="00400D35">
            <w:pPr>
              <w:pStyle w:val="BodyText"/>
              <w:rPr>
                <w:del w:id="8034" w:author="Georg Birgisson" w:date="2021-10-06T14:24:00Z"/>
                <w:rFonts w:eastAsia="Times New Roman"/>
                <w:color w:val="000000"/>
                <w:lang w:eastAsia="is-IS"/>
              </w:rPr>
              <w:pPrChange w:id="8035" w:author="Georg Birgisson" w:date="2021-10-06T14:25:00Z">
                <w:pPr/>
              </w:pPrChange>
            </w:pPr>
            <w:del w:id="8036" w:author="Georg Birgisson" w:date="2021-10-06T14:24:00Z">
              <w:r w:rsidRPr="00400D35" w:rsidDel="00EC7212">
                <w:rPr>
                  <w:rFonts w:eastAsia="Times New Roman"/>
                  <w:color w:val="000000"/>
                  <w:lang w:eastAsia="is-IS"/>
                </w:rPr>
                <w:delText> </w:delText>
              </w:r>
            </w:del>
          </w:p>
        </w:tc>
      </w:tr>
      <w:tr w:rsidR="0015709A" w:rsidRPr="00400D35" w:rsidDel="00EC7212" w14:paraId="14F4C603" w14:textId="675B2936" w:rsidTr="0015709A">
        <w:trPr>
          <w:trHeight w:val="300"/>
          <w:del w:id="803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1A3F23E" w14:textId="3E754BDA" w:rsidR="00400D35" w:rsidRPr="00400D35" w:rsidDel="00EC7212" w:rsidRDefault="00400D35">
            <w:pPr>
              <w:pStyle w:val="BodyText"/>
              <w:rPr>
                <w:del w:id="8038" w:author="Georg Birgisson" w:date="2021-10-06T14:24:00Z"/>
                <w:rFonts w:eastAsia="Times New Roman"/>
                <w:color w:val="000000"/>
                <w:lang w:eastAsia="is-IS"/>
              </w:rPr>
              <w:pPrChange w:id="8039" w:author="Georg Birgisson" w:date="2021-10-06T14:25:00Z">
                <w:pPr>
                  <w:jc w:val="right"/>
                </w:pPr>
              </w:pPrChange>
            </w:pPr>
            <w:del w:id="8040" w:author="Georg Birgisson" w:date="2021-10-06T14:24:00Z">
              <w:r w:rsidRPr="00400D35" w:rsidDel="00EC7212">
                <w:rPr>
                  <w:rFonts w:eastAsia="Times New Roman"/>
                  <w:color w:val="000000"/>
                  <w:lang w:eastAsia="is-IS"/>
                </w:rPr>
                <w:delText>161</w:delText>
              </w:r>
            </w:del>
          </w:p>
        </w:tc>
        <w:tc>
          <w:tcPr>
            <w:tcW w:w="915" w:type="dxa"/>
            <w:tcBorders>
              <w:top w:val="nil"/>
              <w:left w:val="nil"/>
              <w:bottom w:val="single" w:sz="4" w:space="0" w:color="auto"/>
              <w:right w:val="single" w:sz="4" w:space="0" w:color="auto"/>
            </w:tcBorders>
            <w:shd w:val="clear" w:color="auto" w:fill="auto"/>
            <w:noWrap/>
            <w:hideMark/>
          </w:tcPr>
          <w:p w14:paraId="3991352D" w14:textId="520073A2" w:rsidR="00400D35" w:rsidRPr="00400D35" w:rsidDel="00EC7212" w:rsidRDefault="00400D35">
            <w:pPr>
              <w:pStyle w:val="BodyText"/>
              <w:rPr>
                <w:del w:id="8041" w:author="Georg Birgisson" w:date="2021-10-06T14:24:00Z"/>
                <w:rFonts w:eastAsia="Times New Roman"/>
                <w:color w:val="000000"/>
                <w:lang w:eastAsia="is-IS"/>
              </w:rPr>
              <w:pPrChange w:id="8042" w:author="Georg Birgisson" w:date="2021-10-06T14:25:00Z">
                <w:pPr/>
              </w:pPrChange>
            </w:pPr>
            <w:del w:id="8043" w:author="Georg Birgisson" w:date="2021-10-06T14:24:00Z">
              <w:r w:rsidRPr="00400D35" w:rsidDel="00EC7212">
                <w:rPr>
                  <w:rFonts w:eastAsia="Times New Roman"/>
                  <w:color w:val="000000"/>
                  <w:lang w:eastAsia="is-IS"/>
                </w:rPr>
                <w:delText xml:space="preserve">BT-72 </w:delText>
              </w:r>
            </w:del>
          </w:p>
        </w:tc>
        <w:tc>
          <w:tcPr>
            <w:tcW w:w="660" w:type="dxa"/>
            <w:tcBorders>
              <w:top w:val="nil"/>
              <w:left w:val="nil"/>
              <w:bottom w:val="single" w:sz="4" w:space="0" w:color="auto"/>
              <w:right w:val="single" w:sz="4" w:space="0" w:color="auto"/>
            </w:tcBorders>
            <w:shd w:val="clear" w:color="auto" w:fill="auto"/>
            <w:noWrap/>
            <w:hideMark/>
          </w:tcPr>
          <w:p w14:paraId="12B1D48B" w14:textId="7FA7F754" w:rsidR="00400D35" w:rsidRPr="00400D35" w:rsidDel="00EC7212" w:rsidRDefault="00400D35">
            <w:pPr>
              <w:pStyle w:val="BodyText"/>
              <w:rPr>
                <w:del w:id="8044" w:author="Georg Birgisson" w:date="2021-10-06T14:24:00Z"/>
                <w:rFonts w:eastAsia="Times New Roman"/>
                <w:color w:val="000000"/>
                <w:lang w:eastAsia="is-IS"/>
              </w:rPr>
              <w:pPrChange w:id="8045" w:author="Georg Birgisson" w:date="2021-10-06T14:25:00Z">
                <w:pPr>
                  <w:jc w:val="center"/>
                </w:pPr>
              </w:pPrChange>
            </w:pPr>
            <w:del w:id="8046"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4B33A021" w14:textId="46CB3C62" w:rsidR="00400D35" w:rsidRPr="00400D35" w:rsidDel="00EC7212" w:rsidRDefault="00400D35">
            <w:pPr>
              <w:pStyle w:val="BodyText"/>
              <w:rPr>
                <w:del w:id="8047" w:author="Georg Birgisson" w:date="2021-10-06T14:24:00Z"/>
                <w:rFonts w:eastAsia="Times New Roman"/>
                <w:color w:val="000000"/>
                <w:lang w:eastAsia="is-IS"/>
              </w:rPr>
              <w:pPrChange w:id="8048" w:author="Georg Birgisson" w:date="2021-10-06T14:25:00Z">
                <w:pPr>
                  <w:jc w:val="center"/>
                </w:pPr>
              </w:pPrChange>
            </w:pPr>
            <w:del w:id="8049"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1692DE58" w14:textId="6CC05F56" w:rsidR="00400D35" w:rsidRPr="00400D35" w:rsidDel="00EC7212" w:rsidRDefault="00400D35">
            <w:pPr>
              <w:pStyle w:val="BodyText"/>
              <w:rPr>
                <w:del w:id="8050" w:author="Georg Birgisson" w:date="2021-10-06T14:24:00Z"/>
                <w:rFonts w:eastAsia="Times New Roman"/>
                <w:color w:val="000000"/>
                <w:lang w:eastAsia="is-IS"/>
              </w:rPr>
              <w:pPrChange w:id="8051" w:author="Georg Birgisson" w:date="2021-10-06T14:25:00Z">
                <w:pPr/>
              </w:pPrChange>
            </w:pPr>
            <w:del w:id="8052" w:author="Georg Birgisson" w:date="2021-10-06T14:24:00Z">
              <w:r w:rsidRPr="00400D35" w:rsidDel="00EC7212">
                <w:rPr>
                  <w:rFonts w:eastAsia="Times New Roman"/>
                  <w:color w:val="000000"/>
                  <w:lang w:eastAsia="is-IS"/>
                </w:rPr>
                <w:delText>cac:Delivery/cbc:ActualDeliveryDate</w:delText>
              </w:r>
            </w:del>
          </w:p>
        </w:tc>
        <w:tc>
          <w:tcPr>
            <w:tcW w:w="2954" w:type="dxa"/>
            <w:tcBorders>
              <w:top w:val="nil"/>
              <w:left w:val="nil"/>
              <w:bottom w:val="single" w:sz="4" w:space="0" w:color="auto"/>
              <w:right w:val="single" w:sz="4" w:space="0" w:color="auto"/>
            </w:tcBorders>
            <w:shd w:val="clear" w:color="auto" w:fill="auto"/>
            <w:noWrap/>
            <w:hideMark/>
          </w:tcPr>
          <w:p w14:paraId="1B688CF8" w14:textId="13095053" w:rsidR="00400D35" w:rsidRPr="00400D35" w:rsidDel="00EC7212" w:rsidRDefault="00400D35">
            <w:pPr>
              <w:pStyle w:val="BodyText"/>
              <w:rPr>
                <w:del w:id="8053" w:author="Georg Birgisson" w:date="2021-10-06T14:24:00Z"/>
                <w:rFonts w:eastAsia="Times New Roman"/>
                <w:color w:val="000000"/>
                <w:lang w:eastAsia="is-IS"/>
              </w:rPr>
              <w:pPrChange w:id="8054" w:author="Georg Birgisson" w:date="2021-10-06T14:25:00Z">
                <w:pPr/>
              </w:pPrChange>
            </w:pPr>
            <w:del w:id="8055" w:author="Georg Birgisson" w:date="2021-10-06T14:24:00Z">
              <w:r w:rsidRPr="00400D35" w:rsidDel="00EC7212">
                <w:rPr>
                  <w:rFonts w:eastAsia="Times New Roman"/>
                  <w:color w:val="000000"/>
                  <w:lang w:eastAsia="is-IS"/>
                </w:rPr>
                <w:delText> </w:delText>
              </w:r>
            </w:del>
          </w:p>
        </w:tc>
      </w:tr>
      <w:tr w:rsidR="0015709A" w:rsidRPr="00400D35" w:rsidDel="00EC7212" w14:paraId="6E71959D" w14:textId="6B972BC9" w:rsidTr="0015709A">
        <w:trPr>
          <w:trHeight w:val="300"/>
          <w:del w:id="805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D5D123F" w14:textId="1B71747C" w:rsidR="00400D35" w:rsidRPr="00400D35" w:rsidDel="00EC7212" w:rsidRDefault="00400D35">
            <w:pPr>
              <w:pStyle w:val="BodyText"/>
              <w:rPr>
                <w:del w:id="8057" w:author="Georg Birgisson" w:date="2021-10-06T14:24:00Z"/>
                <w:rFonts w:eastAsia="Times New Roman"/>
                <w:color w:val="000000"/>
                <w:lang w:eastAsia="is-IS"/>
              </w:rPr>
              <w:pPrChange w:id="8058" w:author="Georg Birgisson" w:date="2021-10-06T14:25:00Z">
                <w:pPr>
                  <w:jc w:val="right"/>
                </w:pPr>
              </w:pPrChange>
            </w:pPr>
            <w:del w:id="8059" w:author="Georg Birgisson" w:date="2021-10-06T14:24:00Z">
              <w:r w:rsidRPr="00400D35" w:rsidDel="00EC7212">
                <w:rPr>
                  <w:rFonts w:eastAsia="Times New Roman"/>
                  <w:color w:val="000000"/>
                  <w:lang w:eastAsia="is-IS"/>
                </w:rPr>
                <w:delText>162</w:delText>
              </w:r>
            </w:del>
          </w:p>
        </w:tc>
        <w:tc>
          <w:tcPr>
            <w:tcW w:w="915" w:type="dxa"/>
            <w:tcBorders>
              <w:top w:val="nil"/>
              <w:left w:val="nil"/>
              <w:bottom w:val="single" w:sz="4" w:space="0" w:color="auto"/>
              <w:right w:val="single" w:sz="4" w:space="0" w:color="auto"/>
            </w:tcBorders>
            <w:shd w:val="clear" w:color="auto" w:fill="auto"/>
            <w:noWrap/>
            <w:hideMark/>
          </w:tcPr>
          <w:p w14:paraId="4691B45B" w14:textId="76DA4BD9" w:rsidR="00400D35" w:rsidRPr="00400D35" w:rsidDel="00EC7212" w:rsidRDefault="00400D35">
            <w:pPr>
              <w:pStyle w:val="BodyText"/>
              <w:rPr>
                <w:del w:id="8060" w:author="Georg Birgisson" w:date="2021-10-06T14:24:00Z"/>
                <w:rFonts w:eastAsia="Times New Roman"/>
                <w:color w:val="000000"/>
                <w:lang w:eastAsia="is-IS"/>
              </w:rPr>
              <w:pPrChange w:id="8061" w:author="Georg Birgisson" w:date="2021-10-06T14:25:00Z">
                <w:pPr/>
              </w:pPrChange>
            </w:pPr>
            <w:del w:id="8062" w:author="Georg Birgisson" w:date="2021-10-06T14:24:00Z">
              <w:r w:rsidRPr="00400D35" w:rsidDel="00EC7212">
                <w:rPr>
                  <w:rFonts w:eastAsia="Times New Roman"/>
                  <w:color w:val="000000"/>
                  <w:lang w:eastAsia="is-IS"/>
                </w:rPr>
                <w:delText xml:space="preserve">BG-14 </w:delText>
              </w:r>
            </w:del>
          </w:p>
        </w:tc>
        <w:tc>
          <w:tcPr>
            <w:tcW w:w="660" w:type="dxa"/>
            <w:tcBorders>
              <w:top w:val="nil"/>
              <w:left w:val="nil"/>
              <w:bottom w:val="single" w:sz="4" w:space="0" w:color="auto"/>
              <w:right w:val="single" w:sz="4" w:space="0" w:color="auto"/>
            </w:tcBorders>
            <w:shd w:val="clear" w:color="auto" w:fill="auto"/>
            <w:noWrap/>
            <w:hideMark/>
          </w:tcPr>
          <w:p w14:paraId="5EC0ED1C" w14:textId="280E8D93" w:rsidR="00400D35" w:rsidRPr="00400D35" w:rsidDel="00EC7212" w:rsidRDefault="00400D35">
            <w:pPr>
              <w:pStyle w:val="BodyText"/>
              <w:rPr>
                <w:del w:id="8063" w:author="Georg Birgisson" w:date="2021-10-06T14:24:00Z"/>
                <w:rFonts w:eastAsia="Times New Roman"/>
                <w:color w:val="000000"/>
                <w:lang w:eastAsia="is-IS"/>
              </w:rPr>
              <w:pPrChange w:id="8064" w:author="Georg Birgisson" w:date="2021-10-06T14:25:00Z">
                <w:pPr>
                  <w:jc w:val="center"/>
                </w:pPr>
              </w:pPrChange>
            </w:pPr>
            <w:del w:id="8065"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2A553426" w14:textId="07C4B8AD" w:rsidR="00400D35" w:rsidRPr="00400D35" w:rsidDel="00EC7212" w:rsidRDefault="00400D35">
            <w:pPr>
              <w:pStyle w:val="BodyText"/>
              <w:rPr>
                <w:del w:id="8066" w:author="Georg Birgisson" w:date="2021-10-06T14:24:00Z"/>
                <w:rFonts w:eastAsia="Times New Roman"/>
                <w:color w:val="000000"/>
                <w:lang w:eastAsia="is-IS"/>
              </w:rPr>
              <w:pPrChange w:id="8067" w:author="Georg Birgisson" w:date="2021-10-06T14:25:00Z">
                <w:pPr>
                  <w:jc w:val="center"/>
                </w:pPr>
              </w:pPrChange>
            </w:pPr>
            <w:del w:id="8068"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21BE5BA4" w14:textId="4F64CE63" w:rsidR="00400D35" w:rsidRPr="00400D35" w:rsidDel="00EC7212" w:rsidRDefault="00400D35">
            <w:pPr>
              <w:pStyle w:val="BodyText"/>
              <w:rPr>
                <w:del w:id="8069" w:author="Georg Birgisson" w:date="2021-10-06T14:24:00Z"/>
                <w:rFonts w:eastAsia="Times New Roman"/>
                <w:color w:val="000000"/>
                <w:lang w:eastAsia="is-IS"/>
              </w:rPr>
              <w:pPrChange w:id="8070" w:author="Georg Birgisson" w:date="2021-10-06T14:25:00Z">
                <w:pPr/>
              </w:pPrChange>
            </w:pPr>
            <w:del w:id="8071" w:author="Georg Birgisson" w:date="2021-10-06T14:24:00Z">
              <w:r w:rsidRPr="00400D35" w:rsidDel="00EC7212">
                <w:rPr>
                  <w:rFonts w:eastAsia="Times New Roman"/>
                  <w:color w:val="000000"/>
                  <w:lang w:eastAsia="is-IS"/>
                </w:rPr>
                <w:delText>cac:InvoicePeriod</w:delText>
              </w:r>
            </w:del>
          </w:p>
        </w:tc>
        <w:tc>
          <w:tcPr>
            <w:tcW w:w="2954" w:type="dxa"/>
            <w:tcBorders>
              <w:top w:val="nil"/>
              <w:left w:val="nil"/>
              <w:bottom w:val="single" w:sz="4" w:space="0" w:color="auto"/>
              <w:right w:val="single" w:sz="4" w:space="0" w:color="auto"/>
            </w:tcBorders>
            <w:shd w:val="clear" w:color="auto" w:fill="auto"/>
            <w:noWrap/>
            <w:hideMark/>
          </w:tcPr>
          <w:p w14:paraId="1ECE6125" w14:textId="04D49CFC" w:rsidR="00400D35" w:rsidRPr="00400D35" w:rsidDel="00EC7212" w:rsidRDefault="00400D35">
            <w:pPr>
              <w:pStyle w:val="BodyText"/>
              <w:rPr>
                <w:del w:id="8072" w:author="Georg Birgisson" w:date="2021-10-06T14:24:00Z"/>
                <w:rFonts w:eastAsia="Times New Roman"/>
                <w:color w:val="000000"/>
                <w:lang w:eastAsia="is-IS"/>
              </w:rPr>
              <w:pPrChange w:id="8073" w:author="Georg Birgisson" w:date="2021-10-06T14:25:00Z">
                <w:pPr/>
              </w:pPrChange>
            </w:pPr>
            <w:del w:id="8074" w:author="Georg Birgisson" w:date="2021-10-06T14:24:00Z">
              <w:r w:rsidRPr="00400D35" w:rsidDel="00EC7212">
                <w:rPr>
                  <w:rFonts w:eastAsia="Times New Roman"/>
                  <w:color w:val="000000"/>
                  <w:lang w:eastAsia="is-IS"/>
                </w:rPr>
                <w:delText> </w:delText>
              </w:r>
            </w:del>
          </w:p>
        </w:tc>
      </w:tr>
      <w:tr w:rsidR="0015709A" w:rsidRPr="00400D35" w:rsidDel="00EC7212" w14:paraId="6163D036" w14:textId="76F2812C" w:rsidTr="0015709A">
        <w:trPr>
          <w:trHeight w:val="300"/>
          <w:del w:id="807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685ABB0" w14:textId="0A02DFDF" w:rsidR="00400D35" w:rsidRPr="00400D35" w:rsidDel="00EC7212" w:rsidRDefault="00400D35">
            <w:pPr>
              <w:pStyle w:val="BodyText"/>
              <w:rPr>
                <w:del w:id="8076" w:author="Georg Birgisson" w:date="2021-10-06T14:24:00Z"/>
                <w:rFonts w:eastAsia="Times New Roman"/>
                <w:color w:val="000000"/>
                <w:lang w:eastAsia="is-IS"/>
              </w:rPr>
              <w:pPrChange w:id="8077" w:author="Georg Birgisson" w:date="2021-10-06T14:25:00Z">
                <w:pPr>
                  <w:jc w:val="right"/>
                </w:pPr>
              </w:pPrChange>
            </w:pPr>
            <w:del w:id="8078" w:author="Georg Birgisson" w:date="2021-10-06T14:24:00Z">
              <w:r w:rsidRPr="00400D35" w:rsidDel="00EC7212">
                <w:rPr>
                  <w:rFonts w:eastAsia="Times New Roman"/>
                  <w:color w:val="000000"/>
                  <w:lang w:eastAsia="is-IS"/>
                </w:rPr>
                <w:delText>163</w:delText>
              </w:r>
            </w:del>
          </w:p>
        </w:tc>
        <w:tc>
          <w:tcPr>
            <w:tcW w:w="915" w:type="dxa"/>
            <w:tcBorders>
              <w:top w:val="nil"/>
              <w:left w:val="nil"/>
              <w:bottom w:val="single" w:sz="4" w:space="0" w:color="auto"/>
              <w:right w:val="single" w:sz="4" w:space="0" w:color="auto"/>
            </w:tcBorders>
            <w:shd w:val="clear" w:color="auto" w:fill="auto"/>
            <w:noWrap/>
            <w:hideMark/>
          </w:tcPr>
          <w:p w14:paraId="211837F6" w14:textId="2F5828A9" w:rsidR="00400D35" w:rsidRPr="00400D35" w:rsidDel="00EC7212" w:rsidRDefault="00400D35">
            <w:pPr>
              <w:pStyle w:val="BodyText"/>
              <w:rPr>
                <w:del w:id="8079" w:author="Georg Birgisson" w:date="2021-10-06T14:24:00Z"/>
                <w:rFonts w:eastAsia="Times New Roman"/>
                <w:color w:val="000000"/>
                <w:lang w:eastAsia="is-IS"/>
              </w:rPr>
              <w:pPrChange w:id="8080" w:author="Georg Birgisson" w:date="2021-10-06T14:25:00Z">
                <w:pPr/>
              </w:pPrChange>
            </w:pPr>
            <w:del w:id="8081" w:author="Georg Birgisson" w:date="2021-10-06T14:24:00Z">
              <w:r w:rsidRPr="00400D35" w:rsidDel="00EC7212">
                <w:rPr>
                  <w:rFonts w:eastAsia="Times New Roman"/>
                  <w:color w:val="000000"/>
                  <w:lang w:eastAsia="is-IS"/>
                </w:rPr>
                <w:delText xml:space="preserve">BT-73 </w:delText>
              </w:r>
            </w:del>
          </w:p>
        </w:tc>
        <w:tc>
          <w:tcPr>
            <w:tcW w:w="660" w:type="dxa"/>
            <w:tcBorders>
              <w:top w:val="nil"/>
              <w:left w:val="nil"/>
              <w:bottom w:val="single" w:sz="4" w:space="0" w:color="auto"/>
              <w:right w:val="single" w:sz="4" w:space="0" w:color="auto"/>
            </w:tcBorders>
            <w:shd w:val="clear" w:color="auto" w:fill="auto"/>
            <w:noWrap/>
            <w:hideMark/>
          </w:tcPr>
          <w:p w14:paraId="3927949C" w14:textId="3B44FD46" w:rsidR="00400D35" w:rsidRPr="00400D35" w:rsidDel="00EC7212" w:rsidRDefault="00400D35">
            <w:pPr>
              <w:pStyle w:val="BodyText"/>
              <w:rPr>
                <w:del w:id="8082" w:author="Georg Birgisson" w:date="2021-10-06T14:24:00Z"/>
                <w:rFonts w:eastAsia="Times New Roman"/>
                <w:color w:val="000000"/>
                <w:lang w:eastAsia="is-IS"/>
              </w:rPr>
              <w:pPrChange w:id="8083" w:author="Georg Birgisson" w:date="2021-10-06T14:25:00Z">
                <w:pPr>
                  <w:jc w:val="center"/>
                </w:pPr>
              </w:pPrChange>
            </w:pPr>
            <w:del w:id="8084"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3E7D0003" w14:textId="2244A1B3" w:rsidR="00400D35" w:rsidRPr="00400D35" w:rsidDel="00EC7212" w:rsidRDefault="00400D35">
            <w:pPr>
              <w:pStyle w:val="BodyText"/>
              <w:rPr>
                <w:del w:id="8085" w:author="Georg Birgisson" w:date="2021-10-06T14:24:00Z"/>
                <w:rFonts w:eastAsia="Times New Roman"/>
                <w:color w:val="000000"/>
                <w:lang w:eastAsia="is-IS"/>
              </w:rPr>
              <w:pPrChange w:id="8086" w:author="Georg Birgisson" w:date="2021-10-06T14:25:00Z">
                <w:pPr>
                  <w:jc w:val="center"/>
                </w:pPr>
              </w:pPrChange>
            </w:pPr>
            <w:del w:id="8087"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5C7636AC" w14:textId="0C43EDD1" w:rsidR="00400D35" w:rsidRPr="00400D35" w:rsidDel="00EC7212" w:rsidRDefault="00400D35">
            <w:pPr>
              <w:pStyle w:val="BodyText"/>
              <w:rPr>
                <w:del w:id="8088" w:author="Georg Birgisson" w:date="2021-10-06T14:24:00Z"/>
                <w:rFonts w:eastAsia="Times New Roman"/>
                <w:color w:val="000000"/>
                <w:lang w:eastAsia="is-IS"/>
              </w:rPr>
              <w:pPrChange w:id="8089" w:author="Georg Birgisson" w:date="2021-10-06T14:25:00Z">
                <w:pPr/>
              </w:pPrChange>
            </w:pPr>
            <w:del w:id="8090" w:author="Georg Birgisson" w:date="2021-10-06T14:24:00Z">
              <w:r w:rsidRPr="00400D35" w:rsidDel="00EC7212">
                <w:rPr>
                  <w:rFonts w:eastAsia="Times New Roman"/>
                  <w:color w:val="000000"/>
                  <w:lang w:eastAsia="is-IS"/>
                </w:rPr>
                <w:delText>cac:InvoicePeriod/cbc:StartDate</w:delText>
              </w:r>
            </w:del>
          </w:p>
        </w:tc>
        <w:tc>
          <w:tcPr>
            <w:tcW w:w="2954" w:type="dxa"/>
            <w:tcBorders>
              <w:top w:val="nil"/>
              <w:left w:val="nil"/>
              <w:bottom w:val="single" w:sz="4" w:space="0" w:color="auto"/>
              <w:right w:val="single" w:sz="4" w:space="0" w:color="auto"/>
            </w:tcBorders>
            <w:shd w:val="clear" w:color="auto" w:fill="auto"/>
            <w:noWrap/>
            <w:hideMark/>
          </w:tcPr>
          <w:p w14:paraId="3E1C5E8B" w14:textId="1F28AFF1" w:rsidR="00400D35" w:rsidRPr="00400D35" w:rsidDel="00EC7212" w:rsidRDefault="00400D35">
            <w:pPr>
              <w:pStyle w:val="BodyText"/>
              <w:rPr>
                <w:del w:id="8091" w:author="Georg Birgisson" w:date="2021-10-06T14:24:00Z"/>
                <w:rFonts w:eastAsia="Times New Roman"/>
                <w:color w:val="000000"/>
                <w:lang w:eastAsia="is-IS"/>
              </w:rPr>
              <w:pPrChange w:id="8092" w:author="Georg Birgisson" w:date="2021-10-06T14:25:00Z">
                <w:pPr/>
              </w:pPrChange>
            </w:pPr>
            <w:del w:id="8093" w:author="Georg Birgisson" w:date="2021-10-06T14:24:00Z">
              <w:r w:rsidRPr="00400D35" w:rsidDel="00EC7212">
                <w:rPr>
                  <w:rFonts w:eastAsia="Times New Roman"/>
                  <w:color w:val="000000"/>
                  <w:lang w:eastAsia="is-IS"/>
                </w:rPr>
                <w:delText> </w:delText>
              </w:r>
            </w:del>
          </w:p>
        </w:tc>
      </w:tr>
      <w:tr w:rsidR="0015709A" w:rsidRPr="00400D35" w:rsidDel="00EC7212" w14:paraId="7648FBD6" w14:textId="36B943B0" w:rsidTr="0015709A">
        <w:trPr>
          <w:trHeight w:val="300"/>
          <w:del w:id="809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D37A007" w14:textId="033628EB" w:rsidR="00400D35" w:rsidRPr="00400D35" w:rsidDel="00EC7212" w:rsidRDefault="00400D35">
            <w:pPr>
              <w:pStyle w:val="BodyText"/>
              <w:rPr>
                <w:del w:id="8095" w:author="Georg Birgisson" w:date="2021-10-06T14:24:00Z"/>
                <w:rFonts w:eastAsia="Times New Roman"/>
                <w:color w:val="000000"/>
                <w:lang w:eastAsia="is-IS"/>
              </w:rPr>
              <w:pPrChange w:id="8096" w:author="Georg Birgisson" w:date="2021-10-06T14:25:00Z">
                <w:pPr>
                  <w:jc w:val="right"/>
                </w:pPr>
              </w:pPrChange>
            </w:pPr>
            <w:del w:id="8097" w:author="Georg Birgisson" w:date="2021-10-06T14:24:00Z">
              <w:r w:rsidRPr="00400D35" w:rsidDel="00EC7212">
                <w:rPr>
                  <w:rFonts w:eastAsia="Times New Roman"/>
                  <w:color w:val="000000"/>
                  <w:lang w:eastAsia="is-IS"/>
                </w:rPr>
                <w:delText>164</w:delText>
              </w:r>
            </w:del>
          </w:p>
        </w:tc>
        <w:tc>
          <w:tcPr>
            <w:tcW w:w="915" w:type="dxa"/>
            <w:tcBorders>
              <w:top w:val="nil"/>
              <w:left w:val="nil"/>
              <w:bottom w:val="single" w:sz="4" w:space="0" w:color="auto"/>
              <w:right w:val="single" w:sz="4" w:space="0" w:color="auto"/>
            </w:tcBorders>
            <w:shd w:val="clear" w:color="auto" w:fill="auto"/>
            <w:noWrap/>
            <w:hideMark/>
          </w:tcPr>
          <w:p w14:paraId="6A030269" w14:textId="6F8475D8" w:rsidR="00400D35" w:rsidRPr="00400D35" w:rsidDel="00EC7212" w:rsidRDefault="00400D35">
            <w:pPr>
              <w:pStyle w:val="BodyText"/>
              <w:rPr>
                <w:del w:id="8098" w:author="Georg Birgisson" w:date="2021-10-06T14:24:00Z"/>
                <w:rFonts w:eastAsia="Times New Roman"/>
                <w:color w:val="000000"/>
                <w:lang w:eastAsia="is-IS"/>
              </w:rPr>
              <w:pPrChange w:id="8099" w:author="Georg Birgisson" w:date="2021-10-06T14:25:00Z">
                <w:pPr/>
              </w:pPrChange>
            </w:pPr>
            <w:del w:id="8100" w:author="Georg Birgisson" w:date="2021-10-06T14:24:00Z">
              <w:r w:rsidRPr="00400D35" w:rsidDel="00EC7212">
                <w:rPr>
                  <w:rFonts w:eastAsia="Times New Roman"/>
                  <w:color w:val="000000"/>
                  <w:lang w:eastAsia="is-IS"/>
                </w:rPr>
                <w:delText xml:space="preserve">BT-74 </w:delText>
              </w:r>
            </w:del>
          </w:p>
        </w:tc>
        <w:tc>
          <w:tcPr>
            <w:tcW w:w="660" w:type="dxa"/>
            <w:tcBorders>
              <w:top w:val="nil"/>
              <w:left w:val="nil"/>
              <w:bottom w:val="single" w:sz="4" w:space="0" w:color="auto"/>
              <w:right w:val="single" w:sz="4" w:space="0" w:color="auto"/>
            </w:tcBorders>
            <w:shd w:val="clear" w:color="auto" w:fill="auto"/>
            <w:noWrap/>
            <w:hideMark/>
          </w:tcPr>
          <w:p w14:paraId="10805622" w14:textId="5702C8C1" w:rsidR="00400D35" w:rsidRPr="00400D35" w:rsidDel="00EC7212" w:rsidRDefault="00400D35">
            <w:pPr>
              <w:pStyle w:val="BodyText"/>
              <w:rPr>
                <w:del w:id="8101" w:author="Georg Birgisson" w:date="2021-10-06T14:24:00Z"/>
                <w:rFonts w:eastAsia="Times New Roman"/>
                <w:color w:val="000000"/>
                <w:lang w:eastAsia="is-IS"/>
              </w:rPr>
              <w:pPrChange w:id="8102" w:author="Georg Birgisson" w:date="2021-10-06T14:25:00Z">
                <w:pPr>
                  <w:jc w:val="center"/>
                </w:pPr>
              </w:pPrChange>
            </w:pPr>
            <w:del w:id="8103"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2674FD9E" w14:textId="43591C7A" w:rsidR="00400D35" w:rsidRPr="00400D35" w:rsidDel="00EC7212" w:rsidRDefault="00400D35">
            <w:pPr>
              <w:pStyle w:val="BodyText"/>
              <w:rPr>
                <w:del w:id="8104" w:author="Georg Birgisson" w:date="2021-10-06T14:24:00Z"/>
                <w:rFonts w:eastAsia="Times New Roman"/>
                <w:color w:val="000000"/>
                <w:lang w:eastAsia="is-IS"/>
              </w:rPr>
              <w:pPrChange w:id="8105" w:author="Georg Birgisson" w:date="2021-10-06T14:25:00Z">
                <w:pPr>
                  <w:jc w:val="center"/>
                </w:pPr>
              </w:pPrChange>
            </w:pPr>
            <w:del w:id="8106"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713250C4" w14:textId="22CF2F8B" w:rsidR="00400D35" w:rsidRPr="00400D35" w:rsidDel="00EC7212" w:rsidRDefault="00400D35">
            <w:pPr>
              <w:pStyle w:val="BodyText"/>
              <w:rPr>
                <w:del w:id="8107" w:author="Georg Birgisson" w:date="2021-10-06T14:24:00Z"/>
                <w:rFonts w:eastAsia="Times New Roman"/>
                <w:color w:val="000000"/>
                <w:lang w:eastAsia="is-IS"/>
              </w:rPr>
              <w:pPrChange w:id="8108" w:author="Georg Birgisson" w:date="2021-10-06T14:25:00Z">
                <w:pPr/>
              </w:pPrChange>
            </w:pPr>
            <w:del w:id="8109" w:author="Georg Birgisson" w:date="2021-10-06T14:24:00Z">
              <w:r w:rsidRPr="00400D35" w:rsidDel="00EC7212">
                <w:rPr>
                  <w:rFonts w:eastAsia="Times New Roman"/>
                  <w:color w:val="000000"/>
                  <w:lang w:eastAsia="is-IS"/>
                </w:rPr>
                <w:delText>cac:InvoicePeriod/cbc:EndDate</w:delText>
              </w:r>
            </w:del>
          </w:p>
        </w:tc>
        <w:tc>
          <w:tcPr>
            <w:tcW w:w="2954" w:type="dxa"/>
            <w:tcBorders>
              <w:top w:val="nil"/>
              <w:left w:val="nil"/>
              <w:bottom w:val="single" w:sz="4" w:space="0" w:color="auto"/>
              <w:right w:val="single" w:sz="4" w:space="0" w:color="auto"/>
            </w:tcBorders>
            <w:shd w:val="clear" w:color="auto" w:fill="auto"/>
            <w:noWrap/>
            <w:hideMark/>
          </w:tcPr>
          <w:p w14:paraId="32515C26" w14:textId="4E6C95BD" w:rsidR="00400D35" w:rsidRPr="00400D35" w:rsidDel="00EC7212" w:rsidRDefault="00400D35">
            <w:pPr>
              <w:pStyle w:val="BodyText"/>
              <w:rPr>
                <w:del w:id="8110" w:author="Georg Birgisson" w:date="2021-10-06T14:24:00Z"/>
                <w:rFonts w:eastAsia="Times New Roman"/>
                <w:color w:val="000000"/>
                <w:lang w:eastAsia="is-IS"/>
              </w:rPr>
              <w:pPrChange w:id="8111" w:author="Georg Birgisson" w:date="2021-10-06T14:25:00Z">
                <w:pPr/>
              </w:pPrChange>
            </w:pPr>
            <w:del w:id="8112" w:author="Georg Birgisson" w:date="2021-10-06T14:24:00Z">
              <w:r w:rsidRPr="00400D35" w:rsidDel="00EC7212">
                <w:rPr>
                  <w:rFonts w:eastAsia="Times New Roman"/>
                  <w:color w:val="000000"/>
                  <w:lang w:eastAsia="is-IS"/>
                </w:rPr>
                <w:delText> </w:delText>
              </w:r>
            </w:del>
          </w:p>
        </w:tc>
      </w:tr>
      <w:tr w:rsidR="0015709A" w:rsidRPr="00400D35" w:rsidDel="00EC7212" w14:paraId="4E12C272" w14:textId="767F2B94" w:rsidTr="0015709A">
        <w:trPr>
          <w:trHeight w:val="300"/>
          <w:del w:id="811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8F23F5E" w14:textId="01B982EA" w:rsidR="00400D35" w:rsidRPr="00400D35" w:rsidDel="00EC7212" w:rsidRDefault="00400D35">
            <w:pPr>
              <w:pStyle w:val="BodyText"/>
              <w:rPr>
                <w:del w:id="8114" w:author="Georg Birgisson" w:date="2021-10-06T14:24:00Z"/>
                <w:rFonts w:eastAsia="Times New Roman"/>
                <w:color w:val="000000"/>
                <w:lang w:eastAsia="is-IS"/>
              </w:rPr>
              <w:pPrChange w:id="8115" w:author="Georg Birgisson" w:date="2021-10-06T14:25:00Z">
                <w:pPr>
                  <w:jc w:val="right"/>
                </w:pPr>
              </w:pPrChange>
            </w:pPr>
            <w:del w:id="8116" w:author="Georg Birgisson" w:date="2021-10-06T14:24:00Z">
              <w:r w:rsidRPr="00400D35" w:rsidDel="00EC7212">
                <w:rPr>
                  <w:rFonts w:eastAsia="Times New Roman"/>
                  <w:color w:val="000000"/>
                  <w:lang w:eastAsia="is-IS"/>
                </w:rPr>
                <w:delText>169</w:delText>
              </w:r>
            </w:del>
          </w:p>
        </w:tc>
        <w:tc>
          <w:tcPr>
            <w:tcW w:w="915" w:type="dxa"/>
            <w:tcBorders>
              <w:top w:val="nil"/>
              <w:left w:val="nil"/>
              <w:bottom w:val="single" w:sz="4" w:space="0" w:color="auto"/>
              <w:right w:val="single" w:sz="4" w:space="0" w:color="auto"/>
            </w:tcBorders>
            <w:shd w:val="clear" w:color="auto" w:fill="auto"/>
            <w:noWrap/>
            <w:hideMark/>
          </w:tcPr>
          <w:p w14:paraId="3075F874" w14:textId="601BADC1" w:rsidR="00400D35" w:rsidRPr="00400D35" w:rsidDel="00EC7212" w:rsidRDefault="00400D35">
            <w:pPr>
              <w:pStyle w:val="BodyText"/>
              <w:rPr>
                <w:del w:id="8117" w:author="Georg Birgisson" w:date="2021-10-06T14:24:00Z"/>
                <w:rFonts w:eastAsia="Times New Roman"/>
                <w:color w:val="000000"/>
                <w:lang w:eastAsia="is-IS"/>
              </w:rPr>
              <w:pPrChange w:id="8118" w:author="Georg Birgisson" w:date="2021-10-06T14:25:00Z">
                <w:pPr/>
              </w:pPrChange>
            </w:pPr>
            <w:del w:id="8119" w:author="Georg Birgisson" w:date="2021-10-06T14:24:00Z">
              <w:r w:rsidRPr="00400D35" w:rsidDel="00EC7212">
                <w:rPr>
                  <w:rFonts w:eastAsia="Times New Roman"/>
                  <w:color w:val="000000"/>
                  <w:lang w:eastAsia="is-IS"/>
                </w:rPr>
                <w:delText xml:space="preserve">BG-15 </w:delText>
              </w:r>
            </w:del>
          </w:p>
        </w:tc>
        <w:tc>
          <w:tcPr>
            <w:tcW w:w="660" w:type="dxa"/>
            <w:tcBorders>
              <w:top w:val="nil"/>
              <w:left w:val="nil"/>
              <w:bottom w:val="single" w:sz="4" w:space="0" w:color="auto"/>
              <w:right w:val="single" w:sz="4" w:space="0" w:color="auto"/>
            </w:tcBorders>
            <w:shd w:val="clear" w:color="auto" w:fill="auto"/>
            <w:noWrap/>
            <w:hideMark/>
          </w:tcPr>
          <w:p w14:paraId="38C944EB" w14:textId="26A20AB3" w:rsidR="00400D35" w:rsidRPr="00400D35" w:rsidDel="00EC7212" w:rsidRDefault="00400D35">
            <w:pPr>
              <w:pStyle w:val="BodyText"/>
              <w:rPr>
                <w:del w:id="8120" w:author="Georg Birgisson" w:date="2021-10-06T14:24:00Z"/>
                <w:rFonts w:eastAsia="Times New Roman"/>
                <w:color w:val="000000"/>
                <w:lang w:eastAsia="is-IS"/>
              </w:rPr>
              <w:pPrChange w:id="8121" w:author="Georg Birgisson" w:date="2021-10-06T14:25:00Z">
                <w:pPr>
                  <w:jc w:val="center"/>
                </w:pPr>
              </w:pPrChange>
            </w:pPr>
            <w:del w:id="8122"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1C65CFDA" w14:textId="4537B4CD" w:rsidR="00400D35" w:rsidRPr="00400D35" w:rsidDel="00EC7212" w:rsidRDefault="00400D35">
            <w:pPr>
              <w:pStyle w:val="BodyText"/>
              <w:rPr>
                <w:del w:id="8123" w:author="Georg Birgisson" w:date="2021-10-06T14:24:00Z"/>
                <w:rFonts w:eastAsia="Times New Roman"/>
                <w:color w:val="000000"/>
                <w:lang w:eastAsia="is-IS"/>
              </w:rPr>
              <w:pPrChange w:id="8124" w:author="Georg Birgisson" w:date="2021-10-06T14:25:00Z">
                <w:pPr>
                  <w:jc w:val="center"/>
                </w:pPr>
              </w:pPrChange>
            </w:pPr>
            <w:del w:id="8125"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08E3A7EE" w14:textId="33FD2679" w:rsidR="00400D35" w:rsidRPr="00400D35" w:rsidDel="00EC7212" w:rsidRDefault="00400D35">
            <w:pPr>
              <w:pStyle w:val="BodyText"/>
              <w:rPr>
                <w:del w:id="8126" w:author="Georg Birgisson" w:date="2021-10-06T14:24:00Z"/>
                <w:rFonts w:eastAsia="Times New Roman"/>
                <w:color w:val="000000"/>
                <w:lang w:eastAsia="is-IS"/>
              </w:rPr>
              <w:pPrChange w:id="8127" w:author="Georg Birgisson" w:date="2021-10-06T14:25:00Z">
                <w:pPr/>
              </w:pPrChange>
            </w:pPr>
            <w:del w:id="8128" w:author="Georg Birgisson" w:date="2021-10-06T14:24:00Z">
              <w:r w:rsidRPr="00400D35" w:rsidDel="00EC7212">
                <w:rPr>
                  <w:rFonts w:eastAsia="Times New Roman"/>
                  <w:color w:val="000000"/>
                  <w:lang w:eastAsia="is-IS"/>
                </w:rPr>
                <w:delText>cac:Delivery/cac:DeliveryLocation/cac:Address</w:delText>
              </w:r>
            </w:del>
          </w:p>
        </w:tc>
        <w:tc>
          <w:tcPr>
            <w:tcW w:w="2954" w:type="dxa"/>
            <w:tcBorders>
              <w:top w:val="nil"/>
              <w:left w:val="nil"/>
              <w:bottom w:val="single" w:sz="4" w:space="0" w:color="auto"/>
              <w:right w:val="single" w:sz="4" w:space="0" w:color="auto"/>
            </w:tcBorders>
            <w:shd w:val="clear" w:color="auto" w:fill="auto"/>
            <w:noWrap/>
            <w:hideMark/>
          </w:tcPr>
          <w:p w14:paraId="20ADFEC0" w14:textId="1BD932D1" w:rsidR="00400D35" w:rsidRPr="00400D35" w:rsidDel="00EC7212" w:rsidRDefault="00400D35">
            <w:pPr>
              <w:pStyle w:val="BodyText"/>
              <w:rPr>
                <w:del w:id="8129" w:author="Georg Birgisson" w:date="2021-10-06T14:24:00Z"/>
                <w:rFonts w:eastAsia="Times New Roman"/>
                <w:color w:val="000000"/>
                <w:lang w:eastAsia="is-IS"/>
              </w:rPr>
              <w:pPrChange w:id="8130" w:author="Georg Birgisson" w:date="2021-10-06T14:25:00Z">
                <w:pPr/>
              </w:pPrChange>
            </w:pPr>
            <w:del w:id="8131" w:author="Georg Birgisson" w:date="2021-10-06T14:24:00Z">
              <w:r w:rsidRPr="00400D35" w:rsidDel="00EC7212">
                <w:rPr>
                  <w:rFonts w:eastAsia="Times New Roman"/>
                  <w:color w:val="000000"/>
                  <w:lang w:eastAsia="is-IS"/>
                </w:rPr>
                <w:delText> </w:delText>
              </w:r>
            </w:del>
          </w:p>
        </w:tc>
      </w:tr>
      <w:tr w:rsidR="0015709A" w:rsidRPr="00400D35" w:rsidDel="00EC7212" w14:paraId="0D21AEBB" w14:textId="07A8F5F9" w:rsidTr="0015709A">
        <w:trPr>
          <w:trHeight w:val="300"/>
          <w:del w:id="813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0BA802E" w14:textId="2E81B766" w:rsidR="00400D35" w:rsidRPr="00400D35" w:rsidDel="00EC7212" w:rsidRDefault="00400D35">
            <w:pPr>
              <w:pStyle w:val="BodyText"/>
              <w:rPr>
                <w:del w:id="8133" w:author="Georg Birgisson" w:date="2021-10-06T14:24:00Z"/>
                <w:rFonts w:eastAsia="Times New Roman"/>
                <w:color w:val="000000"/>
                <w:lang w:eastAsia="is-IS"/>
              </w:rPr>
              <w:pPrChange w:id="8134" w:author="Georg Birgisson" w:date="2021-10-06T14:25:00Z">
                <w:pPr>
                  <w:jc w:val="right"/>
                </w:pPr>
              </w:pPrChange>
            </w:pPr>
            <w:del w:id="8135" w:author="Georg Birgisson" w:date="2021-10-06T14:24:00Z">
              <w:r w:rsidRPr="00400D35" w:rsidDel="00EC7212">
                <w:rPr>
                  <w:rFonts w:eastAsia="Times New Roman"/>
                  <w:color w:val="000000"/>
                  <w:lang w:eastAsia="is-IS"/>
                </w:rPr>
                <w:delText>170</w:delText>
              </w:r>
            </w:del>
          </w:p>
        </w:tc>
        <w:tc>
          <w:tcPr>
            <w:tcW w:w="915" w:type="dxa"/>
            <w:tcBorders>
              <w:top w:val="nil"/>
              <w:left w:val="nil"/>
              <w:bottom w:val="single" w:sz="4" w:space="0" w:color="auto"/>
              <w:right w:val="single" w:sz="4" w:space="0" w:color="auto"/>
            </w:tcBorders>
            <w:shd w:val="clear" w:color="auto" w:fill="auto"/>
            <w:noWrap/>
            <w:hideMark/>
          </w:tcPr>
          <w:p w14:paraId="4DD44CB6" w14:textId="6ED7F4DB" w:rsidR="00400D35" w:rsidRPr="00400D35" w:rsidDel="00EC7212" w:rsidRDefault="00400D35">
            <w:pPr>
              <w:pStyle w:val="BodyText"/>
              <w:rPr>
                <w:del w:id="8136" w:author="Georg Birgisson" w:date="2021-10-06T14:24:00Z"/>
                <w:rFonts w:eastAsia="Times New Roman"/>
                <w:color w:val="000000"/>
                <w:lang w:eastAsia="is-IS"/>
              </w:rPr>
              <w:pPrChange w:id="8137" w:author="Georg Birgisson" w:date="2021-10-06T14:25:00Z">
                <w:pPr/>
              </w:pPrChange>
            </w:pPr>
            <w:del w:id="8138" w:author="Georg Birgisson" w:date="2021-10-06T14:24:00Z">
              <w:r w:rsidRPr="00400D35" w:rsidDel="00EC7212">
                <w:rPr>
                  <w:rFonts w:eastAsia="Times New Roman"/>
                  <w:color w:val="000000"/>
                  <w:lang w:eastAsia="is-IS"/>
                </w:rPr>
                <w:delText xml:space="preserve">BT-75 </w:delText>
              </w:r>
            </w:del>
          </w:p>
        </w:tc>
        <w:tc>
          <w:tcPr>
            <w:tcW w:w="660" w:type="dxa"/>
            <w:tcBorders>
              <w:top w:val="nil"/>
              <w:left w:val="nil"/>
              <w:bottom w:val="single" w:sz="4" w:space="0" w:color="auto"/>
              <w:right w:val="single" w:sz="4" w:space="0" w:color="auto"/>
            </w:tcBorders>
            <w:shd w:val="clear" w:color="auto" w:fill="auto"/>
            <w:noWrap/>
            <w:hideMark/>
          </w:tcPr>
          <w:p w14:paraId="648FC073" w14:textId="4AC3E8CC" w:rsidR="00400D35" w:rsidRPr="00400D35" w:rsidDel="00EC7212" w:rsidRDefault="00400D35">
            <w:pPr>
              <w:pStyle w:val="BodyText"/>
              <w:rPr>
                <w:del w:id="8139" w:author="Georg Birgisson" w:date="2021-10-06T14:24:00Z"/>
                <w:rFonts w:eastAsia="Times New Roman"/>
                <w:color w:val="000000"/>
                <w:lang w:eastAsia="is-IS"/>
              </w:rPr>
              <w:pPrChange w:id="8140" w:author="Georg Birgisson" w:date="2021-10-06T14:25:00Z">
                <w:pPr>
                  <w:jc w:val="center"/>
                </w:pPr>
              </w:pPrChange>
            </w:pPr>
            <w:del w:id="8141"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79D6EFEA" w14:textId="586B5489" w:rsidR="00400D35" w:rsidRPr="00400D35" w:rsidDel="00EC7212" w:rsidRDefault="00400D35">
            <w:pPr>
              <w:pStyle w:val="BodyText"/>
              <w:rPr>
                <w:del w:id="8142" w:author="Georg Birgisson" w:date="2021-10-06T14:24:00Z"/>
                <w:rFonts w:eastAsia="Times New Roman"/>
                <w:color w:val="000000"/>
                <w:lang w:eastAsia="is-IS"/>
              </w:rPr>
              <w:pPrChange w:id="8143" w:author="Georg Birgisson" w:date="2021-10-06T14:25:00Z">
                <w:pPr>
                  <w:jc w:val="center"/>
                </w:pPr>
              </w:pPrChange>
            </w:pPr>
            <w:del w:id="8144"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45BED2AD" w14:textId="4362FBC5" w:rsidR="00400D35" w:rsidRPr="00400D35" w:rsidDel="00EC7212" w:rsidRDefault="00400D35">
            <w:pPr>
              <w:pStyle w:val="BodyText"/>
              <w:rPr>
                <w:del w:id="8145" w:author="Georg Birgisson" w:date="2021-10-06T14:24:00Z"/>
                <w:rFonts w:eastAsia="Times New Roman"/>
                <w:color w:val="000000"/>
                <w:lang w:eastAsia="is-IS"/>
              </w:rPr>
              <w:pPrChange w:id="8146" w:author="Georg Birgisson" w:date="2021-10-06T14:25:00Z">
                <w:pPr/>
              </w:pPrChange>
            </w:pPr>
            <w:del w:id="8147" w:author="Georg Birgisson" w:date="2021-10-06T14:24:00Z">
              <w:r w:rsidRPr="00400D35" w:rsidDel="00EC7212">
                <w:rPr>
                  <w:rFonts w:eastAsia="Times New Roman"/>
                  <w:color w:val="000000"/>
                  <w:lang w:eastAsia="is-IS"/>
                </w:rPr>
                <w:delText>cac:Delivery/cac:DeliveryLocation/cac:Address/cbc:StreetName</w:delText>
              </w:r>
            </w:del>
          </w:p>
        </w:tc>
        <w:tc>
          <w:tcPr>
            <w:tcW w:w="2954" w:type="dxa"/>
            <w:tcBorders>
              <w:top w:val="nil"/>
              <w:left w:val="nil"/>
              <w:bottom w:val="single" w:sz="4" w:space="0" w:color="auto"/>
              <w:right w:val="single" w:sz="4" w:space="0" w:color="auto"/>
            </w:tcBorders>
            <w:shd w:val="clear" w:color="auto" w:fill="auto"/>
            <w:noWrap/>
            <w:hideMark/>
          </w:tcPr>
          <w:p w14:paraId="44A51BA0" w14:textId="054D75B3" w:rsidR="00400D35" w:rsidRPr="00400D35" w:rsidDel="00EC7212" w:rsidRDefault="00400D35">
            <w:pPr>
              <w:pStyle w:val="BodyText"/>
              <w:rPr>
                <w:del w:id="8148" w:author="Georg Birgisson" w:date="2021-10-06T14:24:00Z"/>
                <w:rFonts w:eastAsia="Times New Roman"/>
                <w:color w:val="000000"/>
                <w:lang w:eastAsia="is-IS"/>
              </w:rPr>
              <w:pPrChange w:id="8149" w:author="Georg Birgisson" w:date="2021-10-06T14:25:00Z">
                <w:pPr/>
              </w:pPrChange>
            </w:pPr>
            <w:del w:id="8150" w:author="Georg Birgisson" w:date="2021-10-06T14:24:00Z">
              <w:r w:rsidRPr="00400D35" w:rsidDel="00EC7212">
                <w:rPr>
                  <w:rFonts w:eastAsia="Times New Roman"/>
                  <w:color w:val="000000"/>
                  <w:lang w:eastAsia="is-IS"/>
                </w:rPr>
                <w:delText> </w:delText>
              </w:r>
            </w:del>
          </w:p>
        </w:tc>
      </w:tr>
      <w:tr w:rsidR="0015709A" w:rsidRPr="00400D35" w:rsidDel="00EC7212" w14:paraId="621CB177" w14:textId="30820A69" w:rsidTr="0015709A">
        <w:trPr>
          <w:trHeight w:val="300"/>
          <w:del w:id="815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038FB19" w14:textId="75F7E3BE" w:rsidR="00400D35" w:rsidRPr="00400D35" w:rsidDel="00EC7212" w:rsidRDefault="00400D35">
            <w:pPr>
              <w:pStyle w:val="BodyText"/>
              <w:rPr>
                <w:del w:id="8152" w:author="Georg Birgisson" w:date="2021-10-06T14:24:00Z"/>
                <w:rFonts w:eastAsia="Times New Roman"/>
                <w:color w:val="000000"/>
                <w:lang w:eastAsia="is-IS"/>
              </w:rPr>
              <w:pPrChange w:id="8153" w:author="Georg Birgisson" w:date="2021-10-06T14:25:00Z">
                <w:pPr>
                  <w:jc w:val="right"/>
                </w:pPr>
              </w:pPrChange>
            </w:pPr>
            <w:del w:id="8154" w:author="Georg Birgisson" w:date="2021-10-06T14:24:00Z">
              <w:r w:rsidRPr="00400D35" w:rsidDel="00EC7212">
                <w:rPr>
                  <w:rFonts w:eastAsia="Times New Roman"/>
                  <w:color w:val="000000"/>
                  <w:lang w:eastAsia="is-IS"/>
                </w:rPr>
                <w:delText>171</w:delText>
              </w:r>
            </w:del>
          </w:p>
        </w:tc>
        <w:tc>
          <w:tcPr>
            <w:tcW w:w="915" w:type="dxa"/>
            <w:tcBorders>
              <w:top w:val="nil"/>
              <w:left w:val="nil"/>
              <w:bottom w:val="single" w:sz="4" w:space="0" w:color="auto"/>
              <w:right w:val="single" w:sz="4" w:space="0" w:color="auto"/>
            </w:tcBorders>
            <w:shd w:val="clear" w:color="auto" w:fill="auto"/>
            <w:noWrap/>
            <w:hideMark/>
          </w:tcPr>
          <w:p w14:paraId="0505CCA5" w14:textId="1CF6599E" w:rsidR="00400D35" w:rsidRPr="00400D35" w:rsidDel="00EC7212" w:rsidRDefault="00400D35">
            <w:pPr>
              <w:pStyle w:val="BodyText"/>
              <w:rPr>
                <w:del w:id="8155" w:author="Georg Birgisson" w:date="2021-10-06T14:24:00Z"/>
                <w:rFonts w:eastAsia="Times New Roman"/>
                <w:color w:val="000000"/>
                <w:lang w:eastAsia="is-IS"/>
              </w:rPr>
              <w:pPrChange w:id="8156" w:author="Georg Birgisson" w:date="2021-10-06T14:25:00Z">
                <w:pPr/>
              </w:pPrChange>
            </w:pPr>
            <w:del w:id="8157" w:author="Georg Birgisson" w:date="2021-10-06T14:24:00Z">
              <w:r w:rsidRPr="00400D35" w:rsidDel="00EC7212">
                <w:rPr>
                  <w:rFonts w:eastAsia="Times New Roman"/>
                  <w:color w:val="000000"/>
                  <w:lang w:eastAsia="is-IS"/>
                </w:rPr>
                <w:delText xml:space="preserve">BT-76 </w:delText>
              </w:r>
            </w:del>
          </w:p>
        </w:tc>
        <w:tc>
          <w:tcPr>
            <w:tcW w:w="660" w:type="dxa"/>
            <w:tcBorders>
              <w:top w:val="nil"/>
              <w:left w:val="nil"/>
              <w:bottom w:val="single" w:sz="4" w:space="0" w:color="auto"/>
              <w:right w:val="single" w:sz="4" w:space="0" w:color="auto"/>
            </w:tcBorders>
            <w:shd w:val="clear" w:color="auto" w:fill="auto"/>
            <w:noWrap/>
            <w:hideMark/>
          </w:tcPr>
          <w:p w14:paraId="4A889242" w14:textId="640DA9CB" w:rsidR="00400D35" w:rsidRPr="00400D35" w:rsidDel="00EC7212" w:rsidRDefault="00400D35">
            <w:pPr>
              <w:pStyle w:val="BodyText"/>
              <w:rPr>
                <w:del w:id="8158" w:author="Georg Birgisson" w:date="2021-10-06T14:24:00Z"/>
                <w:rFonts w:eastAsia="Times New Roman"/>
                <w:color w:val="000000"/>
                <w:lang w:eastAsia="is-IS"/>
              </w:rPr>
              <w:pPrChange w:id="8159" w:author="Georg Birgisson" w:date="2021-10-06T14:25:00Z">
                <w:pPr>
                  <w:jc w:val="center"/>
                </w:pPr>
              </w:pPrChange>
            </w:pPr>
            <w:del w:id="8160"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745FD048" w14:textId="22A36224" w:rsidR="00400D35" w:rsidRPr="00400D35" w:rsidDel="00EC7212" w:rsidRDefault="00400D35">
            <w:pPr>
              <w:pStyle w:val="BodyText"/>
              <w:rPr>
                <w:del w:id="8161" w:author="Georg Birgisson" w:date="2021-10-06T14:24:00Z"/>
                <w:rFonts w:eastAsia="Times New Roman"/>
                <w:color w:val="000000"/>
                <w:lang w:eastAsia="is-IS"/>
              </w:rPr>
              <w:pPrChange w:id="8162" w:author="Georg Birgisson" w:date="2021-10-06T14:25:00Z">
                <w:pPr>
                  <w:jc w:val="center"/>
                </w:pPr>
              </w:pPrChange>
            </w:pPr>
            <w:del w:id="8163"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1AC63FFD" w14:textId="0FE6C343" w:rsidR="00400D35" w:rsidRPr="00400D35" w:rsidDel="00EC7212" w:rsidRDefault="00400D35">
            <w:pPr>
              <w:pStyle w:val="BodyText"/>
              <w:rPr>
                <w:del w:id="8164" w:author="Georg Birgisson" w:date="2021-10-06T14:24:00Z"/>
                <w:rFonts w:eastAsia="Times New Roman"/>
                <w:color w:val="000000"/>
                <w:lang w:eastAsia="is-IS"/>
              </w:rPr>
              <w:pPrChange w:id="8165" w:author="Georg Birgisson" w:date="2021-10-06T14:25:00Z">
                <w:pPr/>
              </w:pPrChange>
            </w:pPr>
            <w:del w:id="8166" w:author="Georg Birgisson" w:date="2021-10-06T14:24:00Z">
              <w:r w:rsidRPr="00400D35" w:rsidDel="00EC7212">
                <w:rPr>
                  <w:rFonts w:eastAsia="Times New Roman"/>
                  <w:color w:val="000000"/>
                  <w:lang w:eastAsia="is-IS"/>
                </w:rPr>
                <w:delText>cac:Delivery/cac:DeliveryLocation/cac:Address/cbc:AdditionalStreetName</w:delText>
              </w:r>
            </w:del>
          </w:p>
        </w:tc>
        <w:tc>
          <w:tcPr>
            <w:tcW w:w="2954" w:type="dxa"/>
            <w:tcBorders>
              <w:top w:val="nil"/>
              <w:left w:val="nil"/>
              <w:bottom w:val="single" w:sz="4" w:space="0" w:color="auto"/>
              <w:right w:val="single" w:sz="4" w:space="0" w:color="auto"/>
            </w:tcBorders>
            <w:shd w:val="clear" w:color="auto" w:fill="auto"/>
            <w:noWrap/>
            <w:hideMark/>
          </w:tcPr>
          <w:p w14:paraId="42917AB1" w14:textId="2997681E" w:rsidR="00400D35" w:rsidRPr="00400D35" w:rsidDel="00EC7212" w:rsidRDefault="00400D35">
            <w:pPr>
              <w:pStyle w:val="BodyText"/>
              <w:rPr>
                <w:del w:id="8167" w:author="Georg Birgisson" w:date="2021-10-06T14:24:00Z"/>
                <w:rFonts w:eastAsia="Times New Roman"/>
                <w:color w:val="000000"/>
                <w:lang w:eastAsia="is-IS"/>
              </w:rPr>
              <w:pPrChange w:id="8168" w:author="Georg Birgisson" w:date="2021-10-06T14:25:00Z">
                <w:pPr/>
              </w:pPrChange>
            </w:pPr>
            <w:del w:id="8169" w:author="Georg Birgisson" w:date="2021-10-06T14:24:00Z">
              <w:r w:rsidRPr="00400D35" w:rsidDel="00EC7212">
                <w:rPr>
                  <w:rFonts w:eastAsia="Times New Roman"/>
                  <w:color w:val="000000"/>
                  <w:lang w:eastAsia="is-IS"/>
                </w:rPr>
                <w:delText> </w:delText>
              </w:r>
            </w:del>
          </w:p>
        </w:tc>
      </w:tr>
      <w:tr w:rsidR="0015709A" w:rsidRPr="00400D35" w:rsidDel="00EC7212" w14:paraId="683B0060" w14:textId="12B37175" w:rsidTr="0015709A">
        <w:trPr>
          <w:trHeight w:val="300"/>
          <w:del w:id="817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1D101EB" w14:textId="3E3786DA" w:rsidR="00400D35" w:rsidRPr="00400D35" w:rsidDel="00EC7212" w:rsidRDefault="00400D35">
            <w:pPr>
              <w:pStyle w:val="BodyText"/>
              <w:rPr>
                <w:del w:id="8171" w:author="Georg Birgisson" w:date="2021-10-06T14:24:00Z"/>
                <w:rFonts w:eastAsia="Times New Roman"/>
                <w:color w:val="000000"/>
                <w:lang w:eastAsia="is-IS"/>
              </w:rPr>
              <w:pPrChange w:id="8172" w:author="Georg Birgisson" w:date="2021-10-06T14:25:00Z">
                <w:pPr>
                  <w:jc w:val="right"/>
                </w:pPr>
              </w:pPrChange>
            </w:pPr>
            <w:del w:id="8173" w:author="Georg Birgisson" w:date="2021-10-06T14:24:00Z">
              <w:r w:rsidRPr="00400D35" w:rsidDel="00EC7212">
                <w:rPr>
                  <w:rFonts w:eastAsia="Times New Roman"/>
                  <w:color w:val="000000"/>
                  <w:lang w:eastAsia="is-IS"/>
                </w:rPr>
                <w:delText>172</w:delText>
              </w:r>
            </w:del>
          </w:p>
        </w:tc>
        <w:tc>
          <w:tcPr>
            <w:tcW w:w="915" w:type="dxa"/>
            <w:tcBorders>
              <w:top w:val="nil"/>
              <w:left w:val="nil"/>
              <w:bottom w:val="single" w:sz="4" w:space="0" w:color="auto"/>
              <w:right w:val="single" w:sz="4" w:space="0" w:color="auto"/>
            </w:tcBorders>
            <w:shd w:val="clear" w:color="auto" w:fill="auto"/>
            <w:noWrap/>
            <w:hideMark/>
          </w:tcPr>
          <w:p w14:paraId="4A434620" w14:textId="0CA2600B" w:rsidR="00400D35" w:rsidRPr="00400D35" w:rsidDel="00EC7212" w:rsidRDefault="00400D35">
            <w:pPr>
              <w:pStyle w:val="BodyText"/>
              <w:rPr>
                <w:del w:id="8174" w:author="Georg Birgisson" w:date="2021-10-06T14:24:00Z"/>
                <w:rFonts w:eastAsia="Times New Roman"/>
                <w:color w:val="000000"/>
                <w:lang w:eastAsia="is-IS"/>
              </w:rPr>
              <w:pPrChange w:id="8175" w:author="Georg Birgisson" w:date="2021-10-06T14:25:00Z">
                <w:pPr/>
              </w:pPrChange>
            </w:pPr>
            <w:del w:id="8176" w:author="Georg Birgisson" w:date="2021-10-06T14:24:00Z">
              <w:r w:rsidRPr="00400D35" w:rsidDel="00EC7212">
                <w:rPr>
                  <w:rFonts w:eastAsia="Times New Roman"/>
                  <w:color w:val="000000"/>
                  <w:lang w:eastAsia="is-IS"/>
                </w:rPr>
                <w:delText>BT-165</w:delText>
              </w:r>
            </w:del>
          </w:p>
        </w:tc>
        <w:tc>
          <w:tcPr>
            <w:tcW w:w="660" w:type="dxa"/>
            <w:tcBorders>
              <w:top w:val="nil"/>
              <w:left w:val="nil"/>
              <w:bottom w:val="single" w:sz="4" w:space="0" w:color="auto"/>
              <w:right w:val="single" w:sz="4" w:space="0" w:color="auto"/>
            </w:tcBorders>
            <w:shd w:val="clear" w:color="auto" w:fill="auto"/>
            <w:noWrap/>
            <w:hideMark/>
          </w:tcPr>
          <w:p w14:paraId="11E6047C" w14:textId="7B2DFC8B" w:rsidR="00400D35" w:rsidRPr="00400D35" w:rsidDel="00EC7212" w:rsidRDefault="00400D35">
            <w:pPr>
              <w:pStyle w:val="BodyText"/>
              <w:rPr>
                <w:del w:id="8177" w:author="Georg Birgisson" w:date="2021-10-06T14:24:00Z"/>
                <w:rFonts w:eastAsia="Times New Roman"/>
                <w:color w:val="000000"/>
                <w:lang w:eastAsia="is-IS"/>
              </w:rPr>
              <w:pPrChange w:id="8178" w:author="Georg Birgisson" w:date="2021-10-06T14:25:00Z">
                <w:pPr>
                  <w:jc w:val="center"/>
                </w:pPr>
              </w:pPrChange>
            </w:pPr>
            <w:del w:id="8179"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4046BEC5" w14:textId="275EA3D0" w:rsidR="00400D35" w:rsidRPr="00400D35" w:rsidDel="00EC7212" w:rsidRDefault="00400D35">
            <w:pPr>
              <w:pStyle w:val="BodyText"/>
              <w:rPr>
                <w:del w:id="8180" w:author="Georg Birgisson" w:date="2021-10-06T14:24:00Z"/>
                <w:rFonts w:eastAsia="Times New Roman"/>
                <w:color w:val="000000"/>
                <w:lang w:eastAsia="is-IS"/>
              </w:rPr>
              <w:pPrChange w:id="8181" w:author="Georg Birgisson" w:date="2021-10-06T14:25:00Z">
                <w:pPr>
                  <w:jc w:val="center"/>
                </w:pPr>
              </w:pPrChange>
            </w:pPr>
            <w:del w:id="8182"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75116E78" w14:textId="67353052" w:rsidR="00400D35" w:rsidRPr="00400D35" w:rsidDel="00EC7212" w:rsidRDefault="00400D35">
            <w:pPr>
              <w:pStyle w:val="BodyText"/>
              <w:rPr>
                <w:del w:id="8183" w:author="Georg Birgisson" w:date="2021-10-06T14:24:00Z"/>
                <w:rFonts w:eastAsia="Times New Roman"/>
                <w:color w:val="000000"/>
                <w:lang w:eastAsia="is-IS"/>
              </w:rPr>
              <w:pPrChange w:id="8184" w:author="Georg Birgisson" w:date="2021-10-06T14:25:00Z">
                <w:pPr/>
              </w:pPrChange>
            </w:pPr>
            <w:del w:id="8185" w:author="Georg Birgisson" w:date="2021-10-06T14:24:00Z">
              <w:r w:rsidRPr="00400D35" w:rsidDel="00EC7212">
                <w:rPr>
                  <w:rFonts w:eastAsia="Times New Roman"/>
                  <w:color w:val="000000"/>
                  <w:lang w:eastAsia="is-IS"/>
                </w:rPr>
                <w:delText>cac:Delivery/cac:DeliveryLocation/cac:Address/cac:AddressLine/cbc:Line</w:delText>
              </w:r>
            </w:del>
          </w:p>
        </w:tc>
        <w:tc>
          <w:tcPr>
            <w:tcW w:w="2954" w:type="dxa"/>
            <w:tcBorders>
              <w:top w:val="nil"/>
              <w:left w:val="nil"/>
              <w:bottom w:val="single" w:sz="4" w:space="0" w:color="auto"/>
              <w:right w:val="single" w:sz="4" w:space="0" w:color="auto"/>
            </w:tcBorders>
            <w:shd w:val="clear" w:color="auto" w:fill="auto"/>
            <w:noWrap/>
            <w:hideMark/>
          </w:tcPr>
          <w:p w14:paraId="38C7E8CE" w14:textId="4F8DEC6A" w:rsidR="00400D35" w:rsidRPr="00400D35" w:rsidDel="00EC7212" w:rsidRDefault="00400D35">
            <w:pPr>
              <w:pStyle w:val="BodyText"/>
              <w:rPr>
                <w:del w:id="8186" w:author="Georg Birgisson" w:date="2021-10-06T14:24:00Z"/>
                <w:rFonts w:eastAsia="Times New Roman"/>
                <w:color w:val="000000"/>
                <w:lang w:eastAsia="is-IS"/>
              </w:rPr>
              <w:pPrChange w:id="8187" w:author="Georg Birgisson" w:date="2021-10-06T14:25:00Z">
                <w:pPr/>
              </w:pPrChange>
            </w:pPr>
            <w:del w:id="8188" w:author="Georg Birgisson" w:date="2021-10-06T14:24:00Z">
              <w:r w:rsidRPr="00400D35" w:rsidDel="00EC7212">
                <w:rPr>
                  <w:rFonts w:eastAsia="Times New Roman"/>
                  <w:color w:val="000000"/>
                  <w:lang w:eastAsia="is-IS"/>
                </w:rPr>
                <w:delText> </w:delText>
              </w:r>
            </w:del>
          </w:p>
        </w:tc>
      </w:tr>
      <w:tr w:rsidR="0015709A" w:rsidRPr="00400D35" w:rsidDel="00EC7212" w14:paraId="7B43AAB8" w14:textId="7186ACDA" w:rsidTr="0015709A">
        <w:trPr>
          <w:trHeight w:val="300"/>
          <w:del w:id="818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A8A3F0A" w14:textId="6AB0B1CF" w:rsidR="00400D35" w:rsidRPr="00400D35" w:rsidDel="00EC7212" w:rsidRDefault="00400D35">
            <w:pPr>
              <w:pStyle w:val="BodyText"/>
              <w:rPr>
                <w:del w:id="8190" w:author="Georg Birgisson" w:date="2021-10-06T14:24:00Z"/>
                <w:rFonts w:eastAsia="Times New Roman"/>
                <w:color w:val="000000"/>
                <w:lang w:eastAsia="is-IS"/>
              </w:rPr>
              <w:pPrChange w:id="8191" w:author="Georg Birgisson" w:date="2021-10-06T14:25:00Z">
                <w:pPr>
                  <w:jc w:val="right"/>
                </w:pPr>
              </w:pPrChange>
            </w:pPr>
            <w:del w:id="8192" w:author="Georg Birgisson" w:date="2021-10-06T14:24:00Z">
              <w:r w:rsidRPr="00400D35" w:rsidDel="00EC7212">
                <w:rPr>
                  <w:rFonts w:eastAsia="Times New Roman"/>
                  <w:color w:val="000000"/>
                  <w:lang w:eastAsia="is-IS"/>
                </w:rPr>
                <w:delText>173</w:delText>
              </w:r>
            </w:del>
          </w:p>
        </w:tc>
        <w:tc>
          <w:tcPr>
            <w:tcW w:w="915" w:type="dxa"/>
            <w:tcBorders>
              <w:top w:val="nil"/>
              <w:left w:val="nil"/>
              <w:bottom w:val="single" w:sz="4" w:space="0" w:color="auto"/>
              <w:right w:val="single" w:sz="4" w:space="0" w:color="auto"/>
            </w:tcBorders>
            <w:shd w:val="clear" w:color="auto" w:fill="auto"/>
            <w:noWrap/>
            <w:hideMark/>
          </w:tcPr>
          <w:p w14:paraId="64A12624" w14:textId="4817F869" w:rsidR="00400D35" w:rsidRPr="00400D35" w:rsidDel="00EC7212" w:rsidRDefault="00400D35">
            <w:pPr>
              <w:pStyle w:val="BodyText"/>
              <w:rPr>
                <w:del w:id="8193" w:author="Georg Birgisson" w:date="2021-10-06T14:24:00Z"/>
                <w:rFonts w:eastAsia="Times New Roman"/>
                <w:color w:val="000000"/>
                <w:lang w:eastAsia="is-IS"/>
              </w:rPr>
              <w:pPrChange w:id="8194" w:author="Georg Birgisson" w:date="2021-10-06T14:25:00Z">
                <w:pPr/>
              </w:pPrChange>
            </w:pPr>
            <w:del w:id="8195" w:author="Georg Birgisson" w:date="2021-10-06T14:24:00Z">
              <w:r w:rsidRPr="00400D35" w:rsidDel="00EC7212">
                <w:rPr>
                  <w:rFonts w:eastAsia="Times New Roman"/>
                  <w:color w:val="000000"/>
                  <w:lang w:eastAsia="is-IS"/>
                </w:rPr>
                <w:delText xml:space="preserve">BT-77 </w:delText>
              </w:r>
            </w:del>
          </w:p>
        </w:tc>
        <w:tc>
          <w:tcPr>
            <w:tcW w:w="660" w:type="dxa"/>
            <w:tcBorders>
              <w:top w:val="nil"/>
              <w:left w:val="nil"/>
              <w:bottom w:val="single" w:sz="4" w:space="0" w:color="auto"/>
              <w:right w:val="single" w:sz="4" w:space="0" w:color="auto"/>
            </w:tcBorders>
            <w:shd w:val="clear" w:color="auto" w:fill="auto"/>
            <w:noWrap/>
            <w:hideMark/>
          </w:tcPr>
          <w:p w14:paraId="1541262C" w14:textId="07EA0ABB" w:rsidR="00400D35" w:rsidRPr="00400D35" w:rsidDel="00EC7212" w:rsidRDefault="00400D35">
            <w:pPr>
              <w:pStyle w:val="BodyText"/>
              <w:rPr>
                <w:del w:id="8196" w:author="Georg Birgisson" w:date="2021-10-06T14:24:00Z"/>
                <w:rFonts w:eastAsia="Times New Roman"/>
                <w:color w:val="000000"/>
                <w:lang w:eastAsia="is-IS"/>
              </w:rPr>
              <w:pPrChange w:id="8197" w:author="Georg Birgisson" w:date="2021-10-06T14:25:00Z">
                <w:pPr>
                  <w:jc w:val="center"/>
                </w:pPr>
              </w:pPrChange>
            </w:pPr>
            <w:del w:id="8198"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7F621975" w14:textId="7B02F6FE" w:rsidR="00400D35" w:rsidRPr="00400D35" w:rsidDel="00EC7212" w:rsidRDefault="00400D35">
            <w:pPr>
              <w:pStyle w:val="BodyText"/>
              <w:rPr>
                <w:del w:id="8199" w:author="Georg Birgisson" w:date="2021-10-06T14:24:00Z"/>
                <w:rFonts w:eastAsia="Times New Roman"/>
                <w:color w:val="000000"/>
                <w:lang w:eastAsia="is-IS"/>
              </w:rPr>
              <w:pPrChange w:id="8200" w:author="Georg Birgisson" w:date="2021-10-06T14:25:00Z">
                <w:pPr>
                  <w:jc w:val="center"/>
                </w:pPr>
              </w:pPrChange>
            </w:pPr>
            <w:del w:id="8201"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71779589" w14:textId="60E025EC" w:rsidR="00400D35" w:rsidRPr="00400D35" w:rsidDel="00EC7212" w:rsidRDefault="00400D35">
            <w:pPr>
              <w:pStyle w:val="BodyText"/>
              <w:rPr>
                <w:del w:id="8202" w:author="Georg Birgisson" w:date="2021-10-06T14:24:00Z"/>
                <w:rFonts w:eastAsia="Times New Roman"/>
                <w:color w:val="000000"/>
                <w:lang w:eastAsia="is-IS"/>
              </w:rPr>
              <w:pPrChange w:id="8203" w:author="Georg Birgisson" w:date="2021-10-06T14:25:00Z">
                <w:pPr/>
              </w:pPrChange>
            </w:pPr>
            <w:del w:id="8204" w:author="Georg Birgisson" w:date="2021-10-06T14:24:00Z">
              <w:r w:rsidRPr="00400D35" w:rsidDel="00EC7212">
                <w:rPr>
                  <w:rFonts w:eastAsia="Times New Roman"/>
                  <w:color w:val="000000"/>
                  <w:lang w:eastAsia="is-IS"/>
                </w:rPr>
                <w:delText>cac:Delivery/cac:DeliveryLocation/cac:Address/cbc:CityName</w:delText>
              </w:r>
            </w:del>
          </w:p>
        </w:tc>
        <w:tc>
          <w:tcPr>
            <w:tcW w:w="2954" w:type="dxa"/>
            <w:tcBorders>
              <w:top w:val="nil"/>
              <w:left w:val="nil"/>
              <w:bottom w:val="single" w:sz="4" w:space="0" w:color="auto"/>
              <w:right w:val="single" w:sz="4" w:space="0" w:color="auto"/>
            </w:tcBorders>
            <w:shd w:val="clear" w:color="auto" w:fill="auto"/>
            <w:noWrap/>
            <w:hideMark/>
          </w:tcPr>
          <w:p w14:paraId="13B0A8AD" w14:textId="4F1847C8" w:rsidR="00400D35" w:rsidRPr="00400D35" w:rsidDel="00EC7212" w:rsidRDefault="00400D35">
            <w:pPr>
              <w:pStyle w:val="BodyText"/>
              <w:rPr>
                <w:del w:id="8205" w:author="Georg Birgisson" w:date="2021-10-06T14:24:00Z"/>
                <w:rFonts w:eastAsia="Times New Roman"/>
                <w:color w:val="000000"/>
                <w:lang w:eastAsia="is-IS"/>
              </w:rPr>
              <w:pPrChange w:id="8206" w:author="Georg Birgisson" w:date="2021-10-06T14:25:00Z">
                <w:pPr/>
              </w:pPrChange>
            </w:pPr>
            <w:del w:id="8207" w:author="Georg Birgisson" w:date="2021-10-06T14:24:00Z">
              <w:r w:rsidRPr="00400D35" w:rsidDel="00EC7212">
                <w:rPr>
                  <w:rFonts w:eastAsia="Times New Roman"/>
                  <w:color w:val="000000"/>
                  <w:lang w:eastAsia="is-IS"/>
                </w:rPr>
                <w:delText> </w:delText>
              </w:r>
            </w:del>
          </w:p>
        </w:tc>
      </w:tr>
      <w:tr w:rsidR="0015709A" w:rsidRPr="00400D35" w:rsidDel="00EC7212" w14:paraId="455193F0" w14:textId="1BBA60A4" w:rsidTr="0015709A">
        <w:trPr>
          <w:trHeight w:val="300"/>
          <w:del w:id="820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DF945AF" w14:textId="25F0C440" w:rsidR="00400D35" w:rsidRPr="00400D35" w:rsidDel="00EC7212" w:rsidRDefault="00400D35">
            <w:pPr>
              <w:pStyle w:val="BodyText"/>
              <w:rPr>
                <w:del w:id="8209" w:author="Georg Birgisson" w:date="2021-10-06T14:24:00Z"/>
                <w:rFonts w:eastAsia="Times New Roman"/>
                <w:color w:val="000000"/>
                <w:lang w:eastAsia="is-IS"/>
              </w:rPr>
              <w:pPrChange w:id="8210" w:author="Georg Birgisson" w:date="2021-10-06T14:25:00Z">
                <w:pPr>
                  <w:jc w:val="right"/>
                </w:pPr>
              </w:pPrChange>
            </w:pPr>
            <w:del w:id="8211" w:author="Georg Birgisson" w:date="2021-10-06T14:24:00Z">
              <w:r w:rsidRPr="00400D35" w:rsidDel="00EC7212">
                <w:rPr>
                  <w:rFonts w:eastAsia="Times New Roman"/>
                  <w:color w:val="000000"/>
                  <w:lang w:eastAsia="is-IS"/>
                </w:rPr>
                <w:delText>174</w:delText>
              </w:r>
            </w:del>
          </w:p>
        </w:tc>
        <w:tc>
          <w:tcPr>
            <w:tcW w:w="915" w:type="dxa"/>
            <w:tcBorders>
              <w:top w:val="nil"/>
              <w:left w:val="nil"/>
              <w:bottom w:val="single" w:sz="4" w:space="0" w:color="auto"/>
              <w:right w:val="single" w:sz="4" w:space="0" w:color="auto"/>
            </w:tcBorders>
            <w:shd w:val="clear" w:color="auto" w:fill="auto"/>
            <w:noWrap/>
            <w:hideMark/>
          </w:tcPr>
          <w:p w14:paraId="0EF339B2" w14:textId="0D0BDCEB" w:rsidR="00400D35" w:rsidRPr="00400D35" w:rsidDel="00EC7212" w:rsidRDefault="00400D35">
            <w:pPr>
              <w:pStyle w:val="BodyText"/>
              <w:rPr>
                <w:del w:id="8212" w:author="Georg Birgisson" w:date="2021-10-06T14:24:00Z"/>
                <w:rFonts w:eastAsia="Times New Roman"/>
                <w:color w:val="000000"/>
                <w:lang w:eastAsia="is-IS"/>
              </w:rPr>
              <w:pPrChange w:id="8213" w:author="Georg Birgisson" w:date="2021-10-06T14:25:00Z">
                <w:pPr/>
              </w:pPrChange>
            </w:pPr>
            <w:del w:id="8214" w:author="Georg Birgisson" w:date="2021-10-06T14:24:00Z">
              <w:r w:rsidRPr="00400D35" w:rsidDel="00EC7212">
                <w:rPr>
                  <w:rFonts w:eastAsia="Times New Roman"/>
                  <w:color w:val="000000"/>
                  <w:lang w:eastAsia="is-IS"/>
                </w:rPr>
                <w:delText xml:space="preserve">BT-78 </w:delText>
              </w:r>
            </w:del>
          </w:p>
        </w:tc>
        <w:tc>
          <w:tcPr>
            <w:tcW w:w="660" w:type="dxa"/>
            <w:tcBorders>
              <w:top w:val="nil"/>
              <w:left w:val="nil"/>
              <w:bottom w:val="single" w:sz="4" w:space="0" w:color="auto"/>
              <w:right w:val="single" w:sz="4" w:space="0" w:color="auto"/>
            </w:tcBorders>
            <w:shd w:val="clear" w:color="auto" w:fill="auto"/>
            <w:noWrap/>
            <w:hideMark/>
          </w:tcPr>
          <w:p w14:paraId="23F92387" w14:textId="3F2950AE" w:rsidR="00400D35" w:rsidRPr="00400D35" w:rsidDel="00EC7212" w:rsidRDefault="00400D35">
            <w:pPr>
              <w:pStyle w:val="BodyText"/>
              <w:rPr>
                <w:del w:id="8215" w:author="Georg Birgisson" w:date="2021-10-06T14:24:00Z"/>
                <w:rFonts w:eastAsia="Times New Roman"/>
                <w:color w:val="000000"/>
                <w:lang w:eastAsia="is-IS"/>
              </w:rPr>
              <w:pPrChange w:id="8216" w:author="Georg Birgisson" w:date="2021-10-06T14:25:00Z">
                <w:pPr>
                  <w:jc w:val="center"/>
                </w:pPr>
              </w:pPrChange>
            </w:pPr>
            <w:del w:id="8217"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27D4BEEC" w14:textId="0836BE02" w:rsidR="00400D35" w:rsidRPr="00400D35" w:rsidDel="00EC7212" w:rsidRDefault="00400D35">
            <w:pPr>
              <w:pStyle w:val="BodyText"/>
              <w:rPr>
                <w:del w:id="8218" w:author="Georg Birgisson" w:date="2021-10-06T14:24:00Z"/>
                <w:rFonts w:eastAsia="Times New Roman"/>
                <w:color w:val="000000"/>
                <w:lang w:eastAsia="is-IS"/>
              </w:rPr>
              <w:pPrChange w:id="8219" w:author="Georg Birgisson" w:date="2021-10-06T14:25:00Z">
                <w:pPr>
                  <w:jc w:val="center"/>
                </w:pPr>
              </w:pPrChange>
            </w:pPr>
            <w:del w:id="8220"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27AD2526" w14:textId="7D3C9CFB" w:rsidR="00400D35" w:rsidRPr="00400D35" w:rsidDel="00EC7212" w:rsidRDefault="00400D35">
            <w:pPr>
              <w:pStyle w:val="BodyText"/>
              <w:rPr>
                <w:del w:id="8221" w:author="Georg Birgisson" w:date="2021-10-06T14:24:00Z"/>
                <w:rFonts w:eastAsia="Times New Roman"/>
                <w:color w:val="000000"/>
                <w:lang w:eastAsia="is-IS"/>
              </w:rPr>
              <w:pPrChange w:id="8222" w:author="Georg Birgisson" w:date="2021-10-06T14:25:00Z">
                <w:pPr/>
              </w:pPrChange>
            </w:pPr>
            <w:del w:id="8223" w:author="Georg Birgisson" w:date="2021-10-06T14:24:00Z">
              <w:r w:rsidRPr="00400D35" w:rsidDel="00EC7212">
                <w:rPr>
                  <w:rFonts w:eastAsia="Times New Roman"/>
                  <w:color w:val="000000"/>
                  <w:lang w:eastAsia="is-IS"/>
                </w:rPr>
                <w:delText>cac:Delivery/cac:DeliveryLocation/cac:Address/cbc:PostalZone</w:delText>
              </w:r>
            </w:del>
          </w:p>
        </w:tc>
        <w:tc>
          <w:tcPr>
            <w:tcW w:w="2954" w:type="dxa"/>
            <w:tcBorders>
              <w:top w:val="nil"/>
              <w:left w:val="nil"/>
              <w:bottom w:val="single" w:sz="4" w:space="0" w:color="auto"/>
              <w:right w:val="single" w:sz="4" w:space="0" w:color="auto"/>
            </w:tcBorders>
            <w:shd w:val="clear" w:color="auto" w:fill="auto"/>
            <w:noWrap/>
            <w:hideMark/>
          </w:tcPr>
          <w:p w14:paraId="3876EC3C" w14:textId="75E2E00E" w:rsidR="00400D35" w:rsidRPr="00400D35" w:rsidDel="00EC7212" w:rsidRDefault="00400D35">
            <w:pPr>
              <w:pStyle w:val="BodyText"/>
              <w:rPr>
                <w:del w:id="8224" w:author="Georg Birgisson" w:date="2021-10-06T14:24:00Z"/>
                <w:rFonts w:eastAsia="Times New Roman"/>
                <w:color w:val="000000"/>
                <w:lang w:eastAsia="is-IS"/>
              </w:rPr>
              <w:pPrChange w:id="8225" w:author="Georg Birgisson" w:date="2021-10-06T14:25:00Z">
                <w:pPr/>
              </w:pPrChange>
            </w:pPr>
            <w:del w:id="8226" w:author="Georg Birgisson" w:date="2021-10-06T14:24:00Z">
              <w:r w:rsidRPr="00400D35" w:rsidDel="00EC7212">
                <w:rPr>
                  <w:rFonts w:eastAsia="Times New Roman"/>
                  <w:color w:val="000000"/>
                  <w:lang w:eastAsia="is-IS"/>
                </w:rPr>
                <w:delText> </w:delText>
              </w:r>
            </w:del>
          </w:p>
        </w:tc>
      </w:tr>
      <w:tr w:rsidR="0015709A" w:rsidRPr="00400D35" w:rsidDel="00EC7212" w14:paraId="4EEF4A78" w14:textId="1348D2AD" w:rsidTr="0015709A">
        <w:trPr>
          <w:trHeight w:val="300"/>
          <w:del w:id="822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5A5255E" w14:textId="7E8713AF" w:rsidR="00400D35" w:rsidRPr="00400D35" w:rsidDel="00EC7212" w:rsidRDefault="00400D35">
            <w:pPr>
              <w:pStyle w:val="BodyText"/>
              <w:rPr>
                <w:del w:id="8228" w:author="Georg Birgisson" w:date="2021-10-06T14:24:00Z"/>
                <w:rFonts w:eastAsia="Times New Roman"/>
                <w:color w:val="000000"/>
                <w:lang w:eastAsia="is-IS"/>
              </w:rPr>
              <w:pPrChange w:id="8229" w:author="Georg Birgisson" w:date="2021-10-06T14:25:00Z">
                <w:pPr>
                  <w:jc w:val="right"/>
                </w:pPr>
              </w:pPrChange>
            </w:pPr>
            <w:del w:id="8230" w:author="Georg Birgisson" w:date="2021-10-06T14:24:00Z">
              <w:r w:rsidRPr="00400D35" w:rsidDel="00EC7212">
                <w:rPr>
                  <w:rFonts w:eastAsia="Times New Roman"/>
                  <w:color w:val="000000"/>
                  <w:lang w:eastAsia="is-IS"/>
                </w:rPr>
                <w:delText>180</w:delText>
              </w:r>
            </w:del>
          </w:p>
        </w:tc>
        <w:tc>
          <w:tcPr>
            <w:tcW w:w="915" w:type="dxa"/>
            <w:tcBorders>
              <w:top w:val="nil"/>
              <w:left w:val="nil"/>
              <w:bottom w:val="single" w:sz="4" w:space="0" w:color="auto"/>
              <w:right w:val="single" w:sz="4" w:space="0" w:color="auto"/>
            </w:tcBorders>
            <w:shd w:val="clear" w:color="auto" w:fill="auto"/>
            <w:noWrap/>
            <w:hideMark/>
          </w:tcPr>
          <w:p w14:paraId="0B97766C" w14:textId="0A81F232" w:rsidR="00400D35" w:rsidRPr="00400D35" w:rsidDel="00EC7212" w:rsidRDefault="00400D35">
            <w:pPr>
              <w:pStyle w:val="BodyText"/>
              <w:rPr>
                <w:del w:id="8231" w:author="Georg Birgisson" w:date="2021-10-06T14:24:00Z"/>
                <w:rFonts w:eastAsia="Times New Roman"/>
                <w:color w:val="000000"/>
                <w:lang w:eastAsia="is-IS"/>
              </w:rPr>
              <w:pPrChange w:id="8232" w:author="Georg Birgisson" w:date="2021-10-06T14:25:00Z">
                <w:pPr/>
              </w:pPrChange>
            </w:pPr>
            <w:del w:id="8233" w:author="Georg Birgisson" w:date="2021-10-06T14:24:00Z">
              <w:r w:rsidRPr="00400D35" w:rsidDel="00EC7212">
                <w:rPr>
                  <w:rFonts w:eastAsia="Times New Roman"/>
                  <w:color w:val="000000"/>
                  <w:lang w:eastAsia="is-IS"/>
                </w:rPr>
                <w:delText xml:space="preserve">BT-79 </w:delText>
              </w:r>
            </w:del>
          </w:p>
        </w:tc>
        <w:tc>
          <w:tcPr>
            <w:tcW w:w="660" w:type="dxa"/>
            <w:tcBorders>
              <w:top w:val="nil"/>
              <w:left w:val="nil"/>
              <w:bottom w:val="single" w:sz="4" w:space="0" w:color="auto"/>
              <w:right w:val="single" w:sz="4" w:space="0" w:color="auto"/>
            </w:tcBorders>
            <w:shd w:val="clear" w:color="auto" w:fill="auto"/>
            <w:noWrap/>
            <w:hideMark/>
          </w:tcPr>
          <w:p w14:paraId="4CA6B698" w14:textId="306EFD5C" w:rsidR="00400D35" w:rsidRPr="00400D35" w:rsidDel="00EC7212" w:rsidRDefault="00400D35">
            <w:pPr>
              <w:pStyle w:val="BodyText"/>
              <w:rPr>
                <w:del w:id="8234" w:author="Georg Birgisson" w:date="2021-10-06T14:24:00Z"/>
                <w:rFonts w:eastAsia="Times New Roman"/>
                <w:color w:val="000000"/>
                <w:lang w:eastAsia="is-IS"/>
              </w:rPr>
              <w:pPrChange w:id="8235" w:author="Georg Birgisson" w:date="2021-10-06T14:25:00Z">
                <w:pPr>
                  <w:jc w:val="center"/>
                </w:pPr>
              </w:pPrChange>
            </w:pPr>
            <w:del w:id="8236"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32B7C940" w14:textId="22BE59B2" w:rsidR="00400D35" w:rsidRPr="00400D35" w:rsidDel="00EC7212" w:rsidRDefault="00400D35">
            <w:pPr>
              <w:pStyle w:val="BodyText"/>
              <w:rPr>
                <w:del w:id="8237" w:author="Georg Birgisson" w:date="2021-10-06T14:24:00Z"/>
                <w:rFonts w:eastAsia="Times New Roman"/>
                <w:color w:val="000000"/>
                <w:lang w:eastAsia="is-IS"/>
              </w:rPr>
              <w:pPrChange w:id="8238" w:author="Georg Birgisson" w:date="2021-10-06T14:25:00Z">
                <w:pPr>
                  <w:jc w:val="center"/>
                </w:pPr>
              </w:pPrChange>
            </w:pPr>
            <w:del w:id="8239"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4FB06288" w14:textId="08FF3E47" w:rsidR="00400D35" w:rsidRPr="00400D35" w:rsidDel="00EC7212" w:rsidRDefault="00400D35">
            <w:pPr>
              <w:pStyle w:val="BodyText"/>
              <w:rPr>
                <w:del w:id="8240" w:author="Georg Birgisson" w:date="2021-10-06T14:24:00Z"/>
                <w:rFonts w:eastAsia="Times New Roman"/>
                <w:color w:val="000000"/>
                <w:lang w:eastAsia="is-IS"/>
              </w:rPr>
              <w:pPrChange w:id="8241" w:author="Georg Birgisson" w:date="2021-10-06T14:25:00Z">
                <w:pPr/>
              </w:pPrChange>
            </w:pPr>
            <w:del w:id="8242" w:author="Georg Birgisson" w:date="2021-10-06T14:24:00Z">
              <w:r w:rsidRPr="00400D35" w:rsidDel="00EC7212">
                <w:rPr>
                  <w:rFonts w:eastAsia="Times New Roman"/>
                  <w:color w:val="000000"/>
                  <w:lang w:eastAsia="is-IS"/>
                </w:rPr>
                <w:delText>cac:Delivery/cac:DeliveryLocation/cac:Address/cbc:CountrySubentity</w:delText>
              </w:r>
            </w:del>
          </w:p>
        </w:tc>
        <w:tc>
          <w:tcPr>
            <w:tcW w:w="2954" w:type="dxa"/>
            <w:tcBorders>
              <w:top w:val="nil"/>
              <w:left w:val="nil"/>
              <w:bottom w:val="single" w:sz="4" w:space="0" w:color="auto"/>
              <w:right w:val="single" w:sz="4" w:space="0" w:color="auto"/>
            </w:tcBorders>
            <w:shd w:val="clear" w:color="auto" w:fill="auto"/>
            <w:noWrap/>
            <w:hideMark/>
          </w:tcPr>
          <w:p w14:paraId="3CC0E3C8" w14:textId="2BAC7D1F" w:rsidR="00400D35" w:rsidRPr="00400D35" w:rsidDel="00EC7212" w:rsidRDefault="00400D35">
            <w:pPr>
              <w:pStyle w:val="BodyText"/>
              <w:rPr>
                <w:del w:id="8243" w:author="Georg Birgisson" w:date="2021-10-06T14:24:00Z"/>
                <w:rFonts w:eastAsia="Times New Roman"/>
                <w:color w:val="000000"/>
                <w:lang w:eastAsia="is-IS"/>
              </w:rPr>
              <w:pPrChange w:id="8244" w:author="Georg Birgisson" w:date="2021-10-06T14:25:00Z">
                <w:pPr/>
              </w:pPrChange>
            </w:pPr>
            <w:del w:id="8245" w:author="Georg Birgisson" w:date="2021-10-06T14:24:00Z">
              <w:r w:rsidRPr="00400D35" w:rsidDel="00EC7212">
                <w:rPr>
                  <w:rFonts w:eastAsia="Times New Roman"/>
                  <w:color w:val="000000"/>
                  <w:lang w:eastAsia="is-IS"/>
                </w:rPr>
                <w:delText> </w:delText>
              </w:r>
            </w:del>
          </w:p>
        </w:tc>
      </w:tr>
      <w:tr w:rsidR="0015709A" w:rsidRPr="00400D35" w:rsidDel="00EC7212" w14:paraId="118B2DD4" w14:textId="1F034FCA" w:rsidTr="0015709A">
        <w:trPr>
          <w:trHeight w:val="300"/>
          <w:del w:id="824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D08BD20" w14:textId="4829AE8F" w:rsidR="00400D35" w:rsidRPr="00400D35" w:rsidDel="00EC7212" w:rsidRDefault="00400D35">
            <w:pPr>
              <w:pStyle w:val="BodyText"/>
              <w:rPr>
                <w:del w:id="8247" w:author="Georg Birgisson" w:date="2021-10-06T14:24:00Z"/>
                <w:rFonts w:eastAsia="Times New Roman"/>
                <w:color w:val="000000"/>
                <w:lang w:eastAsia="is-IS"/>
              </w:rPr>
              <w:pPrChange w:id="8248" w:author="Georg Birgisson" w:date="2021-10-06T14:25:00Z">
                <w:pPr>
                  <w:jc w:val="right"/>
                </w:pPr>
              </w:pPrChange>
            </w:pPr>
            <w:del w:id="8249" w:author="Georg Birgisson" w:date="2021-10-06T14:24:00Z">
              <w:r w:rsidRPr="00400D35" w:rsidDel="00EC7212">
                <w:rPr>
                  <w:rFonts w:eastAsia="Times New Roman"/>
                  <w:color w:val="000000"/>
                  <w:lang w:eastAsia="is-IS"/>
                </w:rPr>
                <w:delText>181</w:delText>
              </w:r>
            </w:del>
          </w:p>
        </w:tc>
        <w:tc>
          <w:tcPr>
            <w:tcW w:w="915" w:type="dxa"/>
            <w:tcBorders>
              <w:top w:val="nil"/>
              <w:left w:val="nil"/>
              <w:bottom w:val="single" w:sz="4" w:space="0" w:color="auto"/>
              <w:right w:val="single" w:sz="4" w:space="0" w:color="auto"/>
            </w:tcBorders>
            <w:shd w:val="clear" w:color="auto" w:fill="auto"/>
            <w:noWrap/>
            <w:hideMark/>
          </w:tcPr>
          <w:p w14:paraId="634C652A" w14:textId="4CCE8643" w:rsidR="00400D35" w:rsidRPr="00400D35" w:rsidDel="00EC7212" w:rsidRDefault="00400D35">
            <w:pPr>
              <w:pStyle w:val="BodyText"/>
              <w:rPr>
                <w:del w:id="8250" w:author="Georg Birgisson" w:date="2021-10-06T14:24:00Z"/>
                <w:rFonts w:eastAsia="Times New Roman"/>
                <w:color w:val="000000"/>
                <w:lang w:eastAsia="is-IS"/>
              </w:rPr>
              <w:pPrChange w:id="8251" w:author="Georg Birgisson" w:date="2021-10-06T14:25:00Z">
                <w:pPr/>
              </w:pPrChange>
            </w:pPr>
            <w:del w:id="8252" w:author="Georg Birgisson" w:date="2021-10-06T14:24:00Z">
              <w:r w:rsidRPr="00400D35" w:rsidDel="00EC7212">
                <w:rPr>
                  <w:rFonts w:eastAsia="Times New Roman"/>
                  <w:color w:val="000000"/>
                  <w:lang w:eastAsia="is-IS"/>
                </w:rPr>
                <w:delText xml:space="preserve">BT-80 </w:delText>
              </w:r>
            </w:del>
          </w:p>
        </w:tc>
        <w:tc>
          <w:tcPr>
            <w:tcW w:w="660" w:type="dxa"/>
            <w:tcBorders>
              <w:top w:val="nil"/>
              <w:left w:val="nil"/>
              <w:bottom w:val="single" w:sz="4" w:space="0" w:color="auto"/>
              <w:right w:val="single" w:sz="4" w:space="0" w:color="auto"/>
            </w:tcBorders>
            <w:shd w:val="clear" w:color="auto" w:fill="auto"/>
            <w:noWrap/>
            <w:hideMark/>
          </w:tcPr>
          <w:p w14:paraId="04D1F5B8" w14:textId="1A268DD1" w:rsidR="00400D35" w:rsidRPr="00400D35" w:rsidDel="00EC7212" w:rsidRDefault="00400D35">
            <w:pPr>
              <w:pStyle w:val="BodyText"/>
              <w:rPr>
                <w:del w:id="8253" w:author="Georg Birgisson" w:date="2021-10-06T14:24:00Z"/>
                <w:rFonts w:eastAsia="Times New Roman"/>
                <w:color w:val="000000"/>
                <w:lang w:eastAsia="is-IS"/>
              </w:rPr>
              <w:pPrChange w:id="8254" w:author="Georg Birgisson" w:date="2021-10-06T14:25:00Z">
                <w:pPr>
                  <w:jc w:val="center"/>
                </w:pPr>
              </w:pPrChange>
            </w:pPr>
            <w:del w:id="8255"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05CC582F" w14:textId="38D331F0" w:rsidR="00400D35" w:rsidRPr="00400D35" w:rsidDel="00EC7212" w:rsidRDefault="00400D35">
            <w:pPr>
              <w:pStyle w:val="BodyText"/>
              <w:rPr>
                <w:del w:id="8256" w:author="Georg Birgisson" w:date="2021-10-06T14:24:00Z"/>
                <w:rFonts w:eastAsia="Times New Roman"/>
                <w:color w:val="000000"/>
                <w:lang w:eastAsia="is-IS"/>
              </w:rPr>
              <w:pPrChange w:id="8257" w:author="Georg Birgisson" w:date="2021-10-06T14:25:00Z">
                <w:pPr>
                  <w:jc w:val="center"/>
                </w:pPr>
              </w:pPrChange>
            </w:pPr>
            <w:del w:id="8258"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0B5FA95E" w14:textId="51DFAEF3" w:rsidR="00400D35" w:rsidRPr="00400D35" w:rsidDel="00EC7212" w:rsidRDefault="00400D35">
            <w:pPr>
              <w:pStyle w:val="BodyText"/>
              <w:rPr>
                <w:del w:id="8259" w:author="Georg Birgisson" w:date="2021-10-06T14:24:00Z"/>
                <w:rFonts w:eastAsia="Times New Roman"/>
                <w:color w:val="000000"/>
                <w:lang w:eastAsia="is-IS"/>
              </w:rPr>
              <w:pPrChange w:id="8260" w:author="Georg Birgisson" w:date="2021-10-06T14:25:00Z">
                <w:pPr/>
              </w:pPrChange>
            </w:pPr>
            <w:del w:id="8261" w:author="Georg Birgisson" w:date="2021-10-06T14:24:00Z">
              <w:r w:rsidRPr="00400D35" w:rsidDel="00EC7212">
                <w:rPr>
                  <w:rFonts w:eastAsia="Times New Roman"/>
                  <w:color w:val="000000"/>
                  <w:lang w:eastAsia="is-IS"/>
                </w:rPr>
                <w:delText>cac:Delivery/cac:DeliveryLocation/cac:Address/cac:Country/cbc:IdentificationCode</w:delText>
              </w:r>
            </w:del>
          </w:p>
        </w:tc>
        <w:tc>
          <w:tcPr>
            <w:tcW w:w="2954" w:type="dxa"/>
            <w:tcBorders>
              <w:top w:val="nil"/>
              <w:left w:val="nil"/>
              <w:bottom w:val="single" w:sz="4" w:space="0" w:color="auto"/>
              <w:right w:val="single" w:sz="4" w:space="0" w:color="auto"/>
            </w:tcBorders>
            <w:shd w:val="clear" w:color="auto" w:fill="auto"/>
            <w:noWrap/>
            <w:hideMark/>
          </w:tcPr>
          <w:p w14:paraId="6FF127A7" w14:textId="0997C8E9" w:rsidR="00400D35" w:rsidRPr="00400D35" w:rsidDel="00EC7212" w:rsidRDefault="00400D35">
            <w:pPr>
              <w:pStyle w:val="BodyText"/>
              <w:rPr>
                <w:del w:id="8262" w:author="Georg Birgisson" w:date="2021-10-06T14:24:00Z"/>
                <w:rFonts w:eastAsia="Times New Roman"/>
                <w:color w:val="000000"/>
                <w:lang w:eastAsia="is-IS"/>
              </w:rPr>
              <w:pPrChange w:id="8263" w:author="Georg Birgisson" w:date="2021-10-06T14:25:00Z">
                <w:pPr/>
              </w:pPrChange>
            </w:pPr>
            <w:del w:id="8264" w:author="Georg Birgisson" w:date="2021-10-06T14:24:00Z">
              <w:r w:rsidRPr="00400D35" w:rsidDel="00EC7212">
                <w:rPr>
                  <w:rFonts w:eastAsia="Times New Roman"/>
                  <w:color w:val="000000"/>
                  <w:lang w:eastAsia="is-IS"/>
                </w:rPr>
                <w:delText> </w:delText>
              </w:r>
            </w:del>
          </w:p>
        </w:tc>
      </w:tr>
      <w:tr w:rsidR="0015709A" w:rsidRPr="00400D35" w:rsidDel="00EC7212" w14:paraId="0B055C02" w14:textId="5F006D64" w:rsidTr="0015709A">
        <w:trPr>
          <w:trHeight w:val="300"/>
          <w:del w:id="826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369D0BF" w14:textId="17C7DA1D" w:rsidR="00400D35" w:rsidRPr="00400D35" w:rsidDel="00EC7212" w:rsidRDefault="00400D35">
            <w:pPr>
              <w:pStyle w:val="BodyText"/>
              <w:rPr>
                <w:del w:id="8266" w:author="Georg Birgisson" w:date="2021-10-06T14:24:00Z"/>
                <w:rFonts w:eastAsia="Times New Roman"/>
                <w:color w:val="000000"/>
                <w:lang w:eastAsia="is-IS"/>
              </w:rPr>
              <w:pPrChange w:id="8267" w:author="Georg Birgisson" w:date="2021-10-06T14:25:00Z">
                <w:pPr>
                  <w:jc w:val="right"/>
                </w:pPr>
              </w:pPrChange>
            </w:pPr>
            <w:del w:id="8268" w:author="Georg Birgisson" w:date="2021-10-06T14:24:00Z">
              <w:r w:rsidRPr="00400D35" w:rsidDel="00EC7212">
                <w:rPr>
                  <w:rFonts w:eastAsia="Times New Roman"/>
                  <w:color w:val="000000"/>
                  <w:lang w:eastAsia="is-IS"/>
                </w:rPr>
                <w:delText>182</w:delText>
              </w:r>
            </w:del>
          </w:p>
        </w:tc>
        <w:tc>
          <w:tcPr>
            <w:tcW w:w="915" w:type="dxa"/>
            <w:tcBorders>
              <w:top w:val="nil"/>
              <w:left w:val="nil"/>
              <w:bottom w:val="single" w:sz="4" w:space="0" w:color="auto"/>
              <w:right w:val="single" w:sz="4" w:space="0" w:color="auto"/>
            </w:tcBorders>
            <w:shd w:val="clear" w:color="auto" w:fill="auto"/>
            <w:noWrap/>
            <w:hideMark/>
          </w:tcPr>
          <w:p w14:paraId="2D79E1BD" w14:textId="55A38D9B" w:rsidR="00400D35" w:rsidRPr="00400D35" w:rsidDel="00EC7212" w:rsidRDefault="00400D35">
            <w:pPr>
              <w:pStyle w:val="BodyText"/>
              <w:rPr>
                <w:del w:id="8269" w:author="Georg Birgisson" w:date="2021-10-06T14:24:00Z"/>
                <w:rFonts w:eastAsia="Times New Roman"/>
                <w:color w:val="000000"/>
                <w:lang w:eastAsia="is-IS"/>
              </w:rPr>
              <w:pPrChange w:id="8270" w:author="Georg Birgisson" w:date="2021-10-06T14:25:00Z">
                <w:pPr/>
              </w:pPrChange>
            </w:pPr>
            <w:del w:id="8271" w:author="Georg Birgisson" w:date="2021-10-06T14:24:00Z">
              <w:r w:rsidRPr="00400D35" w:rsidDel="00EC7212">
                <w:rPr>
                  <w:rFonts w:eastAsia="Times New Roman"/>
                  <w:color w:val="000000"/>
                  <w:lang w:eastAsia="is-IS"/>
                </w:rPr>
                <w:delText xml:space="preserve">BG-16 </w:delText>
              </w:r>
            </w:del>
          </w:p>
        </w:tc>
        <w:tc>
          <w:tcPr>
            <w:tcW w:w="660" w:type="dxa"/>
            <w:tcBorders>
              <w:top w:val="nil"/>
              <w:left w:val="nil"/>
              <w:bottom w:val="single" w:sz="4" w:space="0" w:color="auto"/>
              <w:right w:val="single" w:sz="4" w:space="0" w:color="auto"/>
            </w:tcBorders>
            <w:shd w:val="clear" w:color="auto" w:fill="auto"/>
            <w:noWrap/>
            <w:hideMark/>
          </w:tcPr>
          <w:p w14:paraId="37D5EBE6" w14:textId="03ADE534" w:rsidR="00400D35" w:rsidRPr="00400D35" w:rsidDel="00EC7212" w:rsidRDefault="00400D35">
            <w:pPr>
              <w:pStyle w:val="BodyText"/>
              <w:rPr>
                <w:del w:id="8272" w:author="Georg Birgisson" w:date="2021-10-06T14:24:00Z"/>
                <w:rFonts w:eastAsia="Times New Roman"/>
                <w:color w:val="000000"/>
                <w:lang w:eastAsia="is-IS"/>
              </w:rPr>
              <w:pPrChange w:id="8273" w:author="Georg Birgisson" w:date="2021-10-06T14:25:00Z">
                <w:pPr>
                  <w:jc w:val="center"/>
                </w:pPr>
              </w:pPrChange>
            </w:pPr>
            <w:del w:id="8274"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24C7A109" w14:textId="1AE09196" w:rsidR="00400D35" w:rsidRPr="00400D35" w:rsidDel="00EC7212" w:rsidRDefault="00400D35">
            <w:pPr>
              <w:pStyle w:val="BodyText"/>
              <w:rPr>
                <w:del w:id="8275" w:author="Georg Birgisson" w:date="2021-10-06T14:24:00Z"/>
                <w:rFonts w:eastAsia="Times New Roman"/>
                <w:color w:val="000000"/>
                <w:lang w:eastAsia="is-IS"/>
              </w:rPr>
              <w:pPrChange w:id="8276" w:author="Georg Birgisson" w:date="2021-10-06T14:25:00Z">
                <w:pPr>
                  <w:jc w:val="center"/>
                </w:pPr>
              </w:pPrChange>
            </w:pPr>
            <w:del w:id="8277"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19799EE1" w14:textId="436AF4C0" w:rsidR="00400D35" w:rsidRPr="00400D35" w:rsidDel="00EC7212" w:rsidRDefault="00400D35">
            <w:pPr>
              <w:pStyle w:val="BodyText"/>
              <w:rPr>
                <w:del w:id="8278" w:author="Georg Birgisson" w:date="2021-10-06T14:24:00Z"/>
                <w:rFonts w:eastAsia="Times New Roman"/>
                <w:color w:val="000000"/>
                <w:lang w:eastAsia="is-IS"/>
              </w:rPr>
              <w:pPrChange w:id="8279" w:author="Georg Birgisson" w:date="2021-10-06T14:25:00Z">
                <w:pPr/>
              </w:pPrChange>
            </w:pPr>
            <w:del w:id="8280" w:author="Georg Birgisson" w:date="2021-10-06T14:24:00Z">
              <w:r w:rsidRPr="00400D35" w:rsidDel="00EC7212">
                <w:rPr>
                  <w:rFonts w:eastAsia="Times New Roman"/>
                  <w:color w:val="000000"/>
                  <w:lang w:eastAsia="is-IS"/>
                </w:rPr>
                <w:delText>cac:PaymentMeans</w:delText>
              </w:r>
            </w:del>
          </w:p>
        </w:tc>
        <w:tc>
          <w:tcPr>
            <w:tcW w:w="2954" w:type="dxa"/>
            <w:tcBorders>
              <w:top w:val="nil"/>
              <w:left w:val="nil"/>
              <w:bottom w:val="single" w:sz="4" w:space="0" w:color="auto"/>
              <w:right w:val="single" w:sz="4" w:space="0" w:color="auto"/>
            </w:tcBorders>
            <w:shd w:val="clear" w:color="auto" w:fill="auto"/>
            <w:noWrap/>
            <w:hideMark/>
          </w:tcPr>
          <w:p w14:paraId="69D0D196" w14:textId="16C3577F" w:rsidR="00400D35" w:rsidRPr="00400D35" w:rsidDel="00EC7212" w:rsidRDefault="00400D35">
            <w:pPr>
              <w:pStyle w:val="BodyText"/>
              <w:rPr>
                <w:del w:id="8281" w:author="Georg Birgisson" w:date="2021-10-06T14:24:00Z"/>
                <w:rFonts w:eastAsia="Times New Roman"/>
                <w:color w:val="000000"/>
                <w:lang w:eastAsia="is-IS"/>
              </w:rPr>
              <w:pPrChange w:id="8282" w:author="Georg Birgisson" w:date="2021-10-06T14:25:00Z">
                <w:pPr/>
              </w:pPrChange>
            </w:pPr>
            <w:del w:id="8283" w:author="Georg Birgisson" w:date="2021-10-06T14:24:00Z">
              <w:r w:rsidRPr="00400D35" w:rsidDel="00EC7212">
                <w:rPr>
                  <w:rFonts w:eastAsia="Times New Roman"/>
                  <w:color w:val="000000"/>
                  <w:lang w:eastAsia="is-IS"/>
                </w:rPr>
                <w:delText> </w:delText>
              </w:r>
            </w:del>
          </w:p>
        </w:tc>
      </w:tr>
      <w:tr w:rsidR="0015709A" w:rsidRPr="00400D35" w:rsidDel="00EC7212" w14:paraId="09D43D02" w14:textId="69A23164" w:rsidTr="0015709A">
        <w:trPr>
          <w:trHeight w:val="300"/>
          <w:del w:id="828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7A77D82" w14:textId="50CB35E7" w:rsidR="00400D35" w:rsidRPr="00400D35" w:rsidDel="00EC7212" w:rsidRDefault="00400D35">
            <w:pPr>
              <w:pStyle w:val="BodyText"/>
              <w:rPr>
                <w:del w:id="8285" w:author="Georg Birgisson" w:date="2021-10-06T14:24:00Z"/>
                <w:rFonts w:eastAsia="Times New Roman"/>
                <w:color w:val="000000"/>
                <w:lang w:eastAsia="is-IS"/>
              </w:rPr>
              <w:pPrChange w:id="8286" w:author="Georg Birgisson" w:date="2021-10-06T14:25:00Z">
                <w:pPr>
                  <w:jc w:val="right"/>
                </w:pPr>
              </w:pPrChange>
            </w:pPr>
            <w:del w:id="8287" w:author="Georg Birgisson" w:date="2021-10-06T14:24:00Z">
              <w:r w:rsidRPr="00400D35" w:rsidDel="00EC7212">
                <w:rPr>
                  <w:rFonts w:eastAsia="Times New Roman"/>
                  <w:color w:val="000000"/>
                  <w:lang w:eastAsia="is-IS"/>
                </w:rPr>
                <w:delText>183</w:delText>
              </w:r>
            </w:del>
          </w:p>
        </w:tc>
        <w:tc>
          <w:tcPr>
            <w:tcW w:w="915" w:type="dxa"/>
            <w:tcBorders>
              <w:top w:val="nil"/>
              <w:left w:val="nil"/>
              <w:bottom w:val="single" w:sz="4" w:space="0" w:color="auto"/>
              <w:right w:val="single" w:sz="4" w:space="0" w:color="auto"/>
            </w:tcBorders>
            <w:shd w:val="clear" w:color="auto" w:fill="auto"/>
            <w:noWrap/>
            <w:hideMark/>
          </w:tcPr>
          <w:p w14:paraId="1F86DAB1" w14:textId="0B93F00D" w:rsidR="00400D35" w:rsidRPr="00400D35" w:rsidDel="00EC7212" w:rsidRDefault="00400D35">
            <w:pPr>
              <w:pStyle w:val="BodyText"/>
              <w:rPr>
                <w:del w:id="8288" w:author="Georg Birgisson" w:date="2021-10-06T14:24:00Z"/>
                <w:rFonts w:eastAsia="Times New Roman"/>
                <w:color w:val="000000"/>
                <w:lang w:eastAsia="is-IS"/>
              </w:rPr>
              <w:pPrChange w:id="8289" w:author="Georg Birgisson" w:date="2021-10-06T14:25:00Z">
                <w:pPr/>
              </w:pPrChange>
            </w:pPr>
            <w:del w:id="8290" w:author="Georg Birgisson" w:date="2021-10-06T14:24:00Z">
              <w:r w:rsidRPr="00400D35" w:rsidDel="00EC7212">
                <w:rPr>
                  <w:rFonts w:eastAsia="Times New Roman"/>
                  <w:color w:val="000000"/>
                  <w:lang w:eastAsia="is-IS"/>
                </w:rPr>
                <w:delText xml:space="preserve">BT-81 </w:delText>
              </w:r>
            </w:del>
          </w:p>
        </w:tc>
        <w:tc>
          <w:tcPr>
            <w:tcW w:w="660" w:type="dxa"/>
            <w:tcBorders>
              <w:top w:val="nil"/>
              <w:left w:val="nil"/>
              <w:bottom w:val="single" w:sz="4" w:space="0" w:color="auto"/>
              <w:right w:val="single" w:sz="4" w:space="0" w:color="auto"/>
            </w:tcBorders>
            <w:shd w:val="clear" w:color="auto" w:fill="auto"/>
            <w:noWrap/>
            <w:hideMark/>
          </w:tcPr>
          <w:p w14:paraId="13807273" w14:textId="7D703C87" w:rsidR="00400D35" w:rsidRPr="00400D35" w:rsidDel="00EC7212" w:rsidRDefault="00400D35">
            <w:pPr>
              <w:pStyle w:val="BodyText"/>
              <w:rPr>
                <w:del w:id="8291" w:author="Georg Birgisson" w:date="2021-10-06T14:24:00Z"/>
                <w:rFonts w:eastAsia="Times New Roman"/>
                <w:color w:val="000000"/>
                <w:lang w:eastAsia="is-IS"/>
              </w:rPr>
              <w:pPrChange w:id="8292" w:author="Georg Birgisson" w:date="2021-10-06T14:25:00Z">
                <w:pPr>
                  <w:jc w:val="center"/>
                </w:pPr>
              </w:pPrChange>
            </w:pPr>
            <w:del w:id="8293"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41B35774" w14:textId="043B97B5" w:rsidR="00400D35" w:rsidRPr="00400D35" w:rsidDel="00EC7212" w:rsidRDefault="00400D35">
            <w:pPr>
              <w:pStyle w:val="BodyText"/>
              <w:rPr>
                <w:del w:id="8294" w:author="Georg Birgisson" w:date="2021-10-06T14:24:00Z"/>
                <w:rFonts w:eastAsia="Times New Roman"/>
                <w:color w:val="000000"/>
                <w:lang w:eastAsia="is-IS"/>
              </w:rPr>
              <w:pPrChange w:id="8295" w:author="Georg Birgisson" w:date="2021-10-06T14:25:00Z">
                <w:pPr>
                  <w:jc w:val="center"/>
                </w:pPr>
              </w:pPrChange>
            </w:pPr>
            <w:del w:id="8296"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182EE764" w14:textId="5B2F8A19" w:rsidR="00400D35" w:rsidRPr="00400D35" w:rsidDel="00EC7212" w:rsidRDefault="00400D35">
            <w:pPr>
              <w:pStyle w:val="BodyText"/>
              <w:rPr>
                <w:del w:id="8297" w:author="Georg Birgisson" w:date="2021-10-06T14:24:00Z"/>
                <w:rFonts w:eastAsia="Times New Roman"/>
                <w:color w:val="000000"/>
                <w:lang w:eastAsia="is-IS"/>
              </w:rPr>
              <w:pPrChange w:id="8298" w:author="Georg Birgisson" w:date="2021-10-06T14:25:00Z">
                <w:pPr/>
              </w:pPrChange>
            </w:pPr>
            <w:del w:id="8299" w:author="Georg Birgisson" w:date="2021-10-06T14:24:00Z">
              <w:r w:rsidRPr="00400D35" w:rsidDel="00EC7212">
                <w:rPr>
                  <w:rFonts w:eastAsia="Times New Roman"/>
                  <w:color w:val="000000"/>
                  <w:lang w:eastAsia="is-IS"/>
                </w:rPr>
                <w:delText>cac:PaymentMeans/cbc:PaymentMeansCode</w:delText>
              </w:r>
            </w:del>
          </w:p>
        </w:tc>
        <w:tc>
          <w:tcPr>
            <w:tcW w:w="2954" w:type="dxa"/>
            <w:tcBorders>
              <w:top w:val="nil"/>
              <w:left w:val="nil"/>
              <w:bottom w:val="single" w:sz="4" w:space="0" w:color="auto"/>
              <w:right w:val="single" w:sz="4" w:space="0" w:color="auto"/>
            </w:tcBorders>
            <w:shd w:val="clear" w:color="auto" w:fill="auto"/>
            <w:noWrap/>
            <w:hideMark/>
          </w:tcPr>
          <w:p w14:paraId="5A6FB088" w14:textId="0EAEF964" w:rsidR="00400D35" w:rsidRPr="00400D35" w:rsidDel="00EC7212" w:rsidRDefault="00400D35">
            <w:pPr>
              <w:pStyle w:val="BodyText"/>
              <w:rPr>
                <w:del w:id="8300" w:author="Georg Birgisson" w:date="2021-10-06T14:24:00Z"/>
                <w:rFonts w:eastAsia="Times New Roman"/>
                <w:color w:val="000000"/>
                <w:lang w:eastAsia="is-IS"/>
              </w:rPr>
              <w:pPrChange w:id="8301" w:author="Georg Birgisson" w:date="2021-10-06T14:25:00Z">
                <w:pPr/>
              </w:pPrChange>
            </w:pPr>
            <w:del w:id="8302" w:author="Georg Birgisson" w:date="2021-10-06T14:24:00Z">
              <w:r w:rsidRPr="00400D35" w:rsidDel="00EC7212">
                <w:rPr>
                  <w:rFonts w:eastAsia="Times New Roman"/>
                  <w:color w:val="000000"/>
                  <w:lang w:eastAsia="is-IS"/>
                </w:rPr>
                <w:delText> </w:delText>
              </w:r>
            </w:del>
          </w:p>
        </w:tc>
      </w:tr>
      <w:tr w:rsidR="0015709A" w:rsidRPr="00400D35" w:rsidDel="00EC7212" w14:paraId="55B34159" w14:textId="15DF8331" w:rsidTr="0015709A">
        <w:trPr>
          <w:trHeight w:val="300"/>
          <w:del w:id="830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E3522E9" w14:textId="5537063F" w:rsidR="00400D35" w:rsidRPr="00400D35" w:rsidDel="00EC7212" w:rsidRDefault="00400D35">
            <w:pPr>
              <w:pStyle w:val="BodyText"/>
              <w:rPr>
                <w:del w:id="8304" w:author="Georg Birgisson" w:date="2021-10-06T14:24:00Z"/>
                <w:rFonts w:eastAsia="Times New Roman"/>
                <w:color w:val="000000"/>
                <w:lang w:eastAsia="is-IS"/>
              </w:rPr>
              <w:pPrChange w:id="8305" w:author="Georg Birgisson" w:date="2021-10-06T14:25:00Z">
                <w:pPr>
                  <w:jc w:val="right"/>
                </w:pPr>
              </w:pPrChange>
            </w:pPr>
            <w:del w:id="8306" w:author="Georg Birgisson" w:date="2021-10-06T14:24:00Z">
              <w:r w:rsidRPr="00400D35" w:rsidDel="00EC7212">
                <w:rPr>
                  <w:rFonts w:eastAsia="Times New Roman"/>
                  <w:color w:val="000000"/>
                  <w:lang w:eastAsia="is-IS"/>
                </w:rPr>
                <w:delText>184</w:delText>
              </w:r>
            </w:del>
          </w:p>
        </w:tc>
        <w:tc>
          <w:tcPr>
            <w:tcW w:w="915" w:type="dxa"/>
            <w:tcBorders>
              <w:top w:val="nil"/>
              <w:left w:val="nil"/>
              <w:bottom w:val="single" w:sz="4" w:space="0" w:color="auto"/>
              <w:right w:val="single" w:sz="4" w:space="0" w:color="auto"/>
            </w:tcBorders>
            <w:shd w:val="clear" w:color="auto" w:fill="auto"/>
            <w:noWrap/>
            <w:hideMark/>
          </w:tcPr>
          <w:p w14:paraId="47890C6D" w14:textId="44D092DE" w:rsidR="00400D35" w:rsidRPr="00400D35" w:rsidDel="00EC7212" w:rsidRDefault="00400D35">
            <w:pPr>
              <w:pStyle w:val="BodyText"/>
              <w:rPr>
                <w:del w:id="8307" w:author="Georg Birgisson" w:date="2021-10-06T14:24:00Z"/>
                <w:rFonts w:eastAsia="Times New Roman"/>
                <w:color w:val="000000"/>
                <w:lang w:eastAsia="is-IS"/>
              </w:rPr>
              <w:pPrChange w:id="8308" w:author="Georg Birgisson" w:date="2021-10-06T14:25:00Z">
                <w:pPr/>
              </w:pPrChange>
            </w:pPr>
            <w:del w:id="8309" w:author="Georg Birgisson" w:date="2021-10-06T14:24:00Z">
              <w:r w:rsidRPr="00400D35" w:rsidDel="00EC7212">
                <w:rPr>
                  <w:rFonts w:eastAsia="Times New Roman"/>
                  <w:color w:val="000000"/>
                  <w:lang w:eastAsia="is-IS"/>
                </w:rPr>
                <w:delText xml:space="preserve">BT-82 </w:delText>
              </w:r>
            </w:del>
          </w:p>
        </w:tc>
        <w:tc>
          <w:tcPr>
            <w:tcW w:w="660" w:type="dxa"/>
            <w:tcBorders>
              <w:top w:val="nil"/>
              <w:left w:val="nil"/>
              <w:bottom w:val="single" w:sz="4" w:space="0" w:color="auto"/>
              <w:right w:val="single" w:sz="4" w:space="0" w:color="auto"/>
            </w:tcBorders>
            <w:shd w:val="clear" w:color="auto" w:fill="auto"/>
            <w:noWrap/>
            <w:hideMark/>
          </w:tcPr>
          <w:p w14:paraId="6FAE8BE2" w14:textId="47341A50" w:rsidR="00400D35" w:rsidRPr="00400D35" w:rsidDel="00EC7212" w:rsidRDefault="00400D35">
            <w:pPr>
              <w:pStyle w:val="BodyText"/>
              <w:rPr>
                <w:del w:id="8310" w:author="Georg Birgisson" w:date="2021-10-06T14:24:00Z"/>
                <w:rFonts w:eastAsia="Times New Roman"/>
                <w:color w:val="000000"/>
                <w:lang w:eastAsia="is-IS"/>
              </w:rPr>
              <w:pPrChange w:id="8311" w:author="Georg Birgisson" w:date="2021-10-06T14:25:00Z">
                <w:pPr>
                  <w:jc w:val="center"/>
                </w:pPr>
              </w:pPrChange>
            </w:pPr>
            <w:del w:id="8312"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16395896" w14:textId="66A68803" w:rsidR="00400D35" w:rsidRPr="00400D35" w:rsidDel="00EC7212" w:rsidRDefault="00400D35">
            <w:pPr>
              <w:pStyle w:val="BodyText"/>
              <w:rPr>
                <w:del w:id="8313" w:author="Georg Birgisson" w:date="2021-10-06T14:24:00Z"/>
                <w:rFonts w:eastAsia="Times New Roman"/>
                <w:color w:val="000000"/>
                <w:lang w:eastAsia="is-IS"/>
              </w:rPr>
              <w:pPrChange w:id="8314" w:author="Georg Birgisson" w:date="2021-10-06T14:25:00Z">
                <w:pPr>
                  <w:jc w:val="center"/>
                </w:pPr>
              </w:pPrChange>
            </w:pPr>
            <w:del w:id="8315"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31083328" w14:textId="6F16565C" w:rsidR="00400D35" w:rsidRPr="00400D35" w:rsidDel="00EC7212" w:rsidRDefault="00400D35">
            <w:pPr>
              <w:pStyle w:val="BodyText"/>
              <w:rPr>
                <w:del w:id="8316" w:author="Georg Birgisson" w:date="2021-10-06T14:24:00Z"/>
                <w:rFonts w:eastAsia="Times New Roman"/>
                <w:color w:val="000000"/>
                <w:lang w:eastAsia="is-IS"/>
              </w:rPr>
              <w:pPrChange w:id="8317" w:author="Georg Birgisson" w:date="2021-10-06T14:25:00Z">
                <w:pPr/>
              </w:pPrChange>
            </w:pPr>
            <w:del w:id="8318" w:author="Georg Birgisson" w:date="2021-10-06T14:24:00Z">
              <w:r w:rsidRPr="00400D35" w:rsidDel="00EC7212">
                <w:rPr>
                  <w:rFonts w:eastAsia="Times New Roman"/>
                  <w:color w:val="000000"/>
                  <w:lang w:eastAsia="is-IS"/>
                </w:rPr>
                <w:delText>cac:PaymentMeans/cbc:PaymentMeansCode/@Name</w:delText>
              </w:r>
            </w:del>
          </w:p>
        </w:tc>
        <w:tc>
          <w:tcPr>
            <w:tcW w:w="2954" w:type="dxa"/>
            <w:tcBorders>
              <w:top w:val="nil"/>
              <w:left w:val="nil"/>
              <w:bottom w:val="single" w:sz="4" w:space="0" w:color="auto"/>
              <w:right w:val="single" w:sz="4" w:space="0" w:color="auto"/>
            </w:tcBorders>
            <w:shd w:val="clear" w:color="auto" w:fill="auto"/>
            <w:noWrap/>
            <w:hideMark/>
          </w:tcPr>
          <w:p w14:paraId="229F5602" w14:textId="49A9E5BE" w:rsidR="00400D35" w:rsidRPr="00400D35" w:rsidDel="00EC7212" w:rsidRDefault="00400D35">
            <w:pPr>
              <w:pStyle w:val="BodyText"/>
              <w:rPr>
                <w:del w:id="8319" w:author="Georg Birgisson" w:date="2021-10-06T14:24:00Z"/>
                <w:rFonts w:eastAsia="Times New Roman"/>
                <w:color w:val="000000"/>
                <w:lang w:eastAsia="is-IS"/>
              </w:rPr>
              <w:pPrChange w:id="8320" w:author="Georg Birgisson" w:date="2021-10-06T14:25:00Z">
                <w:pPr/>
              </w:pPrChange>
            </w:pPr>
            <w:del w:id="8321" w:author="Georg Birgisson" w:date="2021-10-06T14:24:00Z">
              <w:r w:rsidRPr="00400D35" w:rsidDel="00EC7212">
                <w:rPr>
                  <w:rFonts w:eastAsia="Times New Roman"/>
                  <w:color w:val="000000"/>
                  <w:lang w:eastAsia="is-IS"/>
                </w:rPr>
                <w:delText> </w:delText>
              </w:r>
            </w:del>
          </w:p>
        </w:tc>
      </w:tr>
      <w:tr w:rsidR="0015709A" w:rsidRPr="00400D35" w:rsidDel="00EC7212" w14:paraId="770152D8" w14:textId="177D99D0" w:rsidTr="0015709A">
        <w:trPr>
          <w:trHeight w:val="300"/>
          <w:del w:id="832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8DEDD21" w14:textId="59168560" w:rsidR="00400D35" w:rsidRPr="00400D35" w:rsidDel="00EC7212" w:rsidRDefault="00400D35">
            <w:pPr>
              <w:pStyle w:val="BodyText"/>
              <w:rPr>
                <w:del w:id="8323" w:author="Georg Birgisson" w:date="2021-10-06T14:24:00Z"/>
                <w:rFonts w:eastAsia="Times New Roman"/>
                <w:color w:val="000000"/>
                <w:lang w:eastAsia="is-IS"/>
              </w:rPr>
              <w:pPrChange w:id="8324" w:author="Georg Birgisson" w:date="2021-10-06T14:25:00Z">
                <w:pPr>
                  <w:jc w:val="right"/>
                </w:pPr>
              </w:pPrChange>
            </w:pPr>
            <w:del w:id="8325" w:author="Georg Birgisson" w:date="2021-10-06T14:24:00Z">
              <w:r w:rsidRPr="00400D35" w:rsidDel="00EC7212">
                <w:rPr>
                  <w:rFonts w:eastAsia="Times New Roman"/>
                  <w:color w:val="000000"/>
                  <w:lang w:eastAsia="is-IS"/>
                </w:rPr>
                <w:delText>185</w:delText>
              </w:r>
            </w:del>
          </w:p>
        </w:tc>
        <w:tc>
          <w:tcPr>
            <w:tcW w:w="915" w:type="dxa"/>
            <w:tcBorders>
              <w:top w:val="nil"/>
              <w:left w:val="nil"/>
              <w:bottom w:val="single" w:sz="4" w:space="0" w:color="auto"/>
              <w:right w:val="single" w:sz="4" w:space="0" w:color="auto"/>
            </w:tcBorders>
            <w:shd w:val="clear" w:color="auto" w:fill="auto"/>
            <w:noWrap/>
            <w:hideMark/>
          </w:tcPr>
          <w:p w14:paraId="78D6271B" w14:textId="50554ECD" w:rsidR="00400D35" w:rsidRPr="00400D35" w:rsidDel="00EC7212" w:rsidRDefault="00400D35">
            <w:pPr>
              <w:pStyle w:val="BodyText"/>
              <w:rPr>
                <w:del w:id="8326" w:author="Georg Birgisson" w:date="2021-10-06T14:24:00Z"/>
                <w:rFonts w:eastAsia="Times New Roman"/>
                <w:color w:val="000000"/>
                <w:lang w:eastAsia="is-IS"/>
              </w:rPr>
              <w:pPrChange w:id="8327" w:author="Georg Birgisson" w:date="2021-10-06T14:25:00Z">
                <w:pPr/>
              </w:pPrChange>
            </w:pPr>
            <w:del w:id="8328" w:author="Georg Birgisson" w:date="2021-10-06T14:24:00Z">
              <w:r w:rsidRPr="00400D35" w:rsidDel="00EC7212">
                <w:rPr>
                  <w:rFonts w:eastAsia="Times New Roman"/>
                  <w:color w:val="000000"/>
                  <w:lang w:eastAsia="is-IS"/>
                </w:rPr>
                <w:delText xml:space="preserve">BT-83 </w:delText>
              </w:r>
            </w:del>
          </w:p>
        </w:tc>
        <w:tc>
          <w:tcPr>
            <w:tcW w:w="660" w:type="dxa"/>
            <w:tcBorders>
              <w:top w:val="nil"/>
              <w:left w:val="nil"/>
              <w:bottom w:val="single" w:sz="4" w:space="0" w:color="auto"/>
              <w:right w:val="single" w:sz="4" w:space="0" w:color="auto"/>
            </w:tcBorders>
            <w:shd w:val="clear" w:color="auto" w:fill="auto"/>
            <w:noWrap/>
            <w:hideMark/>
          </w:tcPr>
          <w:p w14:paraId="4AA73B22" w14:textId="33E0B770" w:rsidR="00400D35" w:rsidRPr="00400D35" w:rsidDel="00EC7212" w:rsidRDefault="00400D35">
            <w:pPr>
              <w:pStyle w:val="BodyText"/>
              <w:rPr>
                <w:del w:id="8329" w:author="Georg Birgisson" w:date="2021-10-06T14:24:00Z"/>
                <w:rFonts w:eastAsia="Times New Roman"/>
                <w:color w:val="000000"/>
                <w:lang w:eastAsia="is-IS"/>
              </w:rPr>
              <w:pPrChange w:id="8330" w:author="Georg Birgisson" w:date="2021-10-06T14:25:00Z">
                <w:pPr>
                  <w:jc w:val="center"/>
                </w:pPr>
              </w:pPrChange>
            </w:pPr>
            <w:del w:id="8331"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0C9458CD" w14:textId="0670163C" w:rsidR="00400D35" w:rsidRPr="00400D35" w:rsidDel="00EC7212" w:rsidRDefault="00400D35">
            <w:pPr>
              <w:pStyle w:val="BodyText"/>
              <w:rPr>
                <w:del w:id="8332" w:author="Georg Birgisson" w:date="2021-10-06T14:24:00Z"/>
                <w:rFonts w:eastAsia="Times New Roman"/>
                <w:color w:val="000000"/>
                <w:lang w:eastAsia="is-IS"/>
              </w:rPr>
              <w:pPrChange w:id="8333" w:author="Georg Birgisson" w:date="2021-10-06T14:25:00Z">
                <w:pPr>
                  <w:jc w:val="center"/>
                </w:pPr>
              </w:pPrChange>
            </w:pPr>
            <w:del w:id="8334"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321F74F5" w14:textId="64E5066D" w:rsidR="00400D35" w:rsidRPr="00400D35" w:rsidDel="00EC7212" w:rsidRDefault="00400D35">
            <w:pPr>
              <w:pStyle w:val="BodyText"/>
              <w:rPr>
                <w:del w:id="8335" w:author="Georg Birgisson" w:date="2021-10-06T14:24:00Z"/>
                <w:rFonts w:eastAsia="Times New Roman"/>
                <w:color w:val="000000"/>
                <w:lang w:eastAsia="is-IS"/>
              </w:rPr>
              <w:pPrChange w:id="8336" w:author="Georg Birgisson" w:date="2021-10-06T14:25:00Z">
                <w:pPr/>
              </w:pPrChange>
            </w:pPr>
            <w:del w:id="8337" w:author="Georg Birgisson" w:date="2021-10-06T14:24:00Z">
              <w:r w:rsidRPr="00400D35" w:rsidDel="00EC7212">
                <w:rPr>
                  <w:rFonts w:eastAsia="Times New Roman"/>
                  <w:color w:val="000000"/>
                  <w:lang w:eastAsia="is-IS"/>
                </w:rPr>
                <w:delText>cac:PaymentMeans/cbc:PaymentID</w:delText>
              </w:r>
            </w:del>
          </w:p>
        </w:tc>
        <w:tc>
          <w:tcPr>
            <w:tcW w:w="2954" w:type="dxa"/>
            <w:tcBorders>
              <w:top w:val="nil"/>
              <w:left w:val="nil"/>
              <w:bottom w:val="single" w:sz="4" w:space="0" w:color="auto"/>
              <w:right w:val="single" w:sz="4" w:space="0" w:color="auto"/>
            </w:tcBorders>
            <w:shd w:val="clear" w:color="auto" w:fill="auto"/>
            <w:noWrap/>
            <w:hideMark/>
          </w:tcPr>
          <w:p w14:paraId="7BD6B597" w14:textId="10F1635D" w:rsidR="00400D35" w:rsidRPr="00400D35" w:rsidDel="00EC7212" w:rsidRDefault="00400D35">
            <w:pPr>
              <w:pStyle w:val="BodyText"/>
              <w:rPr>
                <w:del w:id="8338" w:author="Georg Birgisson" w:date="2021-10-06T14:24:00Z"/>
                <w:rFonts w:eastAsia="Times New Roman"/>
                <w:color w:val="000000"/>
                <w:lang w:eastAsia="is-IS"/>
              </w:rPr>
              <w:pPrChange w:id="8339" w:author="Georg Birgisson" w:date="2021-10-06T14:25:00Z">
                <w:pPr/>
              </w:pPrChange>
            </w:pPr>
            <w:del w:id="8340" w:author="Georg Birgisson" w:date="2021-10-06T14:24:00Z">
              <w:r w:rsidRPr="00400D35" w:rsidDel="00EC7212">
                <w:rPr>
                  <w:rFonts w:eastAsia="Times New Roman"/>
                  <w:color w:val="000000"/>
                  <w:lang w:eastAsia="is-IS"/>
                </w:rPr>
                <w:delText> </w:delText>
              </w:r>
            </w:del>
          </w:p>
        </w:tc>
      </w:tr>
      <w:tr w:rsidR="0015709A" w:rsidRPr="00400D35" w:rsidDel="00EC7212" w14:paraId="3BC7FD27" w14:textId="227BF7F2" w:rsidTr="0015709A">
        <w:trPr>
          <w:trHeight w:val="300"/>
          <w:del w:id="834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8D42561" w14:textId="53ACA722" w:rsidR="00400D35" w:rsidRPr="00400D35" w:rsidDel="00EC7212" w:rsidRDefault="00400D35">
            <w:pPr>
              <w:pStyle w:val="BodyText"/>
              <w:rPr>
                <w:del w:id="8342" w:author="Georg Birgisson" w:date="2021-10-06T14:24:00Z"/>
                <w:rFonts w:eastAsia="Times New Roman"/>
                <w:color w:val="000000"/>
                <w:lang w:eastAsia="is-IS"/>
              </w:rPr>
              <w:pPrChange w:id="8343" w:author="Georg Birgisson" w:date="2021-10-06T14:25:00Z">
                <w:pPr>
                  <w:jc w:val="right"/>
                </w:pPr>
              </w:pPrChange>
            </w:pPr>
            <w:del w:id="8344" w:author="Georg Birgisson" w:date="2021-10-06T14:24:00Z">
              <w:r w:rsidRPr="00400D35" w:rsidDel="00EC7212">
                <w:rPr>
                  <w:rFonts w:eastAsia="Times New Roman"/>
                  <w:color w:val="000000"/>
                  <w:lang w:eastAsia="is-IS"/>
                </w:rPr>
                <w:delText>186</w:delText>
              </w:r>
            </w:del>
          </w:p>
        </w:tc>
        <w:tc>
          <w:tcPr>
            <w:tcW w:w="915" w:type="dxa"/>
            <w:tcBorders>
              <w:top w:val="nil"/>
              <w:left w:val="nil"/>
              <w:bottom w:val="single" w:sz="4" w:space="0" w:color="auto"/>
              <w:right w:val="single" w:sz="4" w:space="0" w:color="auto"/>
            </w:tcBorders>
            <w:shd w:val="clear" w:color="auto" w:fill="auto"/>
            <w:noWrap/>
            <w:hideMark/>
          </w:tcPr>
          <w:p w14:paraId="4DAAA5EC" w14:textId="610B282E" w:rsidR="00400D35" w:rsidRPr="00400D35" w:rsidDel="00EC7212" w:rsidRDefault="00400D35">
            <w:pPr>
              <w:pStyle w:val="BodyText"/>
              <w:rPr>
                <w:del w:id="8345" w:author="Georg Birgisson" w:date="2021-10-06T14:24:00Z"/>
                <w:rFonts w:eastAsia="Times New Roman"/>
                <w:color w:val="000000"/>
                <w:lang w:eastAsia="is-IS"/>
              </w:rPr>
              <w:pPrChange w:id="8346" w:author="Georg Birgisson" w:date="2021-10-06T14:25:00Z">
                <w:pPr/>
              </w:pPrChange>
            </w:pPr>
            <w:del w:id="8347" w:author="Georg Birgisson" w:date="2021-10-06T14:24:00Z">
              <w:r w:rsidRPr="00400D35" w:rsidDel="00EC7212">
                <w:rPr>
                  <w:rFonts w:eastAsia="Times New Roman"/>
                  <w:color w:val="000000"/>
                  <w:lang w:eastAsia="is-IS"/>
                </w:rPr>
                <w:delText xml:space="preserve">BG-17 </w:delText>
              </w:r>
            </w:del>
          </w:p>
        </w:tc>
        <w:tc>
          <w:tcPr>
            <w:tcW w:w="660" w:type="dxa"/>
            <w:tcBorders>
              <w:top w:val="nil"/>
              <w:left w:val="nil"/>
              <w:bottom w:val="single" w:sz="4" w:space="0" w:color="auto"/>
              <w:right w:val="single" w:sz="4" w:space="0" w:color="auto"/>
            </w:tcBorders>
            <w:shd w:val="clear" w:color="auto" w:fill="auto"/>
            <w:noWrap/>
            <w:hideMark/>
          </w:tcPr>
          <w:p w14:paraId="26AC249B" w14:textId="2AC007DD" w:rsidR="00400D35" w:rsidRPr="00400D35" w:rsidDel="00EC7212" w:rsidRDefault="00400D35">
            <w:pPr>
              <w:pStyle w:val="BodyText"/>
              <w:rPr>
                <w:del w:id="8348" w:author="Georg Birgisson" w:date="2021-10-06T14:24:00Z"/>
                <w:rFonts w:eastAsia="Times New Roman"/>
                <w:color w:val="000000"/>
                <w:lang w:eastAsia="is-IS"/>
              </w:rPr>
              <w:pPrChange w:id="8349" w:author="Georg Birgisson" w:date="2021-10-06T14:25:00Z">
                <w:pPr>
                  <w:jc w:val="center"/>
                </w:pPr>
              </w:pPrChange>
            </w:pPr>
            <w:del w:id="8350"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350507EE" w14:textId="5A4EEDC6" w:rsidR="00400D35" w:rsidRPr="00400D35" w:rsidDel="00EC7212" w:rsidRDefault="00400D35">
            <w:pPr>
              <w:pStyle w:val="BodyText"/>
              <w:rPr>
                <w:del w:id="8351" w:author="Georg Birgisson" w:date="2021-10-06T14:24:00Z"/>
                <w:rFonts w:eastAsia="Times New Roman"/>
                <w:color w:val="000000"/>
                <w:lang w:eastAsia="is-IS"/>
              </w:rPr>
              <w:pPrChange w:id="8352" w:author="Georg Birgisson" w:date="2021-10-06T14:25:00Z">
                <w:pPr>
                  <w:jc w:val="center"/>
                </w:pPr>
              </w:pPrChange>
            </w:pPr>
            <w:del w:id="8353"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1D0E0317" w14:textId="4A291348" w:rsidR="00400D35" w:rsidRPr="00400D35" w:rsidDel="00EC7212" w:rsidRDefault="00400D35">
            <w:pPr>
              <w:pStyle w:val="BodyText"/>
              <w:rPr>
                <w:del w:id="8354" w:author="Georg Birgisson" w:date="2021-10-06T14:24:00Z"/>
                <w:rFonts w:eastAsia="Times New Roman"/>
                <w:color w:val="000000"/>
                <w:lang w:eastAsia="is-IS"/>
              </w:rPr>
              <w:pPrChange w:id="8355" w:author="Georg Birgisson" w:date="2021-10-06T14:25:00Z">
                <w:pPr/>
              </w:pPrChange>
            </w:pPr>
            <w:del w:id="8356" w:author="Georg Birgisson" w:date="2021-10-06T14:24:00Z">
              <w:r w:rsidRPr="00400D35" w:rsidDel="00EC7212">
                <w:rPr>
                  <w:rFonts w:eastAsia="Times New Roman"/>
                  <w:color w:val="000000"/>
                  <w:lang w:eastAsia="is-IS"/>
                </w:rPr>
                <w:delText>cac:PaymentMeans/cac:PayeeFinancialAccount</w:delText>
              </w:r>
            </w:del>
          </w:p>
        </w:tc>
        <w:tc>
          <w:tcPr>
            <w:tcW w:w="2954" w:type="dxa"/>
            <w:tcBorders>
              <w:top w:val="nil"/>
              <w:left w:val="nil"/>
              <w:bottom w:val="single" w:sz="4" w:space="0" w:color="auto"/>
              <w:right w:val="single" w:sz="4" w:space="0" w:color="auto"/>
            </w:tcBorders>
            <w:shd w:val="clear" w:color="auto" w:fill="auto"/>
            <w:noWrap/>
            <w:hideMark/>
          </w:tcPr>
          <w:p w14:paraId="3D9943BA" w14:textId="2DA15D10" w:rsidR="00400D35" w:rsidRPr="00400D35" w:rsidDel="00EC7212" w:rsidRDefault="00400D35">
            <w:pPr>
              <w:pStyle w:val="BodyText"/>
              <w:rPr>
                <w:del w:id="8357" w:author="Georg Birgisson" w:date="2021-10-06T14:24:00Z"/>
                <w:rFonts w:eastAsia="Times New Roman"/>
                <w:color w:val="000000"/>
                <w:lang w:eastAsia="is-IS"/>
              </w:rPr>
              <w:pPrChange w:id="8358" w:author="Georg Birgisson" w:date="2021-10-06T14:25:00Z">
                <w:pPr/>
              </w:pPrChange>
            </w:pPr>
            <w:del w:id="8359" w:author="Georg Birgisson" w:date="2021-10-06T14:24:00Z">
              <w:r w:rsidRPr="00400D35" w:rsidDel="00EC7212">
                <w:rPr>
                  <w:rFonts w:eastAsia="Times New Roman"/>
                  <w:color w:val="000000"/>
                  <w:lang w:eastAsia="is-IS"/>
                </w:rPr>
                <w:delText> </w:delText>
              </w:r>
            </w:del>
          </w:p>
        </w:tc>
      </w:tr>
      <w:tr w:rsidR="0015709A" w:rsidRPr="00400D35" w:rsidDel="00EC7212" w14:paraId="0BF7EBED" w14:textId="28F81258" w:rsidTr="0015709A">
        <w:trPr>
          <w:trHeight w:val="300"/>
          <w:del w:id="836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2479F0F" w14:textId="23DD6561" w:rsidR="00400D35" w:rsidRPr="00400D35" w:rsidDel="00EC7212" w:rsidRDefault="00400D35">
            <w:pPr>
              <w:pStyle w:val="BodyText"/>
              <w:rPr>
                <w:del w:id="8361" w:author="Georg Birgisson" w:date="2021-10-06T14:24:00Z"/>
                <w:rFonts w:eastAsia="Times New Roman"/>
                <w:color w:val="000000"/>
                <w:lang w:eastAsia="is-IS"/>
              </w:rPr>
              <w:pPrChange w:id="8362" w:author="Georg Birgisson" w:date="2021-10-06T14:25:00Z">
                <w:pPr>
                  <w:jc w:val="right"/>
                </w:pPr>
              </w:pPrChange>
            </w:pPr>
            <w:del w:id="8363" w:author="Georg Birgisson" w:date="2021-10-06T14:24:00Z">
              <w:r w:rsidRPr="00400D35" w:rsidDel="00EC7212">
                <w:rPr>
                  <w:rFonts w:eastAsia="Times New Roman"/>
                  <w:color w:val="000000"/>
                  <w:lang w:eastAsia="is-IS"/>
                </w:rPr>
                <w:delText>191</w:delText>
              </w:r>
            </w:del>
          </w:p>
        </w:tc>
        <w:tc>
          <w:tcPr>
            <w:tcW w:w="915" w:type="dxa"/>
            <w:tcBorders>
              <w:top w:val="nil"/>
              <w:left w:val="nil"/>
              <w:bottom w:val="single" w:sz="4" w:space="0" w:color="auto"/>
              <w:right w:val="single" w:sz="4" w:space="0" w:color="auto"/>
            </w:tcBorders>
            <w:shd w:val="clear" w:color="auto" w:fill="auto"/>
            <w:noWrap/>
            <w:hideMark/>
          </w:tcPr>
          <w:p w14:paraId="10ADA66B" w14:textId="7956F4C0" w:rsidR="00400D35" w:rsidRPr="00400D35" w:rsidDel="00EC7212" w:rsidRDefault="00400D35">
            <w:pPr>
              <w:pStyle w:val="BodyText"/>
              <w:rPr>
                <w:del w:id="8364" w:author="Georg Birgisson" w:date="2021-10-06T14:24:00Z"/>
                <w:rFonts w:eastAsia="Times New Roman"/>
                <w:color w:val="000000"/>
                <w:lang w:eastAsia="is-IS"/>
              </w:rPr>
              <w:pPrChange w:id="8365" w:author="Georg Birgisson" w:date="2021-10-06T14:25:00Z">
                <w:pPr/>
              </w:pPrChange>
            </w:pPr>
            <w:del w:id="8366" w:author="Georg Birgisson" w:date="2021-10-06T14:24:00Z">
              <w:r w:rsidRPr="00400D35" w:rsidDel="00EC7212">
                <w:rPr>
                  <w:rFonts w:eastAsia="Times New Roman"/>
                  <w:color w:val="000000"/>
                  <w:lang w:eastAsia="is-IS"/>
                </w:rPr>
                <w:delText xml:space="preserve">BT-84 </w:delText>
              </w:r>
            </w:del>
          </w:p>
        </w:tc>
        <w:tc>
          <w:tcPr>
            <w:tcW w:w="660" w:type="dxa"/>
            <w:tcBorders>
              <w:top w:val="nil"/>
              <w:left w:val="nil"/>
              <w:bottom w:val="single" w:sz="4" w:space="0" w:color="auto"/>
              <w:right w:val="single" w:sz="4" w:space="0" w:color="auto"/>
            </w:tcBorders>
            <w:shd w:val="clear" w:color="auto" w:fill="auto"/>
            <w:noWrap/>
            <w:hideMark/>
          </w:tcPr>
          <w:p w14:paraId="70D6118A" w14:textId="2CA72E30" w:rsidR="00400D35" w:rsidRPr="00400D35" w:rsidDel="00EC7212" w:rsidRDefault="00400D35">
            <w:pPr>
              <w:pStyle w:val="BodyText"/>
              <w:rPr>
                <w:del w:id="8367" w:author="Georg Birgisson" w:date="2021-10-06T14:24:00Z"/>
                <w:rFonts w:eastAsia="Times New Roman"/>
                <w:color w:val="000000"/>
                <w:lang w:eastAsia="is-IS"/>
              </w:rPr>
              <w:pPrChange w:id="8368" w:author="Georg Birgisson" w:date="2021-10-06T14:25:00Z">
                <w:pPr>
                  <w:jc w:val="center"/>
                </w:pPr>
              </w:pPrChange>
            </w:pPr>
            <w:del w:id="8369"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5F6BD497" w14:textId="35C25A6D" w:rsidR="00400D35" w:rsidRPr="00400D35" w:rsidDel="00EC7212" w:rsidRDefault="00400D35">
            <w:pPr>
              <w:pStyle w:val="BodyText"/>
              <w:rPr>
                <w:del w:id="8370" w:author="Georg Birgisson" w:date="2021-10-06T14:24:00Z"/>
                <w:rFonts w:eastAsia="Times New Roman"/>
                <w:color w:val="000000"/>
                <w:lang w:eastAsia="is-IS"/>
              </w:rPr>
              <w:pPrChange w:id="8371" w:author="Georg Birgisson" w:date="2021-10-06T14:25:00Z">
                <w:pPr>
                  <w:jc w:val="center"/>
                </w:pPr>
              </w:pPrChange>
            </w:pPr>
            <w:del w:id="8372"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46C78FA1" w14:textId="22C7AB56" w:rsidR="00400D35" w:rsidRPr="00400D35" w:rsidDel="00EC7212" w:rsidRDefault="00400D35">
            <w:pPr>
              <w:pStyle w:val="BodyText"/>
              <w:rPr>
                <w:del w:id="8373" w:author="Georg Birgisson" w:date="2021-10-06T14:24:00Z"/>
                <w:rFonts w:eastAsia="Times New Roman"/>
                <w:color w:val="000000"/>
                <w:lang w:eastAsia="is-IS"/>
              </w:rPr>
              <w:pPrChange w:id="8374" w:author="Georg Birgisson" w:date="2021-10-06T14:25:00Z">
                <w:pPr/>
              </w:pPrChange>
            </w:pPr>
            <w:del w:id="8375" w:author="Georg Birgisson" w:date="2021-10-06T14:24:00Z">
              <w:r w:rsidRPr="00400D35" w:rsidDel="00EC7212">
                <w:rPr>
                  <w:rFonts w:eastAsia="Times New Roman"/>
                  <w:color w:val="000000"/>
                  <w:lang w:eastAsia="is-IS"/>
                </w:rPr>
                <w:delText>cac:PaymentMeans/cac:PayeeFinancialAccount/cbc:ID</w:delText>
              </w:r>
            </w:del>
          </w:p>
        </w:tc>
        <w:tc>
          <w:tcPr>
            <w:tcW w:w="2954" w:type="dxa"/>
            <w:tcBorders>
              <w:top w:val="nil"/>
              <w:left w:val="nil"/>
              <w:bottom w:val="single" w:sz="4" w:space="0" w:color="auto"/>
              <w:right w:val="single" w:sz="4" w:space="0" w:color="auto"/>
            </w:tcBorders>
            <w:shd w:val="clear" w:color="auto" w:fill="auto"/>
            <w:noWrap/>
            <w:hideMark/>
          </w:tcPr>
          <w:p w14:paraId="70DDE71B" w14:textId="0CBC2585" w:rsidR="00400D35" w:rsidRPr="00400D35" w:rsidDel="00EC7212" w:rsidRDefault="00400D35">
            <w:pPr>
              <w:pStyle w:val="BodyText"/>
              <w:rPr>
                <w:del w:id="8376" w:author="Georg Birgisson" w:date="2021-10-06T14:24:00Z"/>
                <w:rFonts w:eastAsia="Times New Roman"/>
                <w:color w:val="000000"/>
                <w:lang w:eastAsia="is-IS"/>
              </w:rPr>
              <w:pPrChange w:id="8377" w:author="Georg Birgisson" w:date="2021-10-06T14:25:00Z">
                <w:pPr/>
              </w:pPrChange>
            </w:pPr>
            <w:del w:id="8378" w:author="Georg Birgisson" w:date="2021-10-06T14:24:00Z">
              <w:r w:rsidRPr="00400D35" w:rsidDel="00EC7212">
                <w:rPr>
                  <w:rFonts w:eastAsia="Times New Roman"/>
                  <w:color w:val="000000"/>
                  <w:lang w:eastAsia="is-IS"/>
                </w:rPr>
                <w:delText> </w:delText>
              </w:r>
            </w:del>
          </w:p>
        </w:tc>
      </w:tr>
      <w:tr w:rsidR="0015709A" w:rsidRPr="00400D35" w:rsidDel="00EC7212" w14:paraId="6D063C30" w14:textId="251D0C1C" w:rsidTr="0015709A">
        <w:trPr>
          <w:trHeight w:val="300"/>
          <w:del w:id="837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12292FA" w14:textId="0D49B1EC" w:rsidR="00400D35" w:rsidRPr="00400D35" w:rsidDel="00EC7212" w:rsidRDefault="00400D35">
            <w:pPr>
              <w:pStyle w:val="BodyText"/>
              <w:rPr>
                <w:del w:id="8380" w:author="Georg Birgisson" w:date="2021-10-06T14:24:00Z"/>
                <w:rFonts w:eastAsia="Times New Roman"/>
                <w:color w:val="000000"/>
                <w:lang w:eastAsia="is-IS"/>
              </w:rPr>
              <w:pPrChange w:id="8381" w:author="Georg Birgisson" w:date="2021-10-06T14:25:00Z">
                <w:pPr>
                  <w:jc w:val="right"/>
                </w:pPr>
              </w:pPrChange>
            </w:pPr>
            <w:del w:id="8382" w:author="Georg Birgisson" w:date="2021-10-06T14:24:00Z">
              <w:r w:rsidRPr="00400D35" w:rsidDel="00EC7212">
                <w:rPr>
                  <w:rFonts w:eastAsia="Times New Roman"/>
                  <w:color w:val="000000"/>
                  <w:lang w:eastAsia="is-IS"/>
                </w:rPr>
                <w:delText>192</w:delText>
              </w:r>
            </w:del>
          </w:p>
        </w:tc>
        <w:tc>
          <w:tcPr>
            <w:tcW w:w="915" w:type="dxa"/>
            <w:tcBorders>
              <w:top w:val="nil"/>
              <w:left w:val="nil"/>
              <w:bottom w:val="single" w:sz="4" w:space="0" w:color="auto"/>
              <w:right w:val="single" w:sz="4" w:space="0" w:color="auto"/>
            </w:tcBorders>
            <w:shd w:val="clear" w:color="auto" w:fill="auto"/>
            <w:noWrap/>
            <w:hideMark/>
          </w:tcPr>
          <w:p w14:paraId="666D5D48" w14:textId="01864738" w:rsidR="00400D35" w:rsidRPr="00400D35" w:rsidDel="00EC7212" w:rsidRDefault="00400D35">
            <w:pPr>
              <w:pStyle w:val="BodyText"/>
              <w:rPr>
                <w:del w:id="8383" w:author="Georg Birgisson" w:date="2021-10-06T14:24:00Z"/>
                <w:rFonts w:eastAsia="Times New Roman"/>
                <w:color w:val="000000"/>
                <w:lang w:eastAsia="is-IS"/>
              </w:rPr>
              <w:pPrChange w:id="8384" w:author="Georg Birgisson" w:date="2021-10-06T14:25:00Z">
                <w:pPr/>
              </w:pPrChange>
            </w:pPr>
            <w:del w:id="8385" w:author="Georg Birgisson" w:date="2021-10-06T14:24:00Z">
              <w:r w:rsidRPr="00400D35" w:rsidDel="00EC7212">
                <w:rPr>
                  <w:rFonts w:eastAsia="Times New Roman"/>
                  <w:color w:val="000000"/>
                  <w:lang w:eastAsia="is-IS"/>
                </w:rPr>
                <w:delText xml:space="preserve">BT-85 </w:delText>
              </w:r>
            </w:del>
          </w:p>
        </w:tc>
        <w:tc>
          <w:tcPr>
            <w:tcW w:w="660" w:type="dxa"/>
            <w:tcBorders>
              <w:top w:val="nil"/>
              <w:left w:val="nil"/>
              <w:bottom w:val="single" w:sz="4" w:space="0" w:color="auto"/>
              <w:right w:val="single" w:sz="4" w:space="0" w:color="auto"/>
            </w:tcBorders>
            <w:shd w:val="clear" w:color="auto" w:fill="auto"/>
            <w:noWrap/>
            <w:hideMark/>
          </w:tcPr>
          <w:p w14:paraId="0CA0728B" w14:textId="604C4D24" w:rsidR="00400D35" w:rsidRPr="00400D35" w:rsidDel="00EC7212" w:rsidRDefault="00400D35">
            <w:pPr>
              <w:pStyle w:val="BodyText"/>
              <w:rPr>
                <w:del w:id="8386" w:author="Georg Birgisson" w:date="2021-10-06T14:24:00Z"/>
                <w:rFonts w:eastAsia="Times New Roman"/>
                <w:color w:val="000000"/>
                <w:lang w:eastAsia="is-IS"/>
              </w:rPr>
              <w:pPrChange w:id="8387" w:author="Georg Birgisson" w:date="2021-10-06T14:25:00Z">
                <w:pPr>
                  <w:jc w:val="center"/>
                </w:pPr>
              </w:pPrChange>
            </w:pPr>
            <w:del w:id="8388"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0256FABE" w14:textId="0F08B76B" w:rsidR="00400D35" w:rsidRPr="00400D35" w:rsidDel="00EC7212" w:rsidRDefault="00400D35">
            <w:pPr>
              <w:pStyle w:val="BodyText"/>
              <w:rPr>
                <w:del w:id="8389" w:author="Georg Birgisson" w:date="2021-10-06T14:24:00Z"/>
                <w:rFonts w:eastAsia="Times New Roman"/>
                <w:color w:val="000000"/>
                <w:lang w:eastAsia="is-IS"/>
              </w:rPr>
              <w:pPrChange w:id="8390" w:author="Georg Birgisson" w:date="2021-10-06T14:25:00Z">
                <w:pPr>
                  <w:jc w:val="center"/>
                </w:pPr>
              </w:pPrChange>
            </w:pPr>
            <w:del w:id="8391"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5DDDFFFF" w14:textId="01AC7D3F" w:rsidR="00400D35" w:rsidRPr="00400D35" w:rsidDel="00EC7212" w:rsidRDefault="00400D35">
            <w:pPr>
              <w:pStyle w:val="BodyText"/>
              <w:rPr>
                <w:del w:id="8392" w:author="Georg Birgisson" w:date="2021-10-06T14:24:00Z"/>
                <w:rFonts w:eastAsia="Times New Roman"/>
                <w:color w:val="000000"/>
                <w:lang w:eastAsia="is-IS"/>
              </w:rPr>
              <w:pPrChange w:id="8393" w:author="Georg Birgisson" w:date="2021-10-06T14:25:00Z">
                <w:pPr/>
              </w:pPrChange>
            </w:pPr>
            <w:del w:id="8394" w:author="Georg Birgisson" w:date="2021-10-06T14:24:00Z">
              <w:r w:rsidRPr="00400D35" w:rsidDel="00EC7212">
                <w:rPr>
                  <w:rFonts w:eastAsia="Times New Roman"/>
                  <w:color w:val="000000"/>
                  <w:lang w:eastAsia="is-IS"/>
                </w:rPr>
                <w:delText>cac:PaymentMeans/cac:PayeeFinancialAccount/cbc:Name</w:delText>
              </w:r>
            </w:del>
          </w:p>
        </w:tc>
        <w:tc>
          <w:tcPr>
            <w:tcW w:w="2954" w:type="dxa"/>
            <w:tcBorders>
              <w:top w:val="nil"/>
              <w:left w:val="nil"/>
              <w:bottom w:val="single" w:sz="4" w:space="0" w:color="auto"/>
              <w:right w:val="single" w:sz="4" w:space="0" w:color="auto"/>
            </w:tcBorders>
            <w:shd w:val="clear" w:color="auto" w:fill="auto"/>
            <w:noWrap/>
            <w:hideMark/>
          </w:tcPr>
          <w:p w14:paraId="28B2C397" w14:textId="2507538D" w:rsidR="00400D35" w:rsidRPr="00400D35" w:rsidDel="00EC7212" w:rsidRDefault="00400D35">
            <w:pPr>
              <w:pStyle w:val="BodyText"/>
              <w:rPr>
                <w:del w:id="8395" w:author="Georg Birgisson" w:date="2021-10-06T14:24:00Z"/>
                <w:rFonts w:eastAsia="Times New Roman"/>
                <w:color w:val="000000"/>
                <w:lang w:eastAsia="is-IS"/>
              </w:rPr>
              <w:pPrChange w:id="8396" w:author="Georg Birgisson" w:date="2021-10-06T14:25:00Z">
                <w:pPr/>
              </w:pPrChange>
            </w:pPr>
            <w:del w:id="8397" w:author="Georg Birgisson" w:date="2021-10-06T14:24:00Z">
              <w:r w:rsidRPr="00400D35" w:rsidDel="00EC7212">
                <w:rPr>
                  <w:rFonts w:eastAsia="Times New Roman"/>
                  <w:color w:val="000000"/>
                  <w:lang w:eastAsia="is-IS"/>
                </w:rPr>
                <w:delText> </w:delText>
              </w:r>
            </w:del>
          </w:p>
        </w:tc>
      </w:tr>
      <w:tr w:rsidR="0015709A" w:rsidRPr="00400D35" w:rsidDel="00EC7212" w14:paraId="3B7E34FC" w14:textId="42153D45" w:rsidTr="0015709A">
        <w:trPr>
          <w:trHeight w:val="300"/>
          <w:del w:id="839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33FF074" w14:textId="7F32E978" w:rsidR="00400D35" w:rsidRPr="00400D35" w:rsidDel="00EC7212" w:rsidRDefault="00400D35">
            <w:pPr>
              <w:pStyle w:val="BodyText"/>
              <w:rPr>
                <w:del w:id="8399" w:author="Georg Birgisson" w:date="2021-10-06T14:24:00Z"/>
                <w:rFonts w:eastAsia="Times New Roman"/>
                <w:color w:val="000000"/>
                <w:lang w:eastAsia="is-IS"/>
              </w:rPr>
              <w:pPrChange w:id="8400" w:author="Georg Birgisson" w:date="2021-10-06T14:25:00Z">
                <w:pPr>
                  <w:jc w:val="right"/>
                </w:pPr>
              </w:pPrChange>
            </w:pPr>
            <w:del w:id="8401" w:author="Georg Birgisson" w:date="2021-10-06T14:24:00Z">
              <w:r w:rsidRPr="00400D35" w:rsidDel="00EC7212">
                <w:rPr>
                  <w:rFonts w:eastAsia="Times New Roman"/>
                  <w:color w:val="000000"/>
                  <w:lang w:eastAsia="is-IS"/>
                </w:rPr>
                <w:delText>193</w:delText>
              </w:r>
            </w:del>
          </w:p>
        </w:tc>
        <w:tc>
          <w:tcPr>
            <w:tcW w:w="915" w:type="dxa"/>
            <w:tcBorders>
              <w:top w:val="nil"/>
              <w:left w:val="nil"/>
              <w:bottom w:val="single" w:sz="4" w:space="0" w:color="auto"/>
              <w:right w:val="single" w:sz="4" w:space="0" w:color="auto"/>
            </w:tcBorders>
            <w:shd w:val="clear" w:color="auto" w:fill="auto"/>
            <w:noWrap/>
            <w:hideMark/>
          </w:tcPr>
          <w:p w14:paraId="66F86516" w14:textId="59BB0EB8" w:rsidR="00400D35" w:rsidRPr="00400D35" w:rsidDel="00EC7212" w:rsidRDefault="00400D35">
            <w:pPr>
              <w:pStyle w:val="BodyText"/>
              <w:rPr>
                <w:del w:id="8402" w:author="Georg Birgisson" w:date="2021-10-06T14:24:00Z"/>
                <w:rFonts w:eastAsia="Times New Roman"/>
                <w:color w:val="000000"/>
                <w:lang w:eastAsia="is-IS"/>
              </w:rPr>
              <w:pPrChange w:id="8403" w:author="Georg Birgisson" w:date="2021-10-06T14:25:00Z">
                <w:pPr/>
              </w:pPrChange>
            </w:pPr>
            <w:del w:id="8404" w:author="Georg Birgisson" w:date="2021-10-06T14:24:00Z">
              <w:r w:rsidRPr="00400D35" w:rsidDel="00EC7212">
                <w:rPr>
                  <w:rFonts w:eastAsia="Times New Roman"/>
                  <w:color w:val="000000"/>
                  <w:lang w:eastAsia="is-IS"/>
                </w:rPr>
                <w:delText xml:space="preserve">BT-86 </w:delText>
              </w:r>
            </w:del>
          </w:p>
        </w:tc>
        <w:tc>
          <w:tcPr>
            <w:tcW w:w="660" w:type="dxa"/>
            <w:tcBorders>
              <w:top w:val="nil"/>
              <w:left w:val="nil"/>
              <w:bottom w:val="single" w:sz="4" w:space="0" w:color="auto"/>
              <w:right w:val="single" w:sz="4" w:space="0" w:color="auto"/>
            </w:tcBorders>
            <w:shd w:val="clear" w:color="auto" w:fill="auto"/>
            <w:noWrap/>
            <w:hideMark/>
          </w:tcPr>
          <w:p w14:paraId="624AD9C0" w14:textId="792ED871" w:rsidR="00400D35" w:rsidRPr="00400D35" w:rsidDel="00EC7212" w:rsidRDefault="00400D35">
            <w:pPr>
              <w:pStyle w:val="BodyText"/>
              <w:rPr>
                <w:del w:id="8405" w:author="Georg Birgisson" w:date="2021-10-06T14:24:00Z"/>
                <w:rFonts w:eastAsia="Times New Roman"/>
                <w:color w:val="000000"/>
                <w:lang w:eastAsia="is-IS"/>
              </w:rPr>
              <w:pPrChange w:id="8406" w:author="Georg Birgisson" w:date="2021-10-06T14:25:00Z">
                <w:pPr>
                  <w:jc w:val="center"/>
                </w:pPr>
              </w:pPrChange>
            </w:pPr>
            <w:del w:id="8407"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6C909601" w14:textId="45FB650A" w:rsidR="00400D35" w:rsidRPr="00400D35" w:rsidDel="00EC7212" w:rsidRDefault="00400D35">
            <w:pPr>
              <w:pStyle w:val="BodyText"/>
              <w:rPr>
                <w:del w:id="8408" w:author="Georg Birgisson" w:date="2021-10-06T14:24:00Z"/>
                <w:rFonts w:eastAsia="Times New Roman"/>
                <w:color w:val="000000"/>
                <w:lang w:eastAsia="is-IS"/>
              </w:rPr>
              <w:pPrChange w:id="8409" w:author="Georg Birgisson" w:date="2021-10-06T14:25:00Z">
                <w:pPr>
                  <w:jc w:val="center"/>
                </w:pPr>
              </w:pPrChange>
            </w:pPr>
            <w:del w:id="8410"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01D79CDA" w14:textId="754E0ED8" w:rsidR="00400D35" w:rsidRPr="00400D35" w:rsidDel="00EC7212" w:rsidRDefault="00400D35">
            <w:pPr>
              <w:pStyle w:val="BodyText"/>
              <w:rPr>
                <w:del w:id="8411" w:author="Georg Birgisson" w:date="2021-10-06T14:24:00Z"/>
                <w:rFonts w:eastAsia="Times New Roman"/>
                <w:color w:val="000000"/>
                <w:lang w:eastAsia="is-IS"/>
              </w:rPr>
              <w:pPrChange w:id="8412" w:author="Georg Birgisson" w:date="2021-10-06T14:25:00Z">
                <w:pPr/>
              </w:pPrChange>
            </w:pPr>
            <w:del w:id="8413" w:author="Georg Birgisson" w:date="2021-10-06T14:24:00Z">
              <w:r w:rsidRPr="00400D35" w:rsidDel="00EC7212">
                <w:rPr>
                  <w:rFonts w:eastAsia="Times New Roman"/>
                  <w:color w:val="000000"/>
                  <w:lang w:eastAsia="is-IS"/>
                </w:rPr>
                <w:delText>cac:PaymentMeans/cac:PayeeFinancialAccount/cac:FinancialInstitutionBranch/cbc:ID</w:delText>
              </w:r>
            </w:del>
          </w:p>
        </w:tc>
        <w:tc>
          <w:tcPr>
            <w:tcW w:w="2954" w:type="dxa"/>
            <w:tcBorders>
              <w:top w:val="nil"/>
              <w:left w:val="nil"/>
              <w:bottom w:val="single" w:sz="4" w:space="0" w:color="auto"/>
              <w:right w:val="single" w:sz="4" w:space="0" w:color="auto"/>
            </w:tcBorders>
            <w:shd w:val="clear" w:color="auto" w:fill="auto"/>
            <w:noWrap/>
            <w:hideMark/>
          </w:tcPr>
          <w:p w14:paraId="47A90DAB" w14:textId="62D5E092" w:rsidR="00400D35" w:rsidRPr="00400D35" w:rsidDel="00EC7212" w:rsidRDefault="00400D35">
            <w:pPr>
              <w:pStyle w:val="BodyText"/>
              <w:rPr>
                <w:del w:id="8414" w:author="Georg Birgisson" w:date="2021-10-06T14:24:00Z"/>
                <w:rFonts w:eastAsia="Times New Roman"/>
                <w:color w:val="000000"/>
                <w:lang w:eastAsia="is-IS"/>
              </w:rPr>
              <w:pPrChange w:id="8415" w:author="Georg Birgisson" w:date="2021-10-06T14:25:00Z">
                <w:pPr/>
              </w:pPrChange>
            </w:pPr>
            <w:del w:id="8416" w:author="Georg Birgisson" w:date="2021-10-06T14:24:00Z">
              <w:r w:rsidRPr="00400D35" w:rsidDel="00EC7212">
                <w:rPr>
                  <w:rFonts w:eastAsia="Times New Roman"/>
                  <w:color w:val="000000"/>
                  <w:lang w:eastAsia="is-IS"/>
                </w:rPr>
                <w:delText> </w:delText>
              </w:r>
            </w:del>
          </w:p>
        </w:tc>
      </w:tr>
      <w:tr w:rsidR="0015709A" w:rsidRPr="00400D35" w:rsidDel="00EC7212" w14:paraId="192EC94D" w14:textId="4B3923D0" w:rsidTr="0015709A">
        <w:trPr>
          <w:trHeight w:val="300"/>
          <w:del w:id="841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3C38C8C" w14:textId="785DA058" w:rsidR="00400D35" w:rsidRPr="00400D35" w:rsidDel="00EC7212" w:rsidRDefault="00400D35">
            <w:pPr>
              <w:pStyle w:val="BodyText"/>
              <w:rPr>
                <w:del w:id="8418" w:author="Georg Birgisson" w:date="2021-10-06T14:24:00Z"/>
                <w:rFonts w:eastAsia="Times New Roman"/>
                <w:color w:val="000000"/>
                <w:lang w:eastAsia="is-IS"/>
              </w:rPr>
              <w:pPrChange w:id="8419" w:author="Georg Birgisson" w:date="2021-10-06T14:25:00Z">
                <w:pPr>
                  <w:jc w:val="right"/>
                </w:pPr>
              </w:pPrChange>
            </w:pPr>
            <w:del w:id="8420" w:author="Georg Birgisson" w:date="2021-10-06T14:24:00Z">
              <w:r w:rsidRPr="00400D35" w:rsidDel="00EC7212">
                <w:rPr>
                  <w:rFonts w:eastAsia="Times New Roman"/>
                  <w:color w:val="000000"/>
                  <w:lang w:eastAsia="is-IS"/>
                </w:rPr>
                <w:delText>194</w:delText>
              </w:r>
            </w:del>
          </w:p>
        </w:tc>
        <w:tc>
          <w:tcPr>
            <w:tcW w:w="915" w:type="dxa"/>
            <w:tcBorders>
              <w:top w:val="nil"/>
              <w:left w:val="nil"/>
              <w:bottom w:val="single" w:sz="4" w:space="0" w:color="auto"/>
              <w:right w:val="single" w:sz="4" w:space="0" w:color="auto"/>
            </w:tcBorders>
            <w:shd w:val="clear" w:color="auto" w:fill="auto"/>
            <w:noWrap/>
            <w:hideMark/>
          </w:tcPr>
          <w:p w14:paraId="2FF3D15E" w14:textId="5861EDD5" w:rsidR="00400D35" w:rsidRPr="00400D35" w:rsidDel="00EC7212" w:rsidRDefault="00400D35">
            <w:pPr>
              <w:pStyle w:val="BodyText"/>
              <w:rPr>
                <w:del w:id="8421" w:author="Georg Birgisson" w:date="2021-10-06T14:24:00Z"/>
                <w:rFonts w:eastAsia="Times New Roman"/>
                <w:color w:val="000000"/>
                <w:lang w:eastAsia="is-IS"/>
              </w:rPr>
              <w:pPrChange w:id="8422" w:author="Georg Birgisson" w:date="2021-10-06T14:25:00Z">
                <w:pPr/>
              </w:pPrChange>
            </w:pPr>
            <w:del w:id="8423" w:author="Georg Birgisson" w:date="2021-10-06T14:24:00Z">
              <w:r w:rsidRPr="00400D35" w:rsidDel="00EC7212">
                <w:rPr>
                  <w:rFonts w:eastAsia="Times New Roman"/>
                  <w:color w:val="000000"/>
                  <w:lang w:eastAsia="is-IS"/>
                </w:rPr>
                <w:delText xml:space="preserve">BG-18 </w:delText>
              </w:r>
            </w:del>
          </w:p>
        </w:tc>
        <w:tc>
          <w:tcPr>
            <w:tcW w:w="660" w:type="dxa"/>
            <w:tcBorders>
              <w:top w:val="nil"/>
              <w:left w:val="nil"/>
              <w:bottom w:val="single" w:sz="4" w:space="0" w:color="auto"/>
              <w:right w:val="single" w:sz="4" w:space="0" w:color="auto"/>
            </w:tcBorders>
            <w:shd w:val="clear" w:color="auto" w:fill="auto"/>
            <w:noWrap/>
            <w:hideMark/>
          </w:tcPr>
          <w:p w14:paraId="37B3DC64" w14:textId="25196902" w:rsidR="00400D35" w:rsidRPr="00400D35" w:rsidDel="00EC7212" w:rsidRDefault="00400D35">
            <w:pPr>
              <w:pStyle w:val="BodyText"/>
              <w:rPr>
                <w:del w:id="8424" w:author="Georg Birgisson" w:date="2021-10-06T14:24:00Z"/>
                <w:rFonts w:eastAsia="Times New Roman"/>
                <w:color w:val="000000"/>
                <w:lang w:eastAsia="is-IS"/>
              </w:rPr>
              <w:pPrChange w:id="8425" w:author="Georg Birgisson" w:date="2021-10-06T14:25:00Z">
                <w:pPr>
                  <w:jc w:val="center"/>
                </w:pPr>
              </w:pPrChange>
            </w:pPr>
            <w:del w:id="8426"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0A1AA89F" w14:textId="18686081" w:rsidR="00400D35" w:rsidRPr="00400D35" w:rsidDel="00EC7212" w:rsidRDefault="00400D35">
            <w:pPr>
              <w:pStyle w:val="BodyText"/>
              <w:rPr>
                <w:del w:id="8427" w:author="Georg Birgisson" w:date="2021-10-06T14:24:00Z"/>
                <w:rFonts w:eastAsia="Times New Roman"/>
                <w:color w:val="000000"/>
                <w:lang w:eastAsia="is-IS"/>
              </w:rPr>
              <w:pPrChange w:id="8428" w:author="Georg Birgisson" w:date="2021-10-06T14:25:00Z">
                <w:pPr>
                  <w:jc w:val="center"/>
                </w:pPr>
              </w:pPrChange>
            </w:pPr>
            <w:del w:id="8429"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3BC38965" w14:textId="108C3A19" w:rsidR="00400D35" w:rsidRPr="00400D35" w:rsidDel="00EC7212" w:rsidRDefault="00400D35">
            <w:pPr>
              <w:pStyle w:val="BodyText"/>
              <w:rPr>
                <w:del w:id="8430" w:author="Georg Birgisson" w:date="2021-10-06T14:24:00Z"/>
                <w:rFonts w:eastAsia="Times New Roman"/>
                <w:color w:val="000000"/>
                <w:lang w:eastAsia="is-IS"/>
              </w:rPr>
              <w:pPrChange w:id="8431" w:author="Georg Birgisson" w:date="2021-10-06T14:25:00Z">
                <w:pPr/>
              </w:pPrChange>
            </w:pPr>
            <w:del w:id="8432" w:author="Georg Birgisson" w:date="2021-10-06T14:24:00Z">
              <w:r w:rsidRPr="00400D35" w:rsidDel="00EC7212">
                <w:rPr>
                  <w:rFonts w:eastAsia="Times New Roman"/>
                  <w:color w:val="000000"/>
                  <w:lang w:eastAsia="is-IS"/>
                </w:rPr>
                <w:delText>cac:PaymentMeans/cac:CardAccount</w:delText>
              </w:r>
            </w:del>
          </w:p>
        </w:tc>
        <w:tc>
          <w:tcPr>
            <w:tcW w:w="2954" w:type="dxa"/>
            <w:tcBorders>
              <w:top w:val="nil"/>
              <w:left w:val="nil"/>
              <w:bottom w:val="single" w:sz="4" w:space="0" w:color="auto"/>
              <w:right w:val="single" w:sz="4" w:space="0" w:color="auto"/>
            </w:tcBorders>
            <w:shd w:val="clear" w:color="auto" w:fill="auto"/>
            <w:noWrap/>
            <w:hideMark/>
          </w:tcPr>
          <w:p w14:paraId="577AB2EB" w14:textId="2E09DB91" w:rsidR="00400D35" w:rsidRPr="00400D35" w:rsidDel="00EC7212" w:rsidRDefault="00400D35">
            <w:pPr>
              <w:pStyle w:val="BodyText"/>
              <w:rPr>
                <w:del w:id="8433" w:author="Georg Birgisson" w:date="2021-10-06T14:24:00Z"/>
                <w:rFonts w:eastAsia="Times New Roman"/>
                <w:color w:val="000000"/>
                <w:lang w:eastAsia="is-IS"/>
              </w:rPr>
              <w:pPrChange w:id="8434" w:author="Georg Birgisson" w:date="2021-10-06T14:25:00Z">
                <w:pPr/>
              </w:pPrChange>
            </w:pPr>
            <w:del w:id="8435" w:author="Georg Birgisson" w:date="2021-10-06T14:24:00Z">
              <w:r w:rsidRPr="00400D35" w:rsidDel="00EC7212">
                <w:rPr>
                  <w:rFonts w:eastAsia="Times New Roman"/>
                  <w:color w:val="000000"/>
                  <w:lang w:eastAsia="is-IS"/>
                </w:rPr>
                <w:delText> </w:delText>
              </w:r>
            </w:del>
          </w:p>
        </w:tc>
      </w:tr>
      <w:tr w:rsidR="0015709A" w:rsidRPr="00400D35" w:rsidDel="00EC7212" w14:paraId="3713F01F" w14:textId="0F2D5CF8" w:rsidTr="0015709A">
        <w:trPr>
          <w:trHeight w:val="300"/>
          <w:del w:id="843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2ED3FFA" w14:textId="617F8B13" w:rsidR="00400D35" w:rsidRPr="00400D35" w:rsidDel="00EC7212" w:rsidRDefault="00400D35">
            <w:pPr>
              <w:pStyle w:val="BodyText"/>
              <w:rPr>
                <w:del w:id="8437" w:author="Georg Birgisson" w:date="2021-10-06T14:24:00Z"/>
                <w:rFonts w:eastAsia="Times New Roman"/>
                <w:color w:val="000000"/>
                <w:lang w:eastAsia="is-IS"/>
              </w:rPr>
              <w:pPrChange w:id="8438" w:author="Georg Birgisson" w:date="2021-10-06T14:25:00Z">
                <w:pPr>
                  <w:jc w:val="right"/>
                </w:pPr>
              </w:pPrChange>
            </w:pPr>
            <w:del w:id="8439" w:author="Georg Birgisson" w:date="2021-10-06T14:24:00Z">
              <w:r w:rsidRPr="00400D35" w:rsidDel="00EC7212">
                <w:rPr>
                  <w:rFonts w:eastAsia="Times New Roman"/>
                  <w:color w:val="000000"/>
                  <w:lang w:eastAsia="is-IS"/>
                </w:rPr>
                <w:delText>195</w:delText>
              </w:r>
            </w:del>
          </w:p>
        </w:tc>
        <w:tc>
          <w:tcPr>
            <w:tcW w:w="915" w:type="dxa"/>
            <w:tcBorders>
              <w:top w:val="nil"/>
              <w:left w:val="nil"/>
              <w:bottom w:val="single" w:sz="4" w:space="0" w:color="auto"/>
              <w:right w:val="single" w:sz="4" w:space="0" w:color="auto"/>
            </w:tcBorders>
            <w:shd w:val="clear" w:color="auto" w:fill="auto"/>
            <w:noWrap/>
            <w:hideMark/>
          </w:tcPr>
          <w:p w14:paraId="52BC2BB7" w14:textId="3447C6F1" w:rsidR="00400D35" w:rsidRPr="00400D35" w:rsidDel="00EC7212" w:rsidRDefault="00400D35">
            <w:pPr>
              <w:pStyle w:val="BodyText"/>
              <w:rPr>
                <w:del w:id="8440" w:author="Georg Birgisson" w:date="2021-10-06T14:24:00Z"/>
                <w:rFonts w:eastAsia="Times New Roman"/>
                <w:color w:val="000000"/>
                <w:lang w:eastAsia="is-IS"/>
              </w:rPr>
              <w:pPrChange w:id="8441" w:author="Georg Birgisson" w:date="2021-10-06T14:25:00Z">
                <w:pPr/>
              </w:pPrChange>
            </w:pPr>
            <w:del w:id="8442" w:author="Georg Birgisson" w:date="2021-10-06T14:24:00Z">
              <w:r w:rsidRPr="00400D35" w:rsidDel="00EC7212">
                <w:rPr>
                  <w:rFonts w:eastAsia="Times New Roman"/>
                  <w:color w:val="000000"/>
                  <w:lang w:eastAsia="is-IS"/>
                </w:rPr>
                <w:delText xml:space="preserve">BT-87 </w:delText>
              </w:r>
            </w:del>
          </w:p>
        </w:tc>
        <w:tc>
          <w:tcPr>
            <w:tcW w:w="660" w:type="dxa"/>
            <w:tcBorders>
              <w:top w:val="nil"/>
              <w:left w:val="nil"/>
              <w:bottom w:val="single" w:sz="4" w:space="0" w:color="auto"/>
              <w:right w:val="single" w:sz="4" w:space="0" w:color="auto"/>
            </w:tcBorders>
            <w:shd w:val="clear" w:color="auto" w:fill="auto"/>
            <w:noWrap/>
            <w:hideMark/>
          </w:tcPr>
          <w:p w14:paraId="17E5F9C7" w14:textId="012CA0A1" w:rsidR="00400D35" w:rsidRPr="00400D35" w:rsidDel="00EC7212" w:rsidRDefault="00400D35">
            <w:pPr>
              <w:pStyle w:val="BodyText"/>
              <w:rPr>
                <w:del w:id="8443" w:author="Georg Birgisson" w:date="2021-10-06T14:24:00Z"/>
                <w:rFonts w:eastAsia="Times New Roman"/>
                <w:color w:val="000000"/>
                <w:lang w:eastAsia="is-IS"/>
              </w:rPr>
              <w:pPrChange w:id="8444" w:author="Georg Birgisson" w:date="2021-10-06T14:25:00Z">
                <w:pPr>
                  <w:jc w:val="center"/>
                </w:pPr>
              </w:pPrChange>
            </w:pPr>
            <w:del w:id="8445"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6CAC0927" w14:textId="2C9561D6" w:rsidR="00400D35" w:rsidRPr="00400D35" w:rsidDel="00EC7212" w:rsidRDefault="00400D35">
            <w:pPr>
              <w:pStyle w:val="BodyText"/>
              <w:rPr>
                <w:del w:id="8446" w:author="Georg Birgisson" w:date="2021-10-06T14:24:00Z"/>
                <w:rFonts w:eastAsia="Times New Roman"/>
                <w:color w:val="000000"/>
                <w:lang w:eastAsia="is-IS"/>
              </w:rPr>
              <w:pPrChange w:id="8447" w:author="Georg Birgisson" w:date="2021-10-06T14:25:00Z">
                <w:pPr>
                  <w:jc w:val="center"/>
                </w:pPr>
              </w:pPrChange>
            </w:pPr>
            <w:del w:id="8448"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1EE81069" w14:textId="4D160B0E" w:rsidR="00400D35" w:rsidRPr="00400D35" w:rsidDel="00EC7212" w:rsidRDefault="00400D35">
            <w:pPr>
              <w:pStyle w:val="BodyText"/>
              <w:rPr>
                <w:del w:id="8449" w:author="Georg Birgisson" w:date="2021-10-06T14:24:00Z"/>
                <w:rFonts w:eastAsia="Times New Roman"/>
                <w:color w:val="000000"/>
                <w:lang w:eastAsia="is-IS"/>
              </w:rPr>
              <w:pPrChange w:id="8450" w:author="Georg Birgisson" w:date="2021-10-06T14:25:00Z">
                <w:pPr/>
              </w:pPrChange>
            </w:pPr>
            <w:del w:id="8451" w:author="Georg Birgisson" w:date="2021-10-06T14:24:00Z">
              <w:r w:rsidRPr="00400D35" w:rsidDel="00EC7212">
                <w:rPr>
                  <w:rFonts w:eastAsia="Times New Roman"/>
                  <w:color w:val="000000"/>
                  <w:lang w:eastAsia="is-IS"/>
                </w:rPr>
                <w:delText>cac:PaymentMeans/cac:CardAccount/cbc:PrimaryAccountNumberID</w:delText>
              </w:r>
            </w:del>
          </w:p>
        </w:tc>
        <w:tc>
          <w:tcPr>
            <w:tcW w:w="2954" w:type="dxa"/>
            <w:tcBorders>
              <w:top w:val="nil"/>
              <w:left w:val="nil"/>
              <w:bottom w:val="single" w:sz="4" w:space="0" w:color="auto"/>
              <w:right w:val="single" w:sz="4" w:space="0" w:color="auto"/>
            </w:tcBorders>
            <w:shd w:val="clear" w:color="auto" w:fill="auto"/>
            <w:noWrap/>
            <w:hideMark/>
          </w:tcPr>
          <w:p w14:paraId="47CA4DB5" w14:textId="2BD7C1AA" w:rsidR="00400D35" w:rsidRPr="00400D35" w:rsidDel="00EC7212" w:rsidRDefault="00400D35">
            <w:pPr>
              <w:pStyle w:val="BodyText"/>
              <w:rPr>
                <w:del w:id="8452" w:author="Georg Birgisson" w:date="2021-10-06T14:24:00Z"/>
                <w:rFonts w:eastAsia="Times New Roman"/>
                <w:color w:val="000000"/>
                <w:lang w:eastAsia="is-IS"/>
              </w:rPr>
              <w:pPrChange w:id="8453" w:author="Georg Birgisson" w:date="2021-10-06T14:25:00Z">
                <w:pPr/>
              </w:pPrChange>
            </w:pPr>
            <w:del w:id="8454" w:author="Georg Birgisson" w:date="2021-10-06T14:24:00Z">
              <w:r w:rsidRPr="00400D35" w:rsidDel="00EC7212">
                <w:rPr>
                  <w:rFonts w:eastAsia="Times New Roman"/>
                  <w:color w:val="000000"/>
                  <w:lang w:eastAsia="is-IS"/>
                </w:rPr>
                <w:delText> </w:delText>
              </w:r>
            </w:del>
          </w:p>
        </w:tc>
      </w:tr>
      <w:tr w:rsidR="0015709A" w:rsidRPr="00400D35" w:rsidDel="00EC7212" w14:paraId="7D6AB169" w14:textId="3529FD66" w:rsidTr="0015709A">
        <w:trPr>
          <w:trHeight w:val="300"/>
          <w:del w:id="845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2EFA729" w14:textId="6FB98AA5" w:rsidR="00400D35" w:rsidRPr="00400D35" w:rsidDel="00EC7212" w:rsidRDefault="00400D35">
            <w:pPr>
              <w:pStyle w:val="BodyText"/>
              <w:rPr>
                <w:del w:id="8456" w:author="Georg Birgisson" w:date="2021-10-06T14:24:00Z"/>
                <w:rFonts w:eastAsia="Times New Roman"/>
                <w:color w:val="000000"/>
                <w:lang w:eastAsia="is-IS"/>
              </w:rPr>
              <w:pPrChange w:id="8457" w:author="Georg Birgisson" w:date="2021-10-06T14:25:00Z">
                <w:pPr>
                  <w:jc w:val="right"/>
                </w:pPr>
              </w:pPrChange>
            </w:pPr>
            <w:del w:id="8458" w:author="Georg Birgisson" w:date="2021-10-06T14:24:00Z">
              <w:r w:rsidRPr="00400D35" w:rsidDel="00EC7212">
                <w:rPr>
                  <w:rFonts w:eastAsia="Times New Roman"/>
                  <w:color w:val="000000"/>
                  <w:lang w:eastAsia="is-IS"/>
                </w:rPr>
                <w:delText>196</w:delText>
              </w:r>
            </w:del>
          </w:p>
        </w:tc>
        <w:tc>
          <w:tcPr>
            <w:tcW w:w="915" w:type="dxa"/>
            <w:tcBorders>
              <w:top w:val="nil"/>
              <w:left w:val="nil"/>
              <w:bottom w:val="single" w:sz="4" w:space="0" w:color="auto"/>
              <w:right w:val="single" w:sz="4" w:space="0" w:color="auto"/>
            </w:tcBorders>
            <w:shd w:val="clear" w:color="auto" w:fill="auto"/>
            <w:noWrap/>
            <w:hideMark/>
          </w:tcPr>
          <w:p w14:paraId="0EEC97D4" w14:textId="3BBE6015" w:rsidR="00400D35" w:rsidRPr="00400D35" w:rsidDel="00EC7212" w:rsidRDefault="00400D35">
            <w:pPr>
              <w:pStyle w:val="BodyText"/>
              <w:rPr>
                <w:del w:id="8459" w:author="Georg Birgisson" w:date="2021-10-06T14:24:00Z"/>
                <w:rFonts w:eastAsia="Times New Roman"/>
                <w:color w:val="000000"/>
                <w:lang w:eastAsia="is-IS"/>
              </w:rPr>
              <w:pPrChange w:id="8460" w:author="Georg Birgisson" w:date="2021-10-06T14:25:00Z">
                <w:pPr/>
              </w:pPrChange>
            </w:pPr>
            <w:del w:id="8461" w:author="Georg Birgisson" w:date="2021-10-06T14:24:00Z">
              <w:r w:rsidRPr="00400D35" w:rsidDel="00EC7212">
                <w:rPr>
                  <w:rFonts w:eastAsia="Times New Roman"/>
                  <w:color w:val="000000"/>
                  <w:lang w:eastAsia="is-IS"/>
                </w:rPr>
                <w:delText xml:space="preserve">BT-88 </w:delText>
              </w:r>
            </w:del>
          </w:p>
        </w:tc>
        <w:tc>
          <w:tcPr>
            <w:tcW w:w="660" w:type="dxa"/>
            <w:tcBorders>
              <w:top w:val="nil"/>
              <w:left w:val="nil"/>
              <w:bottom w:val="single" w:sz="4" w:space="0" w:color="auto"/>
              <w:right w:val="single" w:sz="4" w:space="0" w:color="auto"/>
            </w:tcBorders>
            <w:shd w:val="clear" w:color="auto" w:fill="auto"/>
            <w:noWrap/>
            <w:hideMark/>
          </w:tcPr>
          <w:p w14:paraId="258961E1" w14:textId="638C8280" w:rsidR="00400D35" w:rsidRPr="00400D35" w:rsidDel="00EC7212" w:rsidRDefault="00400D35">
            <w:pPr>
              <w:pStyle w:val="BodyText"/>
              <w:rPr>
                <w:del w:id="8462" w:author="Georg Birgisson" w:date="2021-10-06T14:24:00Z"/>
                <w:rFonts w:eastAsia="Times New Roman"/>
                <w:color w:val="000000"/>
                <w:lang w:eastAsia="is-IS"/>
              </w:rPr>
              <w:pPrChange w:id="8463" w:author="Georg Birgisson" w:date="2021-10-06T14:25:00Z">
                <w:pPr>
                  <w:jc w:val="center"/>
                </w:pPr>
              </w:pPrChange>
            </w:pPr>
            <w:del w:id="8464"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227CC19E" w14:textId="1AFF2C5B" w:rsidR="00400D35" w:rsidRPr="00400D35" w:rsidDel="00EC7212" w:rsidRDefault="00400D35">
            <w:pPr>
              <w:pStyle w:val="BodyText"/>
              <w:rPr>
                <w:del w:id="8465" w:author="Georg Birgisson" w:date="2021-10-06T14:24:00Z"/>
                <w:rFonts w:eastAsia="Times New Roman"/>
                <w:color w:val="000000"/>
                <w:lang w:eastAsia="is-IS"/>
              </w:rPr>
              <w:pPrChange w:id="8466" w:author="Georg Birgisson" w:date="2021-10-06T14:25:00Z">
                <w:pPr>
                  <w:jc w:val="center"/>
                </w:pPr>
              </w:pPrChange>
            </w:pPr>
            <w:del w:id="8467"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271C8BD0" w14:textId="499C1D4A" w:rsidR="00400D35" w:rsidRPr="00400D35" w:rsidDel="00EC7212" w:rsidRDefault="00400D35">
            <w:pPr>
              <w:pStyle w:val="BodyText"/>
              <w:rPr>
                <w:del w:id="8468" w:author="Georg Birgisson" w:date="2021-10-06T14:24:00Z"/>
                <w:rFonts w:eastAsia="Times New Roman"/>
                <w:color w:val="000000"/>
                <w:lang w:eastAsia="is-IS"/>
              </w:rPr>
              <w:pPrChange w:id="8469" w:author="Georg Birgisson" w:date="2021-10-06T14:25:00Z">
                <w:pPr/>
              </w:pPrChange>
            </w:pPr>
            <w:del w:id="8470" w:author="Georg Birgisson" w:date="2021-10-06T14:24:00Z">
              <w:r w:rsidRPr="00400D35" w:rsidDel="00EC7212">
                <w:rPr>
                  <w:rFonts w:eastAsia="Times New Roman"/>
                  <w:color w:val="000000"/>
                  <w:lang w:eastAsia="is-IS"/>
                </w:rPr>
                <w:delText>cac:PaymentMeans/cac:CardAccount/cbc:HolderName</w:delText>
              </w:r>
            </w:del>
          </w:p>
        </w:tc>
        <w:tc>
          <w:tcPr>
            <w:tcW w:w="2954" w:type="dxa"/>
            <w:tcBorders>
              <w:top w:val="nil"/>
              <w:left w:val="nil"/>
              <w:bottom w:val="single" w:sz="4" w:space="0" w:color="auto"/>
              <w:right w:val="single" w:sz="4" w:space="0" w:color="auto"/>
            </w:tcBorders>
            <w:shd w:val="clear" w:color="auto" w:fill="auto"/>
            <w:noWrap/>
            <w:hideMark/>
          </w:tcPr>
          <w:p w14:paraId="0D2C73FF" w14:textId="322E4C18" w:rsidR="00400D35" w:rsidRPr="00400D35" w:rsidDel="00EC7212" w:rsidRDefault="00400D35">
            <w:pPr>
              <w:pStyle w:val="BodyText"/>
              <w:rPr>
                <w:del w:id="8471" w:author="Georg Birgisson" w:date="2021-10-06T14:24:00Z"/>
                <w:rFonts w:eastAsia="Times New Roman"/>
                <w:color w:val="000000"/>
                <w:lang w:eastAsia="is-IS"/>
              </w:rPr>
              <w:pPrChange w:id="8472" w:author="Georg Birgisson" w:date="2021-10-06T14:25:00Z">
                <w:pPr/>
              </w:pPrChange>
            </w:pPr>
            <w:del w:id="8473" w:author="Georg Birgisson" w:date="2021-10-06T14:24:00Z">
              <w:r w:rsidRPr="00400D35" w:rsidDel="00EC7212">
                <w:rPr>
                  <w:rFonts w:eastAsia="Times New Roman"/>
                  <w:color w:val="000000"/>
                  <w:lang w:eastAsia="is-IS"/>
                </w:rPr>
                <w:delText> </w:delText>
              </w:r>
            </w:del>
          </w:p>
        </w:tc>
      </w:tr>
      <w:tr w:rsidR="0015709A" w:rsidRPr="00400D35" w:rsidDel="00EC7212" w14:paraId="0A7D6D3D" w14:textId="1A339ECD" w:rsidTr="0015709A">
        <w:trPr>
          <w:trHeight w:val="300"/>
          <w:del w:id="847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124F6B2" w14:textId="234DD531" w:rsidR="00400D35" w:rsidRPr="00400D35" w:rsidDel="00EC7212" w:rsidRDefault="00400D35">
            <w:pPr>
              <w:pStyle w:val="BodyText"/>
              <w:rPr>
                <w:del w:id="8475" w:author="Georg Birgisson" w:date="2021-10-06T14:24:00Z"/>
                <w:rFonts w:eastAsia="Times New Roman"/>
                <w:color w:val="000000"/>
                <w:lang w:eastAsia="is-IS"/>
              </w:rPr>
              <w:pPrChange w:id="8476" w:author="Georg Birgisson" w:date="2021-10-06T14:25:00Z">
                <w:pPr>
                  <w:jc w:val="right"/>
                </w:pPr>
              </w:pPrChange>
            </w:pPr>
            <w:del w:id="8477" w:author="Georg Birgisson" w:date="2021-10-06T14:24:00Z">
              <w:r w:rsidRPr="00400D35" w:rsidDel="00EC7212">
                <w:rPr>
                  <w:rFonts w:eastAsia="Times New Roman"/>
                  <w:color w:val="000000"/>
                  <w:lang w:eastAsia="is-IS"/>
                </w:rPr>
                <w:delText>201</w:delText>
              </w:r>
            </w:del>
          </w:p>
        </w:tc>
        <w:tc>
          <w:tcPr>
            <w:tcW w:w="915" w:type="dxa"/>
            <w:tcBorders>
              <w:top w:val="nil"/>
              <w:left w:val="nil"/>
              <w:bottom w:val="single" w:sz="4" w:space="0" w:color="auto"/>
              <w:right w:val="single" w:sz="4" w:space="0" w:color="auto"/>
            </w:tcBorders>
            <w:shd w:val="clear" w:color="auto" w:fill="auto"/>
            <w:noWrap/>
            <w:hideMark/>
          </w:tcPr>
          <w:p w14:paraId="0218AD5C" w14:textId="070512F3" w:rsidR="00400D35" w:rsidRPr="00400D35" w:rsidDel="00EC7212" w:rsidRDefault="00400D35">
            <w:pPr>
              <w:pStyle w:val="BodyText"/>
              <w:rPr>
                <w:del w:id="8478" w:author="Georg Birgisson" w:date="2021-10-06T14:24:00Z"/>
                <w:rFonts w:eastAsia="Times New Roman"/>
                <w:color w:val="000000"/>
                <w:lang w:eastAsia="is-IS"/>
              </w:rPr>
              <w:pPrChange w:id="8479" w:author="Georg Birgisson" w:date="2021-10-06T14:25:00Z">
                <w:pPr/>
              </w:pPrChange>
            </w:pPr>
            <w:del w:id="8480" w:author="Georg Birgisson" w:date="2021-10-06T14:24:00Z">
              <w:r w:rsidRPr="00400D35" w:rsidDel="00EC7212">
                <w:rPr>
                  <w:rFonts w:eastAsia="Times New Roman"/>
                  <w:color w:val="000000"/>
                  <w:lang w:eastAsia="is-IS"/>
                </w:rPr>
                <w:delText xml:space="preserve">BG-19 </w:delText>
              </w:r>
            </w:del>
          </w:p>
        </w:tc>
        <w:tc>
          <w:tcPr>
            <w:tcW w:w="660" w:type="dxa"/>
            <w:tcBorders>
              <w:top w:val="nil"/>
              <w:left w:val="nil"/>
              <w:bottom w:val="single" w:sz="4" w:space="0" w:color="auto"/>
              <w:right w:val="single" w:sz="4" w:space="0" w:color="auto"/>
            </w:tcBorders>
            <w:shd w:val="clear" w:color="auto" w:fill="auto"/>
            <w:noWrap/>
            <w:hideMark/>
          </w:tcPr>
          <w:p w14:paraId="07BF59B9" w14:textId="73838094" w:rsidR="00400D35" w:rsidRPr="00400D35" w:rsidDel="00EC7212" w:rsidRDefault="00400D35">
            <w:pPr>
              <w:pStyle w:val="BodyText"/>
              <w:rPr>
                <w:del w:id="8481" w:author="Georg Birgisson" w:date="2021-10-06T14:24:00Z"/>
                <w:rFonts w:eastAsia="Times New Roman"/>
                <w:color w:val="000000"/>
                <w:lang w:eastAsia="is-IS"/>
              </w:rPr>
              <w:pPrChange w:id="8482" w:author="Georg Birgisson" w:date="2021-10-06T14:25:00Z">
                <w:pPr>
                  <w:jc w:val="center"/>
                </w:pPr>
              </w:pPrChange>
            </w:pPr>
            <w:del w:id="8483"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52E1CF21" w14:textId="75FCA522" w:rsidR="00400D35" w:rsidRPr="00400D35" w:rsidDel="00EC7212" w:rsidRDefault="00400D35">
            <w:pPr>
              <w:pStyle w:val="BodyText"/>
              <w:rPr>
                <w:del w:id="8484" w:author="Georg Birgisson" w:date="2021-10-06T14:24:00Z"/>
                <w:rFonts w:eastAsia="Times New Roman"/>
                <w:color w:val="000000"/>
                <w:lang w:eastAsia="is-IS"/>
              </w:rPr>
              <w:pPrChange w:id="8485" w:author="Georg Birgisson" w:date="2021-10-06T14:25:00Z">
                <w:pPr>
                  <w:jc w:val="center"/>
                </w:pPr>
              </w:pPrChange>
            </w:pPr>
            <w:del w:id="8486"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3BD40A0A" w14:textId="62C151C9" w:rsidR="00400D35" w:rsidRPr="00400D35" w:rsidDel="00EC7212" w:rsidRDefault="00400D35">
            <w:pPr>
              <w:pStyle w:val="BodyText"/>
              <w:rPr>
                <w:del w:id="8487" w:author="Georg Birgisson" w:date="2021-10-06T14:24:00Z"/>
                <w:rFonts w:eastAsia="Times New Roman"/>
                <w:color w:val="000000"/>
                <w:lang w:eastAsia="is-IS"/>
              </w:rPr>
              <w:pPrChange w:id="8488" w:author="Georg Birgisson" w:date="2021-10-06T14:25:00Z">
                <w:pPr/>
              </w:pPrChange>
            </w:pPr>
            <w:del w:id="8489" w:author="Georg Birgisson" w:date="2021-10-06T14:24:00Z">
              <w:r w:rsidRPr="00400D35" w:rsidDel="00EC7212">
                <w:rPr>
                  <w:rFonts w:eastAsia="Times New Roman"/>
                  <w:color w:val="000000"/>
                  <w:lang w:eastAsia="is-IS"/>
                </w:rPr>
                <w:delText>cac:PaymentMeans/cac:PaymentMandate</w:delText>
              </w:r>
            </w:del>
          </w:p>
        </w:tc>
        <w:tc>
          <w:tcPr>
            <w:tcW w:w="2954" w:type="dxa"/>
            <w:tcBorders>
              <w:top w:val="nil"/>
              <w:left w:val="nil"/>
              <w:bottom w:val="single" w:sz="4" w:space="0" w:color="auto"/>
              <w:right w:val="single" w:sz="4" w:space="0" w:color="auto"/>
            </w:tcBorders>
            <w:shd w:val="clear" w:color="auto" w:fill="auto"/>
            <w:noWrap/>
            <w:hideMark/>
          </w:tcPr>
          <w:p w14:paraId="5091F554" w14:textId="0D65ECA1" w:rsidR="00400D35" w:rsidRPr="00400D35" w:rsidDel="00EC7212" w:rsidRDefault="00400D35">
            <w:pPr>
              <w:pStyle w:val="BodyText"/>
              <w:rPr>
                <w:del w:id="8490" w:author="Georg Birgisson" w:date="2021-10-06T14:24:00Z"/>
                <w:rFonts w:eastAsia="Times New Roman"/>
                <w:color w:val="000000"/>
                <w:lang w:eastAsia="is-IS"/>
              </w:rPr>
              <w:pPrChange w:id="8491" w:author="Georg Birgisson" w:date="2021-10-06T14:25:00Z">
                <w:pPr/>
              </w:pPrChange>
            </w:pPr>
            <w:del w:id="8492" w:author="Georg Birgisson" w:date="2021-10-06T14:24:00Z">
              <w:r w:rsidRPr="00400D35" w:rsidDel="00EC7212">
                <w:rPr>
                  <w:rFonts w:eastAsia="Times New Roman"/>
                  <w:color w:val="000000"/>
                  <w:lang w:eastAsia="is-IS"/>
                </w:rPr>
                <w:delText> </w:delText>
              </w:r>
            </w:del>
          </w:p>
        </w:tc>
      </w:tr>
      <w:tr w:rsidR="0015709A" w:rsidRPr="00400D35" w:rsidDel="00EC7212" w14:paraId="0C57681A" w14:textId="5C06626F" w:rsidTr="0015709A">
        <w:trPr>
          <w:trHeight w:val="300"/>
          <w:del w:id="849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8D468D9" w14:textId="0058D72A" w:rsidR="00400D35" w:rsidRPr="00400D35" w:rsidDel="00EC7212" w:rsidRDefault="00400D35">
            <w:pPr>
              <w:pStyle w:val="BodyText"/>
              <w:rPr>
                <w:del w:id="8494" w:author="Georg Birgisson" w:date="2021-10-06T14:24:00Z"/>
                <w:rFonts w:eastAsia="Times New Roman"/>
                <w:color w:val="000000"/>
                <w:lang w:eastAsia="is-IS"/>
              </w:rPr>
              <w:pPrChange w:id="8495" w:author="Georg Birgisson" w:date="2021-10-06T14:25:00Z">
                <w:pPr>
                  <w:jc w:val="right"/>
                </w:pPr>
              </w:pPrChange>
            </w:pPr>
            <w:del w:id="8496" w:author="Georg Birgisson" w:date="2021-10-06T14:24:00Z">
              <w:r w:rsidRPr="00400D35" w:rsidDel="00EC7212">
                <w:rPr>
                  <w:rFonts w:eastAsia="Times New Roman"/>
                  <w:color w:val="000000"/>
                  <w:lang w:eastAsia="is-IS"/>
                </w:rPr>
                <w:delText>202</w:delText>
              </w:r>
            </w:del>
          </w:p>
        </w:tc>
        <w:tc>
          <w:tcPr>
            <w:tcW w:w="915" w:type="dxa"/>
            <w:tcBorders>
              <w:top w:val="nil"/>
              <w:left w:val="nil"/>
              <w:bottom w:val="single" w:sz="4" w:space="0" w:color="auto"/>
              <w:right w:val="single" w:sz="4" w:space="0" w:color="auto"/>
            </w:tcBorders>
            <w:shd w:val="clear" w:color="auto" w:fill="auto"/>
            <w:noWrap/>
            <w:hideMark/>
          </w:tcPr>
          <w:p w14:paraId="57C6FC56" w14:textId="061FCB6B" w:rsidR="00400D35" w:rsidRPr="00400D35" w:rsidDel="00EC7212" w:rsidRDefault="00400D35">
            <w:pPr>
              <w:pStyle w:val="BodyText"/>
              <w:rPr>
                <w:del w:id="8497" w:author="Georg Birgisson" w:date="2021-10-06T14:24:00Z"/>
                <w:rFonts w:eastAsia="Times New Roman"/>
                <w:color w:val="000000"/>
                <w:lang w:eastAsia="is-IS"/>
              </w:rPr>
              <w:pPrChange w:id="8498" w:author="Georg Birgisson" w:date="2021-10-06T14:25:00Z">
                <w:pPr/>
              </w:pPrChange>
            </w:pPr>
            <w:del w:id="8499" w:author="Georg Birgisson" w:date="2021-10-06T14:24:00Z">
              <w:r w:rsidRPr="00400D35" w:rsidDel="00EC7212">
                <w:rPr>
                  <w:rFonts w:eastAsia="Times New Roman"/>
                  <w:color w:val="000000"/>
                  <w:lang w:eastAsia="is-IS"/>
                </w:rPr>
                <w:delText xml:space="preserve">BT-89 </w:delText>
              </w:r>
            </w:del>
          </w:p>
        </w:tc>
        <w:tc>
          <w:tcPr>
            <w:tcW w:w="660" w:type="dxa"/>
            <w:tcBorders>
              <w:top w:val="nil"/>
              <w:left w:val="nil"/>
              <w:bottom w:val="single" w:sz="4" w:space="0" w:color="auto"/>
              <w:right w:val="single" w:sz="4" w:space="0" w:color="auto"/>
            </w:tcBorders>
            <w:shd w:val="clear" w:color="auto" w:fill="auto"/>
            <w:noWrap/>
            <w:hideMark/>
          </w:tcPr>
          <w:p w14:paraId="07CB4F3B" w14:textId="735F2CFD" w:rsidR="00400D35" w:rsidRPr="00400D35" w:rsidDel="00EC7212" w:rsidRDefault="00400D35">
            <w:pPr>
              <w:pStyle w:val="BodyText"/>
              <w:rPr>
                <w:del w:id="8500" w:author="Georg Birgisson" w:date="2021-10-06T14:24:00Z"/>
                <w:rFonts w:eastAsia="Times New Roman"/>
                <w:color w:val="000000"/>
                <w:lang w:eastAsia="is-IS"/>
              </w:rPr>
              <w:pPrChange w:id="8501" w:author="Georg Birgisson" w:date="2021-10-06T14:25:00Z">
                <w:pPr>
                  <w:jc w:val="center"/>
                </w:pPr>
              </w:pPrChange>
            </w:pPr>
            <w:del w:id="8502"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1DAB31B3" w14:textId="3431E9F2" w:rsidR="00400D35" w:rsidRPr="00400D35" w:rsidDel="00EC7212" w:rsidRDefault="00400D35">
            <w:pPr>
              <w:pStyle w:val="BodyText"/>
              <w:rPr>
                <w:del w:id="8503" w:author="Georg Birgisson" w:date="2021-10-06T14:24:00Z"/>
                <w:rFonts w:eastAsia="Times New Roman"/>
                <w:color w:val="000000"/>
                <w:lang w:eastAsia="is-IS"/>
              </w:rPr>
              <w:pPrChange w:id="8504" w:author="Georg Birgisson" w:date="2021-10-06T14:25:00Z">
                <w:pPr>
                  <w:jc w:val="center"/>
                </w:pPr>
              </w:pPrChange>
            </w:pPr>
            <w:del w:id="8505"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4B9E5A65" w14:textId="6E2E7E31" w:rsidR="00400D35" w:rsidRPr="00400D35" w:rsidDel="00EC7212" w:rsidRDefault="00400D35">
            <w:pPr>
              <w:pStyle w:val="BodyText"/>
              <w:rPr>
                <w:del w:id="8506" w:author="Georg Birgisson" w:date="2021-10-06T14:24:00Z"/>
                <w:rFonts w:eastAsia="Times New Roman"/>
                <w:color w:val="000000"/>
                <w:lang w:eastAsia="is-IS"/>
              </w:rPr>
              <w:pPrChange w:id="8507" w:author="Georg Birgisson" w:date="2021-10-06T14:25:00Z">
                <w:pPr/>
              </w:pPrChange>
            </w:pPr>
            <w:del w:id="8508" w:author="Georg Birgisson" w:date="2021-10-06T14:24:00Z">
              <w:r w:rsidRPr="00400D35" w:rsidDel="00EC7212">
                <w:rPr>
                  <w:rFonts w:eastAsia="Times New Roman"/>
                  <w:color w:val="000000"/>
                  <w:lang w:eastAsia="is-IS"/>
                </w:rPr>
                <w:delText>cac:PaymentMeans/cac:PaymentMandate/cbc:ID</w:delText>
              </w:r>
            </w:del>
          </w:p>
        </w:tc>
        <w:tc>
          <w:tcPr>
            <w:tcW w:w="2954" w:type="dxa"/>
            <w:tcBorders>
              <w:top w:val="nil"/>
              <w:left w:val="nil"/>
              <w:bottom w:val="single" w:sz="4" w:space="0" w:color="auto"/>
              <w:right w:val="single" w:sz="4" w:space="0" w:color="auto"/>
            </w:tcBorders>
            <w:shd w:val="clear" w:color="auto" w:fill="auto"/>
            <w:noWrap/>
            <w:hideMark/>
          </w:tcPr>
          <w:p w14:paraId="14FEC1A4" w14:textId="4D6CA518" w:rsidR="00400D35" w:rsidRPr="00400D35" w:rsidDel="00EC7212" w:rsidRDefault="00400D35">
            <w:pPr>
              <w:pStyle w:val="BodyText"/>
              <w:rPr>
                <w:del w:id="8509" w:author="Georg Birgisson" w:date="2021-10-06T14:24:00Z"/>
                <w:rFonts w:eastAsia="Times New Roman"/>
                <w:color w:val="000000"/>
                <w:lang w:eastAsia="is-IS"/>
              </w:rPr>
              <w:pPrChange w:id="8510" w:author="Georg Birgisson" w:date="2021-10-06T14:25:00Z">
                <w:pPr/>
              </w:pPrChange>
            </w:pPr>
            <w:del w:id="8511" w:author="Georg Birgisson" w:date="2021-10-06T14:24:00Z">
              <w:r w:rsidRPr="00400D35" w:rsidDel="00EC7212">
                <w:rPr>
                  <w:rFonts w:eastAsia="Times New Roman"/>
                  <w:color w:val="000000"/>
                  <w:lang w:eastAsia="is-IS"/>
                </w:rPr>
                <w:delText> </w:delText>
              </w:r>
            </w:del>
          </w:p>
        </w:tc>
      </w:tr>
      <w:tr w:rsidR="0015709A" w:rsidRPr="00400D35" w:rsidDel="00EC7212" w14:paraId="6F4A2E66" w14:textId="57B7EC6F" w:rsidTr="0015709A">
        <w:trPr>
          <w:trHeight w:val="300"/>
          <w:del w:id="851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04177C7" w14:textId="6AEA16CA" w:rsidR="00400D35" w:rsidRPr="00400D35" w:rsidDel="00EC7212" w:rsidRDefault="00400D35">
            <w:pPr>
              <w:pStyle w:val="BodyText"/>
              <w:rPr>
                <w:del w:id="8513" w:author="Georg Birgisson" w:date="2021-10-06T14:24:00Z"/>
                <w:rFonts w:eastAsia="Times New Roman"/>
                <w:color w:val="000000"/>
                <w:lang w:eastAsia="is-IS"/>
              </w:rPr>
              <w:pPrChange w:id="8514" w:author="Georg Birgisson" w:date="2021-10-06T14:25:00Z">
                <w:pPr>
                  <w:jc w:val="right"/>
                </w:pPr>
              </w:pPrChange>
            </w:pPr>
            <w:del w:id="8515" w:author="Georg Birgisson" w:date="2021-10-06T14:24:00Z">
              <w:r w:rsidRPr="00400D35" w:rsidDel="00EC7212">
                <w:rPr>
                  <w:rFonts w:eastAsia="Times New Roman"/>
                  <w:color w:val="000000"/>
                  <w:lang w:eastAsia="is-IS"/>
                </w:rPr>
                <w:delText>203</w:delText>
              </w:r>
            </w:del>
          </w:p>
        </w:tc>
        <w:tc>
          <w:tcPr>
            <w:tcW w:w="915" w:type="dxa"/>
            <w:tcBorders>
              <w:top w:val="nil"/>
              <w:left w:val="nil"/>
              <w:bottom w:val="single" w:sz="4" w:space="0" w:color="auto"/>
              <w:right w:val="single" w:sz="4" w:space="0" w:color="auto"/>
            </w:tcBorders>
            <w:shd w:val="clear" w:color="auto" w:fill="auto"/>
            <w:noWrap/>
            <w:hideMark/>
          </w:tcPr>
          <w:p w14:paraId="3A9CC7F6" w14:textId="119340BA" w:rsidR="00400D35" w:rsidRPr="00400D35" w:rsidDel="00EC7212" w:rsidRDefault="00400D35">
            <w:pPr>
              <w:pStyle w:val="BodyText"/>
              <w:rPr>
                <w:del w:id="8516" w:author="Georg Birgisson" w:date="2021-10-06T14:24:00Z"/>
                <w:rFonts w:eastAsia="Times New Roman"/>
                <w:color w:val="000000"/>
                <w:lang w:eastAsia="is-IS"/>
              </w:rPr>
              <w:pPrChange w:id="8517" w:author="Georg Birgisson" w:date="2021-10-06T14:25:00Z">
                <w:pPr/>
              </w:pPrChange>
            </w:pPr>
            <w:del w:id="8518" w:author="Georg Birgisson" w:date="2021-10-06T14:24:00Z">
              <w:r w:rsidRPr="00400D35" w:rsidDel="00EC7212">
                <w:rPr>
                  <w:rFonts w:eastAsia="Times New Roman"/>
                  <w:color w:val="000000"/>
                  <w:lang w:eastAsia="is-IS"/>
                </w:rPr>
                <w:delText xml:space="preserve">BT-90 </w:delText>
              </w:r>
            </w:del>
          </w:p>
        </w:tc>
        <w:tc>
          <w:tcPr>
            <w:tcW w:w="660" w:type="dxa"/>
            <w:tcBorders>
              <w:top w:val="nil"/>
              <w:left w:val="nil"/>
              <w:bottom w:val="single" w:sz="4" w:space="0" w:color="auto"/>
              <w:right w:val="single" w:sz="4" w:space="0" w:color="auto"/>
            </w:tcBorders>
            <w:shd w:val="clear" w:color="auto" w:fill="auto"/>
            <w:noWrap/>
            <w:hideMark/>
          </w:tcPr>
          <w:p w14:paraId="2BB00AD3" w14:textId="4549B931" w:rsidR="00400D35" w:rsidRPr="00400D35" w:rsidDel="00EC7212" w:rsidRDefault="00400D35">
            <w:pPr>
              <w:pStyle w:val="BodyText"/>
              <w:rPr>
                <w:del w:id="8519" w:author="Georg Birgisson" w:date="2021-10-06T14:24:00Z"/>
                <w:rFonts w:eastAsia="Times New Roman"/>
                <w:color w:val="000000"/>
                <w:lang w:eastAsia="is-IS"/>
              </w:rPr>
              <w:pPrChange w:id="8520" w:author="Georg Birgisson" w:date="2021-10-06T14:25:00Z">
                <w:pPr>
                  <w:jc w:val="center"/>
                </w:pPr>
              </w:pPrChange>
            </w:pPr>
            <w:del w:id="8521"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1B9C0E0E" w14:textId="49C2EF92" w:rsidR="00400D35" w:rsidRPr="00400D35" w:rsidDel="00EC7212" w:rsidRDefault="00400D35">
            <w:pPr>
              <w:pStyle w:val="BodyText"/>
              <w:rPr>
                <w:del w:id="8522" w:author="Georg Birgisson" w:date="2021-10-06T14:24:00Z"/>
                <w:rFonts w:eastAsia="Times New Roman"/>
                <w:color w:val="000000"/>
                <w:lang w:eastAsia="is-IS"/>
              </w:rPr>
              <w:pPrChange w:id="8523" w:author="Georg Birgisson" w:date="2021-10-06T14:25:00Z">
                <w:pPr>
                  <w:jc w:val="center"/>
                </w:pPr>
              </w:pPrChange>
            </w:pPr>
            <w:del w:id="8524" w:author="Georg Birgisson" w:date="2021-10-06T14:24:00Z">
              <w:r w:rsidRPr="00400D35" w:rsidDel="00EC7212">
                <w:rPr>
                  <w:rFonts w:eastAsia="Times New Roman"/>
                  <w:color w:val="000000"/>
                  <w:lang w:eastAsia="is-IS"/>
                </w:rPr>
                <w:delText>ólíkt</w:delText>
              </w:r>
            </w:del>
          </w:p>
        </w:tc>
        <w:tc>
          <w:tcPr>
            <w:tcW w:w="9620" w:type="dxa"/>
            <w:tcBorders>
              <w:top w:val="nil"/>
              <w:left w:val="nil"/>
              <w:bottom w:val="single" w:sz="4" w:space="0" w:color="auto"/>
              <w:right w:val="single" w:sz="4" w:space="0" w:color="auto"/>
            </w:tcBorders>
            <w:shd w:val="clear" w:color="auto" w:fill="auto"/>
            <w:noWrap/>
            <w:hideMark/>
          </w:tcPr>
          <w:p w14:paraId="4CD3FAEA" w14:textId="46DCC066" w:rsidR="00400D35" w:rsidRPr="00400D35" w:rsidDel="00EC7212" w:rsidRDefault="00400D35">
            <w:pPr>
              <w:pStyle w:val="BodyText"/>
              <w:rPr>
                <w:del w:id="8525" w:author="Georg Birgisson" w:date="2021-10-06T14:24:00Z"/>
                <w:rFonts w:eastAsia="Times New Roman"/>
                <w:color w:val="000000"/>
                <w:lang w:eastAsia="is-IS"/>
              </w:rPr>
              <w:pPrChange w:id="8526" w:author="Georg Birgisson" w:date="2021-10-06T14:25:00Z">
                <w:pPr/>
              </w:pPrChange>
            </w:pPr>
            <w:del w:id="8527" w:author="Georg Birgisson" w:date="2021-10-06T14:24:00Z">
              <w:r w:rsidRPr="00400D35" w:rsidDel="00EC7212">
                <w:rPr>
                  <w:rFonts w:eastAsia="Times New Roman"/>
                  <w:color w:val="000000"/>
                  <w:lang w:eastAsia="is-IS"/>
                </w:rPr>
                <w:delText>cac:AccountingSupplierParty/cac:Party/cac:PartyIdentification/cbc:ID</w:delText>
              </w:r>
            </w:del>
          </w:p>
        </w:tc>
        <w:tc>
          <w:tcPr>
            <w:tcW w:w="2954" w:type="dxa"/>
            <w:tcBorders>
              <w:top w:val="nil"/>
              <w:left w:val="nil"/>
              <w:bottom w:val="single" w:sz="4" w:space="0" w:color="auto"/>
              <w:right w:val="single" w:sz="4" w:space="0" w:color="auto"/>
            </w:tcBorders>
            <w:shd w:val="clear" w:color="auto" w:fill="auto"/>
            <w:noWrap/>
            <w:hideMark/>
          </w:tcPr>
          <w:p w14:paraId="7B4DB5F3" w14:textId="7D022E52" w:rsidR="00400D35" w:rsidRPr="00400D35" w:rsidDel="00EC7212" w:rsidRDefault="00400D35">
            <w:pPr>
              <w:pStyle w:val="BodyText"/>
              <w:rPr>
                <w:del w:id="8528" w:author="Georg Birgisson" w:date="2021-10-06T14:24:00Z"/>
                <w:rFonts w:eastAsia="Times New Roman"/>
                <w:color w:val="000000"/>
                <w:lang w:eastAsia="is-IS"/>
              </w:rPr>
              <w:pPrChange w:id="8529" w:author="Georg Birgisson" w:date="2021-10-06T14:25:00Z">
                <w:pPr/>
              </w:pPrChange>
            </w:pPr>
            <w:del w:id="8530" w:author="Georg Birgisson" w:date="2021-10-06T14:24:00Z">
              <w:r w:rsidRPr="00400D35" w:rsidDel="00EC7212">
                <w:rPr>
                  <w:rFonts w:eastAsia="Times New Roman"/>
                  <w:color w:val="000000"/>
                  <w:lang w:eastAsia="is-IS"/>
                </w:rPr>
                <w:delText>with @schemeID = 'SEPA'</w:delText>
              </w:r>
            </w:del>
          </w:p>
        </w:tc>
      </w:tr>
      <w:tr w:rsidR="0015709A" w:rsidRPr="00400D35" w:rsidDel="00EC7212" w14:paraId="6B2D1879" w14:textId="0A659166" w:rsidTr="0015709A">
        <w:trPr>
          <w:trHeight w:val="300"/>
          <w:del w:id="853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BE2FA77" w14:textId="1408DB96" w:rsidR="00400D35" w:rsidRPr="00400D35" w:rsidDel="00EC7212" w:rsidRDefault="00400D35">
            <w:pPr>
              <w:pStyle w:val="BodyText"/>
              <w:rPr>
                <w:del w:id="8532" w:author="Georg Birgisson" w:date="2021-10-06T14:24:00Z"/>
                <w:rFonts w:eastAsia="Times New Roman"/>
                <w:color w:val="000000"/>
                <w:lang w:eastAsia="is-IS"/>
              </w:rPr>
              <w:pPrChange w:id="8533" w:author="Georg Birgisson" w:date="2021-10-06T14:25:00Z">
                <w:pPr>
                  <w:jc w:val="right"/>
                </w:pPr>
              </w:pPrChange>
            </w:pPr>
            <w:del w:id="8534" w:author="Georg Birgisson" w:date="2021-10-06T14:24:00Z">
              <w:r w:rsidRPr="00400D35" w:rsidDel="00EC7212">
                <w:rPr>
                  <w:rFonts w:eastAsia="Times New Roman"/>
                  <w:color w:val="000000"/>
                  <w:lang w:eastAsia="is-IS"/>
                </w:rPr>
                <w:delText>204</w:delText>
              </w:r>
            </w:del>
          </w:p>
        </w:tc>
        <w:tc>
          <w:tcPr>
            <w:tcW w:w="915" w:type="dxa"/>
            <w:tcBorders>
              <w:top w:val="nil"/>
              <w:left w:val="nil"/>
              <w:bottom w:val="single" w:sz="4" w:space="0" w:color="auto"/>
              <w:right w:val="single" w:sz="4" w:space="0" w:color="auto"/>
            </w:tcBorders>
            <w:shd w:val="clear" w:color="auto" w:fill="auto"/>
            <w:noWrap/>
            <w:hideMark/>
          </w:tcPr>
          <w:p w14:paraId="1DAF6101" w14:textId="58E88C29" w:rsidR="00400D35" w:rsidRPr="00400D35" w:rsidDel="00EC7212" w:rsidRDefault="00400D35">
            <w:pPr>
              <w:pStyle w:val="BodyText"/>
              <w:rPr>
                <w:del w:id="8535" w:author="Georg Birgisson" w:date="2021-10-06T14:24:00Z"/>
                <w:rFonts w:eastAsia="Times New Roman"/>
                <w:color w:val="000000"/>
                <w:lang w:eastAsia="is-IS"/>
              </w:rPr>
              <w:pPrChange w:id="8536" w:author="Georg Birgisson" w:date="2021-10-06T14:25:00Z">
                <w:pPr/>
              </w:pPrChange>
            </w:pPr>
            <w:del w:id="8537" w:author="Georg Birgisson" w:date="2021-10-06T14:24:00Z">
              <w:r w:rsidRPr="00400D35" w:rsidDel="00EC7212">
                <w:rPr>
                  <w:rFonts w:eastAsia="Times New Roman"/>
                  <w:color w:val="000000"/>
                  <w:lang w:eastAsia="is-IS"/>
                </w:rPr>
                <w:delText xml:space="preserve">BT-90 </w:delText>
              </w:r>
            </w:del>
          </w:p>
        </w:tc>
        <w:tc>
          <w:tcPr>
            <w:tcW w:w="660" w:type="dxa"/>
            <w:tcBorders>
              <w:top w:val="nil"/>
              <w:left w:val="nil"/>
              <w:bottom w:val="single" w:sz="4" w:space="0" w:color="auto"/>
              <w:right w:val="single" w:sz="4" w:space="0" w:color="auto"/>
            </w:tcBorders>
            <w:shd w:val="clear" w:color="auto" w:fill="auto"/>
            <w:noWrap/>
            <w:hideMark/>
          </w:tcPr>
          <w:p w14:paraId="6C29188F" w14:textId="3864058D" w:rsidR="00400D35" w:rsidRPr="00400D35" w:rsidDel="00EC7212" w:rsidRDefault="00400D35">
            <w:pPr>
              <w:pStyle w:val="BodyText"/>
              <w:rPr>
                <w:del w:id="8538" w:author="Georg Birgisson" w:date="2021-10-06T14:24:00Z"/>
                <w:rFonts w:eastAsia="Times New Roman"/>
                <w:color w:val="000000"/>
                <w:lang w:eastAsia="is-IS"/>
              </w:rPr>
              <w:pPrChange w:id="8539" w:author="Georg Birgisson" w:date="2021-10-06T14:25:00Z">
                <w:pPr>
                  <w:jc w:val="center"/>
                </w:pPr>
              </w:pPrChange>
            </w:pPr>
            <w:del w:id="8540"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7FA024CD" w14:textId="597DE385" w:rsidR="00400D35" w:rsidRPr="00400D35" w:rsidDel="00EC7212" w:rsidRDefault="00400D35">
            <w:pPr>
              <w:pStyle w:val="BodyText"/>
              <w:rPr>
                <w:del w:id="8541" w:author="Georg Birgisson" w:date="2021-10-06T14:24:00Z"/>
                <w:rFonts w:eastAsia="Times New Roman"/>
                <w:color w:val="000000"/>
                <w:lang w:eastAsia="is-IS"/>
              </w:rPr>
              <w:pPrChange w:id="8542" w:author="Georg Birgisson" w:date="2021-10-06T14:25:00Z">
                <w:pPr>
                  <w:jc w:val="center"/>
                </w:pPr>
              </w:pPrChange>
            </w:pPr>
            <w:del w:id="8543" w:author="Georg Birgisson" w:date="2021-10-06T14:24:00Z">
              <w:r w:rsidRPr="00400D35" w:rsidDel="00EC7212">
                <w:rPr>
                  <w:rFonts w:eastAsia="Times New Roman"/>
                  <w:color w:val="000000"/>
                  <w:lang w:eastAsia="is-IS"/>
                </w:rPr>
                <w:delText>ólíkt</w:delText>
              </w:r>
            </w:del>
          </w:p>
        </w:tc>
        <w:tc>
          <w:tcPr>
            <w:tcW w:w="9620" w:type="dxa"/>
            <w:tcBorders>
              <w:top w:val="nil"/>
              <w:left w:val="nil"/>
              <w:bottom w:val="single" w:sz="4" w:space="0" w:color="auto"/>
              <w:right w:val="single" w:sz="4" w:space="0" w:color="auto"/>
            </w:tcBorders>
            <w:shd w:val="clear" w:color="auto" w:fill="auto"/>
            <w:noWrap/>
            <w:hideMark/>
          </w:tcPr>
          <w:p w14:paraId="3DB0BA3E" w14:textId="66E59E82" w:rsidR="00400D35" w:rsidRPr="00400D35" w:rsidDel="00EC7212" w:rsidRDefault="00400D35">
            <w:pPr>
              <w:pStyle w:val="BodyText"/>
              <w:rPr>
                <w:del w:id="8544" w:author="Georg Birgisson" w:date="2021-10-06T14:24:00Z"/>
                <w:rFonts w:eastAsia="Times New Roman"/>
                <w:color w:val="000000"/>
                <w:lang w:eastAsia="is-IS"/>
              </w:rPr>
              <w:pPrChange w:id="8545" w:author="Georg Birgisson" w:date="2021-10-06T14:25:00Z">
                <w:pPr/>
              </w:pPrChange>
            </w:pPr>
            <w:del w:id="8546" w:author="Georg Birgisson" w:date="2021-10-06T14:24:00Z">
              <w:r w:rsidRPr="00400D35" w:rsidDel="00EC7212">
                <w:rPr>
                  <w:rFonts w:eastAsia="Times New Roman"/>
                  <w:color w:val="000000"/>
                  <w:lang w:eastAsia="is-IS"/>
                </w:rPr>
                <w:delText>cac:PayeeParty/cac:PartyIdentification/cbc:ID</w:delText>
              </w:r>
            </w:del>
          </w:p>
        </w:tc>
        <w:tc>
          <w:tcPr>
            <w:tcW w:w="2954" w:type="dxa"/>
            <w:tcBorders>
              <w:top w:val="nil"/>
              <w:left w:val="nil"/>
              <w:bottom w:val="single" w:sz="4" w:space="0" w:color="auto"/>
              <w:right w:val="single" w:sz="4" w:space="0" w:color="auto"/>
            </w:tcBorders>
            <w:shd w:val="clear" w:color="auto" w:fill="auto"/>
            <w:noWrap/>
            <w:hideMark/>
          </w:tcPr>
          <w:p w14:paraId="3FE5BA69" w14:textId="78F5D7D2" w:rsidR="00400D35" w:rsidRPr="00400D35" w:rsidDel="00EC7212" w:rsidRDefault="00400D35">
            <w:pPr>
              <w:pStyle w:val="BodyText"/>
              <w:rPr>
                <w:del w:id="8547" w:author="Georg Birgisson" w:date="2021-10-06T14:24:00Z"/>
                <w:rFonts w:eastAsia="Times New Roman"/>
                <w:color w:val="000000"/>
                <w:lang w:eastAsia="is-IS"/>
              </w:rPr>
              <w:pPrChange w:id="8548" w:author="Georg Birgisson" w:date="2021-10-06T14:25:00Z">
                <w:pPr/>
              </w:pPrChange>
            </w:pPr>
            <w:del w:id="8549" w:author="Georg Birgisson" w:date="2021-10-06T14:24:00Z">
              <w:r w:rsidRPr="00400D35" w:rsidDel="00EC7212">
                <w:rPr>
                  <w:rFonts w:eastAsia="Times New Roman"/>
                  <w:color w:val="000000"/>
                  <w:lang w:eastAsia="is-IS"/>
                </w:rPr>
                <w:delText>with @schemeID = 'SEPA'</w:delText>
              </w:r>
            </w:del>
          </w:p>
        </w:tc>
      </w:tr>
      <w:tr w:rsidR="0015709A" w:rsidRPr="00400D35" w:rsidDel="00EC7212" w14:paraId="04B4A8E8" w14:textId="40C7C6AD" w:rsidTr="0015709A">
        <w:trPr>
          <w:trHeight w:val="300"/>
          <w:del w:id="855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C10BAFD" w14:textId="6ECAABBC" w:rsidR="00400D35" w:rsidRPr="00400D35" w:rsidDel="00EC7212" w:rsidRDefault="00400D35">
            <w:pPr>
              <w:pStyle w:val="BodyText"/>
              <w:rPr>
                <w:del w:id="8551" w:author="Georg Birgisson" w:date="2021-10-06T14:24:00Z"/>
                <w:rFonts w:eastAsia="Times New Roman"/>
                <w:color w:val="000000"/>
                <w:lang w:eastAsia="is-IS"/>
              </w:rPr>
              <w:pPrChange w:id="8552" w:author="Georg Birgisson" w:date="2021-10-06T14:25:00Z">
                <w:pPr>
                  <w:jc w:val="right"/>
                </w:pPr>
              </w:pPrChange>
            </w:pPr>
            <w:del w:id="8553" w:author="Georg Birgisson" w:date="2021-10-06T14:24:00Z">
              <w:r w:rsidRPr="00400D35" w:rsidDel="00EC7212">
                <w:rPr>
                  <w:rFonts w:eastAsia="Times New Roman"/>
                  <w:color w:val="000000"/>
                  <w:lang w:eastAsia="is-IS"/>
                </w:rPr>
                <w:delText>205</w:delText>
              </w:r>
            </w:del>
          </w:p>
        </w:tc>
        <w:tc>
          <w:tcPr>
            <w:tcW w:w="915" w:type="dxa"/>
            <w:tcBorders>
              <w:top w:val="nil"/>
              <w:left w:val="nil"/>
              <w:bottom w:val="single" w:sz="4" w:space="0" w:color="auto"/>
              <w:right w:val="single" w:sz="4" w:space="0" w:color="auto"/>
            </w:tcBorders>
            <w:shd w:val="clear" w:color="auto" w:fill="auto"/>
            <w:noWrap/>
            <w:hideMark/>
          </w:tcPr>
          <w:p w14:paraId="68E25E70" w14:textId="4413EC41" w:rsidR="00400D35" w:rsidRPr="00400D35" w:rsidDel="00EC7212" w:rsidRDefault="00400D35">
            <w:pPr>
              <w:pStyle w:val="BodyText"/>
              <w:rPr>
                <w:del w:id="8554" w:author="Georg Birgisson" w:date="2021-10-06T14:24:00Z"/>
                <w:rFonts w:eastAsia="Times New Roman"/>
                <w:color w:val="000000"/>
                <w:lang w:eastAsia="is-IS"/>
              </w:rPr>
              <w:pPrChange w:id="8555" w:author="Georg Birgisson" w:date="2021-10-06T14:25:00Z">
                <w:pPr/>
              </w:pPrChange>
            </w:pPr>
            <w:del w:id="8556" w:author="Georg Birgisson" w:date="2021-10-06T14:24:00Z">
              <w:r w:rsidRPr="00400D35" w:rsidDel="00EC7212">
                <w:rPr>
                  <w:rFonts w:eastAsia="Times New Roman"/>
                  <w:color w:val="000000"/>
                  <w:lang w:eastAsia="is-IS"/>
                </w:rPr>
                <w:delText xml:space="preserve">BT-91 </w:delText>
              </w:r>
            </w:del>
          </w:p>
        </w:tc>
        <w:tc>
          <w:tcPr>
            <w:tcW w:w="660" w:type="dxa"/>
            <w:tcBorders>
              <w:top w:val="nil"/>
              <w:left w:val="nil"/>
              <w:bottom w:val="single" w:sz="4" w:space="0" w:color="auto"/>
              <w:right w:val="single" w:sz="4" w:space="0" w:color="auto"/>
            </w:tcBorders>
            <w:shd w:val="clear" w:color="auto" w:fill="auto"/>
            <w:noWrap/>
            <w:hideMark/>
          </w:tcPr>
          <w:p w14:paraId="4F4DE96B" w14:textId="070DF84D" w:rsidR="00400D35" w:rsidRPr="00400D35" w:rsidDel="00EC7212" w:rsidRDefault="00400D35">
            <w:pPr>
              <w:pStyle w:val="BodyText"/>
              <w:rPr>
                <w:del w:id="8557" w:author="Georg Birgisson" w:date="2021-10-06T14:24:00Z"/>
                <w:rFonts w:eastAsia="Times New Roman"/>
                <w:color w:val="000000"/>
                <w:lang w:eastAsia="is-IS"/>
              </w:rPr>
              <w:pPrChange w:id="8558" w:author="Georg Birgisson" w:date="2021-10-06T14:25:00Z">
                <w:pPr>
                  <w:jc w:val="center"/>
                </w:pPr>
              </w:pPrChange>
            </w:pPr>
            <w:del w:id="8559"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7B009BF0" w14:textId="70CD0EA2" w:rsidR="00400D35" w:rsidRPr="00400D35" w:rsidDel="00EC7212" w:rsidRDefault="00400D35">
            <w:pPr>
              <w:pStyle w:val="BodyText"/>
              <w:rPr>
                <w:del w:id="8560" w:author="Georg Birgisson" w:date="2021-10-06T14:24:00Z"/>
                <w:rFonts w:eastAsia="Times New Roman"/>
                <w:color w:val="000000"/>
                <w:lang w:eastAsia="is-IS"/>
              </w:rPr>
              <w:pPrChange w:id="8561" w:author="Georg Birgisson" w:date="2021-10-06T14:25:00Z">
                <w:pPr>
                  <w:jc w:val="center"/>
                </w:pPr>
              </w:pPrChange>
            </w:pPr>
            <w:del w:id="8562"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616B3FDF" w14:textId="63F5D0CD" w:rsidR="00400D35" w:rsidRPr="00400D35" w:rsidDel="00EC7212" w:rsidRDefault="00400D35">
            <w:pPr>
              <w:pStyle w:val="BodyText"/>
              <w:rPr>
                <w:del w:id="8563" w:author="Georg Birgisson" w:date="2021-10-06T14:24:00Z"/>
                <w:rFonts w:eastAsia="Times New Roman"/>
                <w:color w:val="000000"/>
                <w:lang w:eastAsia="is-IS"/>
              </w:rPr>
              <w:pPrChange w:id="8564" w:author="Georg Birgisson" w:date="2021-10-06T14:25:00Z">
                <w:pPr/>
              </w:pPrChange>
            </w:pPr>
            <w:del w:id="8565" w:author="Georg Birgisson" w:date="2021-10-06T14:24:00Z">
              <w:r w:rsidRPr="00400D35" w:rsidDel="00EC7212">
                <w:rPr>
                  <w:rFonts w:eastAsia="Times New Roman"/>
                  <w:color w:val="000000"/>
                  <w:lang w:eastAsia="is-IS"/>
                </w:rPr>
                <w:delText>cac:PaymentMeans/cac:PaymentMandate/cac:PayerFinancialAccount/cbc:ID</w:delText>
              </w:r>
            </w:del>
          </w:p>
        </w:tc>
        <w:tc>
          <w:tcPr>
            <w:tcW w:w="2954" w:type="dxa"/>
            <w:tcBorders>
              <w:top w:val="nil"/>
              <w:left w:val="nil"/>
              <w:bottom w:val="single" w:sz="4" w:space="0" w:color="auto"/>
              <w:right w:val="single" w:sz="4" w:space="0" w:color="auto"/>
            </w:tcBorders>
            <w:shd w:val="clear" w:color="auto" w:fill="auto"/>
            <w:noWrap/>
            <w:hideMark/>
          </w:tcPr>
          <w:p w14:paraId="6A7E2740" w14:textId="197F3959" w:rsidR="00400D35" w:rsidRPr="00400D35" w:rsidDel="00EC7212" w:rsidRDefault="00400D35">
            <w:pPr>
              <w:pStyle w:val="BodyText"/>
              <w:rPr>
                <w:del w:id="8566" w:author="Georg Birgisson" w:date="2021-10-06T14:24:00Z"/>
                <w:rFonts w:eastAsia="Times New Roman"/>
                <w:color w:val="000000"/>
                <w:lang w:eastAsia="is-IS"/>
              </w:rPr>
              <w:pPrChange w:id="8567" w:author="Georg Birgisson" w:date="2021-10-06T14:25:00Z">
                <w:pPr/>
              </w:pPrChange>
            </w:pPr>
            <w:del w:id="8568" w:author="Georg Birgisson" w:date="2021-10-06T14:24:00Z">
              <w:r w:rsidRPr="00400D35" w:rsidDel="00EC7212">
                <w:rPr>
                  <w:rFonts w:eastAsia="Times New Roman"/>
                  <w:color w:val="000000"/>
                  <w:lang w:eastAsia="is-IS"/>
                </w:rPr>
                <w:delText> </w:delText>
              </w:r>
            </w:del>
          </w:p>
        </w:tc>
      </w:tr>
      <w:tr w:rsidR="0015709A" w:rsidRPr="00400D35" w:rsidDel="00EC7212" w14:paraId="4877503D" w14:textId="1B9396B8" w:rsidTr="0015709A">
        <w:trPr>
          <w:trHeight w:val="300"/>
          <w:del w:id="856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1C079EA" w14:textId="4CDA9EEC" w:rsidR="00400D35" w:rsidRPr="00400D35" w:rsidDel="00EC7212" w:rsidRDefault="00400D35">
            <w:pPr>
              <w:pStyle w:val="BodyText"/>
              <w:rPr>
                <w:del w:id="8570" w:author="Georg Birgisson" w:date="2021-10-06T14:24:00Z"/>
                <w:rFonts w:eastAsia="Times New Roman"/>
                <w:color w:val="000000"/>
                <w:lang w:eastAsia="is-IS"/>
              </w:rPr>
              <w:pPrChange w:id="8571" w:author="Georg Birgisson" w:date="2021-10-06T14:25:00Z">
                <w:pPr>
                  <w:jc w:val="right"/>
                </w:pPr>
              </w:pPrChange>
            </w:pPr>
            <w:del w:id="8572" w:author="Georg Birgisson" w:date="2021-10-06T14:24:00Z">
              <w:r w:rsidRPr="00400D35" w:rsidDel="00EC7212">
                <w:rPr>
                  <w:rFonts w:eastAsia="Times New Roman"/>
                  <w:color w:val="000000"/>
                  <w:lang w:eastAsia="is-IS"/>
                </w:rPr>
                <w:delText>206</w:delText>
              </w:r>
            </w:del>
          </w:p>
        </w:tc>
        <w:tc>
          <w:tcPr>
            <w:tcW w:w="915" w:type="dxa"/>
            <w:tcBorders>
              <w:top w:val="nil"/>
              <w:left w:val="nil"/>
              <w:bottom w:val="single" w:sz="4" w:space="0" w:color="auto"/>
              <w:right w:val="single" w:sz="4" w:space="0" w:color="auto"/>
            </w:tcBorders>
            <w:shd w:val="clear" w:color="auto" w:fill="auto"/>
            <w:noWrap/>
            <w:hideMark/>
          </w:tcPr>
          <w:p w14:paraId="7011D13C" w14:textId="4284B470" w:rsidR="00400D35" w:rsidRPr="00400D35" w:rsidDel="00EC7212" w:rsidRDefault="00400D35">
            <w:pPr>
              <w:pStyle w:val="BodyText"/>
              <w:rPr>
                <w:del w:id="8573" w:author="Georg Birgisson" w:date="2021-10-06T14:24:00Z"/>
                <w:rFonts w:eastAsia="Times New Roman"/>
                <w:color w:val="000000"/>
                <w:lang w:eastAsia="is-IS"/>
              </w:rPr>
              <w:pPrChange w:id="8574" w:author="Georg Birgisson" w:date="2021-10-06T14:25:00Z">
                <w:pPr/>
              </w:pPrChange>
            </w:pPr>
            <w:del w:id="8575" w:author="Georg Birgisson" w:date="2021-10-06T14:24:00Z">
              <w:r w:rsidRPr="00400D35" w:rsidDel="00EC7212">
                <w:rPr>
                  <w:rFonts w:eastAsia="Times New Roman"/>
                  <w:color w:val="000000"/>
                  <w:lang w:eastAsia="is-IS"/>
                </w:rPr>
                <w:delText xml:space="preserve">BG-20 </w:delText>
              </w:r>
            </w:del>
          </w:p>
        </w:tc>
        <w:tc>
          <w:tcPr>
            <w:tcW w:w="660" w:type="dxa"/>
            <w:tcBorders>
              <w:top w:val="nil"/>
              <w:left w:val="nil"/>
              <w:bottom w:val="single" w:sz="4" w:space="0" w:color="auto"/>
              <w:right w:val="single" w:sz="4" w:space="0" w:color="auto"/>
            </w:tcBorders>
            <w:shd w:val="clear" w:color="auto" w:fill="auto"/>
            <w:noWrap/>
            <w:hideMark/>
          </w:tcPr>
          <w:p w14:paraId="7694D2B8" w14:textId="5B6AAAAD" w:rsidR="00400D35" w:rsidRPr="00400D35" w:rsidDel="00EC7212" w:rsidRDefault="00400D35">
            <w:pPr>
              <w:pStyle w:val="BodyText"/>
              <w:rPr>
                <w:del w:id="8576" w:author="Georg Birgisson" w:date="2021-10-06T14:24:00Z"/>
                <w:rFonts w:eastAsia="Times New Roman"/>
                <w:color w:val="000000"/>
                <w:lang w:eastAsia="is-IS"/>
              </w:rPr>
              <w:pPrChange w:id="8577" w:author="Georg Birgisson" w:date="2021-10-06T14:25:00Z">
                <w:pPr>
                  <w:jc w:val="center"/>
                </w:pPr>
              </w:pPrChange>
            </w:pPr>
            <w:del w:id="8578"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4664DAA6" w14:textId="19BF6D20" w:rsidR="00400D35" w:rsidRPr="00400D35" w:rsidDel="00EC7212" w:rsidRDefault="00400D35">
            <w:pPr>
              <w:pStyle w:val="BodyText"/>
              <w:rPr>
                <w:del w:id="8579" w:author="Georg Birgisson" w:date="2021-10-06T14:24:00Z"/>
                <w:rFonts w:eastAsia="Times New Roman"/>
                <w:color w:val="000000"/>
                <w:lang w:eastAsia="is-IS"/>
              </w:rPr>
              <w:pPrChange w:id="8580" w:author="Georg Birgisson" w:date="2021-10-06T14:25:00Z">
                <w:pPr>
                  <w:jc w:val="center"/>
                </w:pPr>
              </w:pPrChange>
            </w:pPr>
            <w:del w:id="8581"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2624EB3F" w14:textId="673F2CCA" w:rsidR="00400D35" w:rsidRPr="00400D35" w:rsidDel="00EC7212" w:rsidRDefault="00400D35">
            <w:pPr>
              <w:pStyle w:val="BodyText"/>
              <w:rPr>
                <w:del w:id="8582" w:author="Georg Birgisson" w:date="2021-10-06T14:24:00Z"/>
                <w:rFonts w:eastAsia="Times New Roman"/>
                <w:color w:val="000000"/>
                <w:lang w:eastAsia="is-IS"/>
              </w:rPr>
              <w:pPrChange w:id="8583" w:author="Georg Birgisson" w:date="2021-10-06T14:25:00Z">
                <w:pPr/>
              </w:pPrChange>
            </w:pPr>
            <w:del w:id="8584" w:author="Georg Birgisson" w:date="2021-10-06T14:24:00Z">
              <w:r w:rsidRPr="00400D35" w:rsidDel="00EC7212">
                <w:rPr>
                  <w:rFonts w:eastAsia="Times New Roman"/>
                  <w:color w:val="000000"/>
                  <w:lang w:eastAsia="is-IS"/>
                </w:rPr>
                <w:delText>cac:AllowanceCharge</w:delText>
              </w:r>
            </w:del>
          </w:p>
        </w:tc>
        <w:tc>
          <w:tcPr>
            <w:tcW w:w="2954" w:type="dxa"/>
            <w:tcBorders>
              <w:top w:val="nil"/>
              <w:left w:val="nil"/>
              <w:bottom w:val="single" w:sz="4" w:space="0" w:color="auto"/>
              <w:right w:val="single" w:sz="4" w:space="0" w:color="auto"/>
            </w:tcBorders>
            <w:shd w:val="clear" w:color="auto" w:fill="auto"/>
            <w:noWrap/>
            <w:hideMark/>
          </w:tcPr>
          <w:p w14:paraId="71619AAA" w14:textId="68BFA7C1" w:rsidR="00400D35" w:rsidRPr="00400D35" w:rsidDel="00EC7212" w:rsidRDefault="00400D35">
            <w:pPr>
              <w:pStyle w:val="BodyText"/>
              <w:rPr>
                <w:del w:id="8585" w:author="Georg Birgisson" w:date="2021-10-06T14:24:00Z"/>
                <w:rFonts w:eastAsia="Times New Roman"/>
                <w:color w:val="000000"/>
                <w:lang w:eastAsia="is-IS"/>
              </w:rPr>
              <w:pPrChange w:id="8586" w:author="Georg Birgisson" w:date="2021-10-06T14:25:00Z">
                <w:pPr/>
              </w:pPrChange>
            </w:pPr>
            <w:del w:id="8587" w:author="Georg Birgisson" w:date="2021-10-06T14:24:00Z">
              <w:r w:rsidRPr="00400D35" w:rsidDel="00EC7212">
                <w:rPr>
                  <w:rFonts w:eastAsia="Times New Roman"/>
                  <w:color w:val="000000"/>
                  <w:lang w:eastAsia="is-IS"/>
                </w:rPr>
                <w:delText>with cbc:ChargeIndicator = 'false'</w:delText>
              </w:r>
            </w:del>
          </w:p>
        </w:tc>
      </w:tr>
      <w:tr w:rsidR="0015709A" w:rsidRPr="00400D35" w:rsidDel="00EC7212" w14:paraId="0579C532" w14:textId="62862A6C" w:rsidTr="0015709A">
        <w:trPr>
          <w:trHeight w:val="300"/>
          <w:del w:id="858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44DFDF7" w14:textId="7BA8D958" w:rsidR="00400D35" w:rsidRPr="00400D35" w:rsidDel="00EC7212" w:rsidRDefault="00400D35">
            <w:pPr>
              <w:pStyle w:val="BodyText"/>
              <w:rPr>
                <w:del w:id="8589" w:author="Georg Birgisson" w:date="2021-10-06T14:24:00Z"/>
                <w:rFonts w:eastAsia="Times New Roman"/>
                <w:color w:val="000000"/>
                <w:lang w:eastAsia="is-IS"/>
              </w:rPr>
              <w:pPrChange w:id="8590" w:author="Georg Birgisson" w:date="2021-10-06T14:25:00Z">
                <w:pPr>
                  <w:jc w:val="right"/>
                </w:pPr>
              </w:pPrChange>
            </w:pPr>
            <w:del w:id="8591" w:author="Georg Birgisson" w:date="2021-10-06T14:24:00Z">
              <w:r w:rsidRPr="00400D35" w:rsidDel="00EC7212">
                <w:rPr>
                  <w:rFonts w:eastAsia="Times New Roman"/>
                  <w:color w:val="000000"/>
                  <w:lang w:eastAsia="is-IS"/>
                </w:rPr>
                <w:delText>207</w:delText>
              </w:r>
            </w:del>
          </w:p>
        </w:tc>
        <w:tc>
          <w:tcPr>
            <w:tcW w:w="915" w:type="dxa"/>
            <w:tcBorders>
              <w:top w:val="nil"/>
              <w:left w:val="nil"/>
              <w:bottom w:val="single" w:sz="4" w:space="0" w:color="auto"/>
              <w:right w:val="single" w:sz="4" w:space="0" w:color="auto"/>
            </w:tcBorders>
            <w:shd w:val="clear" w:color="auto" w:fill="auto"/>
            <w:noWrap/>
            <w:hideMark/>
          </w:tcPr>
          <w:p w14:paraId="5F14C359" w14:textId="7B4DB3DF" w:rsidR="00400D35" w:rsidRPr="00400D35" w:rsidDel="00EC7212" w:rsidRDefault="00400D35">
            <w:pPr>
              <w:pStyle w:val="BodyText"/>
              <w:rPr>
                <w:del w:id="8592" w:author="Georg Birgisson" w:date="2021-10-06T14:24:00Z"/>
                <w:rFonts w:eastAsia="Times New Roman"/>
                <w:color w:val="000000"/>
                <w:lang w:eastAsia="is-IS"/>
              </w:rPr>
              <w:pPrChange w:id="8593" w:author="Georg Birgisson" w:date="2021-10-06T14:25:00Z">
                <w:pPr/>
              </w:pPrChange>
            </w:pPr>
            <w:del w:id="8594" w:author="Georg Birgisson" w:date="2021-10-06T14:24:00Z">
              <w:r w:rsidRPr="00400D35" w:rsidDel="00EC7212">
                <w:rPr>
                  <w:rFonts w:eastAsia="Times New Roman"/>
                  <w:color w:val="000000"/>
                  <w:lang w:eastAsia="is-IS"/>
                </w:rPr>
                <w:delText xml:space="preserve">BT-92 </w:delText>
              </w:r>
            </w:del>
          </w:p>
        </w:tc>
        <w:tc>
          <w:tcPr>
            <w:tcW w:w="660" w:type="dxa"/>
            <w:tcBorders>
              <w:top w:val="nil"/>
              <w:left w:val="nil"/>
              <w:bottom w:val="single" w:sz="4" w:space="0" w:color="auto"/>
              <w:right w:val="single" w:sz="4" w:space="0" w:color="auto"/>
            </w:tcBorders>
            <w:shd w:val="clear" w:color="auto" w:fill="auto"/>
            <w:noWrap/>
            <w:hideMark/>
          </w:tcPr>
          <w:p w14:paraId="3A970646" w14:textId="189D9E13" w:rsidR="00400D35" w:rsidRPr="00400D35" w:rsidDel="00EC7212" w:rsidRDefault="00400D35">
            <w:pPr>
              <w:pStyle w:val="BodyText"/>
              <w:rPr>
                <w:del w:id="8595" w:author="Georg Birgisson" w:date="2021-10-06T14:24:00Z"/>
                <w:rFonts w:eastAsia="Times New Roman"/>
                <w:color w:val="000000"/>
                <w:lang w:eastAsia="is-IS"/>
              </w:rPr>
              <w:pPrChange w:id="8596" w:author="Georg Birgisson" w:date="2021-10-06T14:25:00Z">
                <w:pPr>
                  <w:jc w:val="center"/>
                </w:pPr>
              </w:pPrChange>
            </w:pPr>
            <w:del w:id="8597"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4ED87635" w14:textId="515ACBA2" w:rsidR="00400D35" w:rsidRPr="00400D35" w:rsidDel="00EC7212" w:rsidRDefault="00400D35">
            <w:pPr>
              <w:pStyle w:val="BodyText"/>
              <w:rPr>
                <w:del w:id="8598" w:author="Georg Birgisson" w:date="2021-10-06T14:24:00Z"/>
                <w:rFonts w:eastAsia="Times New Roman"/>
                <w:color w:val="000000"/>
                <w:lang w:eastAsia="is-IS"/>
              </w:rPr>
              <w:pPrChange w:id="8599" w:author="Georg Birgisson" w:date="2021-10-06T14:25:00Z">
                <w:pPr>
                  <w:jc w:val="center"/>
                </w:pPr>
              </w:pPrChange>
            </w:pPr>
            <w:del w:id="8600"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613BB3BB" w14:textId="5ADF34B1" w:rsidR="00400D35" w:rsidRPr="00400D35" w:rsidDel="00EC7212" w:rsidRDefault="00400D35">
            <w:pPr>
              <w:pStyle w:val="BodyText"/>
              <w:rPr>
                <w:del w:id="8601" w:author="Georg Birgisson" w:date="2021-10-06T14:24:00Z"/>
                <w:rFonts w:eastAsia="Times New Roman"/>
                <w:color w:val="000000"/>
                <w:lang w:eastAsia="is-IS"/>
              </w:rPr>
              <w:pPrChange w:id="8602" w:author="Georg Birgisson" w:date="2021-10-06T14:25:00Z">
                <w:pPr/>
              </w:pPrChange>
            </w:pPr>
            <w:del w:id="8603" w:author="Georg Birgisson" w:date="2021-10-06T14:24:00Z">
              <w:r w:rsidRPr="00400D35" w:rsidDel="00EC7212">
                <w:rPr>
                  <w:rFonts w:eastAsia="Times New Roman"/>
                  <w:color w:val="000000"/>
                  <w:lang w:eastAsia="is-IS"/>
                </w:rPr>
                <w:delText>cac:AllowanceCharge/cbc:Amount</w:delText>
              </w:r>
            </w:del>
          </w:p>
        </w:tc>
        <w:tc>
          <w:tcPr>
            <w:tcW w:w="2954" w:type="dxa"/>
            <w:tcBorders>
              <w:top w:val="nil"/>
              <w:left w:val="nil"/>
              <w:bottom w:val="single" w:sz="4" w:space="0" w:color="auto"/>
              <w:right w:val="single" w:sz="4" w:space="0" w:color="auto"/>
            </w:tcBorders>
            <w:shd w:val="clear" w:color="auto" w:fill="auto"/>
            <w:noWrap/>
            <w:hideMark/>
          </w:tcPr>
          <w:p w14:paraId="4A6AFD07" w14:textId="405D9E14" w:rsidR="00400D35" w:rsidRPr="00400D35" w:rsidDel="00EC7212" w:rsidRDefault="00400D35">
            <w:pPr>
              <w:pStyle w:val="BodyText"/>
              <w:rPr>
                <w:del w:id="8604" w:author="Georg Birgisson" w:date="2021-10-06T14:24:00Z"/>
                <w:rFonts w:eastAsia="Times New Roman"/>
                <w:color w:val="000000"/>
                <w:lang w:eastAsia="is-IS"/>
              </w:rPr>
              <w:pPrChange w:id="8605" w:author="Georg Birgisson" w:date="2021-10-06T14:25:00Z">
                <w:pPr/>
              </w:pPrChange>
            </w:pPr>
            <w:del w:id="8606" w:author="Georg Birgisson" w:date="2021-10-06T14:24:00Z">
              <w:r w:rsidRPr="00400D35" w:rsidDel="00EC7212">
                <w:rPr>
                  <w:rFonts w:eastAsia="Times New Roman"/>
                  <w:color w:val="000000"/>
                  <w:lang w:eastAsia="is-IS"/>
                </w:rPr>
                <w:delText>with cbc:ChargeIndicator = 'false'</w:delText>
              </w:r>
            </w:del>
          </w:p>
        </w:tc>
      </w:tr>
      <w:tr w:rsidR="0015709A" w:rsidRPr="00400D35" w:rsidDel="00EC7212" w14:paraId="669990E7" w14:textId="69A6F146" w:rsidTr="0015709A">
        <w:trPr>
          <w:trHeight w:val="300"/>
          <w:del w:id="860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B8EC5DD" w14:textId="060DDE41" w:rsidR="00400D35" w:rsidRPr="00400D35" w:rsidDel="00EC7212" w:rsidRDefault="00400D35">
            <w:pPr>
              <w:pStyle w:val="BodyText"/>
              <w:rPr>
                <w:del w:id="8608" w:author="Georg Birgisson" w:date="2021-10-06T14:24:00Z"/>
                <w:rFonts w:eastAsia="Times New Roman"/>
                <w:color w:val="000000"/>
                <w:lang w:eastAsia="is-IS"/>
              </w:rPr>
              <w:pPrChange w:id="8609" w:author="Georg Birgisson" w:date="2021-10-06T14:25:00Z">
                <w:pPr>
                  <w:jc w:val="right"/>
                </w:pPr>
              </w:pPrChange>
            </w:pPr>
            <w:del w:id="8610" w:author="Georg Birgisson" w:date="2021-10-06T14:24:00Z">
              <w:r w:rsidRPr="00400D35" w:rsidDel="00EC7212">
                <w:rPr>
                  <w:rFonts w:eastAsia="Times New Roman"/>
                  <w:color w:val="000000"/>
                  <w:lang w:eastAsia="is-IS"/>
                </w:rPr>
                <w:delText>212</w:delText>
              </w:r>
            </w:del>
          </w:p>
        </w:tc>
        <w:tc>
          <w:tcPr>
            <w:tcW w:w="915" w:type="dxa"/>
            <w:tcBorders>
              <w:top w:val="nil"/>
              <w:left w:val="nil"/>
              <w:bottom w:val="single" w:sz="4" w:space="0" w:color="auto"/>
              <w:right w:val="single" w:sz="4" w:space="0" w:color="auto"/>
            </w:tcBorders>
            <w:shd w:val="clear" w:color="auto" w:fill="auto"/>
            <w:noWrap/>
            <w:hideMark/>
          </w:tcPr>
          <w:p w14:paraId="1F4979B1" w14:textId="66C97EE5" w:rsidR="00400D35" w:rsidRPr="00400D35" w:rsidDel="00EC7212" w:rsidRDefault="00400D35">
            <w:pPr>
              <w:pStyle w:val="BodyText"/>
              <w:rPr>
                <w:del w:id="8611" w:author="Georg Birgisson" w:date="2021-10-06T14:24:00Z"/>
                <w:rFonts w:eastAsia="Times New Roman"/>
                <w:color w:val="000000"/>
                <w:lang w:eastAsia="is-IS"/>
              </w:rPr>
              <w:pPrChange w:id="8612" w:author="Georg Birgisson" w:date="2021-10-06T14:25:00Z">
                <w:pPr/>
              </w:pPrChange>
            </w:pPr>
            <w:del w:id="8613" w:author="Georg Birgisson" w:date="2021-10-06T14:24:00Z">
              <w:r w:rsidRPr="00400D35" w:rsidDel="00EC7212">
                <w:rPr>
                  <w:rFonts w:eastAsia="Times New Roman"/>
                  <w:color w:val="000000"/>
                  <w:lang w:eastAsia="is-IS"/>
                </w:rPr>
                <w:delText xml:space="preserve">BT-93 </w:delText>
              </w:r>
            </w:del>
          </w:p>
        </w:tc>
        <w:tc>
          <w:tcPr>
            <w:tcW w:w="660" w:type="dxa"/>
            <w:tcBorders>
              <w:top w:val="nil"/>
              <w:left w:val="nil"/>
              <w:bottom w:val="single" w:sz="4" w:space="0" w:color="auto"/>
              <w:right w:val="single" w:sz="4" w:space="0" w:color="auto"/>
            </w:tcBorders>
            <w:shd w:val="clear" w:color="auto" w:fill="auto"/>
            <w:noWrap/>
            <w:hideMark/>
          </w:tcPr>
          <w:p w14:paraId="60CE3CF0" w14:textId="78DCF740" w:rsidR="00400D35" w:rsidRPr="00400D35" w:rsidDel="00EC7212" w:rsidRDefault="00400D35">
            <w:pPr>
              <w:pStyle w:val="BodyText"/>
              <w:rPr>
                <w:del w:id="8614" w:author="Georg Birgisson" w:date="2021-10-06T14:24:00Z"/>
                <w:rFonts w:eastAsia="Times New Roman"/>
                <w:color w:val="000000"/>
                <w:lang w:eastAsia="is-IS"/>
              </w:rPr>
              <w:pPrChange w:id="8615" w:author="Georg Birgisson" w:date="2021-10-06T14:25:00Z">
                <w:pPr>
                  <w:jc w:val="center"/>
                </w:pPr>
              </w:pPrChange>
            </w:pPr>
            <w:del w:id="8616"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6304A185" w14:textId="1AF27C35" w:rsidR="00400D35" w:rsidRPr="00400D35" w:rsidDel="00EC7212" w:rsidRDefault="00400D35">
            <w:pPr>
              <w:pStyle w:val="BodyText"/>
              <w:rPr>
                <w:del w:id="8617" w:author="Georg Birgisson" w:date="2021-10-06T14:24:00Z"/>
                <w:rFonts w:eastAsia="Times New Roman"/>
                <w:color w:val="000000"/>
                <w:lang w:eastAsia="is-IS"/>
              </w:rPr>
              <w:pPrChange w:id="8618" w:author="Georg Birgisson" w:date="2021-10-06T14:25:00Z">
                <w:pPr>
                  <w:jc w:val="center"/>
                </w:pPr>
              </w:pPrChange>
            </w:pPr>
            <w:del w:id="8619"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43B55F75" w14:textId="3545D837" w:rsidR="00400D35" w:rsidRPr="00400D35" w:rsidDel="00EC7212" w:rsidRDefault="00400D35">
            <w:pPr>
              <w:pStyle w:val="BodyText"/>
              <w:rPr>
                <w:del w:id="8620" w:author="Georg Birgisson" w:date="2021-10-06T14:24:00Z"/>
                <w:rFonts w:eastAsia="Times New Roman"/>
                <w:color w:val="000000"/>
                <w:lang w:eastAsia="is-IS"/>
              </w:rPr>
              <w:pPrChange w:id="8621" w:author="Georg Birgisson" w:date="2021-10-06T14:25:00Z">
                <w:pPr/>
              </w:pPrChange>
            </w:pPr>
            <w:del w:id="8622" w:author="Georg Birgisson" w:date="2021-10-06T14:24:00Z">
              <w:r w:rsidRPr="00400D35" w:rsidDel="00EC7212">
                <w:rPr>
                  <w:rFonts w:eastAsia="Times New Roman"/>
                  <w:color w:val="000000"/>
                  <w:lang w:eastAsia="is-IS"/>
                </w:rPr>
                <w:delText>cac:AllowanceCharge/cbc:BaseAmount</w:delText>
              </w:r>
            </w:del>
          </w:p>
        </w:tc>
        <w:tc>
          <w:tcPr>
            <w:tcW w:w="2954" w:type="dxa"/>
            <w:tcBorders>
              <w:top w:val="nil"/>
              <w:left w:val="nil"/>
              <w:bottom w:val="single" w:sz="4" w:space="0" w:color="auto"/>
              <w:right w:val="single" w:sz="4" w:space="0" w:color="auto"/>
            </w:tcBorders>
            <w:shd w:val="clear" w:color="auto" w:fill="auto"/>
            <w:noWrap/>
            <w:hideMark/>
          </w:tcPr>
          <w:p w14:paraId="201BD3D0" w14:textId="20BC0F62" w:rsidR="00400D35" w:rsidRPr="00400D35" w:rsidDel="00EC7212" w:rsidRDefault="00400D35">
            <w:pPr>
              <w:pStyle w:val="BodyText"/>
              <w:rPr>
                <w:del w:id="8623" w:author="Georg Birgisson" w:date="2021-10-06T14:24:00Z"/>
                <w:rFonts w:eastAsia="Times New Roman"/>
                <w:color w:val="000000"/>
                <w:lang w:eastAsia="is-IS"/>
              </w:rPr>
              <w:pPrChange w:id="8624" w:author="Georg Birgisson" w:date="2021-10-06T14:25:00Z">
                <w:pPr/>
              </w:pPrChange>
            </w:pPr>
            <w:del w:id="8625" w:author="Georg Birgisson" w:date="2021-10-06T14:24:00Z">
              <w:r w:rsidRPr="00400D35" w:rsidDel="00EC7212">
                <w:rPr>
                  <w:rFonts w:eastAsia="Times New Roman"/>
                  <w:color w:val="000000"/>
                  <w:lang w:eastAsia="is-IS"/>
                </w:rPr>
                <w:delText>with cbc:ChargeIndicator = 'false'</w:delText>
              </w:r>
            </w:del>
          </w:p>
        </w:tc>
      </w:tr>
      <w:tr w:rsidR="0015709A" w:rsidRPr="00400D35" w:rsidDel="00EC7212" w14:paraId="47C63413" w14:textId="66476838" w:rsidTr="0015709A">
        <w:trPr>
          <w:trHeight w:val="300"/>
          <w:del w:id="862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C58CC8E" w14:textId="70A38CE3" w:rsidR="00400D35" w:rsidRPr="00400D35" w:rsidDel="00EC7212" w:rsidRDefault="00400D35">
            <w:pPr>
              <w:pStyle w:val="BodyText"/>
              <w:rPr>
                <w:del w:id="8627" w:author="Georg Birgisson" w:date="2021-10-06T14:24:00Z"/>
                <w:rFonts w:eastAsia="Times New Roman"/>
                <w:color w:val="000000"/>
                <w:lang w:eastAsia="is-IS"/>
              </w:rPr>
              <w:pPrChange w:id="8628" w:author="Georg Birgisson" w:date="2021-10-06T14:25:00Z">
                <w:pPr>
                  <w:jc w:val="right"/>
                </w:pPr>
              </w:pPrChange>
            </w:pPr>
            <w:del w:id="8629" w:author="Georg Birgisson" w:date="2021-10-06T14:24:00Z">
              <w:r w:rsidRPr="00400D35" w:rsidDel="00EC7212">
                <w:rPr>
                  <w:rFonts w:eastAsia="Times New Roman"/>
                  <w:color w:val="000000"/>
                  <w:lang w:eastAsia="is-IS"/>
                </w:rPr>
                <w:delText>213</w:delText>
              </w:r>
            </w:del>
          </w:p>
        </w:tc>
        <w:tc>
          <w:tcPr>
            <w:tcW w:w="915" w:type="dxa"/>
            <w:tcBorders>
              <w:top w:val="nil"/>
              <w:left w:val="nil"/>
              <w:bottom w:val="single" w:sz="4" w:space="0" w:color="auto"/>
              <w:right w:val="single" w:sz="4" w:space="0" w:color="auto"/>
            </w:tcBorders>
            <w:shd w:val="clear" w:color="auto" w:fill="auto"/>
            <w:noWrap/>
            <w:hideMark/>
          </w:tcPr>
          <w:p w14:paraId="65AC26DF" w14:textId="143C840D" w:rsidR="00400D35" w:rsidRPr="00400D35" w:rsidDel="00EC7212" w:rsidRDefault="00400D35">
            <w:pPr>
              <w:pStyle w:val="BodyText"/>
              <w:rPr>
                <w:del w:id="8630" w:author="Georg Birgisson" w:date="2021-10-06T14:24:00Z"/>
                <w:rFonts w:eastAsia="Times New Roman"/>
                <w:color w:val="000000"/>
                <w:lang w:eastAsia="is-IS"/>
              </w:rPr>
              <w:pPrChange w:id="8631" w:author="Georg Birgisson" w:date="2021-10-06T14:25:00Z">
                <w:pPr/>
              </w:pPrChange>
            </w:pPr>
            <w:del w:id="8632" w:author="Georg Birgisson" w:date="2021-10-06T14:24:00Z">
              <w:r w:rsidRPr="00400D35" w:rsidDel="00EC7212">
                <w:rPr>
                  <w:rFonts w:eastAsia="Times New Roman"/>
                  <w:color w:val="000000"/>
                  <w:lang w:eastAsia="is-IS"/>
                </w:rPr>
                <w:delText xml:space="preserve">BT-94 </w:delText>
              </w:r>
            </w:del>
          </w:p>
        </w:tc>
        <w:tc>
          <w:tcPr>
            <w:tcW w:w="660" w:type="dxa"/>
            <w:tcBorders>
              <w:top w:val="nil"/>
              <w:left w:val="nil"/>
              <w:bottom w:val="single" w:sz="4" w:space="0" w:color="auto"/>
              <w:right w:val="single" w:sz="4" w:space="0" w:color="auto"/>
            </w:tcBorders>
            <w:shd w:val="clear" w:color="auto" w:fill="auto"/>
            <w:noWrap/>
            <w:hideMark/>
          </w:tcPr>
          <w:p w14:paraId="185C1733" w14:textId="28251229" w:rsidR="00400D35" w:rsidRPr="00400D35" w:rsidDel="00EC7212" w:rsidRDefault="00400D35">
            <w:pPr>
              <w:pStyle w:val="BodyText"/>
              <w:rPr>
                <w:del w:id="8633" w:author="Georg Birgisson" w:date="2021-10-06T14:24:00Z"/>
                <w:rFonts w:eastAsia="Times New Roman"/>
                <w:color w:val="000000"/>
                <w:lang w:eastAsia="is-IS"/>
              </w:rPr>
              <w:pPrChange w:id="8634" w:author="Georg Birgisson" w:date="2021-10-06T14:25:00Z">
                <w:pPr>
                  <w:jc w:val="center"/>
                </w:pPr>
              </w:pPrChange>
            </w:pPr>
            <w:del w:id="8635"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1FF2BF5E" w14:textId="0FE9D6DB" w:rsidR="00400D35" w:rsidRPr="00400D35" w:rsidDel="00EC7212" w:rsidRDefault="00400D35">
            <w:pPr>
              <w:pStyle w:val="BodyText"/>
              <w:rPr>
                <w:del w:id="8636" w:author="Georg Birgisson" w:date="2021-10-06T14:24:00Z"/>
                <w:rFonts w:eastAsia="Times New Roman"/>
                <w:color w:val="000000"/>
                <w:lang w:eastAsia="is-IS"/>
              </w:rPr>
              <w:pPrChange w:id="8637" w:author="Georg Birgisson" w:date="2021-10-06T14:25:00Z">
                <w:pPr>
                  <w:jc w:val="center"/>
                </w:pPr>
              </w:pPrChange>
            </w:pPr>
            <w:del w:id="8638"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3EA449B2" w14:textId="0B565AA1" w:rsidR="00400D35" w:rsidRPr="00400D35" w:rsidDel="00EC7212" w:rsidRDefault="00400D35">
            <w:pPr>
              <w:pStyle w:val="BodyText"/>
              <w:rPr>
                <w:del w:id="8639" w:author="Georg Birgisson" w:date="2021-10-06T14:24:00Z"/>
                <w:rFonts w:eastAsia="Times New Roman"/>
                <w:color w:val="000000"/>
                <w:lang w:eastAsia="is-IS"/>
              </w:rPr>
              <w:pPrChange w:id="8640" w:author="Georg Birgisson" w:date="2021-10-06T14:25:00Z">
                <w:pPr/>
              </w:pPrChange>
            </w:pPr>
            <w:del w:id="8641" w:author="Georg Birgisson" w:date="2021-10-06T14:24:00Z">
              <w:r w:rsidRPr="00400D35" w:rsidDel="00EC7212">
                <w:rPr>
                  <w:rFonts w:eastAsia="Times New Roman"/>
                  <w:color w:val="000000"/>
                  <w:lang w:eastAsia="is-IS"/>
                </w:rPr>
                <w:delText>cac:AllowanceCharge/cbc:MultiplierFactorNumeric</w:delText>
              </w:r>
            </w:del>
          </w:p>
        </w:tc>
        <w:tc>
          <w:tcPr>
            <w:tcW w:w="2954" w:type="dxa"/>
            <w:tcBorders>
              <w:top w:val="nil"/>
              <w:left w:val="nil"/>
              <w:bottom w:val="single" w:sz="4" w:space="0" w:color="auto"/>
              <w:right w:val="single" w:sz="4" w:space="0" w:color="auto"/>
            </w:tcBorders>
            <w:shd w:val="clear" w:color="auto" w:fill="auto"/>
            <w:noWrap/>
            <w:hideMark/>
          </w:tcPr>
          <w:p w14:paraId="3FAC159E" w14:textId="3E0BD06B" w:rsidR="00400D35" w:rsidRPr="00400D35" w:rsidDel="00EC7212" w:rsidRDefault="00400D35">
            <w:pPr>
              <w:pStyle w:val="BodyText"/>
              <w:rPr>
                <w:del w:id="8642" w:author="Georg Birgisson" w:date="2021-10-06T14:24:00Z"/>
                <w:rFonts w:eastAsia="Times New Roman"/>
                <w:color w:val="000000"/>
                <w:lang w:eastAsia="is-IS"/>
              </w:rPr>
              <w:pPrChange w:id="8643" w:author="Georg Birgisson" w:date="2021-10-06T14:25:00Z">
                <w:pPr/>
              </w:pPrChange>
            </w:pPr>
            <w:del w:id="8644" w:author="Georg Birgisson" w:date="2021-10-06T14:24:00Z">
              <w:r w:rsidRPr="00400D35" w:rsidDel="00EC7212">
                <w:rPr>
                  <w:rFonts w:eastAsia="Times New Roman"/>
                  <w:color w:val="000000"/>
                  <w:lang w:eastAsia="is-IS"/>
                </w:rPr>
                <w:delText>with cbc:ChargeIndicator = 'false'</w:delText>
              </w:r>
            </w:del>
          </w:p>
        </w:tc>
      </w:tr>
      <w:tr w:rsidR="0015709A" w:rsidRPr="00400D35" w:rsidDel="00EC7212" w14:paraId="1AC90743" w14:textId="1DEF0665" w:rsidTr="0015709A">
        <w:trPr>
          <w:trHeight w:val="300"/>
          <w:del w:id="864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9C8A967" w14:textId="38E61315" w:rsidR="00400D35" w:rsidRPr="00400D35" w:rsidDel="00EC7212" w:rsidRDefault="00400D35">
            <w:pPr>
              <w:pStyle w:val="BodyText"/>
              <w:rPr>
                <w:del w:id="8646" w:author="Georg Birgisson" w:date="2021-10-06T14:24:00Z"/>
                <w:rFonts w:eastAsia="Times New Roman"/>
                <w:color w:val="000000"/>
                <w:lang w:eastAsia="is-IS"/>
              </w:rPr>
              <w:pPrChange w:id="8647" w:author="Georg Birgisson" w:date="2021-10-06T14:25:00Z">
                <w:pPr>
                  <w:jc w:val="right"/>
                </w:pPr>
              </w:pPrChange>
            </w:pPr>
            <w:del w:id="8648" w:author="Georg Birgisson" w:date="2021-10-06T14:24:00Z">
              <w:r w:rsidRPr="00400D35" w:rsidDel="00EC7212">
                <w:rPr>
                  <w:rFonts w:eastAsia="Times New Roman"/>
                  <w:color w:val="000000"/>
                  <w:lang w:eastAsia="is-IS"/>
                </w:rPr>
                <w:delText>214</w:delText>
              </w:r>
            </w:del>
          </w:p>
        </w:tc>
        <w:tc>
          <w:tcPr>
            <w:tcW w:w="915" w:type="dxa"/>
            <w:tcBorders>
              <w:top w:val="nil"/>
              <w:left w:val="nil"/>
              <w:bottom w:val="single" w:sz="4" w:space="0" w:color="auto"/>
              <w:right w:val="single" w:sz="4" w:space="0" w:color="auto"/>
            </w:tcBorders>
            <w:shd w:val="clear" w:color="auto" w:fill="auto"/>
            <w:noWrap/>
            <w:hideMark/>
          </w:tcPr>
          <w:p w14:paraId="4217887E" w14:textId="019A67A1" w:rsidR="00400D35" w:rsidRPr="00400D35" w:rsidDel="00EC7212" w:rsidRDefault="00400D35">
            <w:pPr>
              <w:pStyle w:val="BodyText"/>
              <w:rPr>
                <w:del w:id="8649" w:author="Georg Birgisson" w:date="2021-10-06T14:24:00Z"/>
                <w:rFonts w:eastAsia="Times New Roman"/>
                <w:color w:val="000000"/>
                <w:lang w:eastAsia="is-IS"/>
              </w:rPr>
              <w:pPrChange w:id="8650" w:author="Georg Birgisson" w:date="2021-10-06T14:25:00Z">
                <w:pPr/>
              </w:pPrChange>
            </w:pPr>
            <w:del w:id="8651" w:author="Georg Birgisson" w:date="2021-10-06T14:24:00Z">
              <w:r w:rsidRPr="00400D35" w:rsidDel="00EC7212">
                <w:rPr>
                  <w:rFonts w:eastAsia="Times New Roman"/>
                  <w:color w:val="000000"/>
                  <w:lang w:eastAsia="is-IS"/>
                </w:rPr>
                <w:delText xml:space="preserve">BT-95 </w:delText>
              </w:r>
            </w:del>
          </w:p>
        </w:tc>
        <w:tc>
          <w:tcPr>
            <w:tcW w:w="660" w:type="dxa"/>
            <w:tcBorders>
              <w:top w:val="nil"/>
              <w:left w:val="nil"/>
              <w:bottom w:val="single" w:sz="4" w:space="0" w:color="auto"/>
              <w:right w:val="single" w:sz="4" w:space="0" w:color="auto"/>
            </w:tcBorders>
            <w:shd w:val="clear" w:color="auto" w:fill="auto"/>
            <w:noWrap/>
            <w:hideMark/>
          </w:tcPr>
          <w:p w14:paraId="1BDC2CD5" w14:textId="0738E645" w:rsidR="00400D35" w:rsidRPr="00400D35" w:rsidDel="00EC7212" w:rsidRDefault="00400D35">
            <w:pPr>
              <w:pStyle w:val="BodyText"/>
              <w:rPr>
                <w:del w:id="8652" w:author="Georg Birgisson" w:date="2021-10-06T14:24:00Z"/>
                <w:rFonts w:eastAsia="Times New Roman"/>
                <w:color w:val="000000"/>
                <w:lang w:eastAsia="is-IS"/>
              </w:rPr>
              <w:pPrChange w:id="8653" w:author="Georg Birgisson" w:date="2021-10-06T14:25:00Z">
                <w:pPr>
                  <w:jc w:val="center"/>
                </w:pPr>
              </w:pPrChange>
            </w:pPr>
            <w:del w:id="8654"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68B09FCC" w14:textId="2741598B" w:rsidR="00400D35" w:rsidRPr="00400D35" w:rsidDel="00EC7212" w:rsidRDefault="00400D35">
            <w:pPr>
              <w:pStyle w:val="BodyText"/>
              <w:rPr>
                <w:del w:id="8655" w:author="Georg Birgisson" w:date="2021-10-06T14:24:00Z"/>
                <w:rFonts w:eastAsia="Times New Roman"/>
                <w:color w:val="000000"/>
                <w:lang w:eastAsia="is-IS"/>
              </w:rPr>
              <w:pPrChange w:id="8656" w:author="Georg Birgisson" w:date="2021-10-06T14:25:00Z">
                <w:pPr>
                  <w:jc w:val="center"/>
                </w:pPr>
              </w:pPrChange>
            </w:pPr>
            <w:del w:id="8657" w:author="Georg Birgisson" w:date="2021-10-06T14:24:00Z">
              <w:r w:rsidRPr="00400D35" w:rsidDel="00EC7212">
                <w:rPr>
                  <w:rFonts w:eastAsia="Times New Roman"/>
                  <w:color w:val="000000"/>
                  <w:lang w:eastAsia="is-IS"/>
                </w:rPr>
                <w:delText>ólíkt</w:delText>
              </w:r>
            </w:del>
          </w:p>
        </w:tc>
        <w:tc>
          <w:tcPr>
            <w:tcW w:w="9620" w:type="dxa"/>
            <w:tcBorders>
              <w:top w:val="nil"/>
              <w:left w:val="nil"/>
              <w:bottom w:val="single" w:sz="4" w:space="0" w:color="auto"/>
              <w:right w:val="single" w:sz="4" w:space="0" w:color="auto"/>
            </w:tcBorders>
            <w:shd w:val="clear" w:color="auto" w:fill="auto"/>
            <w:noWrap/>
            <w:hideMark/>
          </w:tcPr>
          <w:p w14:paraId="5AEF4CB2" w14:textId="6A77C6A7" w:rsidR="00400D35" w:rsidRPr="00400D35" w:rsidDel="00EC7212" w:rsidRDefault="00400D35">
            <w:pPr>
              <w:pStyle w:val="BodyText"/>
              <w:rPr>
                <w:del w:id="8658" w:author="Georg Birgisson" w:date="2021-10-06T14:24:00Z"/>
                <w:rFonts w:eastAsia="Times New Roman"/>
                <w:color w:val="000000"/>
                <w:lang w:eastAsia="is-IS"/>
              </w:rPr>
              <w:pPrChange w:id="8659" w:author="Georg Birgisson" w:date="2021-10-06T14:25:00Z">
                <w:pPr/>
              </w:pPrChange>
            </w:pPr>
            <w:del w:id="8660" w:author="Georg Birgisson" w:date="2021-10-06T14:24:00Z">
              <w:r w:rsidRPr="00400D35" w:rsidDel="00EC7212">
                <w:rPr>
                  <w:rFonts w:eastAsia="Times New Roman"/>
                  <w:color w:val="000000"/>
                  <w:lang w:eastAsia="is-IS"/>
                </w:rPr>
                <w:delText>cac:AllowanceCharge/cac:TaxCategory/cbc:ID</w:delText>
              </w:r>
            </w:del>
          </w:p>
        </w:tc>
        <w:tc>
          <w:tcPr>
            <w:tcW w:w="2954" w:type="dxa"/>
            <w:tcBorders>
              <w:top w:val="nil"/>
              <w:left w:val="nil"/>
              <w:bottom w:val="single" w:sz="4" w:space="0" w:color="auto"/>
              <w:right w:val="single" w:sz="4" w:space="0" w:color="auto"/>
            </w:tcBorders>
            <w:shd w:val="clear" w:color="auto" w:fill="auto"/>
            <w:noWrap/>
            <w:hideMark/>
          </w:tcPr>
          <w:p w14:paraId="295E1E9C" w14:textId="5C0DF14D" w:rsidR="00400D35" w:rsidRPr="00400D35" w:rsidDel="00EC7212" w:rsidRDefault="00400D35">
            <w:pPr>
              <w:pStyle w:val="BodyText"/>
              <w:rPr>
                <w:del w:id="8661" w:author="Georg Birgisson" w:date="2021-10-06T14:24:00Z"/>
                <w:rFonts w:eastAsia="Times New Roman"/>
                <w:color w:val="000000"/>
                <w:lang w:eastAsia="is-IS"/>
              </w:rPr>
              <w:pPrChange w:id="8662" w:author="Georg Birgisson" w:date="2021-10-06T14:25:00Z">
                <w:pPr/>
              </w:pPrChange>
            </w:pPr>
            <w:del w:id="8663" w:author="Georg Birgisson" w:date="2021-10-06T14:24:00Z">
              <w:r w:rsidRPr="00400D35" w:rsidDel="00EC7212">
                <w:rPr>
                  <w:rFonts w:eastAsia="Times New Roman"/>
                  <w:color w:val="000000"/>
                  <w:lang w:eastAsia="is-IS"/>
                </w:rPr>
                <w:delText>with cbc:ChargeIndicator = 'false'</w:delText>
              </w:r>
            </w:del>
          </w:p>
        </w:tc>
      </w:tr>
      <w:tr w:rsidR="0015709A" w:rsidRPr="00400D35" w:rsidDel="00EC7212" w14:paraId="298F9038" w14:textId="703C60DD" w:rsidTr="0015709A">
        <w:trPr>
          <w:trHeight w:val="300"/>
          <w:del w:id="866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D285ED9" w14:textId="08A050B3" w:rsidR="00400D35" w:rsidRPr="00400D35" w:rsidDel="00EC7212" w:rsidRDefault="00400D35">
            <w:pPr>
              <w:pStyle w:val="BodyText"/>
              <w:rPr>
                <w:del w:id="8665" w:author="Georg Birgisson" w:date="2021-10-06T14:24:00Z"/>
                <w:rFonts w:eastAsia="Times New Roman"/>
                <w:color w:val="000000"/>
                <w:lang w:eastAsia="is-IS"/>
              </w:rPr>
              <w:pPrChange w:id="8666" w:author="Georg Birgisson" w:date="2021-10-06T14:25:00Z">
                <w:pPr>
                  <w:jc w:val="right"/>
                </w:pPr>
              </w:pPrChange>
            </w:pPr>
            <w:del w:id="8667" w:author="Georg Birgisson" w:date="2021-10-06T14:24:00Z">
              <w:r w:rsidRPr="00400D35" w:rsidDel="00EC7212">
                <w:rPr>
                  <w:rFonts w:eastAsia="Times New Roman"/>
                  <w:color w:val="000000"/>
                  <w:lang w:eastAsia="is-IS"/>
                </w:rPr>
                <w:delText>215</w:delText>
              </w:r>
            </w:del>
          </w:p>
        </w:tc>
        <w:tc>
          <w:tcPr>
            <w:tcW w:w="915" w:type="dxa"/>
            <w:tcBorders>
              <w:top w:val="nil"/>
              <w:left w:val="nil"/>
              <w:bottom w:val="single" w:sz="4" w:space="0" w:color="auto"/>
              <w:right w:val="single" w:sz="4" w:space="0" w:color="auto"/>
            </w:tcBorders>
            <w:shd w:val="clear" w:color="auto" w:fill="auto"/>
            <w:noWrap/>
            <w:hideMark/>
          </w:tcPr>
          <w:p w14:paraId="00CB6594" w14:textId="2A3FC2A7" w:rsidR="00400D35" w:rsidRPr="00400D35" w:rsidDel="00EC7212" w:rsidRDefault="00400D35">
            <w:pPr>
              <w:pStyle w:val="BodyText"/>
              <w:rPr>
                <w:del w:id="8668" w:author="Georg Birgisson" w:date="2021-10-06T14:24:00Z"/>
                <w:rFonts w:eastAsia="Times New Roman"/>
                <w:color w:val="000000"/>
                <w:lang w:eastAsia="is-IS"/>
              </w:rPr>
              <w:pPrChange w:id="8669" w:author="Georg Birgisson" w:date="2021-10-06T14:25:00Z">
                <w:pPr/>
              </w:pPrChange>
            </w:pPr>
            <w:del w:id="8670" w:author="Georg Birgisson" w:date="2021-10-06T14:24:00Z">
              <w:r w:rsidRPr="00400D35" w:rsidDel="00EC7212">
                <w:rPr>
                  <w:rFonts w:eastAsia="Times New Roman"/>
                  <w:color w:val="000000"/>
                  <w:lang w:eastAsia="is-IS"/>
                </w:rPr>
                <w:delText xml:space="preserve">BT-96 </w:delText>
              </w:r>
            </w:del>
          </w:p>
        </w:tc>
        <w:tc>
          <w:tcPr>
            <w:tcW w:w="660" w:type="dxa"/>
            <w:tcBorders>
              <w:top w:val="nil"/>
              <w:left w:val="nil"/>
              <w:bottom w:val="single" w:sz="4" w:space="0" w:color="auto"/>
              <w:right w:val="single" w:sz="4" w:space="0" w:color="auto"/>
            </w:tcBorders>
            <w:shd w:val="clear" w:color="auto" w:fill="auto"/>
            <w:noWrap/>
            <w:hideMark/>
          </w:tcPr>
          <w:p w14:paraId="1604A1D4" w14:textId="1286093F" w:rsidR="00400D35" w:rsidRPr="00400D35" w:rsidDel="00EC7212" w:rsidRDefault="00400D35">
            <w:pPr>
              <w:pStyle w:val="BodyText"/>
              <w:rPr>
                <w:del w:id="8671" w:author="Georg Birgisson" w:date="2021-10-06T14:24:00Z"/>
                <w:rFonts w:eastAsia="Times New Roman"/>
                <w:color w:val="000000"/>
                <w:lang w:eastAsia="is-IS"/>
              </w:rPr>
              <w:pPrChange w:id="8672" w:author="Georg Birgisson" w:date="2021-10-06T14:25:00Z">
                <w:pPr>
                  <w:jc w:val="center"/>
                </w:pPr>
              </w:pPrChange>
            </w:pPr>
            <w:del w:id="8673"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4AC10B4C" w14:textId="75BE3FA8" w:rsidR="00400D35" w:rsidRPr="00400D35" w:rsidDel="00EC7212" w:rsidRDefault="00400D35">
            <w:pPr>
              <w:pStyle w:val="BodyText"/>
              <w:rPr>
                <w:del w:id="8674" w:author="Georg Birgisson" w:date="2021-10-06T14:24:00Z"/>
                <w:rFonts w:eastAsia="Times New Roman"/>
                <w:color w:val="000000"/>
                <w:lang w:eastAsia="is-IS"/>
              </w:rPr>
              <w:pPrChange w:id="8675" w:author="Georg Birgisson" w:date="2021-10-06T14:25:00Z">
                <w:pPr>
                  <w:jc w:val="center"/>
                </w:pPr>
              </w:pPrChange>
            </w:pPr>
            <w:del w:id="8676"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6ADB3A50" w14:textId="0925EF53" w:rsidR="00400D35" w:rsidRPr="00400D35" w:rsidDel="00EC7212" w:rsidRDefault="00400D35">
            <w:pPr>
              <w:pStyle w:val="BodyText"/>
              <w:rPr>
                <w:del w:id="8677" w:author="Georg Birgisson" w:date="2021-10-06T14:24:00Z"/>
                <w:rFonts w:eastAsia="Times New Roman"/>
                <w:color w:val="000000"/>
                <w:lang w:eastAsia="is-IS"/>
              </w:rPr>
              <w:pPrChange w:id="8678" w:author="Georg Birgisson" w:date="2021-10-06T14:25:00Z">
                <w:pPr/>
              </w:pPrChange>
            </w:pPr>
            <w:del w:id="8679" w:author="Georg Birgisson" w:date="2021-10-06T14:24:00Z">
              <w:r w:rsidRPr="00400D35" w:rsidDel="00EC7212">
                <w:rPr>
                  <w:rFonts w:eastAsia="Times New Roman"/>
                  <w:color w:val="000000"/>
                  <w:lang w:eastAsia="is-IS"/>
                </w:rPr>
                <w:delText>cac:AllowanceCharge/cac:TaxCategory/cbc:Percent</w:delText>
              </w:r>
            </w:del>
          </w:p>
        </w:tc>
        <w:tc>
          <w:tcPr>
            <w:tcW w:w="2954" w:type="dxa"/>
            <w:tcBorders>
              <w:top w:val="nil"/>
              <w:left w:val="nil"/>
              <w:bottom w:val="single" w:sz="4" w:space="0" w:color="auto"/>
              <w:right w:val="single" w:sz="4" w:space="0" w:color="auto"/>
            </w:tcBorders>
            <w:shd w:val="clear" w:color="auto" w:fill="auto"/>
            <w:noWrap/>
            <w:hideMark/>
          </w:tcPr>
          <w:p w14:paraId="7758ED2B" w14:textId="31499DED" w:rsidR="00400D35" w:rsidRPr="00400D35" w:rsidDel="00EC7212" w:rsidRDefault="00400D35">
            <w:pPr>
              <w:pStyle w:val="BodyText"/>
              <w:rPr>
                <w:del w:id="8680" w:author="Georg Birgisson" w:date="2021-10-06T14:24:00Z"/>
                <w:rFonts w:eastAsia="Times New Roman"/>
                <w:color w:val="000000"/>
                <w:lang w:eastAsia="is-IS"/>
              </w:rPr>
              <w:pPrChange w:id="8681" w:author="Georg Birgisson" w:date="2021-10-06T14:25:00Z">
                <w:pPr/>
              </w:pPrChange>
            </w:pPr>
            <w:del w:id="8682" w:author="Georg Birgisson" w:date="2021-10-06T14:24:00Z">
              <w:r w:rsidRPr="00400D35" w:rsidDel="00EC7212">
                <w:rPr>
                  <w:rFonts w:eastAsia="Times New Roman"/>
                  <w:color w:val="000000"/>
                  <w:lang w:eastAsia="is-IS"/>
                </w:rPr>
                <w:delText>with cbc:ChargeIndicator = 'false'</w:delText>
              </w:r>
            </w:del>
          </w:p>
        </w:tc>
      </w:tr>
      <w:tr w:rsidR="0015709A" w:rsidRPr="00400D35" w:rsidDel="00EC7212" w14:paraId="5A8B1055" w14:textId="49F42742" w:rsidTr="0015709A">
        <w:trPr>
          <w:trHeight w:val="300"/>
          <w:del w:id="868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39C8917" w14:textId="26090E3F" w:rsidR="00400D35" w:rsidRPr="00400D35" w:rsidDel="00EC7212" w:rsidRDefault="00400D35">
            <w:pPr>
              <w:pStyle w:val="BodyText"/>
              <w:rPr>
                <w:del w:id="8684" w:author="Georg Birgisson" w:date="2021-10-06T14:24:00Z"/>
                <w:rFonts w:eastAsia="Times New Roman"/>
                <w:color w:val="000000"/>
                <w:lang w:eastAsia="is-IS"/>
              </w:rPr>
              <w:pPrChange w:id="8685" w:author="Georg Birgisson" w:date="2021-10-06T14:25:00Z">
                <w:pPr>
                  <w:jc w:val="right"/>
                </w:pPr>
              </w:pPrChange>
            </w:pPr>
            <w:del w:id="8686" w:author="Georg Birgisson" w:date="2021-10-06T14:24:00Z">
              <w:r w:rsidRPr="00400D35" w:rsidDel="00EC7212">
                <w:rPr>
                  <w:rFonts w:eastAsia="Times New Roman"/>
                  <w:color w:val="000000"/>
                  <w:lang w:eastAsia="is-IS"/>
                </w:rPr>
                <w:delText>216</w:delText>
              </w:r>
            </w:del>
          </w:p>
        </w:tc>
        <w:tc>
          <w:tcPr>
            <w:tcW w:w="915" w:type="dxa"/>
            <w:tcBorders>
              <w:top w:val="nil"/>
              <w:left w:val="nil"/>
              <w:bottom w:val="single" w:sz="4" w:space="0" w:color="auto"/>
              <w:right w:val="single" w:sz="4" w:space="0" w:color="auto"/>
            </w:tcBorders>
            <w:shd w:val="clear" w:color="auto" w:fill="auto"/>
            <w:noWrap/>
            <w:hideMark/>
          </w:tcPr>
          <w:p w14:paraId="2743FB8B" w14:textId="3A712DA3" w:rsidR="00400D35" w:rsidRPr="00400D35" w:rsidDel="00EC7212" w:rsidRDefault="00400D35">
            <w:pPr>
              <w:pStyle w:val="BodyText"/>
              <w:rPr>
                <w:del w:id="8687" w:author="Georg Birgisson" w:date="2021-10-06T14:24:00Z"/>
                <w:rFonts w:eastAsia="Times New Roman"/>
                <w:color w:val="000000"/>
                <w:lang w:eastAsia="is-IS"/>
              </w:rPr>
              <w:pPrChange w:id="8688" w:author="Georg Birgisson" w:date="2021-10-06T14:25:00Z">
                <w:pPr/>
              </w:pPrChange>
            </w:pPr>
            <w:del w:id="8689" w:author="Georg Birgisson" w:date="2021-10-06T14:24:00Z">
              <w:r w:rsidRPr="00400D35" w:rsidDel="00EC7212">
                <w:rPr>
                  <w:rFonts w:eastAsia="Times New Roman"/>
                  <w:color w:val="000000"/>
                  <w:lang w:eastAsia="is-IS"/>
                </w:rPr>
                <w:delText xml:space="preserve">BT-97 </w:delText>
              </w:r>
            </w:del>
          </w:p>
        </w:tc>
        <w:tc>
          <w:tcPr>
            <w:tcW w:w="660" w:type="dxa"/>
            <w:tcBorders>
              <w:top w:val="nil"/>
              <w:left w:val="nil"/>
              <w:bottom w:val="single" w:sz="4" w:space="0" w:color="auto"/>
              <w:right w:val="single" w:sz="4" w:space="0" w:color="auto"/>
            </w:tcBorders>
            <w:shd w:val="clear" w:color="auto" w:fill="auto"/>
            <w:noWrap/>
            <w:hideMark/>
          </w:tcPr>
          <w:p w14:paraId="7615C235" w14:textId="051C208C" w:rsidR="00400D35" w:rsidRPr="00400D35" w:rsidDel="00EC7212" w:rsidRDefault="00400D35">
            <w:pPr>
              <w:pStyle w:val="BodyText"/>
              <w:rPr>
                <w:del w:id="8690" w:author="Georg Birgisson" w:date="2021-10-06T14:24:00Z"/>
                <w:rFonts w:eastAsia="Times New Roman"/>
                <w:color w:val="000000"/>
                <w:lang w:eastAsia="is-IS"/>
              </w:rPr>
              <w:pPrChange w:id="8691" w:author="Georg Birgisson" w:date="2021-10-06T14:25:00Z">
                <w:pPr>
                  <w:jc w:val="center"/>
                </w:pPr>
              </w:pPrChange>
            </w:pPr>
            <w:del w:id="8692"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3BC86CBB" w14:textId="1A020BE5" w:rsidR="00400D35" w:rsidRPr="00400D35" w:rsidDel="00EC7212" w:rsidRDefault="00400D35">
            <w:pPr>
              <w:pStyle w:val="BodyText"/>
              <w:rPr>
                <w:del w:id="8693" w:author="Georg Birgisson" w:date="2021-10-06T14:24:00Z"/>
                <w:rFonts w:eastAsia="Times New Roman"/>
                <w:color w:val="000000"/>
                <w:lang w:eastAsia="is-IS"/>
              </w:rPr>
              <w:pPrChange w:id="8694" w:author="Georg Birgisson" w:date="2021-10-06T14:25:00Z">
                <w:pPr>
                  <w:jc w:val="center"/>
                </w:pPr>
              </w:pPrChange>
            </w:pPr>
            <w:del w:id="8695"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130016FB" w14:textId="1ABD0F94" w:rsidR="00400D35" w:rsidRPr="00400D35" w:rsidDel="00EC7212" w:rsidRDefault="00400D35">
            <w:pPr>
              <w:pStyle w:val="BodyText"/>
              <w:rPr>
                <w:del w:id="8696" w:author="Georg Birgisson" w:date="2021-10-06T14:24:00Z"/>
                <w:rFonts w:eastAsia="Times New Roman"/>
                <w:color w:val="000000"/>
                <w:lang w:eastAsia="is-IS"/>
              </w:rPr>
              <w:pPrChange w:id="8697" w:author="Georg Birgisson" w:date="2021-10-06T14:25:00Z">
                <w:pPr/>
              </w:pPrChange>
            </w:pPr>
            <w:del w:id="8698" w:author="Georg Birgisson" w:date="2021-10-06T14:24:00Z">
              <w:r w:rsidRPr="00400D35" w:rsidDel="00EC7212">
                <w:rPr>
                  <w:rFonts w:eastAsia="Times New Roman"/>
                  <w:color w:val="000000"/>
                  <w:lang w:eastAsia="is-IS"/>
                </w:rPr>
                <w:delText>cac:AllowanceCharge/cbc:AllowanceChargeReason</w:delText>
              </w:r>
            </w:del>
          </w:p>
        </w:tc>
        <w:tc>
          <w:tcPr>
            <w:tcW w:w="2954" w:type="dxa"/>
            <w:tcBorders>
              <w:top w:val="nil"/>
              <w:left w:val="nil"/>
              <w:bottom w:val="single" w:sz="4" w:space="0" w:color="auto"/>
              <w:right w:val="single" w:sz="4" w:space="0" w:color="auto"/>
            </w:tcBorders>
            <w:shd w:val="clear" w:color="auto" w:fill="auto"/>
            <w:noWrap/>
            <w:hideMark/>
          </w:tcPr>
          <w:p w14:paraId="057E54E2" w14:textId="67E7FD7A" w:rsidR="00400D35" w:rsidRPr="00400D35" w:rsidDel="00EC7212" w:rsidRDefault="00400D35">
            <w:pPr>
              <w:pStyle w:val="BodyText"/>
              <w:rPr>
                <w:del w:id="8699" w:author="Georg Birgisson" w:date="2021-10-06T14:24:00Z"/>
                <w:rFonts w:eastAsia="Times New Roman"/>
                <w:color w:val="000000"/>
                <w:lang w:eastAsia="is-IS"/>
              </w:rPr>
              <w:pPrChange w:id="8700" w:author="Georg Birgisson" w:date="2021-10-06T14:25:00Z">
                <w:pPr/>
              </w:pPrChange>
            </w:pPr>
            <w:del w:id="8701" w:author="Georg Birgisson" w:date="2021-10-06T14:24:00Z">
              <w:r w:rsidRPr="00400D35" w:rsidDel="00EC7212">
                <w:rPr>
                  <w:rFonts w:eastAsia="Times New Roman"/>
                  <w:color w:val="000000"/>
                  <w:lang w:eastAsia="is-IS"/>
                </w:rPr>
                <w:delText>with cbc:ChargeIndicator = 'false'</w:delText>
              </w:r>
            </w:del>
          </w:p>
        </w:tc>
      </w:tr>
      <w:tr w:rsidR="0015709A" w:rsidRPr="00400D35" w:rsidDel="00EC7212" w14:paraId="3150F656" w14:textId="5047E15E" w:rsidTr="0015709A">
        <w:trPr>
          <w:trHeight w:val="300"/>
          <w:del w:id="870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3FE697E" w14:textId="3C6AB211" w:rsidR="00400D35" w:rsidRPr="00400D35" w:rsidDel="00EC7212" w:rsidRDefault="00400D35">
            <w:pPr>
              <w:pStyle w:val="BodyText"/>
              <w:rPr>
                <w:del w:id="8703" w:author="Georg Birgisson" w:date="2021-10-06T14:24:00Z"/>
                <w:rFonts w:eastAsia="Times New Roman"/>
                <w:color w:val="000000"/>
                <w:lang w:eastAsia="is-IS"/>
              </w:rPr>
              <w:pPrChange w:id="8704" w:author="Georg Birgisson" w:date="2021-10-06T14:25:00Z">
                <w:pPr>
                  <w:jc w:val="right"/>
                </w:pPr>
              </w:pPrChange>
            </w:pPr>
            <w:del w:id="8705" w:author="Georg Birgisson" w:date="2021-10-06T14:24:00Z">
              <w:r w:rsidRPr="00400D35" w:rsidDel="00EC7212">
                <w:rPr>
                  <w:rFonts w:eastAsia="Times New Roman"/>
                  <w:color w:val="000000"/>
                  <w:lang w:eastAsia="is-IS"/>
                </w:rPr>
                <w:delText>221</w:delText>
              </w:r>
            </w:del>
          </w:p>
        </w:tc>
        <w:tc>
          <w:tcPr>
            <w:tcW w:w="915" w:type="dxa"/>
            <w:tcBorders>
              <w:top w:val="nil"/>
              <w:left w:val="nil"/>
              <w:bottom w:val="single" w:sz="4" w:space="0" w:color="auto"/>
              <w:right w:val="single" w:sz="4" w:space="0" w:color="auto"/>
            </w:tcBorders>
            <w:shd w:val="clear" w:color="auto" w:fill="auto"/>
            <w:noWrap/>
            <w:hideMark/>
          </w:tcPr>
          <w:p w14:paraId="7221CDBA" w14:textId="384A658B" w:rsidR="00400D35" w:rsidRPr="00400D35" w:rsidDel="00EC7212" w:rsidRDefault="00400D35">
            <w:pPr>
              <w:pStyle w:val="BodyText"/>
              <w:rPr>
                <w:del w:id="8706" w:author="Georg Birgisson" w:date="2021-10-06T14:24:00Z"/>
                <w:rFonts w:eastAsia="Times New Roman"/>
                <w:color w:val="000000"/>
                <w:lang w:eastAsia="is-IS"/>
              </w:rPr>
              <w:pPrChange w:id="8707" w:author="Georg Birgisson" w:date="2021-10-06T14:25:00Z">
                <w:pPr/>
              </w:pPrChange>
            </w:pPr>
            <w:del w:id="8708" w:author="Georg Birgisson" w:date="2021-10-06T14:24:00Z">
              <w:r w:rsidRPr="00400D35" w:rsidDel="00EC7212">
                <w:rPr>
                  <w:rFonts w:eastAsia="Times New Roman"/>
                  <w:color w:val="000000"/>
                  <w:lang w:eastAsia="is-IS"/>
                </w:rPr>
                <w:delText xml:space="preserve">BT-98 </w:delText>
              </w:r>
            </w:del>
          </w:p>
        </w:tc>
        <w:tc>
          <w:tcPr>
            <w:tcW w:w="660" w:type="dxa"/>
            <w:tcBorders>
              <w:top w:val="nil"/>
              <w:left w:val="nil"/>
              <w:bottom w:val="single" w:sz="4" w:space="0" w:color="auto"/>
              <w:right w:val="single" w:sz="4" w:space="0" w:color="auto"/>
            </w:tcBorders>
            <w:shd w:val="clear" w:color="auto" w:fill="auto"/>
            <w:noWrap/>
            <w:hideMark/>
          </w:tcPr>
          <w:p w14:paraId="15DE594D" w14:textId="716BE92B" w:rsidR="00400D35" w:rsidRPr="00400D35" w:rsidDel="00EC7212" w:rsidRDefault="00400D35">
            <w:pPr>
              <w:pStyle w:val="BodyText"/>
              <w:rPr>
                <w:del w:id="8709" w:author="Georg Birgisson" w:date="2021-10-06T14:24:00Z"/>
                <w:rFonts w:eastAsia="Times New Roman"/>
                <w:color w:val="000000"/>
                <w:lang w:eastAsia="is-IS"/>
              </w:rPr>
              <w:pPrChange w:id="8710" w:author="Georg Birgisson" w:date="2021-10-06T14:25:00Z">
                <w:pPr>
                  <w:jc w:val="center"/>
                </w:pPr>
              </w:pPrChange>
            </w:pPr>
            <w:del w:id="8711"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0E1494D9" w14:textId="6245FF78" w:rsidR="00400D35" w:rsidRPr="00400D35" w:rsidDel="00EC7212" w:rsidRDefault="00400D35">
            <w:pPr>
              <w:pStyle w:val="BodyText"/>
              <w:rPr>
                <w:del w:id="8712" w:author="Georg Birgisson" w:date="2021-10-06T14:24:00Z"/>
                <w:rFonts w:eastAsia="Times New Roman"/>
                <w:color w:val="000000"/>
                <w:lang w:eastAsia="is-IS"/>
              </w:rPr>
              <w:pPrChange w:id="8713" w:author="Georg Birgisson" w:date="2021-10-06T14:25:00Z">
                <w:pPr>
                  <w:jc w:val="center"/>
                </w:pPr>
              </w:pPrChange>
            </w:pPr>
            <w:del w:id="8714"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469F1350" w14:textId="222994D9" w:rsidR="00400D35" w:rsidRPr="00400D35" w:rsidDel="00EC7212" w:rsidRDefault="00400D35">
            <w:pPr>
              <w:pStyle w:val="BodyText"/>
              <w:rPr>
                <w:del w:id="8715" w:author="Georg Birgisson" w:date="2021-10-06T14:24:00Z"/>
                <w:rFonts w:eastAsia="Times New Roman"/>
                <w:color w:val="000000"/>
                <w:lang w:eastAsia="is-IS"/>
              </w:rPr>
              <w:pPrChange w:id="8716" w:author="Georg Birgisson" w:date="2021-10-06T14:25:00Z">
                <w:pPr/>
              </w:pPrChange>
            </w:pPr>
            <w:del w:id="8717" w:author="Georg Birgisson" w:date="2021-10-06T14:24:00Z">
              <w:r w:rsidRPr="00400D35" w:rsidDel="00EC7212">
                <w:rPr>
                  <w:rFonts w:eastAsia="Times New Roman"/>
                  <w:color w:val="000000"/>
                  <w:lang w:eastAsia="is-IS"/>
                </w:rPr>
                <w:delText>cac:AllowanceCharge/cbc:AllowanceChargeReasonCode</w:delText>
              </w:r>
            </w:del>
          </w:p>
        </w:tc>
        <w:tc>
          <w:tcPr>
            <w:tcW w:w="2954" w:type="dxa"/>
            <w:tcBorders>
              <w:top w:val="nil"/>
              <w:left w:val="nil"/>
              <w:bottom w:val="single" w:sz="4" w:space="0" w:color="auto"/>
              <w:right w:val="single" w:sz="4" w:space="0" w:color="auto"/>
            </w:tcBorders>
            <w:shd w:val="clear" w:color="auto" w:fill="auto"/>
            <w:noWrap/>
            <w:hideMark/>
          </w:tcPr>
          <w:p w14:paraId="5FB4ACAB" w14:textId="261D6211" w:rsidR="00400D35" w:rsidRPr="00400D35" w:rsidDel="00EC7212" w:rsidRDefault="00400D35">
            <w:pPr>
              <w:pStyle w:val="BodyText"/>
              <w:rPr>
                <w:del w:id="8718" w:author="Georg Birgisson" w:date="2021-10-06T14:24:00Z"/>
                <w:rFonts w:eastAsia="Times New Roman"/>
                <w:color w:val="000000"/>
                <w:lang w:eastAsia="is-IS"/>
              </w:rPr>
              <w:pPrChange w:id="8719" w:author="Georg Birgisson" w:date="2021-10-06T14:25:00Z">
                <w:pPr/>
              </w:pPrChange>
            </w:pPr>
            <w:del w:id="8720" w:author="Georg Birgisson" w:date="2021-10-06T14:24:00Z">
              <w:r w:rsidRPr="00400D35" w:rsidDel="00EC7212">
                <w:rPr>
                  <w:rFonts w:eastAsia="Times New Roman"/>
                  <w:color w:val="000000"/>
                  <w:lang w:eastAsia="is-IS"/>
                </w:rPr>
                <w:delText>with cbc:ChargeIndicator = 'false'</w:delText>
              </w:r>
            </w:del>
          </w:p>
        </w:tc>
      </w:tr>
      <w:tr w:rsidR="0015709A" w:rsidRPr="00400D35" w:rsidDel="00EC7212" w14:paraId="39C9A534" w14:textId="272C3089" w:rsidTr="0015709A">
        <w:trPr>
          <w:trHeight w:val="300"/>
          <w:del w:id="872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A070F65" w14:textId="6EDC56BB" w:rsidR="00400D35" w:rsidRPr="00400D35" w:rsidDel="00EC7212" w:rsidRDefault="00400D35">
            <w:pPr>
              <w:pStyle w:val="BodyText"/>
              <w:rPr>
                <w:del w:id="8722" w:author="Georg Birgisson" w:date="2021-10-06T14:24:00Z"/>
                <w:rFonts w:eastAsia="Times New Roman"/>
                <w:color w:val="000000"/>
                <w:lang w:eastAsia="is-IS"/>
              </w:rPr>
              <w:pPrChange w:id="8723" w:author="Georg Birgisson" w:date="2021-10-06T14:25:00Z">
                <w:pPr>
                  <w:jc w:val="right"/>
                </w:pPr>
              </w:pPrChange>
            </w:pPr>
            <w:del w:id="8724" w:author="Georg Birgisson" w:date="2021-10-06T14:24:00Z">
              <w:r w:rsidRPr="00400D35" w:rsidDel="00EC7212">
                <w:rPr>
                  <w:rFonts w:eastAsia="Times New Roman"/>
                  <w:color w:val="000000"/>
                  <w:lang w:eastAsia="is-IS"/>
                </w:rPr>
                <w:delText>222</w:delText>
              </w:r>
            </w:del>
          </w:p>
        </w:tc>
        <w:tc>
          <w:tcPr>
            <w:tcW w:w="915" w:type="dxa"/>
            <w:tcBorders>
              <w:top w:val="nil"/>
              <w:left w:val="nil"/>
              <w:bottom w:val="single" w:sz="4" w:space="0" w:color="auto"/>
              <w:right w:val="single" w:sz="4" w:space="0" w:color="auto"/>
            </w:tcBorders>
            <w:shd w:val="clear" w:color="auto" w:fill="auto"/>
            <w:noWrap/>
            <w:hideMark/>
          </w:tcPr>
          <w:p w14:paraId="4BE65A7A" w14:textId="6EA5D81E" w:rsidR="00400D35" w:rsidRPr="00400D35" w:rsidDel="00EC7212" w:rsidRDefault="00400D35">
            <w:pPr>
              <w:pStyle w:val="BodyText"/>
              <w:rPr>
                <w:del w:id="8725" w:author="Georg Birgisson" w:date="2021-10-06T14:24:00Z"/>
                <w:rFonts w:eastAsia="Times New Roman"/>
                <w:color w:val="000000"/>
                <w:lang w:eastAsia="is-IS"/>
              </w:rPr>
              <w:pPrChange w:id="8726" w:author="Georg Birgisson" w:date="2021-10-06T14:25:00Z">
                <w:pPr/>
              </w:pPrChange>
            </w:pPr>
            <w:del w:id="8727" w:author="Georg Birgisson" w:date="2021-10-06T14:24:00Z">
              <w:r w:rsidRPr="00400D35" w:rsidDel="00EC7212">
                <w:rPr>
                  <w:rFonts w:eastAsia="Times New Roman"/>
                  <w:color w:val="000000"/>
                  <w:lang w:eastAsia="is-IS"/>
                </w:rPr>
                <w:delText xml:space="preserve">BG-21 </w:delText>
              </w:r>
            </w:del>
          </w:p>
        </w:tc>
        <w:tc>
          <w:tcPr>
            <w:tcW w:w="660" w:type="dxa"/>
            <w:tcBorders>
              <w:top w:val="nil"/>
              <w:left w:val="nil"/>
              <w:bottom w:val="single" w:sz="4" w:space="0" w:color="auto"/>
              <w:right w:val="single" w:sz="4" w:space="0" w:color="auto"/>
            </w:tcBorders>
            <w:shd w:val="clear" w:color="auto" w:fill="auto"/>
            <w:noWrap/>
            <w:hideMark/>
          </w:tcPr>
          <w:p w14:paraId="5F29CA6B" w14:textId="7F11B380" w:rsidR="00400D35" w:rsidRPr="00400D35" w:rsidDel="00EC7212" w:rsidRDefault="00400D35">
            <w:pPr>
              <w:pStyle w:val="BodyText"/>
              <w:rPr>
                <w:del w:id="8728" w:author="Georg Birgisson" w:date="2021-10-06T14:24:00Z"/>
                <w:rFonts w:eastAsia="Times New Roman"/>
                <w:color w:val="000000"/>
                <w:lang w:eastAsia="is-IS"/>
              </w:rPr>
              <w:pPrChange w:id="8729" w:author="Georg Birgisson" w:date="2021-10-06T14:25:00Z">
                <w:pPr>
                  <w:jc w:val="center"/>
                </w:pPr>
              </w:pPrChange>
            </w:pPr>
            <w:del w:id="8730"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61474B61" w14:textId="1F7F8EBA" w:rsidR="00400D35" w:rsidRPr="00400D35" w:rsidDel="00EC7212" w:rsidRDefault="00400D35">
            <w:pPr>
              <w:pStyle w:val="BodyText"/>
              <w:rPr>
                <w:del w:id="8731" w:author="Georg Birgisson" w:date="2021-10-06T14:24:00Z"/>
                <w:rFonts w:eastAsia="Times New Roman"/>
                <w:color w:val="000000"/>
                <w:lang w:eastAsia="is-IS"/>
              </w:rPr>
              <w:pPrChange w:id="8732" w:author="Georg Birgisson" w:date="2021-10-06T14:25:00Z">
                <w:pPr>
                  <w:jc w:val="center"/>
                </w:pPr>
              </w:pPrChange>
            </w:pPr>
            <w:del w:id="8733"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0723A048" w14:textId="596F0DF3" w:rsidR="00400D35" w:rsidRPr="00400D35" w:rsidDel="00EC7212" w:rsidRDefault="00400D35">
            <w:pPr>
              <w:pStyle w:val="BodyText"/>
              <w:rPr>
                <w:del w:id="8734" w:author="Georg Birgisson" w:date="2021-10-06T14:24:00Z"/>
                <w:rFonts w:eastAsia="Times New Roman"/>
                <w:color w:val="000000"/>
                <w:lang w:eastAsia="is-IS"/>
              </w:rPr>
              <w:pPrChange w:id="8735" w:author="Georg Birgisson" w:date="2021-10-06T14:25:00Z">
                <w:pPr/>
              </w:pPrChange>
            </w:pPr>
            <w:del w:id="8736" w:author="Georg Birgisson" w:date="2021-10-06T14:24:00Z">
              <w:r w:rsidRPr="00400D35" w:rsidDel="00EC7212">
                <w:rPr>
                  <w:rFonts w:eastAsia="Times New Roman"/>
                  <w:color w:val="000000"/>
                  <w:lang w:eastAsia="is-IS"/>
                </w:rPr>
                <w:delText>cac:AllowanceCharge</w:delText>
              </w:r>
            </w:del>
          </w:p>
        </w:tc>
        <w:tc>
          <w:tcPr>
            <w:tcW w:w="2954" w:type="dxa"/>
            <w:tcBorders>
              <w:top w:val="nil"/>
              <w:left w:val="nil"/>
              <w:bottom w:val="single" w:sz="4" w:space="0" w:color="auto"/>
              <w:right w:val="single" w:sz="4" w:space="0" w:color="auto"/>
            </w:tcBorders>
            <w:shd w:val="clear" w:color="auto" w:fill="auto"/>
            <w:noWrap/>
            <w:hideMark/>
          </w:tcPr>
          <w:p w14:paraId="7CC8AE0A" w14:textId="369C59C2" w:rsidR="00400D35" w:rsidRPr="00400D35" w:rsidDel="00EC7212" w:rsidRDefault="00400D35">
            <w:pPr>
              <w:pStyle w:val="BodyText"/>
              <w:rPr>
                <w:del w:id="8737" w:author="Georg Birgisson" w:date="2021-10-06T14:24:00Z"/>
                <w:rFonts w:eastAsia="Times New Roman"/>
                <w:color w:val="000000"/>
                <w:lang w:eastAsia="is-IS"/>
              </w:rPr>
              <w:pPrChange w:id="8738" w:author="Georg Birgisson" w:date="2021-10-06T14:25:00Z">
                <w:pPr/>
              </w:pPrChange>
            </w:pPr>
            <w:del w:id="8739" w:author="Georg Birgisson" w:date="2021-10-06T14:24:00Z">
              <w:r w:rsidRPr="00400D35" w:rsidDel="00EC7212">
                <w:rPr>
                  <w:rFonts w:eastAsia="Times New Roman"/>
                  <w:color w:val="000000"/>
                  <w:lang w:eastAsia="is-IS"/>
                </w:rPr>
                <w:delText>with cbc:ChargeIndicator = 'true'</w:delText>
              </w:r>
            </w:del>
          </w:p>
        </w:tc>
      </w:tr>
      <w:tr w:rsidR="0015709A" w:rsidRPr="00400D35" w:rsidDel="00EC7212" w14:paraId="6B18CD0E" w14:textId="650584F9" w:rsidTr="0015709A">
        <w:trPr>
          <w:trHeight w:val="300"/>
          <w:del w:id="874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7D38134" w14:textId="169EFAF7" w:rsidR="00400D35" w:rsidRPr="00400D35" w:rsidDel="00EC7212" w:rsidRDefault="00400D35">
            <w:pPr>
              <w:pStyle w:val="BodyText"/>
              <w:rPr>
                <w:del w:id="8741" w:author="Georg Birgisson" w:date="2021-10-06T14:24:00Z"/>
                <w:rFonts w:eastAsia="Times New Roman"/>
                <w:color w:val="000000"/>
                <w:lang w:eastAsia="is-IS"/>
              </w:rPr>
              <w:pPrChange w:id="8742" w:author="Georg Birgisson" w:date="2021-10-06T14:25:00Z">
                <w:pPr>
                  <w:jc w:val="right"/>
                </w:pPr>
              </w:pPrChange>
            </w:pPr>
            <w:del w:id="8743" w:author="Georg Birgisson" w:date="2021-10-06T14:24:00Z">
              <w:r w:rsidRPr="00400D35" w:rsidDel="00EC7212">
                <w:rPr>
                  <w:rFonts w:eastAsia="Times New Roman"/>
                  <w:color w:val="000000"/>
                  <w:lang w:eastAsia="is-IS"/>
                </w:rPr>
                <w:delText>223</w:delText>
              </w:r>
            </w:del>
          </w:p>
        </w:tc>
        <w:tc>
          <w:tcPr>
            <w:tcW w:w="915" w:type="dxa"/>
            <w:tcBorders>
              <w:top w:val="nil"/>
              <w:left w:val="nil"/>
              <w:bottom w:val="single" w:sz="4" w:space="0" w:color="auto"/>
              <w:right w:val="single" w:sz="4" w:space="0" w:color="auto"/>
            </w:tcBorders>
            <w:shd w:val="clear" w:color="auto" w:fill="auto"/>
            <w:noWrap/>
            <w:hideMark/>
          </w:tcPr>
          <w:p w14:paraId="58105C0A" w14:textId="07A0C62D" w:rsidR="00400D35" w:rsidRPr="00400D35" w:rsidDel="00EC7212" w:rsidRDefault="00400D35">
            <w:pPr>
              <w:pStyle w:val="BodyText"/>
              <w:rPr>
                <w:del w:id="8744" w:author="Georg Birgisson" w:date="2021-10-06T14:24:00Z"/>
                <w:rFonts w:eastAsia="Times New Roman"/>
                <w:color w:val="000000"/>
                <w:lang w:eastAsia="is-IS"/>
              </w:rPr>
              <w:pPrChange w:id="8745" w:author="Georg Birgisson" w:date="2021-10-06T14:25:00Z">
                <w:pPr/>
              </w:pPrChange>
            </w:pPr>
            <w:del w:id="8746" w:author="Georg Birgisson" w:date="2021-10-06T14:24:00Z">
              <w:r w:rsidRPr="00400D35" w:rsidDel="00EC7212">
                <w:rPr>
                  <w:rFonts w:eastAsia="Times New Roman"/>
                  <w:color w:val="000000"/>
                  <w:lang w:eastAsia="is-IS"/>
                </w:rPr>
                <w:delText xml:space="preserve">BT-99 </w:delText>
              </w:r>
            </w:del>
          </w:p>
        </w:tc>
        <w:tc>
          <w:tcPr>
            <w:tcW w:w="660" w:type="dxa"/>
            <w:tcBorders>
              <w:top w:val="nil"/>
              <w:left w:val="nil"/>
              <w:bottom w:val="single" w:sz="4" w:space="0" w:color="auto"/>
              <w:right w:val="single" w:sz="4" w:space="0" w:color="auto"/>
            </w:tcBorders>
            <w:shd w:val="clear" w:color="auto" w:fill="auto"/>
            <w:noWrap/>
            <w:hideMark/>
          </w:tcPr>
          <w:p w14:paraId="06A7D5A9" w14:textId="3D26F66E" w:rsidR="00400D35" w:rsidRPr="00400D35" w:rsidDel="00EC7212" w:rsidRDefault="00400D35">
            <w:pPr>
              <w:pStyle w:val="BodyText"/>
              <w:rPr>
                <w:del w:id="8747" w:author="Georg Birgisson" w:date="2021-10-06T14:24:00Z"/>
                <w:rFonts w:eastAsia="Times New Roman"/>
                <w:color w:val="000000"/>
                <w:lang w:eastAsia="is-IS"/>
              </w:rPr>
              <w:pPrChange w:id="8748" w:author="Georg Birgisson" w:date="2021-10-06T14:25:00Z">
                <w:pPr>
                  <w:jc w:val="center"/>
                </w:pPr>
              </w:pPrChange>
            </w:pPr>
            <w:del w:id="8749"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6FBC68B1" w14:textId="1E286DDB" w:rsidR="00400D35" w:rsidRPr="00400D35" w:rsidDel="00EC7212" w:rsidRDefault="00400D35">
            <w:pPr>
              <w:pStyle w:val="BodyText"/>
              <w:rPr>
                <w:del w:id="8750" w:author="Georg Birgisson" w:date="2021-10-06T14:24:00Z"/>
                <w:rFonts w:eastAsia="Times New Roman"/>
                <w:color w:val="000000"/>
                <w:lang w:eastAsia="is-IS"/>
              </w:rPr>
              <w:pPrChange w:id="8751" w:author="Georg Birgisson" w:date="2021-10-06T14:25:00Z">
                <w:pPr>
                  <w:jc w:val="center"/>
                </w:pPr>
              </w:pPrChange>
            </w:pPr>
            <w:del w:id="8752"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2A094643" w14:textId="1A5A5998" w:rsidR="00400D35" w:rsidRPr="00400D35" w:rsidDel="00EC7212" w:rsidRDefault="00400D35">
            <w:pPr>
              <w:pStyle w:val="BodyText"/>
              <w:rPr>
                <w:del w:id="8753" w:author="Georg Birgisson" w:date="2021-10-06T14:24:00Z"/>
                <w:rFonts w:eastAsia="Times New Roman"/>
                <w:color w:val="000000"/>
                <w:lang w:eastAsia="is-IS"/>
              </w:rPr>
              <w:pPrChange w:id="8754" w:author="Georg Birgisson" w:date="2021-10-06T14:25:00Z">
                <w:pPr/>
              </w:pPrChange>
            </w:pPr>
            <w:del w:id="8755" w:author="Georg Birgisson" w:date="2021-10-06T14:24:00Z">
              <w:r w:rsidRPr="00400D35" w:rsidDel="00EC7212">
                <w:rPr>
                  <w:rFonts w:eastAsia="Times New Roman"/>
                  <w:color w:val="000000"/>
                  <w:lang w:eastAsia="is-IS"/>
                </w:rPr>
                <w:delText>cac:AllowanceCharge/cbc:Amount</w:delText>
              </w:r>
            </w:del>
          </w:p>
        </w:tc>
        <w:tc>
          <w:tcPr>
            <w:tcW w:w="2954" w:type="dxa"/>
            <w:tcBorders>
              <w:top w:val="nil"/>
              <w:left w:val="nil"/>
              <w:bottom w:val="single" w:sz="4" w:space="0" w:color="auto"/>
              <w:right w:val="single" w:sz="4" w:space="0" w:color="auto"/>
            </w:tcBorders>
            <w:shd w:val="clear" w:color="auto" w:fill="auto"/>
            <w:noWrap/>
            <w:hideMark/>
          </w:tcPr>
          <w:p w14:paraId="40D94AD6" w14:textId="06DCF090" w:rsidR="00400D35" w:rsidRPr="00400D35" w:rsidDel="00EC7212" w:rsidRDefault="00400D35">
            <w:pPr>
              <w:pStyle w:val="BodyText"/>
              <w:rPr>
                <w:del w:id="8756" w:author="Georg Birgisson" w:date="2021-10-06T14:24:00Z"/>
                <w:rFonts w:eastAsia="Times New Roman"/>
                <w:color w:val="000000"/>
                <w:lang w:eastAsia="is-IS"/>
              </w:rPr>
              <w:pPrChange w:id="8757" w:author="Georg Birgisson" w:date="2021-10-06T14:25:00Z">
                <w:pPr/>
              </w:pPrChange>
            </w:pPr>
            <w:del w:id="8758" w:author="Georg Birgisson" w:date="2021-10-06T14:24:00Z">
              <w:r w:rsidRPr="00400D35" w:rsidDel="00EC7212">
                <w:rPr>
                  <w:rFonts w:eastAsia="Times New Roman"/>
                  <w:color w:val="000000"/>
                  <w:lang w:eastAsia="is-IS"/>
                </w:rPr>
                <w:delText>with cbc:ChargeIndicator = 'true'</w:delText>
              </w:r>
            </w:del>
          </w:p>
        </w:tc>
      </w:tr>
      <w:tr w:rsidR="0015709A" w:rsidRPr="00400D35" w:rsidDel="00EC7212" w14:paraId="6B538A81" w14:textId="408AAE01" w:rsidTr="0015709A">
        <w:trPr>
          <w:trHeight w:val="300"/>
          <w:del w:id="875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17F7FB5" w14:textId="52AE893B" w:rsidR="00400D35" w:rsidRPr="00400D35" w:rsidDel="00EC7212" w:rsidRDefault="00400D35">
            <w:pPr>
              <w:pStyle w:val="BodyText"/>
              <w:rPr>
                <w:del w:id="8760" w:author="Georg Birgisson" w:date="2021-10-06T14:24:00Z"/>
                <w:rFonts w:eastAsia="Times New Roman"/>
                <w:color w:val="000000"/>
                <w:lang w:eastAsia="is-IS"/>
              </w:rPr>
              <w:pPrChange w:id="8761" w:author="Georg Birgisson" w:date="2021-10-06T14:25:00Z">
                <w:pPr>
                  <w:jc w:val="right"/>
                </w:pPr>
              </w:pPrChange>
            </w:pPr>
            <w:del w:id="8762" w:author="Georg Birgisson" w:date="2021-10-06T14:24:00Z">
              <w:r w:rsidRPr="00400D35" w:rsidDel="00EC7212">
                <w:rPr>
                  <w:rFonts w:eastAsia="Times New Roman"/>
                  <w:color w:val="000000"/>
                  <w:lang w:eastAsia="is-IS"/>
                </w:rPr>
                <w:delText>224</w:delText>
              </w:r>
            </w:del>
          </w:p>
        </w:tc>
        <w:tc>
          <w:tcPr>
            <w:tcW w:w="915" w:type="dxa"/>
            <w:tcBorders>
              <w:top w:val="nil"/>
              <w:left w:val="nil"/>
              <w:bottom w:val="single" w:sz="4" w:space="0" w:color="auto"/>
              <w:right w:val="single" w:sz="4" w:space="0" w:color="auto"/>
            </w:tcBorders>
            <w:shd w:val="clear" w:color="auto" w:fill="auto"/>
            <w:noWrap/>
            <w:hideMark/>
          </w:tcPr>
          <w:p w14:paraId="035312B5" w14:textId="29D1718F" w:rsidR="00400D35" w:rsidRPr="00400D35" w:rsidDel="00EC7212" w:rsidRDefault="00400D35">
            <w:pPr>
              <w:pStyle w:val="BodyText"/>
              <w:rPr>
                <w:del w:id="8763" w:author="Georg Birgisson" w:date="2021-10-06T14:24:00Z"/>
                <w:rFonts w:eastAsia="Times New Roman"/>
                <w:color w:val="000000"/>
                <w:lang w:eastAsia="is-IS"/>
              </w:rPr>
              <w:pPrChange w:id="8764" w:author="Georg Birgisson" w:date="2021-10-06T14:25:00Z">
                <w:pPr/>
              </w:pPrChange>
            </w:pPr>
            <w:del w:id="8765" w:author="Georg Birgisson" w:date="2021-10-06T14:24:00Z">
              <w:r w:rsidRPr="00400D35" w:rsidDel="00EC7212">
                <w:rPr>
                  <w:rFonts w:eastAsia="Times New Roman"/>
                  <w:color w:val="000000"/>
                  <w:lang w:eastAsia="is-IS"/>
                </w:rPr>
                <w:delText>BT-100</w:delText>
              </w:r>
            </w:del>
          </w:p>
        </w:tc>
        <w:tc>
          <w:tcPr>
            <w:tcW w:w="660" w:type="dxa"/>
            <w:tcBorders>
              <w:top w:val="nil"/>
              <w:left w:val="nil"/>
              <w:bottom w:val="single" w:sz="4" w:space="0" w:color="auto"/>
              <w:right w:val="single" w:sz="4" w:space="0" w:color="auto"/>
            </w:tcBorders>
            <w:shd w:val="clear" w:color="auto" w:fill="auto"/>
            <w:noWrap/>
            <w:hideMark/>
          </w:tcPr>
          <w:p w14:paraId="250155F7" w14:textId="4CE5F628" w:rsidR="00400D35" w:rsidRPr="00400D35" w:rsidDel="00EC7212" w:rsidRDefault="00400D35">
            <w:pPr>
              <w:pStyle w:val="BodyText"/>
              <w:rPr>
                <w:del w:id="8766" w:author="Georg Birgisson" w:date="2021-10-06T14:24:00Z"/>
                <w:rFonts w:eastAsia="Times New Roman"/>
                <w:color w:val="000000"/>
                <w:lang w:eastAsia="is-IS"/>
              </w:rPr>
              <w:pPrChange w:id="8767" w:author="Georg Birgisson" w:date="2021-10-06T14:25:00Z">
                <w:pPr>
                  <w:jc w:val="center"/>
                </w:pPr>
              </w:pPrChange>
            </w:pPr>
            <w:del w:id="8768"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3F4B9EA7" w14:textId="6EA586E1" w:rsidR="00400D35" w:rsidRPr="00400D35" w:rsidDel="00EC7212" w:rsidRDefault="00400D35">
            <w:pPr>
              <w:pStyle w:val="BodyText"/>
              <w:rPr>
                <w:del w:id="8769" w:author="Georg Birgisson" w:date="2021-10-06T14:24:00Z"/>
                <w:rFonts w:eastAsia="Times New Roman"/>
                <w:color w:val="000000"/>
                <w:lang w:eastAsia="is-IS"/>
              </w:rPr>
              <w:pPrChange w:id="8770" w:author="Georg Birgisson" w:date="2021-10-06T14:25:00Z">
                <w:pPr>
                  <w:jc w:val="center"/>
                </w:pPr>
              </w:pPrChange>
            </w:pPr>
            <w:del w:id="8771"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531246CE" w14:textId="75D35BEA" w:rsidR="00400D35" w:rsidRPr="00400D35" w:rsidDel="00EC7212" w:rsidRDefault="00400D35">
            <w:pPr>
              <w:pStyle w:val="BodyText"/>
              <w:rPr>
                <w:del w:id="8772" w:author="Georg Birgisson" w:date="2021-10-06T14:24:00Z"/>
                <w:rFonts w:eastAsia="Times New Roman"/>
                <w:color w:val="000000"/>
                <w:lang w:eastAsia="is-IS"/>
              </w:rPr>
              <w:pPrChange w:id="8773" w:author="Georg Birgisson" w:date="2021-10-06T14:25:00Z">
                <w:pPr/>
              </w:pPrChange>
            </w:pPr>
            <w:del w:id="8774" w:author="Georg Birgisson" w:date="2021-10-06T14:24:00Z">
              <w:r w:rsidRPr="00400D35" w:rsidDel="00EC7212">
                <w:rPr>
                  <w:rFonts w:eastAsia="Times New Roman"/>
                  <w:color w:val="000000"/>
                  <w:lang w:eastAsia="is-IS"/>
                </w:rPr>
                <w:delText>cac:AllowanceCharge/cbc:BaseAmount</w:delText>
              </w:r>
            </w:del>
          </w:p>
        </w:tc>
        <w:tc>
          <w:tcPr>
            <w:tcW w:w="2954" w:type="dxa"/>
            <w:tcBorders>
              <w:top w:val="nil"/>
              <w:left w:val="nil"/>
              <w:bottom w:val="single" w:sz="4" w:space="0" w:color="auto"/>
              <w:right w:val="single" w:sz="4" w:space="0" w:color="auto"/>
            </w:tcBorders>
            <w:shd w:val="clear" w:color="auto" w:fill="auto"/>
            <w:noWrap/>
            <w:hideMark/>
          </w:tcPr>
          <w:p w14:paraId="7F333A61" w14:textId="11889A0D" w:rsidR="00400D35" w:rsidRPr="00400D35" w:rsidDel="00EC7212" w:rsidRDefault="00400D35">
            <w:pPr>
              <w:pStyle w:val="BodyText"/>
              <w:rPr>
                <w:del w:id="8775" w:author="Georg Birgisson" w:date="2021-10-06T14:24:00Z"/>
                <w:rFonts w:eastAsia="Times New Roman"/>
                <w:color w:val="000000"/>
                <w:lang w:eastAsia="is-IS"/>
              </w:rPr>
              <w:pPrChange w:id="8776" w:author="Georg Birgisson" w:date="2021-10-06T14:25:00Z">
                <w:pPr/>
              </w:pPrChange>
            </w:pPr>
            <w:del w:id="8777" w:author="Georg Birgisson" w:date="2021-10-06T14:24:00Z">
              <w:r w:rsidRPr="00400D35" w:rsidDel="00EC7212">
                <w:rPr>
                  <w:rFonts w:eastAsia="Times New Roman"/>
                  <w:color w:val="000000"/>
                  <w:lang w:eastAsia="is-IS"/>
                </w:rPr>
                <w:delText>with cbc:ChargeIndicator = 'true'</w:delText>
              </w:r>
            </w:del>
          </w:p>
        </w:tc>
      </w:tr>
      <w:tr w:rsidR="0015709A" w:rsidRPr="00400D35" w:rsidDel="00EC7212" w14:paraId="4C88FE7C" w14:textId="30EF62ED" w:rsidTr="0015709A">
        <w:trPr>
          <w:trHeight w:val="300"/>
          <w:del w:id="877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EF56D06" w14:textId="3C1B121A" w:rsidR="00400D35" w:rsidRPr="00400D35" w:rsidDel="00EC7212" w:rsidRDefault="00400D35">
            <w:pPr>
              <w:pStyle w:val="BodyText"/>
              <w:rPr>
                <w:del w:id="8779" w:author="Georg Birgisson" w:date="2021-10-06T14:24:00Z"/>
                <w:rFonts w:eastAsia="Times New Roman"/>
                <w:color w:val="000000"/>
                <w:lang w:eastAsia="is-IS"/>
              </w:rPr>
              <w:pPrChange w:id="8780" w:author="Georg Birgisson" w:date="2021-10-06T14:25:00Z">
                <w:pPr>
                  <w:jc w:val="right"/>
                </w:pPr>
              </w:pPrChange>
            </w:pPr>
            <w:del w:id="8781" w:author="Georg Birgisson" w:date="2021-10-06T14:24:00Z">
              <w:r w:rsidRPr="00400D35" w:rsidDel="00EC7212">
                <w:rPr>
                  <w:rFonts w:eastAsia="Times New Roman"/>
                  <w:color w:val="000000"/>
                  <w:lang w:eastAsia="is-IS"/>
                </w:rPr>
                <w:delText>225</w:delText>
              </w:r>
            </w:del>
          </w:p>
        </w:tc>
        <w:tc>
          <w:tcPr>
            <w:tcW w:w="915" w:type="dxa"/>
            <w:tcBorders>
              <w:top w:val="nil"/>
              <w:left w:val="nil"/>
              <w:bottom w:val="single" w:sz="4" w:space="0" w:color="auto"/>
              <w:right w:val="single" w:sz="4" w:space="0" w:color="auto"/>
            </w:tcBorders>
            <w:shd w:val="clear" w:color="auto" w:fill="auto"/>
            <w:noWrap/>
            <w:hideMark/>
          </w:tcPr>
          <w:p w14:paraId="28646A41" w14:textId="056BE5B7" w:rsidR="00400D35" w:rsidRPr="00400D35" w:rsidDel="00EC7212" w:rsidRDefault="00400D35">
            <w:pPr>
              <w:pStyle w:val="BodyText"/>
              <w:rPr>
                <w:del w:id="8782" w:author="Georg Birgisson" w:date="2021-10-06T14:24:00Z"/>
                <w:rFonts w:eastAsia="Times New Roman"/>
                <w:color w:val="000000"/>
                <w:lang w:eastAsia="is-IS"/>
              </w:rPr>
              <w:pPrChange w:id="8783" w:author="Georg Birgisson" w:date="2021-10-06T14:25:00Z">
                <w:pPr/>
              </w:pPrChange>
            </w:pPr>
            <w:del w:id="8784" w:author="Georg Birgisson" w:date="2021-10-06T14:24:00Z">
              <w:r w:rsidRPr="00400D35" w:rsidDel="00EC7212">
                <w:rPr>
                  <w:rFonts w:eastAsia="Times New Roman"/>
                  <w:color w:val="000000"/>
                  <w:lang w:eastAsia="is-IS"/>
                </w:rPr>
                <w:delText>BT-101</w:delText>
              </w:r>
            </w:del>
          </w:p>
        </w:tc>
        <w:tc>
          <w:tcPr>
            <w:tcW w:w="660" w:type="dxa"/>
            <w:tcBorders>
              <w:top w:val="nil"/>
              <w:left w:val="nil"/>
              <w:bottom w:val="single" w:sz="4" w:space="0" w:color="auto"/>
              <w:right w:val="single" w:sz="4" w:space="0" w:color="auto"/>
            </w:tcBorders>
            <w:shd w:val="clear" w:color="auto" w:fill="auto"/>
            <w:noWrap/>
            <w:hideMark/>
          </w:tcPr>
          <w:p w14:paraId="2F4D08D2" w14:textId="342081EA" w:rsidR="00400D35" w:rsidRPr="00400D35" w:rsidDel="00EC7212" w:rsidRDefault="00400D35">
            <w:pPr>
              <w:pStyle w:val="BodyText"/>
              <w:rPr>
                <w:del w:id="8785" w:author="Georg Birgisson" w:date="2021-10-06T14:24:00Z"/>
                <w:rFonts w:eastAsia="Times New Roman"/>
                <w:color w:val="000000"/>
                <w:lang w:eastAsia="is-IS"/>
              </w:rPr>
              <w:pPrChange w:id="8786" w:author="Georg Birgisson" w:date="2021-10-06T14:25:00Z">
                <w:pPr>
                  <w:jc w:val="center"/>
                </w:pPr>
              </w:pPrChange>
            </w:pPr>
            <w:del w:id="8787"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39582586" w14:textId="448C5C12" w:rsidR="00400D35" w:rsidRPr="00400D35" w:rsidDel="00EC7212" w:rsidRDefault="00400D35">
            <w:pPr>
              <w:pStyle w:val="BodyText"/>
              <w:rPr>
                <w:del w:id="8788" w:author="Georg Birgisson" w:date="2021-10-06T14:24:00Z"/>
                <w:rFonts w:eastAsia="Times New Roman"/>
                <w:color w:val="000000"/>
                <w:lang w:eastAsia="is-IS"/>
              </w:rPr>
              <w:pPrChange w:id="8789" w:author="Georg Birgisson" w:date="2021-10-06T14:25:00Z">
                <w:pPr>
                  <w:jc w:val="center"/>
                </w:pPr>
              </w:pPrChange>
            </w:pPr>
            <w:del w:id="8790"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05A4593B" w14:textId="5766D35A" w:rsidR="00400D35" w:rsidRPr="00400D35" w:rsidDel="00EC7212" w:rsidRDefault="00400D35">
            <w:pPr>
              <w:pStyle w:val="BodyText"/>
              <w:rPr>
                <w:del w:id="8791" w:author="Georg Birgisson" w:date="2021-10-06T14:24:00Z"/>
                <w:rFonts w:eastAsia="Times New Roman"/>
                <w:color w:val="000000"/>
                <w:lang w:eastAsia="is-IS"/>
              </w:rPr>
              <w:pPrChange w:id="8792" w:author="Georg Birgisson" w:date="2021-10-06T14:25:00Z">
                <w:pPr/>
              </w:pPrChange>
            </w:pPr>
            <w:del w:id="8793" w:author="Georg Birgisson" w:date="2021-10-06T14:24:00Z">
              <w:r w:rsidRPr="00400D35" w:rsidDel="00EC7212">
                <w:rPr>
                  <w:rFonts w:eastAsia="Times New Roman"/>
                  <w:color w:val="000000"/>
                  <w:lang w:eastAsia="is-IS"/>
                </w:rPr>
                <w:delText>cac:AllowanceCharge/cbc:MultiplierFactorNumeric</w:delText>
              </w:r>
            </w:del>
          </w:p>
        </w:tc>
        <w:tc>
          <w:tcPr>
            <w:tcW w:w="2954" w:type="dxa"/>
            <w:tcBorders>
              <w:top w:val="nil"/>
              <w:left w:val="nil"/>
              <w:bottom w:val="single" w:sz="4" w:space="0" w:color="auto"/>
              <w:right w:val="single" w:sz="4" w:space="0" w:color="auto"/>
            </w:tcBorders>
            <w:shd w:val="clear" w:color="auto" w:fill="auto"/>
            <w:noWrap/>
            <w:hideMark/>
          </w:tcPr>
          <w:p w14:paraId="0CFFCDDB" w14:textId="57714EF8" w:rsidR="00400D35" w:rsidRPr="00400D35" w:rsidDel="00EC7212" w:rsidRDefault="00400D35">
            <w:pPr>
              <w:pStyle w:val="BodyText"/>
              <w:rPr>
                <w:del w:id="8794" w:author="Georg Birgisson" w:date="2021-10-06T14:24:00Z"/>
                <w:rFonts w:eastAsia="Times New Roman"/>
                <w:color w:val="000000"/>
                <w:lang w:eastAsia="is-IS"/>
              </w:rPr>
              <w:pPrChange w:id="8795" w:author="Georg Birgisson" w:date="2021-10-06T14:25:00Z">
                <w:pPr/>
              </w:pPrChange>
            </w:pPr>
            <w:del w:id="8796" w:author="Georg Birgisson" w:date="2021-10-06T14:24:00Z">
              <w:r w:rsidRPr="00400D35" w:rsidDel="00EC7212">
                <w:rPr>
                  <w:rFonts w:eastAsia="Times New Roman"/>
                  <w:color w:val="000000"/>
                  <w:lang w:eastAsia="is-IS"/>
                </w:rPr>
                <w:delText>with cbc:ChargeIndicator = 'true'</w:delText>
              </w:r>
            </w:del>
          </w:p>
        </w:tc>
      </w:tr>
      <w:tr w:rsidR="0015709A" w:rsidRPr="00400D35" w:rsidDel="00EC7212" w14:paraId="1F6FD8C3" w14:textId="10A0CFA5" w:rsidTr="0015709A">
        <w:trPr>
          <w:trHeight w:val="300"/>
          <w:del w:id="879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E97B02A" w14:textId="6C7A3F67" w:rsidR="00400D35" w:rsidRPr="00400D35" w:rsidDel="00EC7212" w:rsidRDefault="00400D35">
            <w:pPr>
              <w:pStyle w:val="BodyText"/>
              <w:rPr>
                <w:del w:id="8798" w:author="Georg Birgisson" w:date="2021-10-06T14:24:00Z"/>
                <w:rFonts w:eastAsia="Times New Roman"/>
                <w:color w:val="000000"/>
                <w:lang w:eastAsia="is-IS"/>
              </w:rPr>
              <w:pPrChange w:id="8799" w:author="Georg Birgisson" w:date="2021-10-06T14:25:00Z">
                <w:pPr>
                  <w:jc w:val="right"/>
                </w:pPr>
              </w:pPrChange>
            </w:pPr>
            <w:del w:id="8800" w:author="Georg Birgisson" w:date="2021-10-06T14:24:00Z">
              <w:r w:rsidRPr="00400D35" w:rsidDel="00EC7212">
                <w:rPr>
                  <w:rFonts w:eastAsia="Times New Roman"/>
                  <w:color w:val="000000"/>
                  <w:lang w:eastAsia="is-IS"/>
                </w:rPr>
                <w:delText>226</w:delText>
              </w:r>
            </w:del>
          </w:p>
        </w:tc>
        <w:tc>
          <w:tcPr>
            <w:tcW w:w="915" w:type="dxa"/>
            <w:tcBorders>
              <w:top w:val="nil"/>
              <w:left w:val="nil"/>
              <w:bottom w:val="single" w:sz="4" w:space="0" w:color="auto"/>
              <w:right w:val="single" w:sz="4" w:space="0" w:color="auto"/>
            </w:tcBorders>
            <w:shd w:val="clear" w:color="auto" w:fill="auto"/>
            <w:noWrap/>
            <w:hideMark/>
          </w:tcPr>
          <w:p w14:paraId="5C4E2248" w14:textId="19B0D81A" w:rsidR="00400D35" w:rsidRPr="00400D35" w:rsidDel="00EC7212" w:rsidRDefault="00400D35">
            <w:pPr>
              <w:pStyle w:val="BodyText"/>
              <w:rPr>
                <w:del w:id="8801" w:author="Georg Birgisson" w:date="2021-10-06T14:24:00Z"/>
                <w:rFonts w:eastAsia="Times New Roman"/>
                <w:color w:val="000000"/>
                <w:lang w:eastAsia="is-IS"/>
              </w:rPr>
              <w:pPrChange w:id="8802" w:author="Georg Birgisson" w:date="2021-10-06T14:25:00Z">
                <w:pPr/>
              </w:pPrChange>
            </w:pPr>
            <w:del w:id="8803" w:author="Georg Birgisson" w:date="2021-10-06T14:24:00Z">
              <w:r w:rsidRPr="00400D35" w:rsidDel="00EC7212">
                <w:rPr>
                  <w:rFonts w:eastAsia="Times New Roman"/>
                  <w:color w:val="000000"/>
                  <w:lang w:eastAsia="is-IS"/>
                </w:rPr>
                <w:delText>BT-102</w:delText>
              </w:r>
            </w:del>
          </w:p>
        </w:tc>
        <w:tc>
          <w:tcPr>
            <w:tcW w:w="660" w:type="dxa"/>
            <w:tcBorders>
              <w:top w:val="nil"/>
              <w:left w:val="nil"/>
              <w:bottom w:val="single" w:sz="4" w:space="0" w:color="auto"/>
              <w:right w:val="single" w:sz="4" w:space="0" w:color="auto"/>
            </w:tcBorders>
            <w:shd w:val="clear" w:color="auto" w:fill="auto"/>
            <w:noWrap/>
            <w:hideMark/>
          </w:tcPr>
          <w:p w14:paraId="3C861AFE" w14:textId="4B2A131F" w:rsidR="00400D35" w:rsidRPr="00400D35" w:rsidDel="00EC7212" w:rsidRDefault="00400D35">
            <w:pPr>
              <w:pStyle w:val="BodyText"/>
              <w:rPr>
                <w:del w:id="8804" w:author="Georg Birgisson" w:date="2021-10-06T14:24:00Z"/>
                <w:rFonts w:eastAsia="Times New Roman"/>
                <w:color w:val="000000"/>
                <w:lang w:eastAsia="is-IS"/>
              </w:rPr>
              <w:pPrChange w:id="8805" w:author="Georg Birgisson" w:date="2021-10-06T14:25:00Z">
                <w:pPr>
                  <w:jc w:val="center"/>
                </w:pPr>
              </w:pPrChange>
            </w:pPr>
            <w:del w:id="8806"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7FC65F42" w14:textId="4916B379" w:rsidR="00400D35" w:rsidRPr="00400D35" w:rsidDel="00EC7212" w:rsidRDefault="00400D35">
            <w:pPr>
              <w:pStyle w:val="BodyText"/>
              <w:rPr>
                <w:del w:id="8807" w:author="Georg Birgisson" w:date="2021-10-06T14:24:00Z"/>
                <w:rFonts w:eastAsia="Times New Roman"/>
                <w:color w:val="000000"/>
                <w:lang w:eastAsia="is-IS"/>
              </w:rPr>
              <w:pPrChange w:id="8808" w:author="Georg Birgisson" w:date="2021-10-06T14:25:00Z">
                <w:pPr>
                  <w:jc w:val="center"/>
                </w:pPr>
              </w:pPrChange>
            </w:pPr>
            <w:del w:id="8809"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784150C6" w14:textId="4026C39A" w:rsidR="00400D35" w:rsidRPr="00400D35" w:rsidDel="00EC7212" w:rsidRDefault="00400D35">
            <w:pPr>
              <w:pStyle w:val="BodyText"/>
              <w:rPr>
                <w:del w:id="8810" w:author="Georg Birgisson" w:date="2021-10-06T14:24:00Z"/>
                <w:rFonts w:eastAsia="Times New Roman"/>
                <w:color w:val="000000"/>
                <w:lang w:eastAsia="is-IS"/>
              </w:rPr>
              <w:pPrChange w:id="8811" w:author="Georg Birgisson" w:date="2021-10-06T14:25:00Z">
                <w:pPr/>
              </w:pPrChange>
            </w:pPr>
            <w:del w:id="8812" w:author="Georg Birgisson" w:date="2021-10-06T14:24:00Z">
              <w:r w:rsidRPr="00400D35" w:rsidDel="00EC7212">
                <w:rPr>
                  <w:rFonts w:eastAsia="Times New Roman"/>
                  <w:color w:val="000000"/>
                  <w:lang w:eastAsia="is-IS"/>
                </w:rPr>
                <w:delText>cac:AllowanceCharge/cac:TaxCategory/cbc:ID</w:delText>
              </w:r>
            </w:del>
          </w:p>
        </w:tc>
        <w:tc>
          <w:tcPr>
            <w:tcW w:w="2954" w:type="dxa"/>
            <w:tcBorders>
              <w:top w:val="nil"/>
              <w:left w:val="nil"/>
              <w:bottom w:val="single" w:sz="4" w:space="0" w:color="auto"/>
              <w:right w:val="single" w:sz="4" w:space="0" w:color="auto"/>
            </w:tcBorders>
            <w:shd w:val="clear" w:color="auto" w:fill="auto"/>
            <w:noWrap/>
            <w:hideMark/>
          </w:tcPr>
          <w:p w14:paraId="7CC4A80C" w14:textId="44C69076" w:rsidR="00400D35" w:rsidRPr="00400D35" w:rsidDel="00EC7212" w:rsidRDefault="00400D35">
            <w:pPr>
              <w:pStyle w:val="BodyText"/>
              <w:rPr>
                <w:del w:id="8813" w:author="Georg Birgisson" w:date="2021-10-06T14:24:00Z"/>
                <w:rFonts w:eastAsia="Times New Roman"/>
                <w:color w:val="000000"/>
                <w:lang w:eastAsia="is-IS"/>
              </w:rPr>
              <w:pPrChange w:id="8814" w:author="Georg Birgisson" w:date="2021-10-06T14:25:00Z">
                <w:pPr/>
              </w:pPrChange>
            </w:pPr>
            <w:del w:id="8815" w:author="Georg Birgisson" w:date="2021-10-06T14:24:00Z">
              <w:r w:rsidRPr="00400D35" w:rsidDel="00EC7212">
                <w:rPr>
                  <w:rFonts w:eastAsia="Times New Roman"/>
                  <w:color w:val="000000"/>
                  <w:lang w:eastAsia="is-IS"/>
                </w:rPr>
                <w:delText>with cbc:ChargeIndicator = 'true'</w:delText>
              </w:r>
            </w:del>
          </w:p>
        </w:tc>
      </w:tr>
      <w:tr w:rsidR="0015709A" w:rsidRPr="00400D35" w:rsidDel="00EC7212" w14:paraId="2F37A138" w14:textId="75A47296" w:rsidTr="0015709A">
        <w:trPr>
          <w:trHeight w:val="300"/>
          <w:del w:id="881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0DB62D2" w14:textId="3CDF4738" w:rsidR="00400D35" w:rsidRPr="00400D35" w:rsidDel="00EC7212" w:rsidRDefault="00400D35">
            <w:pPr>
              <w:pStyle w:val="BodyText"/>
              <w:rPr>
                <w:del w:id="8817" w:author="Georg Birgisson" w:date="2021-10-06T14:24:00Z"/>
                <w:rFonts w:eastAsia="Times New Roman"/>
                <w:color w:val="000000"/>
                <w:lang w:eastAsia="is-IS"/>
              </w:rPr>
              <w:pPrChange w:id="8818" w:author="Georg Birgisson" w:date="2021-10-06T14:25:00Z">
                <w:pPr>
                  <w:jc w:val="right"/>
                </w:pPr>
              </w:pPrChange>
            </w:pPr>
            <w:del w:id="8819" w:author="Georg Birgisson" w:date="2021-10-06T14:24:00Z">
              <w:r w:rsidRPr="00400D35" w:rsidDel="00EC7212">
                <w:rPr>
                  <w:rFonts w:eastAsia="Times New Roman"/>
                  <w:color w:val="000000"/>
                  <w:lang w:eastAsia="is-IS"/>
                </w:rPr>
                <w:delText>231</w:delText>
              </w:r>
            </w:del>
          </w:p>
        </w:tc>
        <w:tc>
          <w:tcPr>
            <w:tcW w:w="915" w:type="dxa"/>
            <w:tcBorders>
              <w:top w:val="nil"/>
              <w:left w:val="nil"/>
              <w:bottom w:val="single" w:sz="4" w:space="0" w:color="auto"/>
              <w:right w:val="single" w:sz="4" w:space="0" w:color="auto"/>
            </w:tcBorders>
            <w:shd w:val="clear" w:color="auto" w:fill="auto"/>
            <w:noWrap/>
            <w:hideMark/>
          </w:tcPr>
          <w:p w14:paraId="1B6ACBB0" w14:textId="31F041D2" w:rsidR="00400D35" w:rsidRPr="00400D35" w:rsidDel="00EC7212" w:rsidRDefault="00400D35">
            <w:pPr>
              <w:pStyle w:val="BodyText"/>
              <w:rPr>
                <w:del w:id="8820" w:author="Georg Birgisson" w:date="2021-10-06T14:24:00Z"/>
                <w:rFonts w:eastAsia="Times New Roman"/>
                <w:color w:val="000000"/>
                <w:lang w:eastAsia="is-IS"/>
              </w:rPr>
              <w:pPrChange w:id="8821" w:author="Georg Birgisson" w:date="2021-10-06T14:25:00Z">
                <w:pPr/>
              </w:pPrChange>
            </w:pPr>
            <w:del w:id="8822" w:author="Georg Birgisson" w:date="2021-10-06T14:24:00Z">
              <w:r w:rsidRPr="00400D35" w:rsidDel="00EC7212">
                <w:rPr>
                  <w:rFonts w:eastAsia="Times New Roman"/>
                  <w:color w:val="000000"/>
                  <w:lang w:eastAsia="is-IS"/>
                </w:rPr>
                <w:delText>BT-103</w:delText>
              </w:r>
            </w:del>
          </w:p>
        </w:tc>
        <w:tc>
          <w:tcPr>
            <w:tcW w:w="660" w:type="dxa"/>
            <w:tcBorders>
              <w:top w:val="nil"/>
              <w:left w:val="nil"/>
              <w:bottom w:val="single" w:sz="4" w:space="0" w:color="auto"/>
              <w:right w:val="single" w:sz="4" w:space="0" w:color="auto"/>
            </w:tcBorders>
            <w:shd w:val="clear" w:color="auto" w:fill="auto"/>
            <w:noWrap/>
            <w:hideMark/>
          </w:tcPr>
          <w:p w14:paraId="6B14D7A8" w14:textId="20D56F3C" w:rsidR="00400D35" w:rsidRPr="00400D35" w:rsidDel="00EC7212" w:rsidRDefault="00400D35">
            <w:pPr>
              <w:pStyle w:val="BodyText"/>
              <w:rPr>
                <w:del w:id="8823" w:author="Georg Birgisson" w:date="2021-10-06T14:24:00Z"/>
                <w:rFonts w:eastAsia="Times New Roman"/>
                <w:color w:val="000000"/>
                <w:lang w:eastAsia="is-IS"/>
              </w:rPr>
              <w:pPrChange w:id="8824" w:author="Georg Birgisson" w:date="2021-10-06T14:25:00Z">
                <w:pPr>
                  <w:jc w:val="center"/>
                </w:pPr>
              </w:pPrChange>
            </w:pPr>
            <w:del w:id="8825"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19A23521" w14:textId="581028B8" w:rsidR="00400D35" w:rsidRPr="00400D35" w:rsidDel="00EC7212" w:rsidRDefault="00400D35">
            <w:pPr>
              <w:pStyle w:val="BodyText"/>
              <w:rPr>
                <w:del w:id="8826" w:author="Georg Birgisson" w:date="2021-10-06T14:24:00Z"/>
                <w:rFonts w:eastAsia="Times New Roman"/>
                <w:color w:val="000000"/>
                <w:lang w:eastAsia="is-IS"/>
              </w:rPr>
              <w:pPrChange w:id="8827" w:author="Georg Birgisson" w:date="2021-10-06T14:25:00Z">
                <w:pPr>
                  <w:jc w:val="center"/>
                </w:pPr>
              </w:pPrChange>
            </w:pPr>
            <w:del w:id="8828"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7EDCF871" w14:textId="6382EA54" w:rsidR="00400D35" w:rsidRPr="00400D35" w:rsidDel="00EC7212" w:rsidRDefault="00400D35">
            <w:pPr>
              <w:pStyle w:val="BodyText"/>
              <w:rPr>
                <w:del w:id="8829" w:author="Georg Birgisson" w:date="2021-10-06T14:24:00Z"/>
                <w:rFonts w:eastAsia="Times New Roman"/>
                <w:color w:val="000000"/>
                <w:lang w:eastAsia="is-IS"/>
              </w:rPr>
              <w:pPrChange w:id="8830" w:author="Georg Birgisson" w:date="2021-10-06T14:25:00Z">
                <w:pPr/>
              </w:pPrChange>
            </w:pPr>
            <w:del w:id="8831" w:author="Georg Birgisson" w:date="2021-10-06T14:24:00Z">
              <w:r w:rsidRPr="00400D35" w:rsidDel="00EC7212">
                <w:rPr>
                  <w:rFonts w:eastAsia="Times New Roman"/>
                  <w:color w:val="000000"/>
                  <w:lang w:eastAsia="is-IS"/>
                </w:rPr>
                <w:delText>cac:AllowanceCharge/cac:TaxCategory/cbc:Percent</w:delText>
              </w:r>
            </w:del>
          </w:p>
        </w:tc>
        <w:tc>
          <w:tcPr>
            <w:tcW w:w="2954" w:type="dxa"/>
            <w:tcBorders>
              <w:top w:val="nil"/>
              <w:left w:val="nil"/>
              <w:bottom w:val="single" w:sz="4" w:space="0" w:color="auto"/>
              <w:right w:val="single" w:sz="4" w:space="0" w:color="auto"/>
            </w:tcBorders>
            <w:shd w:val="clear" w:color="auto" w:fill="auto"/>
            <w:noWrap/>
            <w:hideMark/>
          </w:tcPr>
          <w:p w14:paraId="7E3415DC" w14:textId="1DB9A2BA" w:rsidR="00400D35" w:rsidRPr="00400D35" w:rsidDel="00EC7212" w:rsidRDefault="00400D35">
            <w:pPr>
              <w:pStyle w:val="BodyText"/>
              <w:rPr>
                <w:del w:id="8832" w:author="Georg Birgisson" w:date="2021-10-06T14:24:00Z"/>
                <w:rFonts w:eastAsia="Times New Roman"/>
                <w:color w:val="000000"/>
                <w:lang w:eastAsia="is-IS"/>
              </w:rPr>
              <w:pPrChange w:id="8833" w:author="Georg Birgisson" w:date="2021-10-06T14:25:00Z">
                <w:pPr/>
              </w:pPrChange>
            </w:pPr>
            <w:del w:id="8834" w:author="Georg Birgisson" w:date="2021-10-06T14:24:00Z">
              <w:r w:rsidRPr="00400D35" w:rsidDel="00EC7212">
                <w:rPr>
                  <w:rFonts w:eastAsia="Times New Roman"/>
                  <w:color w:val="000000"/>
                  <w:lang w:eastAsia="is-IS"/>
                </w:rPr>
                <w:delText>with cbc:ChargeIndicator = 'true'</w:delText>
              </w:r>
            </w:del>
          </w:p>
        </w:tc>
      </w:tr>
      <w:tr w:rsidR="0015709A" w:rsidRPr="00400D35" w:rsidDel="00EC7212" w14:paraId="377250E2" w14:textId="0E7391A8" w:rsidTr="0015709A">
        <w:trPr>
          <w:trHeight w:val="300"/>
          <w:del w:id="883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430A469" w14:textId="10BEA335" w:rsidR="00400D35" w:rsidRPr="00400D35" w:rsidDel="00EC7212" w:rsidRDefault="00400D35">
            <w:pPr>
              <w:pStyle w:val="BodyText"/>
              <w:rPr>
                <w:del w:id="8836" w:author="Georg Birgisson" w:date="2021-10-06T14:24:00Z"/>
                <w:rFonts w:eastAsia="Times New Roman"/>
                <w:color w:val="000000"/>
                <w:lang w:eastAsia="is-IS"/>
              </w:rPr>
              <w:pPrChange w:id="8837" w:author="Georg Birgisson" w:date="2021-10-06T14:25:00Z">
                <w:pPr>
                  <w:jc w:val="right"/>
                </w:pPr>
              </w:pPrChange>
            </w:pPr>
            <w:del w:id="8838" w:author="Georg Birgisson" w:date="2021-10-06T14:24:00Z">
              <w:r w:rsidRPr="00400D35" w:rsidDel="00EC7212">
                <w:rPr>
                  <w:rFonts w:eastAsia="Times New Roman"/>
                  <w:color w:val="000000"/>
                  <w:lang w:eastAsia="is-IS"/>
                </w:rPr>
                <w:delText>232</w:delText>
              </w:r>
            </w:del>
          </w:p>
        </w:tc>
        <w:tc>
          <w:tcPr>
            <w:tcW w:w="915" w:type="dxa"/>
            <w:tcBorders>
              <w:top w:val="nil"/>
              <w:left w:val="nil"/>
              <w:bottom w:val="single" w:sz="4" w:space="0" w:color="auto"/>
              <w:right w:val="single" w:sz="4" w:space="0" w:color="auto"/>
            </w:tcBorders>
            <w:shd w:val="clear" w:color="auto" w:fill="auto"/>
            <w:noWrap/>
            <w:hideMark/>
          </w:tcPr>
          <w:p w14:paraId="591FF30F" w14:textId="056F6ACE" w:rsidR="00400D35" w:rsidRPr="00400D35" w:rsidDel="00EC7212" w:rsidRDefault="00400D35">
            <w:pPr>
              <w:pStyle w:val="BodyText"/>
              <w:rPr>
                <w:del w:id="8839" w:author="Georg Birgisson" w:date="2021-10-06T14:24:00Z"/>
                <w:rFonts w:eastAsia="Times New Roman"/>
                <w:color w:val="000000"/>
                <w:lang w:eastAsia="is-IS"/>
              </w:rPr>
              <w:pPrChange w:id="8840" w:author="Georg Birgisson" w:date="2021-10-06T14:25:00Z">
                <w:pPr/>
              </w:pPrChange>
            </w:pPr>
            <w:del w:id="8841" w:author="Georg Birgisson" w:date="2021-10-06T14:24:00Z">
              <w:r w:rsidRPr="00400D35" w:rsidDel="00EC7212">
                <w:rPr>
                  <w:rFonts w:eastAsia="Times New Roman"/>
                  <w:color w:val="000000"/>
                  <w:lang w:eastAsia="is-IS"/>
                </w:rPr>
                <w:delText>BT-104</w:delText>
              </w:r>
            </w:del>
          </w:p>
        </w:tc>
        <w:tc>
          <w:tcPr>
            <w:tcW w:w="660" w:type="dxa"/>
            <w:tcBorders>
              <w:top w:val="nil"/>
              <w:left w:val="nil"/>
              <w:bottom w:val="single" w:sz="4" w:space="0" w:color="auto"/>
              <w:right w:val="single" w:sz="4" w:space="0" w:color="auto"/>
            </w:tcBorders>
            <w:shd w:val="clear" w:color="auto" w:fill="auto"/>
            <w:noWrap/>
            <w:hideMark/>
          </w:tcPr>
          <w:p w14:paraId="39BC7904" w14:textId="0CB9D9B9" w:rsidR="00400D35" w:rsidRPr="00400D35" w:rsidDel="00EC7212" w:rsidRDefault="00400D35">
            <w:pPr>
              <w:pStyle w:val="BodyText"/>
              <w:rPr>
                <w:del w:id="8842" w:author="Georg Birgisson" w:date="2021-10-06T14:24:00Z"/>
                <w:rFonts w:eastAsia="Times New Roman"/>
                <w:color w:val="000000"/>
                <w:lang w:eastAsia="is-IS"/>
              </w:rPr>
              <w:pPrChange w:id="8843" w:author="Georg Birgisson" w:date="2021-10-06T14:25:00Z">
                <w:pPr>
                  <w:jc w:val="center"/>
                </w:pPr>
              </w:pPrChange>
            </w:pPr>
            <w:del w:id="8844"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0E7B5DE1" w14:textId="11C83637" w:rsidR="00400D35" w:rsidRPr="00400D35" w:rsidDel="00EC7212" w:rsidRDefault="00400D35">
            <w:pPr>
              <w:pStyle w:val="BodyText"/>
              <w:rPr>
                <w:del w:id="8845" w:author="Georg Birgisson" w:date="2021-10-06T14:24:00Z"/>
                <w:rFonts w:eastAsia="Times New Roman"/>
                <w:color w:val="000000"/>
                <w:lang w:eastAsia="is-IS"/>
              </w:rPr>
              <w:pPrChange w:id="8846" w:author="Georg Birgisson" w:date="2021-10-06T14:25:00Z">
                <w:pPr>
                  <w:jc w:val="center"/>
                </w:pPr>
              </w:pPrChange>
            </w:pPr>
            <w:del w:id="8847"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2DCD48E5" w14:textId="20F4661F" w:rsidR="00400D35" w:rsidRPr="00400D35" w:rsidDel="00EC7212" w:rsidRDefault="00400D35">
            <w:pPr>
              <w:pStyle w:val="BodyText"/>
              <w:rPr>
                <w:del w:id="8848" w:author="Georg Birgisson" w:date="2021-10-06T14:24:00Z"/>
                <w:rFonts w:eastAsia="Times New Roman"/>
                <w:color w:val="000000"/>
                <w:lang w:eastAsia="is-IS"/>
              </w:rPr>
              <w:pPrChange w:id="8849" w:author="Georg Birgisson" w:date="2021-10-06T14:25:00Z">
                <w:pPr/>
              </w:pPrChange>
            </w:pPr>
            <w:del w:id="8850" w:author="Georg Birgisson" w:date="2021-10-06T14:24:00Z">
              <w:r w:rsidRPr="00400D35" w:rsidDel="00EC7212">
                <w:rPr>
                  <w:rFonts w:eastAsia="Times New Roman"/>
                  <w:color w:val="000000"/>
                  <w:lang w:eastAsia="is-IS"/>
                </w:rPr>
                <w:delText>cac:AllowanceCharge/cbc:AllowanceChargeReason</w:delText>
              </w:r>
            </w:del>
          </w:p>
        </w:tc>
        <w:tc>
          <w:tcPr>
            <w:tcW w:w="2954" w:type="dxa"/>
            <w:tcBorders>
              <w:top w:val="nil"/>
              <w:left w:val="nil"/>
              <w:bottom w:val="single" w:sz="4" w:space="0" w:color="auto"/>
              <w:right w:val="single" w:sz="4" w:space="0" w:color="auto"/>
            </w:tcBorders>
            <w:shd w:val="clear" w:color="auto" w:fill="auto"/>
            <w:noWrap/>
            <w:hideMark/>
          </w:tcPr>
          <w:p w14:paraId="37724FF6" w14:textId="6FDD0E1E" w:rsidR="00400D35" w:rsidRPr="00400D35" w:rsidDel="00EC7212" w:rsidRDefault="00400D35">
            <w:pPr>
              <w:pStyle w:val="BodyText"/>
              <w:rPr>
                <w:del w:id="8851" w:author="Georg Birgisson" w:date="2021-10-06T14:24:00Z"/>
                <w:rFonts w:eastAsia="Times New Roman"/>
                <w:color w:val="000000"/>
                <w:lang w:eastAsia="is-IS"/>
              </w:rPr>
              <w:pPrChange w:id="8852" w:author="Georg Birgisson" w:date="2021-10-06T14:25:00Z">
                <w:pPr/>
              </w:pPrChange>
            </w:pPr>
            <w:del w:id="8853" w:author="Georg Birgisson" w:date="2021-10-06T14:24:00Z">
              <w:r w:rsidRPr="00400D35" w:rsidDel="00EC7212">
                <w:rPr>
                  <w:rFonts w:eastAsia="Times New Roman"/>
                  <w:color w:val="000000"/>
                  <w:lang w:eastAsia="is-IS"/>
                </w:rPr>
                <w:delText>with cbc:ChargeIndicator = 'true'</w:delText>
              </w:r>
            </w:del>
          </w:p>
        </w:tc>
      </w:tr>
      <w:tr w:rsidR="0015709A" w:rsidRPr="00400D35" w:rsidDel="00EC7212" w14:paraId="202D58A3" w14:textId="6924FB6C" w:rsidTr="0015709A">
        <w:trPr>
          <w:trHeight w:val="300"/>
          <w:del w:id="885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795B0A4" w14:textId="736AA92F" w:rsidR="00400D35" w:rsidRPr="00400D35" w:rsidDel="00EC7212" w:rsidRDefault="00400D35">
            <w:pPr>
              <w:pStyle w:val="BodyText"/>
              <w:rPr>
                <w:del w:id="8855" w:author="Georg Birgisson" w:date="2021-10-06T14:24:00Z"/>
                <w:rFonts w:eastAsia="Times New Roman"/>
                <w:color w:val="000000"/>
                <w:lang w:eastAsia="is-IS"/>
              </w:rPr>
              <w:pPrChange w:id="8856" w:author="Georg Birgisson" w:date="2021-10-06T14:25:00Z">
                <w:pPr>
                  <w:jc w:val="right"/>
                </w:pPr>
              </w:pPrChange>
            </w:pPr>
            <w:del w:id="8857" w:author="Georg Birgisson" w:date="2021-10-06T14:24:00Z">
              <w:r w:rsidRPr="00400D35" w:rsidDel="00EC7212">
                <w:rPr>
                  <w:rFonts w:eastAsia="Times New Roman"/>
                  <w:color w:val="000000"/>
                  <w:lang w:eastAsia="is-IS"/>
                </w:rPr>
                <w:delText>233</w:delText>
              </w:r>
            </w:del>
          </w:p>
        </w:tc>
        <w:tc>
          <w:tcPr>
            <w:tcW w:w="915" w:type="dxa"/>
            <w:tcBorders>
              <w:top w:val="nil"/>
              <w:left w:val="nil"/>
              <w:bottom w:val="single" w:sz="4" w:space="0" w:color="auto"/>
              <w:right w:val="single" w:sz="4" w:space="0" w:color="auto"/>
            </w:tcBorders>
            <w:shd w:val="clear" w:color="auto" w:fill="auto"/>
            <w:noWrap/>
            <w:hideMark/>
          </w:tcPr>
          <w:p w14:paraId="04A64272" w14:textId="60543328" w:rsidR="00400D35" w:rsidRPr="00400D35" w:rsidDel="00EC7212" w:rsidRDefault="00400D35">
            <w:pPr>
              <w:pStyle w:val="BodyText"/>
              <w:rPr>
                <w:del w:id="8858" w:author="Georg Birgisson" w:date="2021-10-06T14:24:00Z"/>
                <w:rFonts w:eastAsia="Times New Roman"/>
                <w:color w:val="000000"/>
                <w:lang w:eastAsia="is-IS"/>
              </w:rPr>
              <w:pPrChange w:id="8859" w:author="Georg Birgisson" w:date="2021-10-06T14:25:00Z">
                <w:pPr/>
              </w:pPrChange>
            </w:pPr>
            <w:del w:id="8860" w:author="Georg Birgisson" w:date="2021-10-06T14:24:00Z">
              <w:r w:rsidRPr="00400D35" w:rsidDel="00EC7212">
                <w:rPr>
                  <w:rFonts w:eastAsia="Times New Roman"/>
                  <w:color w:val="000000"/>
                  <w:lang w:eastAsia="is-IS"/>
                </w:rPr>
                <w:delText>BT-105</w:delText>
              </w:r>
            </w:del>
          </w:p>
        </w:tc>
        <w:tc>
          <w:tcPr>
            <w:tcW w:w="660" w:type="dxa"/>
            <w:tcBorders>
              <w:top w:val="nil"/>
              <w:left w:val="nil"/>
              <w:bottom w:val="single" w:sz="4" w:space="0" w:color="auto"/>
              <w:right w:val="single" w:sz="4" w:space="0" w:color="auto"/>
            </w:tcBorders>
            <w:shd w:val="clear" w:color="auto" w:fill="auto"/>
            <w:noWrap/>
            <w:hideMark/>
          </w:tcPr>
          <w:p w14:paraId="794FD219" w14:textId="15E07006" w:rsidR="00400D35" w:rsidRPr="00400D35" w:rsidDel="00EC7212" w:rsidRDefault="00400D35">
            <w:pPr>
              <w:pStyle w:val="BodyText"/>
              <w:rPr>
                <w:del w:id="8861" w:author="Georg Birgisson" w:date="2021-10-06T14:24:00Z"/>
                <w:rFonts w:eastAsia="Times New Roman"/>
                <w:color w:val="000000"/>
                <w:lang w:eastAsia="is-IS"/>
              </w:rPr>
              <w:pPrChange w:id="8862" w:author="Georg Birgisson" w:date="2021-10-06T14:25:00Z">
                <w:pPr>
                  <w:jc w:val="center"/>
                </w:pPr>
              </w:pPrChange>
            </w:pPr>
            <w:del w:id="8863"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063BFC40" w14:textId="63D42247" w:rsidR="00400D35" w:rsidRPr="00400D35" w:rsidDel="00EC7212" w:rsidRDefault="00400D35">
            <w:pPr>
              <w:pStyle w:val="BodyText"/>
              <w:rPr>
                <w:del w:id="8864" w:author="Georg Birgisson" w:date="2021-10-06T14:24:00Z"/>
                <w:rFonts w:eastAsia="Times New Roman"/>
                <w:color w:val="000000"/>
                <w:lang w:eastAsia="is-IS"/>
              </w:rPr>
              <w:pPrChange w:id="8865" w:author="Georg Birgisson" w:date="2021-10-06T14:25:00Z">
                <w:pPr>
                  <w:jc w:val="center"/>
                </w:pPr>
              </w:pPrChange>
            </w:pPr>
            <w:del w:id="8866"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4648DDC5" w14:textId="50875E1C" w:rsidR="00400D35" w:rsidRPr="00400D35" w:rsidDel="00EC7212" w:rsidRDefault="00400D35">
            <w:pPr>
              <w:pStyle w:val="BodyText"/>
              <w:rPr>
                <w:del w:id="8867" w:author="Georg Birgisson" w:date="2021-10-06T14:24:00Z"/>
                <w:rFonts w:eastAsia="Times New Roman"/>
                <w:color w:val="000000"/>
                <w:lang w:eastAsia="is-IS"/>
              </w:rPr>
              <w:pPrChange w:id="8868" w:author="Georg Birgisson" w:date="2021-10-06T14:25:00Z">
                <w:pPr/>
              </w:pPrChange>
            </w:pPr>
            <w:del w:id="8869" w:author="Georg Birgisson" w:date="2021-10-06T14:24:00Z">
              <w:r w:rsidRPr="00400D35" w:rsidDel="00EC7212">
                <w:rPr>
                  <w:rFonts w:eastAsia="Times New Roman"/>
                  <w:color w:val="000000"/>
                  <w:lang w:eastAsia="is-IS"/>
                </w:rPr>
                <w:delText>cac:AllowanceCharge/cbc:AllowanceChargeReasonCode</w:delText>
              </w:r>
            </w:del>
          </w:p>
        </w:tc>
        <w:tc>
          <w:tcPr>
            <w:tcW w:w="2954" w:type="dxa"/>
            <w:tcBorders>
              <w:top w:val="nil"/>
              <w:left w:val="nil"/>
              <w:bottom w:val="single" w:sz="4" w:space="0" w:color="auto"/>
              <w:right w:val="single" w:sz="4" w:space="0" w:color="auto"/>
            </w:tcBorders>
            <w:shd w:val="clear" w:color="auto" w:fill="auto"/>
            <w:noWrap/>
            <w:hideMark/>
          </w:tcPr>
          <w:p w14:paraId="7470A315" w14:textId="484A6582" w:rsidR="00400D35" w:rsidRPr="00400D35" w:rsidDel="00EC7212" w:rsidRDefault="00400D35">
            <w:pPr>
              <w:pStyle w:val="BodyText"/>
              <w:rPr>
                <w:del w:id="8870" w:author="Georg Birgisson" w:date="2021-10-06T14:24:00Z"/>
                <w:rFonts w:eastAsia="Times New Roman"/>
                <w:color w:val="000000"/>
                <w:lang w:eastAsia="is-IS"/>
              </w:rPr>
              <w:pPrChange w:id="8871" w:author="Georg Birgisson" w:date="2021-10-06T14:25:00Z">
                <w:pPr/>
              </w:pPrChange>
            </w:pPr>
            <w:del w:id="8872" w:author="Georg Birgisson" w:date="2021-10-06T14:24:00Z">
              <w:r w:rsidRPr="00400D35" w:rsidDel="00EC7212">
                <w:rPr>
                  <w:rFonts w:eastAsia="Times New Roman"/>
                  <w:color w:val="000000"/>
                  <w:lang w:eastAsia="is-IS"/>
                </w:rPr>
                <w:delText>with cbc:ChargeIndicator = 'true'</w:delText>
              </w:r>
            </w:del>
          </w:p>
        </w:tc>
      </w:tr>
      <w:tr w:rsidR="0015709A" w:rsidRPr="00400D35" w:rsidDel="00EC7212" w14:paraId="14757258" w14:textId="54FB2B52" w:rsidTr="0015709A">
        <w:trPr>
          <w:trHeight w:val="300"/>
          <w:del w:id="887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6AE305F" w14:textId="6A0120BF" w:rsidR="00400D35" w:rsidRPr="00400D35" w:rsidDel="00EC7212" w:rsidRDefault="00400D35">
            <w:pPr>
              <w:pStyle w:val="BodyText"/>
              <w:rPr>
                <w:del w:id="8874" w:author="Georg Birgisson" w:date="2021-10-06T14:24:00Z"/>
                <w:rFonts w:eastAsia="Times New Roman"/>
                <w:color w:val="000000"/>
                <w:lang w:eastAsia="is-IS"/>
              </w:rPr>
              <w:pPrChange w:id="8875" w:author="Georg Birgisson" w:date="2021-10-06T14:25:00Z">
                <w:pPr>
                  <w:jc w:val="right"/>
                </w:pPr>
              </w:pPrChange>
            </w:pPr>
            <w:del w:id="8876" w:author="Georg Birgisson" w:date="2021-10-06T14:24:00Z">
              <w:r w:rsidRPr="00400D35" w:rsidDel="00EC7212">
                <w:rPr>
                  <w:rFonts w:eastAsia="Times New Roman"/>
                  <w:color w:val="000000"/>
                  <w:lang w:eastAsia="is-IS"/>
                </w:rPr>
                <w:delText>234</w:delText>
              </w:r>
            </w:del>
          </w:p>
        </w:tc>
        <w:tc>
          <w:tcPr>
            <w:tcW w:w="915" w:type="dxa"/>
            <w:tcBorders>
              <w:top w:val="nil"/>
              <w:left w:val="nil"/>
              <w:bottom w:val="single" w:sz="4" w:space="0" w:color="auto"/>
              <w:right w:val="single" w:sz="4" w:space="0" w:color="auto"/>
            </w:tcBorders>
            <w:shd w:val="clear" w:color="auto" w:fill="auto"/>
            <w:noWrap/>
            <w:hideMark/>
          </w:tcPr>
          <w:p w14:paraId="6382671B" w14:textId="1267A32F" w:rsidR="00400D35" w:rsidRPr="00400D35" w:rsidDel="00EC7212" w:rsidRDefault="00400D35">
            <w:pPr>
              <w:pStyle w:val="BodyText"/>
              <w:rPr>
                <w:del w:id="8877" w:author="Georg Birgisson" w:date="2021-10-06T14:24:00Z"/>
                <w:rFonts w:eastAsia="Times New Roman"/>
                <w:color w:val="000000"/>
                <w:lang w:eastAsia="is-IS"/>
              </w:rPr>
              <w:pPrChange w:id="8878" w:author="Georg Birgisson" w:date="2021-10-06T14:25:00Z">
                <w:pPr/>
              </w:pPrChange>
            </w:pPr>
            <w:del w:id="8879" w:author="Georg Birgisson" w:date="2021-10-06T14:24:00Z">
              <w:r w:rsidRPr="00400D35" w:rsidDel="00EC7212">
                <w:rPr>
                  <w:rFonts w:eastAsia="Times New Roman"/>
                  <w:color w:val="000000"/>
                  <w:lang w:eastAsia="is-IS"/>
                </w:rPr>
                <w:delText xml:space="preserve">BG-22 </w:delText>
              </w:r>
            </w:del>
          </w:p>
        </w:tc>
        <w:tc>
          <w:tcPr>
            <w:tcW w:w="660" w:type="dxa"/>
            <w:tcBorders>
              <w:top w:val="nil"/>
              <w:left w:val="nil"/>
              <w:bottom w:val="single" w:sz="4" w:space="0" w:color="auto"/>
              <w:right w:val="single" w:sz="4" w:space="0" w:color="auto"/>
            </w:tcBorders>
            <w:shd w:val="clear" w:color="auto" w:fill="auto"/>
            <w:noWrap/>
            <w:hideMark/>
          </w:tcPr>
          <w:p w14:paraId="1CBA524C" w14:textId="72B0D9F8" w:rsidR="00400D35" w:rsidRPr="00400D35" w:rsidDel="00EC7212" w:rsidRDefault="00400D35">
            <w:pPr>
              <w:pStyle w:val="BodyText"/>
              <w:rPr>
                <w:del w:id="8880" w:author="Georg Birgisson" w:date="2021-10-06T14:24:00Z"/>
                <w:rFonts w:eastAsia="Times New Roman"/>
                <w:color w:val="000000"/>
                <w:lang w:eastAsia="is-IS"/>
              </w:rPr>
              <w:pPrChange w:id="8881" w:author="Georg Birgisson" w:date="2021-10-06T14:25:00Z">
                <w:pPr>
                  <w:jc w:val="center"/>
                </w:pPr>
              </w:pPrChange>
            </w:pPr>
            <w:del w:id="8882"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32F3FF22" w14:textId="72D375F9" w:rsidR="00400D35" w:rsidRPr="00400D35" w:rsidDel="00EC7212" w:rsidRDefault="00400D35">
            <w:pPr>
              <w:pStyle w:val="BodyText"/>
              <w:rPr>
                <w:del w:id="8883" w:author="Georg Birgisson" w:date="2021-10-06T14:24:00Z"/>
                <w:rFonts w:eastAsia="Times New Roman"/>
                <w:color w:val="000000"/>
                <w:lang w:eastAsia="is-IS"/>
              </w:rPr>
              <w:pPrChange w:id="8884" w:author="Georg Birgisson" w:date="2021-10-06T14:25:00Z">
                <w:pPr>
                  <w:jc w:val="center"/>
                </w:pPr>
              </w:pPrChange>
            </w:pPr>
            <w:del w:id="8885"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558F86CE" w14:textId="00BE5FDF" w:rsidR="00400D35" w:rsidRPr="00400D35" w:rsidDel="00EC7212" w:rsidRDefault="00400D35">
            <w:pPr>
              <w:pStyle w:val="BodyText"/>
              <w:rPr>
                <w:del w:id="8886" w:author="Georg Birgisson" w:date="2021-10-06T14:24:00Z"/>
                <w:rFonts w:eastAsia="Times New Roman"/>
                <w:color w:val="000000"/>
                <w:lang w:eastAsia="is-IS"/>
              </w:rPr>
              <w:pPrChange w:id="8887" w:author="Georg Birgisson" w:date="2021-10-06T14:25:00Z">
                <w:pPr/>
              </w:pPrChange>
            </w:pPr>
            <w:del w:id="8888" w:author="Georg Birgisson" w:date="2021-10-06T14:24:00Z">
              <w:r w:rsidRPr="00400D35" w:rsidDel="00EC7212">
                <w:rPr>
                  <w:rFonts w:eastAsia="Times New Roman"/>
                  <w:color w:val="000000"/>
                  <w:lang w:eastAsia="is-IS"/>
                </w:rPr>
                <w:delText>cac:LegalMonetaryTotal</w:delText>
              </w:r>
            </w:del>
          </w:p>
        </w:tc>
        <w:tc>
          <w:tcPr>
            <w:tcW w:w="2954" w:type="dxa"/>
            <w:tcBorders>
              <w:top w:val="nil"/>
              <w:left w:val="nil"/>
              <w:bottom w:val="single" w:sz="4" w:space="0" w:color="auto"/>
              <w:right w:val="single" w:sz="4" w:space="0" w:color="auto"/>
            </w:tcBorders>
            <w:shd w:val="clear" w:color="auto" w:fill="auto"/>
            <w:noWrap/>
            <w:hideMark/>
          </w:tcPr>
          <w:p w14:paraId="7E33634D" w14:textId="577F981B" w:rsidR="00400D35" w:rsidRPr="00400D35" w:rsidDel="00EC7212" w:rsidRDefault="00400D35">
            <w:pPr>
              <w:pStyle w:val="BodyText"/>
              <w:rPr>
                <w:del w:id="8889" w:author="Georg Birgisson" w:date="2021-10-06T14:24:00Z"/>
                <w:rFonts w:eastAsia="Times New Roman"/>
                <w:color w:val="000000"/>
                <w:lang w:eastAsia="is-IS"/>
              </w:rPr>
              <w:pPrChange w:id="8890" w:author="Georg Birgisson" w:date="2021-10-06T14:25:00Z">
                <w:pPr/>
              </w:pPrChange>
            </w:pPr>
            <w:del w:id="8891" w:author="Georg Birgisson" w:date="2021-10-06T14:24:00Z">
              <w:r w:rsidRPr="00400D35" w:rsidDel="00EC7212">
                <w:rPr>
                  <w:rFonts w:eastAsia="Times New Roman"/>
                  <w:color w:val="000000"/>
                  <w:lang w:eastAsia="is-IS"/>
                </w:rPr>
                <w:delText> </w:delText>
              </w:r>
            </w:del>
          </w:p>
        </w:tc>
      </w:tr>
      <w:tr w:rsidR="0015709A" w:rsidRPr="00400D35" w:rsidDel="00EC7212" w14:paraId="5F755E21" w14:textId="0CD90726" w:rsidTr="0015709A">
        <w:trPr>
          <w:trHeight w:val="300"/>
          <w:del w:id="889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8B046B3" w14:textId="6DED6F51" w:rsidR="00400D35" w:rsidRPr="00400D35" w:rsidDel="00EC7212" w:rsidRDefault="00400D35">
            <w:pPr>
              <w:pStyle w:val="BodyText"/>
              <w:rPr>
                <w:del w:id="8893" w:author="Georg Birgisson" w:date="2021-10-06T14:24:00Z"/>
                <w:rFonts w:eastAsia="Times New Roman"/>
                <w:color w:val="000000"/>
                <w:lang w:eastAsia="is-IS"/>
              </w:rPr>
              <w:pPrChange w:id="8894" w:author="Georg Birgisson" w:date="2021-10-06T14:25:00Z">
                <w:pPr>
                  <w:jc w:val="right"/>
                </w:pPr>
              </w:pPrChange>
            </w:pPr>
            <w:del w:id="8895" w:author="Georg Birgisson" w:date="2021-10-06T14:24:00Z">
              <w:r w:rsidRPr="00400D35" w:rsidDel="00EC7212">
                <w:rPr>
                  <w:rFonts w:eastAsia="Times New Roman"/>
                  <w:color w:val="000000"/>
                  <w:lang w:eastAsia="is-IS"/>
                </w:rPr>
                <w:delText>235</w:delText>
              </w:r>
            </w:del>
          </w:p>
        </w:tc>
        <w:tc>
          <w:tcPr>
            <w:tcW w:w="915" w:type="dxa"/>
            <w:tcBorders>
              <w:top w:val="nil"/>
              <w:left w:val="nil"/>
              <w:bottom w:val="single" w:sz="4" w:space="0" w:color="auto"/>
              <w:right w:val="single" w:sz="4" w:space="0" w:color="auto"/>
            </w:tcBorders>
            <w:shd w:val="clear" w:color="auto" w:fill="auto"/>
            <w:noWrap/>
            <w:hideMark/>
          </w:tcPr>
          <w:p w14:paraId="1D952BBA" w14:textId="1A08ADF7" w:rsidR="00400D35" w:rsidRPr="00400D35" w:rsidDel="00EC7212" w:rsidRDefault="00400D35">
            <w:pPr>
              <w:pStyle w:val="BodyText"/>
              <w:rPr>
                <w:del w:id="8896" w:author="Georg Birgisson" w:date="2021-10-06T14:24:00Z"/>
                <w:rFonts w:eastAsia="Times New Roman"/>
                <w:color w:val="000000"/>
                <w:lang w:eastAsia="is-IS"/>
              </w:rPr>
              <w:pPrChange w:id="8897" w:author="Georg Birgisson" w:date="2021-10-06T14:25:00Z">
                <w:pPr/>
              </w:pPrChange>
            </w:pPr>
            <w:del w:id="8898" w:author="Georg Birgisson" w:date="2021-10-06T14:24:00Z">
              <w:r w:rsidRPr="00400D35" w:rsidDel="00EC7212">
                <w:rPr>
                  <w:rFonts w:eastAsia="Times New Roman"/>
                  <w:color w:val="000000"/>
                  <w:lang w:eastAsia="is-IS"/>
                </w:rPr>
                <w:delText>BT-106</w:delText>
              </w:r>
            </w:del>
          </w:p>
        </w:tc>
        <w:tc>
          <w:tcPr>
            <w:tcW w:w="660" w:type="dxa"/>
            <w:tcBorders>
              <w:top w:val="nil"/>
              <w:left w:val="nil"/>
              <w:bottom w:val="single" w:sz="4" w:space="0" w:color="auto"/>
              <w:right w:val="single" w:sz="4" w:space="0" w:color="auto"/>
            </w:tcBorders>
            <w:shd w:val="clear" w:color="auto" w:fill="auto"/>
            <w:noWrap/>
            <w:hideMark/>
          </w:tcPr>
          <w:p w14:paraId="7EBB4B38" w14:textId="49C5A831" w:rsidR="00400D35" w:rsidRPr="00400D35" w:rsidDel="00EC7212" w:rsidRDefault="00400D35">
            <w:pPr>
              <w:pStyle w:val="BodyText"/>
              <w:rPr>
                <w:del w:id="8899" w:author="Georg Birgisson" w:date="2021-10-06T14:24:00Z"/>
                <w:rFonts w:eastAsia="Times New Roman"/>
                <w:color w:val="000000"/>
                <w:lang w:eastAsia="is-IS"/>
              </w:rPr>
              <w:pPrChange w:id="8900" w:author="Georg Birgisson" w:date="2021-10-06T14:25:00Z">
                <w:pPr>
                  <w:jc w:val="center"/>
                </w:pPr>
              </w:pPrChange>
            </w:pPr>
            <w:del w:id="8901"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72419C93" w14:textId="22647578" w:rsidR="00400D35" w:rsidRPr="00400D35" w:rsidDel="00EC7212" w:rsidRDefault="00400D35">
            <w:pPr>
              <w:pStyle w:val="BodyText"/>
              <w:rPr>
                <w:del w:id="8902" w:author="Georg Birgisson" w:date="2021-10-06T14:24:00Z"/>
                <w:rFonts w:eastAsia="Times New Roman"/>
                <w:color w:val="000000"/>
                <w:lang w:eastAsia="is-IS"/>
              </w:rPr>
              <w:pPrChange w:id="8903" w:author="Georg Birgisson" w:date="2021-10-06T14:25:00Z">
                <w:pPr>
                  <w:jc w:val="center"/>
                </w:pPr>
              </w:pPrChange>
            </w:pPr>
            <w:del w:id="8904"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5A20AFB5" w14:textId="7984134D" w:rsidR="00400D35" w:rsidRPr="00400D35" w:rsidDel="00EC7212" w:rsidRDefault="00400D35">
            <w:pPr>
              <w:pStyle w:val="BodyText"/>
              <w:rPr>
                <w:del w:id="8905" w:author="Georg Birgisson" w:date="2021-10-06T14:24:00Z"/>
                <w:rFonts w:eastAsia="Times New Roman"/>
                <w:color w:val="000000"/>
                <w:lang w:eastAsia="is-IS"/>
              </w:rPr>
              <w:pPrChange w:id="8906" w:author="Georg Birgisson" w:date="2021-10-06T14:25:00Z">
                <w:pPr/>
              </w:pPrChange>
            </w:pPr>
            <w:del w:id="8907" w:author="Georg Birgisson" w:date="2021-10-06T14:24:00Z">
              <w:r w:rsidRPr="00400D35" w:rsidDel="00EC7212">
                <w:rPr>
                  <w:rFonts w:eastAsia="Times New Roman"/>
                  <w:color w:val="000000"/>
                  <w:lang w:eastAsia="is-IS"/>
                </w:rPr>
                <w:delText>cac:LegalMonetaryTotal/cbc:LineExtensionAmount</w:delText>
              </w:r>
            </w:del>
          </w:p>
        </w:tc>
        <w:tc>
          <w:tcPr>
            <w:tcW w:w="2954" w:type="dxa"/>
            <w:tcBorders>
              <w:top w:val="nil"/>
              <w:left w:val="nil"/>
              <w:bottom w:val="single" w:sz="4" w:space="0" w:color="auto"/>
              <w:right w:val="single" w:sz="4" w:space="0" w:color="auto"/>
            </w:tcBorders>
            <w:shd w:val="clear" w:color="auto" w:fill="auto"/>
            <w:noWrap/>
            <w:hideMark/>
          </w:tcPr>
          <w:p w14:paraId="330199C8" w14:textId="308F8473" w:rsidR="00400D35" w:rsidRPr="00400D35" w:rsidDel="00EC7212" w:rsidRDefault="00400D35">
            <w:pPr>
              <w:pStyle w:val="BodyText"/>
              <w:rPr>
                <w:del w:id="8908" w:author="Georg Birgisson" w:date="2021-10-06T14:24:00Z"/>
                <w:rFonts w:eastAsia="Times New Roman"/>
                <w:color w:val="000000"/>
                <w:lang w:eastAsia="is-IS"/>
              </w:rPr>
              <w:pPrChange w:id="8909" w:author="Georg Birgisson" w:date="2021-10-06T14:25:00Z">
                <w:pPr/>
              </w:pPrChange>
            </w:pPr>
            <w:del w:id="8910" w:author="Georg Birgisson" w:date="2021-10-06T14:24:00Z">
              <w:r w:rsidRPr="00400D35" w:rsidDel="00EC7212">
                <w:rPr>
                  <w:rFonts w:eastAsia="Times New Roman"/>
                  <w:color w:val="000000"/>
                  <w:lang w:eastAsia="is-IS"/>
                </w:rPr>
                <w:delText> </w:delText>
              </w:r>
            </w:del>
          </w:p>
        </w:tc>
      </w:tr>
      <w:tr w:rsidR="0015709A" w:rsidRPr="00400D35" w:rsidDel="00EC7212" w14:paraId="595A6C6F" w14:textId="6BC9E26A" w:rsidTr="0015709A">
        <w:trPr>
          <w:trHeight w:val="300"/>
          <w:del w:id="891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4A8F4FA" w14:textId="3425198A" w:rsidR="00400D35" w:rsidRPr="00400D35" w:rsidDel="00EC7212" w:rsidRDefault="00400D35">
            <w:pPr>
              <w:pStyle w:val="BodyText"/>
              <w:rPr>
                <w:del w:id="8912" w:author="Georg Birgisson" w:date="2021-10-06T14:24:00Z"/>
                <w:rFonts w:eastAsia="Times New Roman"/>
                <w:color w:val="000000"/>
                <w:lang w:eastAsia="is-IS"/>
              </w:rPr>
              <w:pPrChange w:id="8913" w:author="Georg Birgisson" w:date="2021-10-06T14:25:00Z">
                <w:pPr>
                  <w:jc w:val="right"/>
                </w:pPr>
              </w:pPrChange>
            </w:pPr>
            <w:del w:id="8914" w:author="Georg Birgisson" w:date="2021-10-06T14:24:00Z">
              <w:r w:rsidRPr="00400D35" w:rsidDel="00EC7212">
                <w:rPr>
                  <w:rFonts w:eastAsia="Times New Roman"/>
                  <w:color w:val="000000"/>
                  <w:lang w:eastAsia="is-IS"/>
                </w:rPr>
                <w:delText>236</w:delText>
              </w:r>
            </w:del>
          </w:p>
        </w:tc>
        <w:tc>
          <w:tcPr>
            <w:tcW w:w="915" w:type="dxa"/>
            <w:tcBorders>
              <w:top w:val="nil"/>
              <w:left w:val="nil"/>
              <w:bottom w:val="single" w:sz="4" w:space="0" w:color="auto"/>
              <w:right w:val="single" w:sz="4" w:space="0" w:color="auto"/>
            </w:tcBorders>
            <w:shd w:val="clear" w:color="auto" w:fill="auto"/>
            <w:noWrap/>
            <w:hideMark/>
          </w:tcPr>
          <w:p w14:paraId="50CADE41" w14:textId="6867F783" w:rsidR="00400D35" w:rsidRPr="00400D35" w:rsidDel="00EC7212" w:rsidRDefault="00400D35">
            <w:pPr>
              <w:pStyle w:val="BodyText"/>
              <w:rPr>
                <w:del w:id="8915" w:author="Georg Birgisson" w:date="2021-10-06T14:24:00Z"/>
                <w:rFonts w:eastAsia="Times New Roman"/>
                <w:color w:val="000000"/>
                <w:lang w:eastAsia="is-IS"/>
              </w:rPr>
              <w:pPrChange w:id="8916" w:author="Georg Birgisson" w:date="2021-10-06T14:25:00Z">
                <w:pPr/>
              </w:pPrChange>
            </w:pPr>
            <w:del w:id="8917" w:author="Georg Birgisson" w:date="2021-10-06T14:24:00Z">
              <w:r w:rsidRPr="00400D35" w:rsidDel="00EC7212">
                <w:rPr>
                  <w:rFonts w:eastAsia="Times New Roman"/>
                  <w:color w:val="000000"/>
                  <w:lang w:eastAsia="is-IS"/>
                </w:rPr>
                <w:delText>BT-107</w:delText>
              </w:r>
            </w:del>
          </w:p>
        </w:tc>
        <w:tc>
          <w:tcPr>
            <w:tcW w:w="660" w:type="dxa"/>
            <w:tcBorders>
              <w:top w:val="nil"/>
              <w:left w:val="nil"/>
              <w:bottom w:val="single" w:sz="4" w:space="0" w:color="auto"/>
              <w:right w:val="single" w:sz="4" w:space="0" w:color="auto"/>
            </w:tcBorders>
            <w:shd w:val="clear" w:color="auto" w:fill="auto"/>
            <w:noWrap/>
            <w:hideMark/>
          </w:tcPr>
          <w:p w14:paraId="11BD4FBD" w14:textId="4E3E9394" w:rsidR="00400D35" w:rsidRPr="00400D35" w:rsidDel="00EC7212" w:rsidRDefault="00400D35">
            <w:pPr>
              <w:pStyle w:val="BodyText"/>
              <w:rPr>
                <w:del w:id="8918" w:author="Georg Birgisson" w:date="2021-10-06T14:24:00Z"/>
                <w:rFonts w:eastAsia="Times New Roman"/>
                <w:color w:val="000000"/>
                <w:lang w:eastAsia="is-IS"/>
              </w:rPr>
              <w:pPrChange w:id="8919" w:author="Georg Birgisson" w:date="2021-10-06T14:25:00Z">
                <w:pPr>
                  <w:jc w:val="center"/>
                </w:pPr>
              </w:pPrChange>
            </w:pPr>
            <w:del w:id="8920"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26A8BD42" w14:textId="789B8176" w:rsidR="00400D35" w:rsidRPr="00400D35" w:rsidDel="00EC7212" w:rsidRDefault="00400D35">
            <w:pPr>
              <w:pStyle w:val="BodyText"/>
              <w:rPr>
                <w:del w:id="8921" w:author="Georg Birgisson" w:date="2021-10-06T14:24:00Z"/>
                <w:rFonts w:eastAsia="Times New Roman"/>
                <w:color w:val="000000"/>
                <w:lang w:eastAsia="is-IS"/>
              </w:rPr>
              <w:pPrChange w:id="8922" w:author="Georg Birgisson" w:date="2021-10-06T14:25:00Z">
                <w:pPr>
                  <w:jc w:val="center"/>
                </w:pPr>
              </w:pPrChange>
            </w:pPr>
            <w:del w:id="8923"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32715E46" w14:textId="3FFABD84" w:rsidR="00400D35" w:rsidRPr="00400D35" w:rsidDel="00EC7212" w:rsidRDefault="00400D35">
            <w:pPr>
              <w:pStyle w:val="BodyText"/>
              <w:rPr>
                <w:del w:id="8924" w:author="Georg Birgisson" w:date="2021-10-06T14:24:00Z"/>
                <w:rFonts w:eastAsia="Times New Roman"/>
                <w:color w:val="000000"/>
                <w:lang w:eastAsia="is-IS"/>
              </w:rPr>
              <w:pPrChange w:id="8925" w:author="Georg Birgisson" w:date="2021-10-06T14:25:00Z">
                <w:pPr/>
              </w:pPrChange>
            </w:pPr>
            <w:del w:id="8926" w:author="Georg Birgisson" w:date="2021-10-06T14:24:00Z">
              <w:r w:rsidRPr="00400D35" w:rsidDel="00EC7212">
                <w:rPr>
                  <w:rFonts w:eastAsia="Times New Roman"/>
                  <w:color w:val="000000"/>
                  <w:lang w:eastAsia="is-IS"/>
                </w:rPr>
                <w:delText>cac:LegalMonetaryTotal/cbc:AllowanceTotalAmount</w:delText>
              </w:r>
            </w:del>
          </w:p>
        </w:tc>
        <w:tc>
          <w:tcPr>
            <w:tcW w:w="2954" w:type="dxa"/>
            <w:tcBorders>
              <w:top w:val="nil"/>
              <w:left w:val="nil"/>
              <w:bottom w:val="single" w:sz="4" w:space="0" w:color="auto"/>
              <w:right w:val="single" w:sz="4" w:space="0" w:color="auto"/>
            </w:tcBorders>
            <w:shd w:val="clear" w:color="auto" w:fill="auto"/>
            <w:noWrap/>
            <w:hideMark/>
          </w:tcPr>
          <w:p w14:paraId="423A8057" w14:textId="2725AF7C" w:rsidR="00400D35" w:rsidRPr="00400D35" w:rsidDel="00EC7212" w:rsidRDefault="00400D35">
            <w:pPr>
              <w:pStyle w:val="BodyText"/>
              <w:rPr>
                <w:del w:id="8927" w:author="Georg Birgisson" w:date="2021-10-06T14:24:00Z"/>
                <w:rFonts w:eastAsia="Times New Roman"/>
                <w:color w:val="000000"/>
                <w:lang w:eastAsia="is-IS"/>
              </w:rPr>
              <w:pPrChange w:id="8928" w:author="Georg Birgisson" w:date="2021-10-06T14:25:00Z">
                <w:pPr/>
              </w:pPrChange>
            </w:pPr>
            <w:del w:id="8929" w:author="Georg Birgisson" w:date="2021-10-06T14:24:00Z">
              <w:r w:rsidRPr="00400D35" w:rsidDel="00EC7212">
                <w:rPr>
                  <w:rFonts w:eastAsia="Times New Roman"/>
                  <w:color w:val="000000"/>
                  <w:lang w:eastAsia="is-IS"/>
                </w:rPr>
                <w:delText> </w:delText>
              </w:r>
            </w:del>
          </w:p>
        </w:tc>
      </w:tr>
      <w:tr w:rsidR="0015709A" w:rsidRPr="00400D35" w:rsidDel="00EC7212" w14:paraId="440469E6" w14:textId="3AF31265" w:rsidTr="0015709A">
        <w:trPr>
          <w:trHeight w:val="300"/>
          <w:del w:id="893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CFECE90" w14:textId="06ABE52E" w:rsidR="00400D35" w:rsidRPr="00400D35" w:rsidDel="00EC7212" w:rsidRDefault="00400D35">
            <w:pPr>
              <w:pStyle w:val="BodyText"/>
              <w:rPr>
                <w:del w:id="8931" w:author="Georg Birgisson" w:date="2021-10-06T14:24:00Z"/>
                <w:rFonts w:eastAsia="Times New Roman"/>
                <w:color w:val="000000"/>
                <w:lang w:eastAsia="is-IS"/>
              </w:rPr>
              <w:pPrChange w:id="8932" w:author="Georg Birgisson" w:date="2021-10-06T14:25:00Z">
                <w:pPr>
                  <w:jc w:val="right"/>
                </w:pPr>
              </w:pPrChange>
            </w:pPr>
            <w:del w:id="8933" w:author="Georg Birgisson" w:date="2021-10-06T14:24:00Z">
              <w:r w:rsidRPr="00400D35" w:rsidDel="00EC7212">
                <w:rPr>
                  <w:rFonts w:eastAsia="Times New Roman"/>
                  <w:color w:val="000000"/>
                  <w:lang w:eastAsia="is-IS"/>
                </w:rPr>
                <w:delText>237</w:delText>
              </w:r>
            </w:del>
          </w:p>
        </w:tc>
        <w:tc>
          <w:tcPr>
            <w:tcW w:w="915" w:type="dxa"/>
            <w:tcBorders>
              <w:top w:val="nil"/>
              <w:left w:val="nil"/>
              <w:bottom w:val="single" w:sz="4" w:space="0" w:color="auto"/>
              <w:right w:val="single" w:sz="4" w:space="0" w:color="auto"/>
            </w:tcBorders>
            <w:shd w:val="clear" w:color="auto" w:fill="auto"/>
            <w:noWrap/>
            <w:hideMark/>
          </w:tcPr>
          <w:p w14:paraId="56476E43" w14:textId="598DAAD3" w:rsidR="00400D35" w:rsidRPr="00400D35" w:rsidDel="00EC7212" w:rsidRDefault="00400D35">
            <w:pPr>
              <w:pStyle w:val="BodyText"/>
              <w:rPr>
                <w:del w:id="8934" w:author="Georg Birgisson" w:date="2021-10-06T14:24:00Z"/>
                <w:rFonts w:eastAsia="Times New Roman"/>
                <w:color w:val="000000"/>
                <w:lang w:eastAsia="is-IS"/>
              </w:rPr>
              <w:pPrChange w:id="8935" w:author="Georg Birgisson" w:date="2021-10-06T14:25:00Z">
                <w:pPr/>
              </w:pPrChange>
            </w:pPr>
            <w:del w:id="8936" w:author="Georg Birgisson" w:date="2021-10-06T14:24:00Z">
              <w:r w:rsidRPr="00400D35" w:rsidDel="00EC7212">
                <w:rPr>
                  <w:rFonts w:eastAsia="Times New Roman"/>
                  <w:color w:val="000000"/>
                  <w:lang w:eastAsia="is-IS"/>
                </w:rPr>
                <w:delText>BT-108</w:delText>
              </w:r>
            </w:del>
          </w:p>
        </w:tc>
        <w:tc>
          <w:tcPr>
            <w:tcW w:w="660" w:type="dxa"/>
            <w:tcBorders>
              <w:top w:val="nil"/>
              <w:left w:val="nil"/>
              <w:bottom w:val="single" w:sz="4" w:space="0" w:color="auto"/>
              <w:right w:val="single" w:sz="4" w:space="0" w:color="auto"/>
            </w:tcBorders>
            <w:shd w:val="clear" w:color="auto" w:fill="auto"/>
            <w:noWrap/>
            <w:hideMark/>
          </w:tcPr>
          <w:p w14:paraId="0D5DD53D" w14:textId="523B1547" w:rsidR="00400D35" w:rsidRPr="00400D35" w:rsidDel="00EC7212" w:rsidRDefault="00400D35">
            <w:pPr>
              <w:pStyle w:val="BodyText"/>
              <w:rPr>
                <w:del w:id="8937" w:author="Georg Birgisson" w:date="2021-10-06T14:24:00Z"/>
                <w:rFonts w:eastAsia="Times New Roman"/>
                <w:color w:val="000000"/>
                <w:lang w:eastAsia="is-IS"/>
              </w:rPr>
              <w:pPrChange w:id="8938" w:author="Georg Birgisson" w:date="2021-10-06T14:25:00Z">
                <w:pPr>
                  <w:jc w:val="center"/>
                </w:pPr>
              </w:pPrChange>
            </w:pPr>
            <w:del w:id="8939"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63CA30EB" w14:textId="4C58F968" w:rsidR="00400D35" w:rsidRPr="00400D35" w:rsidDel="00EC7212" w:rsidRDefault="00400D35">
            <w:pPr>
              <w:pStyle w:val="BodyText"/>
              <w:rPr>
                <w:del w:id="8940" w:author="Georg Birgisson" w:date="2021-10-06T14:24:00Z"/>
                <w:rFonts w:eastAsia="Times New Roman"/>
                <w:color w:val="000000"/>
                <w:lang w:eastAsia="is-IS"/>
              </w:rPr>
              <w:pPrChange w:id="8941" w:author="Georg Birgisson" w:date="2021-10-06T14:25:00Z">
                <w:pPr>
                  <w:jc w:val="center"/>
                </w:pPr>
              </w:pPrChange>
            </w:pPr>
            <w:del w:id="8942"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5EC38435" w14:textId="168C4EF6" w:rsidR="00400D35" w:rsidRPr="00400D35" w:rsidDel="00EC7212" w:rsidRDefault="00400D35">
            <w:pPr>
              <w:pStyle w:val="BodyText"/>
              <w:rPr>
                <w:del w:id="8943" w:author="Georg Birgisson" w:date="2021-10-06T14:24:00Z"/>
                <w:rFonts w:eastAsia="Times New Roman"/>
                <w:color w:val="000000"/>
                <w:lang w:eastAsia="is-IS"/>
              </w:rPr>
              <w:pPrChange w:id="8944" w:author="Georg Birgisson" w:date="2021-10-06T14:25:00Z">
                <w:pPr/>
              </w:pPrChange>
            </w:pPr>
            <w:del w:id="8945" w:author="Georg Birgisson" w:date="2021-10-06T14:24:00Z">
              <w:r w:rsidRPr="00400D35" w:rsidDel="00EC7212">
                <w:rPr>
                  <w:rFonts w:eastAsia="Times New Roman"/>
                  <w:color w:val="000000"/>
                  <w:lang w:eastAsia="is-IS"/>
                </w:rPr>
                <w:delText>cac:LegalMonetaryTotal/cbc:ChargeTotalAmount</w:delText>
              </w:r>
            </w:del>
          </w:p>
        </w:tc>
        <w:tc>
          <w:tcPr>
            <w:tcW w:w="2954" w:type="dxa"/>
            <w:tcBorders>
              <w:top w:val="nil"/>
              <w:left w:val="nil"/>
              <w:bottom w:val="single" w:sz="4" w:space="0" w:color="auto"/>
              <w:right w:val="single" w:sz="4" w:space="0" w:color="auto"/>
            </w:tcBorders>
            <w:shd w:val="clear" w:color="auto" w:fill="auto"/>
            <w:noWrap/>
            <w:hideMark/>
          </w:tcPr>
          <w:p w14:paraId="0DB3C11F" w14:textId="54F44B21" w:rsidR="00400D35" w:rsidRPr="00400D35" w:rsidDel="00EC7212" w:rsidRDefault="00400D35">
            <w:pPr>
              <w:pStyle w:val="BodyText"/>
              <w:rPr>
                <w:del w:id="8946" w:author="Georg Birgisson" w:date="2021-10-06T14:24:00Z"/>
                <w:rFonts w:eastAsia="Times New Roman"/>
                <w:color w:val="000000"/>
                <w:lang w:eastAsia="is-IS"/>
              </w:rPr>
              <w:pPrChange w:id="8947" w:author="Georg Birgisson" w:date="2021-10-06T14:25:00Z">
                <w:pPr/>
              </w:pPrChange>
            </w:pPr>
            <w:del w:id="8948" w:author="Georg Birgisson" w:date="2021-10-06T14:24:00Z">
              <w:r w:rsidRPr="00400D35" w:rsidDel="00EC7212">
                <w:rPr>
                  <w:rFonts w:eastAsia="Times New Roman"/>
                  <w:color w:val="000000"/>
                  <w:lang w:eastAsia="is-IS"/>
                </w:rPr>
                <w:delText> </w:delText>
              </w:r>
            </w:del>
          </w:p>
        </w:tc>
      </w:tr>
      <w:tr w:rsidR="0015709A" w:rsidRPr="00400D35" w:rsidDel="00EC7212" w14:paraId="55BFD192" w14:textId="02F30395" w:rsidTr="0015709A">
        <w:trPr>
          <w:trHeight w:val="300"/>
          <w:del w:id="894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85F79C3" w14:textId="479A5849" w:rsidR="00400D35" w:rsidRPr="00400D35" w:rsidDel="00EC7212" w:rsidRDefault="00400D35">
            <w:pPr>
              <w:pStyle w:val="BodyText"/>
              <w:rPr>
                <w:del w:id="8950" w:author="Georg Birgisson" w:date="2021-10-06T14:24:00Z"/>
                <w:rFonts w:eastAsia="Times New Roman"/>
                <w:color w:val="000000"/>
                <w:lang w:eastAsia="is-IS"/>
              </w:rPr>
              <w:pPrChange w:id="8951" w:author="Georg Birgisson" w:date="2021-10-06T14:25:00Z">
                <w:pPr>
                  <w:jc w:val="right"/>
                </w:pPr>
              </w:pPrChange>
            </w:pPr>
            <w:del w:id="8952" w:author="Georg Birgisson" w:date="2021-10-06T14:24:00Z">
              <w:r w:rsidRPr="00400D35" w:rsidDel="00EC7212">
                <w:rPr>
                  <w:rFonts w:eastAsia="Times New Roman"/>
                  <w:color w:val="000000"/>
                  <w:lang w:eastAsia="is-IS"/>
                </w:rPr>
                <w:delText>238</w:delText>
              </w:r>
            </w:del>
          </w:p>
        </w:tc>
        <w:tc>
          <w:tcPr>
            <w:tcW w:w="915" w:type="dxa"/>
            <w:tcBorders>
              <w:top w:val="nil"/>
              <w:left w:val="nil"/>
              <w:bottom w:val="single" w:sz="4" w:space="0" w:color="auto"/>
              <w:right w:val="single" w:sz="4" w:space="0" w:color="auto"/>
            </w:tcBorders>
            <w:shd w:val="clear" w:color="auto" w:fill="auto"/>
            <w:noWrap/>
            <w:hideMark/>
          </w:tcPr>
          <w:p w14:paraId="01CF2C8C" w14:textId="4C106A0B" w:rsidR="00400D35" w:rsidRPr="00400D35" w:rsidDel="00EC7212" w:rsidRDefault="00400D35">
            <w:pPr>
              <w:pStyle w:val="BodyText"/>
              <w:rPr>
                <w:del w:id="8953" w:author="Georg Birgisson" w:date="2021-10-06T14:24:00Z"/>
                <w:rFonts w:eastAsia="Times New Roman"/>
                <w:color w:val="000000"/>
                <w:lang w:eastAsia="is-IS"/>
              </w:rPr>
              <w:pPrChange w:id="8954" w:author="Georg Birgisson" w:date="2021-10-06T14:25:00Z">
                <w:pPr/>
              </w:pPrChange>
            </w:pPr>
            <w:del w:id="8955" w:author="Georg Birgisson" w:date="2021-10-06T14:24:00Z">
              <w:r w:rsidRPr="00400D35" w:rsidDel="00EC7212">
                <w:rPr>
                  <w:rFonts w:eastAsia="Times New Roman"/>
                  <w:color w:val="000000"/>
                  <w:lang w:eastAsia="is-IS"/>
                </w:rPr>
                <w:delText>BT-109</w:delText>
              </w:r>
            </w:del>
          </w:p>
        </w:tc>
        <w:tc>
          <w:tcPr>
            <w:tcW w:w="660" w:type="dxa"/>
            <w:tcBorders>
              <w:top w:val="nil"/>
              <w:left w:val="nil"/>
              <w:bottom w:val="single" w:sz="4" w:space="0" w:color="auto"/>
              <w:right w:val="single" w:sz="4" w:space="0" w:color="auto"/>
            </w:tcBorders>
            <w:shd w:val="clear" w:color="auto" w:fill="auto"/>
            <w:noWrap/>
            <w:hideMark/>
          </w:tcPr>
          <w:p w14:paraId="03ECB055" w14:textId="05AF268E" w:rsidR="00400D35" w:rsidRPr="00400D35" w:rsidDel="00EC7212" w:rsidRDefault="00400D35">
            <w:pPr>
              <w:pStyle w:val="BodyText"/>
              <w:rPr>
                <w:del w:id="8956" w:author="Georg Birgisson" w:date="2021-10-06T14:24:00Z"/>
                <w:rFonts w:eastAsia="Times New Roman"/>
                <w:color w:val="000000"/>
                <w:lang w:eastAsia="is-IS"/>
              </w:rPr>
              <w:pPrChange w:id="8957" w:author="Georg Birgisson" w:date="2021-10-06T14:25:00Z">
                <w:pPr>
                  <w:jc w:val="center"/>
                </w:pPr>
              </w:pPrChange>
            </w:pPr>
            <w:del w:id="8958"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2A356C92" w14:textId="1E621D56" w:rsidR="00400D35" w:rsidRPr="00400D35" w:rsidDel="00EC7212" w:rsidRDefault="00400D35">
            <w:pPr>
              <w:pStyle w:val="BodyText"/>
              <w:rPr>
                <w:del w:id="8959" w:author="Georg Birgisson" w:date="2021-10-06T14:24:00Z"/>
                <w:rFonts w:eastAsia="Times New Roman"/>
                <w:color w:val="000000"/>
                <w:lang w:eastAsia="is-IS"/>
              </w:rPr>
              <w:pPrChange w:id="8960" w:author="Georg Birgisson" w:date="2021-10-06T14:25:00Z">
                <w:pPr>
                  <w:jc w:val="center"/>
                </w:pPr>
              </w:pPrChange>
            </w:pPr>
            <w:del w:id="8961"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5E92F6A4" w14:textId="2EBC1569" w:rsidR="00400D35" w:rsidRPr="00400D35" w:rsidDel="00EC7212" w:rsidRDefault="00400D35">
            <w:pPr>
              <w:pStyle w:val="BodyText"/>
              <w:rPr>
                <w:del w:id="8962" w:author="Georg Birgisson" w:date="2021-10-06T14:24:00Z"/>
                <w:rFonts w:eastAsia="Times New Roman"/>
                <w:color w:val="000000"/>
                <w:lang w:eastAsia="is-IS"/>
              </w:rPr>
              <w:pPrChange w:id="8963" w:author="Georg Birgisson" w:date="2021-10-06T14:25:00Z">
                <w:pPr/>
              </w:pPrChange>
            </w:pPr>
            <w:del w:id="8964" w:author="Georg Birgisson" w:date="2021-10-06T14:24:00Z">
              <w:r w:rsidRPr="00400D35" w:rsidDel="00EC7212">
                <w:rPr>
                  <w:rFonts w:eastAsia="Times New Roman"/>
                  <w:color w:val="000000"/>
                  <w:lang w:eastAsia="is-IS"/>
                </w:rPr>
                <w:delText>cac:LegalMonetaryTotal/cbc:TaxExclusiveAmount</w:delText>
              </w:r>
            </w:del>
          </w:p>
        </w:tc>
        <w:tc>
          <w:tcPr>
            <w:tcW w:w="2954" w:type="dxa"/>
            <w:tcBorders>
              <w:top w:val="nil"/>
              <w:left w:val="nil"/>
              <w:bottom w:val="single" w:sz="4" w:space="0" w:color="auto"/>
              <w:right w:val="single" w:sz="4" w:space="0" w:color="auto"/>
            </w:tcBorders>
            <w:shd w:val="clear" w:color="auto" w:fill="auto"/>
            <w:noWrap/>
            <w:hideMark/>
          </w:tcPr>
          <w:p w14:paraId="470CEBD3" w14:textId="6A957694" w:rsidR="00400D35" w:rsidRPr="00400D35" w:rsidDel="00EC7212" w:rsidRDefault="00400D35">
            <w:pPr>
              <w:pStyle w:val="BodyText"/>
              <w:rPr>
                <w:del w:id="8965" w:author="Georg Birgisson" w:date="2021-10-06T14:24:00Z"/>
                <w:rFonts w:eastAsia="Times New Roman"/>
                <w:color w:val="000000"/>
                <w:lang w:eastAsia="is-IS"/>
              </w:rPr>
              <w:pPrChange w:id="8966" w:author="Georg Birgisson" w:date="2021-10-06T14:25:00Z">
                <w:pPr/>
              </w:pPrChange>
            </w:pPr>
            <w:del w:id="8967" w:author="Georg Birgisson" w:date="2021-10-06T14:24:00Z">
              <w:r w:rsidRPr="00400D35" w:rsidDel="00EC7212">
                <w:rPr>
                  <w:rFonts w:eastAsia="Times New Roman"/>
                  <w:color w:val="000000"/>
                  <w:lang w:eastAsia="is-IS"/>
                </w:rPr>
                <w:delText> </w:delText>
              </w:r>
            </w:del>
          </w:p>
        </w:tc>
      </w:tr>
      <w:tr w:rsidR="0015709A" w:rsidRPr="00400D35" w:rsidDel="00EC7212" w14:paraId="416BA917" w14:textId="0EA52B8E" w:rsidTr="0015709A">
        <w:trPr>
          <w:trHeight w:val="300"/>
          <w:del w:id="896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AD7B8AA" w14:textId="1F70830E" w:rsidR="00400D35" w:rsidRPr="00400D35" w:rsidDel="00EC7212" w:rsidRDefault="00400D35">
            <w:pPr>
              <w:pStyle w:val="BodyText"/>
              <w:rPr>
                <w:del w:id="8969" w:author="Georg Birgisson" w:date="2021-10-06T14:24:00Z"/>
                <w:rFonts w:eastAsia="Times New Roman"/>
                <w:color w:val="000000"/>
                <w:lang w:eastAsia="is-IS"/>
              </w:rPr>
              <w:pPrChange w:id="8970" w:author="Georg Birgisson" w:date="2021-10-06T14:25:00Z">
                <w:pPr>
                  <w:jc w:val="right"/>
                </w:pPr>
              </w:pPrChange>
            </w:pPr>
            <w:del w:id="8971" w:author="Georg Birgisson" w:date="2021-10-06T14:24:00Z">
              <w:r w:rsidRPr="00400D35" w:rsidDel="00EC7212">
                <w:rPr>
                  <w:rFonts w:eastAsia="Times New Roman"/>
                  <w:color w:val="000000"/>
                  <w:lang w:eastAsia="is-IS"/>
                </w:rPr>
                <w:delText>244</w:delText>
              </w:r>
            </w:del>
          </w:p>
        </w:tc>
        <w:tc>
          <w:tcPr>
            <w:tcW w:w="915" w:type="dxa"/>
            <w:tcBorders>
              <w:top w:val="nil"/>
              <w:left w:val="nil"/>
              <w:bottom w:val="single" w:sz="4" w:space="0" w:color="auto"/>
              <w:right w:val="single" w:sz="4" w:space="0" w:color="auto"/>
            </w:tcBorders>
            <w:shd w:val="clear" w:color="auto" w:fill="auto"/>
            <w:noWrap/>
            <w:hideMark/>
          </w:tcPr>
          <w:p w14:paraId="00D41772" w14:textId="23420A29" w:rsidR="00400D35" w:rsidRPr="00400D35" w:rsidDel="00EC7212" w:rsidRDefault="00400D35">
            <w:pPr>
              <w:pStyle w:val="BodyText"/>
              <w:rPr>
                <w:del w:id="8972" w:author="Georg Birgisson" w:date="2021-10-06T14:24:00Z"/>
                <w:rFonts w:eastAsia="Times New Roman"/>
                <w:color w:val="000000"/>
                <w:lang w:eastAsia="is-IS"/>
              </w:rPr>
              <w:pPrChange w:id="8973" w:author="Georg Birgisson" w:date="2021-10-06T14:25:00Z">
                <w:pPr/>
              </w:pPrChange>
            </w:pPr>
            <w:del w:id="8974" w:author="Georg Birgisson" w:date="2021-10-06T14:24:00Z">
              <w:r w:rsidRPr="00400D35" w:rsidDel="00EC7212">
                <w:rPr>
                  <w:rFonts w:eastAsia="Times New Roman"/>
                  <w:color w:val="000000"/>
                  <w:lang w:eastAsia="is-IS"/>
                </w:rPr>
                <w:delText>BT-110</w:delText>
              </w:r>
            </w:del>
          </w:p>
        </w:tc>
        <w:tc>
          <w:tcPr>
            <w:tcW w:w="660" w:type="dxa"/>
            <w:tcBorders>
              <w:top w:val="nil"/>
              <w:left w:val="nil"/>
              <w:bottom w:val="single" w:sz="4" w:space="0" w:color="auto"/>
              <w:right w:val="single" w:sz="4" w:space="0" w:color="auto"/>
            </w:tcBorders>
            <w:shd w:val="clear" w:color="auto" w:fill="auto"/>
            <w:noWrap/>
            <w:hideMark/>
          </w:tcPr>
          <w:p w14:paraId="6394210A" w14:textId="27AECD1A" w:rsidR="00400D35" w:rsidRPr="00400D35" w:rsidDel="00EC7212" w:rsidRDefault="00400D35">
            <w:pPr>
              <w:pStyle w:val="BodyText"/>
              <w:rPr>
                <w:del w:id="8975" w:author="Georg Birgisson" w:date="2021-10-06T14:24:00Z"/>
                <w:rFonts w:eastAsia="Times New Roman"/>
                <w:color w:val="000000"/>
                <w:lang w:eastAsia="is-IS"/>
              </w:rPr>
              <w:pPrChange w:id="8976" w:author="Georg Birgisson" w:date="2021-10-06T14:25:00Z">
                <w:pPr>
                  <w:jc w:val="center"/>
                </w:pPr>
              </w:pPrChange>
            </w:pPr>
            <w:del w:id="8977"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44C4786A" w14:textId="1292978D" w:rsidR="00400D35" w:rsidRPr="00400D35" w:rsidDel="00EC7212" w:rsidRDefault="00400D35">
            <w:pPr>
              <w:pStyle w:val="BodyText"/>
              <w:rPr>
                <w:del w:id="8978" w:author="Georg Birgisson" w:date="2021-10-06T14:24:00Z"/>
                <w:rFonts w:eastAsia="Times New Roman"/>
                <w:color w:val="000000"/>
                <w:lang w:eastAsia="is-IS"/>
              </w:rPr>
              <w:pPrChange w:id="8979" w:author="Georg Birgisson" w:date="2021-10-06T14:25:00Z">
                <w:pPr>
                  <w:jc w:val="center"/>
                </w:pPr>
              </w:pPrChange>
            </w:pPr>
            <w:del w:id="8980"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404C6282" w14:textId="75A51EDE" w:rsidR="00400D35" w:rsidRPr="00400D35" w:rsidDel="00EC7212" w:rsidRDefault="00400D35">
            <w:pPr>
              <w:pStyle w:val="BodyText"/>
              <w:rPr>
                <w:del w:id="8981" w:author="Georg Birgisson" w:date="2021-10-06T14:24:00Z"/>
                <w:rFonts w:eastAsia="Times New Roman"/>
                <w:color w:val="000000"/>
                <w:lang w:eastAsia="is-IS"/>
              </w:rPr>
              <w:pPrChange w:id="8982" w:author="Georg Birgisson" w:date="2021-10-06T14:25:00Z">
                <w:pPr/>
              </w:pPrChange>
            </w:pPr>
            <w:del w:id="8983" w:author="Georg Birgisson" w:date="2021-10-06T14:24:00Z">
              <w:r w:rsidRPr="00400D35" w:rsidDel="00EC7212">
                <w:rPr>
                  <w:rFonts w:eastAsia="Times New Roman"/>
                  <w:color w:val="000000"/>
                  <w:lang w:eastAsia="is-IS"/>
                </w:rPr>
                <w:delText>cac:TaxTotal/cbc:TaxAmount</w:delText>
              </w:r>
            </w:del>
          </w:p>
        </w:tc>
        <w:tc>
          <w:tcPr>
            <w:tcW w:w="2954" w:type="dxa"/>
            <w:tcBorders>
              <w:top w:val="nil"/>
              <w:left w:val="nil"/>
              <w:bottom w:val="single" w:sz="4" w:space="0" w:color="auto"/>
              <w:right w:val="single" w:sz="4" w:space="0" w:color="auto"/>
            </w:tcBorders>
            <w:shd w:val="clear" w:color="auto" w:fill="auto"/>
            <w:noWrap/>
            <w:hideMark/>
          </w:tcPr>
          <w:p w14:paraId="4D6BF390" w14:textId="7D35A919" w:rsidR="00400D35" w:rsidRPr="00400D35" w:rsidDel="00EC7212" w:rsidRDefault="00400D35">
            <w:pPr>
              <w:pStyle w:val="BodyText"/>
              <w:rPr>
                <w:del w:id="8984" w:author="Georg Birgisson" w:date="2021-10-06T14:24:00Z"/>
                <w:rFonts w:eastAsia="Times New Roman"/>
                <w:color w:val="000000"/>
                <w:lang w:eastAsia="is-IS"/>
              </w:rPr>
              <w:pPrChange w:id="8985" w:author="Georg Birgisson" w:date="2021-10-06T14:25:00Z">
                <w:pPr/>
              </w:pPrChange>
            </w:pPr>
            <w:del w:id="8986" w:author="Georg Birgisson" w:date="2021-10-06T14:24:00Z">
              <w:r w:rsidRPr="00400D35" w:rsidDel="00EC7212">
                <w:rPr>
                  <w:rFonts w:eastAsia="Times New Roman"/>
                  <w:color w:val="000000"/>
                  <w:lang w:eastAsia="is-IS"/>
                </w:rPr>
                <w:delText> </w:delText>
              </w:r>
            </w:del>
          </w:p>
        </w:tc>
      </w:tr>
      <w:tr w:rsidR="0015709A" w:rsidRPr="00400D35" w:rsidDel="00EC7212" w14:paraId="125151FD" w14:textId="6324AE64" w:rsidTr="0015709A">
        <w:trPr>
          <w:trHeight w:val="300"/>
          <w:del w:id="898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A429FA9" w14:textId="096D0E97" w:rsidR="00400D35" w:rsidRPr="00400D35" w:rsidDel="00EC7212" w:rsidRDefault="00400D35">
            <w:pPr>
              <w:pStyle w:val="BodyText"/>
              <w:rPr>
                <w:del w:id="8988" w:author="Georg Birgisson" w:date="2021-10-06T14:24:00Z"/>
                <w:rFonts w:eastAsia="Times New Roman"/>
                <w:color w:val="000000"/>
                <w:lang w:eastAsia="is-IS"/>
              </w:rPr>
              <w:pPrChange w:id="8989" w:author="Georg Birgisson" w:date="2021-10-06T14:25:00Z">
                <w:pPr>
                  <w:jc w:val="right"/>
                </w:pPr>
              </w:pPrChange>
            </w:pPr>
            <w:del w:id="8990" w:author="Georg Birgisson" w:date="2021-10-06T14:24:00Z">
              <w:r w:rsidRPr="00400D35" w:rsidDel="00EC7212">
                <w:rPr>
                  <w:rFonts w:eastAsia="Times New Roman"/>
                  <w:color w:val="000000"/>
                  <w:lang w:eastAsia="is-IS"/>
                </w:rPr>
                <w:delText>245</w:delText>
              </w:r>
            </w:del>
          </w:p>
        </w:tc>
        <w:tc>
          <w:tcPr>
            <w:tcW w:w="915" w:type="dxa"/>
            <w:tcBorders>
              <w:top w:val="nil"/>
              <w:left w:val="nil"/>
              <w:bottom w:val="single" w:sz="4" w:space="0" w:color="auto"/>
              <w:right w:val="single" w:sz="4" w:space="0" w:color="auto"/>
            </w:tcBorders>
            <w:shd w:val="clear" w:color="auto" w:fill="auto"/>
            <w:noWrap/>
            <w:hideMark/>
          </w:tcPr>
          <w:p w14:paraId="48F3FB19" w14:textId="0F57A7D5" w:rsidR="00400D35" w:rsidRPr="00400D35" w:rsidDel="00EC7212" w:rsidRDefault="00400D35">
            <w:pPr>
              <w:pStyle w:val="BodyText"/>
              <w:rPr>
                <w:del w:id="8991" w:author="Georg Birgisson" w:date="2021-10-06T14:24:00Z"/>
                <w:rFonts w:eastAsia="Times New Roman"/>
                <w:color w:val="000000"/>
                <w:lang w:eastAsia="is-IS"/>
              </w:rPr>
              <w:pPrChange w:id="8992" w:author="Georg Birgisson" w:date="2021-10-06T14:25:00Z">
                <w:pPr/>
              </w:pPrChange>
            </w:pPr>
            <w:del w:id="8993" w:author="Georg Birgisson" w:date="2021-10-06T14:24:00Z">
              <w:r w:rsidRPr="00400D35" w:rsidDel="00EC7212">
                <w:rPr>
                  <w:rFonts w:eastAsia="Times New Roman"/>
                  <w:color w:val="000000"/>
                  <w:lang w:eastAsia="is-IS"/>
                </w:rPr>
                <w:delText>BT-111</w:delText>
              </w:r>
            </w:del>
          </w:p>
        </w:tc>
        <w:tc>
          <w:tcPr>
            <w:tcW w:w="660" w:type="dxa"/>
            <w:tcBorders>
              <w:top w:val="nil"/>
              <w:left w:val="nil"/>
              <w:bottom w:val="single" w:sz="4" w:space="0" w:color="auto"/>
              <w:right w:val="single" w:sz="4" w:space="0" w:color="auto"/>
            </w:tcBorders>
            <w:shd w:val="clear" w:color="auto" w:fill="auto"/>
            <w:noWrap/>
            <w:hideMark/>
          </w:tcPr>
          <w:p w14:paraId="52F4CCB7" w14:textId="76D152C2" w:rsidR="00400D35" w:rsidRPr="00400D35" w:rsidDel="00EC7212" w:rsidRDefault="00400D35">
            <w:pPr>
              <w:pStyle w:val="BodyText"/>
              <w:rPr>
                <w:del w:id="8994" w:author="Georg Birgisson" w:date="2021-10-06T14:24:00Z"/>
                <w:rFonts w:eastAsia="Times New Roman"/>
                <w:color w:val="000000"/>
                <w:lang w:eastAsia="is-IS"/>
              </w:rPr>
              <w:pPrChange w:id="8995" w:author="Georg Birgisson" w:date="2021-10-06T14:25:00Z">
                <w:pPr>
                  <w:jc w:val="center"/>
                </w:pPr>
              </w:pPrChange>
            </w:pPr>
            <w:del w:id="8996"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145E7222" w14:textId="3AE4C69D" w:rsidR="00400D35" w:rsidRPr="00400D35" w:rsidDel="00EC7212" w:rsidRDefault="00400D35">
            <w:pPr>
              <w:pStyle w:val="BodyText"/>
              <w:rPr>
                <w:del w:id="8997" w:author="Georg Birgisson" w:date="2021-10-06T14:24:00Z"/>
                <w:rFonts w:eastAsia="Times New Roman"/>
                <w:color w:val="000000"/>
                <w:lang w:eastAsia="is-IS"/>
              </w:rPr>
              <w:pPrChange w:id="8998" w:author="Georg Birgisson" w:date="2021-10-06T14:25:00Z">
                <w:pPr>
                  <w:jc w:val="center"/>
                </w:pPr>
              </w:pPrChange>
            </w:pPr>
            <w:del w:id="8999"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064D3A2D" w14:textId="3902F51C" w:rsidR="00400D35" w:rsidRPr="00400D35" w:rsidDel="00EC7212" w:rsidRDefault="00400D35">
            <w:pPr>
              <w:pStyle w:val="BodyText"/>
              <w:rPr>
                <w:del w:id="9000" w:author="Georg Birgisson" w:date="2021-10-06T14:24:00Z"/>
                <w:rFonts w:eastAsia="Times New Roman"/>
                <w:color w:val="000000"/>
                <w:lang w:eastAsia="is-IS"/>
              </w:rPr>
              <w:pPrChange w:id="9001" w:author="Georg Birgisson" w:date="2021-10-06T14:25:00Z">
                <w:pPr/>
              </w:pPrChange>
            </w:pPr>
            <w:del w:id="9002" w:author="Georg Birgisson" w:date="2021-10-06T14:24:00Z">
              <w:r w:rsidRPr="00400D35" w:rsidDel="00EC7212">
                <w:rPr>
                  <w:rFonts w:eastAsia="Times New Roman"/>
                  <w:color w:val="000000"/>
                  <w:lang w:eastAsia="is-IS"/>
                </w:rPr>
                <w:delText>cac:TaxTotal/cbc:TaxAmount</w:delText>
              </w:r>
            </w:del>
          </w:p>
        </w:tc>
        <w:tc>
          <w:tcPr>
            <w:tcW w:w="2954" w:type="dxa"/>
            <w:tcBorders>
              <w:top w:val="nil"/>
              <w:left w:val="nil"/>
              <w:bottom w:val="single" w:sz="4" w:space="0" w:color="auto"/>
              <w:right w:val="single" w:sz="4" w:space="0" w:color="auto"/>
            </w:tcBorders>
            <w:shd w:val="clear" w:color="auto" w:fill="auto"/>
            <w:noWrap/>
            <w:hideMark/>
          </w:tcPr>
          <w:p w14:paraId="5BBD902F" w14:textId="36F4A9D9" w:rsidR="00400D35" w:rsidRPr="00400D35" w:rsidDel="00EC7212" w:rsidRDefault="00400D35">
            <w:pPr>
              <w:pStyle w:val="BodyText"/>
              <w:rPr>
                <w:del w:id="9003" w:author="Georg Birgisson" w:date="2021-10-06T14:24:00Z"/>
                <w:rFonts w:eastAsia="Times New Roman"/>
                <w:color w:val="000000"/>
                <w:lang w:eastAsia="is-IS"/>
              </w:rPr>
              <w:pPrChange w:id="9004" w:author="Georg Birgisson" w:date="2021-10-06T14:25:00Z">
                <w:pPr/>
              </w:pPrChange>
            </w:pPr>
            <w:del w:id="9005" w:author="Georg Birgisson" w:date="2021-10-06T14:24:00Z">
              <w:r w:rsidRPr="00400D35" w:rsidDel="00EC7212">
                <w:rPr>
                  <w:rFonts w:eastAsia="Times New Roman"/>
                  <w:color w:val="000000"/>
                  <w:lang w:eastAsia="is-IS"/>
                </w:rPr>
                <w:delText> </w:delText>
              </w:r>
            </w:del>
          </w:p>
        </w:tc>
      </w:tr>
      <w:tr w:rsidR="0015709A" w:rsidRPr="00400D35" w:rsidDel="00EC7212" w14:paraId="1CAFD0C5" w14:textId="412EE6B6" w:rsidTr="0015709A">
        <w:trPr>
          <w:trHeight w:val="300"/>
          <w:del w:id="900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4C31480" w14:textId="555EB1F9" w:rsidR="00400D35" w:rsidRPr="00400D35" w:rsidDel="00EC7212" w:rsidRDefault="00400D35">
            <w:pPr>
              <w:pStyle w:val="BodyText"/>
              <w:rPr>
                <w:del w:id="9007" w:author="Georg Birgisson" w:date="2021-10-06T14:24:00Z"/>
                <w:rFonts w:eastAsia="Times New Roman"/>
                <w:color w:val="000000"/>
                <w:lang w:eastAsia="is-IS"/>
              </w:rPr>
              <w:pPrChange w:id="9008" w:author="Georg Birgisson" w:date="2021-10-06T14:25:00Z">
                <w:pPr>
                  <w:jc w:val="right"/>
                </w:pPr>
              </w:pPrChange>
            </w:pPr>
            <w:del w:id="9009" w:author="Georg Birgisson" w:date="2021-10-06T14:24:00Z">
              <w:r w:rsidRPr="00400D35" w:rsidDel="00EC7212">
                <w:rPr>
                  <w:rFonts w:eastAsia="Times New Roman"/>
                  <w:color w:val="000000"/>
                  <w:lang w:eastAsia="is-IS"/>
                </w:rPr>
                <w:delText>246</w:delText>
              </w:r>
            </w:del>
          </w:p>
        </w:tc>
        <w:tc>
          <w:tcPr>
            <w:tcW w:w="915" w:type="dxa"/>
            <w:tcBorders>
              <w:top w:val="nil"/>
              <w:left w:val="nil"/>
              <w:bottom w:val="single" w:sz="4" w:space="0" w:color="auto"/>
              <w:right w:val="single" w:sz="4" w:space="0" w:color="auto"/>
            </w:tcBorders>
            <w:shd w:val="clear" w:color="auto" w:fill="auto"/>
            <w:noWrap/>
            <w:hideMark/>
          </w:tcPr>
          <w:p w14:paraId="5AF6582D" w14:textId="6D235553" w:rsidR="00400D35" w:rsidRPr="00400D35" w:rsidDel="00EC7212" w:rsidRDefault="00400D35">
            <w:pPr>
              <w:pStyle w:val="BodyText"/>
              <w:rPr>
                <w:del w:id="9010" w:author="Georg Birgisson" w:date="2021-10-06T14:24:00Z"/>
                <w:rFonts w:eastAsia="Times New Roman"/>
                <w:color w:val="000000"/>
                <w:lang w:eastAsia="is-IS"/>
              </w:rPr>
              <w:pPrChange w:id="9011" w:author="Georg Birgisson" w:date="2021-10-06T14:25:00Z">
                <w:pPr/>
              </w:pPrChange>
            </w:pPr>
            <w:del w:id="9012" w:author="Georg Birgisson" w:date="2021-10-06T14:24:00Z">
              <w:r w:rsidRPr="00400D35" w:rsidDel="00EC7212">
                <w:rPr>
                  <w:rFonts w:eastAsia="Times New Roman"/>
                  <w:color w:val="000000"/>
                  <w:lang w:eastAsia="is-IS"/>
                </w:rPr>
                <w:delText>BT-112</w:delText>
              </w:r>
            </w:del>
          </w:p>
        </w:tc>
        <w:tc>
          <w:tcPr>
            <w:tcW w:w="660" w:type="dxa"/>
            <w:tcBorders>
              <w:top w:val="nil"/>
              <w:left w:val="nil"/>
              <w:bottom w:val="single" w:sz="4" w:space="0" w:color="auto"/>
              <w:right w:val="single" w:sz="4" w:space="0" w:color="auto"/>
            </w:tcBorders>
            <w:shd w:val="clear" w:color="auto" w:fill="auto"/>
            <w:noWrap/>
            <w:hideMark/>
          </w:tcPr>
          <w:p w14:paraId="37A1A2D8" w14:textId="66BCB853" w:rsidR="00400D35" w:rsidRPr="00400D35" w:rsidDel="00EC7212" w:rsidRDefault="00400D35">
            <w:pPr>
              <w:pStyle w:val="BodyText"/>
              <w:rPr>
                <w:del w:id="9013" w:author="Georg Birgisson" w:date="2021-10-06T14:24:00Z"/>
                <w:rFonts w:eastAsia="Times New Roman"/>
                <w:color w:val="000000"/>
                <w:lang w:eastAsia="is-IS"/>
              </w:rPr>
              <w:pPrChange w:id="9014" w:author="Georg Birgisson" w:date="2021-10-06T14:25:00Z">
                <w:pPr>
                  <w:jc w:val="center"/>
                </w:pPr>
              </w:pPrChange>
            </w:pPr>
            <w:del w:id="9015"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4EF112E8" w14:textId="7D8FB8A9" w:rsidR="00400D35" w:rsidRPr="00400D35" w:rsidDel="00EC7212" w:rsidRDefault="00400D35">
            <w:pPr>
              <w:pStyle w:val="BodyText"/>
              <w:rPr>
                <w:del w:id="9016" w:author="Georg Birgisson" w:date="2021-10-06T14:24:00Z"/>
                <w:rFonts w:eastAsia="Times New Roman"/>
                <w:color w:val="000000"/>
                <w:lang w:eastAsia="is-IS"/>
              </w:rPr>
              <w:pPrChange w:id="9017" w:author="Georg Birgisson" w:date="2021-10-06T14:25:00Z">
                <w:pPr>
                  <w:jc w:val="center"/>
                </w:pPr>
              </w:pPrChange>
            </w:pPr>
            <w:del w:id="9018"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116F3157" w14:textId="2230D166" w:rsidR="00400D35" w:rsidRPr="00400D35" w:rsidDel="00EC7212" w:rsidRDefault="00400D35">
            <w:pPr>
              <w:pStyle w:val="BodyText"/>
              <w:rPr>
                <w:del w:id="9019" w:author="Georg Birgisson" w:date="2021-10-06T14:24:00Z"/>
                <w:rFonts w:eastAsia="Times New Roman"/>
                <w:color w:val="000000"/>
                <w:lang w:eastAsia="is-IS"/>
              </w:rPr>
              <w:pPrChange w:id="9020" w:author="Georg Birgisson" w:date="2021-10-06T14:25:00Z">
                <w:pPr/>
              </w:pPrChange>
            </w:pPr>
            <w:del w:id="9021" w:author="Georg Birgisson" w:date="2021-10-06T14:24:00Z">
              <w:r w:rsidRPr="00400D35" w:rsidDel="00EC7212">
                <w:rPr>
                  <w:rFonts w:eastAsia="Times New Roman"/>
                  <w:color w:val="000000"/>
                  <w:lang w:eastAsia="is-IS"/>
                </w:rPr>
                <w:delText>cac:LegalMonetaryTotal/cbc:TaxInclusiveAmount</w:delText>
              </w:r>
            </w:del>
          </w:p>
        </w:tc>
        <w:tc>
          <w:tcPr>
            <w:tcW w:w="2954" w:type="dxa"/>
            <w:tcBorders>
              <w:top w:val="nil"/>
              <w:left w:val="nil"/>
              <w:bottom w:val="single" w:sz="4" w:space="0" w:color="auto"/>
              <w:right w:val="single" w:sz="4" w:space="0" w:color="auto"/>
            </w:tcBorders>
            <w:shd w:val="clear" w:color="auto" w:fill="auto"/>
            <w:noWrap/>
            <w:hideMark/>
          </w:tcPr>
          <w:p w14:paraId="71C48F06" w14:textId="6FCA5BC1" w:rsidR="00400D35" w:rsidRPr="00400D35" w:rsidDel="00EC7212" w:rsidRDefault="00400D35">
            <w:pPr>
              <w:pStyle w:val="BodyText"/>
              <w:rPr>
                <w:del w:id="9022" w:author="Georg Birgisson" w:date="2021-10-06T14:24:00Z"/>
                <w:rFonts w:eastAsia="Times New Roman"/>
                <w:color w:val="000000"/>
                <w:lang w:eastAsia="is-IS"/>
              </w:rPr>
              <w:pPrChange w:id="9023" w:author="Georg Birgisson" w:date="2021-10-06T14:25:00Z">
                <w:pPr/>
              </w:pPrChange>
            </w:pPr>
            <w:del w:id="9024" w:author="Georg Birgisson" w:date="2021-10-06T14:24:00Z">
              <w:r w:rsidRPr="00400D35" w:rsidDel="00EC7212">
                <w:rPr>
                  <w:rFonts w:eastAsia="Times New Roman"/>
                  <w:color w:val="000000"/>
                  <w:lang w:eastAsia="is-IS"/>
                </w:rPr>
                <w:delText> </w:delText>
              </w:r>
            </w:del>
          </w:p>
        </w:tc>
      </w:tr>
      <w:tr w:rsidR="0015709A" w:rsidRPr="00400D35" w:rsidDel="00EC7212" w14:paraId="2367924A" w14:textId="5F489D00" w:rsidTr="0015709A">
        <w:trPr>
          <w:trHeight w:val="300"/>
          <w:del w:id="902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FE8C526" w14:textId="540DEC8A" w:rsidR="00400D35" w:rsidRPr="00400D35" w:rsidDel="00EC7212" w:rsidRDefault="00400D35">
            <w:pPr>
              <w:pStyle w:val="BodyText"/>
              <w:rPr>
                <w:del w:id="9026" w:author="Georg Birgisson" w:date="2021-10-06T14:24:00Z"/>
                <w:rFonts w:eastAsia="Times New Roman"/>
                <w:color w:val="000000"/>
                <w:lang w:eastAsia="is-IS"/>
              </w:rPr>
              <w:pPrChange w:id="9027" w:author="Georg Birgisson" w:date="2021-10-06T14:25:00Z">
                <w:pPr>
                  <w:jc w:val="right"/>
                </w:pPr>
              </w:pPrChange>
            </w:pPr>
            <w:del w:id="9028" w:author="Georg Birgisson" w:date="2021-10-06T14:24:00Z">
              <w:r w:rsidRPr="00400D35" w:rsidDel="00EC7212">
                <w:rPr>
                  <w:rFonts w:eastAsia="Times New Roman"/>
                  <w:color w:val="000000"/>
                  <w:lang w:eastAsia="is-IS"/>
                </w:rPr>
                <w:delText>247</w:delText>
              </w:r>
            </w:del>
          </w:p>
        </w:tc>
        <w:tc>
          <w:tcPr>
            <w:tcW w:w="915" w:type="dxa"/>
            <w:tcBorders>
              <w:top w:val="nil"/>
              <w:left w:val="nil"/>
              <w:bottom w:val="single" w:sz="4" w:space="0" w:color="auto"/>
              <w:right w:val="single" w:sz="4" w:space="0" w:color="auto"/>
            </w:tcBorders>
            <w:shd w:val="clear" w:color="auto" w:fill="auto"/>
            <w:noWrap/>
            <w:hideMark/>
          </w:tcPr>
          <w:p w14:paraId="3FE00365" w14:textId="4AA5B85A" w:rsidR="00400D35" w:rsidRPr="00400D35" w:rsidDel="00EC7212" w:rsidRDefault="00400D35">
            <w:pPr>
              <w:pStyle w:val="BodyText"/>
              <w:rPr>
                <w:del w:id="9029" w:author="Georg Birgisson" w:date="2021-10-06T14:24:00Z"/>
                <w:rFonts w:eastAsia="Times New Roman"/>
                <w:color w:val="000000"/>
                <w:lang w:eastAsia="is-IS"/>
              </w:rPr>
              <w:pPrChange w:id="9030" w:author="Georg Birgisson" w:date="2021-10-06T14:25:00Z">
                <w:pPr/>
              </w:pPrChange>
            </w:pPr>
            <w:del w:id="9031" w:author="Georg Birgisson" w:date="2021-10-06T14:24:00Z">
              <w:r w:rsidRPr="00400D35" w:rsidDel="00EC7212">
                <w:rPr>
                  <w:rFonts w:eastAsia="Times New Roman"/>
                  <w:color w:val="000000"/>
                  <w:lang w:eastAsia="is-IS"/>
                </w:rPr>
                <w:delText>BT-113</w:delText>
              </w:r>
            </w:del>
          </w:p>
        </w:tc>
        <w:tc>
          <w:tcPr>
            <w:tcW w:w="660" w:type="dxa"/>
            <w:tcBorders>
              <w:top w:val="nil"/>
              <w:left w:val="nil"/>
              <w:bottom w:val="single" w:sz="4" w:space="0" w:color="auto"/>
              <w:right w:val="single" w:sz="4" w:space="0" w:color="auto"/>
            </w:tcBorders>
            <w:shd w:val="clear" w:color="auto" w:fill="auto"/>
            <w:noWrap/>
            <w:hideMark/>
          </w:tcPr>
          <w:p w14:paraId="0FEF0333" w14:textId="1B65F8AF" w:rsidR="00400D35" w:rsidRPr="00400D35" w:rsidDel="00EC7212" w:rsidRDefault="00400D35">
            <w:pPr>
              <w:pStyle w:val="BodyText"/>
              <w:rPr>
                <w:del w:id="9032" w:author="Georg Birgisson" w:date="2021-10-06T14:24:00Z"/>
                <w:rFonts w:eastAsia="Times New Roman"/>
                <w:color w:val="000000"/>
                <w:lang w:eastAsia="is-IS"/>
              </w:rPr>
              <w:pPrChange w:id="9033" w:author="Georg Birgisson" w:date="2021-10-06T14:25:00Z">
                <w:pPr>
                  <w:jc w:val="center"/>
                </w:pPr>
              </w:pPrChange>
            </w:pPr>
            <w:del w:id="9034"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5F5A7645" w14:textId="13014FF7" w:rsidR="00400D35" w:rsidRPr="00400D35" w:rsidDel="00EC7212" w:rsidRDefault="00400D35">
            <w:pPr>
              <w:pStyle w:val="BodyText"/>
              <w:rPr>
                <w:del w:id="9035" w:author="Georg Birgisson" w:date="2021-10-06T14:24:00Z"/>
                <w:rFonts w:eastAsia="Times New Roman"/>
                <w:color w:val="000000"/>
                <w:lang w:eastAsia="is-IS"/>
              </w:rPr>
              <w:pPrChange w:id="9036" w:author="Georg Birgisson" w:date="2021-10-06T14:25:00Z">
                <w:pPr>
                  <w:jc w:val="center"/>
                </w:pPr>
              </w:pPrChange>
            </w:pPr>
            <w:del w:id="9037"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2C781E7E" w14:textId="3465A55F" w:rsidR="00400D35" w:rsidRPr="00400D35" w:rsidDel="00EC7212" w:rsidRDefault="00400D35">
            <w:pPr>
              <w:pStyle w:val="BodyText"/>
              <w:rPr>
                <w:del w:id="9038" w:author="Georg Birgisson" w:date="2021-10-06T14:24:00Z"/>
                <w:rFonts w:eastAsia="Times New Roman"/>
                <w:color w:val="000000"/>
                <w:lang w:eastAsia="is-IS"/>
              </w:rPr>
              <w:pPrChange w:id="9039" w:author="Georg Birgisson" w:date="2021-10-06T14:25:00Z">
                <w:pPr/>
              </w:pPrChange>
            </w:pPr>
            <w:del w:id="9040" w:author="Georg Birgisson" w:date="2021-10-06T14:24:00Z">
              <w:r w:rsidRPr="00400D35" w:rsidDel="00EC7212">
                <w:rPr>
                  <w:rFonts w:eastAsia="Times New Roman"/>
                  <w:color w:val="000000"/>
                  <w:lang w:eastAsia="is-IS"/>
                </w:rPr>
                <w:delText>cac:LegalMonetaryTotal/cbc:PrepaidAmount</w:delText>
              </w:r>
            </w:del>
          </w:p>
        </w:tc>
        <w:tc>
          <w:tcPr>
            <w:tcW w:w="2954" w:type="dxa"/>
            <w:tcBorders>
              <w:top w:val="nil"/>
              <w:left w:val="nil"/>
              <w:bottom w:val="single" w:sz="4" w:space="0" w:color="auto"/>
              <w:right w:val="single" w:sz="4" w:space="0" w:color="auto"/>
            </w:tcBorders>
            <w:shd w:val="clear" w:color="auto" w:fill="auto"/>
            <w:noWrap/>
            <w:hideMark/>
          </w:tcPr>
          <w:p w14:paraId="1736910E" w14:textId="418D281C" w:rsidR="00400D35" w:rsidRPr="00400D35" w:rsidDel="00EC7212" w:rsidRDefault="00400D35">
            <w:pPr>
              <w:pStyle w:val="BodyText"/>
              <w:rPr>
                <w:del w:id="9041" w:author="Georg Birgisson" w:date="2021-10-06T14:24:00Z"/>
                <w:rFonts w:eastAsia="Times New Roman"/>
                <w:color w:val="000000"/>
                <w:lang w:eastAsia="is-IS"/>
              </w:rPr>
              <w:pPrChange w:id="9042" w:author="Georg Birgisson" w:date="2021-10-06T14:25:00Z">
                <w:pPr/>
              </w:pPrChange>
            </w:pPr>
            <w:del w:id="9043" w:author="Georg Birgisson" w:date="2021-10-06T14:24:00Z">
              <w:r w:rsidRPr="00400D35" w:rsidDel="00EC7212">
                <w:rPr>
                  <w:rFonts w:eastAsia="Times New Roman"/>
                  <w:color w:val="000000"/>
                  <w:lang w:eastAsia="is-IS"/>
                </w:rPr>
                <w:delText> </w:delText>
              </w:r>
            </w:del>
          </w:p>
        </w:tc>
      </w:tr>
      <w:tr w:rsidR="0015709A" w:rsidRPr="00400D35" w:rsidDel="00EC7212" w14:paraId="4A257ED8" w14:textId="7D35D24E" w:rsidTr="0015709A">
        <w:trPr>
          <w:trHeight w:val="300"/>
          <w:del w:id="904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763F04E" w14:textId="69559D1B" w:rsidR="00400D35" w:rsidRPr="00400D35" w:rsidDel="00EC7212" w:rsidRDefault="00400D35">
            <w:pPr>
              <w:pStyle w:val="BodyText"/>
              <w:rPr>
                <w:del w:id="9045" w:author="Georg Birgisson" w:date="2021-10-06T14:24:00Z"/>
                <w:rFonts w:eastAsia="Times New Roman"/>
                <w:color w:val="000000"/>
                <w:lang w:eastAsia="is-IS"/>
              </w:rPr>
              <w:pPrChange w:id="9046" w:author="Georg Birgisson" w:date="2021-10-06T14:25:00Z">
                <w:pPr>
                  <w:jc w:val="right"/>
                </w:pPr>
              </w:pPrChange>
            </w:pPr>
            <w:del w:id="9047" w:author="Georg Birgisson" w:date="2021-10-06T14:24:00Z">
              <w:r w:rsidRPr="00400D35" w:rsidDel="00EC7212">
                <w:rPr>
                  <w:rFonts w:eastAsia="Times New Roman"/>
                  <w:color w:val="000000"/>
                  <w:lang w:eastAsia="is-IS"/>
                </w:rPr>
                <w:delText>248</w:delText>
              </w:r>
            </w:del>
          </w:p>
        </w:tc>
        <w:tc>
          <w:tcPr>
            <w:tcW w:w="915" w:type="dxa"/>
            <w:tcBorders>
              <w:top w:val="nil"/>
              <w:left w:val="nil"/>
              <w:bottom w:val="single" w:sz="4" w:space="0" w:color="auto"/>
              <w:right w:val="single" w:sz="4" w:space="0" w:color="auto"/>
            </w:tcBorders>
            <w:shd w:val="clear" w:color="auto" w:fill="auto"/>
            <w:noWrap/>
            <w:hideMark/>
          </w:tcPr>
          <w:p w14:paraId="3006CEDB" w14:textId="036A2E4D" w:rsidR="00400D35" w:rsidRPr="00400D35" w:rsidDel="00EC7212" w:rsidRDefault="00400D35">
            <w:pPr>
              <w:pStyle w:val="BodyText"/>
              <w:rPr>
                <w:del w:id="9048" w:author="Georg Birgisson" w:date="2021-10-06T14:24:00Z"/>
                <w:rFonts w:eastAsia="Times New Roman"/>
                <w:color w:val="000000"/>
                <w:lang w:eastAsia="is-IS"/>
              </w:rPr>
              <w:pPrChange w:id="9049" w:author="Georg Birgisson" w:date="2021-10-06T14:25:00Z">
                <w:pPr/>
              </w:pPrChange>
            </w:pPr>
            <w:del w:id="9050" w:author="Georg Birgisson" w:date="2021-10-06T14:24:00Z">
              <w:r w:rsidRPr="00400D35" w:rsidDel="00EC7212">
                <w:rPr>
                  <w:rFonts w:eastAsia="Times New Roman"/>
                  <w:color w:val="000000"/>
                  <w:lang w:eastAsia="is-IS"/>
                </w:rPr>
                <w:delText>BT-114</w:delText>
              </w:r>
            </w:del>
          </w:p>
        </w:tc>
        <w:tc>
          <w:tcPr>
            <w:tcW w:w="660" w:type="dxa"/>
            <w:tcBorders>
              <w:top w:val="nil"/>
              <w:left w:val="nil"/>
              <w:bottom w:val="single" w:sz="4" w:space="0" w:color="auto"/>
              <w:right w:val="single" w:sz="4" w:space="0" w:color="auto"/>
            </w:tcBorders>
            <w:shd w:val="clear" w:color="auto" w:fill="auto"/>
            <w:noWrap/>
            <w:hideMark/>
          </w:tcPr>
          <w:p w14:paraId="103A7E54" w14:textId="70C14F46" w:rsidR="00400D35" w:rsidRPr="00400D35" w:rsidDel="00EC7212" w:rsidRDefault="00400D35">
            <w:pPr>
              <w:pStyle w:val="BodyText"/>
              <w:rPr>
                <w:del w:id="9051" w:author="Georg Birgisson" w:date="2021-10-06T14:24:00Z"/>
                <w:rFonts w:eastAsia="Times New Roman"/>
                <w:color w:val="000000"/>
                <w:lang w:eastAsia="is-IS"/>
              </w:rPr>
              <w:pPrChange w:id="9052" w:author="Georg Birgisson" w:date="2021-10-06T14:25:00Z">
                <w:pPr>
                  <w:jc w:val="center"/>
                </w:pPr>
              </w:pPrChange>
            </w:pPr>
            <w:del w:id="9053"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2F0D1D08" w14:textId="1D8F5D09" w:rsidR="00400D35" w:rsidRPr="00400D35" w:rsidDel="00EC7212" w:rsidRDefault="00400D35">
            <w:pPr>
              <w:pStyle w:val="BodyText"/>
              <w:rPr>
                <w:del w:id="9054" w:author="Georg Birgisson" w:date="2021-10-06T14:24:00Z"/>
                <w:rFonts w:eastAsia="Times New Roman"/>
                <w:color w:val="000000"/>
                <w:lang w:eastAsia="is-IS"/>
              </w:rPr>
              <w:pPrChange w:id="9055" w:author="Georg Birgisson" w:date="2021-10-06T14:25:00Z">
                <w:pPr>
                  <w:jc w:val="center"/>
                </w:pPr>
              </w:pPrChange>
            </w:pPr>
            <w:del w:id="9056"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251F7E72" w14:textId="7616A89D" w:rsidR="00400D35" w:rsidRPr="00400D35" w:rsidDel="00EC7212" w:rsidRDefault="00400D35">
            <w:pPr>
              <w:pStyle w:val="BodyText"/>
              <w:rPr>
                <w:del w:id="9057" w:author="Georg Birgisson" w:date="2021-10-06T14:24:00Z"/>
                <w:rFonts w:eastAsia="Times New Roman"/>
                <w:color w:val="000000"/>
                <w:lang w:eastAsia="is-IS"/>
              </w:rPr>
              <w:pPrChange w:id="9058" w:author="Georg Birgisson" w:date="2021-10-06T14:25:00Z">
                <w:pPr/>
              </w:pPrChange>
            </w:pPr>
            <w:del w:id="9059" w:author="Georg Birgisson" w:date="2021-10-06T14:24:00Z">
              <w:r w:rsidRPr="00400D35" w:rsidDel="00EC7212">
                <w:rPr>
                  <w:rFonts w:eastAsia="Times New Roman"/>
                  <w:color w:val="000000"/>
                  <w:lang w:eastAsia="is-IS"/>
                </w:rPr>
                <w:delText>cac:LegalMonetaryTotal/cbc:PayableRoundingAmount</w:delText>
              </w:r>
            </w:del>
          </w:p>
        </w:tc>
        <w:tc>
          <w:tcPr>
            <w:tcW w:w="2954" w:type="dxa"/>
            <w:tcBorders>
              <w:top w:val="nil"/>
              <w:left w:val="nil"/>
              <w:bottom w:val="single" w:sz="4" w:space="0" w:color="auto"/>
              <w:right w:val="single" w:sz="4" w:space="0" w:color="auto"/>
            </w:tcBorders>
            <w:shd w:val="clear" w:color="auto" w:fill="auto"/>
            <w:noWrap/>
            <w:hideMark/>
          </w:tcPr>
          <w:p w14:paraId="44429A47" w14:textId="2E0E7F49" w:rsidR="00400D35" w:rsidRPr="00400D35" w:rsidDel="00EC7212" w:rsidRDefault="00400D35">
            <w:pPr>
              <w:pStyle w:val="BodyText"/>
              <w:rPr>
                <w:del w:id="9060" w:author="Georg Birgisson" w:date="2021-10-06T14:24:00Z"/>
                <w:rFonts w:eastAsia="Times New Roman"/>
                <w:color w:val="000000"/>
                <w:lang w:eastAsia="is-IS"/>
              </w:rPr>
              <w:pPrChange w:id="9061" w:author="Georg Birgisson" w:date="2021-10-06T14:25:00Z">
                <w:pPr/>
              </w:pPrChange>
            </w:pPr>
            <w:del w:id="9062" w:author="Georg Birgisson" w:date="2021-10-06T14:24:00Z">
              <w:r w:rsidRPr="00400D35" w:rsidDel="00EC7212">
                <w:rPr>
                  <w:rFonts w:eastAsia="Times New Roman"/>
                  <w:color w:val="000000"/>
                  <w:lang w:eastAsia="is-IS"/>
                </w:rPr>
                <w:delText> </w:delText>
              </w:r>
            </w:del>
          </w:p>
        </w:tc>
      </w:tr>
      <w:tr w:rsidR="0015709A" w:rsidRPr="00400D35" w:rsidDel="00EC7212" w14:paraId="44E65308" w14:textId="6DAD735D" w:rsidTr="0015709A">
        <w:trPr>
          <w:trHeight w:val="300"/>
          <w:del w:id="906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B7FF146" w14:textId="57C183A7" w:rsidR="00400D35" w:rsidRPr="00400D35" w:rsidDel="00EC7212" w:rsidRDefault="00400D35">
            <w:pPr>
              <w:pStyle w:val="BodyText"/>
              <w:rPr>
                <w:del w:id="9064" w:author="Georg Birgisson" w:date="2021-10-06T14:24:00Z"/>
                <w:rFonts w:eastAsia="Times New Roman"/>
                <w:color w:val="000000"/>
                <w:lang w:eastAsia="is-IS"/>
              </w:rPr>
              <w:pPrChange w:id="9065" w:author="Georg Birgisson" w:date="2021-10-06T14:25:00Z">
                <w:pPr>
                  <w:jc w:val="right"/>
                </w:pPr>
              </w:pPrChange>
            </w:pPr>
            <w:del w:id="9066" w:author="Georg Birgisson" w:date="2021-10-06T14:24:00Z">
              <w:r w:rsidRPr="00400D35" w:rsidDel="00EC7212">
                <w:rPr>
                  <w:rFonts w:eastAsia="Times New Roman"/>
                  <w:color w:val="000000"/>
                  <w:lang w:eastAsia="is-IS"/>
                </w:rPr>
                <w:delText>249</w:delText>
              </w:r>
            </w:del>
          </w:p>
        </w:tc>
        <w:tc>
          <w:tcPr>
            <w:tcW w:w="915" w:type="dxa"/>
            <w:tcBorders>
              <w:top w:val="nil"/>
              <w:left w:val="nil"/>
              <w:bottom w:val="single" w:sz="4" w:space="0" w:color="auto"/>
              <w:right w:val="single" w:sz="4" w:space="0" w:color="auto"/>
            </w:tcBorders>
            <w:shd w:val="clear" w:color="auto" w:fill="auto"/>
            <w:noWrap/>
            <w:hideMark/>
          </w:tcPr>
          <w:p w14:paraId="1657C4E0" w14:textId="1AD1D07E" w:rsidR="00400D35" w:rsidRPr="00400D35" w:rsidDel="00EC7212" w:rsidRDefault="00400D35">
            <w:pPr>
              <w:pStyle w:val="BodyText"/>
              <w:rPr>
                <w:del w:id="9067" w:author="Georg Birgisson" w:date="2021-10-06T14:24:00Z"/>
                <w:rFonts w:eastAsia="Times New Roman"/>
                <w:color w:val="000000"/>
                <w:lang w:eastAsia="is-IS"/>
              </w:rPr>
              <w:pPrChange w:id="9068" w:author="Georg Birgisson" w:date="2021-10-06T14:25:00Z">
                <w:pPr/>
              </w:pPrChange>
            </w:pPr>
            <w:del w:id="9069" w:author="Georg Birgisson" w:date="2021-10-06T14:24:00Z">
              <w:r w:rsidRPr="00400D35" w:rsidDel="00EC7212">
                <w:rPr>
                  <w:rFonts w:eastAsia="Times New Roman"/>
                  <w:color w:val="000000"/>
                  <w:lang w:eastAsia="is-IS"/>
                </w:rPr>
                <w:delText>BT-115</w:delText>
              </w:r>
            </w:del>
          </w:p>
        </w:tc>
        <w:tc>
          <w:tcPr>
            <w:tcW w:w="660" w:type="dxa"/>
            <w:tcBorders>
              <w:top w:val="nil"/>
              <w:left w:val="nil"/>
              <w:bottom w:val="single" w:sz="4" w:space="0" w:color="auto"/>
              <w:right w:val="single" w:sz="4" w:space="0" w:color="auto"/>
            </w:tcBorders>
            <w:shd w:val="clear" w:color="auto" w:fill="auto"/>
            <w:noWrap/>
            <w:hideMark/>
          </w:tcPr>
          <w:p w14:paraId="402892ED" w14:textId="4E1BD5D7" w:rsidR="00400D35" w:rsidRPr="00400D35" w:rsidDel="00EC7212" w:rsidRDefault="00400D35">
            <w:pPr>
              <w:pStyle w:val="BodyText"/>
              <w:rPr>
                <w:del w:id="9070" w:author="Georg Birgisson" w:date="2021-10-06T14:24:00Z"/>
                <w:rFonts w:eastAsia="Times New Roman"/>
                <w:color w:val="000000"/>
                <w:lang w:eastAsia="is-IS"/>
              </w:rPr>
              <w:pPrChange w:id="9071" w:author="Georg Birgisson" w:date="2021-10-06T14:25:00Z">
                <w:pPr>
                  <w:jc w:val="center"/>
                </w:pPr>
              </w:pPrChange>
            </w:pPr>
            <w:del w:id="9072"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6F9967DC" w14:textId="764E3E4A" w:rsidR="00400D35" w:rsidRPr="00400D35" w:rsidDel="00EC7212" w:rsidRDefault="00400D35">
            <w:pPr>
              <w:pStyle w:val="BodyText"/>
              <w:rPr>
                <w:del w:id="9073" w:author="Georg Birgisson" w:date="2021-10-06T14:24:00Z"/>
                <w:rFonts w:eastAsia="Times New Roman"/>
                <w:color w:val="000000"/>
                <w:lang w:eastAsia="is-IS"/>
              </w:rPr>
              <w:pPrChange w:id="9074" w:author="Georg Birgisson" w:date="2021-10-06T14:25:00Z">
                <w:pPr>
                  <w:jc w:val="center"/>
                </w:pPr>
              </w:pPrChange>
            </w:pPr>
            <w:del w:id="9075"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6B3253FD" w14:textId="6EF0AC6D" w:rsidR="00400D35" w:rsidRPr="00400D35" w:rsidDel="00EC7212" w:rsidRDefault="00400D35">
            <w:pPr>
              <w:pStyle w:val="BodyText"/>
              <w:rPr>
                <w:del w:id="9076" w:author="Georg Birgisson" w:date="2021-10-06T14:24:00Z"/>
                <w:rFonts w:eastAsia="Times New Roman"/>
                <w:color w:val="000000"/>
                <w:lang w:eastAsia="is-IS"/>
              </w:rPr>
              <w:pPrChange w:id="9077" w:author="Georg Birgisson" w:date="2021-10-06T14:25:00Z">
                <w:pPr/>
              </w:pPrChange>
            </w:pPr>
            <w:del w:id="9078" w:author="Georg Birgisson" w:date="2021-10-06T14:24:00Z">
              <w:r w:rsidRPr="00400D35" w:rsidDel="00EC7212">
                <w:rPr>
                  <w:rFonts w:eastAsia="Times New Roman"/>
                  <w:color w:val="000000"/>
                  <w:lang w:eastAsia="is-IS"/>
                </w:rPr>
                <w:delText>cac:LegalMonetaryTotal/cbc:PayableAmount</w:delText>
              </w:r>
            </w:del>
          </w:p>
        </w:tc>
        <w:tc>
          <w:tcPr>
            <w:tcW w:w="2954" w:type="dxa"/>
            <w:tcBorders>
              <w:top w:val="nil"/>
              <w:left w:val="nil"/>
              <w:bottom w:val="single" w:sz="4" w:space="0" w:color="auto"/>
              <w:right w:val="single" w:sz="4" w:space="0" w:color="auto"/>
            </w:tcBorders>
            <w:shd w:val="clear" w:color="auto" w:fill="auto"/>
            <w:noWrap/>
            <w:hideMark/>
          </w:tcPr>
          <w:p w14:paraId="04CCEE80" w14:textId="6CCC1E25" w:rsidR="00400D35" w:rsidRPr="00400D35" w:rsidDel="00EC7212" w:rsidRDefault="00400D35">
            <w:pPr>
              <w:pStyle w:val="BodyText"/>
              <w:rPr>
                <w:del w:id="9079" w:author="Georg Birgisson" w:date="2021-10-06T14:24:00Z"/>
                <w:rFonts w:eastAsia="Times New Roman"/>
                <w:color w:val="000000"/>
                <w:lang w:eastAsia="is-IS"/>
              </w:rPr>
              <w:pPrChange w:id="9080" w:author="Georg Birgisson" w:date="2021-10-06T14:25:00Z">
                <w:pPr/>
              </w:pPrChange>
            </w:pPr>
            <w:del w:id="9081" w:author="Georg Birgisson" w:date="2021-10-06T14:24:00Z">
              <w:r w:rsidRPr="00400D35" w:rsidDel="00EC7212">
                <w:rPr>
                  <w:rFonts w:eastAsia="Times New Roman"/>
                  <w:color w:val="000000"/>
                  <w:lang w:eastAsia="is-IS"/>
                </w:rPr>
                <w:delText> </w:delText>
              </w:r>
            </w:del>
          </w:p>
        </w:tc>
      </w:tr>
      <w:tr w:rsidR="0015709A" w:rsidRPr="00400D35" w:rsidDel="00EC7212" w14:paraId="42F0F610" w14:textId="3AEDCCC5" w:rsidTr="0015709A">
        <w:trPr>
          <w:trHeight w:val="300"/>
          <w:del w:id="908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30C2C07" w14:textId="6B5DDBB9" w:rsidR="00400D35" w:rsidRPr="00400D35" w:rsidDel="00EC7212" w:rsidRDefault="00400D35">
            <w:pPr>
              <w:pStyle w:val="BodyText"/>
              <w:rPr>
                <w:del w:id="9083" w:author="Georg Birgisson" w:date="2021-10-06T14:24:00Z"/>
                <w:rFonts w:eastAsia="Times New Roman"/>
                <w:color w:val="000000"/>
                <w:lang w:eastAsia="is-IS"/>
              </w:rPr>
              <w:pPrChange w:id="9084" w:author="Georg Birgisson" w:date="2021-10-06T14:25:00Z">
                <w:pPr>
                  <w:jc w:val="right"/>
                </w:pPr>
              </w:pPrChange>
            </w:pPr>
            <w:del w:id="9085" w:author="Georg Birgisson" w:date="2021-10-06T14:24:00Z">
              <w:r w:rsidRPr="00400D35" w:rsidDel="00EC7212">
                <w:rPr>
                  <w:rFonts w:eastAsia="Times New Roman"/>
                  <w:color w:val="000000"/>
                  <w:lang w:eastAsia="is-IS"/>
                </w:rPr>
                <w:delText>250</w:delText>
              </w:r>
            </w:del>
          </w:p>
        </w:tc>
        <w:tc>
          <w:tcPr>
            <w:tcW w:w="915" w:type="dxa"/>
            <w:tcBorders>
              <w:top w:val="nil"/>
              <w:left w:val="nil"/>
              <w:bottom w:val="single" w:sz="4" w:space="0" w:color="auto"/>
              <w:right w:val="single" w:sz="4" w:space="0" w:color="auto"/>
            </w:tcBorders>
            <w:shd w:val="clear" w:color="auto" w:fill="auto"/>
            <w:noWrap/>
            <w:hideMark/>
          </w:tcPr>
          <w:p w14:paraId="1501E562" w14:textId="0019DD58" w:rsidR="00400D35" w:rsidRPr="00400D35" w:rsidDel="00EC7212" w:rsidRDefault="00400D35">
            <w:pPr>
              <w:pStyle w:val="BodyText"/>
              <w:rPr>
                <w:del w:id="9086" w:author="Georg Birgisson" w:date="2021-10-06T14:24:00Z"/>
                <w:rFonts w:eastAsia="Times New Roman"/>
                <w:color w:val="000000"/>
                <w:lang w:eastAsia="is-IS"/>
              </w:rPr>
              <w:pPrChange w:id="9087" w:author="Georg Birgisson" w:date="2021-10-06T14:25:00Z">
                <w:pPr/>
              </w:pPrChange>
            </w:pPr>
            <w:del w:id="9088" w:author="Georg Birgisson" w:date="2021-10-06T14:24:00Z">
              <w:r w:rsidRPr="00400D35" w:rsidDel="00EC7212">
                <w:rPr>
                  <w:rFonts w:eastAsia="Times New Roman"/>
                  <w:color w:val="000000"/>
                  <w:lang w:eastAsia="is-IS"/>
                </w:rPr>
                <w:delText xml:space="preserve">BG-23 </w:delText>
              </w:r>
            </w:del>
          </w:p>
        </w:tc>
        <w:tc>
          <w:tcPr>
            <w:tcW w:w="660" w:type="dxa"/>
            <w:tcBorders>
              <w:top w:val="nil"/>
              <w:left w:val="nil"/>
              <w:bottom w:val="single" w:sz="4" w:space="0" w:color="auto"/>
              <w:right w:val="single" w:sz="4" w:space="0" w:color="auto"/>
            </w:tcBorders>
            <w:shd w:val="clear" w:color="auto" w:fill="auto"/>
            <w:noWrap/>
            <w:hideMark/>
          </w:tcPr>
          <w:p w14:paraId="04C9961B" w14:textId="57A9A5E0" w:rsidR="00400D35" w:rsidRPr="00400D35" w:rsidDel="00EC7212" w:rsidRDefault="00400D35">
            <w:pPr>
              <w:pStyle w:val="BodyText"/>
              <w:rPr>
                <w:del w:id="9089" w:author="Georg Birgisson" w:date="2021-10-06T14:24:00Z"/>
                <w:rFonts w:eastAsia="Times New Roman"/>
                <w:color w:val="000000"/>
                <w:lang w:eastAsia="is-IS"/>
              </w:rPr>
              <w:pPrChange w:id="9090" w:author="Georg Birgisson" w:date="2021-10-06T14:25:00Z">
                <w:pPr>
                  <w:jc w:val="center"/>
                </w:pPr>
              </w:pPrChange>
            </w:pPr>
            <w:del w:id="9091"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44903172" w14:textId="0E3BEB9F" w:rsidR="00400D35" w:rsidRPr="00400D35" w:rsidDel="00EC7212" w:rsidRDefault="00400D35">
            <w:pPr>
              <w:pStyle w:val="BodyText"/>
              <w:rPr>
                <w:del w:id="9092" w:author="Georg Birgisson" w:date="2021-10-06T14:24:00Z"/>
                <w:rFonts w:eastAsia="Times New Roman"/>
                <w:color w:val="000000"/>
                <w:lang w:eastAsia="is-IS"/>
              </w:rPr>
              <w:pPrChange w:id="9093" w:author="Georg Birgisson" w:date="2021-10-06T14:25:00Z">
                <w:pPr>
                  <w:jc w:val="center"/>
                </w:pPr>
              </w:pPrChange>
            </w:pPr>
            <w:del w:id="9094"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6AC5BF9F" w14:textId="2006D9D2" w:rsidR="00400D35" w:rsidRPr="00400D35" w:rsidDel="00EC7212" w:rsidRDefault="00400D35">
            <w:pPr>
              <w:pStyle w:val="BodyText"/>
              <w:rPr>
                <w:del w:id="9095" w:author="Georg Birgisson" w:date="2021-10-06T14:24:00Z"/>
                <w:rFonts w:eastAsia="Times New Roman"/>
                <w:color w:val="000000"/>
                <w:lang w:eastAsia="is-IS"/>
              </w:rPr>
              <w:pPrChange w:id="9096" w:author="Georg Birgisson" w:date="2021-10-06T14:25:00Z">
                <w:pPr/>
              </w:pPrChange>
            </w:pPr>
            <w:del w:id="9097" w:author="Georg Birgisson" w:date="2021-10-06T14:24:00Z">
              <w:r w:rsidRPr="00400D35" w:rsidDel="00EC7212">
                <w:rPr>
                  <w:rFonts w:eastAsia="Times New Roman"/>
                  <w:color w:val="000000"/>
                  <w:lang w:eastAsia="is-IS"/>
                </w:rPr>
                <w:delText>cac:TaxTotal/cac:TaxSubtotal</w:delText>
              </w:r>
            </w:del>
          </w:p>
        </w:tc>
        <w:tc>
          <w:tcPr>
            <w:tcW w:w="2954" w:type="dxa"/>
            <w:tcBorders>
              <w:top w:val="nil"/>
              <w:left w:val="nil"/>
              <w:bottom w:val="single" w:sz="4" w:space="0" w:color="auto"/>
              <w:right w:val="single" w:sz="4" w:space="0" w:color="auto"/>
            </w:tcBorders>
            <w:shd w:val="clear" w:color="auto" w:fill="auto"/>
            <w:noWrap/>
            <w:hideMark/>
          </w:tcPr>
          <w:p w14:paraId="3F553577" w14:textId="249D2053" w:rsidR="00400D35" w:rsidRPr="00400D35" w:rsidDel="00EC7212" w:rsidRDefault="00400D35">
            <w:pPr>
              <w:pStyle w:val="BodyText"/>
              <w:rPr>
                <w:del w:id="9098" w:author="Georg Birgisson" w:date="2021-10-06T14:24:00Z"/>
                <w:rFonts w:eastAsia="Times New Roman"/>
                <w:color w:val="000000"/>
                <w:lang w:eastAsia="is-IS"/>
              </w:rPr>
              <w:pPrChange w:id="9099" w:author="Georg Birgisson" w:date="2021-10-06T14:25:00Z">
                <w:pPr/>
              </w:pPrChange>
            </w:pPr>
            <w:del w:id="9100" w:author="Georg Birgisson" w:date="2021-10-06T14:24:00Z">
              <w:r w:rsidRPr="00400D35" w:rsidDel="00EC7212">
                <w:rPr>
                  <w:rFonts w:eastAsia="Times New Roman"/>
                  <w:color w:val="000000"/>
                  <w:lang w:eastAsia="is-IS"/>
                </w:rPr>
                <w:delText> </w:delText>
              </w:r>
            </w:del>
          </w:p>
        </w:tc>
      </w:tr>
      <w:tr w:rsidR="0015709A" w:rsidRPr="00400D35" w:rsidDel="00EC7212" w14:paraId="11AF76BC" w14:textId="7C233503" w:rsidTr="0015709A">
        <w:trPr>
          <w:trHeight w:val="300"/>
          <w:del w:id="910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11CA9DE" w14:textId="4B9E79F2" w:rsidR="00400D35" w:rsidRPr="00400D35" w:rsidDel="00EC7212" w:rsidRDefault="00400D35">
            <w:pPr>
              <w:pStyle w:val="BodyText"/>
              <w:rPr>
                <w:del w:id="9102" w:author="Georg Birgisson" w:date="2021-10-06T14:24:00Z"/>
                <w:rFonts w:eastAsia="Times New Roman"/>
                <w:color w:val="000000"/>
                <w:lang w:eastAsia="is-IS"/>
              </w:rPr>
              <w:pPrChange w:id="9103" w:author="Georg Birgisson" w:date="2021-10-06T14:25:00Z">
                <w:pPr>
                  <w:jc w:val="right"/>
                </w:pPr>
              </w:pPrChange>
            </w:pPr>
            <w:del w:id="9104" w:author="Georg Birgisson" w:date="2021-10-06T14:24:00Z">
              <w:r w:rsidRPr="00400D35" w:rsidDel="00EC7212">
                <w:rPr>
                  <w:rFonts w:eastAsia="Times New Roman"/>
                  <w:color w:val="000000"/>
                  <w:lang w:eastAsia="is-IS"/>
                </w:rPr>
                <w:delText>255</w:delText>
              </w:r>
            </w:del>
          </w:p>
        </w:tc>
        <w:tc>
          <w:tcPr>
            <w:tcW w:w="915" w:type="dxa"/>
            <w:tcBorders>
              <w:top w:val="nil"/>
              <w:left w:val="nil"/>
              <w:bottom w:val="single" w:sz="4" w:space="0" w:color="auto"/>
              <w:right w:val="single" w:sz="4" w:space="0" w:color="auto"/>
            </w:tcBorders>
            <w:shd w:val="clear" w:color="auto" w:fill="auto"/>
            <w:noWrap/>
            <w:hideMark/>
          </w:tcPr>
          <w:p w14:paraId="33AD6C43" w14:textId="6B6D6F28" w:rsidR="00400D35" w:rsidRPr="00400D35" w:rsidDel="00EC7212" w:rsidRDefault="00400D35">
            <w:pPr>
              <w:pStyle w:val="BodyText"/>
              <w:rPr>
                <w:del w:id="9105" w:author="Georg Birgisson" w:date="2021-10-06T14:24:00Z"/>
                <w:rFonts w:eastAsia="Times New Roman"/>
                <w:color w:val="000000"/>
                <w:lang w:eastAsia="is-IS"/>
              </w:rPr>
              <w:pPrChange w:id="9106" w:author="Georg Birgisson" w:date="2021-10-06T14:25:00Z">
                <w:pPr/>
              </w:pPrChange>
            </w:pPr>
            <w:del w:id="9107" w:author="Georg Birgisson" w:date="2021-10-06T14:24:00Z">
              <w:r w:rsidRPr="00400D35" w:rsidDel="00EC7212">
                <w:rPr>
                  <w:rFonts w:eastAsia="Times New Roman"/>
                  <w:color w:val="000000"/>
                  <w:lang w:eastAsia="is-IS"/>
                </w:rPr>
                <w:delText>BT-116</w:delText>
              </w:r>
            </w:del>
          </w:p>
        </w:tc>
        <w:tc>
          <w:tcPr>
            <w:tcW w:w="660" w:type="dxa"/>
            <w:tcBorders>
              <w:top w:val="nil"/>
              <w:left w:val="nil"/>
              <w:bottom w:val="single" w:sz="4" w:space="0" w:color="auto"/>
              <w:right w:val="single" w:sz="4" w:space="0" w:color="auto"/>
            </w:tcBorders>
            <w:shd w:val="clear" w:color="auto" w:fill="auto"/>
            <w:noWrap/>
            <w:hideMark/>
          </w:tcPr>
          <w:p w14:paraId="1F1F0C2D" w14:textId="328685D0" w:rsidR="00400D35" w:rsidRPr="00400D35" w:rsidDel="00EC7212" w:rsidRDefault="00400D35">
            <w:pPr>
              <w:pStyle w:val="BodyText"/>
              <w:rPr>
                <w:del w:id="9108" w:author="Georg Birgisson" w:date="2021-10-06T14:24:00Z"/>
                <w:rFonts w:eastAsia="Times New Roman"/>
                <w:color w:val="000000"/>
                <w:lang w:eastAsia="is-IS"/>
              </w:rPr>
              <w:pPrChange w:id="9109" w:author="Georg Birgisson" w:date="2021-10-06T14:25:00Z">
                <w:pPr>
                  <w:jc w:val="center"/>
                </w:pPr>
              </w:pPrChange>
            </w:pPr>
            <w:del w:id="9110"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0522D8EB" w14:textId="38E12804" w:rsidR="00400D35" w:rsidRPr="00400D35" w:rsidDel="00EC7212" w:rsidRDefault="00400D35">
            <w:pPr>
              <w:pStyle w:val="BodyText"/>
              <w:rPr>
                <w:del w:id="9111" w:author="Georg Birgisson" w:date="2021-10-06T14:24:00Z"/>
                <w:rFonts w:eastAsia="Times New Roman"/>
                <w:color w:val="000000"/>
                <w:lang w:eastAsia="is-IS"/>
              </w:rPr>
              <w:pPrChange w:id="9112" w:author="Georg Birgisson" w:date="2021-10-06T14:25:00Z">
                <w:pPr>
                  <w:jc w:val="center"/>
                </w:pPr>
              </w:pPrChange>
            </w:pPr>
            <w:del w:id="9113"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24E85630" w14:textId="25EDA57E" w:rsidR="00400D35" w:rsidRPr="00400D35" w:rsidDel="00EC7212" w:rsidRDefault="00400D35">
            <w:pPr>
              <w:pStyle w:val="BodyText"/>
              <w:rPr>
                <w:del w:id="9114" w:author="Georg Birgisson" w:date="2021-10-06T14:24:00Z"/>
                <w:rFonts w:eastAsia="Times New Roman"/>
                <w:color w:val="000000"/>
                <w:lang w:eastAsia="is-IS"/>
              </w:rPr>
              <w:pPrChange w:id="9115" w:author="Georg Birgisson" w:date="2021-10-06T14:25:00Z">
                <w:pPr/>
              </w:pPrChange>
            </w:pPr>
            <w:del w:id="9116" w:author="Georg Birgisson" w:date="2021-10-06T14:24:00Z">
              <w:r w:rsidRPr="00400D35" w:rsidDel="00EC7212">
                <w:rPr>
                  <w:rFonts w:eastAsia="Times New Roman"/>
                  <w:color w:val="000000"/>
                  <w:lang w:eastAsia="is-IS"/>
                </w:rPr>
                <w:delText>cac:TaxTotal/cac:TaxSubtotal/cbc:TaxableAmount</w:delText>
              </w:r>
            </w:del>
          </w:p>
        </w:tc>
        <w:tc>
          <w:tcPr>
            <w:tcW w:w="2954" w:type="dxa"/>
            <w:tcBorders>
              <w:top w:val="nil"/>
              <w:left w:val="nil"/>
              <w:bottom w:val="single" w:sz="4" w:space="0" w:color="auto"/>
              <w:right w:val="single" w:sz="4" w:space="0" w:color="auto"/>
            </w:tcBorders>
            <w:shd w:val="clear" w:color="auto" w:fill="auto"/>
            <w:noWrap/>
            <w:hideMark/>
          </w:tcPr>
          <w:p w14:paraId="003F265D" w14:textId="0005DE06" w:rsidR="00400D35" w:rsidRPr="00400D35" w:rsidDel="00EC7212" w:rsidRDefault="00400D35">
            <w:pPr>
              <w:pStyle w:val="BodyText"/>
              <w:rPr>
                <w:del w:id="9117" w:author="Georg Birgisson" w:date="2021-10-06T14:24:00Z"/>
                <w:rFonts w:eastAsia="Times New Roman"/>
                <w:color w:val="000000"/>
                <w:lang w:eastAsia="is-IS"/>
              </w:rPr>
              <w:pPrChange w:id="9118" w:author="Georg Birgisson" w:date="2021-10-06T14:25:00Z">
                <w:pPr/>
              </w:pPrChange>
            </w:pPr>
            <w:del w:id="9119" w:author="Georg Birgisson" w:date="2021-10-06T14:24:00Z">
              <w:r w:rsidRPr="00400D35" w:rsidDel="00EC7212">
                <w:rPr>
                  <w:rFonts w:eastAsia="Times New Roman"/>
                  <w:color w:val="000000"/>
                  <w:lang w:eastAsia="is-IS"/>
                </w:rPr>
                <w:delText> </w:delText>
              </w:r>
            </w:del>
          </w:p>
        </w:tc>
      </w:tr>
      <w:tr w:rsidR="0015709A" w:rsidRPr="00400D35" w:rsidDel="00EC7212" w14:paraId="337FF558" w14:textId="2E282FD7" w:rsidTr="0015709A">
        <w:trPr>
          <w:trHeight w:val="300"/>
          <w:del w:id="912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36ABF93" w14:textId="6EC9E13D" w:rsidR="00400D35" w:rsidRPr="00400D35" w:rsidDel="00EC7212" w:rsidRDefault="00400D35">
            <w:pPr>
              <w:pStyle w:val="BodyText"/>
              <w:rPr>
                <w:del w:id="9121" w:author="Georg Birgisson" w:date="2021-10-06T14:24:00Z"/>
                <w:rFonts w:eastAsia="Times New Roman"/>
                <w:color w:val="000000"/>
                <w:lang w:eastAsia="is-IS"/>
              </w:rPr>
              <w:pPrChange w:id="9122" w:author="Georg Birgisson" w:date="2021-10-06T14:25:00Z">
                <w:pPr>
                  <w:jc w:val="right"/>
                </w:pPr>
              </w:pPrChange>
            </w:pPr>
            <w:del w:id="9123" w:author="Georg Birgisson" w:date="2021-10-06T14:24:00Z">
              <w:r w:rsidRPr="00400D35" w:rsidDel="00EC7212">
                <w:rPr>
                  <w:rFonts w:eastAsia="Times New Roman"/>
                  <w:color w:val="000000"/>
                  <w:lang w:eastAsia="is-IS"/>
                </w:rPr>
                <w:delText>256</w:delText>
              </w:r>
            </w:del>
          </w:p>
        </w:tc>
        <w:tc>
          <w:tcPr>
            <w:tcW w:w="915" w:type="dxa"/>
            <w:tcBorders>
              <w:top w:val="nil"/>
              <w:left w:val="nil"/>
              <w:bottom w:val="single" w:sz="4" w:space="0" w:color="auto"/>
              <w:right w:val="single" w:sz="4" w:space="0" w:color="auto"/>
            </w:tcBorders>
            <w:shd w:val="clear" w:color="auto" w:fill="auto"/>
            <w:noWrap/>
            <w:hideMark/>
          </w:tcPr>
          <w:p w14:paraId="014431DF" w14:textId="22AC3811" w:rsidR="00400D35" w:rsidRPr="00400D35" w:rsidDel="00EC7212" w:rsidRDefault="00400D35">
            <w:pPr>
              <w:pStyle w:val="BodyText"/>
              <w:rPr>
                <w:del w:id="9124" w:author="Georg Birgisson" w:date="2021-10-06T14:24:00Z"/>
                <w:rFonts w:eastAsia="Times New Roman"/>
                <w:color w:val="000000"/>
                <w:lang w:eastAsia="is-IS"/>
              </w:rPr>
              <w:pPrChange w:id="9125" w:author="Georg Birgisson" w:date="2021-10-06T14:25:00Z">
                <w:pPr/>
              </w:pPrChange>
            </w:pPr>
            <w:del w:id="9126" w:author="Georg Birgisson" w:date="2021-10-06T14:24:00Z">
              <w:r w:rsidRPr="00400D35" w:rsidDel="00EC7212">
                <w:rPr>
                  <w:rFonts w:eastAsia="Times New Roman"/>
                  <w:color w:val="000000"/>
                  <w:lang w:eastAsia="is-IS"/>
                </w:rPr>
                <w:delText>BT-117</w:delText>
              </w:r>
            </w:del>
          </w:p>
        </w:tc>
        <w:tc>
          <w:tcPr>
            <w:tcW w:w="660" w:type="dxa"/>
            <w:tcBorders>
              <w:top w:val="nil"/>
              <w:left w:val="nil"/>
              <w:bottom w:val="single" w:sz="4" w:space="0" w:color="auto"/>
              <w:right w:val="single" w:sz="4" w:space="0" w:color="auto"/>
            </w:tcBorders>
            <w:shd w:val="clear" w:color="auto" w:fill="auto"/>
            <w:noWrap/>
            <w:hideMark/>
          </w:tcPr>
          <w:p w14:paraId="3039D7EA" w14:textId="5E315E72" w:rsidR="00400D35" w:rsidRPr="00400D35" w:rsidDel="00EC7212" w:rsidRDefault="00400D35">
            <w:pPr>
              <w:pStyle w:val="BodyText"/>
              <w:rPr>
                <w:del w:id="9127" w:author="Georg Birgisson" w:date="2021-10-06T14:24:00Z"/>
                <w:rFonts w:eastAsia="Times New Roman"/>
                <w:color w:val="000000"/>
                <w:lang w:eastAsia="is-IS"/>
              </w:rPr>
              <w:pPrChange w:id="9128" w:author="Georg Birgisson" w:date="2021-10-06T14:25:00Z">
                <w:pPr>
                  <w:jc w:val="center"/>
                </w:pPr>
              </w:pPrChange>
            </w:pPr>
            <w:del w:id="9129"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361CF5DF" w14:textId="6FE6CCCA" w:rsidR="00400D35" w:rsidRPr="00400D35" w:rsidDel="00EC7212" w:rsidRDefault="00400D35">
            <w:pPr>
              <w:pStyle w:val="BodyText"/>
              <w:rPr>
                <w:del w:id="9130" w:author="Georg Birgisson" w:date="2021-10-06T14:24:00Z"/>
                <w:rFonts w:eastAsia="Times New Roman"/>
                <w:color w:val="000000"/>
                <w:lang w:eastAsia="is-IS"/>
              </w:rPr>
              <w:pPrChange w:id="9131" w:author="Georg Birgisson" w:date="2021-10-06T14:25:00Z">
                <w:pPr>
                  <w:jc w:val="center"/>
                </w:pPr>
              </w:pPrChange>
            </w:pPr>
            <w:del w:id="9132"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10113692" w14:textId="5B6CE358" w:rsidR="00400D35" w:rsidRPr="00400D35" w:rsidDel="00EC7212" w:rsidRDefault="00400D35">
            <w:pPr>
              <w:pStyle w:val="BodyText"/>
              <w:rPr>
                <w:del w:id="9133" w:author="Georg Birgisson" w:date="2021-10-06T14:24:00Z"/>
                <w:rFonts w:eastAsia="Times New Roman"/>
                <w:color w:val="000000"/>
                <w:lang w:eastAsia="is-IS"/>
              </w:rPr>
              <w:pPrChange w:id="9134" w:author="Georg Birgisson" w:date="2021-10-06T14:25:00Z">
                <w:pPr/>
              </w:pPrChange>
            </w:pPr>
            <w:del w:id="9135" w:author="Georg Birgisson" w:date="2021-10-06T14:24:00Z">
              <w:r w:rsidRPr="00400D35" w:rsidDel="00EC7212">
                <w:rPr>
                  <w:rFonts w:eastAsia="Times New Roman"/>
                  <w:color w:val="000000"/>
                  <w:lang w:eastAsia="is-IS"/>
                </w:rPr>
                <w:delText>cac:TaxTotal/cac:TaxSubtotal/cbc:TaxAmount</w:delText>
              </w:r>
            </w:del>
          </w:p>
        </w:tc>
        <w:tc>
          <w:tcPr>
            <w:tcW w:w="2954" w:type="dxa"/>
            <w:tcBorders>
              <w:top w:val="nil"/>
              <w:left w:val="nil"/>
              <w:bottom w:val="single" w:sz="4" w:space="0" w:color="auto"/>
              <w:right w:val="single" w:sz="4" w:space="0" w:color="auto"/>
            </w:tcBorders>
            <w:shd w:val="clear" w:color="auto" w:fill="auto"/>
            <w:noWrap/>
            <w:hideMark/>
          </w:tcPr>
          <w:p w14:paraId="7F67283F" w14:textId="5AEF6CA7" w:rsidR="00400D35" w:rsidRPr="00400D35" w:rsidDel="00EC7212" w:rsidRDefault="00400D35">
            <w:pPr>
              <w:pStyle w:val="BodyText"/>
              <w:rPr>
                <w:del w:id="9136" w:author="Georg Birgisson" w:date="2021-10-06T14:24:00Z"/>
                <w:rFonts w:eastAsia="Times New Roman"/>
                <w:color w:val="000000"/>
                <w:lang w:eastAsia="is-IS"/>
              </w:rPr>
              <w:pPrChange w:id="9137" w:author="Georg Birgisson" w:date="2021-10-06T14:25:00Z">
                <w:pPr/>
              </w:pPrChange>
            </w:pPr>
            <w:del w:id="9138" w:author="Georg Birgisson" w:date="2021-10-06T14:24:00Z">
              <w:r w:rsidRPr="00400D35" w:rsidDel="00EC7212">
                <w:rPr>
                  <w:rFonts w:eastAsia="Times New Roman"/>
                  <w:color w:val="000000"/>
                  <w:lang w:eastAsia="is-IS"/>
                </w:rPr>
                <w:delText> </w:delText>
              </w:r>
            </w:del>
          </w:p>
        </w:tc>
      </w:tr>
      <w:tr w:rsidR="0015709A" w:rsidRPr="00400D35" w:rsidDel="00EC7212" w14:paraId="742E6273" w14:textId="63A8A5AB" w:rsidTr="0015709A">
        <w:trPr>
          <w:trHeight w:val="300"/>
          <w:del w:id="913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EF3FF91" w14:textId="2253A0BD" w:rsidR="00400D35" w:rsidRPr="00400D35" w:rsidDel="00EC7212" w:rsidRDefault="00400D35">
            <w:pPr>
              <w:pStyle w:val="BodyText"/>
              <w:rPr>
                <w:del w:id="9140" w:author="Georg Birgisson" w:date="2021-10-06T14:24:00Z"/>
                <w:rFonts w:eastAsia="Times New Roman"/>
                <w:color w:val="000000"/>
                <w:lang w:eastAsia="is-IS"/>
              </w:rPr>
              <w:pPrChange w:id="9141" w:author="Georg Birgisson" w:date="2021-10-06T14:25:00Z">
                <w:pPr>
                  <w:jc w:val="right"/>
                </w:pPr>
              </w:pPrChange>
            </w:pPr>
            <w:del w:id="9142" w:author="Georg Birgisson" w:date="2021-10-06T14:24:00Z">
              <w:r w:rsidRPr="00400D35" w:rsidDel="00EC7212">
                <w:rPr>
                  <w:rFonts w:eastAsia="Times New Roman"/>
                  <w:color w:val="000000"/>
                  <w:lang w:eastAsia="is-IS"/>
                </w:rPr>
                <w:delText>257</w:delText>
              </w:r>
            </w:del>
          </w:p>
        </w:tc>
        <w:tc>
          <w:tcPr>
            <w:tcW w:w="915" w:type="dxa"/>
            <w:tcBorders>
              <w:top w:val="nil"/>
              <w:left w:val="nil"/>
              <w:bottom w:val="single" w:sz="4" w:space="0" w:color="auto"/>
              <w:right w:val="single" w:sz="4" w:space="0" w:color="auto"/>
            </w:tcBorders>
            <w:shd w:val="clear" w:color="auto" w:fill="auto"/>
            <w:noWrap/>
            <w:hideMark/>
          </w:tcPr>
          <w:p w14:paraId="01A04C46" w14:textId="21E4F009" w:rsidR="00400D35" w:rsidRPr="00400D35" w:rsidDel="00EC7212" w:rsidRDefault="00400D35">
            <w:pPr>
              <w:pStyle w:val="BodyText"/>
              <w:rPr>
                <w:del w:id="9143" w:author="Georg Birgisson" w:date="2021-10-06T14:24:00Z"/>
                <w:rFonts w:eastAsia="Times New Roman"/>
                <w:color w:val="000000"/>
                <w:lang w:eastAsia="is-IS"/>
              </w:rPr>
              <w:pPrChange w:id="9144" w:author="Georg Birgisson" w:date="2021-10-06T14:25:00Z">
                <w:pPr/>
              </w:pPrChange>
            </w:pPr>
            <w:del w:id="9145" w:author="Georg Birgisson" w:date="2021-10-06T14:24:00Z">
              <w:r w:rsidRPr="00400D35" w:rsidDel="00EC7212">
                <w:rPr>
                  <w:rFonts w:eastAsia="Times New Roman"/>
                  <w:color w:val="000000"/>
                  <w:lang w:eastAsia="is-IS"/>
                </w:rPr>
                <w:delText>BT-118</w:delText>
              </w:r>
            </w:del>
          </w:p>
        </w:tc>
        <w:tc>
          <w:tcPr>
            <w:tcW w:w="660" w:type="dxa"/>
            <w:tcBorders>
              <w:top w:val="nil"/>
              <w:left w:val="nil"/>
              <w:bottom w:val="single" w:sz="4" w:space="0" w:color="auto"/>
              <w:right w:val="single" w:sz="4" w:space="0" w:color="auto"/>
            </w:tcBorders>
            <w:shd w:val="clear" w:color="auto" w:fill="auto"/>
            <w:noWrap/>
            <w:hideMark/>
          </w:tcPr>
          <w:p w14:paraId="7D9AD0CC" w14:textId="375DF8AA" w:rsidR="00400D35" w:rsidRPr="00400D35" w:rsidDel="00EC7212" w:rsidRDefault="00400D35">
            <w:pPr>
              <w:pStyle w:val="BodyText"/>
              <w:rPr>
                <w:del w:id="9146" w:author="Georg Birgisson" w:date="2021-10-06T14:24:00Z"/>
                <w:rFonts w:eastAsia="Times New Roman"/>
                <w:color w:val="000000"/>
                <w:lang w:eastAsia="is-IS"/>
              </w:rPr>
              <w:pPrChange w:id="9147" w:author="Georg Birgisson" w:date="2021-10-06T14:25:00Z">
                <w:pPr>
                  <w:jc w:val="center"/>
                </w:pPr>
              </w:pPrChange>
            </w:pPr>
            <w:del w:id="9148"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37492B3B" w14:textId="05704A3B" w:rsidR="00400D35" w:rsidRPr="00400D35" w:rsidDel="00EC7212" w:rsidRDefault="00400D35">
            <w:pPr>
              <w:pStyle w:val="BodyText"/>
              <w:rPr>
                <w:del w:id="9149" w:author="Georg Birgisson" w:date="2021-10-06T14:24:00Z"/>
                <w:rFonts w:eastAsia="Times New Roman"/>
                <w:color w:val="000000"/>
                <w:lang w:eastAsia="is-IS"/>
              </w:rPr>
              <w:pPrChange w:id="9150" w:author="Georg Birgisson" w:date="2021-10-06T14:25:00Z">
                <w:pPr>
                  <w:jc w:val="center"/>
                </w:pPr>
              </w:pPrChange>
            </w:pPr>
            <w:del w:id="9151"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0D0C44E3" w14:textId="037C58A7" w:rsidR="00400D35" w:rsidRPr="00400D35" w:rsidDel="00EC7212" w:rsidRDefault="00400D35">
            <w:pPr>
              <w:pStyle w:val="BodyText"/>
              <w:rPr>
                <w:del w:id="9152" w:author="Georg Birgisson" w:date="2021-10-06T14:24:00Z"/>
                <w:rFonts w:eastAsia="Times New Roman"/>
                <w:color w:val="000000"/>
                <w:lang w:eastAsia="is-IS"/>
              </w:rPr>
              <w:pPrChange w:id="9153" w:author="Georg Birgisson" w:date="2021-10-06T14:25:00Z">
                <w:pPr/>
              </w:pPrChange>
            </w:pPr>
            <w:del w:id="9154" w:author="Georg Birgisson" w:date="2021-10-06T14:24:00Z">
              <w:r w:rsidRPr="00400D35" w:rsidDel="00EC7212">
                <w:rPr>
                  <w:rFonts w:eastAsia="Times New Roman"/>
                  <w:color w:val="000000"/>
                  <w:lang w:eastAsia="is-IS"/>
                </w:rPr>
                <w:delText>cac:TaxTotal/cac:TaxSubtotal/cac:TaxCategory/cbc:ID</w:delText>
              </w:r>
            </w:del>
          </w:p>
        </w:tc>
        <w:tc>
          <w:tcPr>
            <w:tcW w:w="2954" w:type="dxa"/>
            <w:tcBorders>
              <w:top w:val="nil"/>
              <w:left w:val="nil"/>
              <w:bottom w:val="single" w:sz="4" w:space="0" w:color="auto"/>
              <w:right w:val="single" w:sz="4" w:space="0" w:color="auto"/>
            </w:tcBorders>
            <w:shd w:val="clear" w:color="auto" w:fill="auto"/>
            <w:noWrap/>
            <w:hideMark/>
          </w:tcPr>
          <w:p w14:paraId="2ABB72C3" w14:textId="42161176" w:rsidR="00400D35" w:rsidRPr="00400D35" w:rsidDel="00EC7212" w:rsidRDefault="00400D35">
            <w:pPr>
              <w:pStyle w:val="BodyText"/>
              <w:rPr>
                <w:del w:id="9155" w:author="Georg Birgisson" w:date="2021-10-06T14:24:00Z"/>
                <w:rFonts w:eastAsia="Times New Roman"/>
                <w:color w:val="000000"/>
                <w:lang w:eastAsia="is-IS"/>
              </w:rPr>
              <w:pPrChange w:id="9156" w:author="Georg Birgisson" w:date="2021-10-06T14:25:00Z">
                <w:pPr/>
              </w:pPrChange>
            </w:pPr>
            <w:del w:id="9157" w:author="Georg Birgisson" w:date="2021-10-06T14:24:00Z">
              <w:r w:rsidRPr="00400D35" w:rsidDel="00EC7212">
                <w:rPr>
                  <w:rFonts w:eastAsia="Times New Roman"/>
                  <w:color w:val="000000"/>
                  <w:lang w:eastAsia="is-IS"/>
                </w:rPr>
                <w:delText> </w:delText>
              </w:r>
            </w:del>
          </w:p>
        </w:tc>
      </w:tr>
      <w:tr w:rsidR="0015709A" w:rsidRPr="00400D35" w:rsidDel="00EC7212" w14:paraId="4FCBAE98" w14:textId="261AF240" w:rsidTr="0015709A">
        <w:trPr>
          <w:trHeight w:val="300"/>
          <w:del w:id="915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283DE26" w14:textId="0FA05463" w:rsidR="00400D35" w:rsidRPr="00400D35" w:rsidDel="00EC7212" w:rsidRDefault="00400D35">
            <w:pPr>
              <w:pStyle w:val="BodyText"/>
              <w:rPr>
                <w:del w:id="9159" w:author="Georg Birgisson" w:date="2021-10-06T14:24:00Z"/>
                <w:rFonts w:eastAsia="Times New Roman"/>
                <w:color w:val="000000"/>
                <w:lang w:eastAsia="is-IS"/>
              </w:rPr>
              <w:pPrChange w:id="9160" w:author="Georg Birgisson" w:date="2021-10-06T14:25:00Z">
                <w:pPr>
                  <w:jc w:val="right"/>
                </w:pPr>
              </w:pPrChange>
            </w:pPr>
            <w:del w:id="9161" w:author="Georg Birgisson" w:date="2021-10-06T14:24:00Z">
              <w:r w:rsidRPr="00400D35" w:rsidDel="00EC7212">
                <w:rPr>
                  <w:rFonts w:eastAsia="Times New Roman"/>
                  <w:color w:val="000000"/>
                  <w:lang w:eastAsia="is-IS"/>
                </w:rPr>
                <w:delText>258</w:delText>
              </w:r>
            </w:del>
          </w:p>
        </w:tc>
        <w:tc>
          <w:tcPr>
            <w:tcW w:w="915" w:type="dxa"/>
            <w:tcBorders>
              <w:top w:val="nil"/>
              <w:left w:val="nil"/>
              <w:bottom w:val="single" w:sz="4" w:space="0" w:color="auto"/>
              <w:right w:val="single" w:sz="4" w:space="0" w:color="auto"/>
            </w:tcBorders>
            <w:shd w:val="clear" w:color="auto" w:fill="auto"/>
            <w:noWrap/>
            <w:hideMark/>
          </w:tcPr>
          <w:p w14:paraId="07EE21C3" w14:textId="5CD87180" w:rsidR="00400D35" w:rsidRPr="00400D35" w:rsidDel="00EC7212" w:rsidRDefault="00400D35">
            <w:pPr>
              <w:pStyle w:val="BodyText"/>
              <w:rPr>
                <w:del w:id="9162" w:author="Georg Birgisson" w:date="2021-10-06T14:24:00Z"/>
                <w:rFonts w:eastAsia="Times New Roman"/>
                <w:color w:val="000000"/>
                <w:lang w:eastAsia="is-IS"/>
              </w:rPr>
              <w:pPrChange w:id="9163" w:author="Georg Birgisson" w:date="2021-10-06T14:25:00Z">
                <w:pPr/>
              </w:pPrChange>
            </w:pPr>
            <w:del w:id="9164" w:author="Georg Birgisson" w:date="2021-10-06T14:24:00Z">
              <w:r w:rsidRPr="00400D35" w:rsidDel="00EC7212">
                <w:rPr>
                  <w:rFonts w:eastAsia="Times New Roman"/>
                  <w:color w:val="000000"/>
                  <w:lang w:eastAsia="is-IS"/>
                </w:rPr>
                <w:delText>BT-119</w:delText>
              </w:r>
            </w:del>
          </w:p>
        </w:tc>
        <w:tc>
          <w:tcPr>
            <w:tcW w:w="660" w:type="dxa"/>
            <w:tcBorders>
              <w:top w:val="nil"/>
              <w:left w:val="nil"/>
              <w:bottom w:val="single" w:sz="4" w:space="0" w:color="auto"/>
              <w:right w:val="single" w:sz="4" w:space="0" w:color="auto"/>
            </w:tcBorders>
            <w:shd w:val="clear" w:color="auto" w:fill="auto"/>
            <w:noWrap/>
            <w:hideMark/>
          </w:tcPr>
          <w:p w14:paraId="5591F408" w14:textId="3AA035DE" w:rsidR="00400D35" w:rsidRPr="00400D35" w:rsidDel="00EC7212" w:rsidRDefault="00400D35">
            <w:pPr>
              <w:pStyle w:val="BodyText"/>
              <w:rPr>
                <w:del w:id="9165" w:author="Georg Birgisson" w:date="2021-10-06T14:24:00Z"/>
                <w:rFonts w:eastAsia="Times New Roman"/>
                <w:color w:val="000000"/>
                <w:lang w:eastAsia="is-IS"/>
              </w:rPr>
              <w:pPrChange w:id="9166" w:author="Georg Birgisson" w:date="2021-10-06T14:25:00Z">
                <w:pPr>
                  <w:jc w:val="center"/>
                </w:pPr>
              </w:pPrChange>
            </w:pPr>
            <w:del w:id="9167"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5B4BA79A" w14:textId="2DBD8A65" w:rsidR="00400D35" w:rsidRPr="00400D35" w:rsidDel="00EC7212" w:rsidRDefault="00400D35">
            <w:pPr>
              <w:pStyle w:val="BodyText"/>
              <w:rPr>
                <w:del w:id="9168" w:author="Georg Birgisson" w:date="2021-10-06T14:24:00Z"/>
                <w:rFonts w:eastAsia="Times New Roman"/>
                <w:color w:val="000000"/>
                <w:lang w:eastAsia="is-IS"/>
              </w:rPr>
              <w:pPrChange w:id="9169" w:author="Georg Birgisson" w:date="2021-10-06T14:25:00Z">
                <w:pPr>
                  <w:jc w:val="center"/>
                </w:pPr>
              </w:pPrChange>
            </w:pPr>
            <w:del w:id="9170"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0069B0D7" w14:textId="662889F6" w:rsidR="00400D35" w:rsidRPr="00400D35" w:rsidDel="00EC7212" w:rsidRDefault="00400D35">
            <w:pPr>
              <w:pStyle w:val="BodyText"/>
              <w:rPr>
                <w:del w:id="9171" w:author="Georg Birgisson" w:date="2021-10-06T14:24:00Z"/>
                <w:rFonts w:eastAsia="Times New Roman"/>
                <w:color w:val="000000"/>
                <w:lang w:eastAsia="is-IS"/>
              </w:rPr>
              <w:pPrChange w:id="9172" w:author="Georg Birgisson" w:date="2021-10-06T14:25:00Z">
                <w:pPr/>
              </w:pPrChange>
            </w:pPr>
            <w:del w:id="9173" w:author="Georg Birgisson" w:date="2021-10-06T14:24:00Z">
              <w:r w:rsidRPr="00400D35" w:rsidDel="00EC7212">
                <w:rPr>
                  <w:rFonts w:eastAsia="Times New Roman"/>
                  <w:color w:val="000000"/>
                  <w:lang w:eastAsia="is-IS"/>
                </w:rPr>
                <w:delText>cac:TaxTotal/cac:TaxSubtotal/cac:TaxCategory/cbc:Percent</w:delText>
              </w:r>
            </w:del>
          </w:p>
        </w:tc>
        <w:tc>
          <w:tcPr>
            <w:tcW w:w="2954" w:type="dxa"/>
            <w:tcBorders>
              <w:top w:val="nil"/>
              <w:left w:val="nil"/>
              <w:bottom w:val="single" w:sz="4" w:space="0" w:color="auto"/>
              <w:right w:val="single" w:sz="4" w:space="0" w:color="auto"/>
            </w:tcBorders>
            <w:shd w:val="clear" w:color="auto" w:fill="auto"/>
            <w:noWrap/>
            <w:hideMark/>
          </w:tcPr>
          <w:p w14:paraId="71B1DF2D" w14:textId="3AB0A79D" w:rsidR="00400D35" w:rsidRPr="00400D35" w:rsidDel="00EC7212" w:rsidRDefault="00400D35">
            <w:pPr>
              <w:pStyle w:val="BodyText"/>
              <w:rPr>
                <w:del w:id="9174" w:author="Georg Birgisson" w:date="2021-10-06T14:24:00Z"/>
                <w:rFonts w:eastAsia="Times New Roman"/>
                <w:color w:val="000000"/>
                <w:lang w:eastAsia="is-IS"/>
              </w:rPr>
              <w:pPrChange w:id="9175" w:author="Georg Birgisson" w:date="2021-10-06T14:25:00Z">
                <w:pPr/>
              </w:pPrChange>
            </w:pPr>
            <w:del w:id="9176" w:author="Georg Birgisson" w:date="2021-10-06T14:24:00Z">
              <w:r w:rsidRPr="00400D35" w:rsidDel="00EC7212">
                <w:rPr>
                  <w:rFonts w:eastAsia="Times New Roman"/>
                  <w:color w:val="000000"/>
                  <w:lang w:eastAsia="is-IS"/>
                </w:rPr>
                <w:delText> </w:delText>
              </w:r>
            </w:del>
          </w:p>
        </w:tc>
      </w:tr>
      <w:tr w:rsidR="0015709A" w:rsidRPr="00400D35" w:rsidDel="00EC7212" w14:paraId="42F3C915" w14:textId="468F305A" w:rsidTr="0015709A">
        <w:trPr>
          <w:trHeight w:val="300"/>
          <w:del w:id="917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3F5DF00" w14:textId="22E3C925" w:rsidR="00400D35" w:rsidRPr="00400D35" w:rsidDel="00EC7212" w:rsidRDefault="00400D35">
            <w:pPr>
              <w:pStyle w:val="BodyText"/>
              <w:rPr>
                <w:del w:id="9178" w:author="Georg Birgisson" w:date="2021-10-06T14:24:00Z"/>
                <w:rFonts w:eastAsia="Times New Roman"/>
                <w:color w:val="000000"/>
                <w:lang w:eastAsia="is-IS"/>
              </w:rPr>
              <w:pPrChange w:id="9179" w:author="Georg Birgisson" w:date="2021-10-06T14:25:00Z">
                <w:pPr>
                  <w:jc w:val="right"/>
                </w:pPr>
              </w:pPrChange>
            </w:pPr>
            <w:del w:id="9180" w:author="Georg Birgisson" w:date="2021-10-06T14:24:00Z">
              <w:r w:rsidRPr="00400D35" w:rsidDel="00EC7212">
                <w:rPr>
                  <w:rFonts w:eastAsia="Times New Roman"/>
                  <w:color w:val="000000"/>
                  <w:lang w:eastAsia="is-IS"/>
                </w:rPr>
                <w:delText>259</w:delText>
              </w:r>
            </w:del>
          </w:p>
        </w:tc>
        <w:tc>
          <w:tcPr>
            <w:tcW w:w="915" w:type="dxa"/>
            <w:tcBorders>
              <w:top w:val="nil"/>
              <w:left w:val="nil"/>
              <w:bottom w:val="single" w:sz="4" w:space="0" w:color="auto"/>
              <w:right w:val="single" w:sz="4" w:space="0" w:color="auto"/>
            </w:tcBorders>
            <w:shd w:val="clear" w:color="auto" w:fill="auto"/>
            <w:noWrap/>
            <w:hideMark/>
          </w:tcPr>
          <w:p w14:paraId="1A78DE6A" w14:textId="2F534840" w:rsidR="00400D35" w:rsidRPr="00400D35" w:rsidDel="00EC7212" w:rsidRDefault="00400D35">
            <w:pPr>
              <w:pStyle w:val="BodyText"/>
              <w:rPr>
                <w:del w:id="9181" w:author="Georg Birgisson" w:date="2021-10-06T14:24:00Z"/>
                <w:rFonts w:eastAsia="Times New Roman"/>
                <w:color w:val="000000"/>
                <w:lang w:eastAsia="is-IS"/>
              </w:rPr>
              <w:pPrChange w:id="9182" w:author="Georg Birgisson" w:date="2021-10-06T14:25:00Z">
                <w:pPr/>
              </w:pPrChange>
            </w:pPr>
            <w:del w:id="9183" w:author="Georg Birgisson" w:date="2021-10-06T14:24:00Z">
              <w:r w:rsidRPr="00400D35" w:rsidDel="00EC7212">
                <w:rPr>
                  <w:rFonts w:eastAsia="Times New Roman"/>
                  <w:color w:val="000000"/>
                  <w:lang w:eastAsia="is-IS"/>
                </w:rPr>
                <w:delText>BT-120</w:delText>
              </w:r>
            </w:del>
          </w:p>
        </w:tc>
        <w:tc>
          <w:tcPr>
            <w:tcW w:w="660" w:type="dxa"/>
            <w:tcBorders>
              <w:top w:val="nil"/>
              <w:left w:val="nil"/>
              <w:bottom w:val="single" w:sz="4" w:space="0" w:color="auto"/>
              <w:right w:val="single" w:sz="4" w:space="0" w:color="auto"/>
            </w:tcBorders>
            <w:shd w:val="clear" w:color="auto" w:fill="auto"/>
            <w:noWrap/>
            <w:hideMark/>
          </w:tcPr>
          <w:p w14:paraId="29F95310" w14:textId="1F10CC80" w:rsidR="00400D35" w:rsidRPr="00400D35" w:rsidDel="00EC7212" w:rsidRDefault="00400D35">
            <w:pPr>
              <w:pStyle w:val="BodyText"/>
              <w:rPr>
                <w:del w:id="9184" w:author="Georg Birgisson" w:date="2021-10-06T14:24:00Z"/>
                <w:rFonts w:eastAsia="Times New Roman"/>
                <w:color w:val="000000"/>
                <w:lang w:eastAsia="is-IS"/>
              </w:rPr>
              <w:pPrChange w:id="9185" w:author="Georg Birgisson" w:date="2021-10-06T14:25:00Z">
                <w:pPr>
                  <w:jc w:val="center"/>
                </w:pPr>
              </w:pPrChange>
            </w:pPr>
            <w:del w:id="9186"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5CF45C63" w14:textId="343D8059" w:rsidR="00400D35" w:rsidRPr="00400D35" w:rsidDel="00EC7212" w:rsidRDefault="00400D35">
            <w:pPr>
              <w:pStyle w:val="BodyText"/>
              <w:rPr>
                <w:del w:id="9187" w:author="Georg Birgisson" w:date="2021-10-06T14:24:00Z"/>
                <w:rFonts w:eastAsia="Times New Roman"/>
                <w:color w:val="000000"/>
                <w:lang w:eastAsia="is-IS"/>
              </w:rPr>
              <w:pPrChange w:id="9188" w:author="Georg Birgisson" w:date="2021-10-06T14:25:00Z">
                <w:pPr>
                  <w:jc w:val="center"/>
                </w:pPr>
              </w:pPrChange>
            </w:pPr>
            <w:del w:id="9189"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2589180F" w14:textId="43778E89" w:rsidR="00400D35" w:rsidRPr="00400D35" w:rsidDel="00EC7212" w:rsidRDefault="00400D35">
            <w:pPr>
              <w:pStyle w:val="BodyText"/>
              <w:rPr>
                <w:del w:id="9190" w:author="Georg Birgisson" w:date="2021-10-06T14:24:00Z"/>
                <w:rFonts w:eastAsia="Times New Roman"/>
                <w:color w:val="000000"/>
                <w:lang w:eastAsia="is-IS"/>
              </w:rPr>
              <w:pPrChange w:id="9191" w:author="Georg Birgisson" w:date="2021-10-06T14:25:00Z">
                <w:pPr/>
              </w:pPrChange>
            </w:pPr>
            <w:del w:id="9192" w:author="Georg Birgisson" w:date="2021-10-06T14:24:00Z">
              <w:r w:rsidRPr="00400D35" w:rsidDel="00EC7212">
                <w:rPr>
                  <w:rFonts w:eastAsia="Times New Roman"/>
                  <w:color w:val="000000"/>
                  <w:lang w:eastAsia="is-IS"/>
                </w:rPr>
                <w:delText>cac:TaxTotal/cac:TaxSubtotal/cac:TaxCategory/cbc:TaxExemptionReason</w:delText>
              </w:r>
            </w:del>
          </w:p>
        </w:tc>
        <w:tc>
          <w:tcPr>
            <w:tcW w:w="2954" w:type="dxa"/>
            <w:tcBorders>
              <w:top w:val="nil"/>
              <w:left w:val="nil"/>
              <w:bottom w:val="single" w:sz="4" w:space="0" w:color="auto"/>
              <w:right w:val="single" w:sz="4" w:space="0" w:color="auto"/>
            </w:tcBorders>
            <w:shd w:val="clear" w:color="auto" w:fill="auto"/>
            <w:noWrap/>
            <w:hideMark/>
          </w:tcPr>
          <w:p w14:paraId="176CC5FA" w14:textId="17EEFDE6" w:rsidR="00400D35" w:rsidRPr="00400D35" w:rsidDel="00EC7212" w:rsidRDefault="00400D35">
            <w:pPr>
              <w:pStyle w:val="BodyText"/>
              <w:rPr>
                <w:del w:id="9193" w:author="Georg Birgisson" w:date="2021-10-06T14:24:00Z"/>
                <w:rFonts w:eastAsia="Times New Roman"/>
                <w:color w:val="000000"/>
                <w:lang w:eastAsia="is-IS"/>
              </w:rPr>
              <w:pPrChange w:id="9194" w:author="Georg Birgisson" w:date="2021-10-06T14:25:00Z">
                <w:pPr/>
              </w:pPrChange>
            </w:pPr>
            <w:del w:id="9195" w:author="Georg Birgisson" w:date="2021-10-06T14:24:00Z">
              <w:r w:rsidRPr="00400D35" w:rsidDel="00EC7212">
                <w:rPr>
                  <w:rFonts w:eastAsia="Times New Roman"/>
                  <w:color w:val="000000"/>
                  <w:lang w:eastAsia="is-IS"/>
                </w:rPr>
                <w:delText> </w:delText>
              </w:r>
            </w:del>
          </w:p>
        </w:tc>
      </w:tr>
      <w:tr w:rsidR="0015709A" w:rsidRPr="00400D35" w:rsidDel="00EC7212" w14:paraId="53FF4891" w14:textId="6D37557B" w:rsidTr="0015709A">
        <w:trPr>
          <w:trHeight w:val="300"/>
          <w:del w:id="919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D760C7D" w14:textId="4BE589D3" w:rsidR="00400D35" w:rsidRPr="00400D35" w:rsidDel="00EC7212" w:rsidRDefault="00400D35">
            <w:pPr>
              <w:pStyle w:val="BodyText"/>
              <w:rPr>
                <w:del w:id="9197" w:author="Georg Birgisson" w:date="2021-10-06T14:24:00Z"/>
                <w:rFonts w:eastAsia="Times New Roman"/>
                <w:color w:val="000000"/>
                <w:lang w:eastAsia="is-IS"/>
              </w:rPr>
              <w:pPrChange w:id="9198" w:author="Georg Birgisson" w:date="2021-10-06T14:25:00Z">
                <w:pPr>
                  <w:jc w:val="right"/>
                </w:pPr>
              </w:pPrChange>
            </w:pPr>
            <w:del w:id="9199" w:author="Georg Birgisson" w:date="2021-10-06T14:24:00Z">
              <w:r w:rsidRPr="00400D35" w:rsidDel="00EC7212">
                <w:rPr>
                  <w:rFonts w:eastAsia="Times New Roman"/>
                  <w:color w:val="000000"/>
                  <w:lang w:eastAsia="is-IS"/>
                </w:rPr>
                <w:delText>260</w:delText>
              </w:r>
            </w:del>
          </w:p>
        </w:tc>
        <w:tc>
          <w:tcPr>
            <w:tcW w:w="915" w:type="dxa"/>
            <w:tcBorders>
              <w:top w:val="nil"/>
              <w:left w:val="nil"/>
              <w:bottom w:val="single" w:sz="4" w:space="0" w:color="auto"/>
              <w:right w:val="single" w:sz="4" w:space="0" w:color="auto"/>
            </w:tcBorders>
            <w:shd w:val="clear" w:color="auto" w:fill="auto"/>
            <w:noWrap/>
            <w:hideMark/>
          </w:tcPr>
          <w:p w14:paraId="54C9D36D" w14:textId="5AB3C294" w:rsidR="00400D35" w:rsidRPr="00400D35" w:rsidDel="00EC7212" w:rsidRDefault="00400D35">
            <w:pPr>
              <w:pStyle w:val="BodyText"/>
              <w:rPr>
                <w:del w:id="9200" w:author="Georg Birgisson" w:date="2021-10-06T14:24:00Z"/>
                <w:rFonts w:eastAsia="Times New Roman"/>
                <w:color w:val="000000"/>
                <w:lang w:eastAsia="is-IS"/>
              </w:rPr>
              <w:pPrChange w:id="9201" w:author="Georg Birgisson" w:date="2021-10-06T14:25:00Z">
                <w:pPr/>
              </w:pPrChange>
            </w:pPr>
            <w:del w:id="9202" w:author="Georg Birgisson" w:date="2021-10-06T14:24:00Z">
              <w:r w:rsidRPr="00400D35" w:rsidDel="00EC7212">
                <w:rPr>
                  <w:rFonts w:eastAsia="Times New Roman"/>
                  <w:color w:val="000000"/>
                  <w:lang w:eastAsia="is-IS"/>
                </w:rPr>
                <w:delText>BT-121</w:delText>
              </w:r>
            </w:del>
          </w:p>
        </w:tc>
        <w:tc>
          <w:tcPr>
            <w:tcW w:w="660" w:type="dxa"/>
            <w:tcBorders>
              <w:top w:val="nil"/>
              <w:left w:val="nil"/>
              <w:bottom w:val="single" w:sz="4" w:space="0" w:color="auto"/>
              <w:right w:val="single" w:sz="4" w:space="0" w:color="auto"/>
            </w:tcBorders>
            <w:shd w:val="clear" w:color="auto" w:fill="auto"/>
            <w:noWrap/>
            <w:hideMark/>
          </w:tcPr>
          <w:p w14:paraId="5DC0E964" w14:textId="582A879D" w:rsidR="00400D35" w:rsidRPr="00400D35" w:rsidDel="00EC7212" w:rsidRDefault="00400D35">
            <w:pPr>
              <w:pStyle w:val="BodyText"/>
              <w:rPr>
                <w:del w:id="9203" w:author="Georg Birgisson" w:date="2021-10-06T14:24:00Z"/>
                <w:rFonts w:eastAsia="Times New Roman"/>
                <w:color w:val="000000"/>
                <w:lang w:eastAsia="is-IS"/>
              </w:rPr>
              <w:pPrChange w:id="9204" w:author="Georg Birgisson" w:date="2021-10-06T14:25:00Z">
                <w:pPr>
                  <w:jc w:val="center"/>
                </w:pPr>
              </w:pPrChange>
            </w:pPr>
            <w:del w:id="9205"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4CC697A4" w14:textId="3746AFF1" w:rsidR="00400D35" w:rsidRPr="00400D35" w:rsidDel="00EC7212" w:rsidRDefault="00400D35">
            <w:pPr>
              <w:pStyle w:val="BodyText"/>
              <w:rPr>
                <w:del w:id="9206" w:author="Georg Birgisson" w:date="2021-10-06T14:24:00Z"/>
                <w:rFonts w:eastAsia="Times New Roman"/>
                <w:color w:val="000000"/>
                <w:lang w:eastAsia="is-IS"/>
              </w:rPr>
              <w:pPrChange w:id="9207" w:author="Georg Birgisson" w:date="2021-10-06T14:25:00Z">
                <w:pPr>
                  <w:jc w:val="center"/>
                </w:pPr>
              </w:pPrChange>
            </w:pPr>
            <w:del w:id="9208"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79B44125" w14:textId="66FCF31A" w:rsidR="00400D35" w:rsidRPr="00400D35" w:rsidDel="00EC7212" w:rsidRDefault="00400D35">
            <w:pPr>
              <w:pStyle w:val="BodyText"/>
              <w:rPr>
                <w:del w:id="9209" w:author="Georg Birgisson" w:date="2021-10-06T14:24:00Z"/>
                <w:rFonts w:eastAsia="Times New Roman"/>
                <w:color w:val="000000"/>
                <w:lang w:eastAsia="is-IS"/>
              </w:rPr>
              <w:pPrChange w:id="9210" w:author="Georg Birgisson" w:date="2021-10-06T14:25:00Z">
                <w:pPr/>
              </w:pPrChange>
            </w:pPr>
            <w:del w:id="9211" w:author="Georg Birgisson" w:date="2021-10-06T14:24:00Z">
              <w:r w:rsidRPr="00400D35" w:rsidDel="00EC7212">
                <w:rPr>
                  <w:rFonts w:eastAsia="Times New Roman"/>
                  <w:color w:val="000000"/>
                  <w:lang w:eastAsia="is-IS"/>
                </w:rPr>
                <w:delText>cac:TaxTotal/cac:TaxSubtotal/cac:TaxCategory/cbc:TaxExemptionReasonCode</w:delText>
              </w:r>
            </w:del>
          </w:p>
        </w:tc>
        <w:tc>
          <w:tcPr>
            <w:tcW w:w="2954" w:type="dxa"/>
            <w:tcBorders>
              <w:top w:val="nil"/>
              <w:left w:val="nil"/>
              <w:bottom w:val="single" w:sz="4" w:space="0" w:color="auto"/>
              <w:right w:val="single" w:sz="4" w:space="0" w:color="auto"/>
            </w:tcBorders>
            <w:shd w:val="clear" w:color="auto" w:fill="auto"/>
            <w:noWrap/>
            <w:hideMark/>
          </w:tcPr>
          <w:p w14:paraId="13342F17" w14:textId="58CA8AB0" w:rsidR="00400D35" w:rsidRPr="00400D35" w:rsidDel="00EC7212" w:rsidRDefault="00400D35">
            <w:pPr>
              <w:pStyle w:val="BodyText"/>
              <w:rPr>
                <w:del w:id="9212" w:author="Georg Birgisson" w:date="2021-10-06T14:24:00Z"/>
                <w:rFonts w:eastAsia="Times New Roman"/>
                <w:color w:val="000000"/>
                <w:lang w:eastAsia="is-IS"/>
              </w:rPr>
              <w:pPrChange w:id="9213" w:author="Georg Birgisson" w:date="2021-10-06T14:25:00Z">
                <w:pPr/>
              </w:pPrChange>
            </w:pPr>
            <w:del w:id="9214" w:author="Georg Birgisson" w:date="2021-10-06T14:24:00Z">
              <w:r w:rsidRPr="00400D35" w:rsidDel="00EC7212">
                <w:rPr>
                  <w:rFonts w:eastAsia="Times New Roman"/>
                  <w:color w:val="000000"/>
                  <w:lang w:eastAsia="is-IS"/>
                </w:rPr>
                <w:delText> </w:delText>
              </w:r>
            </w:del>
          </w:p>
        </w:tc>
      </w:tr>
      <w:tr w:rsidR="0015709A" w:rsidRPr="00400D35" w:rsidDel="00EC7212" w14:paraId="1AC56BBC" w14:textId="02CC2AB4" w:rsidTr="0015709A">
        <w:trPr>
          <w:trHeight w:val="300"/>
          <w:del w:id="921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38FB9E5" w14:textId="226BC875" w:rsidR="00400D35" w:rsidRPr="00400D35" w:rsidDel="00EC7212" w:rsidRDefault="00400D35">
            <w:pPr>
              <w:pStyle w:val="BodyText"/>
              <w:rPr>
                <w:del w:id="9216" w:author="Georg Birgisson" w:date="2021-10-06T14:24:00Z"/>
                <w:rFonts w:eastAsia="Times New Roman"/>
                <w:color w:val="000000"/>
                <w:lang w:eastAsia="is-IS"/>
              </w:rPr>
              <w:pPrChange w:id="9217" w:author="Georg Birgisson" w:date="2021-10-06T14:25:00Z">
                <w:pPr>
                  <w:jc w:val="right"/>
                </w:pPr>
              </w:pPrChange>
            </w:pPr>
            <w:del w:id="9218" w:author="Georg Birgisson" w:date="2021-10-06T14:24:00Z">
              <w:r w:rsidRPr="00400D35" w:rsidDel="00EC7212">
                <w:rPr>
                  <w:rFonts w:eastAsia="Times New Roman"/>
                  <w:color w:val="000000"/>
                  <w:lang w:eastAsia="is-IS"/>
                </w:rPr>
                <w:delText>261</w:delText>
              </w:r>
            </w:del>
          </w:p>
        </w:tc>
        <w:tc>
          <w:tcPr>
            <w:tcW w:w="915" w:type="dxa"/>
            <w:tcBorders>
              <w:top w:val="nil"/>
              <w:left w:val="nil"/>
              <w:bottom w:val="single" w:sz="4" w:space="0" w:color="auto"/>
              <w:right w:val="single" w:sz="4" w:space="0" w:color="auto"/>
            </w:tcBorders>
            <w:shd w:val="clear" w:color="auto" w:fill="auto"/>
            <w:noWrap/>
            <w:hideMark/>
          </w:tcPr>
          <w:p w14:paraId="3BDB4A27" w14:textId="449C55D2" w:rsidR="00400D35" w:rsidRPr="00400D35" w:rsidDel="00EC7212" w:rsidRDefault="00400D35">
            <w:pPr>
              <w:pStyle w:val="BodyText"/>
              <w:rPr>
                <w:del w:id="9219" w:author="Georg Birgisson" w:date="2021-10-06T14:24:00Z"/>
                <w:rFonts w:eastAsia="Times New Roman"/>
                <w:color w:val="000000"/>
                <w:lang w:eastAsia="is-IS"/>
              </w:rPr>
              <w:pPrChange w:id="9220" w:author="Georg Birgisson" w:date="2021-10-06T14:25:00Z">
                <w:pPr/>
              </w:pPrChange>
            </w:pPr>
            <w:del w:id="9221" w:author="Georg Birgisson" w:date="2021-10-06T14:24:00Z">
              <w:r w:rsidRPr="00400D35" w:rsidDel="00EC7212">
                <w:rPr>
                  <w:rFonts w:eastAsia="Times New Roman"/>
                  <w:color w:val="000000"/>
                  <w:lang w:eastAsia="is-IS"/>
                </w:rPr>
                <w:delText xml:space="preserve">BG-24 </w:delText>
              </w:r>
            </w:del>
          </w:p>
        </w:tc>
        <w:tc>
          <w:tcPr>
            <w:tcW w:w="660" w:type="dxa"/>
            <w:tcBorders>
              <w:top w:val="nil"/>
              <w:left w:val="nil"/>
              <w:bottom w:val="single" w:sz="4" w:space="0" w:color="auto"/>
              <w:right w:val="single" w:sz="4" w:space="0" w:color="auto"/>
            </w:tcBorders>
            <w:shd w:val="clear" w:color="auto" w:fill="auto"/>
            <w:noWrap/>
            <w:hideMark/>
          </w:tcPr>
          <w:p w14:paraId="66B88A57" w14:textId="40EEA0A5" w:rsidR="00400D35" w:rsidRPr="00400D35" w:rsidDel="00EC7212" w:rsidRDefault="00400D35">
            <w:pPr>
              <w:pStyle w:val="BodyText"/>
              <w:rPr>
                <w:del w:id="9222" w:author="Georg Birgisson" w:date="2021-10-06T14:24:00Z"/>
                <w:rFonts w:eastAsia="Times New Roman"/>
                <w:color w:val="000000"/>
                <w:lang w:eastAsia="is-IS"/>
              </w:rPr>
              <w:pPrChange w:id="9223" w:author="Georg Birgisson" w:date="2021-10-06T14:25:00Z">
                <w:pPr>
                  <w:jc w:val="center"/>
                </w:pPr>
              </w:pPrChange>
            </w:pPr>
            <w:del w:id="9224"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50A01315" w14:textId="148EC0C7" w:rsidR="00400D35" w:rsidRPr="00400D35" w:rsidDel="00EC7212" w:rsidRDefault="00400D35">
            <w:pPr>
              <w:pStyle w:val="BodyText"/>
              <w:rPr>
                <w:del w:id="9225" w:author="Georg Birgisson" w:date="2021-10-06T14:24:00Z"/>
                <w:rFonts w:eastAsia="Times New Roman"/>
                <w:color w:val="000000"/>
                <w:lang w:eastAsia="is-IS"/>
              </w:rPr>
              <w:pPrChange w:id="9226" w:author="Georg Birgisson" w:date="2021-10-06T14:25:00Z">
                <w:pPr>
                  <w:jc w:val="center"/>
                </w:pPr>
              </w:pPrChange>
            </w:pPr>
            <w:del w:id="9227"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2808E08D" w14:textId="128E1877" w:rsidR="00400D35" w:rsidRPr="00400D35" w:rsidDel="00EC7212" w:rsidRDefault="00400D35">
            <w:pPr>
              <w:pStyle w:val="BodyText"/>
              <w:rPr>
                <w:del w:id="9228" w:author="Georg Birgisson" w:date="2021-10-06T14:24:00Z"/>
                <w:rFonts w:eastAsia="Times New Roman"/>
                <w:color w:val="000000"/>
                <w:lang w:eastAsia="is-IS"/>
              </w:rPr>
              <w:pPrChange w:id="9229" w:author="Georg Birgisson" w:date="2021-10-06T14:25:00Z">
                <w:pPr/>
              </w:pPrChange>
            </w:pPr>
            <w:del w:id="9230" w:author="Georg Birgisson" w:date="2021-10-06T14:24:00Z">
              <w:r w:rsidRPr="00400D35" w:rsidDel="00EC7212">
                <w:rPr>
                  <w:rFonts w:eastAsia="Times New Roman"/>
                  <w:color w:val="000000"/>
                  <w:lang w:eastAsia="is-IS"/>
                </w:rPr>
                <w:delText>cac:AdditionalDocumentReference</w:delText>
              </w:r>
            </w:del>
          </w:p>
        </w:tc>
        <w:tc>
          <w:tcPr>
            <w:tcW w:w="2954" w:type="dxa"/>
            <w:tcBorders>
              <w:top w:val="nil"/>
              <w:left w:val="nil"/>
              <w:bottom w:val="single" w:sz="4" w:space="0" w:color="auto"/>
              <w:right w:val="single" w:sz="4" w:space="0" w:color="auto"/>
            </w:tcBorders>
            <w:shd w:val="clear" w:color="auto" w:fill="auto"/>
            <w:noWrap/>
            <w:hideMark/>
          </w:tcPr>
          <w:p w14:paraId="779B457B" w14:textId="5E0BB92F" w:rsidR="00400D35" w:rsidRPr="00400D35" w:rsidDel="00EC7212" w:rsidRDefault="00400D35">
            <w:pPr>
              <w:pStyle w:val="BodyText"/>
              <w:rPr>
                <w:del w:id="9231" w:author="Georg Birgisson" w:date="2021-10-06T14:24:00Z"/>
                <w:rFonts w:eastAsia="Times New Roman"/>
                <w:color w:val="000000"/>
                <w:lang w:eastAsia="is-IS"/>
              </w:rPr>
              <w:pPrChange w:id="9232" w:author="Georg Birgisson" w:date="2021-10-06T14:25:00Z">
                <w:pPr/>
              </w:pPrChange>
            </w:pPr>
            <w:del w:id="9233" w:author="Georg Birgisson" w:date="2021-10-06T14:24:00Z">
              <w:r w:rsidRPr="00400D35" w:rsidDel="00EC7212">
                <w:rPr>
                  <w:rFonts w:eastAsia="Times New Roman"/>
                  <w:color w:val="000000"/>
                  <w:lang w:eastAsia="is-IS"/>
                </w:rPr>
                <w:delText> </w:delText>
              </w:r>
            </w:del>
          </w:p>
        </w:tc>
      </w:tr>
      <w:tr w:rsidR="0015709A" w:rsidRPr="00400D35" w:rsidDel="00EC7212" w14:paraId="61CB8405" w14:textId="70D822AA" w:rsidTr="0015709A">
        <w:trPr>
          <w:trHeight w:val="300"/>
          <w:del w:id="923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2C2BC14" w14:textId="1C694F1D" w:rsidR="00400D35" w:rsidRPr="00400D35" w:rsidDel="00EC7212" w:rsidRDefault="00400D35">
            <w:pPr>
              <w:pStyle w:val="BodyText"/>
              <w:rPr>
                <w:del w:id="9235" w:author="Georg Birgisson" w:date="2021-10-06T14:24:00Z"/>
                <w:rFonts w:eastAsia="Times New Roman"/>
                <w:color w:val="000000"/>
                <w:lang w:eastAsia="is-IS"/>
              </w:rPr>
              <w:pPrChange w:id="9236" w:author="Georg Birgisson" w:date="2021-10-06T14:25:00Z">
                <w:pPr>
                  <w:jc w:val="right"/>
                </w:pPr>
              </w:pPrChange>
            </w:pPr>
            <w:del w:id="9237" w:author="Georg Birgisson" w:date="2021-10-06T14:24:00Z">
              <w:r w:rsidRPr="00400D35" w:rsidDel="00EC7212">
                <w:rPr>
                  <w:rFonts w:eastAsia="Times New Roman"/>
                  <w:color w:val="000000"/>
                  <w:lang w:eastAsia="is-IS"/>
                </w:rPr>
                <w:delText>267</w:delText>
              </w:r>
            </w:del>
          </w:p>
        </w:tc>
        <w:tc>
          <w:tcPr>
            <w:tcW w:w="915" w:type="dxa"/>
            <w:tcBorders>
              <w:top w:val="nil"/>
              <w:left w:val="nil"/>
              <w:bottom w:val="single" w:sz="4" w:space="0" w:color="auto"/>
              <w:right w:val="single" w:sz="4" w:space="0" w:color="auto"/>
            </w:tcBorders>
            <w:shd w:val="clear" w:color="auto" w:fill="auto"/>
            <w:noWrap/>
            <w:hideMark/>
          </w:tcPr>
          <w:p w14:paraId="23B60842" w14:textId="79D187B0" w:rsidR="00400D35" w:rsidRPr="00400D35" w:rsidDel="00EC7212" w:rsidRDefault="00400D35">
            <w:pPr>
              <w:pStyle w:val="BodyText"/>
              <w:rPr>
                <w:del w:id="9238" w:author="Georg Birgisson" w:date="2021-10-06T14:24:00Z"/>
                <w:rFonts w:eastAsia="Times New Roman"/>
                <w:color w:val="000000"/>
                <w:lang w:eastAsia="is-IS"/>
              </w:rPr>
              <w:pPrChange w:id="9239" w:author="Georg Birgisson" w:date="2021-10-06T14:25:00Z">
                <w:pPr/>
              </w:pPrChange>
            </w:pPr>
            <w:del w:id="9240" w:author="Georg Birgisson" w:date="2021-10-06T14:24:00Z">
              <w:r w:rsidRPr="00400D35" w:rsidDel="00EC7212">
                <w:rPr>
                  <w:rFonts w:eastAsia="Times New Roman"/>
                  <w:color w:val="000000"/>
                  <w:lang w:eastAsia="is-IS"/>
                </w:rPr>
                <w:delText>BT-122</w:delText>
              </w:r>
            </w:del>
          </w:p>
        </w:tc>
        <w:tc>
          <w:tcPr>
            <w:tcW w:w="660" w:type="dxa"/>
            <w:tcBorders>
              <w:top w:val="nil"/>
              <w:left w:val="nil"/>
              <w:bottom w:val="single" w:sz="4" w:space="0" w:color="auto"/>
              <w:right w:val="single" w:sz="4" w:space="0" w:color="auto"/>
            </w:tcBorders>
            <w:shd w:val="clear" w:color="auto" w:fill="auto"/>
            <w:noWrap/>
            <w:hideMark/>
          </w:tcPr>
          <w:p w14:paraId="1967A046" w14:textId="5C0E0105" w:rsidR="00400D35" w:rsidRPr="00400D35" w:rsidDel="00EC7212" w:rsidRDefault="00400D35">
            <w:pPr>
              <w:pStyle w:val="BodyText"/>
              <w:rPr>
                <w:del w:id="9241" w:author="Georg Birgisson" w:date="2021-10-06T14:24:00Z"/>
                <w:rFonts w:eastAsia="Times New Roman"/>
                <w:color w:val="000000"/>
                <w:lang w:eastAsia="is-IS"/>
              </w:rPr>
              <w:pPrChange w:id="9242" w:author="Georg Birgisson" w:date="2021-10-06T14:25:00Z">
                <w:pPr>
                  <w:jc w:val="center"/>
                </w:pPr>
              </w:pPrChange>
            </w:pPr>
            <w:del w:id="9243"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377C5E2B" w14:textId="50D31957" w:rsidR="00400D35" w:rsidRPr="00400D35" w:rsidDel="00EC7212" w:rsidRDefault="00400D35">
            <w:pPr>
              <w:pStyle w:val="BodyText"/>
              <w:rPr>
                <w:del w:id="9244" w:author="Georg Birgisson" w:date="2021-10-06T14:24:00Z"/>
                <w:rFonts w:eastAsia="Times New Roman"/>
                <w:color w:val="000000"/>
                <w:lang w:eastAsia="is-IS"/>
              </w:rPr>
              <w:pPrChange w:id="9245" w:author="Georg Birgisson" w:date="2021-10-06T14:25:00Z">
                <w:pPr>
                  <w:jc w:val="center"/>
                </w:pPr>
              </w:pPrChange>
            </w:pPr>
            <w:del w:id="9246"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39356F10" w14:textId="428A7227" w:rsidR="00400D35" w:rsidRPr="00400D35" w:rsidDel="00EC7212" w:rsidRDefault="00400D35">
            <w:pPr>
              <w:pStyle w:val="BodyText"/>
              <w:rPr>
                <w:del w:id="9247" w:author="Georg Birgisson" w:date="2021-10-06T14:24:00Z"/>
                <w:rFonts w:eastAsia="Times New Roman"/>
                <w:color w:val="000000"/>
                <w:lang w:eastAsia="is-IS"/>
              </w:rPr>
              <w:pPrChange w:id="9248" w:author="Georg Birgisson" w:date="2021-10-06T14:25:00Z">
                <w:pPr/>
              </w:pPrChange>
            </w:pPr>
            <w:del w:id="9249" w:author="Georg Birgisson" w:date="2021-10-06T14:24:00Z">
              <w:r w:rsidRPr="00400D35" w:rsidDel="00EC7212">
                <w:rPr>
                  <w:rFonts w:eastAsia="Times New Roman"/>
                  <w:color w:val="000000"/>
                  <w:lang w:eastAsia="is-IS"/>
                </w:rPr>
                <w:delText>cac:AdditionalDocumentReference/cbc:ID</w:delText>
              </w:r>
            </w:del>
          </w:p>
        </w:tc>
        <w:tc>
          <w:tcPr>
            <w:tcW w:w="2954" w:type="dxa"/>
            <w:tcBorders>
              <w:top w:val="nil"/>
              <w:left w:val="nil"/>
              <w:bottom w:val="single" w:sz="4" w:space="0" w:color="auto"/>
              <w:right w:val="single" w:sz="4" w:space="0" w:color="auto"/>
            </w:tcBorders>
            <w:shd w:val="clear" w:color="auto" w:fill="auto"/>
            <w:noWrap/>
            <w:hideMark/>
          </w:tcPr>
          <w:p w14:paraId="51F291AD" w14:textId="3B8B7A1B" w:rsidR="00400D35" w:rsidRPr="00400D35" w:rsidDel="00EC7212" w:rsidRDefault="00400D35">
            <w:pPr>
              <w:pStyle w:val="BodyText"/>
              <w:rPr>
                <w:del w:id="9250" w:author="Georg Birgisson" w:date="2021-10-06T14:24:00Z"/>
                <w:rFonts w:eastAsia="Times New Roman"/>
                <w:color w:val="000000"/>
                <w:lang w:eastAsia="is-IS"/>
              </w:rPr>
              <w:pPrChange w:id="9251" w:author="Georg Birgisson" w:date="2021-10-06T14:25:00Z">
                <w:pPr/>
              </w:pPrChange>
            </w:pPr>
            <w:del w:id="9252" w:author="Georg Birgisson" w:date="2021-10-06T14:24:00Z">
              <w:r w:rsidRPr="00400D35" w:rsidDel="00EC7212">
                <w:rPr>
                  <w:rFonts w:eastAsia="Times New Roman"/>
                  <w:color w:val="000000"/>
                  <w:lang w:eastAsia="is-IS"/>
                </w:rPr>
                <w:delText> </w:delText>
              </w:r>
            </w:del>
          </w:p>
        </w:tc>
      </w:tr>
      <w:tr w:rsidR="0015709A" w:rsidRPr="00400D35" w:rsidDel="00EC7212" w14:paraId="2245DC7D" w14:textId="7639AE54" w:rsidTr="0015709A">
        <w:trPr>
          <w:trHeight w:val="300"/>
          <w:del w:id="925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7949C6A" w14:textId="3683FAFA" w:rsidR="00400D35" w:rsidRPr="00400D35" w:rsidDel="00EC7212" w:rsidRDefault="00400D35">
            <w:pPr>
              <w:pStyle w:val="BodyText"/>
              <w:rPr>
                <w:del w:id="9254" w:author="Georg Birgisson" w:date="2021-10-06T14:24:00Z"/>
                <w:rFonts w:eastAsia="Times New Roman"/>
                <w:color w:val="000000"/>
                <w:lang w:eastAsia="is-IS"/>
              </w:rPr>
              <w:pPrChange w:id="9255" w:author="Georg Birgisson" w:date="2021-10-06T14:25:00Z">
                <w:pPr>
                  <w:jc w:val="right"/>
                </w:pPr>
              </w:pPrChange>
            </w:pPr>
            <w:del w:id="9256" w:author="Georg Birgisson" w:date="2021-10-06T14:24:00Z">
              <w:r w:rsidRPr="00400D35" w:rsidDel="00EC7212">
                <w:rPr>
                  <w:rFonts w:eastAsia="Times New Roman"/>
                  <w:color w:val="000000"/>
                  <w:lang w:eastAsia="is-IS"/>
                </w:rPr>
                <w:delText>268</w:delText>
              </w:r>
            </w:del>
          </w:p>
        </w:tc>
        <w:tc>
          <w:tcPr>
            <w:tcW w:w="915" w:type="dxa"/>
            <w:tcBorders>
              <w:top w:val="nil"/>
              <w:left w:val="nil"/>
              <w:bottom w:val="single" w:sz="4" w:space="0" w:color="auto"/>
              <w:right w:val="single" w:sz="4" w:space="0" w:color="auto"/>
            </w:tcBorders>
            <w:shd w:val="clear" w:color="auto" w:fill="auto"/>
            <w:noWrap/>
            <w:hideMark/>
          </w:tcPr>
          <w:p w14:paraId="7B417E39" w14:textId="339ECBAF" w:rsidR="00400D35" w:rsidRPr="00400D35" w:rsidDel="00EC7212" w:rsidRDefault="00400D35">
            <w:pPr>
              <w:pStyle w:val="BodyText"/>
              <w:rPr>
                <w:del w:id="9257" w:author="Georg Birgisson" w:date="2021-10-06T14:24:00Z"/>
                <w:rFonts w:eastAsia="Times New Roman"/>
                <w:color w:val="000000"/>
                <w:lang w:eastAsia="is-IS"/>
              </w:rPr>
              <w:pPrChange w:id="9258" w:author="Georg Birgisson" w:date="2021-10-06T14:25:00Z">
                <w:pPr/>
              </w:pPrChange>
            </w:pPr>
            <w:del w:id="9259" w:author="Georg Birgisson" w:date="2021-10-06T14:24:00Z">
              <w:r w:rsidRPr="00400D35" w:rsidDel="00EC7212">
                <w:rPr>
                  <w:rFonts w:eastAsia="Times New Roman"/>
                  <w:color w:val="000000"/>
                  <w:lang w:eastAsia="is-IS"/>
                </w:rPr>
                <w:delText>BT-123</w:delText>
              </w:r>
            </w:del>
          </w:p>
        </w:tc>
        <w:tc>
          <w:tcPr>
            <w:tcW w:w="660" w:type="dxa"/>
            <w:tcBorders>
              <w:top w:val="nil"/>
              <w:left w:val="nil"/>
              <w:bottom w:val="single" w:sz="4" w:space="0" w:color="auto"/>
              <w:right w:val="single" w:sz="4" w:space="0" w:color="auto"/>
            </w:tcBorders>
            <w:shd w:val="clear" w:color="auto" w:fill="auto"/>
            <w:noWrap/>
            <w:hideMark/>
          </w:tcPr>
          <w:p w14:paraId="1A944A3E" w14:textId="7DF4E954" w:rsidR="00400D35" w:rsidRPr="00400D35" w:rsidDel="00EC7212" w:rsidRDefault="00400D35">
            <w:pPr>
              <w:pStyle w:val="BodyText"/>
              <w:rPr>
                <w:del w:id="9260" w:author="Georg Birgisson" w:date="2021-10-06T14:24:00Z"/>
                <w:rFonts w:eastAsia="Times New Roman"/>
                <w:color w:val="000000"/>
                <w:lang w:eastAsia="is-IS"/>
              </w:rPr>
              <w:pPrChange w:id="9261" w:author="Georg Birgisson" w:date="2021-10-06T14:25:00Z">
                <w:pPr>
                  <w:jc w:val="center"/>
                </w:pPr>
              </w:pPrChange>
            </w:pPr>
            <w:del w:id="9262"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45F0F7FA" w14:textId="4D1047B1" w:rsidR="00400D35" w:rsidRPr="00400D35" w:rsidDel="00EC7212" w:rsidRDefault="00400D35">
            <w:pPr>
              <w:pStyle w:val="BodyText"/>
              <w:rPr>
                <w:del w:id="9263" w:author="Georg Birgisson" w:date="2021-10-06T14:24:00Z"/>
                <w:rFonts w:eastAsia="Times New Roman"/>
                <w:color w:val="000000"/>
                <w:lang w:eastAsia="is-IS"/>
              </w:rPr>
              <w:pPrChange w:id="9264" w:author="Georg Birgisson" w:date="2021-10-06T14:25:00Z">
                <w:pPr>
                  <w:jc w:val="center"/>
                </w:pPr>
              </w:pPrChange>
            </w:pPr>
            <w:del w:id="9265"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4866084A" w14:textId="517962BD" w:rsidR="00400D35" w:rsidRPr="00400D35" w:rsidDel="00EC7212" w:rsidRDefault="00400D35">
            <w:pPr>
              <w:pStyle w:val="BodyText"/>
              <w:rPr>
                <w:del w:id="9266" w:author="Georg Birgisson" w:date="2021-10-06T14:24:00Z"/>
                <w:rFonts w:eastAsia="Times New Roman"/>
                <w:color w:val="000000"/>
                <w:lang w:eastAsia="is-IS"/>
              </w:rPr>
              <w:pPrChange w:id="9267" w:author="Georg Birgisson" w:date="2021-10-06T14:25:00Z">
                <w:pPr/>
              </w:pPrChange>
            </w:pPr>
            <w:del w:id="9268" w:author="Georg Birgisson" w:date="2021-10-06T14:24:00Z">
              <w:r w:rsidRPr="00400D35" w:rsidDel="00EC7212">
                <w:rPr>
                  <w:rFonts w:eastAsia="Times New Roman"/>
                  <w:color w:val="000000"/>
                  <w:lang w:eastAsia="is-IS"/>
                </w:rPr>
                <w:delText>cac:AdditionalDocumentReference/cbc:DocumentDescription</w:delText>
              </w:r>
            </w:del>
          </w:p>
        </w:tc>
        <w:tc>
          <w:tcPr>
            <w:tcW w:w="2954" w:type="dxa"/>
            <w:tcBorders>
              <w:top w:val="nil"/>
              <w:left w:val="nil"/>
              <w:bottom w:val="single" w:sz="4" w:space="0" w:color="auto"/>
              <w:right w:val="single" w:sz="4" w:space="0" w:color="auto"/>
            </w:tcBorders>
            <w:shd w:val="clear" w:color="auto" w:fill="auto"/>
            <w:noWrap/>
            <w:hideMark/>
          </w:tcPr>
          <w:p w14:paraId="0D58C9E4" w14:textId="4A67411C" w:rsidR="00400D35" w:rsidRPr="00400D35" w:rsidDel="00EC7212" w:rsidRDefault="00400D35">
            <w:pPr>
              <w:pStyle w:val="BodyText"/>
              <w:rPr>
                <w:del w:id="9269" w:author="Georg Birgisson" w:date="2021-10-06T14:24:00Z"/>
                <w:rFonts w:eastAsia="Times New Roman"/>
                <w:color w:val="000000"/>
                <w:lang w:eastAsia="is-IS"/>
              </w:rPr>
              <w:pPrChange w:id="9270" w:author="Georg Birgisson" w:date="2021-10-06T14:25:00Z">
                <w:pPr/>
              </w:pPrChange>
            </w:pPr>
            <w:del w:id="9271" w:author="Georg Birgisson" w:date="2021-10-06T14:24:00Z">
              <w:r w:rsidRPr="00400D35" w:rsidDel="00EC7212">
                <w:rPr>
                  <w:rFonts w:eastAsia="Times New Roman"/>
                  <w:color w:val="000000"/>
                  <w:lang w:eastAsia="is-IS"/>
                </w:rPr>
                <w:delText> </w:delText>
              </w:r>
            </w:del>
          </w:p>
        </w:tc>
      </w:tr>
      <w:tr w:rsidR="0015709A" w:rsidRPr="00400D35" w:rsidDel="00EC7212" w14:paraId="1B0CEF53" w14:textId="6C29EA22" w:rsidTr="0015709A">
        <w:trPr>
          <w:trHeight w:val="300"/>
          <w:del w:id="927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D2864C6" w14:textId="78A5D58A" w:rsidR="00400D35" w:rsidRPr="00400D35" w:rsidDel="00EC7212" w:rsidRDefault="00400D35">
            <w:pPr>
              <w:pStyle w:val="BodyText"/>
              <w:rPr>
                <w:del w:id="9273" w:author="Georg Birgisson" w:date="2021-10-06T14:24:00Z"/>
                <w:rFonts w:eastAsia="Times New Roman"/>
                <w:color w:val="000000"/>
                <w:lang w:eastAsia="is-IS"/>
              </w:rPr>
              <w:pPrChange w:id="9274" w:author="Georg Birgisson" w:date="2021-10-06T14:25:00Z">
                <w:pPr>
                  <w:jc w:val="right"/>
                </w:pPr>
              </w:pPrChange>
            </w:pPr>
            <w:del w:id="9275" w:author="Georg Birgisson" w:date="2021-10-06T14:24:00Z">
              <w:r w:rsidRPr="00400D35" w:rsidDel="00EC7212">
                <w:rPr>
                  <w:rFonts w:eastAsia="Times New Roman"/>
                  <w:color w:val="000000"/>
                  <w:lang w:eastAsia="is-IS"/>
                </w:rPr>
                <w:delText>269</w:delText>
              </w:r>
            </w:del>
          </w:p>
        </w:tc>
        <w:tc>
          <w:tcPr>
            <w:tcW w:w="915" w:type="dxa"/>
            <w:tcBorders>
              <w:top w:val="nil"/>
              <w:left w:val="nil"/>
              <w:bottom w:val="single" w:sz="4" w:space="0" w:color="auto"/>
              <w:right w:val="single" w:sz="4" w:space="0" w:color="auto"/>
            </w:tcBorders>
            <w:shd w:val="clear" w:color="auto" w:fill="auto"/>
            <w:noWrap/>
            <w:hideMark/>
          </w:tcPr>
          <w:p w14:paraId="41AEF711" w14:textId="0729A43D" w:rsidR="00400D35" w:rsidRPr="00400D35" w:rsidDel="00EC7212" w:rsidRDefault="00400D35">
            <w:pPr>
              <w:pStyle w:val="BodyText"/>
              <w:rPr>
                <w:del w:id="9276" w:author="Georg Birgisson" w:date="2021-10-06T14:24:00Z"/>
                <w:rFonts w:eastAsia="Times New Roman"/>
                <w:color w:val="000000"/>
                <w:lang w:eastAsia="is-IS"/>
              </w:rPr>
              <w:pPrChange w:id="9277" w:author="Georg Birgisson" w:date="2021-10-06T14:25:00Z">
                <w:pPr/>
              </w:pPrChange>
            </w:pPr>
            <w:del w:id="9278" w:author="Georg Birgisson" w:date="2021-10-06T14:24:00Z">
              <w:r w:rsidRPr="00400D35" w:rsidDel="00EC7212">
                <w:rPr>
                  <w:rFonts w:eastAsia="Times New Roman"/>
                  <w:color w:val="000000"/>
                  <w:lang w:eastAsia="is-IS"/>
                </w:rPr>
                <w:delText>BT-124</w:delText>
              </w:r>
            </w:del>
          </w:p>
        </w:tc>
        <w:tc>
          <w:tcPr>
            <w:tcW w:w="660" w:type="dxa"/>
            <w:tcBorders>
              <w:top w:val="nil"/>
              <w:left w:val="nil"/>
              <w:bottom w:val="single" w:sz="4" w:space="0" w:color="auto"/>
              <w:right w:val="single" w:sz="4" w:space="0" w:color="auto"/>
            </w:tcBorders>
            <w:shd w:val="clear" w:color="auto" w:fill="auto"/>
            <w:noWrap/>
            <w:hideMark/>
          </w:tcPr>
          <w:p w14:paraId="704919D2" w14:textId="6CB81BDF" w:rsidR="00400D35" w:rsidRPr="00400D35" w:rsidDel="00EC7212" w:rsidRDefault="00400D35">
            <w:pPr>
              <w:pStyle w:val="BodyText"/>
              <w:rPr>
                <w:del w:id="9279" w:author="Georg Birgisson" w:date="2021-10-06T14:24:00Z"/>
                <w:rFonts w:eastAsia="Times New Roman"/>
                <w:color w:val="000000"/>
                <w:lang w:eastAsia="is-IS"/>
              </w:rPr>
              <w:pPrChange w:id="9280" w:author="Georg Birgisson" w:date="2021-10-06T14:25:00Z">
                <w:pPr>
                  <w:jc w:val="center"/>
                </w:pPr>
              </w:pPrChange>
            </w:pPr>
            <w:del w:id="9281"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3F70748A" w14:textId="4ACC131C" w:rsidR="00400D35" w:rsidRPr="00400D35" w:rsidDel="00EC7212" w:rsidRDefault="00400D35">
            <w:pPr>
              <w:pStyle w:val="BodyText"/>
              <w:rPr>
                <w:del w:id="9282" w:author="Georg Birgisson" w:date="2021-10-06T14:24:00Z"/>
                <w:rFonts w:eastAsia="Times New Roman"/>
                <w:color w:val="000000"/>
                <w:lang w:eastAsia="is-IS"/>
              </w:rPr>
              <w:pPrChange w:id="9283" w:author="Georg Birgisson" w:date="2021-10-06T14:25:00Z">
                <w:pPr>
                  <w:jc w:val="center"/>
                </w:pPr>
              </w:pPrChange>
            </w:pPr>
            <w:del w:id="9284"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5833B7A9" w14:textId="0C1CEB2D" w:rsidR="00400D35" w:rsidRPr="00400D35" w:rsidDel="00EC7212" w:rsidRDefault="00400D35">
            <w:pPr>
              <w:pStyle w:val="BodyText"/>
              <w:rPr>
                <w:del w:id="9285" w:author="Georg Birgisson" w:date="2021-10-06T14:24:00Z"/>
                <w:rFonts w:eastAsia="Times New Roman"/>
                <w:color w:val="000000"/>
                <w:lang w:eastAsia="is-IS"/>
              </w:rPr>
              <w:pPrChange w:id="9286" w:author="Georg Birgisson" w:date="2021-10-06T14:25:00Z">
                <w:pPr/>
              </w:pPrChange>
            </w:pPr>
            <w:del w:id="9287" w:author="Georg Birgisson" w:date="2021-10-06T14:24:00Z">
              <w:r w:rsidRPr="00400D35" w:rsidDel="00EC7212">
                <w:rPr>
                  <w:rFonts w:eastAsia="Times New Roman"/>
                  <w:color w:val="000000"/>
                  <w:lang w:eastAsia="is-IS"/>
                </w:rPr>
                <w:delText>cac:AdditionalDocumentReference/cac:Attachment/cac:ExternalReference/cbc:URI</w:delText>
              </w:r>
            </w:del>
          </w:p>
        </w:tc>
        <w:tc>
          <w:tcPr>
            <w:tcW w:w="2954" w:type="dxa"/>
            <w:tcBorders>
              <w:top w:val="nil"/>
              <w:left w:val="nil"/>
              <w:bottom w:val="single" w:sz="4" w:space="0" w:color="auto"/>
              <w:right w:val="single" w:sz="4" w:space="0" w:color="auto"/>
            </w:tcBorders>
            <w:shd w:val="clear" w:color="auto" w:fill="auto"/>
            <w:noWrap/>
            <w:hideMark/>
          </w:tcPr>
          <w:p w14:paraId="5319ACF4" w14:textId="04BD45C3" w:rsidR="00400D35" w:rsidRPr="00400D35" w:rsidDel="00EC7212" w:rsidRDefault="00400D35">
            <w:pPr>
              <w:pStyle w:val="BodyText"/>
              <w:rPr>
                <w:del w:id="9288" w:author="Georg Birgisson" w:date="2021-10-06T14:24:00Z"/>
                <w:rFonts w:eastAsia="Times New Roman"/>
                <w:color w:val="000000"/>
                <w:lang w:eastAsia="is-IS"/>
              </w:rPr>
              <w:pPrChange w:id="9289" w:author="Georg Birgisson" w:date="2021-10-06T14:25:00Z">
                <w:pPr/>
              </w:pPrChange>
            </w:pPr>
            <w:del w:id="9290" w:author="Georg Birgisson" w:date="2021-10-06T14:24:00Z">
              <w:r w:rsidRPr="00400D35" w:rsidDel="00EC7212">
                <w:rPr>
                  <w:rFonts w:eastAsia="Times New Roman"/>
                  <w:color w:val="000000"/>
                  <w:lang w:eastAsia="is-IS"/>
                </w:rPr>
                <w:delText> </w:delText>
              </w:r>
            </w:del>
          </w:p>
        </w:tc>
      </w:tr>
      <w:tr w:rsidR="0015709A" w:rsidRPr="00400D35" w:rsidDel="00EC7212" w14:paraId="16D8BF6D" w14:textId="4E37F438" w:rsidTr="0015709A">
        <w:trPr>
          <w:trHeight w:val="300"/>
          <w:del w:id="929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A45FF18" w14:textId="10D65A9D" w:rsidR="00400D35" w:rsidRPr="00400D35" w:rsidDel="00EC7212" w:rsidRDefault="00400D35">
            <w:pPr>
              <w:pStyle w:val="BodyText"/>
              <w:rPr>
                <w:del w:id="9292" w:author="Georg Birgisson" w:date="2021-10-06T14:24:00Z"/>
                <w:rFonts w:eastAsia="Times New Roman"/>
                <w:color w:val="000000"/>
                <w:lang w:eastAsia="is-IS"/>
              </w:rPr>
              <w:pPrChange w:id="9293" w:author="Georg Birgisson" w:date="2021-10-06T14:25:00Z">
                <w:pPr>
                  <w:jc w:val="right"/>
                </w:pPr>
              </w:pPrChange>
            </w:pPr>
            <w:del w:id="9294" w:author="Georg Birgisson" w:date="2021-10-06T14:24:00Z">
              <w:r w:rsidRPr="00400D35" w:rsidDel="00EC7212">
                <w:rPr>
                  <w:rFonts w:eastAsia="Times New Roman"/>
                  <w:color w:val="000000"/>
                  <w:lang w:eastAsia="is-IS"/>
                </w:rPr>
                <w:delText>270</w:delText>
              </w:r>
            </w:del>
          </w:p>
        </w:tc>
        <w:tc>
          <w:tcPr>
            <w:tcW w:w="915" w:type="dxa"/>
            <w:tcBorders>
              <w:top w:val="nil"/>
              <w:left w:val="nil"/>
              <w:bottom w:val="single" w:sz="4" w:space="0" w:color="auto"/>
              <w:right w:val="single" w:sz="4" w:space="0" w:color="auto"/>
            </w:tcBorders>
            <w:shd w:val="clear" w:color="auto" w:fill="auto"/>
            <w:noWrap/>
            <w:hideMark/>
          </w:tcPr>
          <w:p w14:paraId="4A58218C" w14:textId="79DD2A24" w:rsidR="00400D35" w:rsidRPr="00400D35" w:rsidDel="00EC7212" w:rsidRDefault="00400D35">
            <w:pPr>
              <w:pStyle w:val="BodyText"/>
              <w:rPr>
                <w:del w:id="9295" w:author="Georg Birgisson" w:date="2021-10-06T14:24:00Z"/>
                <w:rFonts w:eastAsia="Times New Roman"/>
                <w:color w:val="000000"/>
                <w:lang w:eastAsia="is-IS"/>
              </w:rPr>
              <w:pPrChange w:id="9296" w:author="Georg Birgisson" w:date="2021-10-06T14:25:00Z">
                <w:pPr/>
              </w:pPrChange>
            </w:pPr>
            <w:del w:id="9297" w:author="Georg Birgisson" w:date="2021-10-06T14:24:00Z">
              <w:r w:rsidRPr="00400D35" w:rsidDel="00EC7212">
                <w:rPr>
                  <w:rFonts w:eastAsia="Times New Roman"/>
                  <w:color w:val="000000"/>
                  <w:lang w:eastAsia="is-IS"/>
                </w:rPr>
                <w:delText>BT-125</w:delText>
              </w:r>
            </w:del>
          </w:p>
        </w:tc>
        <w:tc>
          <w:tcPr>
            <w:tcW w:w="660" w:type="dxa"/>
            <w:tcBorders>
              <w:top w:val="nil"/>
              <w:left w:val="nil"/>
              <w:bottom w:val="single" w:sz="4" w:space="0" w:color="auto"/>
              <w:right w:val="single" w:sz="4" w:space="0" w:color="auto"/>
            </w:tcBorders>
            <w:shd w:val="clear" w:color="auto" w:fill="auto"/>
            <w:noWrap/>
            <w:hideMark/>
          </w:tcPr>
          <w:p w14:paraId="320BCBEE" w14:textId="79551C59" w:rsidR="00400D35" w:rsidRPr="00400D35" w:rsidDel="00EC7212" w:rsidRDefault="00400D35">
            <w:pPr>
              <w:pStyle w:val="BodyText"/>
              <w:rPr>
                <w:del w:id="9298" w:author="Georg Birgisson" w:date="2021-10-06T14:24:00Z"/>
                <w:rFonts w:eastAsia="Times New Roman"/>
                <w:color w:val="000000"/>
                <w:lang w:eastAsia="is-IS"/>
              </w:rPr>
              <w:pPrChange w:id="9299" w:author="Georg Birgisson" w:date="2021-10-06T14:25:00Z">
                <w:pPr>
                  <w:jc w:val="center"/>
                </w:pPr>
              </w:pPrChange>
            </w:pPr>
            <w:del w:id="9300"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099B3BA9" w14:textId="5B9C2094" w:rsidR="00400D35" w:rsidRPr="00400D35" w:rsidDel="00EC7212" w:rsidRDefault="00400D35">
            <w:pPr>
              <w:pStyle w:val="BodyText"/>
              <w:rPr>
                <w:del w:id="9301" w:author="Georg Birgisson" w:date="2021-10-06T14:24:00Z"/>
                <w:rFonts w:eastAsia="Times New Roman"/>
                <w:color w:val="000000"/>
                <w:lang w:eastAsia="is-IS"/>
              </w:rPr>
              <w:pPrChange w:id="9302" w:author="Georg Birgisson" w:date="2021-10-06T14:25:00Z">
                <w:pPr>
                  <w:jc w:val="center"/>
                </w:pPr>
              </w:pPrChange>
            </w:pPr>
            <w:del w:id="9303"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234C7FD6" w14:textId="3E55B1DD" w:rsidR="00400D35" w:rsidRPr="00400D35" w:rsidDel="00EC7212" w:rsidRDefault="00400D35">
            <w:pPr>
              <w:pStyle w:val="BodyText"/>
              <w:rPr>
                <w:del w:id="9304" w:author="Georg Birgisson" w:date="2021-10-06T14:24:00Z"/>
                <w:rFonts w:eastAsia="Times New Roman"/>
                <w:color w:val="000000"/>
                <w:lang w:eastAsia="is-IS"/>
              </w:rPr>
              <w:pPrChange w:id="9305" w:author="Georg Birgisson" w:date="2021-10-06T14:25:00Z">
                <w:pPr/>
              </w:pPrChange>
            </w:pPr>
            <w:del w:id="9306" w:author="Georg Birgisson" w:date="2021-10-06T14:24:00Z">
              <w:r w:rsidRPr="00400D35" w:rsidDel="00EC7212">
                <w:rPr>
                  <w:rFonts w:eastAsia="Times New Roman"/>
                  <w:color w:val="000000"/>
                  <w:lang w:eastAsia="is-IS"/>
                </w:rPr>
                <w:delText>cac:AdditionalDocumentReference/cac:Attachment/cbc:EmbeddedDocumentBinaryObject</w:delText>
              </w:r>
            </w:del>
          </w:p>
        </w:tc>
        <w:tc>
          <w:tcPr>
            <w:tcW w:w="2954" w:type="dxa"/>
            <w:tcBorders>
              <w:top w:val="nil"/>
              <w:left w:val="nil"/>
              <w:bottom w:val="single" w:sz="4" w:space="0" w:color="auto"/>
              <w:right w:val="single" w:sz="4" w:space="0" w:color="auto"/>
            </w:tcBorders>
            <w:shd w:val="clear" w:color="auto" w:fill="auto"/>
            <w:noWrap/>
            <w:hideMark/>
          </w:tcPr>
          <w:p w14:paraId="48D10C7C" w14:textId="127283D3" w:rsidR="00400D35" w:rsidRPr="00400D35" w:rsidDel="00EC7212" w:rsidRDefault="00400D35">
            <w:pPr>
              <w:pStyle w:val="BodyText"/>
              <w:rPr>
                <w:del w:id="9307" w:author="Georg Birgisson" w:date="2021-10-06T14:24:00Z"/>
                <w:rFonts w:eastAsia="Times New Roman"/>
                <w:color w:val="000000"/>
                <w:lang w:eastAsia="is-IS"/>
              </w:rPr>
              <w:pPrChange w:id="9308" w:author="Georg Birgisson" w:date="2021-10-06T14:25:00Z">
                <w:pPr/>
              </w:pPrChange>
            </w:pPr>
            <w:del w:id="9309" w:author="Georg Birgisson" w:date="2021-10-06T14:24:00Z">
              <w:r w:rsidRPr="00400D35" w:rsidDel="00EC7212">
                <w:rPr>
                  <w:rFonts w:eastAsia="Times New Roman"/>
                  <w:color w:val="000000"/>
                  <w:lang w:eastAsia="is-IS"/>
                </w:rPr>
                <w:delText> </w:delText>
              </w:r>
            </w:del>
          </w:p>
        </w:tc>
      </w:tr>
      <w:tr w:rsidR="0015709A" w:rsidRPr="00400D35" w:rsidDel="00EC7212" w14:paraId="107685CC" w14:textId="1E03736E" w:rsidTr="0015709A">
        <w:trPr>
          <w:trHeight w:val="300"/>
          <w:del w:id="931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4346BED" w14:textId="5C2C2C9A" w:rsidR="00400D35" w:rsidRPr="00400D35" w:rsidDel="00EC7212" w:rsidRDefault="00400D35">
            <w:pPr>
              <w:pStyle w:val="BodyText"/>
              <w:rPr>
                <w:del w:id="9311" w:author="Georg Birgisson" w:date="2021-10-06T14:24:00Z"/>
                <w:rFonts w:eastAsia="Times New Roman"/>
                <w:color w:val="000000"/>
                <w:lang w:eastAsia="is-IS"/>
              </w:rPr>
              <w:pPrChange w:id="9312" w:author="Georg Birgisson" w:date="2021-10-06T14:25:00Z">
                <w:pPr>
                  <w:jc w:val="right"/>
                </w:pPr>
              </w:pPrChange>
            </w:pPr>
            <w:del w:id="9313" w:author="Georg Birgisson" w:date="2021-10-06T14:24:00Z">
              <w:r w:rsidRPr="00400D35" w:rsidDel="00EC7212">
                <w:rPr>
                  <w:rFonts w:eastAsia="Times New Roman"/>
                  <w:color w:val="000000"/>
                  <w:lang w:eastAsia="is-IS"/>
                </w:rPr>
                <w:delText>271</w:delText>
              </w:r>
            </w:del>
          </w:p>
        </w:tc>
        <w:tc>
          <w:tcPr>
            <w:tcW w:w="915" w:type="dxa"/>
            <w:tcBorders>
              <w:top w:val="nil"/>
              <w:left w:val="nil"/>
              <w:bottom w:val="single" w:sz="4" w:space="0" w:color="auto"/>
              <w:right w:val="single" w:sz="4" w:space="0" w:color="auto"/>
            </w:tcBorders>
            <w:shd w:val="clear" w:color="auto" w:fill="auto"/>
            <w:noWrap/>
            <w:hideMark/>
          </w:tcPr>
          <w:p w14:paraId="3A1D26D5" w14:textId="1C626C41" w:rsidR="00400D35" w:rsidRPr="00400D35" w:rsidDel="00EC7212" w:rsidRDefault="00400D35">
            <w:pPr>
              <w:pStyle w:val="BodyText"/>
              <w:rPr>
                <w:del w:id="9314" w:author="Georg Birgisson" w:date="2021-10-06T14:24:00Z"/>
                <w:rFonts w:eastAsia="Times New Roman"/>
                <w:color w:val="000000"/>
                <w:lang w:eastAsia="is-IS"/>
              </w:rPr>
              <w:pPrChange w:id="9315" w:author="Georg Birgisson" w:date="2021-10-06T14:25:00Z">
                <w:pPr/>
              </w:pPrChange>
            </w:pPr>
            <w:del w:id="9316" w:author="Georg Birgisson" w:date="2021-10-06T14:24:00Z">
              <w:r w:rsidRPr="00400D35" w:rsidDel="00EC7212">
                <w:rPr>
                  <w:rFonts w:eastAsia="Times New Roman"/>
                  <w:color w:val="000000"/>
                  <w:lang w:eastAsia="is-IS"/>
                </w:rPr>
                <w:delText>BT-125-1</w:delText>
              </w:r>
            </w:del>
          </w:p>
        </w:tc>
        <w:tc>
          <w:tcPr>
            <w:tcW w:w="660" w:type="dxa"/>
            <w:tcBorders>
              <w:top w:val="nil"/>
              <w:left w:val="nil"/>
              <w:bottom w:val="single" w:sz="4" w:space="0" w:color="auto"/>
              <w:right w:val="single" w:sz="4" w:space="0" w:color="auto"/>
            </w:tcBorders>
            <w:shd w:val="clear" w:color="auto" w:fill="auto"/>
            <w:noWrap/>
            <w:hideMark/>
          </w:tcPr>
          <w:p w14:paraId="0B679B04" w14:textId="4ED7B354" w:rsidR="00400D35" w:rsidRPr="00400D35" w:rsidDel="00EC7212" w:rsidRDefault="00400D35">
            <w:pPr>
              <w:pStyle w:val="BodyText"/>
              <w:rPr>
                <w:del w:id="9317" w:author="Georg Birgisson" w:date="2021-10-06T14:24:00Z"/>
                <w:rFonts w:eastAsia="Times New Roman"/>
                <w:color w:val="000000"/>
                <w:lang w:eastAsia="is-IS"/>
              </w:rPr>
              <w:pPrChange w:id="9318" w:author="Georg Birgisson" w:date="2021-10-06T14:25:00Z">
                <w:pPr>
                  <w:jc w:val="center"/>
                </w:pPr>
              </w:pPrChange>
            </w:pPr>
            <w:del w:id="9319"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20B28F91" w14:textId="6D161441" w:rsidR="00400D35" w:rsidRPr="00400D35" w:rsidDel="00EC7212" w:rsidRDefault="00400D35">
            <w:pPr>
              <w:pStyle w:val="BodyText"/>
              <w:rPr>
                <w:del w:id="9320" w:author="Georg Birgisson" w:date="2021-10-06T14:24:00Z"/>
                <w:rFonts w:eastAsia="Times New Roman"/>
                <w:color w:val="000000"/>
                <w:lang w:eastAsia="is-IS"/>
              </w:rPr>
              <w:pPrChange w:id="9321" w:author="Georg Birgisson" w:date="2021-10-06T14:25:00Z">
                <w:pPr>
                  <w:jc w:val="center"/>
                </w:pPr>
              </w:pPrChange>
            </w:pPr>
            <w:del w:id="9322"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7D3A8078" w14:textId="3023B16F" w:rsidR="00400D35" w:rsidRPr="00400D35" w:rsidDel="00EC7212" w:rsidRDefault="00400D35">
            <w:pPr>
              <w:pStyle w:val="BodyText"/>
              <w:rPr>
                <w:del w:id="9323" w:author="Georg Birgisson" w:date="2021-10-06T14:24:00Z"/>
                <w:rFonts w:eastAsia="Times New Roman"/>
                <w:color w:val="000000"/>
                <w:lang w:eastAsia="is-IS"/>
              </w:rPr>
              <w:pPrChange w:id="9324" w:author="Georg Birgisson" w:date="2021-10-06T14:25:00Z">
                <w:pPr/>
              </w:pPrChange>
            </w:pPr>
            <w:del w:id="9325" w:author="Georg Birgisson" w:date="2021-10-06T14:24:00Z">
              <w:r w:rsidRPr="00400D35" w:rsidDel="00EC7212">
                <w:rPr>
                  <w:rFonts w:eastAsia="Times New Roman"/>
                  <w:color w:val="000000"/>
                  <w:lang w:eastAsia="is-IS"/>
                </w:rPr>
                <w:delText>cac:AdditionalDocumentReference/cac:Attachment/cbc:EmbeddedDocumentBinaryObject/@mimeCode</w:delText>
              </w:r>
            </w:del>
          </w:p>
        </w:tc>
        <w:tc>
          <w:tcPr>
            <w:tcW w:w="2954" w:type="dxa"/>
            <w:tcBorders>
              <w:top w:val="nil"/>
              <w:left w:val="nil"/>
              <w:bottom w:val="single" w:sz="4" w:space="0" w:color="auto"/>
              <w:right w:val="single" w:sz="4" w:space="0" w:color="auto"/>
            </w:tcBorders>
            <w:shd w:val="clear" w:color="auto" w:fill="auto"/>
            <w:noWrap/>
            <w:hideMark/>
          </w:tcPr>
          <w:p w14:paraId="485F70C8" w14:textId="05580D50" w:rsidR="00400D35" w:rsidRPr="00400D35" w:rsidDel="00EC7212" w:rsidRDefault="00400D35">
            <w:pPr>
              <w:pStyle w:val="BodyText"/>
              <w:rPr>
                <w:del w:id="9326" w:author="Georg Birgisson" w:date="2021-10-06T14:24:00Z"/>
                <w:rFonts w:eastAsia="Times New Roman"/>
                <w:color w:val="000000"/>
                <w:lang w:eastAsia="is-IS"/>
              </w:rPr>
              <w:pPrChange w:id="9327" w:author="Georg Birgisson" w:date="2021-10-06T14:25:00Z">
                <w:pPr/>
              </w:pPrChange>
            </w:pPr>
            <w:del w:id="9328" w:author="Georg Birgisson" w:date="2021-10-06T14:24:00Z">
              <w:r w:rsidRPr="00400D35" w:rsidDel="00EC7212">
                <w:rPr>
                  <w:rFonts w:eastAsia="Times New Roman"/>
                  <w:color w:val="000000"/>
                  <w:lang w:eastAsia="is-IS"/>
                </w:rPr>
                <w:delText> </w:delText>
              </w:r>
            </w:del>
          </w:p>
        </w:tc>
      </w:tr>
      <w:tr w:rsidR="0015709A" w:rsidRPr="00400D35" w:rsidDel="00EC7212" w14:paraId="431FCB71" w14:textId="7021988E" w:rsidTr="0015709A">
        <w:trPr>
          <w:trHeight w:val="300"/>
          <w:del w:id="932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DF78E1F" w14:textId="37B1E5CB" w:rsidR="00400D35" w:rsidRPr="00400D35" w:rsidDel="00EC7212" w:rsidRDefault="00400D35">
            <w:pPr>
              <w:pStyle w:val="BodyText"/>
              <w:rPr>
                <w:del w:id="9330" w:author="Georg Birgisson" w:date="2021-10-06T14:24:00Z"/>
                <w:rFonts w:eastAsia="Times New Roman"/>
                <w:color w:val="000000"/>
                <w:lang w:eastAsia="is-IS"/>
              </w:rPr>
              <w:pPrChange w:id="9331" w:author="Georg Birgisson" w:date="2021-10-06T14:25:00Z">
                <w:pPr>
                  <w:jc w:val="right"/>
                </w:pPr>
              </w:pPrChange>
            </w:pPr>
            <w:del w:id="9332" w:author="Georg Birgisson" w:date="2021-10-06T14:24:00Z">
              <w:r w:rsidRPr="00400D35" w:rsidDel="00EC7212">
                <w:rPr>
                  <w:rFonts w:eastAsia="Times New Roman"/>
                  <w:color w:val="000000"/>
                  <w:lang w:eastAsia="is-IS"/>
                </w:rPr>
                <w:delText>272</w:delText>
              </w:r>
            </w:del>
          </w:p>
        </w:tc>
        <w:tc>
          <w:tcPr>
            <w:tcW w:w="915" w:type="dxa"/>
            <w:tcBorders>
              <w:top w:val="nil"/>
              <w:left w:val="nil"/>
              <w:bottom w:val="single" w:sz="4" w:space="0" w:color="auto"/>
              <w:right w:val="single" w:sz="4" w:space="0" w:color="auto"/>
            </w:tcBorders>
            <w:shd w:val="clear" w:color="auto" w:fill="auto"/>
            <w:noWrap/>
            <w:hideMark/>
          </w:tcPr>
          <w:p w14:paraId="0D13F8C8" w14:textId="51C30B12" w:rsidR="00400D35" w:rsidRPr="00400D35" w:rsidDel="00EC7212" w:rsidRDefault="00400D35">
            <w:pPr>
              <w:pStyle w:val="BodyText"/>
              <w:rPr>
                <w:del w:id="9333" w:author="Georg Birgisson" w:date="2021-10-06T14:24:00Z"/>
                <w:rFonts w:eastAsia="Times New Roman"/>
                <w:color w:val="000000"/>
                <w:lang w:eastAsia="is-IS"/>
              </w:rPr>
              <w:pPrChange w:id="9334" w:author="Georg Birgisson" w:date="2021-10-06T14:25:00Z">
                <w:pPr/>
              </w:pPrChange>
            </w:pPr>
            <w:del w:id="9335" w:author="Georg Birgisson" w:date="2021-10-06T14:24:00Z">
              <w:r w:rsidRPr="00400D35" w:rsidDel="00EC7212">
                <w:rPr>
                  <w:rFonts w:eastAsia="Times New Roman"/>
                  <w:color w:val="000000"/>
                  <w:lang w:eastAsia="is-IS"/>
                </w:rPr>
                <w:delText>BT-125-2</w:delText>
              </w:r>
            </w:del>
          </w:p>
        </w:tc>
        <w:tc>
          <w:tcPr>
            <w:tcW w:w="660" w:type="dxa"/>
            <w:tcBorders>
              <w:top w:val="nil"/>
              <w:left w:val="nil"/>
              <w:bottom w:val="single" w:sz="4" w:space="0" w:color="auto"/>
              <w:right w:val="single" w:sz="4" w:space="0" w:color="auto"/>
            </w:tcBorders>
            <w:shd w:val="clear" w:color="auto" w:fill="auto"/>
            <w:noWrap/>
            <w:hideMark/>
          </w:tcPr>
          <w:p w14:paraId="523BC900" w14:textId="234D8B1D" w:rsidR="00400D35" w:rsidRPr="00400D35" w:rsidDel="00EC7212" w:rsidRDefault="00400D35">
            <w:pPr>
              <w:pStyle w:val="BodyText"/>
              <w:rPr>
                <w:del w:id="9336" w:author="Georg Birgisson" w:date="2021-10-06T14:24:00Z"/>
                <w:rFonts w:eastAsia="Times New Roman"/>
                <w:color w:val="000000"/>
                <w:lang w:eastAsia="is-IS"/>
              </w:rPr>
              <w:pPrChange w:id="9337" w:author="Georg Birgisson" w:date="2021-10-06T14:25:00Z">
                <w:pPr>
                  <w:jc w:val="center"/>
                </w:pPr>
              </w:pPrChange>
            </w:pPr>
            <w:del w:id="9338"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5A9AF59E" w14:textId="261D1187" w:rsidR="00400D35" w:rsidRPr="00400D35" w:rsidDel="00EC7212" w:rsidRDefault="00400D35">
            <w:pPr>
              <w:pStyle w:val="BodyText"/>
              <w:rPr>
                <w:del w:id="9339" w:author="Georg Birgisson" w:date="2021-10-06T14:24:00Z"/>
                <w:rFonts w:eastAsia="Times New Roman"/>
                <w:color w:val="000000"/>
                <w:lang w:eastAsia="is-IS"/>
              </w:rPr>
              <w:pPrChange w:id="9340" w:author="Georg Birgisson" w:date="2021-10-06T14:25:00Z">
                <w:pPr>
                  <w:jc w:val="center"/>
                </w:pPr>
              </w:pPrChange>
            </w:pPr>
            <w:del w:id="9341"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05CD8877" w14:textId="6FA4571E" w:rsidR="00400D35" w:rsidRPr="00400D35" w:rsidDel="00EC7212" w:rsidRDefault="00400D35">
            <w:pPr>
              <w:pStyle w:val="BodyText"/>
              <w:rPr>
                <w:del w:id="9342" w:author="Georg Birgisson" w:date="2021-10-06T14:24:00Z"/>
                <w:rFonts w:eastAsia="Times New Roman"/>
                <w:color w:val="000000"/>
                <w:lang w:eastAsia="is-IS"/>
              </w:rPr>
              <w:pPrChange w:id="9343" w:author="Georg Birgisson" w:date="2021-10-06T14:25:00Z">
                <w:pPr/>
              </w:pPrChange>
            </w:pPr>
            <w:del w:id="9344" w:author="Georg Birgisson" w:date="2021-10-06T14:24:00Z">
              <w:r w:rsidRPr="00400D35" w:rsidDel="00EC7212">
                <w:rPr>
                  <w:rFonts w:eastAsia="Times New Roman"/>
                  <w:color w:val="000000"/>
                  <w:lang w:eastAsia="is-IS"/>
                </w:rPr>
                <w:delText>cac:AdditionalDocumentReference/cac:Attachment/cbc:EmbeddedDocumentBinaryObject/@filename</w:delText>
              </w:r>
            </w:del>
          </w:p>
        </w:tc>
        <w:tc>
          <w:tcPr>
            <w:tcW w:w="2954" w:type="dxa"/>
            <w:tcBorders>
              <w:top w:val="nil"/>
              <w:left w:val="nil"/>
              <w:bottom w:val="single" w:sz="4" w:space="0" w:color="auto"/>
              <w:right w:val="single" w:sz="4" w:space="0" w:color="auto"/>
            </w:tcBorders>
            <w:shd w:val="clear" w:color="auto" w:fill="auto"/>
            <w:noWrap/>
            <w:hideMark/>
          </w:tcPr>
          <w:p w14:paraId="38F8FD72" w14:textId="6C2204DE" w:rsidR="00400D35" w:rsidRPr="00400D35" w:rsidDel="00EC7212" w:rsidRDefault="00400D35">
            <w:pPr>
              <w:pStyle w:val="BodyText"/>
              <w:rPr>
                <w:del w:id="9345" w:author="Georg Birgisson" w:date="2021-10-06T14:24:00Z"/>
                <w:rFonts w:eastAsia="Times New Roman"/>
                <w:color w:val="000000"/>
                <w:lang w:eastAsia="is-IS"/>
              </w:rPr>
              <w:pPrChange w:id="9346" w:author="Georg Birgisson" w:date="2021-10-06T14:25:00Z">
                <w:pPr/>
              </w:pPrChange>
            </w:pPr>
            <w:del w:id="9347" w:author="Georg Birgisson" w:date="2021-10-06T14:24:00Z">
              <w:r w:rsidRPr="00400D35" w:rsidDel="00EC7212">
                <w:rPr>
                  <w:rFonts w:eastAsia="Times New Roman"/>
                  <w:color w:val="000000"/>
                  <w:lang w:eastAsia="is-IS"/>
                </w:rPr>
                <w:delText> </w:delText>
              </w:r>
            </w:del>
          </w:p>
        </w:tc>
      </w:tr>
      <w:tr w:rsidR="0015709A" w:rsidRPr="00400D35" w:rsidDel="00EC7212" w14:paraId="3488F61B" w14:textId="4DC647B0" w:rsidTr="0015709A">
        <w:trPr>
          <w:trHeight w:val="300"/>
          <w:del w:id="934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5CC7D67" w14:textId="49E15B3D" w:rsidR="00400D35" w:rsidRPr="00400D35" w:rsidDel="00EC7212" w:rsidRDefault="00400D35">
            <w:pPr>
              <w:pStyle w:val="BodyText"/>
              <w:rPr>
                <w:del w:id="9349" w:author="Georg Birgisson" w:date="2021-10-06T14:24:00Z"/>
                <w:rFonts w:eastAsia="Times New Roman"/>
                <w:color w:val="000000"/>
                <w:lang w:eastAsia="is-IS"/>
              </w:rPr>
              <w:pPrChange w:id="9350" w:author="Georg Birgisson" w:date="2021-10-06T14:25:00Z">
                <w:pPr>
                  <w:jc w:val="right"/>
                </w:pPr>
              </w:pPrChange>
            </w:pPr>
            <w:del w:id="9351" w:author="Georg Birgisson" w:date="2021-10-06T14:24:00Z">
              <w:r w:rsidRPr="00400D35" w:rsidDel="00EC7212">
                <w:rPr>
                  <w:rFonts w:eastAsia="Times New Roman"/>
                  <w:color w:val="000000"/>
                  <w:lang w:eastAsia="is-IS"/>
                </w:rPr>
                <w:delText>273</w:delText>
              </w:r>
            </w:del>
          </w:p>
        </w:tc>
        <w:tc>
          <w:tcPr>
            <w:tcW w:w="915" w:type="dxa"/>
            <w:tcBorders>
              <w:top w:val="nil"/>
              <w:left w:val="nil"/>
              <w:bottom w:val="single" w:sz="4" w:space="0" w:color="auto"/>
              <w:right w:val="single" w:sz="4" w:space="0" w:color="auto"/>
            </w:tcBorders>
            <w:shd w:val="clear" w:color="auto" w:fill="auto"/>
            <w:noWrap/>
            <w:hideMark/>
          </w:tcPr>
          <w:p w14:paraId="00F3999C" w14:textId="7AF7C086" w:rsidR="00400D35" w:rsidRPr="00400D35" w:rsidDel="00EC7212" w:rsidRDefault="00400D35">
            <w:pPr>
              <w:pStyle w:val="BodyText"/>
              <w:rPr>
                <w:del w:id="9352" w:author="Georg Birgisson" w:date="2021-10-06T14:24:00Z"/>
                <w:rFonts w:eastAsia="Times New Roman"/>
                <w:color w:val="000000"/>
                <w:lang w:eastAsia="is-IS"/>
              </w:rPr>
              <w:pPrChange w:id="9353" w:author="Georg Birgisson" w:date="2021-10-06T14:25:00Z">
                <w:pPr/>
              </w:pPrChange>
            </w:pPr>
            <w:del w:id="9354" w:author="Georg Birgisson" w:date="2021-10-06T14:24:00Z">
              <w:r w:rsidRPr="00400D35" w:rsidDel="00EC7212">
                <w:rPr>
                  <w:rFonts w:eastAsia="Times New Roman"/>
                  <w:color w:val="000000"/>
                  <w:lang w:eastAsia="is-IS"/>
                </w:rPr>
                <w:delText xml:space="preserve">BG-25 </w:delText>
              </w:r>
            </w:del>
          </w:p>
        </w:tc>
        <w:tc>
          <w:tcPr>
            <w:tcW w:w="660" w:type="dxa"/>
            <w:tcBorders>
              <w:top w:val="nil"/>
              <w:left w:val="nil"/>
              <w:bottom w:val="single" w:sz="4" w:space="0" w:color="auto"/>
              <w:right w:val="single" w:sz="4" w:space="0" w:color="auto"/>
            </w:tcBorders>
            <w:shd w:val="clear" w:color="auto" w:fill="auto"/>
            <w:noWrap/>
            <w:hideMark/>
          </w:tcPr>
          <w:p w14:paraId="1C58AA33" w14:textId="15428A56" w:rsidR="00400D35" w:rsidRPr="00400D35" w:rsidDel="00EC7212" w:rsidRDefault="00400D35">
            <w:pPr>
              <w:pStyle w:val="BodyText"/>
              <w:rPr>
                <w:del w:id="9355" w:author="Georg Birgisson" w:date="2021-10-06T14:24:00Z"/>
                <w:rFonts w:eastAsia="Times New Roman"/>
                <w:color w:val="000000"/>
                <w:lang w:eastAsia="is-IS"/>
              </w:rPr>
              <w:pPrChange w:id="9356" w:author="Georg Birgisson" w:date="2021-10-06T14:25:00Z">
                <w:pPr>
                  <w:jc w:val="center"/>
                </w:pPr>
              </w:pPrChange>
            </w:pPr>
            <w:del w:id="9357" w:author="Georg Birgisson" w:date="2021-10-06T14:24:00Z">
              <w:r w:rsidRPr="00400D35" w:rsidDel="00EC7212">
                <w:rPr>
                  <w:rFonts w:eastAsia="Times New Roman"/>
                  <w:color w:val="000000"/>
                  <w:lang w:eastAsia="is-IS"/>
                </w:rPr>
                <w:delText>ólíkt</w:delText>
              </w:r>
            </w:del>
          </w:p>
        </w:tc>
        <w:tc>
          <w:tcPr>
            <w:tcW w:w="586" w:type="dxa"/>
            <w:tcBorders>
              <w:top w:val="nil"/>
              <w:left w:val="nil"/>
              <w:bottom w:val="single" w:sz="4" w:space="0" w:color="auto"/>
              <w:right w:val="single" w:sz="4" w:space="0" w:color="auto"/>
            </w:tcBorders>
            <w:shd w:val="clear" w:color="auto" w:fill="auto"/>
            <w:noWrap/>
            <w:hideMark/>
          </w:tcPr>
          <w:p w14:paraId="108626AC" w14:textId="07AFD2D2" w:rsidR="00400D35" w:rsidRPr="00400D35" w:rsidDel="00EC7212" w:rsidRDefault="00400D35">
            <w:pPr>
              <w:pStyle w:val="BodyText"/>
              <w:rPr>
                <w:del w:id="9358" w:author="Georg Birgisson" w:date="2021-10-06T14:24:00Z"/>
                <w:rFonts w:eastAsia="Times New Roman"/>
                <w:color w:val="000000"/>
                <w:lang w:eastAsia="is-IS"/>
              </w:rPr>
              <w:pPrChange w:id="9359" w:author="Georg Birgisson" w:date="2021-10-06T14:25:00Z">
                <w:pPr>
                  <w:jc w:val="center"/>
                </w:pPr>
              </w:pPrChange>
            </w:pPr>
            <w:del w:id="9360"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05863FAF" w14:textId="0D491668" w:rsidR="00400D35" w:rsidRPr="00400D35" w:rsidDel="00EC7212" w:rsidRDefault="00400D35">
            <w:pPr>
              <w:pStyle w:val="BodyText"/>
              <w:rPr>
                <w:del w:id="9361" w:author="Georg Birgisson" w:date="2021-10-06T14:24:00Z"/>
                <w:rFonts w:eastAsia="Times New Roman"/>
                <w:color w:val="000000"/>
                <w:lang w:eastAsia="is-IS"/>
              </w:rPr>
              <w:pPrChange w:id="9362" w:author="Georg Birgisson" w:date="2021-10-06T14:25:00Z">
                <w:pPr/>
              </w:pPrChange>
            </w:pPr>
            <w:del w:id="9363" w:author="Georg Birgisson" w:date="2021-10-06T14:24:00Z">
              <w:r w:rsidRPr="00400D35" w:rsidDel="00EC7212">
                <w:rPr>
                  <w:rFonts w:eastAsia="Times New Roman"/>
                  <w:color w:val="000000"/>
                  <w:lang w:eastAsia="is-IS"/>
                </w:rPr>
                <w:delText>cac:CreditNoteLine</w:delText>
              </w:r>
            </w:del>
          </w:p>
        </w:tc>
        <w:tc>
          <w:tcPr>
            <w:tcW w:w="2954" w:type="dxa"/>
            <w:tcBorders>
              <w:top w:val="nil"/>
              <w:left w:val="nil"/>
              <w:bottom w:val="single" w:sz="4" w:space="0" w:color="auto"/>
              <w:right w:val="single" w:sz="4" w:space="0" w:color="auto"/>
            </w:tcBorders>
            <w:shd w:val="clear" w:color="auto" w:fill="auto"/>
            <w:noWrap/>
            <w:hideMark/>
          </w:tcPr>
          <w:p w14:paraId="0A45D855" w14:textId="73639133" w:rsidR="00400D35" w:rsidRPr="00400D35" w:rsidDel="00EC7212" w:rsidRDefault="00400D35">
            <w:pPr>
              <w:pStyle w:val="BodyText"/>
              <w:rPr>
                <w:del w:id="9364" w:author="Georg Birgisson" w:date="2021-10-06T14:24:00Z"/>
                <w:rFonts w:eastAsia="Times New Roman"/>
                <w:color w:val="000000"/>
                <w:lang w:eastAsia="is-IS"/>
              </w:rPr>
              <w:pPrChange w:id="9365" w:author="Georg Birgisson" w:date="2021-10-06T14:25:00Z">
                <w:pPr/>
              </w:pPrChange>
            </w:pPr>
            <w:del w:id="9366" w:author="Georg Birgisson" w:date="2021-10-06T14:24:00Z">
              <w:r w:rsidRPr="00400D35" w:rsidDel="00EC7212">
                <w:rPr>
                  <w:rFonts w:eastAsia="Times New Roman"/>
                  <w:color w:val="000000"/>
                  <w:lang w:eastAsia="is-IS"/>
                </w:rPr>
                <w:delText> </w:delText>
              </w:r>
            </w:del>
          </w:p>
        </w:tc>
      </w:tr>
      <w:tr w:rsidR="0015709A" w:rsidRPr="00400D35" w:rsidDel="00EC7212" w14:paraId="75759D28" w14:textId="11A88ABD" w:rsidTr="0015709A">
        <w:trPr>
          <w:trHeight w:val="300"/>
          <w:del w:id="936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5563501" w14:textId="398E3A38" w:rsidR="00400D35" w:rsidRPr="00400D35" w:rsidDel="00EC7212" w:rsidRDefault="00400D35">
            <w:pPr>
              <w:pStyle w:val="BodyText"/>
              <w:rPr>
                <w:del w:id="9368" w:author="Georg Birgisson" w:date="2021-10-06T14:24:00Z"/>
                <w:rFonts w:eastAsia="Times New Roman"/>
                <w:color w:val="000000"/>
                <w:lang w:eastAsia="is-IS"/>
              </w:rPr>
              <w:pPrChange w:id="9369" w:author="Georg Birgisson" w:date="2021-10-06T14:25:00Z">
                <w:pPr>
                  <w:jc w:val="right"/>
                </w:pPr>
              </w:pPrChange>
            </w:pPr>
            <w:del w:id="9370" w:author="Georg Birgisson" w:date="2021-10-06T14:24:00Z">
              <w:r w:rsidRPr="00400D35" w:rsidDel="00EC7212">
                <w:rPr>
                  <w:rFonts w:eastAsia="Times New Roman"/>
                  <w:color w:val="000000"/>
                  <w:lang w:eastAsia="is-IS"/>
                </w:rPr>
                <w:delText>278</w:delText>
              </w:r>
            </w:del>
          </w:p>
        </w:tc>
        <w:tc>
          <w:tcPr>
            <w:tcW w:w="915" w:type="dxa"/>
            <w:tcBorders>
              <w:top w:val="nil"/>
              <w:left w:val="nil"/>
              <w:bottom w:val="single" w:sz="4" w:space="0" w:color="auto"/>
              <w:right w:val="single" w:sz="4" w:space="0" w:color="auto"/>
            </w:tcBorders>
            <w:shd w:val="clear" w:color="auto" w:fill="auto"/>
            <w:noWrap/>
            <w:hideMark/>
          </w:tcPr>
          <w:p w14:paraId="573C1242" w14:textId="121ADA20" w:rsidR="00400D35" w:rsidRPr="00400D35" w:rsidDel="00EC7212" w:rsidRDefault="00400D35">
            <w:pPr>
              <w:pStyle w:val="BodyText"/>
              <w:rPr>
                <w:del w:id="9371" w:author="Georg Birgisson" w:date="2021-10-06T14:24:00Z"/>
                <w:rFonts w:eastAsia="Times New Roman"/>
                <w:color w:val="000000"/>
                <w:lang w:eastAsia="is-IS"/>
              </w:rPr>
              <w:pPrChange w:id="9372" w:author="Georg Birgisson" w:date="2021-10-06T14:25:00Z">
                <w:pPr/>
              </w:pPrChange>
            </w:pPr>
            <w:del w:id="9373" w:author="Georg Birgisson" w:date="2021-10-06T14:24:00Z">
              <w:r w:rsidRPr="00400D35" w:rsidDel="00EC7212">
                <w:rPr>
                  <w:rFonts w:eastAsia="Times New Roman"/>
                  <w:color w:val="000000"/>
                  <w:lang w:eastAsia="is-IS"/>
                </w:rPr>
                <w:delText>BT-126</w:delText>
              </w:r>
            </w:del>
          </w:p>
        </w:tc>
        <w:tc>
          <w:tcPr>
            <w:tcW w:w="660" w:type="dxa"/>
            <w:tcBorders>
              <w:top w:val="nil"/>
              <w:left w:val="nil"/>
              <w:bottom w:val="single" w:sz="4" w:space="0" w:color="auto"/>
              <w:right w:val="single" w:sz="4" w:space="0" w:color="auto"/>
            </w:tcBorders>
            <w:shd w:val="clear" w:color="auto" w:fill="auto"/>
            <w:noWrap/>
            <w:hideMark/>
          </w:tcPr>
          <w:p w14:paraId="36955A96" w14:textId="3C49A1B8" w:rsidR="00400D35" w:rsidRPr="00400D35" w:rsidDel="00EC7212" w:rsidRDefault="00400D35">
            <w:pPr>
              <w:pStyle w:val="BodyText"/>
              <w:rPr>
                <w:del w:id="9374" w:author="Georg Birgisson" w:date="2021-10-06T14:24:00Z"/>
                <w:rFonts w:eastAsia="Times New Roman"/>
                <w:color w:val="000000"/>
                <w:lang w:eastAsia="is-IS"/>
              </w:rPr>
              <w:pPrChange w:id="9375" w:author="Georg Birgisson" w:date="2021-10-06T14:25:00Z">
                <w:pPr>
                  <w:jc w:val="center"/>
                </w:pPr>
              </w:pPrChange>
            </w:pPr>
            <w:del w:id="9376"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1AC0FE2B" w14:textId="462C570B" w:rsidR="00400D35" w:rsidRPr="00400D35" w:rsidDel="00EC7212" w:rsidRDefault="00400D35">
            <w:pPr>
              <w:pStyle w:val="BodyText"/>
              <w:rPr>
                <w:del w:id="9377" w:author="Georg Birgisson" w:date="2021-10-06T14:24:00Z"/>
                <w:rFonts w:eastAsia="Times New Roman"/>
                <w:color w:val="000000"/>
                <w:lang w:eastAsia="is-IS"/>
              </w:rPr>
              <w:pPrChange w:id="9378" w:author="Georg Birgisson" w:date="2021-10-06T14:25:00Z">
                <w:pPr>
                  <w:jc w:val="center"/>
                </w:pPr>
              </w:pPrChange>
            </w:pPr>
            <w:del w:id="9379"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78E36AA5" w14:textId="559846EE" w:rsidR="00400D35" w:rsidRPr="00400D35" w:rsidDel="00EC7212" w:rsidRDefault="00400D35">
            <w:pPr>
              <w:pStyle w:val="BodyText"/>
              <w:rPr>
                <w:del w:id="9380" w:author="Georg Birgisson" w:date="2021-10-06T14:24:00Z"/>
                <w:rFonts w:eastAsia="Times New Roman"/>
                <w:color w:val="000000"/>
                <w:lang w:eastAsia="is-IS"/>
              </w:rPr>
              <w:pPrChange w:id="9381" w:author="Georg Birgisson" w:date="2021-10-06T14:25:00Z">
                <w:pPr/>
              </w:pPrChange>
            </w:pPr>
            <w:del w:id="9382" w:author="Georg Birgisson" w:date="2021-10-06T14:24:00Z">
              <w:r w:rsidRPr="00400D35" w:rsidDel="00EC7212">
                <w:rPr>
                  <w:rFonts w:eastAsia="Times New Roman"/>
                  <w:color w:val="000000"/>
                  <w:lang w:eastAsia="is-IS"/>
                </w:rPr>
                <w:delText>cbc:ID</w:delText>
              </w:r>
            </w:del>
          </w:p>
        </w:tc>
        <w:tc>
          <w:tcPr>
            <w:tcW w:w="2954" w:type="dxa"/>
            <w:tcBorders>
              <w:top w:val="nil"/>
              <w:left w:val="nil"/>
              <w:bottom w:val="single" w:sz="4" w:space="0" w:color="auto"/>
              <w:right w:val="single" w:sz="4" w:space="0" w:color="auto"/>
            </w:tcBorders>
            <w:shd w:val="clear" w:color="auto" w:fill="auto"/>
            <w:noWrap/>
            <w:hideMark/>
          </w:tcPr>
          <w:p w14:paraId="477F3088" w14:textId="094E087E" w:rsidR="00400D35" w:rsidRPr="00400D35" w:rsidDel="00EC7212" w:rsidRDefault="00400D35">
            <w:pPr>
              <w:pStyle w:val="BodyText"/>
              <w:rPr>
                <w:del w:id="9383" w:author="Georg Birgisson" w:date="2021-10-06T14:24:00Z"/>
                <w:rFonts w:eastAsia="Times New Roman"/>
                <w:color w:val="000000"/>
                <w:lang w:eastAsia="is-IS"/>
              </w:rPr>
              <w:pPrChange w:id="9384" w:author="Georg Birgisson" w:date="2021-10-06T14:25:00Z">
                <w:pPr/>
              </w:pPrChange>
            </w:pPr>
            <w:del w:id="9385" w:author="Georg Birgisson" w:date="2021-10-06T14:24:00Z">
              <w:r w:rsidRPr="00400D35" w:rsidDel="00EC7212">
                <w:rPr>
                  <w:rFonts w:eastAsia="Times New Roman"/>
                  <w:color w:val="000000"/>
                  <w:lang w:eastAsia="is-IS"/>
                </w:rPr>
                <w:delText> </w:delText>
              </w:r>
            </w:del>
          </w:p>
        </w:tc>
      </w:tr>
      <w:tr w:rsidR="0015709A" w:rsidRPr="00400D35" w:rsidDel="00EC7212" w14:paraId="7AD1D33F" w14:textId="1482EE28" w:rsidTr="0015709A">
        <w:trPr>
          <w:trHeight w:val="300"/>
          <w:del w:id="938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C1AF9DF" w14:textId="53D99871" w:rsidR="00400D35" w:rsidRPr="00400D35" w:rsidDel="00EC7212" w:rsidRDefault="00400D35">
            <w:pPr>
              <w:pStyle w:val="BodyText"/>
              <w:rPr>
                <w:del w:id="9387" w:author="Georg Birgisson" w:date="2021-10-06T14:24:00Z"/>
                <w:rFonts w:eastAsia="Times New Roman"/>
                <w:color w:val="000000"/>
                <w:lang w:eastAsia="is-IS"/>
              </w:rPr>
              <w:pPrChange w:id="9388" w:author="Georg Birgisson" w:date="2021-10-06T14:25:00Z">
                <w:pPr>
                  <w:jc w:val="right"/>
                </w:pPr>
              </w:pPrChange>
            </w:pPr>
            <w:del w:id="9389" w:author="Georg Birgisson" w:date="2021-10-06T14:24:00Z">
              <w:r w:rsidRPr="00400D35" w:rsidDel="00EC7212">
                <w:rPr>
                  <w:rFonts w:eastAsia="Times New Roman"/>
                  <w:color w:val="000000"/>
                  <w:lang w:eastAsia="is-IS"/>
                </w:rPr>
                <w:delText>279</w:delText>
              </w:r>
            </w:del>
          </w:p>
        </w:tc>
        <w:tc>
          <w:tcPr>
            <w:tcW w:w="915" w:type="dxa"/>
            <w:tcBorders>
              <w:top w:val="nil"/>
              <w:left w:val="nil"/>
              <w:bottom w:val="single" w:sz="4" w:space="0" w:color="auto"/>
              <w:right w:val="single" w:sz="4" w:space="0" w:color="auto"/>
            </w:tcBorders>
            <w:shd w:val="clear" w:color="auto" w:fill="auto"/>
            <w:noWrap/>
            <w:hideMark/>
          </w:tcPr>
          <w:p w14:paraId="71F0C10B" w14:textId="465EBE5E" w:rsidR="00400D35" w:rsidRPr="00400D35" w:rsidDel="00EC7212" w:rsidRDefault="00400D35">
            <w:pPr>
              <w:pStyle w:val="BodyText"/>
              <w:rPr>
                <w:del w:id="9390" w:author="Georg Birgisson" w:date="2021-10-06T14:24:00Z"/>
                <w:rFonts w:eastAsia="Times New Roman"/>
                <w:color w:val="000000"/>
                <w:lang w:eastAsia="is-IS"/>
              </w:rPr>
              <w:pPrChange w:id="9391" w:author="Georg Birgisson" w:date="2021-10-06T14:25:00Z">
                <w:pPr/>
              </w:pPrChange>
            </w:pPr>
            <w:del w:id="9392" w:author="Georg Birgisson" w:date="2021-10-06T14:24:00Z">
              <w:r w:rsidRPr="00400D35" w:rsidDel="00EC7212">
                <w:rPr>
                  <w:rFonts w:eastAsia="Times New Roman"/>
                  <w:color w:val="000000"/>
                  <w:lang w:eastAsia="is-IS"/>
                </w:rPr>
                <w:delText>BT-127</w:delText>
              </w:r>
            </w:del>
          </w:p>
        </w:tc>
        <w:tc>
          <w:tcPr>
            <w:tcW w:w="660" w:type="dxa"/>
            <w:tcBorders>
              <w:top w:val="nil"/>
              <w:left w:val="nil"/>
              <w:bottom w:val="single" w:sz="4" w:space="0" w:color="auto"/>
              <w:right w:val="single" w:sz="4" w:space="0" w:color="auto"/>
            </w:tcBorders>
            <w:shd w:val="clear" w:color="auto" w:fill="auto"/>
            <w:noWrap/>
            <w:hideMark/>
          </w:tcPr>
          <w:p w14:paraId="3C2AA574" w14:textId="67E25F4C" w:rsidR="00400D35" w:rsidRPr="00400D35" w:rsidDel="00EC7212" w:rsidRDefault="00400D35">
            <w:pPr>
              <w:pStyle w:val="BodyText"/>
              <w:rPr>
                <w:del w:id="9393" w:author="Georg Birgisson" w:date="2021-10-06T14:24:00Z"/>
                <w:rFonts w:eastAsia="Times New Roman"/>
                <w:color w:val="000000"/>
                <w:lang w:eastAsia="is-IS"/>
              </w:rPr>
              <w:pPrChange w:id="9394" w:author="Georg Birgisson" w:date="2021-10-06T14:25:00Z">
                <w:pPr>
                  <w:jc w:val="center"/>
                </w:pPr>
              </w:pPrChange>
            </w:pPr>
            <w:del w:id="9395"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4B1A20B1" w14:textId="1F411D49" w:rsidR="00400D35" w:rsidRPr="00400D35" w:rsidDel="00EC7212" w:rsidRDefault="00400D35">
            <w:pPr>
              <w:pStyle w:val="BodyText"/>
              <w:rPr>
                <w:del w:id="9396" w:author="Georg Birgisson" w:date="2021-10-06T14:24:00Z"/>
                <w:rFonts w:eastAsia="Times New Roman"/>
                <w:color w:val="000000"/>
                <w:lang w:eastAsia="is-IS"/>
              </w:rPr>
              <w:pPrChange w:id="9397" w:author="Georg Birgisson" w:date="2021-10-06T14:25:00Z">
                <w:pPr>
                  <w:jc w:val="center"/>
                </w:pPr>
              </w:pPrChange>
            </w:pPr>
            <w:del w:id="9398"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44650011" w14:textId="37BFDF10" w:rsidR="00400D35" w:rsidRPr="00400D35" w:rsidDel="00EC7212" w:rsidRDefault="00400D35">
            <w:pPr>
              <w:pStyle w:val="BodyText"/>
              <w:rPr>
                <w:del w:id="9399" w:author="Georg Birgisson" w:date="2021-10-06T14:24:00Z"/>
                <w:rFonts w:eastAsia="Times New Roman"/>
                <w:color w:val="000000"/>
                <w:lang w:eastAsia="is-IS"/>
              </w:rPr>
              <w:pPrChange w:id="9400" w:author="Georg Birgisson" w:date="2021-10-06T14:25:00Z">
                <w:pPr/>
              </w:pPrChange>
            </w:pPr>
            <w:del w:id="9401" w:author="Georg Birgisson" w:date="2021-10-06T14:24:00Z">
              <w:r w:rsidRPr="00400D35" w:rsidDel="00EC7212">
                <w:rPr>
                  <w:rFonts w:eastAsia="Times New Roman"/>
                  <w:color w:val="000000"/>
                  <w:lang w:eastAsia="is-IS"/>
                </w:rPr>
                <w:delText>cbc:Note</w:delText>
              </w:r>
            </w:del>
          </w:p>
        </w:tc>
        <w:tc>
          <w:tcPr>
            <w:tcW w:w="2954" w:type="dxa"/>
            <w:tcBorders>
              <w:top w:val="nil"/>
              <w:left w:val="nil"/>
              <w:bottom w:val="single" w:sz="4" w:space="0" w:color="auto"/>
              <w:right w:val="single" w:sz="4" w:space="0" w:color="auto"/>
            </w:tcBorders>
            <w:shd w:val="clear" w:color="auto" w:fill="auto"/>
            <w:noWrap/>
            <w:hideMark/>
          </w:tcPr>
          <w:p w14:paraId="71C056E0" w14:textId="019D8EFB" w:rsidR="00400D35" w:rsidRPr="00400D35" w:rsidDel="00EC7212" w:rsidRDefault="00400D35">
            <w:pPr>
              <w:pStyle w:val="BodyText"/>
              <w:rPr>
                <w:del w:id="9402" w:author="Georg Birgisson" w:date="2021-10-06T14:24:00Z"/>
                <w:rFonts w:eastAsia="Times New Roman"/>
                <w:color w:val="000000"/>
                <w:lang w:eastAsia="is-IS"/>
              </w:rPr>
              <w:pPrChange w:id="9403" w:author="Georg Birgisson" w:date="2021-10-06T14:25:00Z">
                <w:pPr/>
              </w:pPrChange>
            </w:pPr>
            <w:del w:id="9404" w:author="Georg Birgisson" w:date="2021-10-06T14:24:00Z">
              <w:r w:rsidRPr="00400D35" w:rsidDel="00EC7212">
                <w:rPr>
                  <w:rFonts w:eastAsia="Times New Roman"/>
                  <w:color w:val="000000"/>
                  <w:lang w:eastAsia="is-IS"/>
                </w:rPr>
                <w:delText> </w:delText>
              </w:r>
            </w:del>
          </w:p>
        </w:tc>
      </w:tr>
      <w:tr w:rsidR="0015709A" w:rsidRPr="00400D35" w:rsidDel="00EC7212" w14:paraId="509B3CAF" w14:textId="52612EE6" w:rsidTr="0015709A">
        <w:trPr>
          <w:trHeight w:val="300"/>
          <w:del w:id="940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EA20C19" w14:textId="0D7ED523" w:rsidR="00400D35" w:rsidRPr="00400D35" w:rsidDel="00EC7212" w:rsidRDefault="00400D35">
            <w:pPr>
              <w:pStyle w:val="BodyText"/>
              <w:rPr>
                <w:del w:id="9406" w:author="Georg Birgisson" w:date="2021-10-06T14:24:00Z"/>
                <w:rFonts w:eastAsia="Times New Roman"/>
                <w:color w:val="000000"/>
                <w:lang w:eastAsia="is-IS"/>
              </w:rPr>
              <w:pPrChange w:id="9407" w:author="Georg Birgisson" w:date="2021-10-06T14:25:00Z">
                <w:pPr>
                  <w:jc w:val="right"/>
                </w:pPr>
              </w:pPrChange>
            </w:pPr>
            <w:del w:id="9408" w:author="Georg Birgisson" w:date="2021-10-06T14:24:00Z">
              <w:r w:rsidRPr="00400D35" w:rsidDel="00EC7212">
                <w:rPr>
                  <w:rFonts w:eastAsia="Times New Roman"/>
                  <w:color w:val="000000"/>
                  <w:lang w:eastAsia="is-IS"/>
                </w:rPr>
                <w:delText>280</w:delText>
              </w:r>
            </w:del>
          </w:p>
        </w:tc>
        <w:tc>
          <w:tcPr>
            <w:tcW w:w="915" w:type="dxa"/>
            <w:tcBorders>
              <w:top w:val="nil"/>
              <w:left w:val="nil"/>
              <w:bottom w:val="single" w:sz="4" w:space="0" w:color="auto"/>
              <w:right w:val="single" w:sz="4" w:space="0" w:color="auto"/>
            </w:tcBorders>
            <w:shd w:val="clear" w:color="auto" w:fill="auto"/>
            <w:noWrap/>
            <w:hideMark/>
          </w:tcPr>
          <w:p w14:paraId="09B710CC" w14:textId="41B18C98" w:rsidR="00400D35" w:rsidRPr="00400D35" w:rsidDel="00EC7212" w:rsidRDefault="00400D35">
            <w:pPr>
              <w:pStyle w:val="BodyText"/>
              <w:rPr>
                <w:del w:id="9409" w:author="Georg Birgisson" w:date="2021-10-06T14:24:00Z"/>
                <w:rFonts w:eastAsia="Times New Roman"/>
                <w:color w:val="000000"/>
                <w:lang w:eastAsia="is-IS"/>
              </w:rPr>
              <w:pPrChange w:id="9410" w:author="Georg Birgisson" w:date="2021-10-06T14:25:00Z">
                <w:pPr/>
              </w:pPrChange>
            </w:pPr>
            <w:del w:id="9411" w:author="Georg Birgisson" w:date="2021-10-06T14:24:00Z">
              <w:r w:rsidRPr="00400D35" w:rsidDel="00EC7212">
                <w:rPr>
                  <w:rFonts w:eastAsia="Times New Roman"/>
                  <w:color w:val="000000"/>
                  <w:lang w:eastAsia="is-IS"/>
                </w:rPr>
                <w:delText>BT-128</w:delText>
              </w:r>
            </w:del>
          </w:p>
        </w:tc>
        <w:tc>
          <w:tcPr>
            <w:tcW w:w="660" w:type="dxa"/>
            <w:tcBorders>
              <w:top w:val="nil"/>
              <w:left w:val="nil"/>
              <w:bottom w:val="single" w:sz="4" w:space="0" w:color="auto"/>
              <w:right w:val="single" w:sz="4" w:space="0" w:color="auto"/>
            </w:tcBorders>
            <w:shd w:val="clear" w:color="auto" w:fill="auto"/>
            <w:noWrap/>
            <w:hideMark/>
          </w:tcPr>
          <w:p w14:paraId="4F0C234C" w14:textId="5C5089A4" w:rsidR="00400D35" w:rsidRPr="00400D35" w:rsidDel="00EC7212" w:rsidRDefault="00400D35">
            <w:pPr>
              <w:pStyle w:val="BodyText"/>
              <w:rPr>
                <w:del w:id="9412" w:author="Georg Birgisson" w:date="2021-10-06T14:24:00Z"/>
                <w:rFonts w:eastAsia="Times New Roman"/>
                <w:color w:val="000000"/>
                <w:lang w:eastAsia="is-IS"/>
              </w:rPr>
              <w:pPrChange w:id="9413" w:author="Georg Birgisson" w:date="2021-10-06T14:25:00Z">
                <w:pPr>
                  <w:jc w:val="center"/>
                </w:pPr>
              </w:pPrChange>
            </w:pPr>
            <w:del w:id="9414"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1FB2F580" w14:textId="2C91CC90" w:rsidR="00400D35" w:rsidRPr="00400D35" w:rsidDel="00EC7212" w:rsidRDefault="00400D35">
            <w:pPr>
              <w:pStyle w:val="BodyText"/>
              <w:rPr>
                <w:del w:id="9415" w:author="Georg Birgisson" w:date="2021-10-06T14:24:00Z"/>
                <w:rFonts w:eastAsia="Times New Roman"/>
                <w:color w:val="000000"/>
                <w:lang w:eastAsia="is-IS"/>
              </w:rPr>
              <w:pPrChange w:id="9416" w:author="Georg Birgisson" w:date="2021-10-06T14:25:00Z">
                <w:pPr>
                  <w:jc w:val="center"/>
                </w:pPr>
              </w:pPrChange>
            </w:pPr>
            <w:del w:id="9417"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2F80EFA4" w14:textId="66F8631E" w:rsidR="00400D35" w:rsidRPr="00400D35" w:rsidDel="00EC7212" w:rsidRDefault="00400D35">
            <w:pPr>
              <w:pStyle w:val="BodyText"/>
              <w:rPr>
                <w:del w:id="9418" w:author="Georg Birgisson" w:date="2021-10-06T14:24:00Z"/>
                <w:rFonts w:eastAsia="Times New Roman"/>
                <w:color w:val="000000"/>
                <w:lang w:eastAsia="is-IS"/>
              </w:rPr>
              <w:pPrChange w:id="9419" w:author="Georg Birgisson" w:date="2021-10-06T14:25:00Z">
                <w:pPr/>
              </w:pPrChange>
            </w:pPr>
            <w:del w:id="9420" w:author="Georg Birgisson" w:date="2021-10-06T14:24:00Z">
              <w:r w:rsidRPr="00400D35" w:rsidDel="00EC7212">
                <w:rPr>
                  <w:rFonts w:eastAsia="Times New Roman"/>
                  <w:color w:val="000000"/>
                  <w:lang w:eastAsia="is-IS"/>
                </w:rPr>
                <w:delText>cac:DocumentReference/cbc:ID</w:delText>
              </w:r>
            </w:del>
          </w:p>
        </w:tc>
        <w:tc>
          <w:tcPr>
            <w:tcW w:w="2954" w:type="dxa"/>
            <w:tcBorders>
              <w:top w:val="nil"/>
              <w:left w:val="nil"/>
              <w:bottom w:val="single" w:sz="4" w:space="0" w:color="auto"/>
              <w:right w:val="single" w:sz="4" w:space="0" w:color="auto"/>
            </w:tcBorders>
            <w:shd w:val="clear" w:color="auto" w:fill="auto"/>
            <w:noWrap/>
            <w:hideMark/>
          </w:tcPr>
          <w:p w14:paraId="00762CA4" w14:textId="1C85C19C" w:rsidR="00400D35" w:rsidRPr="00400D35" w:rsidDel="00EC7212" w:rsidRDefault="00400D35">
            <w:pPr>
              <w:pStyle w:val="BodyText"/>
              <w:rPr>
                <w:del w:id="9421" w:author="Georg Birgisson" w:date="2021-10-06T14:24:00Z"/>
                <w:rFonts w:eastAsia="Times New Roman"/>
                <w:color w:val="000000"/>
                <w:lang w:eastAsia="is-IS"/>
              </w:rPr>
              <w:pPrChange w:id="9422" w:author="Georg Birgisson" w:date="2021-10-06T14:25:00Z">
                <w:pPr/>
              </w:pPrChange>
            </w:pPr>
            <w:del w:id="9423" w:author="Georg Birgisson" w:date="2021-10-06T14:24:00Z">
              <w:r w:rsidRPr="00400D35" w:rsidDel="00EC7212">
                <w:rPr>
                  <w:rFonts w:eastAsia="Times New Roman"/>
                  <w:color w:val="000000"/>
                  <w:lang w:eastAsia="is-IS"/>
                </w:rPr>
                <w:delText>with cbc:DocumentTypeCode = 130</w:delText>
              </w:r>
            </w:del>
          </w:p>
        </w:tc>
      </w:tr>
      <w:tr w:rsidR="0015709A" w:rsidRPr="00400D35" w:rsidDel="00EC7212" w14:paraId="0834B95A" w14:textId="08221BFC" w:rsidTr="0015709A">
        <w:trPr>
          <w:trHeight w:val="300"/>
          <w:del w:id="942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E73ECC0" w14:textId="4286C8FD" w:rsidR="00400D35" w:rsidRPr="00400D35" w:rsidDel="00EC7212" w:rsidRDefault="00400D35">
            <w:pPr>
              <w:pStyle w:val="BodyText"/>
              <w:rPr>
                <w:del w:id="9425" w:author="Georg Birgisson" w:date="2021-10-06T14:24:00Z"/>
                <w:rFonts w:eastAsia="Times New Roman"/>
                <w:color w:val="000000"/>
                <w:lang w:eastAsia="is-IS"/>
              </w:rPr>
              <w:pPrChange w:id="9426" w:author="Georg Birgisson" w:date="2021-10-06T14:25:00Z">
                <w:pPr>
                  <w:jc w:val="right"/>
                </w:pPr>
              </w:pPrChange>
            </w:pPr>
            <w:del w:id="9427" w:author="Georg Birgisson" w:date="2021-10-06T14:24:00Z">
              <w:r w:rsidRPr="00400D35" w:rsidDel="00EC7212">
                <w:rPr>
                  <w:rFonts w:eastAsia="Times New Roman"/>
                  <w:color w:val="000000"/>
                  <w:lang w:eastAsia="is-IS"/>
                </w:rPr>
                <w:delText>281</w:delText>
              </w:r>
            </w:del>
          </w:p>
        </w:tc>
        <w:tc>
          <w:tcPr>
            <w:tcW w:w="915" w:type="dxa"/>
            <w:tcBorders>
              <w:top w:val="nil"/>
              <w:left w:val="nil"/>
              <w:bottom w:val="single" w:sz="4" w:space="0" w:color="auto"/>
              <w:right w:val="single" w:sz="4" w:space="0" w:color="auto"/>
            </w:tcBorders>
            <w:shd w:val="clear" w:color="auto" w:fill="auto"/>
            <w:noWrap/>
            <w:hideMark/>
          </w:tcPr>
          <w:p w14:paraId="704E6B9F" w14:textId="7D5D5B85" w:rsidR="00400D35" w:rsidRPr="00400D35" w:rsidDel="00EC7212" w:rsidRDefault="00400D35">
            <w:pPr>
              <w:pStyle w:val="BodyText"/>
              <w:rPr>
                <w:del w:id="9428" w:author="Georg Birgisson" w:date="2021-10-06T14:24:00Z"/>
                <w:rFonts w:eastAsia="Times New Roman"/>
                <w:color w:val="000000"/>
                <w:lang w:eastAsia="is-IS"/>
              </w:rPr>
              <w:pPrChange w:id="9429" w:author="Georg Birgisson" w:date="2021-10-06T14:25:00Z">
                <w:pPr/>
              </w:pPrChange>
            </w:pPr>
            <w:del w:id="9430" w:author="Georg Birgisson" w:date="2021-10-06T14:24:00Z">
              <w:r w:rsidRPr="00400D35" w:rsidDel="00EC7212">
                <w:rPr>
                  <w:rFonts w:eastAsia="Times New Roman"/>
                  <w:color w:val="000000"/>
                  <w:lang w:eastAsia="is-IS"/>
                </w:rPr>
                <w:delText>BT-128-1</w:delText>
              </w:r>
            </w:del>
          </w:p>
        </w:tc>
        <w:tc>
          <w:tcPr>
            <w:tcW w:w="660" w:type="dxa"/>
            <w:tcBorders>
              <w:top w:val="nil"/>
              <w:left w:val="nil"/>
              <w:bottom w:val="single" w:sz="4" w:space="0" w:color="auto"/>
              <w:right w:val="single" w:sz="4" w:space="0" w:color="auto"/>
            </w:tcBorders>
            <w:shd w:val="clear" w:color="auto" w:fill="auto"/>
            <w:noWrap/>
            <w:hideMark/>
          </w:tcPr>
          <w:p w14:paraId="0B83A5EE" w14:textId="16DB809A" w:rsidR="00400D35" w:rsidRPr="00400D35" w:rsidDel="00EC7212" w:rsidRDefault="00400D35">
            <w:pPr>
              <w:pStyle w:val="BodyText"/>
              <w:rPr>
                <w:del w:id="9431" w:author="Georg Birgisson" w:date="2021-10-06T14:24:00Z"/>
                <w:rFonts w:eastAsia="Times New Roman"/>
                <w:color w:val="000000"/>
                <w:lang w:eastAsia="is-IS"/>
              </w:rPr>
              <w:pPrChange w:id="9432" w:author="Georg Birgisson" w:date="2021-10-06T14:25:00Z">
                <w:pPr>
                  <w:jc w:val="center"/>
                </w:pPr>
              </w:pPrChange>
            </w:pPr>
            <w:del w:id="9433"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548155FB" w14:textId="4AA287B0" w:rsidR="00400D35" w:rsidRPr="00400D35" w:rsidDel="00EC7212" w:rsidRDefault="00400D35">
            <w:pPr>
              <w:pStyle w:val="BodyText"/>
              <w:rPr>
                <w:del w:id="9434" w:author="Georg Birgisson" w:date="2021-10-06T14:24:00Z"/>
                <w:rFonts w:eastAsia="Times New Roman"/>
                <w:color w:val="000000"/>
                <w:lang w:eastAsia="is-IS"/>
              </w:rPr>
              <w:pPrChange w:id="9435" w:author="Georg Birgisson" w:date="2021-10-06T14:25:00Z">
                <w:pPr>
                  <w:jc w:val="center"/>
                </w:pPr>
              </w:pPrChange>
            </w:pPr>
            <w:del w:id="9436"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00CC52B5" w14:textId="19A0698E" w:rsidR="00400D35" w:rsidRPr="00400D35" w:rsidDel="00EC7212" w:rsidRDefault="00400D35">
            <w:pPr>
              <w:pStyle w:val="BodyText"/>
              <w:rPr>
                <w:del w:id="9437" w:author="Georg Birgisson" w:date="2021-10-06T14:24:00Z"/>
                <w:rFonts w:eastAsia="Times New Roman"/>
                <w:color w:val="000000"/>
                <w:lang w:eastAsia="is-IS"/>
              </w:rPr>
              <w:pPrChange w:id="9438" w:author="Georg Birgisson" w:date="2021-10-06T14:25:00Z">
                <w:pPr/>
              </w:pPrChange>
            </w:pPr>
            <w:del w:id="9439" w:author="Georg Birgisson" w:date="2021-10-06T14:24:00Z">
              <w:r w:rsidRPr="00400D35" w:rsidDel="00EC7212">
                <w:rPr>
                  <w:rFonts w:eastAsia="Times New Roman"/>
                  <w:color w:val="000000"/>
                  <w:lang w:eastAsia="is-IS"/>
                </w:rPr>
                <w:delText>cac:DocumentReference/cbc:ID/@schemeID</w:delText>
              </w:r>
            </w:del>
          </w:p>
        </w:tc>
        <w:tc>
          <w:tcPr>
            <w:tcW w:w="2954" w:type="dxa"/>
            <w:tcBorders>
              <w:top w:val="nil"/>
              <w:left w:val="nil"/>
              <w:bottom w:val="single" w:sz="4" w:space="0" w:color="auto"/>
              <w:right w:val="single" w:sz="4" w:space="0" w:color="auto"/>
            </w:tcBorders>
            <w:shd w:val="clear" w:color="auto" w:fill="auto"/>
            <w:noWrap/>
            <w:hideMark/>
          </w:tcPr>
          <w:p w14:paraId="398D9909" w14:textId="68906FE9" w:rsidR="00400D35" w:rsidRPr="00400D35" w:rsidDel="00EC7212" w:rsidRDefault="00400D35">
            <w:pPr>
              <w:pStyle w:val="BodyText"/>
              <w:rPr>
                <w:del w:id="9440" w:author="Georg Birgisson" w:date="2021-10-06T14:24:00Z"/>
                <w:rFonts w:eastAsia="Times New Roman"/>
                <w:color w:val="000000"/>
                <w:lang w:eastAsia="is-IS"/>
              </w:rPr>
              <w:pPrChange w:id="9441" w:author="Georg Birgisson" w:date="2021-10-06T14:25:00Z">
                <w:pPr/>
              </w:pPrChange>
            </w:pPr>
            <w:del w:id="9442" w:author="Georg Birgisson" w:date="2021-10-06T14:24:00Z">
              <w:r w:rsidRPr="00400D35" w:rsidDel="00EC7212">
                <w:rPr>
                  <w:rFonts w:eastAsia="Times New Roman"/>
                  <w:color w:val="000000"/>
                  <w:lang w:eastAsia="is-IS"/>
                </w:rPr>
                <w:delText> </w:delText>
              </w:r>
            </w:del>
          </w:p>
        </w:tc>
      </w:tr>
      <w:tr w:rsidR="0015709A" w:rsidRPr="00400D35" w:rsidDel="00EC7212" w14:paraId="265C017C" w14:textId="796641C4" w:rsidTr="0015709A">
        <w:trPr>
          <w:trHeight w:val="300"/>
          <w:del w:id="944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9B770C8" w14:textId="2DF45AAD" w:rsidR="00400D35" w:rsidRPr="00400D35" w:rsidDel="00EC7212" w:rsidRDefault="00400D35">
            <w:pPr>
              <w:pStyle w:val="BodyText"/>
              <w:rPr>
                <w:del w:id="9444" w:author="Georg Birgisson" w:date="2021-10-06T14:24:00Z"/>
                <w:rFonts w:eastAsia="Times New Roman"/>
                <w:color w:val="000000"/>
                <w:lang w:eastAsia="is-IS"/>
              </w:rPr>
              <w:pPrChange w:id="9445" w:author="Georg Birgisson" w:date="2021-10-06T14:25:00Z">
                <w:pPr>
                  <w:jc w:val="right"/>
                </w:pPr>
              </w:pPrChange>
            </w:pPr>
            <w:del w:id="9446" w:author="Georg Birgisson" w:date="2021-10-06T14:24:00Z">
              <w:r w:rsidRPr="00400D35" w:rsidDel="00EC7212">
                <w:rPr>
                  <w:rFonts w:eastAsia="Times New Roman"/>
                  <w:color w:val="000000"/>
                  <w:lang w:eastAsia="is-IS"/>
                </w:rPr>
                <w:delText>282</w:delText>
              </w:r>
            </w:del>
          </w:p>
        </w:tc>
        <w:tc>
          <w:tcPr>
            <w:tcW w:w="915" w:type="dxa"/>
            <w:tcBorders>
              <w:top w:val="nil"/>
              <w:left w:val="nil"/>
              <w:bottom w:val="single" w:sz="4" w:space="0" w:color="auto"/>
              <w:right w:val="single" w:sz="4" w:space="0" w:color="auto"/>
            </w:tcBorders>
            <w:shd w:val="clear" w:color="auto" w:fill="auto"/>
            <w:noWrap/>
            <w:hideMark/>
          </w:tcPr>
          <w:p w14:paraId="3D6EA69C" w14:textId="56CED912" w:rsidR="00400D35" w:rsidRPr="00400D35" w:rsidDel="00EC7212" w:rsidRDefault="00400D35">
            <w:pPr>
              <w:pStyle w:val="BodyText"/>
              <w:rPr>
                <w:del w:id="9447" w:author="Georg Birgisson" w:date="2021-10-06T14:24:00Z"/>
                <w:rFonts w:eastAsia="Times New Roman"/>
                <w:color w:val="000000"/>
                <w:lang w:eastAsia="is-IS"/>
              </w:rPr>
              <w:pPrChange w:id="9448" w:author="Georg Birgisson" w:date="2021-10-06T14:25:00Z">
                <w:pPr/>
              </w:pPrChange>
            </w:pPr>
            <w:del w:id="9449" w:author="Georg Birgisson" w:date="2021-10-06T14:24:00Z">
              <w:r w:rsidRPr="00400D35" w:rsidDel="00EC7212">
                <w:rPr>
                  <w:rFonts w:eastAsia="Times New Roman"/>
                  <w:color w:val="000000"/>
                  <w:lang w:eastAsia="is-IS"/>
                </w:rPr>
                <w:delText>BT-129</w:delText>
              </w:r>
            </w:del>
          </w:p>
        </w:tc>
        <w:tc>
          <w:tcPr>
            <w:tcW w:w="660" w:type="dxa"/>
            <w:tcBorders>
              <w:top w:val="nil"/>
              <w:left w:val="nil"/>
              <w:bottom w:val="single" w:sz="4" w:space="0" w:color="auto"/>
              <w:right w:val="single" w:sz="4" w:space="0" w:color="auto"/>
            </w:tcBorders>
            <w:shd w:val="clear" w:color="auto" w:fill="auto"/>
            <w:noWrap/>
            <w:hideMark/>
          </w:tcPr>
          <w:p w14:paraId="58FA9579" w14:textId="06851CA0" w:rsidR="00400D35" w:rsidRPr="00400D35" w:rsidDel="00EC7212" w:rsidRDefault="00400D35">
            <w:pPr>
              <w:pStyle w:val="BodyText"/>
              <w:rPr>
                <w:del w:id="9450" w:author="Georg Birgisson" w:date="2021-10-06T14:24:00Z"/>
                <w:rFonts w:eastAsia="Times New Roman"/>
                <w:color w:val="000000"/>
                <w:lang w:eastAsia="is-IS"/>
              </w:rPr>
              <w:pPrChange w:id="9451" w:author="Georg Birgisson" w:date="2021-10-06T14:25:00Z">
                <w:pPr>
                  <w:jc w:val="center"/>
                </w:pPr>
              </w:pPrChange>
            </w:pPr>
            <w:del w:id="9452" w:author="Georg Birgisson" w:date="2021-10-06T14:24:00Z">
              <w:r w:rsidRPr="00400D35" w:rsidDel="00EC7212">
                <w:rPr>
                  <w:rFonts w:eastAsia="Times New Roman"/>
                  <w:color w:val="000000"/>
                  <w:lang w:eastAsia="is-IS"/>
                </w:rPr>
                <w:delText>ólíkt</w:delText>
              </w:r>
            </w:del>
          </w:p>
        </w:tc>
        <w:tc>
          <w:tcPr>
            <w:tcW w:w="586" w:type="dxa"/>
            <w:tcBorders>
              <w:top w:val="nil"/>
              <w:left w:val="nil"/>
              <w:bottom w:val="single" w:sz="4" w:space="0" w:color="auto"/>
              <w:right w:val="single" w:sz="4" w:space="0" w:color="auto"/>
            </w:tcBorders>
            <w:shd w:val="clear" w:color="auto" w:fill="auto"/>
            <w:noWrap/>
            <w:hideMark/>
          </w:tcPr>
          <w:p w14:paraId="204524E4" w14:textId="332E0548" w:rsidR="00400D35" w:rsidRPr="00400D35" w:rsidDel="00EC7212" w:rsidRDefault="00400D35">
            <w:pPr>
              <w:pStyle w:val="BodyText"/>
              <w:rPr>
                <w:del w:id="9453" w:author="Georg Birgisson" w:date="2021-10-06T14:24:00Z"/>
                <w:rFonts w:eastAsia="Times New Roman"/>
                <w:color w:val="000000"/>
                <w:lang w:eastAsia="is-IS"/>
              </w:rPr>
              <w:pPrChange w:id="9454" w:author="Georg Birgisson" w:date="2021-10-06T14:25:00Z">
                <w:pPr>
                  <w:jc w:val="center"/>
                </w:pPr>
              </w:pPrChange>
            </w:pPr>
            <w:del w:id="9455"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17A501D1" w14:textId="54927D10" w:rsidR="00400D35" w:rsidRPr="00400D35" w:rsidDel="00EC7212" w:rsidRDefault="00400D35">
            <w:pPr>
              <w:pStyle w:val="BodyText"/>
              <w:rPr>
                <w:del w:id="9456" w:author="Georg Birgisson" w:date="2021-10-06T14:24:00Z"/>
                <w:rFonts w:eastAsia="Times New Roman"/>
                <w:color w:val="000000"/>
                <w:lang w:eastAsia="is-IS"/>
              </w:rPr>
              <w:pPrChange w:id="9457" w:author="Georg Birgisson" w:date="2021-10-06T14:25:00Z">
                <w:pPr/>
              </w:pPrChange>
            </w:pPr>
            <w:del w:id="9458" w:author="Georg Birgisson" w:date="2021-10-06T14:24:00Z">
              <w:r w:rsidRPr="00400D35" w:rsidDel="00EC7212">
                <w:rPr>
                  <w:rFonts w:eastAsia="Times New Roman"/>
                  <w:color w:val="000000"/>
                  <w:lang w:eastAsia="is-IS"/>
                </w:rPr>
                <w:delText>cbc:CreditedQuantity</w:delText>
              </w:r>
            </w:del>
          </w:p>
        </w:tc>
        <w:tc>
          <w:tcPr>
            <w:tcW w:w="2954" w:type="dxa"/>
            <w:tcBorders>
              <w:top w:val="nil"/>
              <w:left w:val="nil"/>
              <w:bottom w:val="single" w:sz="4" w:space="0" w:color="auto"/>
              <w:right w:val="single" w:sz="4" w:space="0" w:color="auto"/>
            </w:tcBorders>
            <w:shd w:val="clear" w:color="auto" w:fill="auto"/>
            <w:noWrap/>
            <w:hideMark/>
          </w:tcPr>
          <w:p w14:paraId="3043713D" w14:textId="0622A024" w:rsidR="00400D35" w:rsidRPr="00400D35" w:rsidDel="00EC7212" w:rsidRDefault="00400D35">
            <w:pPr>
              <w:pStyle w:val="BodyText"/>
              <w:rPr>
                <w:del w:id="9459" w:author="Georg Birgisson" w:date="2021-10-06T14:24:00Z"/>
                <w:rFonts w:eastAsia="Times New Roman"/>
                <w:color w:val="000000"/>
                <w:lang w:eastAsia="is-IS"/>
              </w:rPr>
              <w:pPrChange w:id="9460" w:author="Georg Birgisson" w:date="2021-10-06T14:25:00Z">
                <w:pPr/>
              </w:pPrChange>
            </w:pPr>
            <w:del w:id="9461" w:author="Georg Birgisson" w:date="2021-10-06T14:24:00Z">
              <w:r w:rsidRPr="00400D35" w:rsidDel="00EC7212">
                <w:rPr>
                  <w:rFonts w:eastAsia="Times New Roman"/>
                  <w:color w:val="000000"/>
                  <w:lang w:eastAsia="is-IS"/>
                </w:rPr>
                <w:delText> </w:delText>
              </w:r>
            </w:del>
          </w:p>
        </w:tc>
      </w:tr>
      <w:tr w:rsidR="0015709A" w:rsidRPr="00400D35" w:rsidDel="00EC7212" w14:paraId="2A1B4B2C" w14:textId="357C70A7" w:rsidTr="0015709A">
        <w:trPr>
          <w:trHeight w:val="300"/>
          <w:del w:id="946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2B1C119" w14:textId="129EAAFF" w:rsidR="00400D35" w:rsidRPr="00400D35" w:rsidDel="00EC7212" w:rsidRDefault="00400D35">
            <w:pPr>
              <w:pStyle w:val="BodyText"/>
              <w:rPr>
                <w:del w:id="9463" w:author="Georg Birgisson" w:date="2021-10-06T14:24:00Z"/>
                <w:rFonts w:eastAsia="Times New Roman"/>
                <w:color w:val="000000"/>
                <w:lang w:eastAsia="is-IS"/>
              </w:rPr>
              <w:pPrChange w:id="9464" w:author="Georg Birgisson" w:date="2021-10-06T14:25:00Z">
                <w:pPr>
                  <w:jc w:val="right"/>
                </w:pPr>
              </w:pPrChange>
            </w:pPr>
            <w:del w:id="9465" w:author="Georg Birgisson" w:date="2021-10-06T14:24:00Z">
              <w:r w:rsidRPr="00400D35" w:rsidDel="00EC7212">
                <w:rPr>
                  <w:rFonts w:eastAsia="Times New Roman"/>
                  <w:color w:val="000000"/>
                  <w:lang w:eastAsia="is-IS"/>
                </w:rPr>
                <w:delText>283</w:delText>
              </w:r>
            </w:del>
          </w:p>
        </w:tc>
        <w:tc>
          <w:tcPr>
            <w:tcW w:w="915" w:type="dxa"/>
            <w:tcBorders>
              <w:top w:val="nil"/>
              <w:left w:val="nil"/>
              <w:bottom w:val="single" w:sz="4" w:space="0" w:color="auto"/>
              <w:right w:val="single" w:sz="4" w:space="0" w:color="auto"/>
            </w:tcBorders>
            <w:shd w:val="clear" w:color="auto" w:fill="auto"/>
            <w:noWrap/>
            <w:hideMark/>
          </w:tcPr>
          <w:p w14:paraId="6849A7C2" w14:textId="23D780E8" w:rsidR="00400D35" w:rsidRPr="00400D35" w:rsidDel="00EC7212" w:rsidRDefault="00400D35">
            <w:pPr>
              <w:pStyle w:val="BodyText"/>
              <w:rPr>
                <w:del w:id="9466" w:author="Georg Birgisson" w:date="2021-10-06T14:24:00Z"/>
                <w:rFonts w:eastAsia="Times New Roman"/>
                <w:color w:val="000000"/>
                <w:lang w:eastAsia="is-IS"/>
              </w:rPr>
              <w:pPrChange w:id="9467" w:author="Georg Birgisson" w:date="2021-10-06T14:25:00Z">
                <w:pPr/>
              </w:pPrChange>
            </w:pPr>
            <w:del w:id="9468" w:author="Georg Birgisson" w:date="2021-10-06T14:24:00Z">
              <w:r w:rsidRPr="00400D35" w:rsidDel="00EC7212">
                <w:rPr>
                  <w:rFonts w:eastAsia="Times New Roman"/>
                  <w:color w:val="000000"/>
                  <w:lang w:eastAsia="is-IS"/>
                </w:rPr>
                <w:delText>BT-130</w:delText>
              </w:r>
            </w:del>
          </w:p>
        </w:tc>
        <w:tc>
          <w:tcPr>
            <w:tcW w:w="660" w:type="dxa"/>
            <w:tcBorders>
              <w:top w:val="nil"/>
              <w:left w:val="nil"/>
              <w:bottom w:val="single" w:sz="4" w:space="0" w:color="auto"/>
              <w:right w:val="single" w:sz="4" w:space="0" w:color="auto"/>
            </w:tcBorders>
            <w:shd w:val="clear" w:color="auto" w:fill="auto"/>
            <w:noWrap/>
            <w:hideMark/>
          </w:tcPr>
          <w:p w14:paraId="6CB5A8D9" w14:textId="4823F85A" w:rsidR="00400D35" w:rsidRPr="00400D35" w:rsidDel="00EC7212" w:rsidRDefault="00400D35">
            <w:pPr>
              <w:pStyle w:val="BodyText"/>
              <w:rPr>
                <w:del w:id="9469" w:author="Georg Birgisson" w:date="2021-10-06T14:24:00Z"/>
                <w:rFonts w:eastAsia="Times New Roman"/>
                <w:color w:val="000000"/>
                <w:lang w:eastAsia="is-IS"/>
              </w:rPr>
              <w:pPrChange w:id="9470" w:author="Georg Birgisson" w:date="2021-10-06T14:25:00Z">
                <w:pPr>
                  <w:jc w:val="center"/>
                </w:pPr>
              </w:pPrChange>
            </w:pPr>
            <w:del w:id="9471" w:author="Georg Birgisson" w:date="2021-10-06T14:24:00Z">
              <w:r w:rsidRPr="00400D35" w:rsidDel="00EC7212">
                <w:rPr>
                  <w:rFonts w:eastAsia="Times New Roman"/>
                  <w:color w:val="000000"/>
                  <w:lang w:eastAsia="is-IS"/>
                </w:rPr>
                <w:delText>ólíkt</w:delText>
              </w:r>
            </w:del>
          </w:p>
        </w:tc>
        <w:tc>
          <w:tcPr>
            <w:tcW w:w="586" w:type="dxa"/>
            <w:tcBorders>
              <w:top w:val="nil"/>
              <w:left w:val="nil"/>
              <w:bottom w:val="single" w:sz="4" w:space="0" w:color="auto"/>
              <w:right w:val="single" w:sz="4" w:space="0" w:color="auto"/>
            </w:tcBorders>
            <w:shd w:val="clear" w:color="auto" w:fill="auto"/>
            <w:noWrap/>
            <w:hideMark/>
          </w:tcPr>
          <w:p w14:paraId="101B71D7" w14:textId="156D9F39" w:rsidR="00400D35" w:rsidRPr="00400D35" w:rsidDel="00EC7212" w:rsidRDefault="00400D35">
            <w:pPr>
              <w:pStyle w:val="BodyText"/>
              <w:rPr>
                <w:del w:id="9472" w:author="Georg Birgisson" w:date="2021-10-06T14:24:00Z"/>
                <w:rFonts w:eastAsia="Times New Roman"/>
                <w:color w:val="000000"/>
                <w:lang w:eastAsia="is-IS"/>
              </w:rPr>
              <w:pPrChange w:id="9473" w:author="Georg Birgisson" w:date="2021-10-06T14:25:00Z">
                <w:pPr>
                  <w:jc w:val="center"/>
                </w:pPr>
              </w:pPrChange>
            </w:pPr>
            <w:del w:id="9474"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07EAF2E4" w14:textId="7BFE3389" w:rsidR="00400D35" w:rsidRPr="00400D35" w:rsidDel="00EC7212" w:rsidRDefault="00400D35">
            <w:pPr>
              <w:pStyle w:val="BodyText"/>
              <w:rPr>
                <w:del w:id="9475" w:author="Georg Birgisson" w:date="2021-10-06T14:24:00Z"/>
                <w:rFonts w:eastAsia="Times New Roman"/>
                <w:color w:val="000000"/>
                <w:lang w:eastAsia="is-IS"/>
              </w:rPr>
              <w:pPrChange w:id="9476" w:author="Georg Birgisson" w:date="2021-10-06T14:25:00Z">
                <w:pPr/>
              </w:pPrChange>
            </w:pPr>
            <w:del w:id="9477" w:author="Georg Birgisson" w:date="2021-10-06T14:24:00Z">
              <w:r w:rsidRPr="00400D35" w:rsidDel="00EC7212">
                <w:rPr>
                  <w:rFonts w:eastAsia="Times New Roman"/>
                  <w:color w:val="000000"/>
                  <w:lang w:eastAsia="is-IS"/>
                </w:rPr>
                <w:delText>cbc:CreditedQuantity/@unitCode</w:delText>
              </w:r>
            </w:del>
          </w:p>
        </w:tc>
        <w:tc>
          <w:tcPr>
            <w:tcW w:w="2954" w:type="dxa"/>
            <w:tcBorders>
              <w:top w:val="nil"/>
              <w:left w:val="nil"/>
              <w:bottom w:val="single" w:sz="4" w:space="0" w:color="auto"/>
              <w:right w:val="single" w:sz="4" w:space="0" w:color="auto"/>
            </w:tcBorders>
            <w:shd w:val="clear" w:color="auto" w:fill="auto"/>
            <w:noWrap/>
            <w:hideMark/>
          </w:tcPr>
          <w:p w14:paraId="5B74C7A1" w14:textId="02B00354" w:rsidR="00400D35" w:rsidRPr="00400D35" w:rsidDel="00EC7212" w:rsidRDefault="00400D35">
            <w:pPr>
              <w:pStyle w:val="BodyText"/>
              <w:rPr>
                <w:del w:id="9478" w:author="Georg Birgisson" w:date="2021-10-06T14:24:00Z"/>
                <w:rFonts w:eastAsia="Times New Roman"/>
                <w:color w:val="000000"/>
                <w:lang w:eastAsia="is-IS"/>
              </w:rPr>
              <w:pPrChange w:id="9479" w:author="Georg Birgisson" w:date="2021-10-06T14:25:00Z">
                <w:pPr/>
              </w:pPrChange>
            </w:pPr>
            <w:del w:id="9480" w:author="Georg Birgisson" w:date="2021-10-06T14:24:00Z">
              <w:r w:rsidRPr="00400D35" w:rsidDel="00EC7212">
                <w:rPr>
                  <w:rFonts w:eastAsia="Times New Roman"/>
                  <w:color w:val="000000"/>
                  <w:lang w:eastAsia="is-IS"/>
                </w:rPr>
                <w:delText> </w:delText>
              </w:r>
            </w:del>
          </w:p>
        </w:tc>
      </w:tr>
      <w:tr w:rsidR="0015709A" w:rsidRPr="00400D35" w:rsidDel="00EC7212" w14:paraId="3F45A0DF" w14:textId="6EFA8F5E" w:rsidTr="0015709A">
        <w:trPr>
          <w:trHeight w:val="300"/>
          <w:del w:id="948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41FAF19" w14:textId="0316C476" w:rsidR="00400D35" w:rsidRPr="00400D35" w:rsidDel="00EC7212" w:rsidRDefault="00400D35">
            <w:pPr>
              <w:pStyle w:val="BodyText"/>
              <w:rPr>
                <w:del w:id="9482" w:author="Georg Birgisson" w:date="2021-10-06T14:24:00Z"/>
                <w:rFonts w:eastAsia="Times New Roman"/>
                <w:color w:val="000000"/>
                <w:lang w:eastAsia="is-IS"/>
              </w:rPr>
              <w:pPrChange w:id="9483" w:author="Georg Birgisson" w:date="2021-10-06T14:25:00Z">
                <w:pPr>
                  <w:jc w:val="right"/>
                </w:pPr>
              </w:pPrChange>
            </w:pPr>
            <w:del w:id="9484" w:author="Georg Birgisson" w:date="2021-10-06T14:24:00Z">
              <w:r w:rsidRPr="00400D35" w:rsidDel="00EC7212">
                <w:rPr>
                  <w:rFonts w:eastAsia="Times New Roman"/>
                  <w:color w:val="000000"/>
                  <w:lang w:eastAsia="is-IS"/>
                </w:rPr>
                <w:delText>284</w:delText>
              </w:r>
            </w:del>
          </w:p>
        </w:tc>
        <w:tc>
          <w:tcPr>
            <w:tcW w:w="915" w:type="dxa"/>
            <w:tcBorders>
              <w:top w:val="nil"/>
              <w:left w:val="nil"/>
              <w:bottom w:val="single" w:sz="4" w:space="0" w:color="auto"/>
              <w:right w:val="single" w:sz="4" w:space="0" w:color="auto"/>
            </w:tcBorders>
            <w:shd w:val="clear" w:color="auto" w:fill="auto"/>
            <w:noWrap/>
            <w:hideMark/>
          </w:tcPr>
          <w:p w14:paraId="7E8D434C" w14:textId="6C66979D" w:rsidR="00400D35" w:rsidRPr="00400D35" w:rsidDel="00EC7212" w:rsidRDefault="00400D35">
            <w:pPr>
              <w:pStyle w:val="BodyText"/>
              <w:rPr>
                <w:del w:id="9485" w:author="Georg Birgisson" w:date="2021-10-06T14:24:00Z"/>
                <w:rFonts w:eastAsia="Times New Roman"/>
                <w:color w:val="000000"/>
                <w:lang w:eastAsia="is-IS"/>
              </w:rPr>
              <w:pPrChange w:id="9486" w:author="Georg Birgisson" w:date="2021-10-06T14:25:00Z">
                <w:pPr/>
              </w:pPrChange>
            </w:pPr>
            <w:del w:id="9487" w:author="Georg Birgisson" w:date="2021-10-06T14:24:00Z">
              <w:r w:rsidRPr="00400D35" w:rsidDel="00EC7212">
                <w:rPr>
                  <w:rFonts w:eastAsia="Times New Roman"/>
                  <w:color w:val="000000"/>
                  <w:lang w:eastAsia="is-IS"/>
                </w:rPr>
                <w:delText>BT-131</w:delText>
              </w:r>
            </w:del>
          </w:p>
        </w:tc>
        <w:tc>
          <w:tcPr>
            <w:tcW w:w="660" w:type="dxa"/>
            <w:tcBorders>
              <w:top w:val="nil"/>
              <w:left w:val="nil"/>
              <w:bottom w:val="single" w:sz="4" w:space="0" w:color="auto"/>
              <w:right w:val="single" w:sz="4" w:space="0" w:color="auto"/>
            </w:tcBorders>
            <w:shd w:val="clear" w:color="auto" w:fill="auto"/>
            <w:noWrap/>
            <w:hideMark/>
          </w:tcPr>
          <w:p w14:paraId="0C5BA623" w14:textId="661C1387" w:rsidR="00400D35" w:rsidRPr="00400D35" w:rsidDel="00EC7212" w:rsidRDefault="00400D35">
            <w:pPr>
              <w:pStyle w:val="BodyText"/>
              <w:rPr>
                <w:del w:id="9488" w:author="Georg Birgisson" w:date="2021-10-06T14:24:00Z"/>
                <w:rFonts w:eastAsia="Times New Roman"/>
                <w:color w:val="000000"/>
                <w:lang w:eastAsia="is-IS"/>
              </w:rPr>
              <w:pPrChange w:id="9489" w:author="Georg Birgisson" w:date="2021-10-06T14:25:00Z">
                <w:pPr>
                  <w:jc w:val="center"/>
                </w:pPr>
              </w:pPrChange>
            </w:pPr>
            <w:del w:id="9490"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33013301" w14:textId="73427300" w:rsidR="00400D35" w:rsidRPr="00400D35" w:rsidDel="00EC7212" w:rsidRDefault="00400D35">
            <w:pPr>
              <w:pStyle w:val="BodyText"/>
              <w:rPr>
                <w:del w:id="9491" w:author="Georg Birgisson" w:date="2021-10-06T14:24:00Z"/>
                <w:rFonts w:eastAsia="Times New Roman"/>
                <w:color w:val="000000"/>
                <w:lang w:eastAsia="is-IS"/>
              </w:rPr>
              <w:pPrChange w:id="9492" w:author="Georg Birgisson" w:date="2021-10-06T14:25:00Z">
                <w:pPr>
                  <w:jc w:val="center"/>
                </w:pPr>
              </w:pPrChange>
            </w:pPr>
            <w:del w:id="9493"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500E803C" w14:textId="391A3977" w:rsidR="00400D35" w:rsidRPr="00400D35" w:rsidDel="00EC7212" w:rsidRDefault="00400D35">
            <w:pPr>
              <w:pStyle w:val="BodyText"/>
              <w:rPr>
                <w:del w:id="9494" w:author="Georg Birgisson" w:date="2021-10-06T14:24:00Z"/>
                <w:rFonts w:eastAsia="Times New Roman"/>
                <w:color w:val="000000"/>
                <w:lang w:eastAsia="is-IS"/>
              </w:rPr>
              <w:pPrChange w:id="9495" w:author="Georg Birgisson" w:date="2021-10-06T14:25:00Z">
                <w:pPr/>
              </w:pPrChange>
            </w:pPr>
            <w:del w:id="9496" w:author="Georg Birgisson" w:date="2021-10-06T14:24:00Z">
              <w:r w:rsidRPr="00400D35" w:rsidDel="00EC7212">
                <w:rPr>
                  <w:rFonts w:eastAsia="Times New Roman"/>
                  <w:color w:val="000000"/>
                  <w:lang w:eastAsia="is-IS"/>
                </w:rPr>
                <w:delText>cbc:LineExtensionAmount</w:delText>
              </w:r>
            </w:del>
          </w:p>
        </w:tc>
        <w:tc>
          <w:tcPr>
            <w:tcW w:w="2954" w:type="dxa"/>
            <w:tcBorders>
              <w:top w:val="nil"/>
              <w:left w:val="nil"/>
              <w:bottom w:val="single" w:sz="4" w:space="0" w:color="auto"/>
              <w:right w:val="single" w:sz="4" w:space="0" w:color="auto"/>
            </w:tcBorders>
            <w:shd w:val="clear" w:color="auto" w:fill="auto"/>
            <w:noWrap/>
            <w:hideMark/>
          </w:tcPr>
          <w:p w14:paraId="575A5397" w14:textId="3D75E5B8" w:rsidR="00400D35" w:rsidRPr="00400D35" w:rsidDel="00EC7212" w:rsidRDefault="00400D35">
            <w:pPr>
              <w:pStyle w:val="BodyText"/>
              <w:rPr>
                <w:del w:id="9497" w:author="Georg Birgisson" w:date="2021-10-06T14:24:00Z"/>
                <w:rFonts w:eastAsia="Times New Roman"/>
                <w:color w:val="000000"/>
                <w:lang w:eastAsia="is-IS"/>
              </w:rPr>
              <w:pPrChange w:id="9498" w:author="Georg Birgisson" w:date="2021-10-06T14:25:00Z">
                <w:pPr/>
              </w:pPrChange>
            </w:pPr>
            <w:del w:id="9499" w:author="Georg Birgisson" w:date="2021-10-06T14:24:00Z">
              <w:r w:rsidRPr="00400D35" w:rsidDel="00EC7212">
                <w:rPr>
                  <w:rFonts w:eastAsia="Times New Roman"/>
                  <w:color w:val="000000"/>
                  <w:lang w:eastAsia="is-IS"/>
                </w:rPr>
                <w:delText> </w:delText>
              </w:r>
            </w:del>
          </w:p>
        </w:tc>
      </w:tr>
      <w:tr w:rsidR="0015709A" w:rsidRPr="00400D35" w:rsidDel="00EC7212" w14:paraId="12AE7387" w14:textId="05BF14D5" w:rsidTr="0015709A">
        <w:trPr>
          <w:trHeight w:val="300"/>
          <w:del w:id="950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D395CC2" w14:textId="490C8D3C" w:rsidR="00400D35" w:rsidRPr="00400D35" w:rsidDel="00EC7212" w:rsidRDefault="00400D35">
            <w:pPr>
              <w:pStyle w:val="BodyText"/>
              <w:rPr>
                <w:del w:id="9501" w:author="Georg Birgisson" w:date="2021-10-06T14:24:00Z"/>
                <w:rFonts w:eastAsia="Times New Roman"/>
                <w:color w:val="000000"/>
                <w:lang w:eastAsia="is-IS"/>
              </w:rPr>
              <w:pPrChange w:id="9502" w:author="Georg Birgisson" w:date="2021-10-06T14:25:00Z">
                <w:pPr>
                  <w:jc w:val="right"/>
                </w:pPr>
              </w:pPrChange>
            </w:pPr>
            <w:del w:id="9503" w:author="Georg Birgisson" w:date="2021-10-06T14:24:00Z">
              <w:r w:rsidRPr="00400D35" w:rsidDel="00EC7212">
                <w:rPr>
                  <w:rFonts w:eastAsia="Times New Roman"/>
                  <w:color w:val="000000"/>
                  <w:lang w:eastAsia="is-IS"/>
                </w:rPr>
                <w:delText>289</w:delText>
              </w:r>
            </w:del>
          </w:p>
        </w:tc>
        <w:tc>
          <w:tcPr>
            <w:tcW w:w="915" w:type="dxa"/>
            <w:tcBorders>
              <w:top w:val="nil"/>
              <w:left w:val="nil"/>
              <w:bottom w:val="single" w:sz="4" w:space="0" w:color="auto"/>
              <w:right w:val="single" w:sz="4" w:space="0" w:color="auto"/>
            </w:tcBorders>
            <w:shd w:val="clear" w:color="auto" w:fill="auto"/>
            <w:noWrap/>
            <w:hideMark/>
          </w:tcPr>
          <w:p w14:paraId="4CA85ED5" w14:textId="02062DFC" w:rsidR="00400D35" w:rsidRPr="00400D35" w:rsidDel="00EC7212" w:rsidRDefault="00400D35">
            <w:pPr>
              <w:pStyle w:val="BodyText"/>
              <w:rPr>
                <w:del w:id="9504" w:author="Georg Birgisson" w:date="2021-10-06T14:24:00Z"/>
                <w:rFonts w:eastAsia="Times New Roman"/>
                <w:color w:val="000000"/>
                <w:lang w:eastAsia="is-IS"/>
              </w:rPr>
              <w:pPrChange w:id="9505" w:author="Georg Birgisson" w:date="2021-10-06T14:25:00Z">
                <w:pPr/>
              </w:pPrChange>
            </w:pPr>
            <w:del w:id="9506" w:author="Georg Birgisson" w:date="2021-10-06T14:24:00Z">
              <w:r w:rsidRPr="00400D35" w:rsidDel="00EC7212">
                <w:rPr>
                  <w:rFonts w:eastAsia="Times New Roman"/>
                  <w:color w:val="000000"/>
                  <w:lang w:eastAsia="is-IS"/>
                </w:rPr>
                <w:delText>BT-132</w:delText>
              </w:r>
            </w:del>
          </w:p>
        </w:tc>
        <w:tc>
          <w:tcPr>
            <w:tcW w:w="660" w:type="dxa"/>
            <w:tcBorders>
              <w:top w:val="nil"/>
              <w:left w:val="nil"/>
              <w:bottom w:val="single" w:sz="4" w:space="0" w:color="auto"/>
              <w:right w:val="single" w:sz="4" w:space="0" w:color="auto"/>
            </w:tcBorders>
            <w:shd w:val="clear" w:color="auto" w:fill="auto"/>
            <w:noWrap/>
            <w:hideMark/>
          </w:tcPr>
          <w:p w14:paraId="724B01FE" w14:textId="347B23B4" w:rsidR="00400D35" w:rsidRPr="00400D35" w:rsidDel="00EC7212" w:rsidRDefault="00400D35">
            <w:pPr>
              <w:pStyle w:val="BodyText"/>
              <w:rPr>
                <w:del w:id="9507" w:author="Georg Birgisson" w:date="2021-10-06T14:24:00Z"/>
                <w:rFonts w:eastAsia="Times New Roman"/>
                <w:color w:val="000000"/>
                <w:lang w:eastAsia="is-IS"/>
              </w:rPr>
              <w:pPrChange w:id="9508" w:author="Georg Birgisson" w:date="2021-10-06T14:25:00Z">
                <w:pPr>
                  <w:jc w:val="center"/>
                </w:pPr>
              </w:pPrChange>
            </w:pPr>
            <w:del w:id="9509"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42986DB3" w14:textId="1B175A1C" w:rsidR="00400D35" w:rsidRPr="00400D35" w:rsidDel="00EC7212" w:rsidRDefault="00400D35">
            <w:pPr>
              <w:pStyle w:val="BodyText"/>
              <w:rPr>
                <w:del w:id="9510" w:author="Georg Birgisson" w:date="2021-10-06T14:24:00Z"/>
                <w:rFonts w:eastAsia="Times New Roman"/>
                <w:color w:val="000000"/>
                <w:lang w:eastAsia="is-IS"/>
              </w:rPr>
              <w:pPrChange w:id="9511" w:author="Georg Birgisson" w:date="2021-10-06T14:25:00Z">
                <w:pPr>
                  <w:jc w:val="center"/>
                </w:pPr>
              </w:pPrChange>
            </w:pPr>
            <w:del w:id="9512"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6CB552C0" w14:textId="1DA96EFA" w:rsidR="00400D35" w:rsidRPr="00400D35" w:rsidDel="00EC7212" w:rsidRDefault="00400D35">
            <w:pPr>
              <w:pStyle w:val="BodyText"/>
              <w:rPr>
                <w:del w:id="9513" w:author="Georg Birgisson" w:date="2021-10-06T14:24:00Z"/>
                <w:rFonts w:eastAsia="Times New Roman"/>
                <w:color w:val="000000"/>
                <w:lang w:eastAsia="is-IS"/>
              </w:rPr>
              <w:pPrChange w:id="9514" w:author="Georg Birgisson" w:date="2021-10-06T14:25:00Z">
                <w:pPr/>
              </w:pPrChange>
            </w:pPr>
            <w:del w:id="9515" w:author="Georg Birgisson" w:date="2021-10-06T14:24:00Z">
              <w:r w:rsidRPr="00400D35" w:rsidDel="00EC7212">
                <w:rPr>
                  <w:rFonts w:eastAsia="Times New Roman"/>
                  <w:color w:val="000000"/>
                  <w:lang w:eastAsia="is-IS"/>
                </w:rPr>
                <w:delText>cac:OrderLineReference/cbc:LineID</w:delText>
              </w:r>
            </w:del>
          </w:p>
        </w:tc>
        <w:tc>
          <w:tcPr>
            <w:tcW w:w="2954" w:type="dxa"/>
            <w:tcBorders>
              <w:top w:val="nil"/>
              <w:left w:val="nil"/>
              <w:bottom w:val="single" w:sz="4" w:space="0" w:color="auto"/>
              <w:right w:val="single" w:sz="4" w:space="0" w:color="auto"/>
            </w:tcBorders>
            <w:shd w:val="clear" w:color="auto" w:fill="auto"/>
            <w:noWrap/>
            <w:hideMark/>
          </w:tcPr>
          <w:p w14:paraId="03349115" w14:textId="612C90E2" w:rsidR="00400D35" w:rsidRPr="00400D35" w:rsidDel="00EC7212" w:rsidRDefault="00400D35">
            <w:pPr>
              <w:pStyle w:val="BodyText"/>
              <w:rPr>
                <w:del w:id="9516" w:author="Georg Birgisson" w:date="2021-10-06T14:24:00Z"/>
                <w:rFonts w:eastAsia="Times New Roman"/>
                <w:color w:val="000000"/>
                <w:lang w:eastAsia="is-IS"/>
              </w:rPr>
              <w:pPrChange w:id="9517" w:author="Georg Birgisson" w:date="2021-10-06T14:25:00Z">
                <w:pPr/>
              </w:pPrChange>
            </w:pPr>
            <w:del w:id="9518" w:author="Georg Birgisson" w:date="2021-10-06T14:24:00Z">
              <w:r w:rsidRPr="00400D35" w:rsidDel="00EC7212">
                <w:rPr>
                  <w:rFonts w:eastAsia="Times New Roman"/>
                  <w:color w:val="000000"/>
                  <w:lang w:eastAsia="is-IS"/>
                </w:rPr>
                <w:delText> </w:delText>
              </w:r>
            </w:del>
          </w:p>
        </w:tc>
      </w:tr>
      <w:tr w:rsidR="0015709A" w:rsidRPr="00400D35" w:rsidDel="00EC7212" w14:paraId="399639F8" w14:textId="67F5CCCA" w:rsidTr="0015709A">
        <w:trPr>
          <w:trHeight w:val="300"/>
          <w:del w:id="951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992AB8E" w14:textId="1ACCDB4B" w:rsidR="00400D35" w:rsidRPr="00400D35" w:rsidDel="00EC7212" w:rsidRDefault="00400D35">
            <w:pPr>
              <w:pStyle w:val="BodyText"/>
              <w:rPr>
                <w:del w:id="9520" w:author="Georg Birgisson" w:date="2021-10-06T14:24:00Z"/>
                <w:rFonts w:eastAsia="Times New Roman"/>
                <w:color w:val="000000"/>
                <w:lang w:eastAsia="is-IS"/>
              </w:rPr>
              <w:pPrChange w:id="9521" w:author="Georg Birgisson" w:date="2021-10-06T14:25:00Z">
                <w:pPr>
                  <w:jc w:val="right"/>
                </w:pPr>
              </w:pPrChange>
            </w:pPr>
            <w:del w:id="9522" w:author="Georg Birgisson" w:date="2021-10-06T14:24:00Z">
              <w:r w:rsidRPr="00400D35" w:rsidDel="00EC7212">
                <w:rPr>
                  <w:rFonts w:eastAsia="Times New Roman"/>
                  <w:color w:val="000000"/>
                  <w:lang w:eastAsia="is-IS"/>
                </w:rPr>
                <w:delText>290</w:delText>
              </w:r>
            </w:del>
          </w:p>
        </w:tc>
        <w:tc>
          <w:tcPr>
            <w:tcW w:w="915" w:type="dxa"/>
            <w:tcBorders>
              <w:top w:val="nil"/>
              <w:left w:val="nil"/>
              <w:bottom w:val="single" w:sz="4" w:space="0" w:color="auto"/>
              <w:right w:val="single" w:sz="4" w:space="0" w:color="auto"/>
            </w:tcBorders>
            <w:shd w:val="clear" w:color="auto" w:fill="auto"/>
            <w:noWrap/>
            <w:hideMark/>
          </w:tcPr>
          <w:p w14:paraId="1ACC4932" w14:textId="302C74EC" w:rsidR="00400D35" w:rsidRPr="00400D35" w:rsidDel="00EC7212" w:rsidRDefault="00400D35">
            <w:pPr>
              <w:pStyle w:val="BodyText"/>
              <w:rPr>
                <w:del w:id="9523" w:author="Georg Birgisson" w:date="2021-10-06T14:24:00Z"/>
                <w:rFonts w:eastAsia="Times New Roman"/>
                <w:color w:val="000000"/>
                <w:lang w:eastAsia="is-IS"/>
              </w:rPr>
              <w:pPrChange w:id="9524" w:author="Georg Birgisson" w:date="2021-10-06T14:25:00Z">
                <w:pPr/>
              </w:pPrChange>
            </w:pPr>
            <w:del w:id="9525" w:author="Georg Birgisson" w:date="2021-10-06T14:24:00Z">
              <w:r w:rsidRPr="00400D35" w:rsidDel="00EC7212">
                <w:rPr>
                  <w:rFonts w:eastAsia="Times New Roman"/>
                  <w:color w:val="000000"/>
                  <w:lang w:eastAsia="is-IS"/>
                </w:rPr>
                <w:delText>BT-133</w:delText>
              </w:r>
            </w:del>
          </w:p>
        </w:tc>
        <w:tc>
          <w:tcPr>
            <w:tcW w:w="660" w:type="dxa"/>
            <w:tcBorders>
              <w:top w:val="nil"/>
              <w:left w:val="nil"/>
              <w:bottom w:val="single" w:sz="4" w:space="0" w:color="auto"/>
              <w:right w:val="single" w:sz="4" w:space="0" w:color="auto"/>
            </w:tcBorders>
            <w:shd w:val="clear" w:color="auto" w:fill="auto"/>
            <w:noWrap/>
            <w:hideMark/>
          </w:tcPr>
          <w:p w14:paraId="2A20B824" w14:textId="5014B959" w:rsidR="00400D35" w:rsidRPr="00400D35" w:rsidDel="00EC7212" w:rsidRDefault="00400D35">
            <w:pPr>
              <w:pStyle w:val="BodyText"/>
              <w:rPr>
                <w:del w:id="9526" w:author="Georg Birgisson" w:date="2021-10-06T14:24:00Z"/>
                <w:rFonts w:eastAsia="Times New Roman"/>
                <w:color w:val="000000"/>
                <w:lang w:eastAsia="is-IS"/>
              </w:rPr>
              <w:pPrChange w:id="9527" w:author="Georg Birgisson" w:date="2021-10-06T14:25:00Z">
                <w:pPr>
                  <w:jc w:val="center"/>
                </w:pPr>
              </w:pPrChange>
            </w:pPr>
            <w:del w:id="9528"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444500AA" w14:textId="0A158039" w:rsidR="00400D35" w:rsidRPr="00400D35" w:rsidDel="00EC7212" w:rsidRDefault="00400D35">
            <w:pPr>
              <w:pStyle w:val="BodyText"/>
              <w:rPr>
                <w:del w:id="9529" w:author="Georg Birgisson" w:date="2021-10-06T14:24:00Z"/>
                <w:rFonts w:eastAsia="Times New Roman"/>
                <w:color w:val="000000"/>
                <w:lang w:eastAsia="is-IS"/>
              </w:rPr>
              <w:pPrChange w:id="9530" w:author="Georg Birgisson" w:date="2021-10-06T14:25:00Z">
                <w:pPr>
                  <w:jc w:val="center"/>
                </w:pPr>
              </w:pPrChange>
            </w:pPr>
            <w:del w:id="9531"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26374D74" w14:textId="611F1CBD" w:rsidR="00400D35" w:rsidRPr="00400D35" w:rsidDel="00EC7212" w:rsidRDefault="00400D35">
            <w:pPr>
              <w:pStyle w:val="BodyText"/>
              <w:rPr>
                <w:del w:id="9532" w:author="Georg Birgisson" w:date="2021-10-06T14:24:00Z"/>
                <w:rFonts w:eastAsia="Times New Roman"/>
                <w:color w:val="000000"/>
                <w:lang w:eastAsia="is-IS"/>
              </w:rPr>
              <w:pPrChange w:id="9533" w:author="Georg Birgisson" w:date="2021-10-06T14:25:00Z">
                <w:pPr/>
              </w:pPrChange>
            </w:pPr>
            <w:del w:id="9534" w:author="Georg Birgisson" w:date="2021-10-06T14:24:00Z">
              <w:r w:rsidRPr="00400D35" w:rsidDel="00EC7212">
                <w:rPr>
                  <w:rFonts w:eastAsia="Times New Roman"/>
                  <w:color w:val="000000"/>
                  <w:lang w:eastAsia="is-IS"/>
                </w:rPr>
                <w:delText>cbc:AccountingCost</w:delText>
              </w:r>
            </w:del>
          </w:p>
        </w:tc>
        <w:tc>
          <w:tcPr>
            <w:tcW w:w="2954" w:type="dxa"/>
            <w:tcBorders>
              <w:top w:val="nil"/>
              <w:left w:val="nil"/>
              <w:bottom w:val="single" w:sz="4" w:space="0" w:color="auto"/>
              <w:right w:val="single" w:sz="4" w:space="0" w:color="auto"/>
            </w:tcBorders>
            <w:shd w:val="clear" w:color="auto" w:fill="auto"/>
            <w:noWrap/>
            <w:hideMark/>
          </w:tcPr>
          <w:p w14:paraId="32A330DC" w14:textId="360E91A2" w:rsidR="00400D35" w:rsidRPr="00400D35" w:rsidDel="00EC7212" w:rsidRDefault="00400D35">
            <w:pPr>
              <w:pStyle w:val="BodyText"/>
              <w:rPr>
                <w:del w:id="9535" w:author="Georg Birgisson" w:date="2021-10-06T14:24:00Z"/>
                <w:rFonts w:eastAsia="Times New Roman"/>
                <w:color w:val="000000"/>
                <w:lang w:eastAsia="is-IS"/>
              </w:rPr>
              <w:pPrChange w:id="9536" w:author="Georg Birgisson" w:date="2021-10-06T14:25:00Z">
                <w:pPr/>
              </w:pPrChange>
            </w:pPr>
            <w:del w:id="9537" w:author="Georg Birgisson" w:date="2021-10-06T14:24:00Z">
              <w:r w:rsidRPr="00400D35" w:rsidDel="00EC7212">
                <w:rPr>
                  <w:rFonts w:eastAsia="Times New Roman"/>
                  <w:color w:val="000000"/>
                  <w:lang w:eastAsia="is-IS"/>
                </w:rPr>
                <w:delText> </w:delText>
              </w:r>
            </w:del>
          </w:p>
        </w:tc>
      </w:tr>
      <w:tr w:rsidR="0015709A" w:rsidRPr="00400D35" w:rsidDel="00EC7212" w14:paraId="0FB07F67" w14:textId="68F8E3CA" w:rsidTr="0015709A">
        <w:trPr>
          <w:trHeight w:val="300"/>
          <w:del w:id="953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33AB4F6" w14:textId="31288F5F" w:rsidR="00400D35" w:rsidRPr="00400D35" w:rsidDel="00EC7212" w:rsidRDefault="00400D35">
            <w:pPr>
              <w:pStyle w:val="BodyText"/>
              <w:rPr>
                <w:del w:id="9539" w:author="Georg Birgisson" w:date="2021-10-06T14:24:00Z"/>
                <w:rFonts w:eastAsia="Times New Roman"/>
                <w:color w:val="000000"/>
                <w:lang w:eastAsia="is-IS"/>
              </w:rPr>
              <w:pPrChange w:id="9540" w:author="Georg Birgisson" w:date="2021-10-06T14:25:00Z">
                <w:pPr>
                  <w:jc w:val="right"/>
                </w:pPr>
              </w:pPrChange>
            </w:pPr>
            <w:del w:id="9541" w:author="Georg Birgisson" w:date="2021-10-06T14:24:00Z">
              <w:r w:rsidRPr="00400D35" w:rsidDel="00EC7212">
                <w:rPr>
                  <w:rFonts w:eastAsia="Times New Roman"/>
                  <w:color w:val="000000"/>
                  <w:lang w:eastAsia="is-IS"/>
                </w:rPr>
                <w:delText>291</w:delText>
              </w:r>
            </w:del>
          </w:p>
        </w:tc>
        <w:tc>
          <w:tcPr>
            <w:tcW w:w="915" w:type="dxa"/>
            <w:tcBorders>
              <w:top w:val="nil"/>
              <w:left w:val="nil"/>
              <w:bottom w:val="single" w:sz="4" w:space="0" w:color="auto"/>
              <w:right w:val="single" w:sz="4" w:space="0" w:color="auto"/>
            </w:tcBorders>
            <w:shd w:val="clear" w:color="auto" w:fill="auto"/>
            <w:noWrap/>
            <w:hideMark/>
          </w:tcPr>
          <w:p w14:paraId="0E3D215B" w14:textId="357549CC" w:rsidR="00400D35" w:rsidRPr="00400D35" w:rsidDel="00EC7212" w:rsidRDefault="00400D35">
            <w:pPr>
              <w:pStyle w:val="BodyText"/>
              <w:rPr>
                <w:del w:id="9542" w:author="Georg Birgisson" w:date="2021-10-06T14:24:00Z"/>
                <w:rFonts w:eastAsia="Times New Roman"/>
                <w:color w:val="000000"/>
                <w:lang w:eastAsia="is-IS"/>
              </w:rPr>
              <w:pPrChange w:id="9543" w:author="Georg Birgisson" w:date="2021-10-06T14:25:00Z">
                <w:pPr/>
              </w:pPrChange>
            </w:pPr>
            <w:del w:id="9544" w:author="Georg Birgisson" w:date="2021-10-06T14:24:00Z">
              <w:r w:rsidRPr="00400D35" w:rsidDel="00EC7212">
                <w:rPr>
                  <w:rFonts w:eastAsia="Times New Roman"/>
                  <w:color w:val="000000"/>
                  <w:lang w:eastAsia="is-IS"/>
                </w:rPr>
                <w:delText xml:space="preserve">BG-26 </w:delText>
              </w:r>
            </w:del>
          </w:p>
        </w:tc>
        <w:tc>
          <w:tcPr>
            <w:tcW w:w="660" w:type="dxa"/>
            <w:tcBorders>
              <w:top w:val="nil"/>
              <w:left w:val="nil"/>
              <w:bottom w:val="single" w:sz="4" w:space="0" w:color="auto"/>
              <w:right w:val="single" w:sz="4" w:space="0" w:color="auto"/>
            </w:tcBorders>
            <w:shd w:val="clear" w:color="auto" w:fill="auto"/>
            <w:noWrap/>
            <w:hideMark/>
          </w:tcPr>
          <w:p w14:paraId="5A354752" w14:textId="730DE95C" w:rsidR="00400D35" w:rsidRPr="00400D35" w:rsidDel="00EC7212" w:rsidRDefault="00400D35">
            <w:pPr>
              <w:pStyle w:val="BodyText"/>
              <w:rPr>
                <w:del w:id="9545" w:author="Georg Birgisson" w:date="2021-10-06T14:24:00Z"/>
                <w:rFonts w:eastAsia="Times New Roman"/>
                <w:color w:val="000000"/>
                <w:lang w:eastAsia="is-IS"/>
              </w:rPr>
              <w:pPrChange w:id="9546" w:author="Georg Birgisson" w:date="2021-10-06T14:25:00Z">
                <w:pPr>
                  <w:jc w:val="center"/>
                </w:pPr>
              </w:pPrChange>
            </w:pPr>
            <w:del w:id="9547"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48FDF585" w14:textId="5EC0CC37" w:rsidR="00400D35" w:rsidRPr="00400D35" w:rsidDel="00EC7212" w:rsidRDefault="00400D35">
            <w:pPr>
              <w:pStyle w:val="BodyText"/>
              <w:rPr>
                <w:del w:id="9548" w:author="Georg Birgisson" w:date="2021-10-06T14:24:00Z"/>
                <w:rFonts w:eastAsia="Times New Roman"/>
                <w:color w:val="000000"/>
                <w:lang w:eastAsia="is-IS"/>
              </w:rPr>
              <w:pPrChange w:id="9549" w:author="Georg Birgisson" w:date="2021-10-06T14:25:00Z">
                <w:pPr>
                  <w:jc w:val="center"/>
                </w:pPr>
              </w:pPrChange>
            </w:pPr>
            <w:del w:id="9550"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51C0DC43" w14:textId="07A29E45" w:rsidR="00400D35" w:rsidRPr="00400D35" w:rsidDel="00EC7212" w:rsidRDefault="00400D35">
            <w:pPr>
              <w:pStyle w:val="BodyText"/>
              <w:rPr>
                <w:del w:id="9551" w:author="Georg Birgisson" w:date="2021-10-06T14:24:00Z"/>
                <w:rFonts w:eastAsia="Times New Roman"/>
                <w:color w:val="000000"/>
                <w:lang w:eastAsia="is-IS"/>
              </w:rPr>
              <w:pPrChange w:id="9552" w:author="Georg Birgisson" w:date="2021-10-06T14:25:00Z">
                <w:pPr/>
              </w:pPrChange>
            </w:pPr>
            <w:del w:id="9553" w:author="Georg Birgisson" w:date="2021-10-06T14:24:00Z">
              <w:r w:rsidRPr="00400D35" w:rsidDel="00EC7212">
                <w:rPr>
                  <w:rFonts w:eastAsia="Times New Roman"/>
                  <w:color w:val="000000"/>
                  <w:lang w:eastAsia="is-IS"/>
                </w:rPr>
                <w:delText>cac:InvoicePeriod</w:delText>
              </w:r>
            </w:del>
          </w:p>
        </w:tc>
        <w:tc>
          <w:tcPr>
            <w:tcW w:w="2954" w:type="dxa"/>
            <w:tcBorders>
              <w:top w:val="nil"/>
              <w:left w:val="nil"/>
              <w:bottom w:val="single" w:sz="4" w:space="0" w:color="auto"/>
              <w:right w:val="single" w:sz="4" w:space="0" w:color="auto"/>
            </w:tcBorders>
            <w:shd w:val="clear" w:color="auto" w:fill="auto"/>
            <w:noWrap/>
            <w:hideMark/>
          </w:tcPr>
          <w:p w14:paraId="6ECED439" w14:textId="4C9E1E30" w:rsidR="00400D35" w:rsidRPr="00400D35" w:rsidDel="00EC7212" w:rsidRDefault="00400D35">
            <w:pPr>
              <w:pStyle w:val="BodyText"/>
              <w:rPr>
                <w:del w:id="9554" w:author="Georg Birgisson" w:date="2021-10-06T14:24:00Z"/>
                <w:rFonts w:eastAsia="Times New Roman"/>
                <w:color w:val="000000"/>
                <w:lang w:eastAsia="is-IS"/>
              </w:rPr>
              <w:pPrChange w:id="9555" w:author="Georg Birgisson" w:date="2021-10-06T14:25:00Z">
                <w:pPr/>
              </w:pPrChange>
            </w:pPr>
            <w:del w:id="9556" w:author="Georg Birgisson" w:date="2021-10-06T14:24:00Z">
              <w:r w:rsidRPr="00400D35" w:rsidDel="00EC7212">
                <w:rPr>
                  <w:rFonts w:eastAsia="Times New Roman"/>
                  <w:color w:val="000000"/>
                  <w:lang w:eastAsia="is-IS"/>
                </w:rPr>
                <w:delText> </w:delText>
              </w:r>
            </w:del>
          </w:p>
        </w:tc>
      </w:tr>
      <w:tr w:rsidR="0015709A" w:rsidRPr="00400D35" w:rsidDel="00EC7212" w14:paraId="2F28A532" w14:textId="4643E81D" w:rsidTr="0015709A">
        <w:trPr>
          <w:trHeight w:val="300"/>
          <w:del w:id="955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1144D17" w14:textId="68E1F44C" w:rsidR="00400D35" w:rsidRPr="00400D35" w:rsidDel="00EC7212" w:rsidRDefault="00400D35">
            <w:pPr>
              <w:pStyle w:val="BodyText"/>
              <w:rPr>
                <w:del w:id="9558" w:author="Georg Birgisson" w:date="2021-10-06T14:24:00Z"/>
                <w:rFonts w:eastAsia="Times New Roman"/>
                <w:color w:val="000000"/>
                <w:lang w:eastAsia="is-IS"/>
              </w:rPr>
              <w:pPrChange w:id="9559" w:author="Georg Birgisson" w:date="2021-10-06T14:25:00Z">
                <w:pPr>
                  <w:jc w:val="right"/>
                </w:pPr>
              </w:pPrChange>
            </w:pPr>
            <w:del w:id="9560" w:author="Georg Birgisson" w:date="2021-10-06T14:24:00Z">
              <w:r w:rsidRPr="00400D35" w:rsidDel="00EC7212">
                <w:rPr>
                  <w:rFonts w:eastAsia="Times New Roman"/>
                  <w:color w:val="000000"/>
                  <w:lang w:eastAsia="is-IS"/>
                </w:rPr>
                <w:delText>292</w:delText>
              </w:r>
            </w:del>
          </w:p>
        </w:tc>
        <w:tc>
          <w:tcPr>
            <w:tcW w:w="915" w:type="dxa"/>
            <w:tcBorders>
              <w:top w:val="nil"/>
              <w:left w:val="nil"/>
              <w:bottom w:val="single" w:sz="4" w:space="0" w:color="auto"/>
              <w:right w:val="single" w:sz="4" w:space="0" w:color="auto"/>
            </w:tcBorders>
            <w:shd w:val="clear" w:color="auto" w:fill="auto"/>
            <w:noWrap/>
            <w:hideMark/>
          </w:tcPr>
          <w:p w14:paraId="02DE2774" w14:textId="47ED6C3E" w:rsidR="00400D35" w:rsidRPr="00400D35" w:rsidDel="00EC7212" w:rsidRDefault="00400D35">
            <w:pPr>
              <w:pStyle w:val="BodyText"/>
              <w:rPr>
                <w:del w:id="9561" w:author="Georg Birgisson" w:date="2021-10-06T14:24:00Z"/>
                <w:rFonts w:eastAsia="Times New Roman"/>
                <w:color w:val="000000"/>
                <w:lang w:eastAsia="is-IS"/>
              </w:rPr>
              <w:pPrChange w:id="9562" w:author="Georg Birgisson" w:date="2021-10-06T14:25:00Z">
                <w:pPr/>
              </w:pPrChange>
            </w:pPr>
            <w:del w:id="9563" w:author="Georg Birgisson" w:date="2021-10-06T14:24:00Z">
              <w:r w:rsidRPr="00400D35" w:rsidDel="00EC7212">
                <w:rPr>
                  <w:rFonts w:eastAsia="Times New Roman"/>
                  <w:color w:val="000000"/>
                  <w:lang w:eastAsia="is-IS"/>
                </w:rPr>
                <w:delText>BT-134</w:delText>
              </w:r>
            </w:del>
          </w:p>
        </w:tc>
        <w:tc>
          <w:tcPr>
            <w:tcW w:w="660" w:type="dxa"/>
            <w:tcBorders>
              <w:top w:val="nil"/>
              <w:left w:val="nil"/>
              <w:bottom w:val="single" w:sz="4" w:space="0" w:color="auto"/>
              <w:right w:val="single" w:sz="4" w:space="0" w:color="auto"/>
            </w:tcBorders>
            <w:shd w:val="clear" w:color="auto" w:fill="auto"/>
            <w:noWrap/>
            <w:hideMark/>
          </w:tcPr>
          <w:p w14:paraId="1F9C342F" w14:textId="13782C61" w:rsidR="00400D35" w:rsidRPr="00400D35" w:rsidDel="00EC7212" w:rsidRDefault="00400D35">
            <w:pPr>
              <w:pStyle w:val="BodyText"/>
              <w:rPr>
                <w:del w:id="9564" w:author="Georg Birgisson" w:date="2021-10-06T14:24:00Z"/>
                <w:rFonts w:eastAsia="Times New Roman"/>
                <w:color w:val="000000"/>
                <w:lang w:eastAsia="is-IS"/>
              </w:rPr>
              <w:pPrChange w:id="9565" w:author="Georg Birgisson" w:date="2021-10-06T14:25:00Z">
                <w:pPr>
                  <w:jc w:val="center"/>
                </w:pPr>
              </w:pPrChange>
            </w:pPr>
            <w:del w:id="9566"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468AA00A" w14:textId="578EB656" w:rsidR="00400D35" w:rsidRPr="00400D35" w:rsidDel="00EC7212" w:rsidRDefault="00400D35">
            <w:pPr>
              <w:pStyle w:val="BodyText"/>
              <w:rPr>
                <w:del w:id="9567" w:author="Georg Birgisson" w:date="2021-10-06T14:24:00Z"/>
                <w:rFonts w:eastAsia="Times New Roman"/>
                <w:color w:val="000000"/>
                <w:lang w:eastAsia="is-IS"/>
              </w:rPr>
              <w:pPrChange w:id="9568" w:author="Georg Birgisson" w:date="2021-10-06T14:25:00Z">
                <w:pPr>
                  <w:jc w:val="center"/>
                </w:pPr>
              </w:pPrChange>
            </w:pPr>
            <w:del w:id="9569"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4F2A6A39" w14:textId="2E1E610E" w:rsidR="00400D35" w:rsidRPr="00400D35" w:rsidDel="00EC7212" w:rsidRDefault="00400D35">
            <w:pPr>
              <w:pStyle w:val="BodyText"/>
              <w:rPr>
                <w:del w:id="9570" w:author="Georg Birgisson" w:date="2021-10-06T14:24:00Z"/>
                <w:rFonts w:eastAsia="Times New Roman"/>
                <w:color w:val="000000"/>
                <w:lang w:eastAsia="is-IS"/>
              </w:rPr>
              <w:pPrChange w:id="9571" w:author="Georg Birgisson" w:date="2021-10-06T14:25:00Z">
                <w:pPr/>
              </w:pPrChange>
            </w:pPr>
            <w:del w:id="9572" w:author="Georg Birgisson" w:date="2021-10-06T14:24:00Z">
              <w:r w:rsidRPr="00400D35" w:rsidDel="00EC7212">
                <w:rPr>
                  <w:rFonts w:eastAsia="Times New Roman"/>
                  <w:color w:val="000000"/>
                  <w:lang w:eastAsia="is-IS"/>
                </w:rPr>
                <w:delText>cac:InvoicePeriod/cbc:StartDate</w:delText>
              </w:r>
            </w:del>
          </w:p>
        </w:tc>
        <w:tc>
          <w:tcPr>
            <w:tcW w:w="2954" w:type="dxa"/>
            <w:tcBorders>
              <w:top w:val="nil"/>
              <w:left w:val="nil"/>
              <w:bottom w:val="single" w:sz="4" w:space="0" w:color="auto"/>
              <w:right w:val="single" w:sz="4" w:space="0" w:color="auto"/>
            </w:tcBorders>
            <w:shd w:val="clear" w:color="auto" w:fill="auto"/>
            <w:noWrap/>
            <w:hideMark/>
          </w:tcPr>
          <w:p w14:paraId="2939F2E9" w14:textId="2A4C2569" w:rsidR="00400D35" w:rsidRPr="00400D35" w:rsidDel="00EC7212" w:rsidRDefault="00400D35">
            <w:pPr>
              <w:pStyle w:val="BodyText"/>
              <w:rPr>
                <w:del w:id="9573" w:author="Georg Birgisson" w:date="2021-10-06T14:24:00Z"/>
                <w:rFonts w:eastAsia="Times New Roman"/>
                <w:color w:val="000000"/>
                <w:lang w:eastAsia="is-IS"/>
              </w:rPr>
              <w:pPrChange w:id="9574" w:author="Georg Birgisson" w:date="2021-10-06T14:25:00Z">
                <w:pPr/>
              </w:pPrChange>
            </w:pPr>
            <w:del w:id="9575" w:author="Georg Birgisson" w:date="2021-10-06T14:24:00Z">
              <w:r w:rsidRPr="00400D35" w:rsidDel="00EC7212">
                <w:rPr>
                  <w:rFonts w:eastAsia="Times New Roman"/>
                  <w:color w:val="000000"/>
                  <w:lang w:eastAsia="is-IS"/>
                </w:rPr>
                <w:delText> </w:delText>
              </w:r>
            </w:del>
          </w:p>
        </w:tc>
      </w:tr>
      <w:tr w:rsidR="0015709A" w:rsidRPr="00400D35" w:rsidDel="00EC7212" w14:paraId="048CBEDC" w14:textId="74518AE6" w:rsidTr="0015709A">
        <w:trPr>
          <w:trHeight w:val="300"/>
          <w:del w:id="957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5562CC1" w14:textId="6317A9C7" w:rsidR="00400D35" w:rsidRPr="00400D35" w:rsidDel="00EC7212" w:rsidRDefault="00400D35">
            <w:pPr>
              <w:pStyle w:val="BodyText"/>
              <w:rPr>
                <w:del w:id="9577" w:author="Georg Birgisson" w:date="2021-10-06T14:24:00Z"/>
                <w:rFonts w:eastAsia="Times New Roman"/>
                <w:color w:val="000000"/>
                <w:lang w:eastAsia="is-IS"/>
              </w:rPr>
              <w:pPrChange w:id="9578" w:author="Georg Birgisson" w:date="2021-10-06T14:25:00Z">
                <w:pPr>
                  <w:jc w:val="right"/>
                </w:pPr>
              </w:pPrChange>
            </w:pPr>
            <w:del w:id="9579" w:author="Georg Birgisson" w:date="2021-10-06T14:24:00Z">
              <w:r w:rsidRPr="00400D35" w:rsidDel="00EC7212">
                <w:rPr>
                  <w:rFonts w:eastAsia="Times New Roman"/>
                  <w:color w:val="000000"/>
                  <w:lang w:eastAsia="is-IS"/>
                </w:rPr>
                <w:delText>293</w:delText>
              </w:r>
            </w:del>
          </w:p>
        </w:tc>
        <w:tc>
          <w:tcPr>
            <w:tcW w:w="915" w:type="dxa"/>
            <w:tcBorders>
              <w:top w:val="nil"/>
              <w:left w:val="nil"/>
              <w:bottom w:val="single" w:sz="4" w:space="0" w:color="auto"/>
              <w:right w:val="single" w:sz="4" w:space="0" w:color="auto"/>
            </w:tcBorders>
            <w:shd w:val="clear" w:color="auto" w:fill="auto"/>
            <w:noWrap/>
            <w:hideMark/>
          </w:tcPr>
          <w:p w14:paraId="15FFCDCB" w14:textId="2F52CA68" w:rsidR="00400D35" w:rsidRPr="00400D35" w:rsidDel="00EC7212" w:rsidRDefault="00400D35">
            <w:pPr>
              <w:pStyle w:val="BodyText"/>
              <w:rPr>
                <w:del w:id="9580" w:author="Georg Birgisson" w:date="2021-10-06T14:24:00Z"/>
                <w:rFonts w:eastAsia="Times New Roman"/>
                <w:color w:val="000000"/>
                <w:lang w:eastAsia="is-IS"/>
              </w:rPr>
              <w:pPrChange w:id="9581" w:author="Georg Birgisson" w:date="2021-10-06T14:25:00Z">
                <w:pPr/>
              </w:pPrChange>
            </w:pPr>
            <w:del w:id="9582" w:author="Georg Birgisson" w:date="2021-10-06T14:24:00Z">
              <w:r w:rsidRPr="00400D35" w:rsidDel="00EC7212">
                <w:rPr>
                  <w:rFonts w:eastAsia="Times New Roman"/>
                  <w:color w:val="000000"/>
                  <w:lang w:eastAsia="is-IS"/>
                </w:rPr>
                <w:delText>BT-135</w:delText>
              </w:r>
            </w:del>
          </w:p>
        </w:tc>
        <w:tc>
          <w:tcPr>
            <w:tcW w:w="660" w:type="dxa"/>
            <w:tcBorders>
              <w:top w:val="nil"/>
              <w:left w:val="nil"/>
              <w:bottom w:val="single" w:sz="4" w:space="0" w:color="auto"/>
              <w:right w:val="single" w:sz="4" w:space="0" w:color="auto"/>
            </w:tcBorders>
            <w:shd w:val="clear" w:color="auto" w:fill="auto"/>
            <w:noWrap/>
            <w:hideMark/>
          </w:tcPr>
          <w:p w14:paraId="1186AAE2" w14:textId="29AB3738" w:rsidR="00400D35" w:rsidRPr="00400D35" w:rsidDel="00EC7212" w:rsidRDefault="00400D35">
            <w:pPr>
              <w:pStyle w:val="BodyText"/>
              <w:rPr>
                <w:del w:id="9583" w:author="Georg Birgisson" w:date="2021-10-06T14:24:00Z"/>
                <w:rFonts w:eastAsia="Times New Roman"/>
                <w:color w:val="000000"/>
                <w:lang w:eastAsia="is-IS"/>
              </w:rPr>
              <w:pPrChange w:id="9584" w:author="Georg Birgisson" w:date="2021-10-06T14:25:00Z">
                <w:pPr>
                  <w:jc w:val="center"/>
                </w:pPr>
              </w:pPrChange>
            </w:pPr>
            <w:del w:id="9585"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7656542C" w14:textId="40D1F434" w:rsidR="00400D35" w:rsidRPr="00400D35" w:rsidDel="00EC7212" w:rsidRDefault="00400D35">
            <w:pPr>
              <w:pStyle w:val="BodyText"/>
              <w:rPr>
                <w:del w:id="9586" w:author="Georg Birgisson" w:date="2021-10-06T14:24:00Z"/>
                <w:rFonts w:eastAsia="Times New Roman"/>
                <w:color w:val="000000"/>
                <w:lang w:eastAsia="is-IS"/>
              </w:rPr>
              <w:pPrChange w:id="9587" w:author="Georg Birgisson" w:date="2021-10-06T14:25:00Z">
                <w:pPr>
                  <w:jc w:val="center"/>
                </w:pPr>
              </w:pPrChange>
            </w:pPr>
            <w:del w:id="9588"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68E82567" w14:textId="74281DAA" w:rsidR="00400D35" w:rsidRPr="00400D35" w:rsidDel="00EC7212" w:rsidRDefault="00400D35">
            <w:pPr>
              <w:pStyle w:val="BodyText"/>
              <w:rPr>
                <w:del w:id="9589" w:author="Georg Birgisson" w:date="2021-10-06T14:24:00Z"/>
                <w:rFonts w:eastAsia="Times New Roman"/>
                <w:color w:val="000000"/>
                <w:lang w:eastAsia="is-IS"/>
              </w:rPr>
              <w:pPrChange w:id="9590" w:author="Georg Birgisson" w:date="2021-10-06T14:25:00Z">
                <w:pPr/>
              </w:pPrChange>
            </w:pPr>
            <w:del w:id="9591" w:author="Georg Birgisson" w:date="2021-10-06T14:24:00Z">
              <w:r w:rsidRPr="00400D35" w:rsidDel="00EC7212">
                <w:rPr>
                  <w:rFonts w:eastAsia="Times New Roman"/>
                  <w:color w:val="000000"/>
                  <w:lang w:eastAsia="is-IS"/>
                </w:rPr>
                <w:delText>cac:InvoicePeriod/cbc:EndDate</w:delText>
              </w:r>
            </w:del>
          </w:p>
        </w:tc>
        <w:tc>
          <w:tcPr>
            <w:tcW w:w="2954" w:type="dxa"/>
            <w:tcBorders>
              <w:top w:val="nil"/>
              <w:left w:val="nil"/>
              <w:bottom w:val="single" w:sz="4" w:space="0" w:color="auto"/>
              <w:right w:val="single" w:sz="4" w:space="0" w:color="auto"/>
            </w:tcBorders>
            <w:shd w:val="clear" w:color="auto" w:fill="auto"/>
            <w:noWrap/>
            <w:hideMark/>
          </w:tcPr>
          <w:p w14:paraId="2CEFBF5B" w14:textId="1E74724C" w:rsidR="00400D35" w:rsidRPr="00400D35" w:rsidDel="00EC7212" w:rsidRDefault="00400D35">
            <w:pPr>
              <w:pStyle w:val="BodyText"/>
              <w:rPr>
                <w:del w:id="9592" w:author="Georg Birgisson" w:date="2021-10-06T14:24:00Z"/>
                <w:rFonts w:eastAsia="Times New Roman"/>
                <w:color w:val="000000"/>
                <w:lang w:eastAsia="is-IS"/>
              </w:rPr>
              <w:pPrChange w:id="9593" w:author="Georg Birgisson" w:date="2021-10-06T14:25:00Z">
                <w:pPr/>
              </w:pPrChange>
            </w:pPr>
            <w:del w:id="9594" w:author="Georg Birgisson" w:date="2021-10-06T14:24:00Z">
              <w:r w:rsidRPr="00400D35" w:rsidDel="00EC7212">
                <w:rPr>
                  <w:rFonts w:eastAsia="Times New Roman"/>
                  <w:color w:val="000000"/>
                  <w:lang w:eastAsia="is-IS"/>
                </w:rPr>
                <w:delText> </w:delText>
              </w:r>
            </w:del>
          </w:p>
        </w:tc>
      </w:tr>
      <w:tr w:rsidR="0015709A" w:rsidRPr="00400D35" w:rsidDel="00EC7212" w14:paraId="30E1F263" w14:textId="6B6089D5" w:rsidTr="0015709A">
        <w:trPr>
          <w:trHeight w:val="300"/>
          <w:del w:id="959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682A543" w14:textId="019254E7" w:rsidR="00400D35" w:rsidRPr="00400D35" w:rsidDel="00EC7212" w:rsidRDefault="00400D35">
            <w:pPr>
              <w:pStyle w:val="BodyText"/>
              <w:rPr>
                <w:del w:id="9596" w:author="Georg Birgisson" w:date="2021-10-06T14:24:00Z"/>
                <w:rFonts w:eastAsia="Times New Roman"/>
                <w:color w:val="000000"/>
                <w:lang w:eastAsia="is-IS"/>
              </w:rPr>
              <w:pPrChange w:id="9597" w:author="Georg Birgisson" w:date="2021-10-06T14:25:00Z">
                <w:pPr>
                  <w:jc w:val="right"/>
                </w:pPr>
              </w:pPrChange>
            </w:pPr>
            <w:del w:id="9598" w:author="Georg Birgisson" w:date="2021-10-06T14:24:00Z">
              <w:r w:rsidRPr="00400D35" w:rsidDel="00EC7212">
                <w:rPr>
                  <w:rFonts w:eastAsia="Times New Roman"/>
                  <w:color w:val="000000"/>
                  <w:lang w:eastAsia="is-IS"/>
                </w:rPr>
                <w:delText>294</w:delText>
              </w:r>
            </w:del>
          </w:p>
        </w:tc>
        <w:tc>
          <w:tcPr>
            <w:tcW w:w="915" w:type="dxa"/>
            <w:tcBorders>
              <w:top w:val="nil"/>
              <w:left w:val="nil"/>
              <w:bottom w:val="single" w:sz="4" w:space="0" w:color="auto"/>
              <w:right w:val="single" w:sz="4" w:space="0" w:color="auto"/>
            </w:tcBorders>
            <w:shd w:val="clear" w:color="auto" w:fill="auto"/>
            <w:noWrap/>
            <w:hideMark/>
          </w:tcPr>
          <w:p w14:paraId="7D0ABCAD" w14:textId="72260AC2" w:rsidR="00400D35" w:rsidRPr="00400D35" w:rsidDel="00EC7212" w:rsidRDefault="00400D35">
            <w:pPr>
              <w:pStyle w:val="BodyText"/>
              <w:rPr>
                <w:del w:id="9599" w:author="Georg Birgisson" w:date="2021-10-06T14:24:00Z"/>
                <w:rFonts w:eastAsia="Times New Roman"/>
                <w:color w:val="000000"/>
                <w:lang w:eastAsia="is-IS"/>
              </w:rPr>
              <w:pPrChange w:id="9600" w:author="Georg Birgisson" w:date="2021-10-06T14:25:00Z">
                <w:pPr/>
              </w:pPrChange>
            </w:pPr>
            <w:del w:id="9601" w:author="Georg Birgisson" w:date="2021-10-06T14:24:00Z">
              <w:r w:rsidRPr="00400D35" w:rsidDel="00EC7212">
                <w:rPr>
                  <w:rFonts w:eastAsia="Times New Roman"/>
                  <w:color w:val="000000"/>
                  <w:lang w:eastAsia="is-IS"/>
                </w:rPr>
                <w:delText xml:space="preserve">BG-27 </w:delText>
              </w:r>
            </w:del>
          </w:p>
        </w:tc>
        <w:tc>
          <w:tcPr>
            <w:tcW w:w="660" w:type="dxa"/>
            <w:tcBorders>
              <w:top w:val="nil"/>
              <w:left w:val="nil"/>
              <w:bottom w:val="single" w:sz="4" w:space="0" w:color="auto"/>
              <w:right w:val="single" w:sz="4" w:space="0" w:color="auto"/>
            </w:tcBorders>
            <w:shd w:val="clear" w:color="auto" w:fill="auto"/>
            <w:noWrap/>
            <w:hideMark/>
          </w:tcPr>
          <w:p w14:paraId="1FF521AD" w14:textId="605BCB69" w:rsidR="00400D35" w:rsidRPr="00400D35" w:rsidDel="00EC7212" w:rsidRDefault="00400D35">
            <w:pPr>
              <w:pStyle w:val="BodyText"/>
              <w:rPr>
                <w:del w:id="9602" w:author="Georg Birgisson" w:date="2021-10-06T14:24:00Z"/>
                <w:rFonts w:eastAsia="Times New Roman"/>
                <w:color w:val="000000"/>
                <w:lang w:eastAsia="is-IS"/>
              </w:rPr>
              <w:pPrChange w:id="9603" w:author="Georg Birgisson" w:date="2021-10-06T14:25:00Z">
                <w:pPr>
                  <w:jc w:val="center"/>
                </w:pPr>
              </w:pPrChange>
            </w:pPr>
            <w:del w:id="9604"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1A19A1D2" w14:textId="187E0CDD" w:rsidR="00400D35" w:rsidRPr="00400D35" w:rsidDel="00EC7212" w:rsidRDefault="00400D35">
            <w:pPr>
              <w:pStyle w:val="BodyText"/>
              <w:rPr>
                <w:del w:id="9605" w:author="Georg Birgisson" w:date="2021-10-06T14:24:00Z"/>
                <w:rFonts w:eastAsia="Times New Roman"/>
                <w:color w:val="000000"/>
                <w:lang w:eastAsia="is-IS"/>
              </w:rPr>
              <w:pPrChange w:id="9606" w:author="Georg Birgisson" w:date="2021-10-06T14:25:00Z">
                <w:pPr>
                  <w:jc w:val="center"/>
                </w:pPr>
              </w:pPrChange>
            </w:pPr>
            <w:del w:id="9607"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6461C310" w14:textId="067A3A13" w:rsidR="00400D35" w:rsidRPr="00400D35" w:rsidDel="00EC7212" w:rsidRDefault="00400D35">
            <w:pPr>
              <w:pStyle w:val="BodyText"/>
              <w:rPr>
                <w:del w:id="9608" w:author="Georg Birgisson" w:date="2021-10-06T14:24:00Z"/>
                <w:rFonts w:eastAsia="Times New Roman"/>
                <w:color w:val="000000"/>
                <w:lang w:eastAsia="is-IS"/>
              </w:rPr>
              <w:pPrChange w:id="9609" w:author="Georg Birgisson" w:date="2021-10-06T14:25:00Z">
                <w:pPr/>
              </w:pPrChange>
            </w:pPr>
            <w:del w:id="9610" w:author="Georg Birgisson" w:date="2021-10-06T14:24:00Z">
              <w:r w:rsidRPr="00400D35" w:rsidDel="00EC7212">
                <w:rPr>
                  <w:rFonts w:eastAsia="Times New Roman"/>
                  <w:color w:val="000000"/>
                  <w:lang w:eastAsia="is-IS"/>
                </w:rPr>
                <w:delText>cac:AllowanceCharge</w:delText>
              </w:r>
            </w:del>
          </w:p>
        </w:tc>
        <w:tc>
          <w:tcPr>
            <w:tcW w:w="2954" w:type="dxa"/>
            <w:tcBorders>
              <w:top w:val="nil"/>
              <w:left w:val="nil"/>
              <w:bottom w:val="single" w:sz="4" w:space="0" w:color="auto"/>
              <w:right w:val="single" w:sz="4" w:space="0" w:color="auto"/>
            </w:tcBorders>
            <w:shd w:val="clear" w:color="auto" w:fill="auto"/>
            <w:noWrap/>
            <w:hideMark/>
          </w:tcPr>
          <w:p w14:paraId="15852B7C" w14:textId="582A5736" w:rsidR="00400D35" w:rsidRPr="00400D35" w:rsidDel="00EC7212" w:rsidRDefault="00400D35">
            <w:pPr>
              <w:pStyle w:val="BodyText"/>
              <w:rPr>
                <w:del w:id="9611" w:author="Georg Birgisson" w:date="2021-10-06T14:24:00Z"/>
                <w:rFonts w:eastAsia="Times New Roman"/>
                <w:color w:val="000000"/>
                <w:lang w:eastAsia="is-IS"/>
              </w:rPr>
              <w:pPrChange w:id="9612" w:author="Georg Birgisson" w:date="2021-10-06T14:25:00Z">
                <w:pPr/>
              </w:pPrChange>
            </w:pPr>
            <w:del w:id="9613" w:author="Georg Birgisson" w:date="2021-10-06T14:24:00Z">
              <w:r w:rsidRPr="00400D35" w:rsidDel="00EC7212">
                <w:rPr>
                  <w:rFonts w:eastAsia="Times New Roman"/>
                  <w:color w:val="000000"/>
                  <w:lang w:eastAsia="is-IS"/>
                </w:rPr>
                <w:delText>with cbc:ChargeIndicator = 'false'</w:delText>
              </w:r>
            </w:del>
          </w:p>
        </w:tc>
      </w:tr>
      <w:tr w:rsidR="0015709A" w:rsidRPr="00400D35" w:rsidDel="00EC7212" w14:paraId="4FCE571E" w14:textId="47AF5A1E" w:rsidTr="0015709A">
        <w:trPr>
          <w:trHeight w:val="300"/>
          <w:del w:id="961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71C9E99" w14:textId="6CFFBBA3" w:rsidR="00400D35" w:rsidRPr="00400D35" w:rsidDel="00EC7212" w:rsidRDefault="00400D35">
            <w:pPr>
              <w:pStyle w:val="BodyText"/>
              <w:rPr>
                <w:del w:id="9615" w:author="Georg Birgisson" w:date="2021-10-06T14:24:00Z"/>
                <w:rFonts w:eastAsia="Times New Roman"/>
                <w:color w:val="000000"/>
                <w:lang w:eastAsia="is-IS"/>
              </w:rPr>
              <w:pPrChange w:id="9616" w:author="Georg Birgisson" w:date="2021-10-06T14:25:00Z">
                <w:pPr>
                  <w:jc w:val="right"/>
                </w:pPr>
              </w:pPrChange>
            </w:pPr>
            <w:del w:id="9617" w:author="Georg Birgisson" w:date="2021-10-06T14:24:00Z">
              <w:r w:rsidRPr="00400D35" w:rsidDel="00EC7212">
                <w:rPr>
                  <w:rFonts w:eastAsia="Times New Roman"/>
                  <w:color w:val="000000"/>
                  <w:lang w:eastAsia="is-IS"/>
                </w:rPr>
                <w:delText>299</w:delText>
              </w:r>
            </w:del>
          </w:p>
        </w:tc>
        <w:tc>
          <w:tcPr>
            <w:tcW w:w="915" w:type="dxa"/>
            <w:tcBorders>
              <w:top w:val="nil"/>
              <w:left w:val="nil"/>
              <w:bottom w:val="single" w:sz="4" w:space="0" w:color="auto"/>
              <w:right w:val="single" w:sz="4" w:space="0" w:color="auto"/>
            </w:tcBorders>
            <w:shd w:val="clear" w:color="auto" w:fill="auto"/>
            <w:noWrap/>
            <w:hideMark/>
          </w:tcPr>
          <w:p w14:paraId="4FFD3D3B" w14:textId="6A15E523" w:rsidR="00400D35" w:rsidRPr="00400D35" w:rsidDel="00EC7212" w:rsidRDefault="00400D35">
            <w:pPr>
              <w:pStyle w:val="BodyText"/>
              <w:rPr>
                <w:del w:id="9618" w:author="Georg Birgisson" w:date="2021-10-06T14:24:00Z"/>
                <w:rFonts w:eastAsia="Times New Roman"/>
                <w:color w:val="000000"/>
                <w:lang w:eastAsia="is-IS"/>
              </w:rPr>
              <w:pPrChange w:id="9619" w:author="Georg Birgisson" w:date="2021-10-06T14:25:00Z">
                <w:pPr/>
              </w:pPrChange>
            </w:pPr>
            <w:del w:id="9620" w:author="Georg Birgisson" w:date="2021-10-06T14:24:00Z">
              <w:r w:rsidRPr="00400D35" w:rsidDel="00EC7212">
                <w:rPr>
                  <w:rFonts w:eastAsia="Times New Roman"/>
                  <w:color w:val="000000"/>
                  <w:lang w:eastAsia="is-IS"/>
                </w:rPr>
                <w:delText>BT-136</w:delText>
              </w:r>
            </w:del>
          </w:p>
        </w:tc>
        <w:tc>
          <w:tcPr>
            <w:tcW w:w="660" w:type="dxa"/>
            <w:tcBorders>
              <w:top w:val="nil"/>
              <w:left w:val="nil"/>
              <w:bottom w:val="single" w:sz="4" w:space="0" w:color="auto"/>
              <w:right w:val="single" w:sz="4" w:space="0" w:color="auto"/>
            </w:tcBorders>
            <w:shd w:val="clear" w:color="auto" w:fill="auto"/>
            <w:noWrap/>
            <w:hideMark/>
          </w:tcPr>
          <w:p w14:paraId="4122DE9E" w14:textId="73861BBA" w:rsidR="00400D35" w:rsidRPr="00400D35" w:rsidDel="00EC7212" w:rsidRDefault="00400D35">
            <w:pPr>
              <w:pStyle w:val="BodyText"/>
              <w:rPr>
                <w:del w:id="9621" w:author="Georg Birgisson" w:date="2021-10-06T14:24:00Z"/>
                <w:rFonts w:eastAsia="Times New Roman"/>
                <w:color w:val="000000"/>
                <w:lang w:eastAsia="is-IS"/>
              </w:rPr>
              <w:pPrChange w:id="9622" w:author="Georg Birgisson" w:date="2021-10-06T14:25:00Z">
                <w:pPr>
                  <w:jc w:val="center"/>
                </w:pPr>
              </w:pPrChange>
            </w:pPr>
            <w:del w:id="9623"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71C33999" w14:textId="615B4183" w:rsidR="00400D35" w:rsidRPr="00400D35" w:rsidDel="00EC7212" w:rsidRDefault="00400D35">
            <w:pPr>
              <w:pStyle w:val="BodyText"/>
              <w:rPr>
                <w:del w:id="9624" w:author="Georg Birgisson" w:date="2021-10-06T14:24:00Z"/>
                <w:rFonts w:eastAsia="Times New Roman"/>
                <w:color w:val="000000"/>
                <w:lang w:eastAsia="is-IS"/>
              </w:rPr>
              <w:pPrChange w:id="9625" w:author="Georg Birgisson" w:date="2021-10-06T14:25:00Z">
                <w:pPr>
                  <w:jc w:val="center"/>
                </w:pPr>
              </w:pPrChange>
            </w:pPr>
            <w:del w:id="9626"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6985997E" w14:textId="1786FD5C" w:rsidR="00400D35" w:rsidRPr="00400D35" w:rsidDel="00EC7212" w:rsidRDefault="00400D35">
            <w:pPr>
              <w:pStyle w:val="BodyText"/>
              <w:rPr>
                <w:del w:id="9627" w:author="Georg Birgisson" w:date="2021-10-06T14:24:00Z"/>
                <w:rFonts w:eastAsia="Times New Roman"/>
                <w:color w:val="000000"/>
                <w:lang w:eastAsia="is-IS"/>
              </w:rPr>
              <w:pPrChange w:id="9628" w:author="Georg Birgisson" w:date="2021-10-06T14:25:00Z">
                <w:pPr/>
              </w:pPrChange>
            </w:pPr>
            <w:del w:id="9629" w:author="Georg Birgisson" w:date="2021-10-06T14:24:00Z">
              <w:r w:rsidRPr="00400D35" w:rsidDel="00EC7212">
                <w:rPr>
                  <w:rFonts w:eastAsia="Times New Roman"/>
                  <w:color w:val="000000"/>
                  <w:lang w:eastAsia="is-IS"/>
                </w:rPr>
                <w:delText>cac:AllowanceCharge/cbc:Amount</w:delText>
              </w:r>
            </w:del>
          </w:p>
        </w:tc>
        <w:tc>
          <w:tcPr>
            <w:tcW w:w="2954" w:type="dxa"/>
            <w:tcBorders>
              <w:top w:val="nil"/>
              <w:left w:val="nil"/>
              <w:bottom w:val="single" w:sz="4" w:space="0" w:color="auto"/>
              <w:right w:val="single" w:sz="4" w:space="0" w:color="auto"/>
            </w:tcBorders>
            <w:shd w:val="clear" w:color="auto" w:fill="auto"/>
            <w:noWrap/>
            <w:hideMark/>
          </w:tcPr>
          <w:p w14:paraId="455E5ACD" w14:textId="47A2B2BA" w:rsidR="00400D35" w:rsidRPr="00400D35" w:rsidDel="00EC7212" w:rsidRDefault="00400D35">
            <w:pPr>
              <w:pStyle w:val="BodyText"/>
              <w:rPr>
                <w:del w:id="9630" w:author="Georg Birgisson" w:date="2021-10-06T14:24:00Z"/>
                <w:rFonts w:eastAsia="Times New Roman"/>
                <w:color w:val="000000"/>
                <w:lang w:eastAsia="is-IS"/>
              </w:rPr>
              <w:pPrChange w:id="9631" w:author="Georg Birgisson" w:date="2021-10-06T14:25:00Z">
                <w:pPr/>
              </w:pPrChange>
            </w:pPr>
            <w:del w:id="9632" w:author="Georg Birgisson" w:date="2021-10-06T14:24:00Z">
              <w:r w:rsidRPr="00400D35" w:rsidDel="00EC7212">
                <w:rPr>
                  <w:rFonts w:eastAsia="Times New Roman"/>
                  <w:color w:val="000000"/>
                  <w:lang w:eastAsia="is-IS"/>
                </w:rPr>
                <w:delText>with cbc:ChargeIndicator = 'false'</w:delText>
              </w:r>
            </w:del>
          </w:p>
        </w:tc>
      </w:tr>
      <w:tr w:rsidR="0015709A" w:rsidRPr="00400D35" w:rsidDel="00EC7212" w14:paraId="20A113B0" w14:textId="750106B3" w:rsidTr="0015709A">
        <w:trPr>
          <w:trHeight w:val="300"/>
          <w:del w:id="963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9F10246" w14:textId="6929D4DF" w:rsidR="00400D35" w:rsidRPr="00400D35" w:rsidDel="00EC7212" w:rsidRDefault="00400D35">
            <w:pPr>
              <w:pStyle w:val="BodyText"/>
              <w:rPr>
                <w:del w:id="9634" w:author="Georg Birgisson" w:date="2021-10-06T14:24:00Z"/>
                <w:rFonts w:eastAsia="Times New Roman"/>
                <w:color w:val="000000"/>
                <w:lang w:eastAsia="is-IS"/>
              </w:rPr>
              <w:pPrChange w:id="9635" w:author="Georg Birgisson" w:date="2021-10-06T14:25:00Z">
                <w:pPr>
                  <w:jc w:val="right"/>
                </w:pPr>
              </w:pPrChange>
            </w:pPr>
            <w:del w:id="9636" w:author="Georg Birgisson" w:date="2021-10-06T14:24:00Z">
              <w:r w:rsidRPr="00400D35" w:rsidDel="00EC7212">
                <w:rPr>
                  <w:rFonts w:eastAsia="Times New Roman"/>
                  <w:color w:val="000000"/>
                  <w:lang w:eastAsia="is-IS"/>
                </w:rPr>
                <w:delText>300</w:delText>
              </w:r>
            </w:del>
          </w:p>
        </w:tc>
        <w:tc>
          <w:tcPr>
            <w:tcW w:w="915" w:type="dxa"/>
            <w:tcBorders>
              <w:top w:val="nil"/>
              <w:left w:val="nil"/>
              <w:bottom w:val="single" w:sz="4" w:space="0" w:color="auto"/>
              <w:right w:val="single" w:sz="4" w:space="0" w:color="auto"/>
            </w:tcBorders>
            <w:shd w:val="clear" w:color="auto" w:fill="auto"/>
            <w:noWrap/>
            <w:hideMark/>
          </w:tcPr>
          <w:p w14:paraId="6DF1123E" w14:textId="7B3B64A9" w:rsidR="00400D35" w:rsidRPr="00400D35" w:rsidDel="00EC7212" w:rsidRDefault="00400D35">
            <w:pPr>
              <w:pStyle w:val="BodyText"/>
              <w:rPr>
                <w:del w:id="9637" w:author="Georg Birgisson" w:date="2021-10-06T14:24:00Z"/>
                <w:rFonts w:eastAsia="Times New Roman"/>
                <w:color w:val="000000"/>
                <w:lang w:eastAsia="is-IS"/>
              </w:rPr>
              <w:pPrChange w:id="9638" w:author="Georg Birgisson" w:date="2021-10-06T14:25:00Z">
                <w:pPr/>
              </w:pPrChange>
            </w:pPr>
            <w:del w:id="9639" w:author="Georg Birgisson" w:date="2021-10-06T14:24:00Z">
              <w:r w:rsidRPr="00400D35" w:rsidDel="00EC7212">
                <w:rPr>
                  <w:rFonts w:eastAsia="Times New Roman"/>
                  <w:color w:val="000000"/>
                  <w:lang w:eastAsia="is-IS"/>
                </w:rPr>
                <w:delText>BT-137</w:delText>
              </w:r>
            </w:del>
          </w:p>
        </w:tc>
        <w:tc>
          <w:tcPr>
            <w:tcW w:w="660" w:type="dxa"/>
            <w:tcBorders>
              <w:top w:val="nil"/>
              <w:left w:val="nil"/>
              <w:bottom w:val="single" w:sz="4" w:space="0" w:color="auto"/>
              <w:right w:val="single" w:sz="4" w:space="0" w:color="auto"/>
            </w:tcBorders>
            <w:shd w:val="clear" w:color="auto" w:fill="auto"/>
            <w:noWrap/>
            <w:hideMark/>
          </w:tcPr>
          <w:p w14:paraId="5455B40E" w14:textId="6038FA7F" w:rsidR="00400D35" w:rsidRPr="00400D35" w:rsidDel="00EC7212" w:rsidRDefault="00400D35">
            <w:pPr>
              <w:pStyle w:val="BodyText"/>
              <w:rPr>
                <w:del w:id="9640" w:author="Georg Birgisson" w:date="2021-10-06T14:24:00Z"/>
                <w:rFonts w:eastAsia="Times New Roman"/>
                <w:color w:val="000000"/>
                <w:lang w:eastAsia="is-IS"/>
              </w:rPr>
              <w:pPrChange w:id="9641" w:author="Georg Birgisson" w:date="2021-10-06T14:25:00Z">
                <w:pPr>
                  <w:jc w:val="center"/>
                </w:pPr>
              </w:pPrChange>
            </w:pPr>
            <w:del w:id="9642"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76E96DB3" w14:textId="5547664F" w:rsidR="00400D35" w:rsidRPr="00400D35" w:rsidDel="00EC7212" w:rsidRDefault="00400D35">
            <w:pPr>
              <w:pStyle w:val="BodyText"/>
              <w:rPr>
                <w:del w:id="9643" w:author="Georg Birgisson" w:date="2021-10-06T14:24:00Z"/>
                <w:rFonts w:eastAsia="Times New Roman"/>
                <w:color w:val="000000"/>
                <w:lang w:eastAsia="is-IS"/>
              </w:rPr>
              <w:pPrChange w:id="9644" w:author="Georg Birgisson" w:date="2021-10-06T14:25:00Z">
                <w:pPr>
                  <w:jc w:val="center"/>
                </w:pPr>
              </w:pPrChange>
            </w:pPr>
            <w:del w:id="9645"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74226C74" w14:textId="64AA4DE1" w:rsidR="00400D35" w:rsidRPr="00400D35" w:rsidDel="00EC7212" w:rsidRDefault="00400D35">
            <w:pPr>
              <w:pStyle w:val="BodyText"/>
              <w:rPr>
                <w:del w:id="9646" w:author="Georg Birgisson" w:date="2021-10-06T14:24:00Z"/>
                <w:rFonts w:eastAsia="Times New Roman"/>
                <w:color w:val="000000"/>
                <w:lang w:eastAsia="is-IS"/>
              </w:rPr>
              <w:pPrChange w:id="9647" w:author="Georg Birgisson" w:date="2021-10-06T14:25:00Z">
                <w:pPr/>
              </w:pPrChange>
            </w:pPr>
            <w:del w:id="9648" w:author="Georg Birgisson" w:date="2021-10-06T14:24:00Z">
              <w:r w:rsidRPr="00400D35" w:rsidDel="00EC7212">
                <w:rPr>
                  <w:rFonts w:eastAsia="Times New Roman"/>
                  <w:color w:val="000000"/>
                  <w:lang w:eastAsia="is-IS"/>
                </w:rPr>
                <w:delText>cac:AllowanceCharge/cbc:BaseAmount</w:delText>
              </w:r>
            </w:del>
          </w:p>
        </w:tc>
        <w:tc>
          <w:tcPr>
            <w:tcW w:w="2954" w:type="dxa"/>
            <w:tcBorders>
              <w:top w:val="nil"/>
              <w:left w:val="nil"/>
              <w:bottom w:val="single" w:sz="4" w:space="0" w:color="auto"/>
              <w:right w:val="single" w:sz="4" w:space="0" w:color="auto"/>
            </w:tcBorders>
            <w:shd w:val="clear" w:color="auto" w:fill="auto"/>
            <w:noWrap/>
            <w:hideMark/>
          </w:tcPr>
          <w:p w14:paraId="67A784DD" w14:textId="1CCCB9CF" w:rsidR="00400D35" w:rsidRPr="00400D35" w:rsidDel="00EC7212" w:rsidRDefault="00400D35">
            <w:pPr>
              <w:pStyle w:val="BodyText"/>
              <w:rPr>
                <w:del w:id="9649" w:author="Georg Birgisson" w:date="2021-10-06T14:24:00Z"/>
                <w:rFonts w:eastAsia="Times New Roman"/>
                <w:color w:val="000000"/>
                <w:lang w:eastAsia="is-IS"/>
              </w:rPr>
              <w:pPrChange w:id="9650" w:author="Georg Birgisson" w:date="2021-10-06T14:25:00Z">
                <w:pPr/>
              </w:pPrChange>
            </w:pPr>
            <w:del w:id="9651" w:author="Georg Birgisson" w:date="2021-10-06T14:24:00Z">
              <w:r w:rsidRPr="00400D35" w:rsidDel="00EC7212">
                <w:rPr>
                  <w:rFonts w:eastAsia="Times New Roman"/>
                  <w:color w:val="000000"/>
                  <w:lang w:eastAsia="is-IS"/>
                </w:rPr>
                <w:delText>with cbc:ChargeIndicator = 'false'</w:delText>
              </w:r>
            </w:del>
          </w:p>
        </w:tc>
      </w:tr>
      <w:tr w:rsidR="0015709A" w:rsidRPr="00400D35" w:rsidDel="00EC7212" w14:paraId="3056136E" w14:textId="4E7567B3" w:rsidTr="0015709A">
        <w:trPr>
          <w:trHeight w:val="300"/>
          <w:del w:id="965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E7D1503" w14:textId="77F90A2F" w:rsidR="00400D35" w:rsidRPr="00400D35" w:rsidDel="00EC7212" w:rsidRDefault="00400D35">
            <w:pPr>
              <w:pStyle w:val="BodyText"/>
              <w:rPr>
                <w:del w:id="9653" w:author="Georg Birgisson" w:date="2021-10-06T14:24:00Z"/>
                <w:rFonts w:eastAsia="Times New Roman"/>
                <w:color w:val="000000"/>
                <w:lang w:eastAsia="is-IS"/>
              </w:rPr>
              <w:pPrChange w:id="9654" w:author="Georg Birgisson" w:date="2021-10-06T14:25:00Z">
                <w:pPr>
                  <w:jc w:val="right"/>
                </w:pPr>
              </w:pPrChange>
            </w:pPr>
            <w:del w:id="9655" w:author="Georg Birgisson" w:date="2021-10-06T14:24:00Z">
              <w:r w:rsidRPr="00400D35" w:rsidDel="00EC7212">
                <w:rPr>
                  <w:rFonts w:eastAsia="Times New Roman"/>
                  <w:color w:val="000000"/>
                  <w:lang w:eastAsia="is-IS"/>
                </w:rPr>
                <w:delText>301</w:delText>
              </w:r>
            </w:del>
          </w:p>
        </w:tc>
        <w:tc>
          <w:tcPr>
            <w:tcW w:w="915" w:type="dxa"/>
            <w:tcBorders>
              <w:top w:val="nil"/>
              <w:left w:val="nil"/>
              <w:bottom w:val="single" w:sz="4" w:space="0" w:color="auto"/>
              <w:right w:val="single" w:sz="4" w:space="0" w:color="auto"/>
            </w:tcBorders>
            <w:shd w:val="clear" w:color="auto" w:fill="auto"/>
            <w:noWrap/>
            <w:hideMark/>
          </w:tcPr>
          <w:p w14:paraId="7F9BF844" w14:textId="6FAFF154" w:rsidR="00400D35" w:rsidRPr="00400D35" w:rsidDel="00EC7212" w:rsidRDefault="00400D35">
            <w:pPr>
              <w:pStyle w:val="BodyText"/>
              <w:rPr>
                <w:del w:id="9656" w:author="Georg Birgisson" w:date="2021-10-06T14:24:00Z"/>
                <w:rFonts w:eastAsia="Times New Roman"/>
                <w:color w:val="000000"/>
                <w:lang w:eastAsia="is-IS"/>
              </w:rPr>
              <w:pPrChange w:id="9657" w:author="Georg Birgisson" w:date="2021-10-06T14:25:00Z">
                <w:pPr/>
              </w:pPrChange>
            </w:pPr>
            <w:del w:id="9658" w:author="Georg Birgisson" w:date="2021-10-06T14:24:00Z">
              <w:r w:rsidRPr="00400D35" w:rsidDel="00EC7212">
                <w:rPr>
                  <w:rFonts w:eastAsia="Times New Roman"/>
                  <w:color w:val="000000"/>
                  <w:lang w:eastAsia="is-IS"/>
                </w:rPr>
                <w:delText>BT-138</w:delText>
              </w:r>
            </w:del>
          </w:p>
        </w:tc>
        <w:tc>
          <w:tcPr>
            <w:tcW w:w="660" w:type="dxa"/>
            <w:tcBorders>
              <w:top w:val="nil"/>
              <w:left w:val="nil"/>
              <w:bottom w:val="single" w:sz="4" w:space="0" w:color="auto"/>
              <w:right w:val="single" w:sz="4" w:space="0" w:color="auto"/>
            </w:tcBorders>
            <w:shd w:val="clear" w:color="auto" w:fill="auto"/>
            <w:noWrap/>
            <w:hideMark/>
          </w:tcPr>
          <w:p w14:paraId="1D90434A" w14:textId="228755A9" w:rsidR="00400D35" w:rsidRPr="00400D35" w:rsidDel="00EC7212" w:rsidRDefault="00400D35">
            <w:pPr>
              <w:pStyle w:val="BodyText"/>
              <w:rPr>
                <w:del w:id="9659" w:author="Georg Birgisson" w:date="2021-10-06T14:24:00Z"/>
                <w:rFonts w:eastAsia="Times New Roman"/>
                <w:color w:val="000000"/>
                <w:lang w:eastAsia="is-IS"/>
              </w:rPr>
              <w:pPrChange w:id="9660" w:author="Georg Birgisson" w:date="2021-10-06T14:25:00Z">
                <w:pPr>
                  <w:jc w:val="center"/>
                </w:pPr>
              </w:pPrChange>
            </w:pPr>
            <w:del w:id="9661"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427227A7" w14:textId="13518939" w:rsidR="00400D35" w:rsidRPr="00400D35" w:rsidDel="00EC7212" w:rsidRDefault="00400D35">
            <w:pPr>
              <w:pStyle w:val="BodyText"/>
              <w:rPr>
                <w:del w:id="9662" w:author="Georg Birgisson" w:date="2021-10-06T14:24:00Z"/>
                <w:rFonts w:eastAsia="Times New Roman"/>
                <w:color w:val="000000"/>
                <w:lang w:eastAsia="is-IS"/>
              </w:rPr>
              <w:pPrChange w:id="9663" w:author="Georg Birgisson" w:date="2021-10-06T14:25:00Z">
                <w:pPr>
                  <w:jc w:val="center"/>
                </w:pPr>
              </w:pPrChange>
            </w:pPr>
            <w:del w:id="9664"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30680D3B" w14:textId="2DC14CE5" w:rsidR="00400D35" w:rsidRPr="00400D35" w:rsidDel="00EC7212" w:rsidRDefault="00400D35">
            <w:pPr>
              <w:pStyle w:val="BodyText"/>
              <w:rPr>
                <w:del w:id="9665" w:author="Georg Birgisson" w:date="2021-10-06T14:24:00Z"/>
                <w:rFonts w:eastAsia="Times New Roman"/>
                <w:color w:val="000000"/>
                <w:lang w:eastAsia="is-IS"/>
              </w:rPr>
              <w:pPrChange w:id="9666" w:author="Georg Birgisson" w:date="2021-10-06T14:25:00Z">
                <w:pPr/>
              </w:pPrChange>
            </w:pPr>
            <w:del w:id="9667" w:author="Georg Birgisson" w:date="2021-10-06T14:24:00Z">
              <w:r w:rsidRPr="00400D35" w:rsidDel="00EC7212">
                <w:rPr>
                  <w:rFonts w:eastAsia="Times New Roman"/>
                  <w:color w:val="000000"/>
                  <w:lang w:eastAsia="is-IS"/>
                </w:rPr>
                <w:delText>cac:AllowanceCharge/cbc:MultiplierFactorNumeric</w:delText>
              </w:r>
            </w:del>
          </w:p>
        </w:tc>
        <w:tc>
          <w:tcPr>
            <w:tcW w:w="2954" w:type="dxa"/>
            <w:tcBorders>
              <w:top w:val="nil"/>
              <w:left w:val="nil"/>
              <w:bottom w:val="single" w:sz="4" w:space="0" w:color="auto"/>
              <w:right w:val="single" w:sz="4" w:space="0" w:color="auto"/>
            </w:tcBorders>
            <w:shd w:val="clear" w:color="auto" w:fill="auto"/>
            <w:noWrap/>
            <w:hideMark/>
          </w:tcPr>
          <w:p w14:paraId="22D068ED" w14:textId="4D659E44" w:rsidR="00400D35" w:rsidRPr="00400D35" w:rsidDel="00EC7212" w:rsidRDefault="00400D35">
            <w:pPr>
              <w:pStyle w:val="BodyText"/>
              <w:rPr>
                <w:del w:id="9668" w:author="Georg Birgisson" w:date="2021-10-06T14:24:00Z"/>
                <w:rFonts w:eastAsia="Times New Roman"/>
                <w:color w:val="000000"/>
                <w:lang w:eastAsia="is-IS"/>
              </w:rPr>
              <w:pPrChange w:id="9669" w:author="Georg Birgisson" w:date="2021-10-06T14:25:00Z">
                <w:pPr/>
              </w:pPrChange>
            </w:pPr>
            <w:del w:id="9670" w:author="Georg Birgisson" w:date="2021-10-06T14:24:00Z">
              <w:r w:rsidRPr="00400D35" w:rsidDel="00EC7212">
                <w:rPr>
                  <w:rFonts w:eastAsia="Times New Roman"/>
                  <w:color w:val="000000"/>
                  <w:lang w:eastAsia="is-IS"/>
                </w:rPr>
                <w:delText>with cbc:ChargeIndicator = 'false'</w:delText>
              </w:r>
            </w:del>
          </w:p>
        </w:tc>
      </w:tr>
      <w:tr w:rsidR="0015709A" w:rsidRPr="00400D35" w:rsidDel="00EC7212" w14:paraId="616AEAEB" w14:textId="145D9783" w:rsidTr="0015709A">
        <w:trPr>
          <w:trHeight w:val="300"/>
          <w:del w:id="967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13439CD" w14:textId="7E60B9E9" w:rsidR="00400D35" w:rsidRPr="00400D35" w:rsidDel="00EC7212" w:rsidRDefault="00400D35">
            <w:pPr>
              <w:pStyle w:val="BodyText"/>
              <w:rPr>
                <w:del w:id="9672" w:author="Georg Birgisson" w:date="2021-10-06T14:24:00Z"/>
                <w:rFonts w:eastAsia="Times New Roman"/>
                <w:color w:val="000000"/>
                <w:lang w:eastAsia="is-IS"/>
              </w:rPr>
              <w:pPrChange w:id="9673" w:author="Georg Birgisson" w:date="2021-10-06T14:25:00Z">
                <w:pPr>
                  <w:jc w:val="right"/>
                </w:pPr>
              </w:pPrChange>
            </w:pPr>
            <w:del w:id="9674" w:author="Georg Birgisson" w:date="2021-10-06T14:24:00Z">
              <w:r w:rsidRPr="00400D35" w:rsidDel="00EC7212">
                <w:rPr>
                  <w:rFonts w:eastAsia="Times New Roman"/>
                  <w:color w:val="000000"/>
                  <w:lang w:eastAsia="is-IS"/>
                </w:rPr>
                <w:delText>302</w:delText>
              </w:r>
            </w:del>
          </w:p>
        </w:tc>
        <w:tc>
          <w:tcPr>
            <w:tcW w:w="915" w:type="dxa"/>
            <w:tcBorders>
              <w:top w:val="nil"/>
              <w:left w:val="nil"/>
              <w:bottom w:val="single" w:sz="4" w:space="0" w:color="auto"/>
              <w:right w:val="single" w:sz="4" w:space="0" w:color="auto"/>
            </w:tcBorders>
            <w:shd w:val="clear" w:color="auto" w:fill="auto"/>
            <w:noWrap/>
            <w:hideMark/>
          </w:tcPr>
          <w:p w14:paraId="7B9A5B50" w14:textId="3F39D7C9" w:rsidR="00400D35" w:rsidRPr="00400D35" w:rsidDel="00EC7212" w:rsidRDefault="00400D35">
            <w:pPr>
              <w:pStyle w:val="BodyText"/>
              <w:rPr>
                <w:del w:id="9675" w:author="Georg Birgisson" w:date="2021-10-06T14:24:00Z"/>
                <w:rFonts w:eastAsia="Times New Roman"/>
                <w:color w:val="000000"/>
                <w:lang w:eastAsia="is-IS"/>
              </w:rPr>
              <w:pPrChange w:id="9676" w:author="Georg Birgisson" w:date="2021-10-06T14:25:00Z">
                <w:pPr/>
              </w:pPrChange>
            </w:pPr>
            <w:del w:id="9677" w:author="Georg Birgisson" w:date="2021-10-06T14:24:00Z">
              <w:r w:rsidRPr="00400D35" w:rsidDel="00EC7212">
                <w:rPr>
                  <w:rFonts w:eastAsia="Times New Roman"/>
                  <w:color w:val="000000"/>
                  <w:lang w:eastAsia="is-IS"/>
                </w:rPr>
                <w:delText>BT-139</w:delText>
              </w:r>
            </w:del>
          </w:p>
        </w:tc>
        <w:tc>
          <w:tcPr>
            <w:tcW w:w="660" w:type="dxa"/>
            <w:tcBorders>
              <w:top w:val="nil"/>
              <w:left w:val="nil"/>
              <w:bottom w:val="single" w:sz="4" w:space="0" w:color="auto"/>
              <w:right w:val="single" w:sz="4" w:space="0" w:color="auto"/>
            </w:tcBorders>
            <w:shd w:val="clear" w:color="auto" w:fill="auto"/>
            <w:noWrap/>
            <w:hideMark/>
          </w:tcPr>
          <w:p w14:paraId="6BAE175A" w14:textId="1DEF3761" w:rsidR="00400D35" w:rsidRPr="00400D35" w:rsidDel="00EC7212" w:rsidRDefault="00400D35">
            <w:pPr>
              <w:pStyle w:val="BodyText"/>
              <w:rPr>
                <w:del w:id="9678" w:author="Georg Birgisson" w:date="2021-10-06T14:24:00Z"/>
                <w:rFonts w:eastAsia="Times New Roman"/>
                <w:color w:val="000000"/>
                <w:lang w:eastAsia="is-IS"/>
              </w:rPr>
              <w:pPrChange w:id="9679" w:author="Georg Birgisson" w:date="2021-10-06T14:25:00Z">
                <w:pPr>
                  <w:jc w:val="center"/>
                </w:pPr>
              </w:pPrChange>
            </w:pPr>
            <w:del w:id="9680"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10C2CB50" w14:textId="249E9670" w:rsidR="00400D35" w:rsidRPr="00400D35" w:rsidDel="00EC7212" w:rsidRDefault="00400D35">
            <w:pPr>
              <w:pStyle w:val="BodyText"/>
              <w:rPr>
                <w:del w:id="9681" w:author="Georg Birgisson" w:date="2021-10-06T14:24:00Z"/>
                <w:rFonts w:eastAsia="Times New Roman"/>
                <w:color w:val="000000"/>
                <w:lang w:eastAsia="is-IS"/>
              </w:rPr>
              <w:pPrChange w:id="9682" w:author="Georg Birgisson" w:date="2021-10-06T14:25:00Z">
                <w:pPr>
                  <w:jc w:val="center"/>
                </w:pPr>
              </w:pPrChange>
            </w:pPr>
            <w:del w:id="9683"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1BFE7A08" w14:textId="18ABBE4E" w:rsidR="00400D35" w:rsidRPr="00400D35" w:rsidDel="00EC7212" w:rsidRDefault="00400D35">
            <w:pPr>
              <w:pStyle w:val="BodyText"/>
              <w:rPr>
                <w:del w:id="9684" w:author="Georg Birgisson" w:date="2021-10-06T14:24:00Z"/>
                <w:rFonts w:eastAsia="Times New Roman"/>
                <w:color w:val="000000"/>
                <w:lang w:eastAsia="is-IS"/>
              </w:rPr>
              <w:pPrChange w:id="9685" w:author="Georg Birgisson" w:date="2021-10-06T14:25:00Z">
                <w:pPr/>
              </w:pPrChange>
            </w:pPr>
            <w:del w:id="9686" w:author="Georg Birgisson" w:date="2021-10-06T14:24:00Z">
              <w:r w:rsidRPr="00400D35" w:rsidDel="00EC7212">
                <w:rPr>
                  <w:rFonts w:eastAsia="Times New Roman"/>
                  <w:color w:val="000000"/>
                  <w:lang w:eastAsia="is-IS"/>
                </w:rPr>
                <w:delText>cac:AllowanceCharge/cbc:AllowanceChargeReason</w:delText>
              </w:r>
            </w:del>
          </w:p>
        </w:tc>
        <w:tc>
          <w:tcPr>
            <w:tcW w:w="2954" w:type="dxa"/>
            <w:tcBorders>
              <w:top w:val="nil"/>
              <w:left w:val="nil"/>
              <w:bottom w:val="single" w:sz="4" w:space="0" w:color="auto"/>
              <w:right w:val="single" w:sz="4" w:space="0" w:color="auto"/>
            </w:tcBorders>
            <w:shd w:val="clear" w:color="auto" w:fill="auto"/>
            <w:noWrap/>
            <w:hideMark/>
          </w:tcPr>
          <w:p w14:paraId="0C9C40B4" w14:textId="014D7A68" w:rsidR="00400D35" w:rsidRPr="00400D35" w:rsidDel="00EC7212" w:rsidRDefault="00400D35">
            <w:pPr>
              <w:pStyle w:val="BodyText"/>
              <w:rPr>
                <w:del w:id="9687" w:author="Georg Birgisson" w:date="2021-10-06T14:24:00Z"/>
                <w:rFonts w:eastAsia="Times New Roman"/>
                <w:color w:val="000000"/>
                <w:lang w:eastAsia="is-IS"/>
              </w:rPr>
              <w:pPrChange w:id="9688" w:author="Georg Birgisson" w:date="2021-10-06T14:25:00Z">
                <w:pPr/>
              </w:pPrChange>
            </w:pPr>
            <w:del w:id="9689" w:author="Georg Birgisson" w:date="2021-10-06T14:24:00Z">
              <w:r w:rsidRPr="00400D35" w:rsidDel="00EC7212">
                <w:rPr>
                  <w:rFonts w:eastAsia="Times New Roman"/>
                  <w:color w:val="000000"/>
                  <w:lang w:eastAsia="is-IS"/>
                </w:rPr>
                <w:delText>with cbc:ChargeIndicator = 'false'</w:delText>
              </w:r>
            </w:del>
          </w:p>
        </w:tc>
      </w:tr>
      <w:tr w:rsidR="0015709A" w:rsidRPr="00400D35" w:rsidDel="00EC7212" w14:paraId="34368D9E" w14:textId="73F68F9A" w:rsidTr="0015709A">
        <w:trPr>
          <w:trHeight w:val="300"/>
          <w:del w:id="969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DC315AE" w14:textId="05708AAB" w:rsidR="00400D35" w:rsidRPr="00400D35" w:rsidDel="00EC7212" w:rsidRDefault="00400D35">
            <w:pPr>
              <w:pStyle w:val="BodyText"/>
              <w:rPr>
                <w:del w:id="9691" w:author="Georg Birgisson" w:date="2021-10-06T14:24:00Z"/>
                <w:rFonts w:eastAsia="Times New Roman"/>
                <w:color w:val="000000"/>
                <w:lang w:eastAsia="is-IS"/>
              </w:rPr>
              <w:pPrChange w:id="9692" w:author="Georg Birgisson" w:date="2021-10-06T14:25:00Z">
                <w:pPr>
                  <w:jc w:val="right"/>
                </w:pPr>
              </w:pPrChange>
            </w:pPr>
            <w:del w:id="9693" w:author="Georg Birgisson" w:date="2021-10-06T14:24:00Z">
              <w:r w:rsidRPr="00400D35" w:rsidDel="00EC7212">
                <w:rPr>
                  <w:rFonts w:eastAsia="Times New Roman"/>
                  <w:color w:val="000000"/>
                  <w:lang w:eastAsia="is-IS"/>
                </w:rPr>
                <w:delText>303</w:delText>
              </w:r>
            </w:del>
          </w:p>
        </w:tc>
        <w:tc>
          <w:tcPr>
            <w:tcW w:w="915" w:type="dxa"/>
            <w:tcBorders>
              <w:top w:val="nil"/>
              <w:left w:val="nil"/>
              <w:bottom w:val="single" w:sz="4" w:space="0" w:color="auto"/>
              <w:right w:val="single" w:sz="4" w:space="0" w:color="auto"/>
            </w:tcBorders>
            <w:shd w:val="clear" w:color="auto" w:fill="auto"/>
            <w:noWrap/>
            <w:hideMark/>
          </w:tcPr>
          <w:p w14:paraId="2023AC06" w14:textId="77477B48" w:rsidR="00400D35" w:rsidRPr="00400D35" w:rsidDel="00EC7212" w:rsidRDefault="00400D35">
            <w:pPr>
              <w:pStyle w:val="BodyText"/>
              <w:rPr>
                <w:del w:id="9694" w:author="Georg Birgisson" w:date="2021-10-06T14:24:00Z"/>
                <w:rFonts w:eastAsia="Times New Roman"/>
                <w:color w:val="000000"/>
                <w:lang w:eastAsia="is-IS"/>
              </w:rPr>
              <w:pPrChange w:id="9695" w:author="Georg Birgisson" w:date="2021-10-06T14:25:00Z">
                <w:pPr/>
              </w:pPrChange>
            </w:pPr>
            <w:del w:id="9696" w:author="Georg Birgisson" w:date="2021-10-06T14:24:00Z">
              <w:r w:rsidRPr="00400D35" w:rsidDel="00EC7212">
                <w:rPr>
                  <w:rFonts w:eastAsia="Times New Roman"/>
                  <w:color w:val="000000"/>
                  <w:lang w:eastAsia="is-IS"/>
                </w:rPr>
                <w:delText>BT-140</w:delText>
              </w:r>
            </w:del>
          </w:p>
        </w:tc>
        <w:tc>
          <w:tcPr>
            <w:tcW w:w="660" w:type="dxa"/>
            <w:tcBorders>
              <w:top w:val="nil"/>
              <w:left w:val="nil"/>
              <w:bottom w:val="single" w:sz="4" w:space="0" w:color="auto"/>
              <w:right w:val="single" w:sz="4" w:space="0" w:color="auto"/>
            </w:tcBorders>
            <w:shd w:val="clear" w:color="auto" w:fill="auto"/>
            <w:noWrap/>
            <w:hideMark/>
          </w:tcPr>
          <w:p w14:paraId="138B26AB" w14:textId="29709536" w:rsidR="00400D35" w:rsidRPr="00400D35" w:rsidDel="00EC7212" w:rsidRDefault="00400D35">
            <w:pPr>
              <w:pStyle w:val="BodyText"/>
              <w:rPr>
                <w:del w:id="9697" w:author="Georg Birgisson" w:date="2021-10-06T14:24:00Z"/>
                <w:rFonts w:eastAsia="Times New Roman"/>
                <w:color w:val="000000"/>
                <w:lang w:eastAsia="is-IS"/>
              </w:rPr>
              <w:pPrChange w:id="9698" w:author="Georg Birgisson" w:date="2021-10-06T14:25:00Z">
                <w:pPr>
                  <w:jc w:val="center"/>
                </w:pPr>
              </w:pPrChange>
            </w:pPr>
            <w:del w:id="9699"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5C572258" w14:textId="5EDA9034" w:rsidR="00400D35" w:rsidRPr="00400D35" w:rsidDel="00EC7212" w:rsidRDefault="00400D35">
            <w:pPr>
              <w:pStyle w:val="BodyText"/>
              <w:rPr>
                <w:del w:id="9700" w:author="Georg Birgisson" w:date="2021-10-06T14:24:00Z"/>
                <w:rFonts w:eastAsia="Times New Roman"/>
                <w:color w:val="000000"/>
                <w:lang w:eastAsia="is-IS"/>
              </w:rPr>
              <w:pPrChange w:id="9701" w:author="Georg Birgisson" w:date="2021-10-06T14:25:00Z">
                <w:pPr>
                  <w:jc w:val="center"/>
                </w:pPr>
              </w:pPrChange>
            </w:pPr>
            <w:del w:id="9702"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15CD7AF7" w14:textId="47CBDD07" w:rsidR="00400D35" w:rsidRPr="00400D35" w:rsidDel="00EC7212" w:rsidRDefault="00400D35">
            <w:pPr>
              <w:pStyle w:val="BodyText"/>
              <w:rPr>
                <w:del w:id="9703" w:author="Georg Birgisson" w:date="2021-10-06T14:24:00Z"/>
                <w:rFonts w:eastAsia="Times New Roman"/>
                <w:color w:val="000000"/>
                <w:lang w:eastAsia="is-IS"/>
              </w:rPr>
              <w:pPrChange w:id="9704" w:author="Georg Birgisson" w:date="2021-10-06T14:25:00Z">
                <w:pPr/>
              </w:pPrChange>
            </w:pPr>
            <w:del w:id="9705" w:author="Georg Birgisson" w:date="2021-10-06T14:24:00Z">
              <w:r w:rsidRPr="00400D35" w:rsidDel="00EC7212">
                <w:rPr>
                  <w:rFonts w:eastAsia="Times New Roman"/>
                  <w:color w:val="000000"/>
                  <w:lang w:eastAsia="is-IS"/>
                </w:rPr>
                <w:delText>cac:AllowanceCharge/cbc:AllowanceChargeReasonCode</w:delText>
              </w:r>
            </w:del>
          </w:p>
        </w:tc>
        <w:tc>
          <w:tcPr>
            <w:tcW w:w="2954" w:type="dxa"/>
            <w:tcBorders>
              <w:top w:val="nil"/>
              <w:left w:val="nil"/>
              <w:bottom w:val="single" w:sz="4" w:space="0" w:color="auto"/>
              <w:right w:val="single" w:sz="4" w:space="0" w:color="auto"/>
            </w:tcBorders>
            <w:shd w:val="clear" w:color="auto" w:fill="auto"/>
            <w:noWrap/>
            <w:hideMark/>
          </w:tcPr>
          <w:p w14:paraId="06F305EA" w14:textId="447FC006" w:rsidR="00400D35" w:rsidRPr="00400D35" w:rsidDel="00EC7212" w:rsidRDefault="00400D35">
            <w:pPr>
              <w:pStyle w:val="BodyText"/>
              <w:rPr>
                <w:del w:id="9706" w:author="Georg Birgisson" w:date="2021-10-06T14:24:00Z"/>
                <w:rFonts w:eastAsia="Times New Roman"/>
                <w:color w:val="000000"/>
                <w:lang w:eastAsia="is-IS"/>
              </w:rPr>
              <w:pPrChange w:id="9707" w:author="Georg Birgisson" w:date="2021-10-06T14:25:00Z">
                <w:pPr/>
              </w:pPrChange>
            </w:pPr>
            <w:del w:id="9708" w:author="Georg Birgisson" w:date="2021-10-06T14:24:00Z">
              <w:r w:rsidRPr="00400D35" w:rsidDel="00EC7212">
                <w:rPr>
                  <w:rFonts w:eastAsia="Times New Roman"/>
                  <w:color w:val="000000"/>
                  <w:lang w:eastAsia="is-IS"/>
                </w:rPr>
                <w:delText>with cbc:ChargeIndicator = 'false'</w:delText>
              </w:r>
            </w:del>
          </w:p>
        </w:tc>
      </w:tr>
      <w:tr w:rsidR="0015709A" w:rsidRPr="00400D35" w:rsidDel="00EC7212" w14:paraId="4B1DC7A7" w14:textId="59D4D9FA" w:rsidTr="0015709A">
        <w:trPr>
          <w:trHeight w:val="300"/>
          <w:del w:id="970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BE3B54D" w14:textId="14D3CB36" w:rsidR="00400D35" w:rsidRPr="00400D35" w:rsidDel="00EC7212" w:rsidRDefault="00400D35">
            <w:pPr>
              <w:pStyle w:val="BodyText"/>
              <w:rPr>
                <w:del w:id="9710" w:author="Georg Birgisson" w:date="2021-10-06T14:24:00Z"/>
                <w:rFonts w:eastAsia="Times New Roman"/>
                <w:color w:val="000000"/>
                <w:lang w:eastAsia="is-IS"/>
              </w:rPr>
              <w:pPrChange w:id="9711" w:author="Georg Birgisson" w:date="2021-10-06T14:25:00Z">
                <w:pPr>
                  <w:jc w:val="right"/>
                </w:pPr>
              </w:pPrChange>
            </w:pPr>
            <w:del w:id="9712" w:author="Georg Birgisson" w:date="2021-10-06T14:24:00Z">
              <w:r w:rsidRPr="00400D35" w:rsidDel="00EC7212">
                <w:rPr>
                  <w:rFonts w:eastAsia="Times New Roman"/>
                  <w:color w:val="000000"/>
                  <w:lang w:eastAsia="is-IS"/>
                </w:rPr>
                <w:delText>304</w:delText>
              </w:r>
            </w:del>
          </w:p>
        </w:tc>
        <w:tc>
          <w:tcPr>
            <w:tcW w:w="915" w:type="dxa"/>
            <w:tcBorders>
              <w:top w:val="nil"/>
              <w:left w:val="nil"/>
              <w:bottom w:val="single" w:sz="4" w:space="0" w:color="auto"/>
              <w:right w:val="single" w:sz="4" w:space="0" w:color="auto"/>
            </w:tcBorders>
            <w:shd w:val="clear" w:color="auto" w:fill="auto"/>
            <w:noWrap/>
            <w:hideMark/>
          </w:tcPr>
          <w:p w14:paraId="59AF08B6" w14:textId="3470A650" w:rsidR="00400D35" w:rsidRPr="00400D35" w:rsidDel="00EC7212" w:rsidRDefault="00400D35">
            <w:pPr>
              <w:pStyle w:val="BodyText"/>
              <w:rPr>
                <w:del w:id="9713" w:author="Georg Birgisson" w:date="2021-10-06T14:24:00Z"/>
                <w:rFonts w:eastAsia="Times New Roman"/>
                <w:color w:val="000000"/>
                <w:lang w:eastAsia="is-IS"/>
              </w:rPr>
              <w:pPrChange w:id="9714" w:author="Georg Birgisson" w:date="2021-10-06T14:25:00Z">
                <w:pPr/>
              </w:pPrChange>
            </w:pPr>
            <w:del w:id="9715" w:author="Georg Birgisson" w:date="2021-10-06T14:24:00Z">
              <w:r w:rsidRPr="00400D35" w:rsidDel="00EC7212">
                <w:rPr>
                  <w:rFonts w:eastAsia="Times New Roman"/>
                  <w:color w:val="000000"/>
                  <w:lang w:eastAsia="is-IS"/>
                </w:rPr>
                <w:delText xml:space="preserve">BG-28 </w:delText>
              </w:r>
            </w:del>
          </w:p>
        </w:tc>
        <w:tc>
          <w:tcPr>
            <w:tcW w:w="660" w:type="dxa"/>
            <w:tcBorders>
              <w:top w:val="nil"/>
              <w:left w:val="nil"/>
              <w:bottom w:val="single" w:sz="4" w:space="0" w:color="auto"/>
              <w:right w:val="single" w:sz="4" w:space="0" w:color="auto"/>
            </w:tcBorders>
            <w:shd w:val="clear" w:color="auto" w:fill="auto"/>
            <w:noWrap/>
            <w:hideMark/>
          </w:tcPr>
          <w:p w14:paraId="2AEE21BC" w14:textId="53A06799" w:rsidR="00400D35" w:rsidRPr="00400D35" w:rsidDel="00EC7212" w:rsidRDefault="00400D35">
            <w:pPr>
              <w:pStyle w:val="BodyText"/>
              <w:rPr>
                <w:del w:id="9716" w:author="Georg Birgisson" w:date="2021-10-06T14:24:00Z"/>
                <w:rFonts w:eastAsia="Times New Roman"/>
                <w:color w:val="000000"/>
                <w:lang w:eastAsia="is-IS"/>
              </w:rPr>
              <w:pPrChange w:id="9717" w:author="Georg Birgisson" w:date="2021-10-06T14:25:00Z">
                <w:pPr>
                  <w:jc w:val="center"/>
                </w:pPr>
              </w:pPrChange>
            </w:pPr>
            <w:del w:id="9718"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0C90E731" w14:textId="3676B5D4" w:rsidR="00400D35" w:rsidRPr="00400D35" w:rsidDel="00EC7212" w:rsidRDefault="00400D35">
            <w:pPr>
              <w:pStyle w:val="BodyText"/>
              <w:rPr>
                <w:del w:id="9719" w:author="Georg Birgisson" w:date="2021-10-06T14:24:00Z"/>
                <w:rFonts w:eastAsia="Times New Roman"/>
                <w:color w:val="000000"/>
                <w:lang w:eastAsia="is-IS"/>
              </w:rPr>
              <w:pPrChange w:id="9720" w:author="Georg Birgisson" w:date="2021-10-06T14:25:00Z">
                <w:pPr>
                  <w:jc w:val="center"/>
                </w:pPr>
              </w:pPrChange>
            </w:pPr>
            <w:del w:id="9721"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2E01F7A0" w14:textId="08ACA8C4" w:rsidR="00400D35" w:rsidRPr="00400D35" w:rsidDel="00EC7212" w:rsidRDefault="00400D35">
            <w:pPr>
              <w:pStyle w:val="BodyText"/>
              <w:rPr>
                <w:del w:id="9722" w:author="Georg Birgisson" w:date="2021-10-06T14:24:00Z"/>
                <w:rFonts w:eastAsia="Times New Roman"/>
                <w:color w:val="000000"/>
                <w:lang w:eastAsia="is-IS"/>
              </w:rPr>
              <w:pPrChange w:id="9723" w:author="Georg Birgisson" w:date="2021-10-06T14:25:00Z">
                <w:pPr/>
              </w:pPrChange>
            </w:pPr>
            <w:del w:id="9724" w:author="Georg Birgisson" w:date="2021-10-06T14:24:00Z">
              <w:r w:rsidRPr="00400D35" w:rsidDel="00EC7212">
                <w:rPr>
                  <w:rFonts w:eastAsia="Times New Roman"/>
                  <w:color w:val="000000"/>
                  <w:lang w:eastAsia="is-IS"/>
                </w:rPr>
                <w:delText>cac:AllowanceCharge</w:delText>
              </w:r>
            </w:del>
          </w:p>
        </w:tc>
        <w:tc>
          <w:tcPr>
            <w:tcW w:w="2954" w:type="dxa"/>
            <w:tcBorders>
              <w:top w:val="nil"/>
              <w:left w:val="nil"/>
              <w:bottom w:val="single" w:sz="4" w:space="0" w:color="auto"/>
              <w:right w:val="single" w:sz="4" w:space="0" w:color="auto"/>
            </w:tcBorders>
            <w:shd w:val="clear" w:color="auto" w:fill="auto"/>
            <w:noWrap/>
            <w:hideMark/>
          </w:tcPr>
          <w:p w14:paraId="1C859124" w14:textId="4D0F2A41" w:rsidR="00400D35" w:rsidRPr="00400D35" w:rsidDel="00EC7212" w:rsidRDefault="00400D35">
            <w:pPr>
              <w:pStyle w:val="BodyText"/>
              <w:rPr>
                <w:del w:id="9725" w:author="Georg Birgisson" w:date="2021-10-06T14:24:00Z"/>
                <w:rFonts w:eastAsia="Times New Roman"/>
                <w:color w:val="000000"/>
                <w:lang w:eastAsia="is-IS"/>
              </w:rPr>
              <w:pPrChange w:id="9726" w:author="Georg Birgisson" w:date="2021-10-06T14:25:00Z">
                <w:pPr/>
              </w:pPrChange>
            </w:pPr>
            <w:del w:id="9727" w:author="Georg Birgisson" w:date="2021-10-06T14:24:00Z">
              <w:r w:rsidRPr="00400D35" w:rsidDel="00EC7212">
                <w:rPr>
                  <w:rFonts w:eastAsia="Times New Roman"/>
                  <w:color w:val="000000"/>
                  <w:lang w:eastAsia="is-IS"/>
                </w:rPr>
                <w:delText>with cbc:ChargeIndicator = 'true'</w:delText>
              </w:r>
            </w:del>
          </w:p>
        </w:tc>
      </w:tr>
      <w:tr w:rsidR="0015709A" w:rsidRPr="00400D35" w:rsidDel="00EC7212" w14:paraId="6E14DDA4" w14:textId="20C8F15F" w:rsidTr="0015709A">
        <w:trPr>
          <w:trHeight w:val="300"/>
          <w:del w:id="972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08126A3" w14:textId="07F6D231" w:rsidR="00400D35" w:rsidRPr="00400D35" w:rsidDel="00EC7212" w:rsidRDefault="00400D35">
            <w:pPr>
              <w:pStyle w:val="BodyText"/>
              <w:rPr>
                <w:del w:id="9729" w:author="Georg Birgisson" w:date="2021-10-06T14:24:00Z"/>
                <w:rFonts w:eastAsia="Times New Roman"/>
                <w:color w:val="000000"/>
                <w:lang w:eastAsia="is-IS"/>
              </w:rPr>
              <w:pPrChange w:id="9730" w:author="Georg Birgisson" w:date="2021-10-06T14:25:00Z">
                <w:pPr>
                  <w:jc w:val="right"/>
                </w:pPr>
              </w:pPrChange>
            </w:pPr>
            <w:del w:id="9731" w:author="Georg Birgisson" w:date="2021-10-06T14:24:00Z">
              <w:r w:rsidRPr="00400D35" w:rsidDel="00EC7212">
                <w:rPr>
                  <w:rFonts w:eastAsia="Times New Roman"/>
                  <w:color w:val="000000"/>
                  <w:lang w:eastAsia="is-IS"/>
                </w:rPr>
                <w:delText>310</w:delText>
              </w:r>
            </w:del>
          </w:p>
        </w:tc>
        <w:tc>
          <w:tcPr>
            <w:tcW w:w="915" w:type="dxa"/>
            <w:tcBorders>
              <w:top w:val="nil"/>
              <w:left w:val="nil"/>
              <w:bottom w:val="single" w:sz="4" w:space="0" w:color="auto"/>
              <w:right w:val="single" w:sz="4" w:space="0" w:color="auto"/>
            </w:tcBorders>
            <w:shd w:val="clear" w:color="auto" w:fill="auto"/>
            <w:noWrap/>
            <w:hideMark/>
          </w:tcPr>
          <w:p w14:paraId="05B4144F" w14:textId="117D65FD" w:rsidR="00400D35" w:rsidRPr="00400D35" w:rsidDel="00EC7212" w:rsidRDefault="00400D35">
            <w:pPr>
              <w:pStyle w:val="BodyText"/>
              <w:rPr>
                <w:del w:id="9732" w:author="Georg Birgisson" w:date="2021-10-06T14:24:00Z"/>
                <w:rFonts w:eastAsia="Times New Roman"/>
                <w:color w:val="000000"/>
                <w:lang w:eastAsia="is-IS"/>
              </w:rPr>
              <w:pPrChange w:id="9733" w:author="Georg Birgisson" w:date="2021-10-06T14:25:00Z">
                <w:pPr/>
              </w:pPrChange>
            </w:pPr>
            <w:del w:id="9734" w:author="Georg Birgisson" w:date="2021-10-06T14:24:00Z">
              <w:r w:rsidRPr="00400D35" w:rsidDel="00EC7212">
                <w:rPr>
                  <w:rFonts w:eastAsia="Times New Roman"/>
                  <w:color w:val="000000"/>
                  <w:lang w:eastAsia="is-IS"/>
                </w:rPr>
                <w:delText>BT-141</w:delText>
              </w:r>
            </w:del>
          </w:p>
        </w:tc>
        <w:tc>
          <w:tcPr>
            <w:tcW w:w="660" w:type="dxa"/>
            <w:tcBorders>
              <w:top w:val="nil"/>
              <w:left w:val="nil"/>
              <w:bottom w:val="single" w:sz="4" w:space="0" w:color="auto"/>
              <w:right w:val="single" w:sz="4" w:space="0" w:color="auto"/>
            </w:tcBorders>
            <w:shd w:val="clear" w:color="auto" w:fill="auto"/>
            <w:noWrap/>
            <w:hideMark/>
          </w:tcPr>
          <w:p w14:paraId="687BCD0D" w14:textId="291FC5A8" w:rsidR="00400D35" w:rsidRPr="00400D35" w:rsidDel="00EC7212" w:rsidRDefault="00400D35">
            <w:pPr>
              <w:pStyle w:val="BodyText"/>
              <w:rPr>
                <w:del w:id="9735" w:author="Georg Birgisson" w:date="2021-10-06T14:24:00Z"/>
                <w:rFonts w:eastAsia="Times New Roman"/>
                <w:color w:val="000000"/>
                <w:lang w:eastAsia="is-IS"/>
              </w:rPr>
              <w:pPrChange w:id="9736" w:author="Georg Birgisson" w:date="2021-10-06T14:25:00Z">
                <w:pPr>
                  <w:jc w:val="center"/>
                </w:pPr>
              </w:pPrChange>
            </w:pPr>
            <w:del w:id="9737"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707647F5" w14:textId="543FAEF6" w:rsidR="00400D35" w:rsidRPr="00400D35" w:rsidDel="00EC7212" w:rsidRDefault="00400D35">
            <w:pPr>
              <w:pStyle w:val="BodyText"/>
              <w:rPr>
                <w:del w:id="9738" w:author="Georg Birgisson" w:date="2021-10-06T14:24:00Z"/>
                <w:rFonts w:eastAsia="Times New Roman"/>
                <w:color w:val="000000"/>
                <w:lang w:eastAsia="is-IS"/>
              </w:rPr>
              <w:pPrChange w:id="9739" w:author="Georg Birgisson" w:date="2021-10-06T14:25:00Z">
                <w:pPr>
                  <w:jc w:val="center"/>
                </w:pPr>
              </w:pPrChange>
            </w:pPr>
            <w:del w:id="9740"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04B372DA" w14:textId="5AA10675" w:rsidR="00400D35" w:rsidRPr="00400D35" w:rsidDel="00EC7212" w:rsidRDefault="00400D35">
            <w:pPr>
              <w:pStyle w:val="BodyText"/>
              <w:rPr>
                <w:del w:id="9741" w:author="Georg Birgisson" w:date="2021-10-06T14:24:00Z"/>
                <w:rFonts w:eastAsia="Times New Roman"/>
                <w:color w:val="000000"/>
                <w:lang w:eastAsia="is-IS"/>
              </w:rPr>
              <w:pPrChange w:id="9742" w:author="Georg Birgisson" w:date="2021-10-06T14:25:00Z">
                <w:pPr/>
              </w:pPrChange>
            </w:pPr>
            <w:del w:id="9743" w:author="Georg Birgisson" w:date="2021-10-06T14:24:00Z">
              <w:r w:rsidRPr="00400D35" w:rsidDel="00EC7212">
                <w:rPr>
                  <w:rFonts w:eastAsia="Times New Roman"/>
                  <w:color w:val="000000"/>
                  <w:lang w:eastAsia="is-IS"/>
                </w:rPr>
                <w:delText>cac:AllowanceCharge/cbc:Amount</w:delText>
              </w:r>
            </w:del>
          </w:p>
        </w:tc>
        <w:tc>
          <w:tcPr>
            <w:tcW w:w="2954" w:type="dxa"/>
            <w:tcBorders>
              <w:top w:val="nil"/>
              <w:left w:val="nil"/>
              <w:bottom w:val="single" w:sz="4" w:space="0" w:color="auto"/>
              <w:right w:val="single" w:sz="4" w:space="0" w:color="auto"/>
            </w:tcBorders>
            <w:shd w:val="clear" w:color="auto" w:fill="auto"/>
            <w:noWrap/>
            <w:hideMark/>
          </w:tcPr>
          <w:p w14:paraId="7349B796" w14:textId="7C71474B" w:rsidR="00400D35" w:rsidRPr="00400D35" w:rsidDel="00EC7212" w:rsidRDefault="00400D35">
            <w:pPr>
              <w:pStyle w:val="BodyText"/>
              <w:rPr>
                <w:del w:id="9744" w:author="Georg Birgisson" w:date="2021-10-06T14:24:00Z"/>
                <w:rFonts w:eastAsia="Times New Roman"/>
                <w:color w:val="000000"/>
                <w:lang w:eastAsia="is-IS"/>
              </w:rPr>
              <w:pPrChange w:id="9745" w:author="Georg Birgisson" w:date="2021-10-06T14:25:00Z">
                <w:pPr/>
              </w:pPrChange>
            </w:pPr>
            <w:del w:id="9746" w:author="Georg Birgisson" w:date="2021-10-06T14:24:00Z">
              <w:r w:rsidRPr="00400D35" w:rsidDel="00EC7212">
                <w:rPr>
                  <w:rFonts w:eastAsia="Times New Roman"/>
                  <w:color w:val="000000"/>
                  <w:lang w:eastAsia="is-IS"/>
                </w:rPr>
                <w:delText>with cbc:ChargeIndicator = 'true'</w:delText>
              </w:r>
            </w:del>
          </w:p>
        </w:tc>
      </w:tr>
      <w:tr w:rsidR="0015709A" w:rsidRPr="00400D35" w:rsidDel="00EC7212" w14:paraId="42A89BCC" w14:textId="4AF87F10" w:rsidTr="0015709A">
        <w:trPr>
          <w:trHeight w:val="300"/>
          <w:del w:id="974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187C900" w14:textId="5F018FB6" w:rsidR="00400D35" w:rsidRPr="00400D35" w:rsidDel="00EC7212" w:rsidRDefault="00400D35">
            <w:pPr>
              <w:pStyle w:val="BodyText"/>
              <w:rPr>
                <w:del w:id="9748" w:author="Georg Birgisson" w:date="2021-10-06T14:24:00Z"/>
                <w:rFonts w:eastAsia="Times New Roman"/>
                <w:color w:val="000000"/>
                <w:lang w:eastAsia="is-IS"/>
              </w:rPr>
              <w:pPrChange w:id="9749" w:author="Georg Birgisson" w:date="2021-10-06T14:25:00Z">
                <w:pPr>
                  <w:jc w:val="right"/>
                </w:pPr>
              </w:pPrChange>
            </w:pPr>
            <w:del w:id="9750" w:author="Georg Birgisson" w:date="2021-10-06T14:24:00Z">
              <w:r w:rsidRPr="00400D35" w:rsidDel="00EC7212">
                <w:rPr>
                  <w:rFonts w:eastAsia="Times New Roman"/>
                  <w:color w:val="000000"/>
                  <w:lang w:eastAsia="is-IS"/>
                </w:rPr>
                <w:delText>311</w:delText>
              </w:r>
            </w:del>
          </w:p>
        </w:tc>
        <w:tc>
          <w:tcPr>
            <w:tcW w:w="915" w:type="dxa"/>
            <w:tcBorders>
              <w:top w:val="nil"/>
              <w:left w:val="nil"/>
              <w:bottom w:val="single" w:sz="4" w:space="0" w:color="auto"/>
              <w:right w:val="single" w:sz="4" w:space="0" w:color="auto"/>
            </w:tcBorders>
            <w:shd w:val="clear" w:color="auto" w:fill="auto"/>
            <w:noWrap/>
            <w:hideMark/>
          </w:tcPr>
          <w:p w14:paraId="4136D88C" w14:textId="6083AC23" w:rsidR="00400D35" w:rsidRPr="00400D35" w:rsidDel="00EC7212" w:rsidRDefault="00400D35">
            <w:pPr>
              <w:pStyle w:val="BodyText"/>
              <w:rPr>
                <w:del w:id="9751" w:author="Georg Birgisson" w:date="2021-10-06T14:24:00Z"/>
                <w:rFonts w:eastAsia="Times New Roman"/>
                <w:color w:val="000000"/>
                <w:lang w:eastAsia="is-IS"/>
              </w:rPr>
              <w:pPrChange w:id="9752" w:author="Georg Birgisson" w:date="2021-10-06T14:25:00Z">
                <w:pPr/>
              </w:pPrChange>
            </w:pPr>
            <w:del w:id="9753" w:author="Georg Birgisson" w:date="2021-10-06T14:24:00Z">
              <w:r w:rsidRPr="00400D35" w:rsidDel="00EC7212">
                <w:rPr>
                  <w:rFonts w:eastAsia="Times New Roman"/>
                  <w:color w:val="000000"/>
                  <w:lang w:eastAsia="is-IS"/>
                </w:rPr>
                <w:delText>BT-142</w:delText>
              </w:r>
            </w:del>
          </w:p>
        </w:tc>
        <w:tc>
          <w:tcPr>
            <w:tcW w:w="660" w:type="dxa"/>
            <w:tcBorders>
              <w:top w:val="nil"/>
              <w:left w:val="nil"/>
              <w:bottom w:val="single" w:sz="4" w:space="0" w:color="auto"/>
              <w:right w:val="single" w:sz="4" w:space="0" w:color="auto"/>
            </w:tcBorders>
            <w:shd w:val="clear" w:color="auto" w:fill="auto"/>
            <w:noWrap/>
            <w:hideMark/>
          </w:tcPr>
          <w:p w14:paraId="701E3AA3" w14:textId="71805ECF" w:rsidR="00400D35" w:rsidRPr="00400D35" w:rsidDel="00EC7212" w:rsidRDefault="00400D35">
            <w:pPr>
              <w:pStyle w:val="BodyText"/>
              <w:rPr>
                <w:del w:id="9754" w:author="Georg Birgisson" w:date="2021-10-06T14:24:00Z"/>
                <w:rFonts w:eastAsia="Times New Roman"/>
                <w:color w:val="000000"/>
                <w:lang w:eastAsia="is-IS"/>
              </w:rPr>
              <w:pPrChange w:id="9755" w:author="Georg Birgisson" w:date="2021-10-06T14:25:00Z">
                <w:pPr>
                  <w:jc w:val="center"/>
                </w:pPr>
              </w:pPrChange>
            </w:pPr>
            <w:del w:id="9756"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52BC7FDE" w14:textId="03E05005" w:rsidR="00400D35" w:rsidRPr="00400D35" w:rsidDel="00EC7212" w:rsidRDefault="00400D35">
            <w:pPr>
              <w:pStyle w:val="BodyText"/>
              <w:rPr>
                <w:del w:id="9757" w:author="Georg Birgisson" w:date="2021-10-06T14:24:00Z"/>
                <w:rFonts w:eastAsia="Times New Roman"/>
                <w:color w:val="000000"/>
                <w:lang w:eastAsia="is-IS"/>
              </w:rPr>
              <w:pPrChange w:id="9758" w:author="Georg Birgisson" w:date="2021-10-06T14:25:00Z">
                <w:pPr>
                  <w:jc w:val="center"/>
                </w:pPr>
              </w:pPrChange>
            </w:pPr>
            <w:del w:id="9759"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24823CD8" w14:textId="43C00B7B" w:rsidR="00400D35" w:rsidRPr="00400D35" w:rsidDel="00EC7212" w:rsidRDefault="00400D35">
            <w:pPr>
              <w:pStyle w:val="BodyText"/>
              <w:rPr>
                <w:del w:id="9760" w:author="Georg Birgisson" w:date="2021-10-06T14:24:00Z"/>
                <w:rFonts w:eastAsia="Times New Roman"/>
                <w:color w:val="000000"/>
                <w:lang w:eastAsia="is-IS"/>
              </w:rPr>
              <w:pPrChange w:id="9761" w:author="Georg Birgisson" w:date="2021-10-06T14:25:00Z">
                <w:pPr/>
              </w:pPrChange>
            </w:pPr>
            <w:del w:id="9762" w:author="Georg Birgisson" w:date="2021-10-06T14:24:00Z">
              <w:r w:rsidRPr="00400D35" w:rsidDel="00EC7212">
                <w:rPr>
                  <w:rFonts w:eastAsia="Times New Roman"/>
                  <w:color w:val="000000"/>
                  <w:lang w:eastAsia="is-IS"/>
                </w:rPr>
                <w:delText>cac:AllowanceCharge/cbc:BaseAmount</w:delText>
              </w:r>
            </w:del>
          </w:p>
        </w:tc>
        <w:tc>
          <w:tcPr>
            <w:tcW w:w="2954" w:type="dxa"/>
            <w:tcBorders>
              <w:top w:val="nil"/>
              <w:left w:val="nil"/>
              <w:bottom w:val="single" w:sz="4" w:space="0" w:color="auto"/>
              <w:right w:val="single" w:sz="4" w:space="0" w:color="auto"/>
            </w:tcBorders>
            <w:shd w:val="clear" w:color="auto" w:fill="auto"/>
            <w:noWrap/>
            <w:hideMark/>
          </w:tcPr>
          <w:p w14:paraId="3364F21A" w14:textId="46D3EB59" w:rsidR="00400D35" w:rsidRPr="00400D35" w:rsidDel="00EC7212" w:rsidRDefault="00400D35">
            <w:pPr>
              <w:pStyle w:val="BodyText"/>
              <w:rPr>
                <w:del w:id="9763" w:author="Georg Birgisson" w:date="2021-10-06T14:24:00Z"/>
                <w:rFonts w:eastAsia="Times New Roman"/>
                <w:color w:val="000000"/>
                <w:lang w:eastAsia="is-IS"/>
              </w:rPr>
              <w:pPrChange w:id="9764" w:author="Georg Birgisson" w:date="2021-10-06T14:25:00Z">
                <w:pPr/>
              </w:pPrChange>
            </w:pPr>
            <w:del w:id="9765" w:author="Georg Birgisson" w:date="2021-10-06T14:24:00Z">
              <w:r w:rsidRPr="00400D35" w:rsidDel="00EC7212">
                <w:rPr>
                  <w:rFonts w:eastAsia="Times New Roman"/>
                  <w:color w:val="000000"/>
                  <w:lang w:eastAsia="is-IS"/>
                </w:rPr>
                <w:delText>with cbc:ChargeIndicator = 'true'</w:delText>
              </w:r>
            </w:del>
          </w:p>
        </w:tc>
      </w:tr>
      <w:tr w:rsidR="0015709A" w:rsidRPr="00400D35" w:rsidDel="00EC7212" w14:paraId="6C7E013C" w14:textId="47E22F8E" w:rsidTr="0015709A">
        <w:trPr>
          <w:trHeight w:val="300"/>
          <w:del w:id="976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96DBE78" w14:textId="456183EE" w:rsidR="00400D35" w:rsidRPr="00400D35" w:rsidDel="00EC7212" w:rsidRDefault="00400D35">
            <w:pPr>
              <w:pStyle w:val="BodyText"/>
              <w:rPr>
                <w:del w:id="9767" w:author="Georg Birgisson" w:date="2021-10-06T14:24:00Z"/>
                <w:rFonts w:eastAsia="Times New Roman"/>
                <w:color w:val="000000"/>
                <w:lang w:eastAsia="is-IS"/>
              </w:rPr>
              <w:pPrChange w:id="9768" w:author="Georg Birgisson" w:date="2021-10-06T14:25:00Z">
                <w:pPr>
                  <w:jc w:val="right"/>
                </w:pPr>
              </w:pPrChange>
            </w:pPr>
            <w:del w:id="9769" w:author="Georg Birgisson" w:date="2021-10-06T14:24:00Z">
              <w:r w:rsidRPr="00400D35" w:rsidDel="00EC7212">
                <w:rPr>
                  <w:rFonts w:eastAsia="Times New Roman"/>
                  <w:color w:val="000000"/>
                  <w:lang w:eastAsia="is-IS"/>
                </w:rPr>
                <w:delText>312</w:delText>
              </w:r>
            </w:del>
          </w:p>
        </w:tc>
        <w:tc>
          <w:tcPr>
            <w:tcW w:w="915" w:type="dxa"/>
            <w:tcBorders>
              <w:top w:val="nil"/>
              <w:left w:val="nil"/>
              <w:bottom w:val="single" w:sz="4" w:space="0" w:color="auto"/>
              <w:right w:val="single" w:sz="4" w:space="0" w:color="auto"/>
            </w:tcBorders>
            <w:shd w:val="clear" w:color="auto" w:fill="auto"/>
            <w:noWrap/>
            <w:hideMark/>
          </w:tcPr>
          <w:p w14:paraId="6230E7DE" w14:textId="61470549" w:rsidR="00400D35" w:rsidRPr="00400D35" w:rsidDel="00EC7212" w:rsidRDefault="00400D35">
            <w:pPr>
              <w:pStyle w:val="BodyText"/>
              <w:rPr>
                <w:del w:id="9770" w:author="Georg Birgisson" w:date="2021-10-06T14:24:00Z"/>
                <w:rFonts w:eastAsia="Times New Roman"/>
                <w:color w:val="000000"/>
                <w:lang w:eastAsia="is-IS"/>
              </w:rPr>
              <w:pPrChange w:id="9771" w:author="Georg Birgisson" w:date="2021-10-06T14:25:00Z">
                <w:pPr/>
              </w:pPrChange>
            </w:pPr>
            <w:del w:id="9772" w:author="Georg Birgisson" w:date="2021-10-06T14:24:00Z">
              <w:r w:rsidRPr="00400D35" w:rsidDel="00EC7212">
                <w:rPr>
                  <w:rFonts w:eastAsia="Times New Roman"/>
                  <w:color w:val="000000"/>
                  <w:lang w:eastAsia="is-IS"/>
                </w:rPr>
                <w:delText>BT-143</w:delText>
              </w:r>
            </w:del>
          </w:p>
        </w:tc>
        <w:tc>
          <w:tcPr>
            <w:tcW w:w="660" w:type="dxa"/>
            <w:tcBorders>
              <w:top w:val="nil"/>
              <w:left w:val="nil"/>
              <w:bottom w:val="single" w:sz="4" w:space="0" w:color="auto"/>
              <w:right w:val="single" w:sz="4" w:space="0" w:color="auto"/>
            </w:tcBorders>
            <w:shd w:val="clear" w:color="auto" w:fill="auto"/>
            <w:noWrap/>
            <w:hideMark/>
          </w:tcPr>
          <w:p w14:paraId="093C2D88" w14:textId="05DB6257" w:rsidR="00400D35" w:rsidRPr="00400D35" w:rsidDel="00EC7212" w:rsidRDefault="00400D35">
            <w:pPr>
              <w:pStyle w:val="BodyText"/>
              <w:rPr>
                <w:del w:id="9773" w:author="Georg Birgisson" w:date="2021-10-06T14:24:00Z"/>
                <w:rFonts w:eastAsia="Times New Roman"/>
                <w:color w:val="000000"/>
                <w:lang w:eastAsia="is-IS"/>
              </w:rPr>
              <w:pPrChange w:id="9774" w:author="Georg Birgisson" w:date="2021-10-06T14:25:00Z">
                <w:pPr>
                  <w:jc w:val="center"/>
                </w:pPr>
              </w:pPrChange>
            </w:pPr>
            <w:del w:id="9775"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64AB73E0" w14:textId="7176B04D" w:rsidR="00400D35" w:rsidRPr="00400D35" w:rsidDel="00EC7212" w:rsidRDefault="00400D35">
            <w:pPr>
              <w:pStyle w:val="BodyText"/>
              <w:rPr>
                <w:del w:id="9776" w:author="Georg Birgisson" w:date="2021-10-06T14:24:00Z"/>
                <w:rFonts w:eastAsia="Times New Roman"/>
                <w:color w:val="000000"/>
                <w:lang w:eastAsia="is-IS"/>
              </w:rPr>
              <w:pPrChange w:id="9777" w:author="Georg Birgisson" w:date="2021-10-06T14:25:00Z">
                <w:pPr>
                  <w:jc w:val="center"/>
                </w:pPr>
              </w:pPrChange>
            </w:pPr>
            <w:del w:id="9778"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20893E6E" w14:textId="1D15A80C" w:rsidR="00400D35" w:rsidRPr="00400D35" w:rsidDel="00EC7212" w:rsidRDefault="00400D35">
            <w:pPr>
              <w:pStyle w:val="BodyText"/>
              <w:rPr>
                <w:del w:id="9779" w:author="Georg Birgisson" w:date="2021-10-06T14:24:00Z"/>
                <w:rFonts w:eastAsia="Times New Roman"/>
                <w:color w:val="000000"/>
                <w:lang w:eastAsia="is-IS"/>
              </w:rPr>
              <w:pPrChange w:id="9780" w:author="Georg Birgisson" w:date="2021-10-06T14:25:00Z">
                <w:pPr/>
              </w:pPrChange>
            </w:pPr>
            <w:del w:id="9781" w:author="Georg Birgisson" w:date="2021-10-06T14:24:00Z">
              <w:r w:rsidRPr="00400D35" w:rsidDel="00EC7212">
                <w:rPr>
                  <w:rFonts w:eastAsia="Times New Roman"/>
                  <w:color w:val="000000"/>
                  <w:lang w:eastAsia="is-IS"/>
                </w:rPr>
                <w:delText>cac:AllowanceCharge/cbc:MultiplierFactorNumeric</w:delText>
              </w:r>
            </w:del>
          </w:p>
        </w:tc>
        <w:tc>
          <w:tcPr>
            <w:tcW w:w="2954" w:type="dxa"/>
            <w:tcBorders>
              <w:top w:val="nil"/>
              <w:left w:val="nil"/>
              <w:bottom w:val="single" w:sz="4" w:space="0" w:color="auto"/>
              <w:right w:val="single" w:sz="4" w:space="0" w:color="auto"/>
            </w:tcBorders>
            <w:shd w:val="clear" w:color="auto" w:fill="auto"/>
            <w:noWrap/>
            <w:hideMark/>
          </w:tcPr>
          <w:p w14:paraId="4C2CC492" w14:textId="41FAA6EA" w:rsidR="00400D35" w:rsidRPr="00400D35" w:rsidDel="00EC7212" w:rsidRDefault="00400D35">
            <w:pPr>
              <w:pStyle w:val="BodyText"/>
              <w:rPr>
                <w:del w:id="9782" w:author="Georg Birgisson" w:date="2021-10-06T14:24:00Z"/>
                <w:rFonts w:eastAsia="Times New Roman"/>
                <w:color w:val="000000"/>
                <w:lang w:eastAsia="is-IS"/>
              </w:rPr>
              <w:pPrChange w:id="9783" w:author="Georg Birgisson" w:date="2021-10-06T14:25:00Z">
                <w:pPr/>
              </w:pPrChange>
            </w:pPr>
            <w:del w:id="9784" w:author="Georg Birgisson" w:date="2021-10-06T14:24:00Z">
              <w:r w:rsidRPr="00400D35" w:rsidDel="00EC7212">
                <w:rPr>
                  <w:rFonts w:eastAsia="Times New Roman"/>
                  <w:color w:val="000000"/>
                  <w:lang w:eastAsia="is-IS"/>
                </w:rPr>
                <w:delText>with cbc:ChargeIndicator = 'true'</w:delText>
              </w:r>
            </w:del>
          </w:p>
        </w:tc>
      </w:tr>
      <w:tr w:rsidR="0015709A" w:rsidRPr="00400D35" w:rsidDel="00EC7212" w14:paraId="23295FD3" w14:textId="039ACD51" w:rsidTr="0015709A">
        <w:trPr>
          <w:trHeight w:val="300"/>
          <w:del w:id="978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9023FBA" w14:textId="073719D0" w:rsidR="00400D35" w:rsidRPr="00400D35" w:rsidDel="00EC7212" w:rsidRDefault="00400D35">
            <w:pPr>
              <w:pStyle w:val="BodyText"/>
              <w:rPr>
                <w:del w:id="9786" w:author="Georg Birgisson" w:date="2021-10-06T14:24:00Z"/>
                <w:rFonts w:eastAsia="Times New Roman"/>
                <w:color w:val="000000"/>
                <w:lang w:eastAsia="is-IS"/>
              </w:rPr>
              <w:pPrChange w:id="9787" w:author="Georg Birgisson" w:date="2021-10-06T14:25:00Z">
                <w:pPr>
                  <w:jc w:val="right"/>
                </w:pPr>
              </w:pPrChange>
            </w:pPr>
            <w:del w:id="9788" w:author="Georg Birgisson" w:date="2021-10-06T14:24:00Z">
              <w:r w:rsidRPr="00400D35" w:rsidDel="00EC7212">
                <w:rPr>
                  <w:rFonts w:eastAsia="Times New Roman"/>
                  <w:color w:val="000000"/>
                  <w:lang w:eastAsia="is-IS"/>
                </w:rPr>
                <w:delText>313</w:delText>
              </w:r>
            </w:del>
          </w:p>
        </w:tc>
        <w:tc>
          <w:tcPr>
            <w:tcW w:w="915" w:type="dxa"/>
            <w:tcBorders>
              <w:top w:val="nil"/>
              <w:left w:val="nil"/>
              <w:bottom w:val="single" w:sz="4" w:space="0" w:color="auto"/>
              <w:right w:val="single" w:sz="4" w:space="0" w:color="auto"/>
            </w:tcBorders>
            <w:shd w:val="clear" w:color="auto" w:fill="auto"/>
            <w:noWrap/>
            <w:hideMark/>
          </w:tcPr>
          <w:p w14:paraId="26538FD3" w14:textId="7E9BB519" w:rsidR="00400D35" w:rsidRPr="00400D35" w:rsidDel="00EC7212" w:rsidRDefault="00400D35">
            <w:pPr>
              <w:pStyle w:val="BodyText"/>
              <w:rPr>
                <w:del w:id="9789" w:author="Georg Birgisson" w:date="2021-10-06T14:24:00Z"/>
                <w:rFonts w:eastAsia="Times New Roman"/>
                <w:color w:val="000000"/>
                <w:lang w:eastAsia="is-IS"/>
              </w:rPr>
              <w:pPrChange w:id="9790" w:author="Georg Birgisson" w:date="2021-10-06T14:25:00Z">
                <w:pPr/>
              </w:pPrChange>
            </w:pPr>
            <w:del w:id="9791" w:author="Georg Birgisson" w:date="2021-10-06T14:24:00Z">
              <w:r w:rsidRPr="00400D35" w:rsidDel="00EC7212">
                <w:rPr>
                  <w:rFonts w:eastAsia="Times New Roman"/>
                  <w:color w:val="000000"/>
                  <w:lang w:eastAsia="is-IS"/>
                </w:rPr>
                <w:delText>BT-144</w:delText>
              </w:r>
            </w:del>
          </w:p>
        </w:tc>
        <w:tc>
          <w:tcPr>
            <w:tcW w:w="660" w:type="dxa"/>
            <w:tcBorders>
              <w:top w:val="nil"/>
              <w:left w:val="nil"/>
              <w:bottom w:val="single" w:sz="4" w:space="0" w:color="auto"/>
              <w:right w:val="single" w:sz="4" w:space="0" w:color="auto"/>
            </w:tcBorders>
            <w:shd w:val="clear" w:color="auto" w:fill="auto"/>
            <w:noWrap/>
            <w:hideMark/>
          </w:tcPr>
          <w:p w14:paraId="6EC14F8A" w14:textId="55CAD26F" w:rsidR="00400D35" w:rsidRPr="00400D35" w:rsidDel="00EC7212" w:rsidRDefault="00400D35">
            <w:pPr>
              <w:pStyle w:val="BodyText"/>
              <w:rPr>
                <w:del w:id="9792" w:author="Georg Birgisson" w:date="2021-10-06T14:24:00Z"/>
                <w:rFonts w:eastAsia="Times New Roman"/>
                <w:color w:val="000000"/>
                <w:lang w:eastAsia="is-IS"/>
              </w:rPr>
              <w:pPrChange w:id="9793" w:author="Georg Birgisson" w:date="2021-10-06T14:25:00Z">
                <w:pPr>
                  <w:jc w:val="center"/>
                </w:pPr>
              </w:pPrChange>
            </w:pPr>
            <w:del w:id="9794"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091562B0" w14:textId="1D4621C0" w:rsidR="00400D35" w:rsidRPr="00400D35" w:rsidDel="00EC7212" w:rsidRDefault="00400D35">
            <w:pPr>
              <w:pStyle w:val="BodyText"/>
              <w:rPr>
                <w:del w:id="9795" w:author="Georg Birgisson" w:date="2021-10-06T14:24:00Z"/>
                <w:rFonts w:eastAsia="Times New Roman"/>
                <w:color w:val="000000"/>
                <w:lang w:eastAsia="is-IS"/>
              </w:rPr>
              <w:pPrChange w:id="9796" w:author="Georg Birgisson" w:date="2021-10-06T14:25:00Z">
                <w:pPr>
                  <w:jc w:val="center"/>
                </w:pPr>
              </w:pPrChange>
            </w:pPr>
            <w:del w:id="9797"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1477AFAA" w14:textId="049D28D2" w:rsidR="00400D35" w:rsidRPr="00400D35" w:rsidDel="00EC7212" w:rsidRDefault="00400D35">
            <w:pPr>
              <w:pStyle w:val="BodyText"/>
              <w:rPr>
                <w:del w:id="9798" w:author="Georg Birgisson" w:date="2021-10-06T14:24:00Z"/>
                <w:rFonts w:eastAsia="Times New Roman"/>
                <w:color w:val="000000"/>
                <w:lang w:eastAsia="is-IS"/>
              </w:rPr>
              <w:pPrChange w:id="9799" w:author="Georg Birgisson" w:date="2021-10-06T14:25:00Z">
                <w:pPr/>
              </w:pPrChange>
            </w:pPr>
            <w:del w:id="9800" w:author="Georg Birgisson" w:date="2021-10-06T14:24:00Z">
              <w:r w:rsidRPr="00400D35" w:rsidDel="00EC7212">
                <w:rPr>
                  <w:rFonts w:eastAsia="Times New Roman"/>
                  <w:color w:val="000000"/>
                  <w:lang w:eastAsia="is-IS"/>
                </w:rPr>
                <w:delText>cac:AllowanceCharge/cbc:AllowanceChargeReason</w:delText>
              </w:r>
            </w:del>
          </w:p>
        </w:tc>
        <w:tc>
          <w:tcPr>
            <w:tcW w:w="2954" w:type="dxa"/>
            <w:tcBorders>
              <w:top w:val="nil"/>
              <w:left w:val="nil"/>
              <w:bottom w:val="single" w:sz="4" w:space="0" w:color="auto"/>
              <w:right w:val="single" w:sz="4" w:space="0" w:color="auto"/>
            </w:tcBorders>
            <w:shd w:val="clear" w:color="auto" w:fill="auto"/>
            <w:noWrap/>
            <w:hideMark/>
          </w:tcPr>
          <w:p w14:paraId="4E9AC94D" w14:textId="072DD040" w:rsidR="00400D35" w:rsidRPr="00400D35" w:rsidDel="00EC7212" w:rsidRDefault="00400D35">
            <w:pPr>
              <w:pStyle w:val="BodyText"/>
              <w:rPr>
                <w:del w:id="9801" w:author="Georg Birgisson" w:date="2021-10-06T14:24:00Z"/>
                <w:rFonts w:eastAsia="Times New Roman"/>
                <w:color w:val="000000"/>
                <w:lang w:eastAsia="is-IS"/>
              </w:rPr>
              <w:pPrChange w:id="9802" w:author="Georg Birgisson" w:date="2021-10-06T14:25:00Z">
                <w:pPr/>
              </w:pPrChange>
            </w:pPr>
            <w:del w:id="9803" w:author="Georg Birgisson" w:date="2021-10-06T14:24:00Z">
              <w:r w:rsidRPr="00400D35" w:rsidDel="00EC7212">
                <w:rPr>
                  <w:rFonts w:eastAsia="Times New Roman"/>
                  <w:color w:val="000000"/>
                  <w:lang w:eastAsia="is-IS"/>
                </w:rPr>
                <w:delText>with cbc:ChargeIndicator = 'true'</w:delText>
              </w:r>
            </w:del>
          </w:p>
        </w:tc>
      </w:tr>
      <w:tr w:rsidR="0015709A" w:rsidRPr="00400D35" w:rsidDel="00EC7212" w14:paraId="7A9B51BC" w14:textId="1B2A04C9" w:rsidTr="0015709A">
        <w:trPr>
          <w:trHeight w:val="300"/>
          <w:del w:id="980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54DD4C2" w14:textId="356F907C" w:rsidR="00400D35" w:rsidRPr="00400D35" w:rsidDel="00EC7212" w:rsidRDefault="00400D35">
            <w:pPr>
              <w:pStyle w:val="BodyText"/>
              <w:rPr>
                <w:del w:id="9805" w:author="Georg Birgisson" w:date="2021-10-06T14:24:00Z"/>
                <w:rFonts w:eastAsia="Times New Roman"/>
                <w:color w:val="000000"/>
                <w:lang w:eastAsia="is-IS"/>
              </w:rPr>
              <w:pPrChange w:id="9806" w:author="Georg Birgisson" w:date="2021-10-06T14:25:00Z">
                <w:pPr>
                  <w:jc w:val="right"/>
                </w:pPr>
              </w:pPrChange>
            </w:pPr>
            <w:del w:id="9807" w:author="Georg Birgisson" w:date="2021-10-06T14:24:00Z">
              <w:r w:rsidRPr="00400D35" w:rsidDel="00EC7212">
                <w:rPr>
                  <w:rFonts w:eastAsia="Times New Roman"/>
                  <w:color w:val="000000"/>
                  <w:lang w:eastAsia="is-IS"/>
                </w:rPr>
                <w:delText>314</w:delText>
              </w:r>
            </w:del>
          </w:p>
        </w:tc>
        <w:tc>
          <w:tcPr>
            <w:tcW w:w="915" w:type="dxa"/>
            <w:tcBorders>
              <w:top w:val="nil"/>
              <w:left w:val="nil"/>
              <w:bottom w:val="single" w:sz="4" w:space="0" w:color="auto"/>
              <w:right w:val="single" w:sz="4" w:space="0" w:color="auto"/>
            </w:tcBorders>
            <w:shd w:val="clear" w:color="auto" w:fill="auto"/>
            <w:noWrap/>
            <w:hideMark/>
          </w:tcPr>
          <w:p w14:paraId="15E7C54F" w14:textId="618B1F7F" w:rsidR="00400D35" w:rsidRPr="00400D35" w:rsidDel="00EC7212" w:rsidRDefault="00400D35">
            <w:pPr>
              <w:pStyle w:val="BodyText"/>
              <w:rPr>
                <w:del w:id="9808" w:author="Georg Birgisson" w:date="2021-10-06T14:24:00Z"/>
                <w:rFonts w:eastAsia="Times New Roman"/>
                <w:color w:val="000000"/>
                <w:lang w:eastAsia="is-IS"/>
              </w:rPr>
              <w:pPrChange w:id="9809" w:author="Georg Birgisson" w:date="2021-10-06T14:25:00Z">
                <w:pPr/>
              </w:pPrChange>
            </w:pPr>
            <w:del w:id="9810" w:author="Georg Birgisson" w:date="2021-10-06T14:24:00Z">
              <w:r w:rsidRPr="00400D35" w:rsidDel="00EC7212">
                <w:rPr>
                  <w:rFonts w:eastAsia="Times New Roman"/>
                  <w:color w:val="000000"/>
                  <w:lang w:eastAsia="is-IS"/>
                </w:rPr>
                <w:delText>BT-145</w:delText>
              </w:r>
            </w:del>
          </w:p>
        </w:tc>
        <w:tc>
          <w:tcPr>
            <w:tcW w:w="660" w:type="dxa"/>
            <w:tcBorders>
              <w:top w:val="nil"/>
              <w:left w:val="nil"/>
              <w:bottom w:val="single" w:sz="4" w:space="0" w:color="auto"/>
              <w:right w:val="single" w:sz="4" w:space="0" w:color="auto"/>
            </w:tcBorders>
            <w:shd w:val="clear" w:color="auto" w:fill="auto"/>
            <w:noWrap/>
            <w:hideMark/>
          </w:tcPr>
          <w:p w14:paraId="77892F54" w14:textId="22C928C4" w:rsidR="00400D35" w:rsidRPr="00400D35" w:rsidDel="00EC7212" w:rsidRDefault="00400D35">
            <w:pPr>
              <w:pStyle w:val="BodyText"/>
              <w:rPr>
                <w:del w:id="9811" w:author="Georg Birgisson" w:date="2021-10-06T14:24:00Z"/>
                <w:rFonts w:eastAsia="Times New Roman"/>
                <w:color w:val="000000"/>
                <w:lang w:eastAsia="is-IS"/>
              </w:rPr>
              <w:pPrChange w:id="9812" w:author="Georg Birgisson" w:date="2021-10-06T14:25:00Z">
                <w:pPr>
                  <w:jc w:val="center"/>
                </w:pPr>
              </w:pPrChange>
            </w:pPr>
            <w:del w:id="9813"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64E99C3B" w14:textId="62B09596" w:rsidR="00400D35" w:rsidRPr="00400D35" w:rsidDel="00EC7212" w:rsidRDefault="00400D35">
            <w:pPr>
              <w:pStyle w:val="BodyText"/>
              <w:rPr>
                <w:del w:id="9814" w:author="Georg Birgisson" w:date="2021-10-06T14:24:00Z"/>
                <w:rFonts w:eastAsia="Times New Roman"/>
                <w:color w:val="000000"/>
                <w:lang w:eastAsia="is-IS"/>
              </w:rPr>
              <w:pPrChange w:id="9815" w:author="Georg Birgisson" w:date="2021-10-06T14:25:00Z">
                <w:pPr>
                  <w:jc w:val="center"/>
                </w:pPr>
              </w:pPrChange>
            </w:pPr>
            <w:del w:id="9816"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711B60DE" w14:textId="404E5307" w:rsidR="00400D35" w:rsidRPr="00400D35" w:rsidDel="00EC7212" w:rsidRDefault="00400D35">
            <w:pPr>
              <w:pStyle w:val="BodyText"/>
              <w:rPr>
                <w:del w:id="9817" w:author="Georg Birgisson" w:date="2021-10-06T14:24:00Z"/>
                <w:rFonts w:eastAsia="Times New Roman"/>
                <w:color w:val="000000"/>
                <w:lang w:eastAsia="is-IS"/>
              </w:rPr>
              <w:pPrChange w:id="9818" w:author="Georg Birgisson" w:date="2021-10-06T14:25:00Z">
                <w:pPr/>
              </w:pPrChange>
            </w:pPr>
            <w:del w:id="9819" w:author="Georg Birgisson" w:date="2021-10-06T14:24:00Z">
              <w:r w:rsidRPr="00400D35" w:rsidDel="00EC7212">
                <w:rPr>
                  <w:rFonts w:eastAsia="Times New Roman"/>
                  <w:color w:val="000000"/>
                  <w:lang w:eastAsia="is-IS"/>
                </w:rPr>
                <w:delText>cac:AllowanceCharge/cbc:AllowanceChargeReasonCode</w:delText>
              </w:r>
            </w:del>
          </w:p>
        </w:tc>
        <w:tc>
          <w:tcPr>
            <w:tcW w:w="2954" w:type="dxa"/>
            <w:tcBorders>
              <w:top w:val="nil"/>
              <w:left w:val="nil"/>
              <w:bottom w:val="single" w:sz="4" w:space="0" w:color="auto"/>
              <w:right w:val="single" w:sz="4" w:space="0" w:color="auto"/>
            </w:tcBorders>
            <w:shd w:val="clear" w:color="auto" w:fill="auto"/>
            <w:noWrap/>
            <w:hideMark/>
          </w:tcPr>
          <w:p w14:paraId="426011E5" w14:textId="3B6E8D28" w:rsidR="00400D35" w:rsidRPr="00400D35" w:rsidDel="00EC7212" w:rsidRDefault="00400D35">
            <w:pPr>
              <w:pStyle w:val="BodyText"/>
              <w:rPr>
                <w:del w:id="9820" w:author="Georg Birgisson" w:date="2021-10-06T14:24:00Z"/>
                <w:rFonts w:eastAsia="Times New Roman"/>
                <w:color w:val="000000"/>
                <w:lang w:eastAsia="is-IS"/>
              </w:rPr>
              <w:pPrChange w:id="9821" w:author="Georg Birgisson" w:date="2021-10-06T14:25:00Z">
                <w:pPr/>
              </w:pPrChange>
            </w:pPr>
            <w:del w:id="9822" w:author="Georg Birgisson" w:date="2021-10-06T14:24:00Z">
              <w:r w:rsidRPr="00400D35" w:rsidDel="00EC7212">
                <w:rPr>
                  <w:rFonts w:eastAsia="Times New Roman"/>
                  <w:color w:val="000000"/>
                  <w:lang w:eastAsia="is-IS"/>
                </w:rPr>
                <w:delText>with cbc:ChargeIndicator = 'true'</w:delText>
              </w:r>
            </w:del>
          </w:p>
        </w:tc>
      </w:tr>
      <w:tr w:rsidR="0015709A" w:rsidRPr="00400D35" w:rsidDel="00EC7212" w14:paraId="095FB0A2" w14:textId="01E534FD" w:rsidTr="0015709A">
        <w:trPr>
          <w:trHeight w:val="300"/>
          <w:del w:id="982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39B8771" w14:textId="2B5AD5D5" w:rsidR="00400D35" w:rsidRPr="00400D35" w:rsidDel="00EC7212" w:rsidRDefault="00400D35">
            <w:pPr>
              <w:pStyle w:val="BodyText"/>
              <w:rPr>
                <w:del w:id="9824" w:author="Georg Birgisson" w:date="2021-10-06T14:24:00Z"/>
                <w:rFonts w:eastAsia="Times New Roman"/>
                <w:color w:val="000000"/>
                <w:lang w:eastAsia="is-IS"/>
              </w:rPr>
              <w:pPrChange w:id="9825" w:author="Georg Birgisson" w:date="2021-10-06T14:25:00Z">
                <w:pPr>
                  <w:jc w:val="right"/>
                </w:pPr>
              </w:pPrChange>
            </w:pPr>
            <w:del w:id="9826" w:author="Georg Birgisson" w:date="2021-10-06T14:24:00Z">
              <w:r w:rsidRPr="00400D35" w:rsidDel="00EC7212">
                <w:rPr>
                  <w:rFonts w:eastAsia="Times New Roman"/>
                  <w:color w:val="000000"/>
                  <w:lang w:eastAsia="is-IS"/>
                </w:rPr>
                <w:delText>315</w:delText>
              </w:r>
            </w:del>
          </w:p>
        </w:tc>
        <w:tc>
          <w:tcPr>
            <w:tcW w:w="915" w:type="dxa"/>
            <w:tcBorders>
              <w:top w:val="nil"/>
              <w:left w:val="nil"/>
              <w:bottom w:val="single" w:sz="4" w:space="0" w:color="auto"/>
              <w:right w:val="single" w:sz="4" w:space="0" w:color="auto"/>
            </w:tcBorders>
            <w:shd w:val="clear" w:color="auto" w:fill="auto"/>
            <w:noWrap/>
            <w:hideMark/>
          </w:tcPr>
          <w:p w14:paraId="70A7D47D" w14:textId="247C6044" w:rsidR="00400D35" w:rsidRPr="00400D35" w:rsidDel="00EC7212" w:rsidRDefault="00400D35">
            <w:pPr>
              <w:pStyle w:val="BodyText"/>
              <w:rPr>
                <w:del w:id="9827" w:author="Georg Birgisson" w:date="2021-10-06T14:24:00Z"/>
                <w:rFonts w:eastAsia="Times New Roman"/>
                <w:color w:val="000000"/>
                <w:lang w:eastAsia="is-IS"/>
              </w:rPr>
              <w:pPrChange w:id="9828" w:author="Georg Birgisson" w:date="2021-10-06T14:25:00Z">
                <w:pPr/>
              </w:pPrChange>
            </w:pPr>
            <w:del w:id="9829" w:author="Georg Birgisson" w:date="2021-10-06T14:24:00Z">
              <w:r w:rsidRPr="00400D35" w:rsidDel="00EC7212">
                <w:rPr>
                  <w:rFonts w:eastAsia="Times New Roman"/>
                  <w:color w:val="000000"/>
                  <w:lang w:eastAsia="is-IS"/>
                </w:rPr>
                <w:delText xml:space="preserve">BG-29 </w:delText>
              </w:r>
            </w:del>
          </w:p>
        </w:tc>
        <w:tc>
          <w:tcPr>
            <w:tcW w:w="660" w:type="dxa"/>
            <w:tcBorders>
              <w:top w:val="nil"/>
              <w:left w:val="nil"/>
              <w:bottom w:val="single" w:sz="4" w:space="0" w:color="auto"/>
              <w:right w:val="single" w:sz="4" w:space="0" w:color="auto"/>
            </w:tcBorders>
            <w:shd w:val="clear" w:color="auto" w:fill="auto"/>
            <w:noWrap/>
            <w:hideMark/>
          </w:tcPr>
          <w:p w14:paraId="718FA276" w14:textId="75C8D092" w:rsidR="00400D35" w:rsidRPr="00400D35" w:rsidDel="00EC7212" w:rsidRDefault="00400D35">
            <w:pPr>
              <w:pStyle w:val="BodyText"/>
              <w:rPr>
                <w:del w:id="9830" w:author="Georg Birgisson" w:date="2021-10-06T14:24:00Z"/>
                <w:rFonts w:eastAsia="Times New Roman"/>
                <w:color w:val="000000"/>
                <w:lang w:eastAsia="is-IS"/>
              </w:rPr>
              <w:pPrChange w:id="9831" w:author="Georg Birgisson" w:date="2021-10-06T14:25:00Z">
                <w:pPr>
                  <w:jc w:val="center"/>
                </w:pPr>
              </w:pPrChange>
            </w:pPr>
            <w:del w:id="9832"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2E588E2B" w14:textId="10380B23" w:rsidR="00400D35" w:rsidRPr="00400D35" w:rsidDel="00EC7212" w:rsidRDefault="00400D35">
            <w:pPr>
              <w:pStyle w:val="BodyText"/>
              <w:rPr>
                <w:del w:id="9833" w:author="Georg Birgisson" w:date="2021-10-06T14:24:00Z"/>
                <w:rFonts w:eastAsia="Times New Roman"/>
                <w:color w:val="000000"/>
                <w:lang w:eastAsia="is-IS"/>
              </w:rPr>
              <w:pPrChange w:id="9834" w:author="Georg Birgisson" w:date="2021-10-06T14:25:00Z">
                <w:pPr>
                  <w:jc w:val="center"/>
                </w:pPr>
              </w:pPrChange>
            </w:pPr>
            <w:del w:id="9835"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1652C07F" w14:textId="6F172EC4" w:rsidR="00400D35" w:rsidRPr="00400D35" w:rsidDel="00EC7212" w:rsidRDefault="00400D35">
            <w:pPr>
              <w:pStyle w:val="BodyText"/>
              <w:rPr>
                <w:del w:id="9836" w:author="Georg Birgisson" w:date="2021-10-06T14:24:00Z"/>
                <w:rFonts w:eastAsia="Times New Roman"/>
                <w:color w:val="000000"/>
                <w:lang w:eastAsia="is-IS"/>
              </w:rPr>
              <w:pPrChange w:id="9837" w:author="Georg Birgisson" w:date="2021-10-06T14:25:00Z">
                <w:pPr/>
              </w:pPrChange>
            </w:pPr>
            <w:del w:id="9838" w:author="Georg Birgisson" w:date="2021-10-06T14:24:00Z">
              <w:r w:rsidRPr="00400D35" w:rsidDel="00EC7212">
                <w:rPr>
                  <w:rFonts w:eastAsia="Times New Roman"/>
                  <w:color w:val="000000"/>
                  <w:lang w:eastAsia="is-IS"/>
                </w:rPr>
                <w:delText>cac:Price</w:delText>
              </w:r>
            </w:del>
          </w:p>
        </w:tc>
        <w:tc>
          <w:tcPr>
            <w:tcW w:w="2954" w:type="dxa"/>
            <w:tcBorders>
              <w:top w:val="nil"/>
              <w:left w:val="nil"/>
              <w:bottom w:val="single" w:sz="4" w:space="0" w:color="auto"/>
              <w:right w:val="single" w:sz="4" w:space="0" w:color="auto"/>
            </w:tcBorders>
            <w:shd w:val="clear" w:color="auto" w:fill="auto"/>
            <w:noWrap/>
            <w:hideMark/>
          </w:tcPr>
          <w:p w14:paraId="7FAF7670" w14:textId="6BD267CE" w:rsidR="00400D35" w:rsidRPr="00400D35" w:rsidDel="00EC7212" w:rsidRDefault="00400D35">
            <w:pPr>
              <w:pStyle w:val="BodyText"/>
              <w:rPr>
                <w:del w:id="9839" w:author="Georg Birgisson" w:date="2021-10-06T14:24:00Z"/>
                <w:rFonts w:eastAsia="Times New Roman"/>
                <w:color w:val="000000"/>
                <w:lang w:eastAsia="is-IS"/>
              </w:rPr>
              <w:pPrChange w:id="9840" w:author="Georg Birgisson" w:date="2021-10-06T14:25:00Z">
                <w:pPr/>
              </w:pPrChange>
            </w:pPr>
            <w:del w:id="9841" w:author="Georg Birgisson" w:date="2021-10-06T14:24:00Z">
              <w:r w:rsidRPr="00400D35" w:rsidDel="00EC7212">
                <w:rPr>
                  <w:rFonts w:eastAsia="Times New Roman"/>
                  <w:color w:val="000000"/>
                  <w:lang w:eastAsia="is-IS"/>
                </w:rPr>
                <w:delText> </w:delText>
              </w:r>
            </w:del>
          </w:p>
        </w:tc>
      </w:tr>
      <w:tr w:rsidR="0015709A" w:rsidRPr="00400D35" w:rsidDel="00EC7212" w14:paraId="3253CA45" w14:textId="57224872" w:rsidTr="0015709A">
        <w:trPr>
          <w:trHeight w:val="300"/>
          <w:del w:id="984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707F9C3" w14:textId="7EB69530" w:rsidR="00400D35" w:rsidRPr="00400D35" w:rsidDel="00EC7212" w:rsidRDefault="00400D35">
            <w:pPr>
              <w:pStyle w:val="BodyText"/>
              <w:rPr>
                <w:del w:id="9843" w:author="Georg Birgisson" w:date="2021-10-06T14:24:00Z"/>
                <w:rFonts w:eastAsia="Times New Roman"/>
                <w:color w:val="000000"/>
                <w:lang w:eastAsia="is-IS"/>
              </w:rPr>
              <w:pPrChange w:id="9844" w:author="Georg Birgisson" w:date="2021-10-06T14:25:00Z">
                <w:pPr>
                  <w:jc w:val="right"/>
                </w:pPr>
              </w:pPrChange>
            </w:pPr>
            <w:del w:id="9845" w:author="Georg Birgisson" w:date="2021-10-06T14:24:00Z">
              <w:r w:rsidRPr="00400D35" w:rsidDel="00EC7212">
                <w:rPr>
                  <w:rFonts w:eastAsia="Times New Roman"/>
                  <w:color w:val="000000"/>
                  <w:lang w:eastAsia="is-IS"/>
                </w:rPr>
                <w:delText>321</w:delText>
              </w:r>
            </w:del>
          </w:p>
        </w:tc>
        <w:tc>
          <w:tcPr>
            <w:tcW w:w="915" w:type="dxa"/>
            <w:tcBorders>
              <w:top w:val="nil"/>
              <w:left w:val="nil"/>
              <w:bottom w:val="single" w:sz="4" w:space="0" w:color="auto"/>
              <w:right w:val="single" w:sz="4" w:space="0" w:color="auto"/>
            </w:tcBorders>
            <w:shd w:val="clear" w:color="auto" w:fill="auto"/>
            <w:noWrap/>
            <w:hideMark/>
          </w:tcPr>
          <w:p w14:paraId="48058F8C" w14:textId="670E78E0" w:rsidR="00400D35" w:rsidRPr="00400D35" w:rsidDel="00EC7212" w:rsidRDefault="00400D35">
            <w:pPr>
              <w:pStyle w:val="BodyText"/>
              <w:rPr>
                <w:del w:id="9846" w:author="Georg Birgisson" w:date="2021-10-06T14:24:00Z"/>
                <w:rFonts w:eastAsia="Times New Roman"/>
                <w:color w:val="000000"/>
                <w:lang w:eastAsia="is-IS"/>
              </w:rPr>
              <w:pPrChange w:id="9847" w:author="Georg Birgisson" w:date="2021-10-06T14:25:00Z">
                <w:pPr/>
              </w:pPrChange>
            </w:pPr>
            <w:del w:id="9848" w:author="Georg Birgisson" w:date="2021-10-06T14:24:00Z">
              <w:r w:rsidRPr="00400D35" w:rsidDel="00EC7212">
                <w:rPr>
                  <w:rFonts w:eastAsia="Times New Roman"/>
                  <w:color w:val="000000"/>
                  <w:lang w:eastAsia="is-IS"/>
                </w:rPr>
                <w:delText>BT-146</w:delText>
              </w:r>
            </w:del>
          </w:p>
        </w:tc>
        <w:tc>
          <w:tcPr>
            <w:tcW w:w="660" w:type="dxa"/>
            <w:tcBorders>
              <w:top w:val="nil"/>
              <w:left w:val="nil"/>
              <w:bottom w:val="single" w:sz="4" w:space="0" w:color="auto"/>
              <w:right w:val="single" w:sz="4" w:space="0" w:color="auto"/>
            </w:tcBorders>
            <w:shd w:val="clear" w:color="auto" w:fill="auto"/>
            <w:noWrap/>
            <w:hideMark/>
          </w:tcPr>
          <w:p w14:paraId="1860C24E" w14:textId="021B2BE3" w:rsidR="00400D35" w:rsidRPr="00400D35" w:rsidDel="00EC7212" w:rsidRDefault="00400D35">
            <w:pPr>
              <w:pStyle w:val="BodyText"/>
              <w:rPr>
                <w:del w:id="9849" w:author="Georg Birgisson" w:date="2021-10-06T14:24:00Z"/>
                <w:rFonts w:eastAsia="Times New Roman"/>
                <w:color w:val="000000"/>
                <w:lang w:eastAsia="is-IS"/>
              </w:rPr>
              <w:pPrChange w:id="9850" w:author="Georg Birgisson" w:date="2021-10-06T14:25:00Z">
                <w:pPr>
                  <w:jc w:val="center"/>
                </w:pPr>
              </w:pPrChange>
            </w:pPr>
            <w:del w:id="9851"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530AF903" w14:textId="33FA1DA7" w:rsidR="00400D35" w:rsidRPr="00400D35" w:rsidDel="00EC7212" w:rsidRDefault="00400D35">
            <w:pPr>
              <w:pStyle w:val="BodyText"/>
              <w:rPr>
                <w:del w:id="9852" w:author="Georg Birgisson" w:date="2021-10-06T14:24:00Z"/>
                <w:rFonts w:eastAsia="Times New Roman"/>
                <w:color w:val="000000"/>
                <w:lang w:eastAsia="is-IS"/>
              </w:rPr>
              <w:pPrChange w:id="9853" w:author="Georg Birgisson" w:date="2021-10-06T14:25:00Z">
                <w:pPr>
                  <w:jc w:val="center"/>
                </w:pPr>
              </w:pPrChange>
            </w:pPr>
            <w:del w:id="9854"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66FFB749" w14:textId="2C7FE4DB" w:rsidR="00400D35" w:rsidRPr="00400D35" w:rsidDel="00EC7212" w:rsidRDefault="00400D35">
            <w:pPr>
              <w:pStyle w:val="BodyText"/>
              <w:rPr>
                <w:del w:id="9855" w:author="Georg Birgisson" w:date="2021-10-06T14:24:00Z"/>
                <w:rFonts w:eastAsia="Times New Roman"/>
                <w:color w:val="000000"/>
                <w:lang w:eastAsia="is-IS"/>
              </w:rPr>
              <w:pPrChange w:id="9856" w:author="Georg Birgisson" w:date="2021-10-06T14:25:00Z">
                <w:pPr/>
              </w:pPrChange>
            </w:pPr>
            <w:del w:id="9857" w:author="Georg Birgisson" w:date="2021-10-06T14:24:00Z">
              <w:r w:rsidRPr="00400D35" w:rsidDel="00EC7212">
                <w:rPr>
                  <w:rFonts w:eastAsia="Times New Roman"/>
                  <w:color w:val="000000"/>
                  <w:lang w:eastAsia="is-IS"/>
                </w:rPr>
                <w:delText>cac:Price/cbc:PriceAmount</w:delText>
              </w:r>
            </w:del>
          </w:p>
        </w:tc>
        <w:tc>
          <w:tcPr>
            <w:tcW w:w="2954" w:type="dxa"/>
            <w:tcBorders>
              <w:top w:val="nil"/>
              <w:left w:val="nil"/>
              <w:bottom w:val="single" w:sz="4" w:space="0" w:color="auto"/>
              <w:right w:val="single" w:sz="4" w:space="0" w:color="auto"/>
            </w:tcBorders>
            <w:shd w:val="clear" w:color="auto" w:fill="auto"/>
            <w:noWrap/>
            <w:hideMark/>
          </w:tcPr>
          <w:p w14:paraId="7B276B7E" w14:textId="35DF6B40" w:rsidR="00400D35" w:rsidRPr="00400D35" w:rsidDel="00EC7212" w:rsidRDefault="00400D35">
            <w:pPr>
              <w:pStyle w:val="BodyText"/>
              <w:rPr>
                <w:del w:id="9858" w:author="Georg Birgisson" w:date="2021-10-06T14:24:00Z"/>
                <w:rFonts w:eastAsia="Times New Roman"/>
                <w:color w:val="000000"/>
                <w:lang w:eastAsia="is-IS"/>
              </w:rPr>
              <w:pPrChange w:id="9859" w:author="Georg Birgisson" w:date="2021-10-06T14:25:00Z">
                <w:pPr/>
              </w:pPrChange>
            </w:pPr>
            <w:del w:id="9860" w:author="Georg Birgisson" w:date="2021-10-06T14:24:00Z">
              <w:r w:rsidRPr="00400D35" w:rsidDel="00EC7212">
                <w:rPr>
                  <w:rFonts w:eastAsia="Times New Roman"/>
                  <w:color w:val="000000"/>
                  <w:lang w:eastAsia="is-IS"/>
                </w:rPr>
                <w:delText> </w:delText>
              </w:r>
            </w:del>
          </w:p>
        </w:tc>
      </w:tr>
      <w:tr w:rsidR="0015709A" w:rsidRPr="00400D35" w:rsidDel="00EC7212" w14:paraId="3454FABD" w14:textId="17DEF8F7" w:rsidTr="0015709A">
        <w:trPr>
          <w:trHeight w:val="300"/>
          <w:del w:id="986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3837888" w14:textId="59013915" w:rsidR="00400D35" w:rsidRPr="00400D35" w:rsidDel="00EC7212" w:rsidRDefault="00400D35">
            <w:pPr>
              <w:pStyle w:val="BodyText"/>
              <w:rPr>
                <w:del w:id="9862" w:author="Georg Birgisson" w:date="2021-10-06T14:24:00Z"/>
                <w:rFonts w:eastAsia="Times New Roman"/>
                <w:color w:val="000000"/>
                <w:lang w:eastAsia="is-IS"/>
              </w:rPr>
              <w:pPrChange w:id="9863" w:author="Georg Birgisson" w:date="2021-10-06T14:25:00Z">
                <w:pPr>
                  <w:jc w:val="right"/>
                </w:pPr>
              </w:pPrChange>
            </w:pPr>
            <w:del w:id="9864" w:author="Georg Birgisson" w:date="2021-10-06T14:24:00Z">
              <w:r w:rsidRPr="00400D35" w:rsidDel="00EC7212">
                <w:rPr>
                  <w:rFonts w:eastAsia="Times New Roman"/>
                  <w:color w:val="000000"/>
                  <w:lang w:eastAsia="is-IS"/>
                </w:rPr>
                <w:delText>322</w:delText>
              </w:r>
            </w:del>
          </w:p>
        </w:tc>
        <w:tc>
          <w:tcPr>
            <w:tcW w:w="915" w:type="dxa"/>
            <w:tcBorders>
              <w:top w:val="nil"/>
              <w:left w:val="nil"/>
              <w:bottom w:val="single" w:sz="4" w:space="0" w:color="auto"/>
              <w:right w:val="single" w:sz="4" w:space="0" w:color="auto"/>
            </w:tcBorders>
            <w:shd w:val="clear" w:color="auto" w:fill="auto"/>
            <w:noWrap/>
            <w:hideMark/>
          </w:tcPr>
          <w:p w14:paraId="75B3CD79" w14:textId="23DB22D7" w:rsidR="00400D35" w:rsidRPr="00400D35" w:rsidDel="00EC7212" w:rsidRDefault="00400D35">
            <w:pPr>
              <w:pStyle w:val="BodyText"/>
              <w:rPr>
                <w:del w:id="9865" w:author="Georg Birgisson" w:date="2021-10-06T14:24:00Z"/>
                <w:rFonts w:eastAsia="Times New Roman"/>
                <w:color w:val="000000"/>
                <w:lang w:eastAsia="is-IS"/>
              </w:rPr>
              <w:pPrChange w:id="9866" w:author="Georg Birgisson" w:date="2021-10-06T14:25:00Z">
                <w:pPr/>
              </w:pPrChange>
            </w:pPr>
            <w:del w:id="9867" w:author="Georg Birgisson" w:date="2021-10-06T14:24:00Z">
              <w:r w:rsidRPr="00400D35" w:rsidDel="00EC7212">
                <w:rPr>
                  <w:rFonts w:eastAsia="Times New Roman"/>
                  <w:color w:val="000000"/>
                  <w:lang w:eastAsia="is-IS"/>
                </w:rPr>
                <w:delText>BT-147</w:delText>
              </w:r>
            </w:del>
          </w:p>
        </w:tc>
        <w:tc>
          <w:tcPr>
            <w:tcW w:w="660" w:type="dxa"/>
            <w:tcBorders>
              <w:top w:val="nil"/>
              <w:left w:val="nil"/>
              <w:bottom w:val="single" w:sz="4" w:space="0" w:color="auto"/>
              <w:right w:val="single" w:sz="4" w:space="0" w:color="auto"/>
            </w:tcBorders>
            <w:shd w:val="clear" w:color="auto" w:fill="auto"/>
            <w:noWrap/>
            <w:hideMark/>
          </w:tcPr>
          <w:p w14:paraId="0DDE9385" w14:textId="74EDFABC" w:rsidR="00400D35" w:rsidRPr="00400D35" w:rsidDel="00EC7212" w:rsidRDefault="00400D35">
            <w:pPr>
              <w:pStyle w:val="BodyText"/>
              <w:rPr>
                <w:del w:id="9868" w:author="Georg Birgisson" w:date="2021-10-06T14:24:00Z"/>
                <w:rFonts w:eastAsia="Times New Roman"/>
                <w:color w:val="000000"/>
                <w:lang w:eastAsia="is-IS"/>
              </w:rPr>
              <w:pPrChange w:id="9869" w:author="Georg Birgisson" w:date="2021-10-06T14:25:00Z">
                <w:pPr>
                  <w:jc w:val="center"/>
                </w:pPr>
              </w:pPrChange>
            </w:pPr>
            <w:del w:id="9870"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2ECE12D5" w14:textId="1A2DFBAA" w:rsidR="00400D35" w:rsidRPr="00400D35" w:rsidDel="00EC7212" w:rsidRDefault="00400D35">
            <w:pPr>
              <w:pStyle w:val="BodyText"/>
              <w:rPr>
                <w:del w:id="9871" w:author="Georg Birgisson" w:date="2021-10-06T14:24:00Z"/>
                <w:rFonts w:eastAsia="Times New Roman"/>
                <w:color w:val="000000"/>
                <w:lang w:eastAsia="is-IS"/>
              </w:rPr>
              <w:pPrChange w:id="9872" w:author="Georg Birgisson" w:date="2021-10-06T14:25:00Z">
                <w:pPr>
                  <w:jc w:val="center"/>
                </w:pPr>
              </w:pPrChange>
            </w:pPr>
            <w:del w:id="9873"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32B55417" w14:textId="687B566C" w:rsidR="00400D35" w:rsidRPr="00400D35" w:rsidDel="00EC7212" w:rsidRDefault="00400D35">
            <w:pPr>
              <w:pStyle w:val="BodyText"/>
              <w:rPr>
                <w:del w:id="9874" w:author="Georg Birgisson" w:date="2021-10-06T14:24:00Z"/>
                <w:rFonts w:eastAsia="Times New Roman"/>
                <w:color w:val="000000"/>
                <w:lang w:eastAsia="is-IS"/>
              </w:rPr>
              <w:pPrChange w:id="9875" w:author="Georg Birgisson" w:date="2021-10-06T14:25:00Z">
                <w:pPr/>
              </w:pPrChange>
            </w:pPr>
            <w:del w:id="9876" w:author="Georg Birgisson" w:date="2021-10-06T14:24:00Z">
              <w:r w:rsidRPr="00400D35" w:rsidDel="00EC7212">
                <w:rPr>
                  <w:rFonts w:eastAsia="Times New Roman"/>
                  <w:color w:val="000000"/>
                  <w:lang w:eastAsia="is-IS"/>
                </w:rPr>
                <w:delText>cac:Price/cac:AllowanceCharge/cbc:Amount</w:delText>
              </w:r>
            </w:del>
          </w:p>
        </w:tc>
        <w:tc>
          <w:tcPr>
            <w:tcW w:w="2954" w:type="dxa"/>
            <w:tcBorders>
              <w:top w:val="nil"/>
              <w:left w:val="nil"/>
              <w:bottom w:val="single" w:sz="4" w:space="0" w:color="auto"/>
              <w:right w:val="single" w:sz="4" w:space="0" w:color="auto"/>
            </w:tcBorders>
            <w:shd w:val="clear" w:color="auto" w:fill="auto"/>
            <w:noWrap/>
            <w:hideMark/>
          </w:tcPr>
          <w:p w14:paraId="7167C09B" w14:textId="09E1008E" w:rsidR="00400D35" w:rsidRPr="00400D35" w:rsidDel="00EC7212" w:rsidRDefault="00400D35">
            <w:pPr>
              <w:pStyle w:val="BodyText"/>
              <w:rPr>
                <w:del w:id="9877" w:author="Georg Birgisson" w:date="2021-10-06T14:24:00Z"/>
                <w:rFonts w:eastAsia="Times New Roman"/>
                <w:color w:val="000000"/>
                <w:lang w:eastAsia="is-IS"/>
              </w:rPr>
              <w:pPrChange w:id="9878" w:author="Georg Birgisson" w:date="2021-10-06T14:25:00Z">
                <w:pPr/>
              </w:pPrChange>
            </w:pPr>
            <w:del w:id="9879" w:author="Georg Birgisson" w:date="2021-10-06T14:24:00Z">
              <w:r w:rsidRPr="00400D35" w:rsidDel="00EC7212">
                <w:rPr>
                  <w:rFonts w:eastAsia="Times New Roman"/>
                  <w:color w:val="000000"/>
                  <w:lang w:eastAsia="is-IS"/>
                </w:rPr>
                <w:delText>with cbc:ChargeIndicator = 'false'</w:delText>
              </w:r>
            </w:del>
          </w:p>
        </w:tc>
      </w:tr>
      <w:tr w:rsidR="0015709A" w:rsidRPr="00400D35" w:rsidDel="00EC7212" w14:paraId="755BFE6E" w14:textId="14C04656" w:rsidTr="0015709A">
        <w:trPr>
          <w:trHeight w:val="300"/>
          <w:del w:id="988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B23E506" w14:textId="447EE77F" w:rsidR="00400D35" w:rsidRPr="00400D35" w:rsidDel="00EC7212" w:rsidRDefault="00400D35">
            <w:pPr>
              <w:pStyle w:val="BodyText"/>
              <w:rPr>
                <w:del w:id="9881" w:author="Georg Birgisson" w:date="2021-10-06T14:24:00Z"/>
                <w:rFonts w:eastAsia="Times New Roman"/>
                <w:color w:val="000000"/>
                <w:lang w:eastAsia="is-IS"/>
              </w:rPr>
              <w:pPrChange w:id="9882" w:author="Georg Birgisson" w:date="2021-10-06T14:25:00Z">
                <w:pPr>
                  <w:jc w:val="right"/>
                </w:pPr>
              </w:pPrChange>
            </w:pPr>
            <w:del w:id="9883" w:author="Georg Birgisson" w:date="2021-10-06T14:24:00Z">
              <w:r w:rsidRPr="00400D35" w:rsidDel="00EC7212">
                <w:rPr>
                  <w:rFonts w:eastAsia="Times New Roman"/>
                  <w:color w:val="000000"/>
                  <w:lang w:eastAsia="is-IS"/>
                </w:rPr>
                <w:delText>323</w:delText>
              </w:r>
            </w:del>
          </w:p>
        </w:tc>
        <w:tc>
          <w:tcPr>
            <w:tcW w:w="915" w:type="dxa"/>
            <w:tcBorders>
              <w:top w:val="nil"/>
              <w:left w:val="nil"/>
              <w:bottom w:val="single" w:sz="4" w:space="0" w:color="auto"/>
              <w:right w:val="single" w:sz="4" w:space="0" w:color="auto"/>
            </w:tcBorders>
            <w:shd w:val="clear" w:color="auto" w:fill="auto"/>
            <w:noWrap/>
            <w:hideMark/>
          </w:tcPr>
          <w:p w14:paraId="6B15F224" w14:textId="04CB286F" w:rsidR="00400D35" w:rsidRPr="00400D35" w:rsidDel="00EC7212" w:rsidRDefault="00400D35">
            <w:pPr>
              <w:pStyle w:val="BodyText"/>
              <w:rPr>
                <w:del w:id="9884" w:author="Georg Birgisson" w:date="2021-10-06T14:24:00Z"/>
                <w:rFonts w:eastAsia="Times New Roman"/>
                <w:color w:val="000000"/>
                <w:lang w:eastAsia="is-IS"/>
              </w:rPr>
              <w:pPrChange w:id="9885" w:author="Georg Birgisson" w:date="2021-10-06T14:25:00Z">
                <w:pPr/>
              </w:pPrChange>
            </w:pPr>
            <w:del w:id="9886" w:author="Georg Birgisson" w:date="2021-10-06T14:24:00Z">
              <w:r w:rsidRPr="00400D35" w:rsidDel="00EC7212">
                <w:rPr>
                  <w:rFonts w:eastAsia="Times New Roman"/>
                  <w:color w:val="000000"/>
                  <w:lang w:eastAsia="is-IS"/>
                </w:rPr>
                <w:delText>BT-148</w:delText>
              </w:r>
            </w:del>
          </w:p>
        </w:tc>
        <w:tc>
          <w:tcPr>
            <w:tcW w:w="660" w:type="dxa"/>
            <w:tcBorders>
              <w:top w:val="nil"/>
              <w:left w:val="nil"/>
              <w:bottom w:val="single" w:sz="4" w:space="0" w:color="auto"/>
              <w:right w:val="single" w:sz="4" w:space="0" w:color="auto"/>
            </w:tcBorders>
            <w:shd w:val="clear" w:color="auto" w:fill="auto"/>
            <w:noWrap/>
            <w:hideMark/>
          </w:tcPr>
          <w:p w14:paraId="43F73C8C" w14:textId="65A1887B" w:rsidR="00400D35" w:rsidRPr="00400D35" w:rsidDel="00EC7212" w:rsidRDefault="00400D35">
            <w:pPr>
              <w:pStyle w:val="BodyText"/>
              <w:rPr>
                <w:del w:id="9887" w:author="Georg Birgisson" w:date="2021-10-06T14:24:00Z"/>
                <w:rFonts w:eastAsia="Times New Roman"/>
                <w:color w:val="000000"/>
                <w:lang w:eastAsia="is-IS"/>
              </w:rPr>
              <w:pPrChange w:id="9888" w:author="Georg Birgisson" w:date="2021-10-06T14:25:00Z">
                <w:pPr>
                  <w:jc w:val="center"/>
                </w:pPr>
              </w:pPrChange>
            </w:pPr>
            <w:del w:id="9889"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7EDAAF3B" w14:textId="2383129D" w:rsidR="00400D35" w:rsidRPr="00400D35" w:rsidDel="00EC7212" w:rsidRDefault="00400D35">
            <w:pPr>
              <w:pStyle w:val="BodyText"/>
              <w:rPr>
                <w:del w:id="9890" w:author="Georg Birgisson" w:date="2021-10-06T14:24:00Z"/>
                <w:rFonts w:eastAsia="Times New Roman"/>
                <w:color w:val="000000"/>
                <w:lang w:eastAsia="is-IS"/>
              </w:rPr>
              <w:pPrChange w:id="9891" w:author="Georg Birgisson" w:date="2021-10-06T14:25:00Z">
                <w:pPr>
                  <w:jc w:val="center"/>
                </w:pPr>
              </w:pPrChange>
            </w:pPr>
            <w:del w:id="9892"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26816B9D" w14:textId="6F600CFF" w:rsidR="00400D35" w:rsidRPr="00400D35" w:rsidDel="00EC7212" w:rsidRDefault="00400D35">
            <w:pPr>
              <w:pStyle w:val="BodyText"/>
              <w:rPr>
                <w:del w:id="9893" w:author="Georg Birgisson" w:date="2021-10-06T14:24:00Z"/>
                <w:rFonts w:eastAsia="Times New Roman"/>
                <w:color w:val="000000"/>
                <w:lang w:eastAsia="is-IS"/>
              </w:rPr>
              <w:pPrChange w:id="9894" w:author="Georg Birgisson" w:date="2021-10-06T14:25:00Z">
                <w:pPr/>
              </w:pPrChange>
            </w:pPr>
            <w:del w:id="9895" w:author="Georg Birgisson" w:date="2021-10-06T14:24:00Z">
              <w:r w:rsidRPr="00400D35" w:rsidDel="00EC7212">
                <w:rPr>
                  <w:rFonts w:eastAsia="Times New Roman"/>
                  <w:color w:val="000000"/>
                  <w:lang w:eastAsia="is-IS"/>
                </w:rPr>
                <w:delText>cac:Price/cac:AllowanceCharge/cbc:BaseAmount</w:delText>
              </w:r>
            </w:del>
          </w:p>
        </w:tc>
        <w:tc>
          <w:tcPr>
            <w:tcW w:w="2954" w:type="dxa"/>
            <w:tcBorders>
              <w:top w:val="nil"/>
              <w:left w:val="nil"/>
              <w:bottom w:val="single" w:sz="4" w:space="0" w:color="auto"/>
              <w:right w:val="single" w:sz="4" w:space="0" w:color="auto"/>
            </w:tcBorders>
            <w:shd w:val="clear" w:color="auto" w:fill="auto"/>
            <w:noWrap/>
            <w:hideMark/>
          </w:tcPr>
          <w:p w14:paraId="4E0A1F34" w14:textId="6616D397" w:rsidR="00400D35" w:rsidRPr="00400D35" w:rsidDel="00EC7212" w:rsidRDefault="00400D35">
            <w:pPr>
              <w:pStyle w:val="BodyText"/>
              <w:rPr>
                <w:del w:id="9896" w:author="Georg Birgisson" w:date="2021-10-06T14:24:00Z"/>
                <w:rFonts w:eastAsia="Times New Roman"/>
                <w:color w:val="000000"/>
                <w:lang w:eastAsia="is-IS"/>
              </w:rPr>
              <w:pPrChange w:id="9897" w:author="Georg Birgisson" w:date="2021-10-06T14:25:00Z">
                <w:pPr/>
              </w:pPrChange>
            </w:pPr>
            <w:del w:id="9898" w:author="Georg Birgisson" w:date="2021-10-06T14:24:00Z">
              <w:r w:rsidRPr="00400D35" w:rsidDel="00EC7212">
                <w:rPr>
                  <w:rFonts w:eastAsia="Times New Roman"/>
                  <w:color w:val="000000"/>
                  <w:lang w:eastAsia="is-IS"/>
                </w:rPr>
                <w:delText>with cbc:ChargeIndicator = 'false'</w:delText>
              </w:r>
            </w:del>
          </w:p>
        </w:tc>
      </w:tr>
      <w:tr w:rsidR="0015709A" w:rsidRPr="00400D35" w:rsidDel="00EC7212" w14:paraId="4770D35A" w14:textId="3830D094" w:rsidTr="0015709A">
        <w:trPr>
          <w:trHeight w:val="300"/>
          <w:del w:id="989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53CBB6B" w14:textId="3BDDB02B" w:rsidR="00400D35" w:rsidRPr="00400D35" w:rsidDel="00EC7212" w:rsidRDefault="00400D35">
            <w:pPr>
              <w:pStyle w:val="BodyText"/>
              <w:rPr>
                <w:del w:id="9900" w:author="Georg Birgisson" w:date="2021-10-06T14:24:00Z"/>
                <w:rFonts w:eastAsia="Times New Roman"/>
                <w:color w:val="000000"/>
                <w:lang w:eastAsia="is-IS"/>
              </w:rPr>
              <w:pPrChange w:id="9901" w:author="Georg Birgisson" w:date="2021-10-06T14:25:00Z">
                <w:pPr>
                  <w:jc w:val="right"/>
                </w:pPr>
              </w:pPrChange>
            </w:pPr>
            <w:del w:id="9902" w:author="Georg Birgisson" w:date="2021-10-06T14:24:00Z">
              <w:r w:rsidRPr="00400D35" w:rsidDel="00EC7212">
                <w:rPr>
                  <w:rFonts w:eastAsia="Times New Roman"/>
                  <w:color w:val="000000"/>
                  <w:lang w:eastAsia="is-IS"/>
                </w:rPr>
                <w:delText>324</w:delText>
              </w:r>
            </w:del>
          </w:p>
        </w:tc>
        <w:tc>
          <w:tcPr>
            <w:tcW w:w="915" w:type="dxa"/>
            <w:tcBorders>
              <w:top w:val="nil"/>
              <w:left w:val="nil"/>
              <w:bottom w:val="single" w:sz="4" w:space="0" w:color="auto"/>
              <w:right w:val="single" w:sz="4" w:space="0" w:color="auto"/>
            </w:tcBorders>
            <w:shd w:val="clear" w:color="auto" w:fill="auto"/>
            <w:noWrap/>
            <w:hideMark/>
          </w:tcPr>
          <w:p w14:paraId="65EEE2A4" w14:textId="4739D275" w:rsidR="00400D35" w:rsidRPr="00400D35" w:rsidDel="00EC7212" w:rsidRDefault="00400D35">
            <w:pPr>
              <w:pStyle w:val="BodyText"/>
              <w:rPr>
                <w:del w:id="9903" w:author="Georg Birgisson" w:date="2021-10-06T14:24:00Z"/>
                <w:rFonts w:eastAsia="Times New Roman"/>
                <w:color w:val="000000"/>
                <w:lang w:eastAsia="is-IS"/>
              </w:rPr>
              <w:pPrChange w:id="9904" w:author="Georg Birgisson" w:date="2021-10-06T14:25:00Z">
                <w:pPr/>
              </w:pPrChange>
            </w:pPr>
            <w:del w:id="9905" w:author="Georg Birgisson" w:date="2021-10-06T14:24:00Z">
              <w:r w:rsidRPr="00400D35" w:rsidDel="00EC7212">
                <w:rPr>
                  <w:rFonts w:eastAsia="Times New Roman"/>
                  <w:color w:val="000000"/>
                  <w:lang w:eastAsia="is-IS"/>
                </w:rPr>
                <w:delText>BT-149</w:delText>
              </w:r>
            </w:del>
          </w:p>
        </w:tc>
        <w:tc>
          <w:tcPr>
            <w:tcW w:w="660" w:type="dxa"/>
            <w:tcBorders>
              <w:top w:val="nil"/>
              <w:left w:val="nil"/>
              <w:bottom w:val="single" w:sz="4" w:space="0" w:color="auto"/>
              <w:right w:val="single" w:sz="4" w:space="0" w:color="auto"/>
            </w:tcBorders>
            <w:shd w:val="clear" w:color="auto" w:fill="auto"/>
            <w:noWrap/>
            <w:hideMark/>
          </w:tcPr>
          <w:p w14:paraId="1879A790" w14:textId="4213FE28" w:rsidR="00400D35" w:rsidRPr="00400D35" w:rsidDel="00EC7212" w:rsidRDefault="00400D35">
            <w:pPr>
              <w:pStyle w:val="BodyText"/>
              <w:rPr>
                <w:del w:id="9906" w:author="Georg Birgisson" w:date="2021-10-06T14:24:00Z"/>
                <w:rFonts w:eastAsia="Times New Roman"/>
                <w:color w:val="000000"/>
                <w:lang w:eastAsia="is-IS"/>
              </w:rPr>
              <w:pPrChange w:id="9907" w:author="Georg Birgisson" w:date="2021-10-06T14:25:00Z">
                <w:pPr>
                  <w:jc w:val="center"/>
                </w:pPr>
              </w:pPrChange>
            </w:pPr>
            <w:del w:id="9908"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0E1E0E11" w14:textId="65A31881" w:rsidR="00400D35" w:rsidRPr="00400D35" w:rsidDel="00EC7212" w:rsidRDefault="00400D35">
            <w:pPr>
              <w:pStyle w:val="BodyText"/>
              <w:rPr>
                <w:del w:id="9909" w:author="Georg Birgisson" w:date="2021-10-06T14:24:00Z"/>
                <w:rFonts w:eastAsia="Times New Roman"/>
                <w:color w:val="000000"/>
                <w:lang w:eastAsia="is-IS"/>
              </w:rPr>
              <w:pPrChange w:id="9910" w:author="Georg Birgisson" w:date="2021-10-06T14:25:00Z">
                <w:pPr>
                  <w:jc w:val="center"/>
                </w:pPr>
              </w:pPrChange>
            </w:pPr>
            <w:del w:id="9911"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320E51FB" w14:textId="603216D9" w:rsidR="00400D35" w:rsidRPr="00400D35" w:rsidDel="00EC7212" w:rsidRDefault="00400D35">
            <w:pPr>
              <w:pStyle w:val="BodyText"/>
              <w:rPr>
                <w:del w:id="9912" w:author="Georg Birgisson" w:date="2021-10-06T14:24:00Z"/>
                <w:rFonts w:eastAsia="Times New Roman"/>
                <w:color w:val="000000"/>
                <w:lang w:eastAsia="is-IS"/>
              </w:rPr>
              <w:pPrChange w:id="9913" w:author="Georg Birgisson" w:date="2021-10-06T14:25:00Z">
                <w:pPr/>
              </w:pPrChange>
            </w:pPr>
            <w:del w:id="9914" w:author="Georg Birgisson" w:date="2021-10-06T14:24:00Z">
              <w:r w:rsidRPr="00400D35" w:rsidDel="00EC7212">
                <w:rPr>
                  <w:rFonts w:eastAsia="Times New Roman"/>
                  <w:color w:val="000000"/>
                  <w:lang w:eastAsia="is-IS"/>
                </w:rPr>
                <w:delText>cac:Price/cbc:BaseQuantity</w:delText>
              </w:r>
            </w:del>
          </w:p>
        </w:tc>
        <w:tc>
          <w:tcPr>
            <w:tcW w:w="2954" w:type="dxa"/>
            <w:tcBorders>
              <w:top w:val="nil"/>
              <w:left w:val="nil"/>
              <w:bottom w:val="single" w:sz="4" w:space="0" w:color="auto"/>
              <w:right w:val="single" w:sz="4" w:space="0" w:color="auto"/>
            </w:tcBorders>
            <w:shd w:val="clear" w:color="auto" w:fill="auto"/>
            <w:noWrap/>
            <w:hideMark/>
          </w:tcPr>
          <w:p w14:paraId="6A6BDFAD" w14:textId="2215C4EF" w:rsidR="00400D35" w:rsidRPr="00400D35" w:rsidDel="00EC7212" w:rsidRDefault="00400D35">
            <w:pPr>
              <w:pStyle w:val="BodyText"/>
              <w:rPr>
                <w:del w:id="9915" w:author="Georg Birgisson" w:date="2021-10-06T14:24:00Z"/>
                <w:rFonts w:eastAsia="Times New Roman"/>
                <w:color w:val="000000"/>
                <w:lang w:eastAsia="is-IS"/>
              </w:rPr>
              <w:pPrChange w:id="9916" w:author="Georg Birgisson" w:date="2021-10-06T14:25:00Z">
                <w:pPr/>
              </w:pPrChange>
            </w:pPr>
            <w:del w:id="9917" w:author="Georg Birgisson" w:date="2021-10-06T14:24:00Z">
              <w:r w:rsidRPr="00400D35" w:rsidDel="00EC7212">
                <w:rPr>
                  <w:rFonts w:eastAsia="Times New Roman"/>
                  <w:color w:val="000000"/>
                  <w:lang w:eastAsia="is-IS"/>
                </w:rPr>
                <w:delText> </w:delText>
              </w:r>
            </w:del>
          </w:p>
        </w:tc>
      </w:tr>
      <w:tr w:rsidR="0015709A" w:rsidRPr="00400D35" w:rsidDel="00EC7212" w14:paraId="5F542BEC" w14:textId="5FDF107C" w:rsidTr="0015709A">
        <w:trPr>
          <w:trHeight w:val="300"/>
          <w:del w:id="991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E6905ED" w14:textId="7FB71EE7" w:rsidR="00400D35" w:rsidRPr="00400D35" w:rsidDel="00EC7212" w:rsidRDefault="00400D35">
            <w:pPr>
              <w:pStyle w:val="BodyText"/>
              <w:rPr>
                <w:del w:id="9919" w:author="Georg Birgisson" w:date="2021-10-06T14:24:00Z"/>
                <w:rFonts w:eastAsia="Times New Roman"/>
                <w:color w:val="000000"/>
                <w:lang w:eastAsia="is-IS"/>
              </w:rPr>
              <w:pPrChange w:id="9920" w:author="Georg Birgisson" w:date="2021-10-06T14:25:00Z">
                <w:pPr>
                  <w:jc w:val="right"/>
                </w:pPr>
              </w:pPrChange>
            </w:pPr>
            <w:del w:id="9921" w:author="Georg Birgisson" w:date="2021-10-06T14:24:00Z">
              <w:r w:rsidRPr="00400D35" w:rsidDel="00EC7212">
                <w:rPr>
                  <w:rFonts w:eastAsia="Times New Roman"/>
                  <w:color w:val="000000"/>
                  <w:lang w:eastAsia="is-IS"/>
                </w:rPr>
                <w:delText>325</w:delText>
              </w:r>
            </w:del>
          </w:p>
        </w:tc>
        <w:tc>
          <w:tcPr>
            <w:tcW w:w="915" w:type="dxa"/>
            <w:tcBorders>
              <w:top w:val="nil"/>
              <w:left w:val="nil"/>
              <w:bottom w:val="single" w:sz="4" w:space="0" w:color="auto"/>
              <w:right w:val="single" w:sz="4" w:space="0" w:color="auto"/>
            </w:tcBorders>
            <w:shd w:val="clear" w:color="auto" w:fill="auto"/>
            <w:noWrap/>
            <w:hideMark/>
          </w:tcPr>
          <w:p w14:paraId="2E1533F5" w14:textId="65F2541D" w:rsidR="00400D35" w:rsidRPr="00400D35" w:rsidDel="00EC7212" w:rsidRDefault="00400D35">
            <w:pPr>
              <w:pStyle w:val="BodyText"/>
              <w:rPr>
                <w:del w:id="9922" w:author="Georg Birgisson" w:date="2021-10-06T14:24:00Z"/>
                <w:rFonts w:eastAsia="Times New Roman"/>
                <w:color w:val="000000"/>
                <w:lang w:eastAsia="is-IS"/>
              </w:rPr>
              <w:pPrChange w:id="9923" w:author="Georg Birgisson" w:date="2021-10-06T14:25:00Z">
                <w:pPr/>
              </w:pPrChange>
            </w:pPr>
            <w:del w:id="9924" w:author="Georg Birgisson" w:date="2021-10-06T14:24:00Z">
              <w:r w:rsidRPr="00400D35" w:rsidDel="00EC7212">
                <w:rPr>
                  <w:rFonts w:eastAsia="Times New Roman"/>
                  <w:color w:val="000000"/>
                  <w:lang w:eastAsia="is-IS"/>
                </w:rPr>
                <w:delText>BT-150</w:delText>
              </w:r>
            </w:del>
          </w:p>
        </w:tc>
        <w:tc>
          <w:tcPr>
            <w:tcW w:w="660" w:type="dxa"/>
            <w:tcBorders>
              <w:top w:val="nil"/>
              <w:left w:val="nil"/>
              <w:bottom w:val="single" w:sz="4" w:space="0" w:color="auto"/>
              <w:right w:val="single" w:sz="4" w:space="0" w:color="auto"/>
            </w:tcBorders>
            <w:shd w:val="clear" w:color="auto" w:fill="auto"/>
            <w:noWrap/>
            <w:hideMark/>
          </w:tcPr>
          <w:p w14:paraId="7E771631" w14:textId="2097C9D0" w:rsidR="00400D35" w:rsidRPr="00400D35" w:rsidDel="00EC7212" w:rsidRDefault="00400D35">
            <w:pPr>
              <w:pStyle w:val="BodyText"/>
              <w:rPr>
                <w:del w:id="9925" w:author="Georg Birgisson" w:date="2021-10-06T14:24:00Z"/>
                <w:rFonts w:eastAsia="Times New Roman"/>
                <w:color w:val="000000"/>
                <w:lang w:eastAsia="is-IS"/>
              </w:rPr>
              <w:pPrChange w:id="9926" w:author="Georg Birgisson" w:date="2021-10-06T14:25:00Z">
                <w:pPr>
                  <w:jc w:val="center"/>
                </w:pPr>
              </w:pPrChange>
            </w:pPr>
            <w:del w:id="9927"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399B4DFD" w14:textId="1B877B59" w:rsidR="00400D35" w:rsidRPr="00400D35" w:rsidDel="00EC7212" w:rsidRDefault="00400D35">
            <w:pPr>
              <w:pStyle w:val="BodyText"/>
              <w:rPr>
                <w:del w:id="9928" w:author="Georg Birgisson" w:date="2021-10-06T14:24:00Z"/>
                <w:rFonts w:eastAsia="Times New Roman"/>
                <w:color w:val="000000"/>
                <w:lang w:eastAsia="is-IS"/>
              </w:rPr>
              <w:pPrChange w:id="9929" w:author="Georg Birgisson" w:date="2021-10-06T14:25:00Z">
                <w:pPr>
                  <w:jc w:val="center"/>
                </w:pPr>
              </w:pPrChange>
            </w:pPr>
            <w:del w:id="9930"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160BA3E0" w14:textId="3D477F48" w:rsidR="00400D35" w:rsidRPr="00400D35" w:rsidDel="00EC7212" w:rsidRDefault="00400D35">
            <w:pPr>
              <w:pStyle w:val="BodyText"/>
              <w:rPr>
                <w:del w:id="9931" w:author="Georg Birgisson" w:date="2021-10-06T14:24:00Z"/>
                <w:rFonts w:eastAsia="Times New Roman"/>
                <w:color w:val="000000"/>
                <w:lang w:eastAsia="is-IS"/>
              </w:rPr>
              <w:pPrChange w:id="9932" w:author="Georg Birgisson" w:date="2021-10-06T14:25:00Z">
                <w:pPr/>
              </w:pPrChange>
            </w:pPr>
            <w:del w:id="9933" w:author="Georg Birgisson" w:date="2021-10-06T14:24:00Z">
              <w:r w:rsidRPr="00400D35" w:rsidDel="00EC7212">
                <w:rPr>
                  <w:rFonts w:eastAsia="Times New Roman"/>
                  <w:color w:val="000000"/>
                  <w:lang w:eastAsia="is-IS"/>
                </w:rPr>
                <w:delText>cac:Price/cbc:BaseQuantity/@unitCode</w:delText>
              </w:r>
            </w:del>
          </w:p>
        </w:tc>
        <w:tc>
          <w:tcPr>
            <w:tcW w:w="2954" w:type="dxa"/>
            <w:tcBorders>
              <w:top w:val="nil"/>
              <w:left w:val="nil"/>
              <w:bottom w:val="single" w:sz="4" w:space="0" w:color="auto"/>
              <w:right w:val="single" w:sz="4" w:space="0" w:color="auto"/>
            </w:tcBorders>
            <w:shd w:val="clear" w:color="auto" w:fill="auto"/>
            <w:noWrap/>
            <w:hideMark/>
          </w:tcPr>
          <w:p w14:paraId="579A8E5B" w14:textId="18C1DA44" w:rsidR="00400D35" w:rsidRPr="00400D35" w:rsidDel="00EC7212" w:rsidRDefault="00400D35">
            <w:pPr>
              <w:pStyle w:val="BodyText"/>
              <w:rPr>
                <w:del w:id="9934" w:author="Georg Birgisson" w:date="2021-10-06T14:24:00Z"/>
                <w:rFonts w:eastAsia="Times New Roman"/>
                <w:color w:val="000000"/>
                <w:lang w:eastAsia="is-IS"/>
              </w:rPr>
              <w:pPrChange w:id="9935" w:author="Georg Birgisson" w:date="2021-10-06T14:25:00Z">
                <w:pPr/>
              </w:pPrChange>
            </w:pPr>
            <w:del w:id="9936" w:author="Georg Birgisson" w:date="2021-10-06T14:24:00Z">
              <w:r w:rsidRPr="00400D35" w:rsidDel="00EC7212">
                <w:rPr>
                  <w:rFonts w:eastAsia="Times New Roman"/>
                  <w:color w:val="000000"/>
                  <w:lang w:eastAsia="is-IS"/>
                </w:rPr>
                <w:delText> </w:delText>
              </w:r>
            </w:del>
          </w:p>
        </w:tc>
      </w:tr>
      <w:tr w:rsidR="0015709A" w:rsidRPr="00400D35" w:rsidDel="00EC7212" w14:paraId="551E5097" w14:textId="6054E5B6" w:rsidTr="0015709A">
        <w:trPr>
          <w:trHeight w:val="300"/>
          <w:del w:id="993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B25E808" w14:textId="04C77D4E" w:rsidR="00400D35" w:rsidRPr="00400D35" w:rsidDel="00EC7212" w:rsidRDefault="00400D35">
            <w:pPr>
              <w:pStyle w:val="BodyText"/>
              <w:rPr>
                <w:del w:id="9938" w:author="Georg Birgisson" w:date="2021-10-06T14:24:00Z"/>
                <w:rFonts w:eastAsia="Times New Roman"/>
                <w:color w:val="000000"/>
                <w:lang w:eastAsia="is-IS"/>
              </w:rPr>
              <w:pPrChange w:id="9939" w:author="Georg Birgisson" w:date="2021-10-06T14:25:00Z">
                <w:pPr>
                  <w:jc w:val="right"/>
                </w:pPr>
              </w:pPrChange>
            </w:pPr>
            <w:del w:id="9940" w:author="Georg Birgisson" w:date="2021-10-06T14:24:00Z">
              <w:r w:rsidRPr="00400D35" w:rsidDel="00EC7212">
                <w:rPr>
                  <w:rFonts w:eastAsia="Times New Roman"/>
                  <w:color w:val="000000"/>
                  <w:lang w:eastAsia="is-IS"/>
                </w:rPr>
                <w:delText>326</w:delText>
              </w:r>
            </w:del>
          </w:p>
        </w:tc>
        <w:tc>
          <w:tcPr>
            <w:tcW w:w="915" w:type="dxa"/>
            <w:tcBorders>
              <w:top w:val="nil"/>
              <w:left w:val="nil"/>
              <w:bottom w:val="single" w:sz="4" w:space="0" w:color="auto"/>
              <w:right w:val="single" w:sz="4" w:space="0" w:color="auto"/>
            </w:tcBorders>
            <w:shd w:val="clear" w:color="auto" w:fill="auto"/>
            <w:noWrap/>
            <w:hideMark/>
          </w:tcPr>
          <w:p w14:paraId="384358F1" w14:textId="5C61FC35" w:rsidR="00400D35" w:rsidRPr="00400D35" w:rsidDel="00EC7212" w:rsidRDefault="00400D35">
            <w:pPr>
              <w:pStyle w:val="BodyText"/>
              <w:rPr>
                <w:del w:id="9941" w:author="Georg Birgisson" w:date="2021-10-06T14:24:00Z"/>
                <w:rFonts w:eastAsia="Times New Roman"/>
                <w:color w:val="000000"/>
                <w:lang w:eastAsia="is-IS"/>
              </w:rPr>
              <w:pPrChange w:id="9942" w:author="Georg Birgisson" w:date="2021-10-06T14:25:00Z">
                <w:pPr/>
              </w:pPrChange>
            </w:pPr>
            <w:del w:id="9943" w:author="Georg Birgisson" w:date="2021-10-06T14:24:00Z">
              <w:r w:rsidRPr="00400D35" w:rsidDel="00EC7212">
                <w:rPr>
                  <w:rFonts w:eastAsia="Times New Roman"/>
                  <w:color w:val="000000"/>
                  <w:lang w:eastAsia="is-IS"/>
                </w:rPr>
                <w:delText xml:space="preserve">BG-30 </w:delText>
              </w:r>
            </w:del>
          </w:p>
        </w:tc>
        <w:tc>
          <w:tcPr>
            <w:tcW w:w="660" w:type="dxa"/>
            <w:tcBorders>
              <w:top w:val="nil"/>
              <w:left w:val="nil"/>
              <w:bottom w:val="single" w:sz="4" w:space="0" w:color="auto"/>
              <w:right w:val="single" w:sz="4" w:space="0" w:color="auto"/>
            </w:tcBorders>
            <w:shd w:val="clear" w:color="auto" w:fill="auto"/>
            <w:noWrap/>
            <w:hideMark/>
          </w:tcPr>
          <w:p w14:paraId="0AB7EDD2" w14:textId="6E6166DE" w:rsidR="00400D35" w:rsidRPr="00400D35" w:rsidDel="00EC7212" w:rsidRDefault="00400D35">
            <w:pPr>
              <w:pStyle w:val="BodyText"/>
              <w:rPr>
                <w:del w:id="9944" w:author="Georg Birgisson" w:date="2021-10-06T14:24:00Z"/>
                <w:rFonts w:eastAsia="Times New Roman"/>
                <w:color w:val="000000"/>
                <w:lang w:eastAsia="is-IS"/>
              </w:rPr>
              <w:pPrChange w:id="9945" w:author="Georg Birgisson" w:date="2021-10-06T14:25:00Z">
                <w:pPr>
                  <w:jc w:val="center"/>
                </w:pPr>
              </w:pPrChange>
            </w:pPr>
            <w:del w:id="9946"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4D2B43B7" w14:textId="03C49F00" w:rsidR="00400D35" w:rsidRPr="00400D35" w:rsidDel="00EC7212" w:rsidRDefault="00400D35">
            <w:pPr>
              <w:pStyle w:val="BodyText"/>
              <w:rPr>
                <w:del w:id="9947" w:author="Georg Birgisson" w:date="2021-10-06T14:24:00Z"/>
                <w:rFonts w:eastAsia="Times New Roman"/>
                <w:color w:val="000000"/>
                <w:lang w:eastAsia="is-IS"/>
              </w:rPr>
              <w:pPrChange w:id="9948" w:author="Georg Birgisson" w:date="2021-10-06T14:25:00Z">
                <w:pPr>
                  <w:jc w:val="center"/>
                </w:pPr>
              </w:pPrChange>
            </w:pPr>
            <w:del w:id="9949"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0FD1A6B0" w14:textId="11EF4E0A" w:rsidR="00400D35" w:rsidRPr="00400D35" w:rsidDel="00EC7212" w:rsidRDefault="00400D35">
            <w:pPr>
              <w:pStyle w:val="BodyText"/>
              <w:rPr>
                <w:del w:id="9950" w:author="Georg Birgisson" w:date="2021-10-06T14:24:00Z"/>
                <w:rFonts w:eastAsia="Times New Roman"/>
                <w:color w:val="000000"/>
                <w:lang w:eastAsia="is-IS"/>
              </w:rPr>
              <w:pPrChange w:id="9951" w:author="Georg Birgisson" w:date="2021-10-06T14:25:00Z">
                <w:pPr/>
              </w:pPrChange>
            </w:pPr>
            <w:del w:id="9952" w:author="Georg Birgisson" w:date="2021-10-06T14:24:00Z">
              <w:r w:rsidRPr="00400D35" w:rsidDel="00EC7212">
                <w:rPr>
                  <w:rFonts w:eastAsia="Times New Roman"/>
                  <w:color w:val="000000"/>
                  <w:lang w:eastAsia="is-IS"/>
                </w:rPr>
                <w:delText>cac:Item/cac:ClassifiedTaxCategory</w:delText>
              </w:r>
            </w:del>
          </w:p>
        </w:tc>
        <w:tc>
          <w:tcPr>
            <w:tcW w:w="2954" w:type="dxa"/>
            <w:tcBorders>
              <w:top w:val="nil"/>
              <w:left w:val="nil"/>
              <w:bottom w:val="single" w:sz="4" w:space="0" w:color="auto"/>
              <w:right w:val="single" w:sz="4" w:space="0" w:color="auto"/>
            </w:tcBorders>
            <w:shd w:val="clear" w:color="auto" w:fill="auto"/>
            <w:noWrap/>
            <w:hideMark/>
          </w:tcPr>
          <w:p w14:paraId="78F4744B" w14:textId="7CA4FB98" w:rsidR="00400D35" w:rsidRPr="00400D35" w:rsidDel="00EC7212" w:rsidRDefault="00400D35">
            <w:pPr>
              <w:pStyle w:val="BodyText"/>
              <w:rPr>
                <w:del w:id="9953" w:author="Georg Birgisson" w:date="2021-10-06T14:24:00Z"/>
                <w:rFonts w:eastAsia="Times New Roman"/>
                <w:color w:val="000000"/>
                <w:lang w:eastAsia="is-IS"/>
              </w:rPr>
              <w:pPrChange w:id="9954" w:author="Georg Birgisson" w:date="2021-10-06T14:25:00Z">
                <w:pPr/>
              </w:pPrChange>
            </w:pPr>
            <w:del w:id="9955" w:author="Georg Birgisson" w:date="2021-10-06T14:24:00Z">
              <w:r w:rsidRPr="00400D35" w:rsidDel="00EC7212">
                <w:rPr>
                  <w:rFonts w:eastAsia="Times New Roman"/>
                  <w:color w:val="000000"/>
                  <w:lang w:eastAsia="is-IS"/>
                </w:rPr>
                <w:delText> </w:delText>
              </w:r>
            </w:del>
          </w:p>
        </w:tc>
      </w:tr>
      <w:tr w:rsidR="0015709A" w:rsidRPr="00400D35" w:rsidDel="00EC7212" w14:paraId="57632D73" w14:textId="6EF0FE70" w:rsidTr="0015709A">
        <w:trPr>
          <w:trHeight w:val="300"/>
          <w:del w:id="995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070687B3" w14:textId="19B5860E" w:rsidR="00400D35" w:rsidRPr="00400D35" w:rsidDel="00EC7212" w:rsidRDefault="00400D35">
            <w:pPr>
              <w:pStyle w:val="BodyText"/>
              <w:rPr>
                <w:del w:id="9957" w:author="Georg Birgisson" w:date="2021-10-06T14:24:00Z"/>
                <w:rFonts w:eastAsia="Times New Roman"/>
                <w:color w:val="000000"/>
                <w:lang w:eastAsia="is-IS"/>
              </w:rPr>
              <w:pPrChange w:id="9958" w:author="Georg Birgisson" w:date="2021-10-06T14:25:00Z">
                <w:pPr>
                  <w:jc w:val="right"/>
                </w:pPr>
              </w:pPrChange>
            </w:pPr>
            <w:del w:id="9959" w:author="Georg Birgisson" w:date="2021-10-06T14:24:00Z">
              <w:r w:rsidRPr="00400D35" w:rsidDel="00EC7212">
                <w:rPr>
                  <w:rFonts w:eastAsia="Times New Roman"/>
                  <w:color w:val="000000"/>
                  <w:lang w:eastAsia="is-IS"/>
                </w:rPr>
                <w:delText>332</w:delText>
              </w:r>
            </w:del>
          </w:p>
        </w:tc>
        <w:tc>
          <w:tcPr>
            <w:tcW w:w="915" w:type="dxa"/>
            <w:tcBorders>
              <w:top w:val="nil"/>
              <w:left w:val="nil"/>
              <w:bottom w:val="single" w:sz="4" w:space="0" w:color="auto"/>
              <w:right w:val="single" w:sz="4" w:space="0" w:color="auto"/>
            </w:tcBorders>
            <w:shd w:val="clear" w:color="auto" w:fill="auto"/>
            <w:noWrap/>
            <w:hideMark/>
          </w:tcPr>
          <w:p w14:paraId="2090A583" w14:textId="523B5595" w:rsidR="00400D35" w:rsidRPr="00400D35" w:rsidDel="00EC7212" w:rsidRDefault="00400D35">
            <w:pPr>
              <w:pStyle w:val="BodyText"/>
              <w:rPr>
                <w:del w:id="9960" w:author="Georg Birgisson" w:date="2021-10-06T14:24:00Z"/>
                <w:rFonts w:eastAsia="Times New Roman"/>
                <w:color w:val="000000"/>
                <w:lang w:eastAsia="is-IS"/>
              </w:rPr>
              <w:pPrChange w:id="9961" w:author="Georg Birgisson" w:date="2021-10-06T14:25:00Z">
                <w:pPr/>
              </w:pPrChange>
            </w:pPr>
            <w:del w:id="9962" w:author="Georg Birgisson" w:date="2021-10-06T14:24:00Z">
              <w:r w:rsidRPr="00400D35" w:rsidDel="00EC7212">
                <w:rPr>
                  <w:rFonts w:eastAsia="Times New Roman"/>
                  <w:color w:val="000000"/>
                  <w:lang w:eastAsia="is-IS"/>
                </w:rPr>
                <w:delText>BT-151</w:delText>
              </w:r>
            </w:del>
          </w:p>
        </w:tc>
        <w:tc>
          <w:tcPr>
            <w:tcW w:w="660" w:type="dxa"/>
            <w:tcBorders>
              <w:top w:val="nil"/>
              <w:left w:val="nil"/>
              <w:bottom w:val="single" w:sz="4" w:space="0" w:color="auto"/>
              <w:right w:val="single" w:sz="4" w:space="0" w:color="auto"/>
            </w:tcBorders>
            <w:shd w:val="clear" w:color="auto" w:fill="auto"/>
            <w:noWrap/>
            <w:hideMark/>
          </w:tcPr>
          <w:p w14:paraId="682A5101" w14:textId="7B5F7658" w:rsidR="00400D35" w:rsidRPr="00400D35" w:rsidDel="00EC7212" w:rsidRDefault="00400D35">
            <w:pPr>
              <w:pStyle w:val="BodyText"/>
              <w:rPr>
                <w:del w:id="9963" w:author="Georg Birgisson" w:date="2021-10-06T14:24:00Z"/>
                <w:rFonts w:eastAsia="Times New Roman"/>
                <w:color w:val="000000"/>
                <w:lang w:eastAsia="is-IS"/>
              </w:rPr>
              <w:pPrChange w:id="9964" w:author="Georg Birgisson" w:date="2021-10-06T14:25:00Z">
                <w:pPr>
                  <w:jc w:val="center"/>
                </w:pPr>
              </w:pPrChange>
            </w:pPr>
            <w:del w:id="9965"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3A7278F7" w14:textId="3A04B182" w:rsidR="00400D35" w:rsidRPr="00400D35" w:rsidDel="00EC7212" w:rsidRDefault="00400D35">
            <w:pPr>
              <w:pStyle w:val="BodyText"/>
              <w:rPr>
                <w:del w:id="9966" w:author="Georg Birgisson" w:date="2021-10-06T14:24:00Z"/>
                <w:rFonts w:eastAsia="Times New Roman"/>
                <w:color w:val="000000"/>
                <w:lang w:eastAsia="is-IS"/>
              </w:rPr>
              <w:pPrChange w:id="9967" w:author="Georg Birgisson" w:date="2021-10-06T14:25:00Z">
                <w:pPr>
                  <w:jc w:val="center"/>
                </w:pPr>
              </w:pPrChange>
            </w:pPr>
            <w:del w:id="9968"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54978142" w14:textId="5210C2A7" w:rsidR="00400D35" w:rsidRPr="00400D35" w:rsidDel="00EC7212" w:rsidRDefault="00400D35">
            <w:pPr>
              <w:pStyle w:val="BodyText"/>
              <w:rPr>
                <w:del w:id="9969" w:author="Georg Birgisson" w:date="2021-10-06T14:24:00Z"/>
                <w:rFonts w:eastAsia="Times New Roman"/>
                <w:color w:val="000000"/>
                <w:lang w:eastAsia="is-IS"/>
              </w:rPr>
              <w:pPrChange w:id="9970" w:author="Georg Birgisson" w:date="2021-10-06T14:25:00Z">
                <w:pPr/>
              </w:pPrChange>
            </w:pPr>
            <w:del w:id="9971" w:author="Georg Birgisson" w:date="2021-10-06T14:24:00Z">
              <w:r w:rsidRPr="00400D35" w:rsidDel="00EC7212">
                <w:rPr>
                  <w:rFonts w:eastAsia="Times New Roman"/>
                  <w:color w:val="000000"/>
                  <w:lang w:eastAsia="is-IS"/>
                </w:rPr>
                <w:delText>cac:Item/cac:ClassifiedTaxCategory/cbc:ID</w:delText>
              </w:r>
            </w:del>
          </w:p>
        </w:tc>
        <w:tc>
          <w:tcPr>
            <w:tcW w:w="2954" w:type="dxa"/>
            <w:tcBorders>
              <w:top w:val="nil"/>
              <w:left w:val="nil"/>
              <w:bottom w:val="single" w:sz="4" w:space="0" w:color="auto"/>
              <w:right w:val="single" w:sz="4" w:space="0" w:color="auto"/>
            </w:tcBorders>
            <w:shd w:val="clear" w:color="auto" w:fill="auto"/>
            <w:noWrap/>
            <w:hideMark/>
          </w:tcPr>
          <w:p w14:paraId="53469F89" w14:textId="26A6FAD1" w:rsidR="00400D35" w:rsidRPr="00400D35" w:rsidDel="00EC7212" w:rsidRDefault="00400D35">
            <w:pPr>
              <w:pStyle w:val="BodyText"/>
              <w:rPr>
                <w:del w:id="9972" w:author="Georg Birgisson" w:date="2021-10-06T14:24:00Z"/>
                <w:rFonts w:eastAsia="Times New Roman"/>
                <w:color w:val="000000"/>
                <w:lang w:eastAsia="is-IS"/>
              </w:rPr>
              <w:pPrChange w:id="9973" w:author="Georg Birgisson" w:date="2021-10-06T14:25:00Z">
                <w:pPr/>
              </w:pPrChange>
            </w:pPr>
            <w:del w:id="9974" w:author="Georg Birgisson" w:date="2021-10-06T14:24:00Z">
              <w:r w:rsidRPr="00400D35" w:rsidDel="00EC7212">
                <w:rPr>
                  <w:rFonts w:eastAsia="Times New Roman"/>
                  <w:color w:val="000000"/>
                  <w:lang w:eastAsia="is-IS"/>
                </w:rPr>
                <w:delText> </w:delText>
              </w:r>
            </w:del>
          </w:p>
        </w:tc>
      </w:tr>
      <w:tr w:rsidR="0015709A" w:rsidRPr="00400D35" w:rsidDel="00EC7212" w14:paraId="0252B34B" w14:textId="73CE9891" w:rsidTr="0015709A">
        <w:trPr>
          <w:trHeight w:val="300"/>
          <w:del w:id="997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12D37716" w14:textId="661B38DA" w:rsidR="00400D35" w:rsidRPr="00400D35" w:rsidDel="00EC7212" w:rsidRDefault="00400D35">
            <w:pPr>
              <w:pStyle w:val="BodyText"/>
              <w:rPr>
                <w:del w:id="9976" w:author="Georg Birgisson" w:date="2021-10-06T14:24:00Z"/>
                <w:rFonts w:eastAsia="Times New Roman"/>
                <w:color w:val="000000"/>
                <w:lang w:eastAsia="is-IS"/>
              </w:rPr>
              <w:pPrChange w:id="9977" w:author="Georg Birgisson" w:date="2021-10-06T14:25:00Z">
                <w:pPr>
                  <w:jc w:val="right"/>
                </w:pPr>
              </w:pPrChange>
            </w:pPr>
            <w:del w:id="9978" w:author="Georg Birgisson" w:date="2021-10-06T14:24:00Z">
              <w:r w:rsidRPr="00400D35" w:rsidDel="00EC7212">
                <w:rPr>
                  <w:rFonts w:eastAsia="Times New Roman"/>
                  <w:color w:val="000000"/>
                  <w:lang w:eastAsia="is-IS"/>
                </w:rPr>
                <w:delText>333</w:delText>
              </w:r>
            </w:del>
          </w:p>
        </w:tc>
        <w:tc>
          <w:tcPr>
            <w:tcW w:w="915" w:type="dxa"/>
            <w:tcBorders>
              <w:top w:val="nil"/>
              <w:left w:val="nil"/>
              <w:bottom w:val="single" w:sz="4" w:space="0" w:color="auto"/>
              <w:right w:val="single" w:sz="4" w:space="0" w:color="auto"/>
            </w:tcBorders>
            <w:shd w:val="clear" w:color="auto" w:fill="auto"/>
            <w:noWrap/>
            <w:hideMark/>
          </w:tcPr>
          <w:p w14:paraId="558C4675" w14:textId="4D9B53ED" w:rsidR="00400D35" w:rsidRPr="00400D35" w:rsidDel="00EC7212" w:rsidRDefault="00400D35">
            <w:pPr>
              <w:pStyle w:val="BodyText"/>
              <w:rPr>
                <w:del w:id="9979" w:author="Georg Birgisson" w:date="2021-10-06T14:24:00Z"/>
                <w:rFonts w:eastAsia="Times New Roman"/>
                <w:color w:val="000000"/>
                <w:lang w:eastAsia="is-IS"/>
              </w:rPr>
              <w:pPrChange w:id="9980" w:author="Georg Birgisson" w:date="2021-10-06T14:25:00Z">
                <w:pPr/>
              </w:pPrChange>
            </w:pPr>
            <w:del w:id="9981" w:author="Georg Birgisson" w:date="2021-10-06T14:24:00Z">
              <w:r w:rsidRPr="00400D35" w:rsidDel="00EC7212">
                <w:rPr>
                  <w:rFonts w:eastAsia="Times New Roman"/>
                  <w:color w:val="000000"/>
                  <w:lang w:eastAsia="is-IS"/>
                </w:rPr>
                <w:delText>BT-152</w:delText>
              </w:r>
            </w:del>
          </w:p>
        </w:tc>
        <w:tc>
          <w:tcPr>
            <w:tcW w:w="660" w:type="dxa"/>
            <w:tcBorders>
              <w:top w:val="nil"/>
              <w:left w:val="nil"/>
              <w:bottom w:val="single" w:sz="4" w:space="0" w:color="auto"/>
              <w:right w:val="single" w:sz="4" w:space="0" w:color="auto"/>
            </w:tcBorders>
            <w:shd w:val="clear" w:color="auto" w:fill="auto"/>
            <w:noWrap/>
            <w:hideMark/>
          </w:tcPr>
          <w:p w14:paraId="0177CA94" w14:textId="30BAA926" w:rsidR="00400D35" w:rsidRPr="00400D35" w:rsidDel="00EC7212" w:rsidRDefault="00400D35">
            <w:pPr>
              <w:pStyle w:val="BodyText"/>
              <w:rPr>
                <w:del w:id="9982" w:author="Georg Birgisson" w:date="2021-10-06T14:24:00Z"/>
                <w:rFonts w:eastAsia="Times New Roman"/>
                <w:color w:val="000000"/>
                <w:lang w:eastAsia="is-IS"/>
              </w:rPr>
              <w:pPrChange w:id="9983" w:author="Georg Birgisson" w:date="2021-10-06T14:25:00Z">
                <w:pPr>
                  <w:jc w:val="center"/>
                </w:pPr>
              </w:pPrChange>
            </w:pPr>
            <w:del w:id="9984"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6BA33B99" w14:textId="55349106" w:rsidR="00400D35" w:rsidRPr="00400D35" w:rsidDel="00EC7212" w:rsidRDefault="00400D35">
            <w:pPr>
              <w:pStyle w:val="BodyText"/>
              <w:rPr>
                <w:del w:id="9985" w:author="Georg Birgisson" w:date="2021-10-06T14:24:00Z"/>
                <w:rFonts w:eastAsia="Times New Roman"/>
                <w:color w:val="000000"/>
                <w:lang w:eastAsia="is-IS"/>
              </w:rPr>
              <w:pPrChange w:id="9986" w:author="Georg Birgisson" w:date="2021-10-06T14:25:00Z">
                <w:pPr>
                  <w:jc w:val="center"/>
                </w:pPr>
              </w:pPrChange>
            </w:pPr>
            <w:del w:id="9987"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70324063" w14:textId="5FE77314" w:rsidR="00400D35" w:rsidRPr="00400D35" w:rsidDel="00EC7212" w:rsidRDefault="00400D35">
            <w:pPr>
              <w:pStyle w:val="BodyText"/>
              <w:rPr>
                <w:del w:id="9988" w:author="Georg Birgisson" w:date="2021-10-06T14:24:00Z"/>
                <w:rFonts w:eastAsia="Times New Roman"/>
                <w:color w:val="000000"/>
                <w:lang w:eastAsia="is-IS"/>
              </w:rPr>
              <w:pPrChange w:id="9989" w:author="Georg Birgisson" w:date="2021-10-06T14:25:00Z">
                <w:pPr/>
              </w:pPrChange>
            </w:pPr>
            <w:del w:id="9990" w:author="Georg Birgisson" w:date="2021-10-06T14:24:00Z">
              <w:r w:rsidRPr="00400D35" w:rsidDel="00EC7212">
                <w:rPr>
                  <w:rFonts w:eastAsia="Times New Roman"/>
                  <w:color w:val="000000"/>
                  <w:lang w:eastAsia="is-IS"/>
                </w:rPr>
                <w:delText>cac:Item/cac:ClassifiedTaxCategory/cbc:Percent</w:delText>
              </w:r>
            </w:del>
          </w:p>
        </w:tc>
        <w:tc>
          <w:tcPr>
            <w:tcW w:w="2954" w:type="dxa"/>
            <w:tcBorders>
              <w:top w:val="nil"/>
              <w:left w:val="nil"/>
              <w:bottom w:val="single" w:sz="4" w:space="0" w:color="auto"/>
              <w:right w:val="single" w:sz="4" w:space="0" w:color="auto"/>
            </w:tcBorders>
            <w:shd w:val="clear" w:color="auto" w:fill="auto"/>
            <w:noWrap/>
            <w:hideMark/>
          </w:tcPr>
          <w:p w14:paraId="52DCF93E" w14:textId="46CAF966" w:rsidR="00400D35" w:rsidRPr="00400D35" w:rsidDel="00EC7212" w:rsidRDefault="00400D35">
            <w:pPr>
              <w:pStyle w:val="BodyText"/>
              <w:rPr>
                <w:del w:id="9991" w:author="Georg Birgisson" w:date="2021-10-06T14:24:00Z"/>
                <w:rFonts w:eastAsia="Times New Roman"/>
                <w:color w:val="000000"/>
                <w:lang w:eastAsia="is-IS"/>
              </w:rPr>
              <w:pPrChange w:id="9992" w:author="Georg Birgisson" w:date="2021-10-06T14:25:00Z">
                <w:pPr/>
              </w:pPrChange>
            </w:pPr>
            <w:del w:id="9993" w:author="Georg Birgisson" w:date="2021-10-06T14:24:00Z">
              <w:r w:rsidRPr="00400D35" w:rsidDel="00EC7212">
                <w:rPr>
                  <w:rFonts w:eastAsia="Times New Roman"/>
                  <w:color w:val="000000"/>
                  <w:lang w:eastAsia="is-IS"/>
                </w:rPr>
                <w:delText> </w:delText>
              </w:r>
            </w:del>
          </w:p>
        </w:tc>
      </w:tr>
      <w:tr w:rsidR="0015709A" w:rsidRPr="00400D35" w:rsidDel="00EC7212" w14:paraId="04E8C2EB" w14:textId="2BB1C318" w:rsidTr="0015709A">
        <w:trPr>
          <w:trHeight w:val="300"/>
          <w:del w:id="999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39B4E9B6" w14:textId="768299C3" w:rsidR="00400D35" w:rsidRPr="00400D35" w:rsidDel="00EC7212" w:rsidRDefault="00400D35">
            <w:pPr>
              <w:pStyle w:val="BodyText"/>
              <w:rPr>
                <w:del w:id="9995" w:author="Georg Birgisson" w:date="2021-10-06T14:24:00Z"/>
                <w:rFonts w:eastAsia="Times New Roman"/>
                <w:color w:val="000000"/>
                <w:lang w:eastAsia="is-IS"/>
              </w:rPr>
              <w:pPrChange w:id="9996" w:author="Georg Birgisson" w:date="2021-10-06T14:25:00Z">
                <w:pPr>
                  <w:jc w:val="right"/>
                </w:pPr>
              </w:pPrChange>
            </w:pPr>
            <w:del w:id="9997" w:author="Georg Birgisson" w:date="2021-10-06T14:24:00Z">
              <w:r w:rsidRPr="00400D35" w:rsidDel="00EC7212">
                <w:rPr>
                  <w:rFonts w:eastAsia="Times New Roman"/>
                  <w:color w:val="000000"/>
                  <w:lang w:eastAsia="is-IS"/>
                </w:rPr>
                <w:delText>334</w:delText>
              </w:r>
            </w:del>
          </w:p>
        </w:tc>
        <w:tc>
          <w:tcPr>
            <w:tcW w:w="915" w:type="dxa"/>
            <w:tcBorders>
              <w:top w:val="nil"/>
              <w:left w:val="nil"/>
              <w:bottom w:val="single" w:sz="4" w:space="0" w:color="auto"/>
              <w:right w:val="single" w:sz="4" w:space="0" w:color="auto"/>
            </w:tcBorders>
            <w:shd w:val="clear" w:color="auto" w:fill="auto"/>
            <w:noWrap/>
            <w:hideMark/>
          </w:tcPr>
          <w:p w14:paraId="6C76BE10" w14:textId="5C297004" w:rsidR="00400D35" w:rsidRPr="00400D35" w:rsidDel="00EC7212" w:rsidRDefault="00400D35">
            <w:pPr>
              <w:pStyle w:val="BodyText"/>
              <w:rPr>
                <w:del w:id="9998" w:author="Georg Birgisson" w:date="2021-10-06T14:24:00Z"/>
                <w:rFonts w:eastAsia="Times New Roman"/>
                <w:color w:val="000000"/>
                <w:lang w:eastAsia="is-IS"/>
              </w:rPr>
              <w:pPrChange w:id="9999" w:author="Georg Birgisson" w:date="2021-10-06T14:25:00Z">
                <w:pPr/>
              </w:pPrChange>
            </w:pPr>
            <w:del w:id="10000" w:author="Georg Birgisson" w:date="2021-10-06T14:24:00Z">
              <w:r w:rsidRPr="00400D35" w:rsidDel="00EC7212">
                <w:rPr>
                  <w:rFonts w:eastAsia="Times New Roman"/>
                  <w:color w:val="000000"/>
                  <w:lang w:eastAsia="is-IS"/>
                </w:rPr>
                <w:delText xml:space="preserve">BG-31 </w:delText>
              </w:r>
            </w:del>
          </w:p>
        </w:tc>
        <w:tc>
          <w:tcPr>
            <w:tcW w:w="660" w:type="dxa"/>
            <w:tcBorders>
              <w:top w:val="nil"/>
              <w:left w:val="nil"/>
              <w:bottom w:val="single" w:sz="4" w:space="0" w:color="auto"/>
              <w:right w:val="single" w:sz="4" w:space="0" w:color="auto"/>
            </w:tcBorders>
            <w:shd w:val="clear" w:color="auto" w:fill="auto"/>
            <w:noWrap/>
            <w:hideMark/>
          </w:tcPr>
          <w:p w14:paraId="22665F94" w14:textId="734B5A25" w:rsidR="00400D35" w:rsidRPr="00400D35" w:rsidDel="00EC7212" w:rsidRDefault="00400D35">
            <w:pPr>
              <w:pStyle w:val="BodyText"/>
              <w:rPr>
                <w:del w:id="10001" w:author="Georg Birgisson" w:date="2021-10-06T14:24:00Z"/>
                <w:rFonts w:eastAsia="Times New Roman"/>
                <w:color w:val="000000"/>
                <w:lang w:eastAsia="is-IS"/>
              </w:rPr>
              <w:pPrChange w:id="10002" w:author="Georg Birgisson" w:date="2021-10-06T14:25:00Z">
                <w:pPr>
                  <w:jc w:val="center"/>
                </w:pPr>
              </w:pPrChange>
            </w:pPr>
            <w:del w:id="10003"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4C6D7CAB" w14:textId="00590685" w:rsidR="00400D35" w:rsidRPr="00400D35" w:rsidDel="00EC7212" w:rsidRDefault="00400D35">
            <w:pPr>
              <w:pStyle w:val="BodyText"/>
              <w:rPr>
                <w:del w:id="10004" w:author="Georg Birgisson" w:date="2021-10-06T14:24:00Z"/>
                <w:rFonts w:eastAsia="Times New Roman"/>
                <w:color w:val="000000"/>
                <w:lang w:eastAsia="is-IS"/>
              </w:rPr>
              <w:pPrChange w:id="10005" w:author="Georg Birgisson" w:date="2021-10-06T14:25:00Z">
                <w:pPr>
                  <w:jc w:val="center"/>
                </w:pPr>
              </w:pPrChange>
            </w:pPr>
            <w:del w:id="10006"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1F54860A" w14:textId="48DA7DED" w:rsidR="00400D35" w:rsidRPr="00400D35" w:rsidDel="00EC7212" w:rsidRDefault="00400D35">
            <w:pPr>
              <w:pStyle w:val="BodyText"/>
              <w:rPr>
                <w:del w:id="10007" w:author="Georg Birgisson" w:date="2021-10-06T14:24:00Z"/>
                <w:rFonts w:eastAsia="Times New Roman"/>
                <w:color w:val="000000"/>
                <w:lang w:eastAsia="is-IS"/>
              </w:rPr>
              <w:pPrChange w:id="10008" w:author="Georg Birgisson" w:date="2021-10-06T14:25:00Z">
                <w:pPr/>
              </w:pPrChange>
            </w:pPr>
            <w:del w:id="10009" w:author="Georg Birgisson" w:date="2021-10-06T14:24:00Z">
              <w:r w:rsidRPr="00400D35" w:rsidDel="00EC7212">
                <w:rPr>
                  <w:rFonts w:eastAsia="Times New Roman"/>
                  <w:color w:val="000000"/>
                  <w:lang w:eastAsia="is-IS"/>
                </w:rPr>
                <w:delText>cac:Item</w:delText>
              </w:r>
            </w:del>
          </w:p>
        </w:tc>
        <w:tc>
          <w:tcPr>
            <w:tcW w:w="2954" w:type="dxa"/>
            <w:tcBorders>
              <w:top w:val="nil"/>
              <w:left w:val="nil"/>
              <w:bottom w:val="single" w:sz="4" w:space="0" w:color="auto"/>
              <w:right w:val="single" w:sz="4" w:space="0" w:color="auto"/>
            </w:tcBorders>
            <w:shd w:val="clear" w:color="auto" w:fill="auto"/>
            <w:noWrap/>
            <w:hideMark/>
          </w:tcPr>
          <w:p w14:paraId="08A6DFEA" w14:textId="6E6B7699" w:rsidR="00400D35" w:rsidRPr="00400D35" w:rsidDel="00EC7212" w:rsidRDefault="00400D35">
            <w:pPr>
              <w:pStyle w:val="BodyText"/>
              <w:rPr>
                <w:del w:id="10010" w:author="Georg Birgisson" w:date="2021-10-06T14:24:00Z"/>
                <w:rFonts w:eastAsia="Times New Roman"/>
                <w:color w:val="000000"/>
                <w:lang w:eastAsia="is-IS"/>
              </w:rPr>
              <w:pPrChange w:id="10011" w:author="Georg Birgisson" w:date="2021-10-06T14:25:00Z">
                <w:pPr/>
              </w:pPrChange>
            </w:pPr>
            <w:del w:id="10012" w:author="Georg Birgisson" w:date="2021-10-06T14:24:00Z">
              <w:r w:rsidRPr="00400D35" w:rsidDel="00EC7212">
                <w:rPr>
                  <w:rFonts w:eastAsia="Times New Roman"/>
                  <w:color w:val="000000"/>
                  <w:lang w:eastAsia="is-IS"/>
                </w:rPr>
                <w:delText> </w:delText>
              </w:r>
            </w:del>
          </w:p>
        </w:tc>
      </w:tr>
      <w:tr w:rsidR="0015709A" w:rsidRPr="00400D35" w:rsidDel="00EC7212" w14:paraId="4DDB9A45" w14:textId="6BB3140F" w:rsidTr="0015709A">
        <w:trPr>
          <w:trHeight w:val="300"/>
          <w:del w:id="1001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08A599B" w14:textId="69AD8353" w:rsidR="00400D35" w:rsidRPr="00400D35" w:rsidDel="00EC7212" w:rsidRDefault="00400D35">
            <w:pPr>
              <w:pStyle w:val="BodyText"/>
              <w:rPr>
                <w:del w:id="10014" w:author="Georg Birgisson" w:date="2021-10-06T14:24:00Z"/>
                <w:rFonts w:eastAsia="Times New Roman"/>
                <w:color w:val="000000"/>
                <w:lang w:eastAsia="is-IS"/>
              </w:rPr>
              <w:pPrChange w:id="10015" w:author="Georg Birgisson" w:date="2021-10-06T14:25:00Z">
                <w:pPr>
                  <w:jc w:val="right"/>
                </w:pPr>
              </w:pPrChange>
            </w:pPr>
            <w:del w:id="10016" w:author="Georg Birgisson" w:date="2021-10-06T14:24:00Z">
              <w:r w:rsidRPr="00400D35" w:rsidDel="00EC7212">
                <w:rPr>
                  <w:rFonts w:eastAsia="Times New Roman"/>
                  <w:color w:val="000000"/>
                  <w:lang w:eastAsia="is-IS"/>
                </w:rPr>
                <w:delText>335</w:delText>
              </w:r>
            </w:del>
          </w:p>
        </w:tc>
        <w:tc>
          <w:tcPr>
            <w:tcW w:w="915" w:type="dxa"/>
            <w:tcBorders>
              <w:top w:val="nil"/>
              <w:left w:val="nil"/>
              <w:bottom w:val="single" w:sz="4" w:space="0" w:color="auto"/>
              <w:right w:val="single" w:sz="4" w:space="0" w:color="auto"/>
            </w:tcBorders>
            <w:shd w:val="clear" w:color="auto" w:fill="auto"/>
            <w:noWrap/>
            <w:hideMark/>
          </w:tcPr>
          <w:p w14:paraId="069C7DE8" w14:textId="096C856D" w:rsidR="00400D35" w:rsidRPr="00400D35" w:rsidDel="00EC7212" w:rsidRDefault="00400D35">
            <w:pPr>
              <w:pStyle w:val="BodyText"/>
              <w:rPr>
                <w:del w:id="10017" w:author="Georg Birgisson" w:date="2021-10-06T14:24:00Z"/>
                <w:rFonts w:eastAsia="Times New Roman"/>
                <w:color w:val="000000"/>
                <w:lang w:eastAsia="is-IS"/>
              </w:rPr>
              <w:pPrChange w:id="10018" w:author="Georg Birgisson" w:date="2021-10-06T14:25:00Z">
                <w:pPr/>
              </w:pPrChange>
            </w:pPr>
            <w:del w:id="10019" w:author="Georg Birgisson" w:date="2021-10-06T14:24:00Z">
              <w:r w:rsidRPr="00400D35" w:rsidDel="00EC7212">
                <w:rPr>
                  <w:rFonts w:eastAsia="Times New Roman"/>
                  <w:color w:val="000000"/>
                  <w:lang w:eastAsia="is-IS"/>
                </w:rPr>
                <w:delText>BT-153</w:delText>
              </w:r>
            </w:del>
          </w:p>
        </w:tc>
        <w:tc>
          <w:tcPr>
            <w:tcW w:w="660" w:type="dxa"/>
            <w:tcBorders>
              <w:top w:val="nil"/>
              <w:left w:val="nil"/>
              <w:bottom w:val="single" w:sz="4" w:space="0" w:color="auto"/>
              <w:right w:val="single" w:sz="4" w:space="0" w:color="auto"/>
            </w:tcBorders>
            <w:shd w:val="clear" w:color="auto" w:fill="auto"/>
            <w:noWrap/>
            <w:hideMark/>
          </w:tcPr>
          <w:p w14:paraId="3C96E4A7" w14:textId="01B3AF76" w:rsidR="00400D35" w:rsidRPr="00400D35" w:rsidDel="00EC7212" w:rsidRDefault="00400D35">
            <w:pPr>
              <w:pStyle w:val="BodyText"/>
              <w:rPr>
                <w:del w:id="10020" w:author="Georg Birgisson" w:date="2021-10-06T14:24:00Z"/>
                <w:rFonts w:eastAsia="Times New Roman"/>
                <w:color w:val="000000"/>
                <w:lang w:eastAsia="is-IS"/>
              </w:rPr>
              <w:pPrChange w:id="10021" w:author="Georg Birgisson" w:date="2021-10-06T14:25:00Z">
                <w:pPr>
                  <w:jc w:val="center"/>
                </w:pPr>
              </w:pPrChange>
            </w:pPr>
            <w:del w:id="10022"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03CEBD6D" w14:textId="05141860" w:rsidR="00400D35" w:rsidRPr="00400D35" w:rsidDel="00EC7212" w:rsidRDefault="00400D35">
            <w:pPr>
              <w:pStyle w:val="BodyText"/>
              <w:rPr>
                <w:del w:id="10023" w:author="Georg Birgisson" w:date="2021-10-06T14:24:00Z"/>
                <w:rFonts w:eastAsia="Times New Roman"/>
                <w:color w:val="000000"/>
                <w:lang w:eastAsia="is-IS"/>
              </w:rPr>
              <w:pPrChange w:id="10024" w:author="Georg Birgisson" w:date="2021-10-06T14:25:00Z">
                <w:pPr>
                  <w:jc w:val="center"/>
                </w:pPr>
              </w:pPrChange>
            </w:pPr>
            <w:del w:id="10025"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2D45C183" w14:textId="319A9C8D" w:rsidR="00400D35" w:rsidRPr="00400D35" w:rsidDel="00EC7212" w:rsidRDefault="00400D35">
            <w:pPr>
              <w:pStyle w:val="BodyText"/>
              <w:rPr>
                <w:del w:id="10026" w:author="Georg Birgisson" w:date="2021-10-06T14:24:00Z"/>
                <w:rFonts w:eastAsia="Times New Roman"/>
                <w:color w:val="000000"/>
                <w:lang w:eastAsia="is-IS"/>
              </w:rPr>
              <w:pPrChange w:id="10027" w:author="Georg Birgisson" w:date="2021-10-06T14:25:00Z">
                <w:pPr/>
              </w:pPrChange>
            </w:pPr>
            <w:del w:id="10028" w:author="Georg Birgisson" w:date="2021-10-06T14:24:00Z">
              <w:r w:rsidRPr="00400D35" w:rsidDel="00EC7212">
                <w:rPr>
                  <w:rFonts w:eastAsia="Times New Roman"/>
                  <w:color w:val="000000"/>
                  <w:lang w:eastAsia="is-IS"/>
                </w:rPr>
                <w:delText>cac:Item/cbc:Name</w:delText>
              </w:r>
            </w:del>
          </w:p>
        </w:tc>
        <w:tc>
          <w:tcPr>
            <w:tcW w:w="2954" w:type="dxa"/>
            <w:tcBorders>
              <w:top w:val="nil"/>
              <w:left w:val="nil"/>
              <w:bottom w:val="single" w:sz="4" w:space="0" w:color="auto"/>
              <w:right w:val="single" w:sz="4" w:space="0" w:color="auto"/>
            </w:tcBorders>
            <w:shd w:val="clear" w:color="auto" w:fill="auto"/>
            <w:noWrap/>
            <w:hideMark/>
          </w:tcPr>
          <w:p w14:paraId="681D79EE" w14:textId="7DACDD4F" w:rsidR="00400D35" w:rsidRPr="00400D35" w:rsidDel="00EC7212" w:rsidRDefault="00400D35">
            <w:pPr>
              <w:pStyle w:val="BodyText"/>
              <w:rPr>
                <w:del w:id="10029" w:author="Georg Birgisson" w:date="2021-10-06T14:24:00Z"/>
                <w:rFonts w:eastAsia="Times New Roman"/>
                <w:color w:val="000000"/>
                <w:lang w:eastAsia="is-IS"/>
              </w:rPr>
              <w:pPrChange w:id="10030" w:author="Georg Birgisson" w:date="2021-10-06T14:25:00Z">
                <w:pPr/>
              </w:pPrChange>
            </w:pPr>
            <w:del w:id="10031" w:author="Georg Birgisson" w:date="2021-10-06T14:24:00Z">
              <w:r w:rsidRPr="00400D35" w:rsidDel="00EC7212">
                <w:rPr>
                  <w:rFonts w:eastAsia="Times New Roman"/>
                  <w:color w:val="000000"/>
                  <w:lang w:eastAsia="is-IS"/>
                </w:rPr>
                <w:delText> </w:delText>
              </w:r>
            </w:del>
          </w:p>
        </w:tc>
      </w:tr>
      <w:tr w:rsidR="0015709A" w:rsidRPr="00400D35" w:rsidDel="00EC7212" w14:paraId="7C74D133" w14:textId="35BE49F0" w:rsidTr="0015709A">
        <w:trPr>
          <w:trHeight w:val="300"/>
          <w:del w:id="1003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CBA17BD" w14:textId="64ECA977" w:rsidR="00400D35" w:rsidRPr="00400D35" w:rsidDel="00EC7212" w:rsidRDefault="00400D35">
            <w:pPr>
              <w:pStyle w:val="BodyText"/>
              <w:rPr>
                <w:del w:id="10033" w:author="Georg Birgisson" w:date="2021-10-06T14:24:00Z"/>
                <w:rFonts w:eastAsia="Times New Roman"/>
                <w:color w:val="000000"/>
                <w:lang w:eastAsia="is-IS"/>
              </w:rPr>
              <w:pPrChange w:id="10034" w:author="Georg Birgisson" w:date="2021-10-06T14:25:00Z">
                <w:pPr>
                  <w:jc w:val="right"/>
                </w:pPr>
              </w:pPrChange>
            </w:pPr>
            <w:del w:id="10035" w:author="Georg Birgisson" w:date="2021-10-06T14:24:00Z">
              <w:r w:rsidRPr="00400D35" w:rsidDel="00EC7212">
                <w:rPr>
                  <w:rFonts w:eastAsia="Times New Roman"/>
                  <w:color w:val="000000"/>
                  <w:lang w:eastAsia="is-IS"/>
                </w:rPr>
                <w:delText>336</w:delText>
              </w:r>
            </w:del>
          </w:p>
        </w:tc>
        <w:tc>
          <w:tcPr>
            <w:tcW w:w="915" w:type="dxa"/>
            <w:tcBorders>
              <w:top w:val="nil"/>
              <w:left w:val="nil"/>
              <w:bottom w:val="single" w:sz="4" w:space="0" w:color="auto"/>
              <w:right w:val="single" w:sz="4" w:space="0" w:color="auto"/>
            </w:tcBorders>
            <w:shd w:val="clear" w:color="auto" w:fill="auto"/>
            <w:noWrap/>
            <w:hideMark/>
          </w:tcPr>
          <w:p w14:paraId="0A2DA33A" w14:textId="12151915" w:rsidR="00400D35" w:rsidRPr="00400D35" w:rsidDel="00EC7212" w:rsidRDefault="00400D35">
            <w:pPr>
              <w:pStyle w:val="BodyText"/>
              <w:rPr>
                <w:del w:id="10036" w:author="Georg Birgisson" w:date="2021-10-06T14:24:00Z"/>
                <w:rFonts w:eastAsia="Times New Roman"/>
                <w:color w:val="000000"/>
                <w:lang w:eastAsia="is-IS"/>
              </w:rPr>
              <w:pPrChange w:id="10037" w:author="Georg Birgisson" w:date="2021-10-06T14:25:00Z">
                <w:pPr/>
              </w:pPrChange>
            </w:pPr>
            <w:del w:id="10038" w:author="Georg Birgisson" w:date="2021-10-06T14:24:00Z">
              <w:r w:rsidRPr="00400D35" w:rsidDel="00EC7212">
                <w:rPr>
                  <w:rFonts w:eastAsia="Times New Roman"/>
                  <w:color w:val="000000"/>
                  <w:lang w:eastAsia="is-IS"/>
                </w:rPr>
                <w:delText>BT-154</w:delText>
              </w:r>
            </w:del>
          </w:p>
        </w:tc>
        <w:tc>
          <w:tcPr>
            <w:tcW w:w="660" w:type="dxa"/>
            <w:tcBorders>
              <w:top w:val="nil"/>
              <w:left w:val="nil"/>
              <w:bottom w:val="single" w:sz="4" w:space="0" w:color="auto"/>
              <w:right w:val="single" w:sz="4" w:space="0" w:color="auto"/>
            </w:tcBorders>
            <w:shd w:val="clear" w:color="auto" w:fill="auto"/>
            <w:noWrap/>
            <w:hideMark/>
          </w:tcPr>
          <w:p w14:paraId="13DB9B66" w14:textId="397857AD" w:rsidR="00400D35" w:rsidRPr="00400D35" w:rsidDel="00EC7212" w:rsidRDefault="00400D35">
            <w:pPr>
              <w:pStyle w:val="BodyText"/>
              <w:rPr>
                <w:del w:id="10039" w:author="Georg Birgisson" w:date="2021-10-06T14:24:00Z"/>
                <w:rFonts w:eastAsia="Times New Roman"/>
                <w:color w:val="000000"/>
                <w:lang w:eastAsia="is-IS"/>
              </w:rPr>
              <w:pPrChange w:id="10040" w:author="Georg Birgisson" w:date="2021-10-06T14:25:00Z">
                <w:pPr>
                  <w:jc w:val="center"/>
                </w:pPr>
              </w:pPrChange>
            </w:pPr>
            <w:del w:id="10041"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6AE55BCA" w14:textId="19BA55BA" w:rsidR="00400D35" w:rsidRPr="00400D35" w:rsidDel="00EC7212" w:rsidRDefault="00400D35">
            <w:pPr>
              <w:pStyle w:val="BodyText"/>
              <w:rPr>
                <w:del w:id="10042" w:author="Georg Birgisson" w:date="2021-10-06T14:24:00Z"/>
                <w:rFonts w:eastAsia="Times New Roman"/>
                <w:color w:val="000000"/>
                <w:lang w:eastAsia="is-IS"/>
              </w:rPr>
              <w:pPrChange w:id="10043" w:author="Georg Birgisson" w:date="2021-10-06T14:25:00Z">
                <w:pPr>
                  <w:jc w:val="center"/>
                </w:pPr>
              </w:pPrChange>
            </w:pPr>
            <w:del w:id="10044"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7BFF3603" w14:textId="2D1368E3" w:rsidR="00400D35" w:rsidRPr="00400D35" w:rsidDel="00EC7212" w:rsidRDefault="00400D35">
            <w:pPr>
              <w:pStyle w:val="BodyText"/>
              <w:rPr>
                <w:del w:id="10045" w:author="Georg Birgisson" w:date="2021-10-06T14:24:00Z"/>
                <w:rFonts w:eastAsia="Times New Roman"/>
                <w:color w:val="000000"/>
                <w:lang w:eastAsia="is-IS"/>
              </w:rPr>
              <w:pPrChange w:id="10046" w:author="Georg Birgisson" w:date="2021-10-06T14:25:00Z">
                <w:pPr/>
              </w:pPrChange>
            </w:pPr>
            <w:del w:id="10047" w:author="Georg Birgisson" w:date="2021-10-06T14:24:00Z">
              <w:r w:rsidRPr="00400D35" w:rsidDel="00EC7212">
                <w:rPr>
                  <w:rFonts w:eastAsia="Times New Roman"/>
                  <w:color w:val="000000"/>
                  <w:lang w:eastAsia="is-IS"/>
                </w:rPr>
                <w:delText>cac:Item/cbc:Description</w:delText>
              </w:r>
            </w:del>
          </w:p>
        </w:tc>
        <w:tc>
          <w:tcPr>
            <w:tcW w:w="2954" w:type="dxa"/>
            <w:tcBorders>
              <w:top w:val="nil"/>
              <w:left w:val="nil"/>
              <w:bottom w:val="single" w:sz="4" w:space="0" w:color="auto"/>
              <w:right w:val="single" w:sz="4" w:space="0" w:color="auto"/>
            </w:tcBorders>
            <w:shd w:val="clear" w:color="auto" w:fill="auto"/>
            <w:noWrap/>
            <w:hideMark/>
          </w:tcPr>
          <w:p w14:paraId="08C80502" w14:textId="3E434517" w:rsidR="00400D35" w:rsidRPr="00400D35" w:rsidDel="00EC7212" w:rsidRDefault="00400D35">
            <w:pPr>
              <w:pStyle w:val="BodyText"/>
              <w:rPr>
                <w:del w:id="10048" w:author="Georg Birgisson" w:date="2021-10-06T14:24:00Z"/>
                <w:rFonts w:eastAsia="Times New Roman"/>
                <w:color w:val="000000"/>
                <w:lang w:eastAsia="is-IS"/>
              </w:rPr>
              <w:pPrChange w:id="10049" w:author="Georg Birgisson" w:date="2021-10-06T14:25:00Z">
                <w:pPr/>
              </w:pPrChange>
            </w:pPr>
            <w:del w:id="10050" w:author="Georg Birgisson" w:date="2021-10-06T14:24:00Z">
              <w:r w:rsidRPr="00400D35" w:rsidDel="00EC7212">
                <w:rPr>
                  <w:rFonts w:eastAsia="Times New Roman"/>
                  <w:color w:val="000000"/>
                  <w:lang w:eastAsia="is-IS"/>
                </w:rPr>
                <w:delText> </w:delText>
              </w:r>
            </w:del>
          </w:p>
        </w:tc>
      </w:tr>
      <w:tr w:rsidR="0015709A" w:rsidRPr="00400D35" w:rsidDel="00EC7212" w14:paraId="1AE0E87D" w14:textId="79D7E7BB" w:rsidTr="0015709A">
        <w:trPr>
          <w:trHeight w:val="300"/>
          <w:del w:id="1005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88A8990" w14:textId="60B7553B" w:rsidR="00400D35" w:rsidRPr="00400D35" w:rsidDel="00EC7212" w:rsidRDefault="00400D35">
            <w:pPr>
              <w:pStyle w:val="BodyText"/>
              <w:rPr>
                <w:del w:id="10052" w:author="Georg Birgisson" w:date="2021-10-06T14:24:00Z"/>
                <w:rFonts w:eastAsia="Times New Roman"/>
                <w:color w:val="000000"/>
                <w:lang w:eastAsia="is-IS"/>
              </w:rPr>
              <w:pPrChange w:id="10053" w:author="Georg Birgisson" w:date="2021-10-06T14:25:00Z">
                <w:pPr>
                  <w:jc w:val="right"/>
                </w:pPr>
              </w:pPrChange>
            </w:pPr>
            <w:del w:id="10054" w:author="Georg Birgisson" w:date="2021-10-06T14:24:00Z">
              <w:r w:rsidRPr="00400D35" w:rsidDel="00EC7212">
                <w:rPr>
                  <w:rFonts w:eastAsia="Times New Roman"/>
                  <w:color w:val="000000"/>
                  <w:lang w:eastAsia="is-IS"/>
                </w:rPr>
                <w:delText>337</w:delText>
              </w:r>
            </w:del>
          </w:p>
        </w:tc>
        <w:tc>
          <w:tcPr>
            <w:tcW w:w="915" w:type="dxa"/>
            <w:tcBorders>
              <w:top w:val="nil"/>
              <w:left w:val="nil"/>
              <w:bottom w:val="single" w:sz="4" w:space="0" w:color="auto"/>
              <w:right w:val="single" w:sz="4" w:space="0" w:color="auto"/>
            </w:tcBorders>
            <w:shd w:val="clear" w:color="auto" w:fill="auto"/>
            <w:noWrap/>
            <w:hideMark/>
          </w:tcPr>
          <w:p w14:paraId="65CC32DA" w14:textId="60054CAF" w:rsidR="00400D35" w:rsidRPr="00400D35" w:rsidDel="00EC7212" w:rsidRDefault="00400D35">
            <w:pPr>
              <w:pStyle w:val="BodyText"/>
              <w:rPr>
                <w:del w:id="10055" w:author="Georg Birgisson" w:date="2021-10-06T14:24:00Z"/>
                <w:rFonts w:eastAsia="Times New Roman"/>
                <w:color w:val="000000"/>
                <w:lang w:eastAsia="is-IS"/>
              </w:rPr>
              <w:pPrChange w:id="10056" w:author="Georg Birgisson" w:date="2021-10-06T14:25:00Z">
                <w:pPr/>
              </w:pPrChange>
            </w:pPr>
            <w:del w:id="10057" w:author="Georg Birgisson" w:date="2021-10-06T14:24:00Z">
              <w:r w:rsidRPr="00400D35" w:rsidDel="00EC7212">
                <w:rPr>
                  <w:rFonts w:eastAsia="Times New Roman"/>
                  <w:color w:val="000000"/>
                  <w:lang w:eastAsia="is-IS"/>
                </w:rPr>
                <w:delText>BT-155</w:delText>
              </w:r>
            </w:del>
          </w:p>
        </w:tc>
        <w:tc>
          <w:tcPr>
            <w:tcW w:w="660" w:type="dxa"/>
            <w:tcBorders>
              <w:top w:val="nil"/>
              <w:left w:val="nil"/>
              <w:bottom w:val="single" w:sz="4" w:space="0" w:color="auto"/>
              <w:right w:val="single" w:sz="4" w:space="0" w:color="auto"/>
            </w:tcBorders>
            <w:shd w:val="clear" w:color="auto" w:fill="auto"/>
            <w:noWrap/>
            <w:hideMark/>
          </w:tcPr>
          <w:p w14:paraId="65C7B15B" w14:textId="4A4D9A2D" w:rsidR="00400D35" w:rsidRPr="00400D35" w:rsidDel="00EC7212" w:rsidRDefault="00400D35">
            <w:pPr>
              <w:pStyle w:val="BodyText"/>
              <w:rPr>
                <w:del w:id="10058" w:author="Georg Birgisson" w:date="2021-10-06T14:24:00Z"/>
                <w:rFonts w:eastAsia="Times New Roman"/>
                <w:color w:val="000000"/>
                <w:lang w:eastAsia="is-IS"/>
              </w:rPr>
              <w:pPrChange w:id="10059" w:author="Georg Birgisson" w:date="2021-10-06T14:25:00Z">
                <w:pPr>
                  <w:jc w:val="center"/>
                </w:pPr>
              </w:pPrChange>
            </w:pPr>
            <w:del w:id="10060"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38EBD9EF" w14:textId="5F1D7F3B" w:rsidR="00400D35" w:rsidRPr="00400D35" w:rsidDel="00EC7212" w:rsidRDefault="00400D35">
            <w:pPr>
              <w:pStyle w:val="BodyText"/>
              <w:rPr>
                <w:del w:id="10061" w:author="Georg Birgisson" w:date="2021-10-06T14:24:00Z"/>
                <w:rFonts w:eastAsia="Times New Roman"/>
                <w:color w:val="000000"/>
                <w:lang w:eastAsia="is-IS"/>
              </w:rPr>
              <w:pPrChange w:id="10062" w:author="Georg Birgisson" w:date="2021-10-06T14:25:00Z">
                <w:pPr>
                  <w:jc w:val="center"/>
                </w:pPr>
              </w:pPrChange>
            </w:pPr>
            <w:del w:id="10063"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4B14728D" w14:textId="641E2594" w:rsidR="00400D35" w:rsidRPr="00400D35" w:rsidDel="00EC7212" w:rsidRDefault="00400D35">
            <w:pPr>
              <w:pStyle w:val="BodyText"/>
              <w:rPr>
                <w:del w:id="10064" w:author="Georg Birgisson" w:date="2021-10-06T14:24:00Z"/>
                <w:rFonts w:eastAsia="Times New Roman"/>
                <w:color w:val="000000"/>
                <w:lang w:eastAsia="is-IS"/>
              </w:rPr>
              <w:pPrChange w:id="10065" w:author="Georg Birgisson" w:date="2021-10-06T14:25:00Z">
                <w:pPr/>
              </w:pPrChange>
            </w:pPr>
            <w:del w:id="10066" w:author="Georg Birgisson" w:date="2021-10-06T14:24:00Z">
              <w:r w:rsidRPr="00400D35" w:rsidDel="00EC7212">
                <w:rPr>
                  <w:rFonts w:eastAsia="Times New Roman"/>
                  <w:color w:val="000000"/>
                  <w:lang w:eastAsia="is-IS"/>
                </w:rPr>
                <w:delText>cac:Item/cac:SellersItemIdentification/cbc:ID</w:delText>
              </w:r>
            </w:del>
          </w:p>
        </w:tc>
        <w:tc>
          <w:tcPr>
            <w:tcW w:w="2954" w:type="dxa"/>
            <w:tcBorders>
              <w:top w:val="nil"/>
              <w:left w:val="nil"/>
              <w:bottom w:val="single" w:sz="4" w:space="0" w:color="auto"/>
              <w:right w:val="single" w:sz="4" w:space="0" w:color="auto"/>
            </w:tcBorders>
            <w:shd w:val="clear" w:color="auto" w:fill="auto"/>
            <w:noWrap/>
            <w:hideMark/>
          </w:tcPr>
          <w:p w14:paraId="6A7B650F" w14:textId="22E65858" w:rsidR="00400D35" w:rsidRPr="00400D35" w:rsidDel="00EC7212" w:rsidRDefault="00400D35">
            <w:pPr>
              <w:pStyle w:val="BodyText"/>
              <w:rPr>
                <w:del w:id="10067" w:author="Georg Birgisson" w:date="2021-10-06T14:24:00Z"/>
                <w:rFonts w:eastAsia="Times New Roman"/>
                <w:color w:val="000000"/>
                <w:lang w:eastAsia="is-IS"/>
              </w:rPr>
              <w:pPrChange w:id="10068" w:author="Georg Birgisson" w:date="2021-10-06T14:25:00Z">
                <w:pPr/>
              </w:pPrChange>
            </w:pPr>
            <w:del w:id="10069" w:author="Georg Birgisson" w:date="2021-10-06T14:24:00Z">
              <w:r w:rsidRPr="00400D35" w:rsidDel="00EC7212">
                <w:rPr>
                  <w:rFonts w:eastAsia="Times New Roman"/>
                  <w:color w:val="000000"/>
                  <w:lang w:eastAsia="is-IS"/>
                </w:rPr>
                <w:delText> </w:delText>
              </w:r>
            </w:del>
          </w:p>
        </w:tc>
      </w:tr>
      <w:tr w:rsidR="0015709A" w:rsidRPr="00400D35" w:rsidDel="00EC7212" w14:paraId="157AD37D" w14:textId="3D5FF9B3" w:rsidTr="0015709A">
        <w:trPr>
          <w:trHeight w:val="300"/>
          <w:del w:id="10070"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143B670" w14:textId="767CD999" w:rsidR="00400D35" w:rsidRPr="00400D35" w:rsidDel="00EC7212" w:rsidRDefault="00400D35">
            <w:pPr>
              <w:pStyle w:val="BodyText"/>
              <w:rPr>
                <w:del w:id="10071" w:author="Georg Birgisson" w:date="2021-10-06T14:24:00Z"/>
                <w:rFonts w:eastAsia="Times New Roman"/>
                <w:color w:val="000000"/>
                <w:lang w:eastAsia="is-IS"/>
              </w:rPr>
              <w:pPrChange w:id="10072" w:author="Georg Birgisson" w:date="2021-10-06T14:25:00Z">
                <w:pPr>
                  <w:jc w:val="right"/>
                </w:pPr>
              </w:pPrChange>
            </w:pPr>
            <w:del w:id="10073" w:author="Georg Birgisson" w:date="2021-10-06T14:24:00Z">
              <w:r w:rsidRPr="00400D35" w:rsidDel="00EC7212">
                <w:rPr>
                  <w:rFonts w:eastAsia="Times New Roman"/>
                  <w:color w:val="000000"/>
                  <w:lang w:eastAsia="is-IS"/>
                </w:rPr>
                <w:delText>338</w:delText>
              </w:r>
            </w:del>
          </w:p>
        </w:tc>
        <w:tc>
          <w:tcPr>
            <w:tcW w:w="915" w:type="dxa"/>
            <w:tcBorders>
              <w:top w:val="nil"/>
              <w:left w:val="nil"/>
              <w:bottom w:val="single" w:sz="4" w:space="0" w:color="auto"/>
              <w:right w:val="single" w:sz="4" w:space="0" w:color="auto"/>
            </w:tcBorders>
            <w:shd w:val="clear" w:color="auto" w:fill="auto"/>
            <w:noWrap/>
            <w:hideMark/>
          </w:tcPr>
          <w:p w14:paraId="5DBAB4E9" w14:textId="65B30102" w:rsidR="00400D35" w:rsidRPr="00400D35" w:rsidDel="00EC7212" w:rsidRDefault="00400D35">
            <w:pPr>
              <w:pStyle w:val="BodyText"/>
              <w:rPr>
                <w:del w:id="10074" w:author="Georg Birgisson" w:date="2021-10-06T14:24:00Z"/>
                <w:rFonts w:eastAsia="Times New Roman"/>
                <w:color w:val="000000"/>
                <w:lang w:eastAsia="is-IS"/>
              </w:rPr>
              <w:pPrChange w:id="10075" w:author="Georg Birgisson" w:date="2021-10-06T14:25:00Z">
                <w:pPr/>
              </w:pPrChange>
            </w:pPr>
            <w:del w:id="10076" w:author="Georg Birgisson" w:date="2021-10-06T14:24:00Z">
              <w:r w:rsidRPr="00400D35" w:rsidDel="00EC7212">
                <w:rPr>
                  <w:rFonts w:eastAsia="Times New Roman"/>
                  <w:color w:val="000000"/>
                  <w:lang w:eastAsia="is-IS"/>
                </w:rPr>
                <w:delText>BT-156</w:delText>
              </w:r>
            </w:del>
          </w:p>
        </w:tc>
        <w:tc>
          <w:tcPr>
            <w:tcW w:w="660" w:type="dxa"/>
            <w:tcBorders>
              <w:top w:val="nil"/>
              <w:left w:val="nil"/>
              <w:bottom w:val="single" w:sz="4" w:space="0" w:color="auto"/>
              <w:right w:val="single" w:sz="4" w:space="0" w:color="auto"/>
            </w:tcBorders>
            <w:shd w:val="clear" w:color="auto" w:fill="auto"/>
            <w:noWrap/>
            <w:hideMark/>
          </w:tcPr>
          <w:p w14:paraId="5EBB40C2" w14:textId="268D988B" w:rsidR="00400D35" w:rsidRPr="00400D35" w:rsidDel="00EC7212" w:rsidRDefault="00400D35">
            <w:pPr>
              <w:pStyle w:val="BodyText"/>
              <w:rPr>
                <w:del w:id="10077" w:author="Georg Birgisson" w:date="2021-10-06T14:24:00Z"/>
                <w:rFonts w:eastAsia="Times New Roman"/>
                <w:color w:val="000000"/>
                <w:lang w:eastAsia="is-IS"/>
              </w:rPr>
              <w:pPrChange w:id="10078" w:author="Georg Birgisson" w:date="2021-10-06T14:25:00Z">
                <w:pPr>
                  <w:jc w:val="center"/>
                </w:pPr>
              </w:pPrChange>
            </w:pPr>
            <w:del w:id="10079"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50B044D1" w14:textId="2949C88D" w:rsidR="00400D35" w:rsidRPr="00400D35" w:rsidDel="00EC7212" w:rsidRDefault="00400D35">
            <w:pPr>
              <w:pStyle w:val="BodyText"/>
              <w:rPr>
                <w:del w:id="10080" w:author="Georg Birgisson" w:date="2021-10-06T14:24:00Z"/>
                <w:rFonts w:eastAsia="Times New Roman"/>
                <w:color w:val="000000"/>
                <w:lang w:eastAsia="is-IS"/>
              </w:rPr>
              <w:pPrChange w:id="10081" w:author="Georg Birgisson" w:date="2021-10-06T14:25:00Z">
                <w:pPr>
                  <w:jc w:val="center"/>
                </w:pPr>
              </w:pPrChange>
            </w:pPr>
            <w:del w:id="10082"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154CE6D0" w14:textId="18ECC047" w:rsidR="00400D35" w:rsidRPr="00400D35" w:rsidDel="00EC7212" w:rsidRDefault="00400D35">
            <w:pPr>
              <w:pStyle w:val="BodyText"/>
              <w:rPr>
                <w:del w:id="10083" w:author="Georg Birgisson" w:date="2021-10-06T14:24:00Z"/>
                <w:rFonts w:eastAsia="Times New Roman"/>
                <w:color w:val="000000"/>
                <w:lang w:eastAsia="is-IS"/>
              </w:rPr>
              <w:pPrChange w:id="10084" w:author="Georg Birgisson" w:date="2021-10-06T14:25:00Z">
                <w:pPr/>
              </w:pPrChange>
            </w:pPr>
            <w:del w:id="10085" w:author="Georg Birgisson" w:date="2021-10-06T14:24:00Z">
              <w:r w:rsidRPr="00400D35" w:rsidDel="00EC7212">
                <w:rPr>
                  <w:rFonts w:eastAsia="Times New Roman"/>
                  <w:color w:val="000000"/>
                  <w:lang w:eastAsia="is-IS"/>
                </w:rPr>
                <w:delText>cac:Item/cac:BuyersItemIdentification/cbc:ID</w:delText>
              </w:r>
            </w:del>
          </w:p>
        </w:tc>
        <w:tc>
          <w:tcPr>
            <w:tcW w:w="2954" w:type="dxa"/>
            <w:tcBorders>
              <w:top w:val="nil"/>
              <w:left w:val="nil"/>
              <w:bottom w:val="single" w:sz="4" w:space="0" w:color="auto"/>
              <w:right w:val="single" w:sz="4" w:space="0" w:color="auto"/>
            </w:tcBorders>
            <w:shd w:val="clear" w:color="auto" w:fill="auto"/>
            <w:noWrap/>
            <w:hideMark/>
          </w:tcPr>
          <w:p w14:paraId="423F67B8" w14:textId="071B4CDA" w:rsidR="00400D35" w:rsidRPr="00400D35" w:rsidDel="00EC7212" w:rsidRDefault="00400D35">
            <w:pPr>
              <w:pStyle w:val="BodyText"/>
              <w:rPr>
                <w:del w:id="10086" w:author="Georg Birgisson" w:date="2021-10-06T14:24:00Z"/>
                <w:rFonts w:eastAsia="Times New Roman"/>
                <w:color w:val="000000"/>
                <w:lang w:eastAsia="is-IS"/>
              </w:rPr>
              <w:pPrChange w:id="10087" w:author="Georg Birgisson" w:date="2021-10-06T14:25:00Z">
                <w:pPr/>
              </w:pPrChange>
            </w:pPr>
            <w:del w:id="10088" w:author="Georg Birgisson" w:date="2021-10-06T14:24:00Z">
              <w:r w:rsidRPr="00400D35" w:rsidDel="00EC7212">
                <w:rPr>
                  <w:rFonts w:eastAsia="Times New Roman"/>
                  <w:color w:val="000000"/>
                  <w:lang w:eastAsia="is-IS"/>
                </w:rPr>
                <w:delText> </w:delText>
              </w:r>
            </w:del>
          </w:p>
        </w:tc>
      </w:tr>
      <w:tr w:rsidR="0015709A" w:rsidRPr="00400D35" w:rsidDel="00EC7212" w14:paraId="66EB75F5" w14:textId="2C9F2D43" w:rsidTr="0015709A">
        <w:trPr>
          <w:trHeight w:val="300"/>
          <w:del w:id="10089"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4102D7E" w14:textId="2B01F958" w:rsidR="00400D35" w:rsidRPr="00400D35" w:rsidDel="00EC7212" w:rsidRDefault="00400D35">
            <w:pPr>
              <w:pStyle w:val="BodyText"/>
              <w:rPr>
                <w:del w:id="10090" w:author="Georg Birgisson" w:date="2021-10-06T14:24:00Z"/>
                <w:rFonts w:eastAsia="Times New Roman"/>
                <w:color w:val="000000"/>
                <w:lang w:eastAsia="is-IS"/>
              </w:rPr>
              <w:pPrChange w:id="10091" w:author="Georg Birgisson" w:date="2021-10-06T14:25:00Z">
                <w:pPr>
                  <w:jc w:val="right"/>
                </w:pPr>
              </w:pPrChange>
            </w:pPr>
            <w:del w:id="10092" w:author="Georg Birgisson" w:date="2021-10-06T14:24:00Z">
              <w:r w:rsidRPr="00400D35" w:rsidDel="00EC7212">
                <w:rPr>
                  <w:rFonts w:eastAsia="Times New Roman"/>
                  <w:color w:val="000000"/>
                  <w:lang w:eastAsia="is-IS"/>
                </w:rPr>
                <w:delText>339</w:delText>
              </w:r>
            </w:del>
          </w:p>
        </w:tc>
        <w:tc>
          <w:tcPr>
            <w:tcW w:w="915" w:type="dxa"/>
            <w:tcBorders>
              <w:top w:val="nil"/>
              <w:left w:val="nil"/>
              <w:bottom w:val="single" w:sz="4" w:space="0" w:color="auto"/>
              <w:right w:val="single" w:sz="4" w:space="0" w:color="auto"/>
            </w:tcBorders>
            <w:shd w:val="clear" w:color="auto" w:fill="auto"/>
            <w:noWrap/>
            <w:hideMark/>
          </w:tcPr>
          <w:p w14:paraId="1BADEE67" w14:textId="4EE03952" w:rsidR="00400D35" w:rsidRPr="00400D35" w:rsidDel="00EC7212" w:rsidRDefault="00400D35">
            <w:pPr>
              <w:pStyle w:val="BodyText"/>
              <w:rPr>
                <w:del w:id="10093" w:author="Georg Birgisson" w:date="2021-10-06T14:24:00Z"/>
                <w:rFonts w:eastAsia="Times New Roman"/>
                <w:color w:val="000000"/>
                <w:lang w:eastAsia="is-IS"/>
              </w:rPr>
              <w:pPrChange w:id="10094" w:author="Georg Birgisson" w:date="2021-10-06T14:25:00Z">
                <w:pPr/>
              </w:pPrChange>
            </w:pPr>
            <w:del w:id="10095" w:author="Georg Birgisson" w:date="2021-10-06T14:24:00Z">
              <w:r w:rsidRPr="00400D35" w:rsidDel="00EC7212">
                <w:rPr>
                  <w:rFonts w:eastAsia="Times New Roman"/>
                  <w:color w:val="000000"/>
                  <w:lang w:eastAsia="is-IS"/>
                </w:rPr>
                <w:delText>BT-157</w:delText>
              </w:r>
            </w:del>
          </w:p>
        </w:tc>
        <w:tc>
          <w:tcPr>
            <w:tcW w:w="660" w:type="dxa"/>
            <w:tcBorders>
              <w:top w:val="nil"/>
              <w:left w:val="nil"/>
              <w:bottom w:val="single" w:sz="4" w:space="0" w:color="auto"/>
              <w:right w:val="single" w:sz="4" w:space="0" w:color="auto"/>
            </w:tcBorders>
            <w:shd w:val="clear" w:color="auto" w:fill="auto"/>
            <w:noWrap/>
            <w:hideMark/>
          </w:tcPr>
          <w:p w14:paraId="7A9F9EA9" w14:textId="312C8109" w:rsidR="00400D35" w:rsidRPr="00400D35" w:rsidDel="00EC7212" w:rsidRDefault="00400D35">
            <w:pPr>
              <w:pStyle w:val="BodyText"/>
              <w:rPr>
                <w:del w:id="10096" w:author="Georg Birgisson" w:date="2021-10-06T14:24:00Z"/>
                <w:rFonts w:eastAsia="Times New Roman"/>
                <w:color w:val="000000"/>
                <w:lang w:eastAsia="is-IS"/>
              </w:rPr>
              <w:pPrChange w:id="10097" w:author="Georg Birgisson" w:date="2021-10-06T14:25:00Z">
                <w:pPr>
                  <w:jc w:val="center"/>
                </w:pPr>
              </w:pPrChange>
            </w:pPr>
            <w:del w:id="10098"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5896B0E7" w14:textId="3FFCDF3A" w:rsidR="00400D35" w:rsidRPr="00400D35" w:rsidDel="00EC7212" w:rsidRDefault="00400D35">
            <w:pPr>
              <w:pStyle w:val="BodyText"/>
              <w:rPr>
                <w:del w:id="10099" w:author="Georg Birgisson" w:date="2021-10-06T14:24:00Z"/>
                <w:rFonts w:eastAsia="Times New Roman"/>
                <w:color w:val="000000"/>
                <w:lang w:eastAsia="is-IS"/>
              </w:rPr>
              <w:pPrChange w:id="10100" w:author="Georg Birgisson" w:date="2021-10-06T14:25:00Z">
                <w:pPr>
                  <w:jc w:val="center"/>
                </w:pPr>
              </w:pPrChange>
            </w:pPr>
            <w:del w:id="10101"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280D8355" w14:textId="7076DA4D" w:rsidR="00400D35" w:rsidRPr="00400D35" w:rsidDel="00EC7212" w:rsidRDefault="00400D35">
            <w:pPr>
              <w:pStyle w:val="BodyText"/>
              <w:rPr>
                <w:del w:id="10102" w:author="Georg Birgisson" w:date="2021-10-06T14:24:00Z"/>
                <w:rFonts w:eastAsia="Times New Roman"/>
                <w:color w:val="000000"/>
                <w:lang w:eastAsia="is-IS"/>
              </w:rPr>
              <w:pPrChange w:id="10103" w:author="Georg Birgisson" w:date="2021-10-06T14:25:00Z">
                <w:pPr/>
              </w:pPrChange>
            </w:pPr>
            <w:del w:id="10104" w:author="Georg Birgisson" w:date="2021-10-06T14:24:00Z">
              <w:r w:rsidRPr="00400D35" w:rsidDel="00EC7212">
                <w:rPr>
                  <w:rFonts w:eastAsia="Times New Roman"/>
                  <w:color w:val="000000"/>
                  <w:lang w:eastAsia="is-IS"/>
                </w:rPr>
                <w:delText>cac:Item/cac:StandardItemIdentification/cbc:ID</w:delText>
              </w:r>
            </w:del>
          </w:p>
        </w:tc>
        <w:tc>
          <w:tcPr>
            <w:tcW w:w="2954" w:type="dxa"/>
            <w:tcBorders>
              <w:top w:val="nil"/>
              <w:left w:val="nil"/>
              <w:bottom w:val="single" w:sz="4" w:space="0" w:color="auto"/>
              <w:right w:val="single" w:sz="4" w:space="0" w:color="auto"/>
            </w:tcBorders>
            <w:shd w:val="clear" w:color="auto" w:fill="auto"/>
            <w:noWrap/>
            <w:hideMark/>
          </w:tcPr>
          <w:p w14:paraId="29741F8F" w14:textId="48136F3C" w:rsidR="00400D35" w:rsidRPr="00400D35" w:rsidDel="00EC7212" w:rsidRDefault="00400D35">
            <w:pPr>
              <w:pStyle w:val="BodyText"/>
              <w:rPr>
                <w:del w:id="10105" w:author="Georg Birgisson" w:date="2021-10-06T14:24:00Z"/>
                <w:rFonts w:eastAsia="Times New Roman"/>
                <w:color w:val="000000"/>
                <w:lang w:eastAsia="is-IS"/>
              </w:rPr>
              <w:pPrChange w:id="10106" w:author="Georg Birgisson" w:date="2021-10-06T14:25:00Z">
                <w:pPr/>
              </w:pPrChange>
            </w:pPr>
            <w:del w:id="10107" w:author="Georg Birgisson" w:date="2021-10-06T14:24:00Z">
              <w:r w:rsidRPr="00400D35" w:rsidDel="00EC7212">
                <w:rPr>
                  <w:rFonts w:eastAsia="Times New Roman"/>
                  <w:color w:val="000000"/>
                  <w:lang w:eastAsia="is-IS"/>
                </w:rPr>
                <w:delText> </w:delText>
              </w:r>
            </w:del>
          </w:p>
        </w:tc>
      </w:tr>
      <w:tr w:rsidR="0015709A" w:rsidRPr="00400D35" w:rsidDel="00EC7212" w14:paraId="3DB1F4B9" w14:textId="39F4E14B" w:rsidTr="0015709A">
        <w:trPr>
          <w:trHeight w:val="300"/>
          <w:del w:id="10108"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72191D01" w14:textId="7384D806" w:rsidR="00400D35" w:rsidRPr="00400D35" w:rsidDel="00EC7212" w:rsidRDefault="00400D35">
            <w:pPr>
              <w:pStyle w:val="BodyText"/>
              <w:rPr>
                <w:del w:id="10109" w:author="Georg Birgisson" w:date="2021-10-06T14:24:00Z"/>
                <w:rFonts w:eastAsia="Times New Roman"/>
                <w:color w:val="000000"/>
                <w:lang w:eastAsia="is-IS"/>
              </w:rPr>
              <w:pPrChange w:id="10110" w:author="Georg Birgisson" w:date="2021-10-06T14:25:00Z">
                <w:pPr>
                  <w:jc w:val="right"/>
                </w:pPr>
              </w:pPrChange>
            </w:pPr>
            <w:del w:id="10111" w:author="Georg Birgisson" w:date="2021-10-06T14:24:00Z">
              <w:r w:rsidRPr="00400D35" w:rsidDel="00EC7212">
                <w:rPr>
                  <w:rFonts w:eastAsia="Times New Roman"/>
                  <w:color w:val="000000"/>
                  <w:lang w:eastAsia="is-IS"/>
                </w:rPr>
                <w:delText>344</w:delText>
              </w:r>
            </w:del>
          </w:p>
        </w:tc>
        <w:tc>
          <w:tcPr>
            <w:tcW w:w="915" w:type="dxa"/>
            <w:tcBorders>
              <w:top w:val="nil"/>
              <w:left w:val="nil"/>
              <w:bottom w:val="single" w:sz="4" w:space="0" w:color="auto"/>
              <w:right w:val="single" w:sz="4" w:space="0" w:color="auto"/>
            </w:tcBorders>
            <w:shd w:val="clear" w:color="auto" w:fill="auto"/>
            <w:noWrap/>
            <w:hideMark/>
          </w:tcPr>
          <w:p w14:paraId="487AA9DF" w14:textId="6E4B24C2" w:rsidR="00400D35" w:rsidRPr="00400D35" w:rsidDel="00EC7212" w:rsidRDefault="00400D35">
            <w:pPr>
              <w:pStyle w:val="BodyText"/>
              <w:rPr>
                <w:del w:id="10112" w:author="Georg Birgisson" w:date="2021-10-06T14:24:00Z"/>
                <w:rFonts w:eastAsia="Times New Roman"/>
                <w:color w:val="000000"/>
                <w:lang w:eastAsia="is-IS"/>
              </w:rPr>
              <w:pPrChange w:id="10113" w:author="Georg Birgisson" w:date="2021-10-06T14:25:00Z">
                <w:pPr/>
              </w:pPrChange>
            </w:pPr>
            <w:del w:id="10114" w:author="Georg Birgisson" w:date="2021-10-06T14:24:00Z">
              <w:r w:rsidRPr="00400D35" w:rsidDel="00EC7212">
                <w:rPr>
                  <w:rFonts w:eastAsia="Times New Roman"/>
                  <w:color w:val="000000"/>
                  <w:lang w:eastAsia="is-IS"/>
                </w:rPr>
                <w:delText>BT-157-1</w:delText>
              </w:r>
            </w:del>
          </w:p>
        </w:tc>
        <w:tc>
          <w:tcPr>
            <w:tcW w:w="660" w:type="dxa"/>
            <w:tcBorders>
              <w:top w:val="nil"/>
              <w:left w:val="nil"/>
              <w:bottom w:val="single" w:sz="4" w:space="0" w:color="auto"/>
              <w:right w:val="single" w:sz="4" w:space="0" w:color="auto"/>
            </w:tcBorders>
            <w:shd w:val="clear" w:color="auto" w:fill="auto"/>
            <w:noWrap/>
            <w:hideMark/>
          </w:tcPr>
          <w:p w14:paraId="24D3A941" w14:textId="26CE519D" w:rsidR="00400D35" w:rsidRPr="00400D35" w:rsidDel="00EC7212" w:rsidRDefault="00400D35">
            <w:pPr>
              <w:pStyle w:val="BodyText"/>
              <w:rPr>
                <w:del w:id="10115" w:author="Georg Birgisson" w:date="2021-10-06T14:24:00Z"/>
                <w:rFonts w:eastAsia="Times New Roman"/>
                <w:color w:val="000000"/>
                <w:lang w:eastAsia="is-IS"/>
              </w:rPr>
              <w:pPrChange w:id="10116" w:author="Georg Birgisson" w:date="2021-10-06T14:25:00Z">
                <w:pPr>
                  <w:jc w:val="center"/>
                </w:pPr>
              </w:pPrChange>
            </w:pPr>
            <w:del w:id="10117"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6710E2E6" w14:textId="11AA3303" w:rsidR="00400D35" w:rsidRPr="00400D35" w:rsidDel="00EC7212" w:rsidRDefault="00400D35">
            <w:pPr>
              <w:pStyle w:val="BodyText"/>
              <w:rPr>
                <w:del w:id="10118" w:author="Georg Birgisson" w:date="2021-10-06T14:24:00Z"/>
                <w:rFonts w:eastAsia="Times New Roman"/>
                <w:color w:val="000000"/>
                <w:lang w:eastAsia="is-IS"/>
              </w:rPr>
              <w:pPrChange w:id="10119" w:author="Georg Birgisson" w:date="2021-10-06T14:25:00Z">
                <w:pPr>
                  <w:jc w:val="center"/>
                </w:pPr>
              </w:pPrChange>
            </w:pPr>
            <w:del w:id="10120"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0DDD8BEA" w14:textId="79881ACC" w:rsidR="00400D35" w:rsidRPr="00400D35" w:rsidDel="00EC7212" w:rsidRDefault="00400D35">
            <w:pPr>
              <w:pStyle w:val="BodyText"/>
              <w:rPr>
                <w:del w:id="10121" w:author="Georg Birgisson" w:date="2021-10-06T14:24:00Z"/>
                <w:rFonts w:eastAsia="Times New Roman"/>
                <w:color w:val="000000"/>
                <w:lang w:eastAsia="is-IS"/>
              </w:rPr>
              <w:pPrChange w:id="10122" w:author="Georg Birgisson" w:date="2021-10-06T14:25:00Z">
                <w:pPr/>
              </w:pPrChange>
            </w:pPr>
            <w:del w:id="10123" w:author="Georg Birgisson" w:date="2021-10-06T14:24:00Z">
              <w:r w:rsidRPr="00400D35" w:rsidDel="00EC7212">
                <w:rPr>
                  <w:rFonts w:eastAsia="Times New Roman"/>
                  <w:color w:val="000000"/>
                  <w:lang w:eastAsia="is-IS"/>
                </w:rPr>
                <w:delText>cac:Item/cac:StandardItemIdentification/cbc:ID/@schemeID</w:delText>
              </w:r>
            </w:del>
          </w:p>
        </w:tc>
        <w:tc>
          <w:tcPr>
            <w:tcW w:w="2954" w:type="dxa"/>
            <w:tcBorders>
              <w:top w:val="nil"/>
              <w:left w:val="nil"/>
              <w:bottom w:val="single" w:sz="4" w:space="0" w:color="auto"/>
              <w:right w:val="single" w:sz="4" w:space="0" w:color="auto"/>
            </w:tcBorders>
            <w:shd w:val="clear" w:color="auto" w:fill="auto"/>
            <w:noWrap/>
            <w:hideMark/>
          </w:tcPr>
          <w:p w14:paraId="074D5B3D" w14:textId="3C9EFA4B" w:rsidR="00400D35" w:rsidRPr="00400D35" w:rsidDel="00EC7212" w:rsidRDefault="00400D35">
            <w:pPr>
              <w:pStyle w:val="BodyText"/>
              <w:rPr>
                <w:del w:id="10124" w:author="Georg Birgisson" w:date="2021-10-06T14:24:00Z"/>
                <w:rFonts w:eastAsia="Times New Roman"/>
                <w:color w:val="000000"/>
                <w:lang w:eastAsia="is-IS"/>
              </w:rPr>
              <w:pPrChange w:id="10125" w:author="Georg Birgisson" w:date="2021-10-06T14:25:00Z">
                <w:pPr/>
              </w:pPrChange>
            </w:pPr>
            <w:del w:id="10126" w:author="Georg Birgisson" w:date="2021-10-06T14:24:00Z">
              <w:r w:rsidRPr="00400D35" w:rsidDel="00EC7212">
                <w:rPr>
                  <w:rFonts w:eastAsia="Times New Roman"/>
                  <w:color w:val="000000"/>
                  <w:lang w:eastAsia="is-IS"/>
                </w:rPr>
                <w:delText> </w:delText>
              </w:r>
            </w:del>
          </w:p>
        </w:tc>
      </w:tr>
      <w:tr w:rsidR="0015709A" w:rsidRPr="00400D35" w:rsidDel="00EC7212" w14:paraId="62583AB0" w14:textId="219BCD32" w:rsidTr="0015709A">
        <w:trPr>
          <w:trHeight w:val="300"/>
          <w:del w:id="10127"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F063492" w14:textId="3003C885" w:rsidR="00400D35" w:rsidRPr="00400D35" w:rsidDel="00EC7212" w:rsidRDefault="00400D35">
            <w:pPr>
              <w:pStyle w:val="BodyText"/>
              <w:rPr>
                <w:del w:id="10128" w:author="Georg Birgisson" w:date="2021-10-06T14:24:00Z"/>
                <w:rFonts w:eastAsia="Times New Roman"/>
                <w:color w:val="000000"/>
                <w:lang w:eastAsia="is-IS"/>
              </w:rPr>
              <w:pPrChange w:id="10129" w:author="Georg Birgisson" w:date="2021-10-06T14:25:00Z">
                <w:pPr>
                  <w:jc w:val="right"/>
                </w:pPr>
              </w:pPrChange>
            </w:pPr>
            <w:del w:id="10130" w:author="Georg Birgisson" w:date="2021-10-06T14:24:00Z">
              <w:r w:rsidRPr="00400D35" w:rsidDel="00EC7212">
                <w:rPr>
                  <w:rFonts w:eastAsia="Times New Roman"/>
                  <w:color w:val="000000"/>
                  <w:lang w:eastAsia="is-IS"/>
                </w:rPr>
                <w:delText>345</w:delText>
              </w:r>
            </w:del>
          </w:p>
        </w:tc>
        <w:tc>
          <w:tcPr>
            <w:tcW w:w="915" w:type="dxa"/>
            <w:tcBorders>
              <w:top w:val="nil"/>
              <w:left w:val="nil"/>
              <w:bottom w:val="single" w:sz="4" w:space="0" w:color="auto"/>
              <w:right w:val="single" w:sz="4" w:space="0" w:color="auto"/>
            </w:tcBorders>
            <w:shd w:val="clear" w:color="auto" w:fill="auto"/>
            <w:noWrap/>
            <w:hideMark/>
          </w:tcPr>
          <w:p w14:paraId="5C1BBD4C" w14:textId="07770C4A" w:rsidR="00400D35" w:rsidRPr="00400D35" w:rsidDel="00EC7212" w:rsidRDefault="00400D35">
            <w:pPr>
              <w:pStyle w:val="BodyText"/>
              <w:rPr>
                <w:del w:id="10131" w:author="Georg Birgisson" w:date="2021-10-06T14:24:00Z"/>
                <w:rFonts w:eastAsia="Times New Roman"/>
                <w:color w:val="000000"/>
                <w:lang w:eastAsia="is-IS"/>
              </w:rPr>
              <w:pPrChange w:id="10132" w:author="Georg Birgisson" w:date="2021-10-06T14:25:00Z">
                <w:pPr/>
              </w:pPrChange>
            </w:pPr>
            <w:del w:id="10133" w:author="Georg Birgisson" w:date="2021-10-06T14:24:00Z">
              <w:r w:rsidRPr="00400D35" w:rsidDel="00EC7212">
                <w:rPr>
                  <w:rFonts w:eastAsia="Times New Roman"/>
                  <w:color w:val="000000"/>
                  <w:lang w:eastAsia="is-IS"/>
                </w:rPr>
                <w:delText>BT-158</w:delText>
              </w:r>
            </w:del>
          </w:p>
        </w:tc>
        <w:tc>
          <w:tcPr>
            <w:tcW w:w="660" w:type="dxa"/>
            <w:tcBorders>
              <w:top w:val="nil"/>
              <w:left w:val="nil"/>
              <w:bottom w:val="single" w:sz="4" w:space="0" w:color="auto"/>
              <w:right w:val="single" w:sz="4" w:space="0" w:color="auto"/>
            </w:tcBorders>
            <w:shd w:val="clear" w:color="auto" w:fill="auto"/>
            <w:noWrap/>
            <w:hideMark/>
          </w:tcPr>
          <w:p w14:paraId="2F39FAFB" w14:textId="309097C4" w:rsidR="00400D35" w:rsidRPr="00400D35" w:rsidDel="00EC7212" w:rsidRDefault="00400D35">
            <w:pPr>
              <w:pStyle w:val="BodyText"/>
              <w:rPr>
                <w:del w:id="10134" w:author="Georg Birgisson" w:date="2021-10-06T14:24:00Z"/>
                <w:rFonts w:eastAsia="Times New Roman"/>
                <w:color w:val="000000"/>
                <w:lang w:eastAsia="is-IS"/>
              </w:rPr>
              <w:pPrChange w:id="10135" w:author="Georg Birgisson" w:date="2021-10-06T14:25:00Z">
                <w:pPr>
                  <w:jc w:val="center"/>
                </w:pPr>
              </w:pPrChange>
            </w:pPr>
            <w:del w:id="10136"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5E5E3803" w14:textId="4586D691" w:rsidR="00400D35" w:rsidRPr="00400D35" w:rsidDel="00EC7212" w:rsidRDefault="00400D35">
            <w:pPr>
              <w:pStyle w:val="BodyText"/>
              <w:rPr>
                <w:del w:id="10137" w:author="Georg Birgisson" w:date="2021-10-06T14:24:00Z"/>
                <w:rFonts w:eastAsia="Times New Roman"/>
                <w:color w:val="000000"/>
                <w:lang w:eastAsia="is-IS"/>
              </w:rPr>
              <w:pPrChange w:id="10138" w:author="Georg Birgisson" w:date="2021-10-06T14:25:00Z">
                <w:pPr>
                  <w:jc w:val="center"/>
                </w:pPr>
              </w:pPrChange>
            </w:pPr>
            <w:del w:id="10139"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5F97BA35" w14:textId="676D0DA3" w:rsidR="00400D35" w:rsidRPr="00400D35" w:rsidDel="00EC7212" w:rsidRDefault="00400D35">
            <w:pPr>
              <w:pStyle w:val="BodyText"/>
              <w:rPr>
                <w:del w:id="10140" w:author="Georg Birgisson" w:date="2021-10-06T14:24:00Z"/>
                <w:rFonts w:eastAsia="Times New Roman"/>
                <w:color w:val="000000"/>
                <w:lang w:eastAsia="is-IS"/>
              </w:rPr>
              <w:pPrChange w:id="10141" w:author="Georg Birgisson" w:date="2021-10-06T14:25:00Z">
                <w:pPr/>
              </w:pPrChange>
            </w:pPr>
            <w:del w:id="10142" w:author="Georg Birgisson" w:date="2021-10-06T14:24:00Z">
              <w:r w:rsidRPr="00400D35" w:rsidDel="00EC7212">
                <w:rPr>
                  <w:rFonts w:eastAsia="Times New Roman"/>
                  <w:color w:val="000000"/>
                  <w:lang w:eastAsia="is-IS"/>
                </w:rPr>
                <w:delText>cac:Item/cac:CommodityClassification/cbc:ItemClassificationCode</w:delText>
              </w:r>
            </w:del>
          </w:p>
        </w:tc>
        <w:tc>
          <w:tcPr>
            <w:tcW w:w="2954" w:type="dxa"/>
            <w:tcBorders>
              <w:top w:val="nil"/>
              <w:left w:val="nil"/>
              <w:bottom w:val="single" w:sz="4" w:space="0" w:color="auto"/>
              <w:right w:val="single" w:sz="4" w:space="0" w:color="auto"/>
            </w:tcBorders>
            <w:shd w:val="clear" w:color="auto" w:fill="auto"/>
            <w:noWrap/>
            <w:hideMark/>
          </w:tcPr>
          <w:p w14:paraId="5ACF6B67" w14:textId="6E893AA5" w:rsidR="00400D35" w:rsidRPr="00400D35" w:rsidDel="00EC7212" w:rsidRDefault="00400D35">
            <w:pPr>
              <w:pStyle w:val="BodyText"/>
              <w:rPr>
                <w:del w:id="10143" w:author="Georg Birgisson" w:date="2021-10-06T14:24:00Z"/>
                <w:rFonts w:eastAsia="Times New Roman"/>
                <w:color w:val="000000"/>
                <w:lang w:eastAsia="is-IS"/>
              </w:rPr>
              <w:pPrChange w:id="10144" w:author="Georg Birgisson" w:date="2021-10-06T14:25:00Z">
                <w:pPr/>
              </w:pPrChange>
            </w:pPr>
            <w:del w:id="10145" w:author="Georg Birgisson" w:date="2021-10-06T14:24:00Z">
              <w:r w:rsidRPr="00400D35" w:rsidDel="00EC7212">
                <w:rPr>
                  <w:rFonts w:eastAsia="Times New Roman"/>
                  <w:color w:val="000000"/>
                  <w:lang w:eastAsia="is-IS"/>
                </w:rPr>
                <w:delText> </w:delText>
              </w:r>
            </w:del>
          </w:p>
        </w:tc>
      </w:tr>
      <w:tr w:rsidR="0015709A" w:rsidRPr="00400D35" w:rsidDel="00EC7212" w14:paraId="7D952B79" w14:textId="558DF6DC" w:rsidTr="0015709A">
        <w:trPr>
          <w:trHeight w:val="300"/>
          <w:del w:id="10146"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DD05DD5" w14:textId="4F56D144" w:rsidR="00400D35" w:rsidRPr="00400D35" w:rsidDel="00EC7212" w:rsidRDefault="00400D35">
            <w:pPr>
              <w:pStyle w:val="BodyText"/>
              <w:rPr>
                <w:del w:id="10147" w:author="Georg Birgisson" w:date="2021-10-06T14:24:00Z"/>
                <w:rFonts w:eastAsia="Times New Roman"/>
                <w:color w:val="000000"/>
                <w:lang w:eastAsia="is-IS"/>
              </w:rPr>
              <w:pPrChange w:id="10148" w:author="Georg Birgisson" w:date="2021-10-06T14:25:00Z">
                <w:pPr>
                  <w:jc w:val="right"/>
                </w:pPr>
              </w:pPrChange>
            </w:pPr>
            <w:del w:id="10149" w:author="Georg Birgisson" w:date="2021-10-06T14:24:00Z">
              <w:r w:rsidRPr="00400D35" w:rsidDel="00EC7212">
                <w:rPr>
                  <w:rFonts w:eastAsia="Times New Roman"/>
                  <w:color w:val="000000"/>
                  <w:lang w:eastAsia="is-IS"/>
                </w:rPr>
                <w:delText>346</w:delText>
              </w:r>
            </w:del>
          </w:p>
        </w:tc>
        <w:tc>
          <w:tcPr>
            <w:tcW w:w="915" w:type="dxa"/>
            <w:tcBorders>
              <w:top w:val="nil"/>
              <w:left w:val="nil"/>
              <w:bottom w:val="single" w:sz="4" w:space="0" w:color="auto"/>
              <w:right w:val="single" w:sz="4" w:space="0" w:color="auto"/>
            </w:tcBorders>
            <w:shd w:val="clear" w:color="auto" w:fill="auto"/>
            <w:noWrap/>
            <w:hideMark/>
          </w:tcPr>
          <w:p w14:paraId="6DACA3CB" w14:textId="2EE0F346" w:rsidR="00400D35" w:rsidRPr="00400D35" w:rsidDel="00EC7212" w:rsidRDefault="00400D35">
            <w:pPr>
              <w:pStyle w:val="BodyText"/>
              <w:rPr>
                <w:del w:id="10150" w:author="Georg Birgisson" w:date="2021-10-06T14:24:00Z"/>
                <w:rFonts w:eastAsia="Times New Roman"/>
                <w:color w:val="000000"/>
                <w:lang w:eastAsia="is-IS"/>
              </w:rPr>
              <w:pPrChange w:id="10151" w:author="Georg Birgisson" w:date="2021-10-06T14:25:00Z">
                <w:pPr/>
              </w:pPrChange>
            </w:pPr>
            <w:del w:id="10152" w:author="Georg Birgisson" w:date="2021-10-06T14:24:00Z">
              <w:r w:rsidRPr="00400D35" w:rsidDel="00EC7212">
                <w:rPr>
                  <w:rFonts w:eastAsia="Times New Roman"/>
                  <w:color w:val="000000"/>
                  <w:lang w:eastAsia="is-IS"/>
                </w:rPr>
                <w:delText>BT-158-1</w:delText>
              </w:r>
            </w:del>
          </w:p>
        </w:tc>
        <w:tc>
          <w:tcPr>
            <w:tcW w:w="660" w:type="dxa"/>
            <w:tcBorders>
              <w:top w:val="nil"/>
              <w:left w:val="nil"/>
              <w:bottom w:val="single" w:sz="4" w:space="0" w:color="auto"/>
              <w:right w:val="single" w:sz="4" w:space="0" w:color="auto"/>
            </w:tcBorders>
            <w:shd w:val="clear" w:color="auto" w:fill="auto"/>
            <w:noWrap/>
            <w:hideMark/>
          </w:tcPr>
          <w:p w14:paraId="1314A6D9" w14:textId="18A9CCEE" w:rsidR="00400D35" w:rsidRPr="00400D35" w:rsidDel="00EC7212" w:rsidRDefault="00400D35">
            <w:pPr>
              <w:pStyle w:val="BodyText"/>
              <w:rPr>
                <w:del w:id="10153" w:author="Georg Birgisson" w:date="2021-10-06T14:24:00Z"/>
                <w:rFonts w:eastAsia="Times New Roman"/>
                <w:color w:val="000000"/>
                <w:lang w:eastAsia="is-IS"/>
              </w:rPr>
              <w:pPrChange w:id="10154" w:author="Georg Birgisson" w:date="2021-10-06T14:25:00Z">
                <w:pPr>
                  <w:jc w:val="center"/>
                </w:pPr>
              </w:pPrChange>
            </w:pPr>
            <w:del w:id="10155"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1A518F4D" w14:textId="19469DCA" w:rsidR="00400D35" w:rsidRPr="00400D35" w:rsidDel="00EC7212" w:rsidRDefault="00400D35">
            <w:pPr>
              <w:pStyle w:val="BodyText"/>
              <w:rPr>
                <w:del w:id="10156" w:author="Georg Birgisson" w:date="2021-10-06T14:24:00Z"/>
                <w:rFonts w:eastAsia="Times New Roman"/>
                <w:color w:val="000000"/>
                <w:lang w:eastAsia="is-IS"/>
              </w:rPr>
              <w:pPrChange w:id="10157" w:author="Georg Birgisson" w:date="2021-10-06T14:25:00Z">
                <w:pPr>
                  <w:jc w:val="center"/>
                </w:pPr>
              </w:pPrChange>
            </w:pPr>
            <w:del w:id="10158"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45F346DA" w14:textId="79F3CF92" w:rsidR="00400D35" w:rsidRPr="00400D35" w:rsidDel="00EC7212" w:rsidRDefault="00400D35">
            <w:pPr>
              <w:pStyle w:val="BodyText"/>
              <w:rPr>
                <w:del w:id="10159" w:author="Georg Birgisson" w:date="2021-10-06T14:24:00Z"/>
                <w:rFonts w:eastAsia="Times New Roman"/>
                <w:color w:val="000000"/>
                <w:lang w:eastAsia="is-IS"/>
              </w:rPr>
              <w:pPrChange w:id="10160" w:author="Georg Birgisson" w:date="2021-10-06T14:25:00Z">
                <w:pPr/>
              </w:pPrChange>
            </w:pPr>
            <w:del w:id="10161" w:author="Georg Birgisson" w:date="2021-10-06T14:24:00Z">
              <w:r w:rsidRPr="00400D35" w:rsidDel="00EC7212">
                <w:rPr>
                  <w:rFonts w:eastAsia="Times New Roman"/>
                  <w:color w:val="000000"/>
                  <w:lang w:eastAsia="is-IS"/>
                </w:rPr>
                <w:delText>cac:Item/cac:CommodityClassification/cbc:ItemClassificationCode/@listID</w:delText>
              </w:r>
            </w:del>
          </w:p>
        </w:tc>
        <w:tc>
          <w:tcPr>
            <w:tcW w:w="2954" w:type="dxa"/>
            <w:tcBorders>
              <w:top w:val="nil"/>
              <w:left w:val="nil"/>
              <w:bottom w:val="single" w:sz="4" w:space="0" w:color="auto"/>
              <w:right w:val="single" w:sz="4" w:space="0" w:color="auto"/>
            </w:tcBorders>
            <w:shd w:val="clear" w:color="auto" w:fill="auto"/>
            <w:noWrap/>
            <w:hideMark/>
          </w:tcPr>
          <w:p w14:paraId="20F1F6C8" w14:textId="54A4E910" w:rsidR="00400D35" w:rsidRPr="00400D35" w:rsidDel="00EC7212" w:rsidRDefault="00400D35">
            <w:pPr>
              <w:pStyle w:val="BodyText"/>
              <w:rPr>
                <w:del w:id="10162" w:author="Georg Birgisson" w:date="2021-10-06T14:24:00Z"/>
                <w:rFonts w:eastAsia="Times New Roman"/>
                <w:color w:val="000000"/>
                <w:lang w:eastAsia="is-IS"/>
              </w:rPr>
              <w:pPrChange w:id="10163" w:author="Georg Birgisson" w:date="2021-10-06T14:25:00Z">
                <w:pPr/>
              </w:pPrChange>
            </w:pPr>
            <w:del w:id="10164" w:author="Georg Birgisson" w:date="2021-10-06T14:24:00Z">
              <w:r w:rsidRPr="00400D35" w:rsidDel="00EC7212">
                <w:rPr>
                  <w:rFonts w:eastAsia="Times New Roman"/>
                  <w:color w:val="000000"/>
                  <w:lang w:eastAsia="is-IS"/>
                </w:rPr>
                <w:delText> </w:delText>
              </w:r>
            </w:del>
          </w:p>
        </w:tc>
      </w:tr>
      <w:tr w:rsidR="0015709A" w:rsidRPr="00400D35" w:rsidDel="00EC7212" w14:paraId="6AF059F4" w14:textId="6499C249" w:rsidTr="0015709A">
        <w:trPr>
          <w:trHeight w:val="300"/>
          <w:del w:id="10165"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5EB1B279" w14:textId="4C7BE26D" w:rsidR="00400D35" w:rsidRPr="00400D35" w:rsidDel="00EC7212" w:rsidRDefault="00400D35">
            <w:pPr>
              <w:pStyle w:val="BodyText"/>
              <w:rPr>
                <w:del w:id="10166" w:author="Georg Birgisson" w:date="2021-10-06T14:24:00Z"/>
                <w:rFonts w:eastAsia="Times New Roman"/>
                <w:color w:val="000000"/>
                <w:lang w:eastAsia="is-IS"/>
              </w:rPr>
              <w:pPrChange w:id="10167" w:author="Georg Birgisson" w:date="2021-10-06T14:25:00Z">
                <w:pPr>
                  <w:jc w:val="right"/>
                </w:pPr>
              </w:pPrChange>
            </w:pPr>
            <w:del w:id="10168" w:author="Georg Birgisson" w:date="2021-10-06T14:24:00Z">
              <w:r w:rsidRPr="00400D35" w:rsidDel="00EC7212">
                <w:rPr>
                  <w:rFonts w:eastAsia="Times New Roman"/>
                  <w:color w:val="000000"/>
                  <w:lang w:eastAsia="is-IS"/>
                </w:rPr>
                <w:delText>347</w:delText>
              </w:r>
            </w:del>
          </w:p>
        </w:tc>
        <w:tc>
          <w:tcPr>
            <w:tcW w:w="915" w:type="dxa"/>
            <w:tcBorders>
              <w:top w:val="nil"/>
              <w:left w:val="nil"/>
              <w:bottom w:val="single" w:sz="4" w:space="0" w:color="auto"/>
              <w:right w:val="single" w:sz="4" w:space="0" w:color="auto"/>
            </w:tcBorders>
            <w:shd w:val="clear" w:color="auto" w:fill="auto"/>
            <w:noWrap/>
            <w:hideMark/>
          </w:tcPr>
          <w:p w14:paraId="6218ACFD" w14:textId="6B379AB4" w:rsidR="00400D35" w:rsidRPr="00400D35" w:rsidDel="00EC7212" w:rsidRDefault="00400D35">
            <w:pPr>
              <w:pStyle w:val="BodyText"/>
              <w:rPr>
                <w:del w:id="10169" w:author="Georg Birgisson" w:date="2021-10-06T14:24:00Z"/>
                <w:rFonts w:eastAsia="Times New Roman"/>
                <w:color w:val="000000"/>
                <w:lang w:eastAsia="is-IS"/>
              </w:rPr>
              <w:pPrChange w:id="10170" w:author="Georg Birgisson" w:date="2021-10-06T14:25:00Z">
                <w:pPr/>
              </w:pPrChange>
            </w:pPr>
            <w:del w:id="10171" w:author="Georg Birgisson" w:date="2021-10-06T14:24:00Z">
              <w:r w:rsidRPr="00400D35" w:rsidDel="00EC7212">
                <w:rPr>
                  <w:rFonts w:eastAsia="Times New Roman"/>
                  <w:color w:val="000000"/>
                  <w:lang w:eastAsia="is-IS"/>
                </w:rPr>
                <w:delText>BT-158-2</w:delText>
              </w:r>
            </w:del>
          </w:p>
        </w:tc>
        <w:tc>
          <w:tcPr>
            <w:tcW w:w="660" w:type="dxa"/>
            <w:tcBorders>
              <w:top w:val="nil"/>
              <w:left w:val="nil"/>
              <w:bottom w:val="single" w:sz="4" w:space="0" w:color="auto"/>
              <w:right w:val="single" w:sz="4" w:space="0" w:color="auto"/>
            </w:tcBorders>
            <w:shd w:val="clear" w:color="auto" w:fill="auto"/>
            <w:noWrap/>
            <w:hideMark/>
          </w:tcPr>
          <w:p w14:paraId="67B1485D" w14:textId="03EB722B" w:rsidR="00400D35" w:rsidRPr="00400D35" w:rsidDel="00EC7212" w:rsidRDefault="00400D35">
            <w:pPr>
              <w:pStyle w:val="BodyText"/>
              <w:rPr>
                <w:del w:id="10172" w:author="Georg Birgisson" w:date="2021-10-06T14:24:00Z"/>
                <w:rFonts w:eastAsia="Times New Roman"/>
                <w:color w:val="000000"/>
                <w:lang w:eastAsia="is-IS"/>
              </w:rPr>
              <w:pPrChange w:id="10173" w:author="Georg Birgisson" w:date="2021-10-06T14:25:00Z">
                <w:pPr>
                  <w:jc w:val="center"/>
                </w:pPr>
              </w:pPrChange>
            </w:pPr>
            <w:del w:id="10174"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17320B8D" w14:textId="3AB80437" w:rsidR="00400D35" w:rsidRPr="00400D35" w:rsidDel="00EC7212" w:rsidRDefault="00400D35">
            <w:pPr>
              <w:pStyle w:val="BodyText"/>
              <w:rPr>
                <w:del w:id="10175" w:author="Georg Birgisson" w:date="2021-10-06T14:24:00Z"/>
                <w:rFonts w:eastAsia="Times New Roman"/>
                <w:color w:val="000000"/>
                <w:lang w:eastAsia="is-IS"/>
              </w:rPr>
              <w:pPrChange w:id="10176" w:author="Georg Birgisson" w:date="2021-10-06T14:25:00Z">
                <w:pPr>
                  <w:jc w:val="center"/>
                </w:pPr>
              </w:pPrChange>
            </w:pPr>
            <w:del w:id="10177"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75F1EC0C" w14:textId="0469CC12" w:rsidR="00400D35" w:rsidRPr="00400D35" w:rsidDel="00EC7212" w:rsidRDefault="00400D35">
            <w:pPr>
              <w:pStyle w:val="BodyText"/>
              <w:rPr>
                <w:del w:id="10178" w:author="Georg Birgisson" w:date="2021-10-06T14:24:00Z"/>
                <w:rFonts w:eastAsia="Times New Roman"/>
                <w:color w:val="000000"/>
                <w:lang w:eastAsia="is-IS"/>
              </w:rPr>
              <w:pPrChange w:id="10179" w:author="Georg Birgisson" w:date="2021-10-06T14:25:00Z">
                <w:pPr/>
              </w:pPrChange>
            </w:pPr>
            <w:del w:id="10180" w:author="Georg Birgisson" w:date="2021-10-06T14:24:00Z">
              <w:r w:rsidRPr="00400D35" w:rsidDel="00EC7212">
                <w:rPr>
                  <w:rFonts w:eastAsia="Times New Roman"/>
                  <w:color w:val="000000"/>
                  <w:lang w:eastAsia="is-IS"/>
                </w:rPr>
                <w:delText>cac:Item/cac:CommodityClassification/cbc:ItemClassificationCode/@listVersionID</w:delText>
              </w:r>
            </w:del>
          </w:p>
        </w:tc>
        <w:tc>
          <w:tcPr>
            <w:tcW w:w="2954" w:type="dxa"/>
            <w:tcBorders>
              <w:top w:val="nil"/>
              <w:left w:val="nil"/>
              <w:bottom w:val="single" w:sz="4" w:space="0" w:color="auto"/>
              <w:right w:val="single" w:sz="4" w:space="0" w:color="auto"/>
            </w:tcBorders>
            <w:shd w:val="clear" w:color="auto" w:fill="auto"/>
            <w:noWrap/>
            <w:hideMark/>
          </w:tcPr>
          <w:p w14:paraId="5CF981AB" w14:textId="7CF881D5" w:rsidR="00400D35" w:rsidRPr="00400D35" w:rsidDel="00EC7212" w:rsidRDefault="00400D35">
            <w:pPr>
              <w:pStyle w:val="BodyText"/>
              <w:rPr>
                <w:del w:id="10181" w:author="Georg Birgisson" w:date="2021-10-06T14:24:00Z"/>
                <w:rFonts w:eastAsia="Times New Roman"/>
                <w:color w:val="000000"/>
                <w:lang w:eastAsia="is-IS"/>
              </w:rPr>
              <w:pPrChange w:id="10182" w:author="Georg Birgisson" w:date="2021-10-06T14:25:00Z">
                <w:pPr/>
              </w:pPrChange>
            </w:pPr>
            <w:del w:id="10183" w:author="Georg Birgisson" w:date="2021-10-06T14:24:00Z">
              <w:r w:rsidRPr="00400D35" w:rsidDel="00EC7212">
                <w:rPr>
                  <w:rFonts w:eastAsia="Times New Roman"/>
                  <w:color w:val="000000"/>
                  <w:lang w:eastAsia="is-IS"/>
                </w:rPr>
                <w:delText> </w:delText>
              </w:r>
            </w:del>
          </w:p>
        </w:tc>
      </w:tr>
      <w:tr w:rsidR="0015709A" w:rsidRPr="00400D35" w:rsidDel="00EC7212" w14:paraId="76BCC452" w14:textId="142F7E47" w:rsidTr="0015709A">
        <w:trPr>
          <w:trHeight w:val="300"/>
          <w:del w:id="10184"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21B7E7DE" w14:textId="3CBC2BEB" w:rsidR="00400D35" w:rsidRPr="00400D35" w:rsidDel="00EC7212" w:rsidRDefault="00400D35">
            <w:pPr>
              <w:pStyle w:val="BodyText"/>
              <w:rPr>
                <w:del w:id="10185" w:author="Georg Birgisson" w:date="2021-10-06T14:24:00Z"/>
                <w:rFonts w:eastAsia="Times New Roman"/>
                <w:color w:val="000000"/>
                <w:lang w:eastAsia="is-IS"/>
              </w:rPr>
              <w:pPrChange w:id="10186" w:author="Georg Birgisson" w:date="2021-10-06T14:25:00Z">
                <w:pPr>
                  <w:jc w:val="right"/>
                </w:pPr>
              </w:pPrChange>
            </w:pPr>
            <w:del w:id="10187" w:author="Georg Birgisson" w:date="2021-10-06T14:24:00Z">
              <w:r w:rsidRPr="00400D35" w:rsidDel="00EC7212">
                <w:rPr>
                  <w:rFonts w:eastAsia="Times New Roman"/>
                  <w:color w:val="000000"/>
                  <w:lang w:eastAsia="is-IS"/>
                </w:rPr>
                <w:delText>348</w:delText>
              </w:r>
            </w:del>
          </w:p>
        </w:tc>
        <w:tc>
          <w:tcPr>
            <w:tcW w:w="915" w:type="dxa"/>
            <w:tcBorders>
              <w:top w:val="nil"/>
              <w:left w:val="nil"/>
              <w:bottom w:val="single" w:sz="4" w:space="0" w:color="auto"/>
              <w:right w:val="single" w:sz="4" w:space="0" w:color="auto"/>
            </w:tcBorders>
            <w:shd w:val="clear" w:color="auto" w:fill="auto"/>
            <w:noWrap/>
            <w:hideMark/>
          </w:tcPr>
          <w:p w14:paraId="2746FDCD" w14:textId="4D40684A" w:rsidR="00400D35" w:rsidRPr="00400D35" w:rsidDel="00EC7212" w:rsidRDefault="00400D35">
            <w:pPr>
              <w:pStyle w:val="BodyText"/>
              <w:rPr>
                <w:del w:id="10188" w:author="Georg Birgisson" w:date="2021-10-06T14:24:00Z"/>
                <w:rFonts w:eastAsia="Times New Roman"/>
                <w:color w:val="000000"/>
                <w:lang w:eastAsia="is-IS"/>
              </w:rPr>
              <w:pPrChange w:id="10189" w:author="Georg Birgisson" w:date="2021-10-06T14:25:00Z">
                <w:pPr/>
              </w:pPrChange>
            </w:pPr>
            <w:del w:id="10190" w:author="Georg Birgisson" w:date="2021-10-06T14:24:00Z">
              <w:r w:rsidRPr="00400D35" w:rsidDel="00EC7212">
                <w:rPr>
                  <w:rFonts w:eastAsia="Times New Roman"/>
                  <w:color w:val="000000"/>
                  <w:lang w:eastAsia="is-IS"/>
                </w:rPr>
                <w:delText>BT-159</w:delText>
              </w:r>
            </w:del>
          </w:p>
        </w:tc>
        <w:tc>
          <w:tcPr>
            <w:tcW w:w="660" w:type="dxa"/>
            <w:tcBorders>
              <w:top w:val="nil"/>
              <w:left w:val="nil"/>
              <w:bottom w:val="single" w:sz="4" w:space="0" w:color="auto"/>
              <w:right w:val="single" w:sz="4" w:space="0" w:color="auto"/>
            </w:tcBorders>
            <w:shd w:val="clear" w:color="auto" w:fill="auto"/>
            <w:noWrap/>
            <w:hideMark/>
          </w:tcPr>
          <w:p w14:paraId="69836641" w14:textId="4F698522" w:rsidR="00400D35" w:rsidRPr="00400D35" w:rsidDel="00EC7212" w:rsidRDefault="00400D35">
            <w:pPr>
              <w:pStyle w:val="BodyText"/>
              <w:rPr>
                <w:del w:id="10191" w:author="Georg Birgisson" w:date="2021-10-06T14:24:00Z"/>
                <w:rFonts w:eastAsia="Times New Roman"/>
                <w:color w:val="000000"/>
                <w:lang w:eastAsia="is-IS"/>
              </w:rPr>
              <w:pPrChange w:id="10192" w:author="Georg Birgisson" w:date="2021-10-06T14:25:00Z">
                <w:pPr>
                  <w:jc w:val="center"/>
                </w:pPr>
              </w:pPrChange>
            </w:pPr>
            <w:del w:id="10193"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70F6C212" w14:textId="182D6DDA" w:rsidR="00400D35" w:rsidRPr="00400D35" w:rsidDel="00EC7212" w:rsidRDefault="00400D35">
            <w:pPr>
              <w:pStyle w:val="BodyText"/>
              <w:rPr>
                <w:del w:id="10194" w:author="Georg Birgisson" w:date="2021-10-06T14:24:00Z"/>
                <w:rFonts w:eastAsia="Times New Roman"/>
                <w:color w:val="000000"/>
                <w:lang w:eastAsia="is-IS"/>
              </w:rPr>
              <w:pPrChange w:id="10195" w:author="Georg Birgisson" w:date="2021-10-06T14:25:00Z">
                <w:pPr>
                  <w:jc w:val="center"/>
                </w:pPr>
              </w:pPrChange>
            </w:pPr>
            <w:del w:id="10196"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45803369" w14:textId="11B5F0C2" w:rsidR="00400D35" w:rsidRPr="00400D35" w:rsidDel="00EC7212" w:rsidRDefault="00400D35">
            <w:pPr>
              <w:pStyle w:val="BodyText"/>
              <w:rPr>
                <w:del w:id="10197" w:author="Georg Birgisson" w:date="2021-10-06T14:24:00Z"/>
                <w:rFonts w:eastAsia="Times New Roman"/>
                <w:color w:val="000000"/>
                <w:lang w:eastAsia="is-IS"/>
              </w:rPr>
              <w:pPrChange w:id="10198" w:author="Georg Birgisson" w:date="2021-10-06T14:25:00Z">
                <w:pPr/>
              </w:pPrChange>
            </w:pPr>
            <w:del w:id="10199" w:author="Georg Birgisson" w:date="2021-10-06T14:24:00Z">
              <w:r w:rsidRPr="00400D35" w:rsidDel="00EC7212">
                <w:rPr>
                  <w:rFonts w:eastAsia="Times New Roman"/>
                  <w:color w:val="000000"/>
                  <w:lang w:eastAsia="is-IS"/>
                </w:rPr>
                <w:delText>cac:Item/cac:OriginCountry/cbc:IdentificationCode</w:delText>
              </w:r>
            </w:del>
          </w:p>
        </w:tc>
        <w:tc>
          <w:tcPr>
            <w:tcW w:w="2954" w:type="dxa"/>
            <w:tcBorders>
              <w:top w:val="nil"/>
              <w:left w:val="nil"/>
              <w:bottom w:val="single" w:sz="4" w:space="0" w:color="auto"/>
              <w:right w:val="single" w:sz="4" w:space="0" w:color="auto"/>
            </w:tcBorders>
            <w:shd w:val="clear" w:color="auto" w:fill="auto"/>
            <w:noWrap/>
            <w:hideMark/>
          </w:tcPr>
          <w:p w14:paraId="62411B2F" w14:textId="7906C7E4" w:rsidR="00400D35" w:rsidRPr="00400D35" w:rsidDel="00EC7212" w:rsidRDefault="00400D35">
            <w:pPr>
              <w:pStyle w:val="BodyText"/>
              <w:rPr>
                <w:del w:id="10200" w:author="Georg Birgisson" w:date="2021-10-06T14:24:00Z"/>
                <w:rFonts w:eastAsia="Times New Roman"/>
                <w:color w:val="000000"/>
                <w:lang w:eastAsia="is-IS"/>
              </w:rPr>
              <w:pPrChange w:id="10201" w:author="Georg Birgisson" w:date="2021-10-06T14:25:00Z">
                <w:pPr/>
              </w:pPrChange>
            </w:pPr>
            <w:del w:id="10202" w:author="Georg Birgisson" w:date="2021-10-06T14:24:00Z">
              <w:r w:rsidRPr="00400D35" w:rsidDel="00EC7212">
                <w:rPr>
                  <w:rFonts w:eastAsia="Times New Roman"/>
                  <w:color w:val="000000"/>
                  <w:lang w:eastAsia="is-IS"/>
                </w:rPr>
                <w:delText> </w:delText>
              </w:r>
            </w:del>
          </w:p>
        </w:tc>
      </w:tr>
      <w:tr w:rsidR="0015709A" w:rsidRPr="00400D35" w:rsidDel="00EC7212" w14:paraId="40C51669" w14:textId="0911E12C" w:rsidTr="0015709A">
        <w:trPr>
          <w:trHeight w:val="300"/>
          <w:del w:id="10203"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42C46D5C" w14:textId="537880FF" w:rsidR="00400D35" w:rsidRPr="00400D35" w:rsidDel="00EC7212" w:rsidRDefault="00400D35">
            <w:pPr>
              <w:pStyle w:val="BodyText"/>
              <w:rPr>
                <w:del w:id="10204" w:author="Georg Birgisson" w:date="2021-10-06T14:24:00Z"/>
                <w:rFonts w:eastAsia="Times New Roman"/>
                <w:color w:val="000000"/>
                <w:lang w:eastAsia="is-IS"/>
              </w:rPr>
              <w:pPrChange w:id="10205" w:author="Georg Birgisson" w:date="2021-10-06T14:25:00Z">
                <w:pPr>
                  <w:jc w:val="right"/>
                </w:pPr>
              </w:pPrChange>
            </w:pPr>
            <w:del w:id="10206" w:author="Georg Birgisson" w:date="2021-10-06T14:24:00Z">
              <w:r w:rsidRPr="00400D35" w:rsidDel="00EC7212">
                <w:rPr>
                  <w:rFonts w:eastAsia="Times New Roman"/>
                  <w:color w:val="000000"/>
                  <w:lang w:eastAsia="is-IS"/>
                </w:rPr>
                <w:delText>349</w:delText>
              </w:r>
            </w:del>
          </w:p>
        </w:tc>
        <w:tc>
          <w:tcPr>
            <w:tcW w:w="915" w:type="dxa"/>
            <w:tcBorders>
              <w:top w:val="nil"/>
              <w:left w:val="nil"/>
              <w:bottom w:val="single" w:sz="4" w:space="0" w:color="auto"/>
              <w:right w:val="single" w:sz="4" w:space="0" w:color="auto"/>
            </w:tcBorders>
            <w:shd w:val="clear" w:color="auto" w:fill="auto"/>
            <w:noWrap/>
            <w:hideMark/>
          </w:tcPr>
          <w:p w14:paraId="04A427BC" w14:textId="14F9BE06" w:rsidR="00400D35" w:rsidRPr="00400D35" w:rsidDel="00EC7212" w:rsidRDefault="00400D35">
            <w:pPr>
              <w:pStyle w:val="BodyText"/>
              <w:rPr>
                <w:del w:id="10207" w:author="Georg Birgisson" w:date="2021-10-06T14:24:00Z"/>
                <w:rFonts w:eastAsia="Times New Roman"/>
                <w:color w:val="000000"/>
                <w:lang w:eastAsia="is-IS"/>
              </w:rPr>
              <w:pPrChange w:id="10208" w:author="Georg Birgisson" w:date="2021-10-06T14:25:00Z">
                <w:pPr/>
              </w:pPrChange>
            </w:pPr>
            <w:del w:id="10209" w:author="Georg Birgisson" w:date="2021-10-06T14:24:00Z">
              <w:r w:rsidRPr="00400D35" w:rsidDel="00EC7212">
                <w:rPr>
                  <w:rFonts w:eastAsia="Times New Roman"/>
                  <w:color w:val="000000"/>
                  <w:lang w:eastAsia="is-IS"/>
                </w:rPr>
                <w:delText xml:space="preserve">BG-32 </w:delText>
              </w:r>
            </w:del>
          </w:p>
        </w:tc>
        <w:tc>
          <w:tcPr>
            <w:tcW w:w="660" w:type="dxa"/>
            <w:tcBorders>
              <w:top w:val="nil"/>
              <w:left w:val="nil"/>
              <w:bottom w:val="single" w:sz="4" w:space="0" w:color="auto"/>
              <w:right w:val="single" w:sz="4" w:space="0" w:color="auto"/>
            </w:tcBorders>
            <w:shd w:val="clear" w:color="auto" w:fill="auto"/>
            <w:noWrap/>
            <w:hideMark/>
          </w:tcPr>
          <w:p w14:paraId="28950B73" w14:textId="11D4E2ED" w:rsidR="00400D35" w:rsidRPr="00400D35" w:rsidDel="00EC7212" w:rsidRDefault="00400D35">
            <w:pPr>
              <w:pStyle w:val="BodyText"/>
              <w:rPr>
                <w:del w:id="10210" w:author="Georg Birgisson" w:date="2021-10-06T14:24:00Z"/>
                <w:rFonts w:eastAsia="Times New Roman"/>
                <w:color w:val="000000"/>
                <w:lang w:eastAsia="is-IS"/>
              </w:rPr>
              <w:pPrChange w:id="10211" w:author="Georg Birgisson" w:date="2021-10-06T14:25:00Z">
                <w:pPr>
                  <w:jc w:val="center"/>
                </w:pPr>
              </w:pPrChange>
            </w:pPr>
            <w:del w:id="10212"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78E4FE6F" w14:textId="6F3D2A23" w:rsidR="00400D35" w:rsidRPr="00400D35" w:rsidDel="00EC7212" w:rsidRDefault="00400D35">
            <w:pPr>
              <w:pStyle w:val="BodyText"/>
              <w:rPr>
                <w:del w:id="10213" w:author="Georg Birgisson" w:date="2021-10-06T14:24:00Z"/>
                <w:rFonts w:eastAsia="Times New Roman"/>
                <w:color w:val="000000"/>
                <w:lang w:eastAsia="is-IS"/>
              </w:rPr>
              <w:pPrChange w:id="10214" w:author="Georg Birgisson" w:date="2021-10-06T14:25:00Z">
                <w:pPr>
                  <w:jc w:val="center"/>
                </w:pPr>
              </w:pPrChange>
            </w:pPr>
            <w:del w:id="10215"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0401E95B" w14:textId="79D05757" w:rsidR="00400D35" w:rsidRPr="00400D35" w:rsidDel="00EC7212" w:rsidRDefault="00400D35">
            <w:pPr>
              <w:pStyle w:val="BodyText"/>
              <w:rPr>
                <w:del w:id="10216" w:author="Georg Birgisson" w:date="2021-10-06T14:24:00Z"/>
                <w:rFonts w:eastAsia="Times New Roman"/>
                <w:color w:val="000000"/>
                <w:lang w:eastAsia="is-IS"/>
              </w:rPr>
              <w:pPrChange w:id="10217" w:author="Georg Birgisson" w:date="2021-10-06T14:25:00Z">
                <w:pPr/>
              </w:pPrChange>
            </w:pPr>
            <w:del w:id="10218" w:author="Georg Birgisson" w:date="2021-10-06T14:24:00Z">
              <w:r w:rsidRPr="00400D35" w:rsidDel="00EC7212">
                <w:rPr>
                  <w:rFonts w:eastAsia="Times New Roman"/>
                  <w:color w:val="000000"/>
                  <w:lang w:eastAsia="is-IS"/>
                </w:rPr>
                <w:delText>cac:Item/cac:AdditionalItemProperty</w:delText>
              </w:r>
            </w:del>
          </w:p>
        </w:tc>
        <w:tc>
          <w:tcPr>
            <w:tcW w:w="2954" w:type="dxa"/>
            <w:tcBorders>
              <w:top w:val="nil"/>
              <w:left w:val="nil"/>
              <w:bottom w:val="single" w:sz="4" w:space="0" w:color="auto"/>
              <w:right w:val="single" w:sz="4" w:space="0" w:color="auto"/>
            </w:tcBorders>
            <w:shd w:val="clear" w:color="auto" w:fill="auto"/>
            <w:noWrap/>
            <w:hideMark/>
          </w:tcPr>
          <w:p w14:paraId="5861F371" w14:textId="2EB24BC7" w:rsidR="00400D35" w:rsidRPr="00400D35" w:rsidDel="00EC7212" w:rsidRDefault="00400D35">
            <w:pPr>
              <w:pStyle w:val="BodyText"/>
              <w:rPr>
                <w:del w:id="10219" w:author="Georg Birgisson" w:date="2021-10-06T14:24:00Z"/>
                <w:rFonts w:eastAsia="Times New Roman"/>
                <w:color w:val="000000"/>
                <w:lang w:eastAsia="is-IS"/>
              </w:rPr>
              <w:pPrChange w:id="10220" w:author="Georg Birgisson" w:date="2021-10-06T14:25:00Z">
                <w:pPr/>
              </w:pPrChange>
            </w:pPr>
            <w:del w:id="10221" w:author="Georg Birgisson" w:date="2021-10-06T14:24:00Z">
              <w:r w:rsidRPr="00400D35" w:rsidDel="00EC7212">
                <w:rPr>
                  <w:rFonts w:eastAsia="Times New Roman"/>
                  <w:color w:val="000000"/>
                  <w:lang w:eastAsia="is-IS"/>
                </w:rPr>
                <w:delText> </w:delText>
              </w:r>
            </w:del>
          </w:p>
        </w:tc>
      </w:tr>
      <w:tr w:rsidR="0015709A" w:rsidRPr="00400D35" w:rsidDel="00EC7212" w14:paraId="63E85583" w14:textId="740BF388" w:rsidTr="0015709A">
        <w:trPr>
          <w:trHeight w:val="300"/>
          <w:del w:id="10222"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3F9843F" w14:textId="7D47411C" w:rsidR="00400D35" w:rsidRPr="00400D35" w:rsidDel="00EC7212" w:rsidRDefault="00400D35">
            <w:pPr>
              <w:pStyle w:val="BodyText"/>
              <w:rPr>
                <w:del w:id="10223" w:author="Georg Birgisson" w:date="2021-10-06T14:24:00Z"/>
                <w:rFonts w:eastAsia="Times New Roman"/>
                <w:color w:val="000000"/>
                <w:lang w:eastAsia="is-IS"/>
              </w:rPr>
              <w:pPrChange w:id="10224" w:author="Georg Birgisson" w:date="2021-10-06T14:25:00Z">
                <w:pPr>
                  <w:jc w:val="right"/>
                </w:pPr>
              </w:pPrChange>
            </w:pPr>
            <w:del w:id="10225" w:author="Georg Birgisson" w:date="2021-10-06T14:24:00Z">
              <w:r w:rsidRPr="00400D35" w:rsidDel="00EC7212">
                <w:rPr>
                  <w:rFonts w:eastAsia="Times New Roman"/>
                  <w:color w:val="000000"/>
                  <w:lang w:eastAsia="is-IS"/>
                </w:rPr>
                <w:delText>350</w:delText>
              </w:r>
            </w:del>
          </w:p>
        </w:tc>
        <w:tc>
          <w:tcPr>
            <w:tcW w:w="915" w:type="dxa"/>
            <w:tcBorders>
              <w:top w:val="nil"/>
              <w:left w:val="nil"/>
              <w:bottom w:val="single" w:sz="4" w:space="0" w:color="auto"/>
              <w:right w:val="single" w:sz="4" w:space="0" w:color="auto"/>
            </w:tcBorders>
            <w:shd w:val="clear" w:color="auto" w:fill="auto"/>
            <w:noWrap/>
            <w:hideMark/>
          </w:tcPr>
          <w:p w14:paraId="76535760" w14:textId="71400F74" w:rsidR="00400D35" w:rsidRPr="00400D35" w:rsidDel="00EC7212" w:rsidRDefault="00400D35">
            <w:pPr>
              <w:pStyle w:val="BodyText"/>
              <w:rPr>
                <w:del w:id="10226" w:author="Georg Birgisson" w:date="2021-10-06T14:24:00Z"/>
                <w:rFonts w:eastAsia="Times New Roman"/>
                <w:color w:val="000000"/>
                <w:lang w:eastAsia="is-IS"/>
              </w:rPr>
              <w:pPrChange w:id="10227" w:author="Georg Birgisson" w:date="2021-10-06T14:25:00Z">
                <w:pPr/>
              </w:pPrChange>
            </w:pPr>
            <w:del w:id="10228" w:author="Georg Birgisson" w:date="2021-10-06T14:24:00Z">
              <w:r w:rsidRPr="00400D35" w:rsidDel="00EC7212">
                <w:rPr>
                  <w:rFonts w:eastAsia="Times New Roman"/>
                  <w:color w:val="000000"/>
                  <w:lang w:eastAsia="is-IS"/>
                </w:rPr>
                <w:delText>BT-160</w:delText>
              </w:r>
            </w:del>
          </w:p>
        </w:tc>
        <w:tc>
          <w:tcPr>
            <w:tcW w:w="660" w:type="dxa"/>
            <w:tcBorders>
              <w:top w:val="nil"/>
              <w:left w:val="nil"/>
              <w:bottom w:val="single" w:sz="4" w:space="0" w:color="auto"/>
              <w:right w:val="single" w:sz="4" w:space="0" w:color="auto"/>
            </w:tcBorders>
            <w:shd w:val="clear" w:color="auto" w:fill="auto"/>
            <w:noWrap/>
            <w:hideMark/>
          </w:tcPr>
          <w:p w14:paraId="764BECB1" w14:textId="5AC73410" w:rsidR="00400D35" w:rsidRPr="00400D35" w:rsidDel="00EC7212" w:rsidRDefault="00400D35">
            <w:pPr>
              <w:pStyle w:val="BodyText"/>
              <w:rPr>
                <w:del w:id="10229" w:author="Georg Birgisson" w:date="2021-10-06T14:24:00Z"/>
                <w:rFonts w:eastAsia="Times New Roman"/>
                <w:color w:val="000000"/>
                <w:lang w:eastAsia="is-IS"/>
              </w:rPr>
              <w:pPrChange w:id="10230" w:author="Georg Birgisson" w:date="2021-10-06T14:25:00Z">
                <w:pPr>
                  <w:jc w:val="center"/>
                </w:pPr>
              </w:pPrChange>
            </w:pPr>
            <w:del w:id="10231"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59C43504" w14:textId="58709CD8" w:rsidR="00400D35" w:rsidRPr="00400D35" w:rsidDel="00EC7212" w:rsidRDefault="00400D35">
            <w:pPr>
              <w:pStyle w:val="BodyText"/>
              <w:rPr>
                <w:del w:id="10232" w:author="Georg Birgisson" w:date="2021-10-06T14:24:00Z"/>
                <w:rFonts w:eastAsia="Times New Roman"/>
                <w:color w:val="000000"/>
                <w:lang w:eastAsia="is-IS"/>
              </w:rPr>
              <w:pPrChange w:id="10233" w:author="Georg Birgisson" w:date="2021-10-06T14:25:00Z">
                <w:pPr>
                  <w:jc w:val="center"/>
                </w:pPr>
              </w:pPrChange>
            </w:pPr>
            <w:del w:id="10234"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5732B7E3" w14:textId="2C0732DC" w:rsidR="00400D35" w:rsidRPr="00400D35" w:rsidDel="00EC7212" w:rsidRDefault="00400D35">
            <w:pPr>
              <w:pStyle w:val="BodyText"/>
              <w:rPr>
                <w:del w:id="10235" w:author="Georg Birgisson" w:date="2021-10-06T14:24:00Z"/>
                <w:rFonts w:eastAsia="Times New Roman"/>
                <w:color w:val="000000"/>
                <w:lang w:eastAsia="is-IS"/>
              </w:rPr>
              <w:pPrChange w:id="10236" w:author="Georg Birgisson" w:date="2021-10-06T14:25:00Z">
                <w:pPr/>
              </w:pPrChange>
            </w:pPr>
            <w:del w:id="10237" w:author="Georg Birgisson" w:date="2021-10-06T14:24:00Z">
              <w:r w:rsidRPr="00400D35" w:rsidDel="00EC7212">
                <w:rPr>
                  <w:rFonts w:eastAsia="Times New Roman"/>
                  <w:color w:val="000000"/>
                  <w:lang w:eastAsia="is-IS"/>
                </w:rPr>
                <w:delText>cac:Item/cac:AdditionalItemProperty/cbc:Name</w:delText>
              </w:r>
            </w:del>
          </w:p>
        </w:tc>
        <w:tc>
          <w:tcPr>
            <w:tcW w:w="2954" w:type="dxa"/>
            <w:tcBorders>
              <w:top w:val="nil"/>
              <w:left w:val="nil"/>
              <w:bottom w:val="single" w:sz="4" w:space="0" w:color="auto"/>
              <w:right w:val="single" w:sz="4" w:space="0" w:color="auto"/>
            </w:tcBorders>
            <w:shd w:val="clear" w:color="auto" w:fill="auto"/>
            <w:noWrap/>
            <w:hideMark/>
          </w:tcPr>
          <w:p w14:paraId="4FC56CB6" w14:textId="7490DA19" w:rsidR="00400D35" w:rsidRPr="00400D35" w:rsidDel="00EC7212" w:rsidRDefault="00400D35">
            <w:pPr>
              <w:pStyle w:val="BodyText"/>
              <w:rPr>
                <w:del w:id="10238" w:author="Georg Birgisson" w:date="2021-10-06T14:24:00Z"/>
                <w:rFonts w:eastAsia="Times New Roman"/>
                <w:color w:val="000000"/>
                <w:lang w:eastAsia="is-IS"/>
              </w:rPr>
              <w:pPrChange w:id="10239" w:author="Georg Birgisson" w:date="2021-10-06T14:25:00Z">
                <w:pPr/>
              </w:pPrChange>
            </w:pPr>
            <w:del w:id="10240" w:author="Georg Birgisson" w:date="2021-10-06T14:24:00Z">
              <w:r w:rsidRPr="00400D35" w:rsidDel="00EC7212">
                <w:rPr>
                  <w:rFonts w:eastAsia="Times New Roman"/>
                  <w:color w:val="000000"/>
                  <w:lang w:eastAsia="is-IS"/>
                </w:rPr>
                <w:delText> </w:delText>
              </w:r>
            </w:del>
          </w:p>
        </w:tc>
      </w:tr>
      <w:tr w:rsidR="0015709A" w:rsidRPr="00400D35" w:rsidDel="00EC7212" w14:paraId="2EE2A602" w14:textId="7F04163E" w:rsidTr="0015709A">
        <w:trPr>
          <w:trHeight w:val="300"/>
          <w:del w:id="10241" w:author="Georg Birgisson" w:date="2021-10-06T14:24:00Z"/>
        </w:trPr>
        <w:tc>
          <w:tcPr>
            <w:tcW w:w="547" w:type="dxa"/>
            <w:tcBorders>
              <w:top w:val="nil"/>
              <w:left w:val="single" w:sz="4" w:space="0" w:color="auto"/>
              <w:bottom w:val="single" w:sz="4" w:space="0" w:color="auto"/>
              <w:right w:val="single" w:sz="4" w:space="0" w:color="auto"/>
            </w:tcBorders>
            <w:shd w:val="clear" w:color="auto" w:fill="auto"/>
            <w:noWrap/>
            <w:hideMark/>
          </w:tcPr>
          <w:p w14:paraId="632562CC" w14:textId="23122CDC" w:rsidR="00400D35" w:rsidRPr="00400D35" w:rsidDel="00EC7212" w:rsidRDefault="00400D35">
            <w:pPr>
              <w:pStyle w:val="BodyText"/>
              <w:rPr>
                <w:del w:id="10242" w:author="Georg Birgisson" w:date="2021-10-06T14:24:00Z"/>
                <w:rFonts w:eastAsia="Times New Roman"/>
                <w:color w:val="000000"/>
                <w:lang w:eastAsia="is-IS"/>
              </w:rPr>
              <w:pPrChange w:id="10243" w:author="Georg Birgisson" w:date="2021-10-06T14:25:00Z">
                <w:pPr>
                  <w:jc w:val="right"/>
                </w:pPr>
              </w:pPrChange>
            </w:pPr>
            <w:del w:id="10244" w:author="Georg Birgisson" w:date="2021-10-06T14:24:00Z">
              <w:r w:rsidRPr="00400D35" w:rsidDel="00EC7212">
                <w:rPr>
                  <w:rFonts w:eastAsia="Times New Roman"/>
                  <w:color w:val="000000"/>
                  <w:lang w:eastAsia="is-IS"/>
                </w:rPr>
                <w:delText>355</w:delText>
              </w:r>
            </w:del>
          </w:p>
        </w:tc>
        <w:tc>
          <w:tcPr>
            <w:tcW w:w="915" w:type="dxa"/>
            <w:tcBorders>
              <w:top w:val="nil"/>
              <w:left w:val="nil"/>
              <w:bottom w:val="single" w:sz="4" w:space="0" w:color="auto"/>
              <w:right w:val="single" w:sz="4" w:space="0" w:color="auto"/>
            </w:tcBorders>
            <w:shd w:val="clear" w:color="auto" w:fill="auto"/>
            <w:noWrap/>
            <w:hideMark/>
          </w:tcPr>
          <w:p w14:paraId="2C4C0EA4" w14:textId="0A34A176" w:rsidR="00400D35" w:rsidRPr="00400D35" w:rsidDel="00EC7212" w:rsidRDefault="00400D35">
            <w:pPr>
              <w:pStyle w:val="BodyText"/>
              <w:rPr>
                <w:del w:id="10245" w:author="Georg Birgisson" w:date="2021-10-06T14:24:00Z"/>
                <w:rFonts w:eastAsia="Times New Roman"/>
                <w:color w:val="000000"/>
                <w:lang w:eastAsia="is-IS"/>
              </w:rPr>
              <w:pPrChange w:id="10246" w:author="Georg Birgisson" w:date="2021-10-06T14:25:00Z">
                <w:pPr/>
              </w:pPrChange>
            </w:pPr>
            <w:del w:id="10247" w:author="Georg Birgisson" w:date="2021-10-06T14:24:00Z">
              <w:r w:rsidRPr="00400D35" w:rsidDel="00EC7212">
                <w:rPr>
                  <w:rFonts w:eastAsia="Times New Roman"/>
                  <w:color w:val="000000"/>
                  <w:lang w:eastAsia="is-IS"/>
                </w:rPr>
                <w:delText>BT-161</w:delText>
              </w:r>
            </w:del>
          </w:p>
        </w:tc>
        <w:tc>
          <w:tcPr>
            <w:tcW w:w="660" w:type="dxa"/>
            <w:tcBorders>
              <w:top w:val="nil"/>
              <w:left w:val="nil"/>
              <w:bottom w:val="single" w:sz="4" w:space="0" w:color="auto"/>
              <w:right w:val="single" w:sz="4" w:space="0" w:color="auto"/>
            </w:tcBorders>
            <w:shd w:val="clear" w:color="auto" w:fill="auto"/>
            <w:noWrap/>
            <w:hideMark/>
          </w:tcPr>
          <w:p w14:paraId="7CDA7DF2" w14:textId="776B8748" w:rsidR="00400D35" w:rsidRPr="00400D35" w:rsidDel="00EC7212" w:rsidRDefault="00400D35">
            <w:pPr>
              <w:pStyle w:val="BodyText"/>
              <w:rPr>
                <w:del w:id="10248" w:author="Georg Birgisson" w:date="2021-10-06T14:24:00Z"/>
                <w:rFonts w:eastAsia="Times New Roman"/>
                <w:color w:val="000000"/>
                <w:lang w:eastAsia="is-IS"/>
              </w:rPr>
              <w:pPrChange w:id="10249" w:author="Georg Birgisson" w:date="2021-10-06T14:25:00Z">
                <w:pPr>
                  <w:jc w:val="center"/>
                </w:pPr>
              </w:pPrChange>
            </w:pPr>
            <w:del w:id="10250" w:author="Georg Birgisson" w:date="2021-10-06T14:24:00Z">
              <w:r w:rsidRPr="00400D35" w:rsidDel="00EC7212">
                <w:rPr>
                  <w:rFonts w:eastAsia="Times New Roman"/>
                  <w:color w:val="000000"/>
                  <w:lang w:eastAsia="is-IS"/>
                </w:rPr>
                <w:delText> </w:delText>
              </w:r>
            </w:del>
          </w:p>
        </w:tc>
        <w:tc>
          <w:tcPr>
            <w:tcW w:w="586" w:type="dxa"/>
            <w:tcBorders>
              <w:top w:val="nil"/>
              <w:left w:val="nil"/>
              <w:bottom w:val="single" w:sz="4" w:space="0" w:color="auto"/>
              <w:right w:val="single" w:sz="4" w:space="0" w:color="auto"/>
            </w:tcBorders>
            <w:shd w:val="clear" w:color="auto" w:fill="auto"/>
            <w:noWrap/>
            <w:hideMark/>
          </w:tcPr>
          <w:p w14:paraId="651E9AFB" w14:textId="578B7659" w:rsidR="00400D35" w:rsidRPr="00400D35" w:rsidDel="00EC7212" w:rsidRDefault="00400D35">
            <w:pPr>
              <w:pStyle w:val="BodyText"/>
              <w:rPr>
                <w:del w:id="10251" w:author="Georg Birgisson" w:date="2021-10-06T14:24:00Z"/>
                <w:rFonts w:eastAsia="Times New Roman"/>
                <w:color w:val="000000"/>
                <w:lang w:eastAsia="is-IS"/>
              </w:rPr>
              <w:pPrChange w:id="10252" w:author="Georg Birgisson" w:date="2021-10-06T14:25:00Z">
                <w:pPr>
                  <w:jc w:val="center"/>
                </w:pPr>
              </w:pPrChange>
            </w:pPr>
            <w:del w:id="10253" w:author="Georg Birgisson" w:date="2021-10-06T14:24:00Z">
              <w:r w:rsidRPr="00400D35" w:rsidDel="00EC7212">
                <w:rPr>
                  <w:rFonts w:eastAsia="Times New Roman"/>
                  <w:color w:val="000000"/>
                  <w:lang w:eastAsia="is-IS"/>
                </w:rPr>
                <w:delText> </w:delText>
              </w:r>
            </w:del>
          </w:p>
        </w:tc>
        <w:tc>
          <w:tcPr>
            <w:tcW w:w="9620" w:type="dxa"/>
            <w:tcBorders>
              <w:top w:val="nil"/>
              <w:left w:val="nil"/>
              <w:bottom w:val="single" w:sz="4" w:space="0" w:color="auto"/>
              <w:right w:val="single" w:sz="4" w:space="0" w:color="auto"/>
            </w:tcBorders>
            <w:shd w:val="clear" w:color="auto" w:fill="auto"/>
            <w:noWrap/>
            <w:hideMark/>
          </w:tcPr>
          <w:p w14:paraId="622C88F1" w14:textId="12298D1C" w:rsidR="00400D35" w:rsidRPr="00400D35" w:rsidDel="00EC7212" w:rsidRDefault="00400D35">
            <w:pPr>
              <w:pStyle w:val="BodyText"/>
              <w:rPr>
                <w:del w:id="10254" w:author="Georg Birgisson" w:date="2021-10-06T14:24:00Z"/>
                <w:rFonts w:eastAsia="Times New Roman"/>
                <w:color w:val="000000"/>
                <w:lang w:eastAsia="is-IS"/>
              </w:rPr>
              <w:pPrChange w:id="10255" w:author="Georg Birgisson" w:date="2021-10-06T14:25:00Z">
                <w:pPr/>
              </w:pPrChange>
            </w:pPr>
            <w:del w:id="10256" w:author="Georg Birgisson" w:date="2021-10-06T14:24:00Z">
              <w:r w:rsidRPr="00400D35" w:rsidDel="00EC7212">
                <w:rPr>
                  <w:rFonts w:eastAsia="Times New Roman"/>
                  <w:color w:val="000000"/>
                  <w:lang w:eastAsia="is-IS"/>
                </w:rPr>
                <w:delText>cac:Item/cac:AdditionalItemProperty/cbc:Value</w:delText>
              </w:r>
            </w:del>
          </w:p>
        </w:tc>
        <w:tc>
          <w:tcPr>
            <w:tcW w:w="2954" w:type="dxa"/>
            <w:tcBorders>
              <w:top w:val="nil"/>
              <w:left w:val="nil"/>
              <w:bottom w:val="single" w:sz="4" w:space="0" w:color="auto"/>
              <w:right w:val="single" w:sz="4" w:space="0" w:color="auto"/>
            </w:tcBorders>
            <w:shd w:val="clear" w:color="auto" w:fill="auto"/>
            <w:noWrap/>
            <w:hideMark/>
          </w:tcPr>
          <w:p w14:paraId="618E65C2" w14:textId="15EB4D60" w:rsidR="00400D35" w:rsidRPr="00400D35" w:rsidDel="00EC7212" w:rsidRDefault="00400D35">
            <w:pPr>
              <w:pStyle w:val="BodyText"/>
              <w:rPr>
                <w:del w:id="10257" w:author="Georg Birgisson" w:date="2021-10-06T14:24:00Z"/>
                <w:rFonts w:eastAsia="Times New Roman"/>
                <w:color w:val="000000"/>
                <w:lang w:eastAsia="is-IS"/>
              </w:rPr>
              <w:pPrChange w:id="10258" w:author="Georg Birgisson" w:date="2021-10-06T14:25:00Z">
                <w:pPr/>
              </w:pPrChange>
            </w:pPr>
            <w:del w:id="10259" w:author="Georg Birgisson" w:date="2021-10-06T14:24:00Z">
              <w:r w:rsidRPr="00400D35" w:rsidDel="00EC7212">
                <w:rPr>
                  <w:rFonts w:eastAsia="Times New Roman"/>
                  <w:color w:val="000000"/>
                  <w:lang w:eastAsia="is-IS"/>
                </w:rPr>
                <w:delText> </w:delText>
              </w:r>
            </w:del>
          </w:p>
        </w:tc>
      </w:tr>
    </w:tbl>
    <w:p w14:paraId="5D9EC8CA" w14:textId="5AD63578" w:rsidR="00400D35" w:rsidDel="00EC7212" w:rsidRDefault="00400D35">
      <w:pPr>
        <w:pStyle w:val="BodyText"/>
        <w:rPr>
          <w:del w:id="10260" w:author="Georg Birgisson" w:date="2021-10-06T14:24:00Z"/>
        </w:rPr>
      </w:pPr>
    </w:p>
    <w:p w14:paraId="403EF3A1" w14:textId="2EA9EA2E" w:rsidR="006D20A6" w:rsidRPr="006D20A6" w:rsidRDefault="006D20A6">
      <w:pPr>
        <w:pStyle w:val="BodyText"/>
      </w:pPr>
    </w:p>
    <w:sectPr w:rsidR="006D20A6" w:rsidRPr="006D20A6" w:rsidSect="00EC7212">
      <w:pgSz w:w="11906" w:h="16838" w:orient="portrait"/>
      <w:pgMar w:top="1440" w:right="1080" w:bottom="993" w:left="1080" w:header="708" w:footer="320" w:gutter="0"/>
      <w:cols w:space="708"/>
      <w:titlePg/>
      <w:docGrid w:linePitch="360"/>
      <w:sectPrChange w:id="10261" w:author="Georg Birgisson" w:date="2021-10-06T14:25:00Z">
        <w:sectPr w:rsidR="006D20A6" w:rsidRPr="006D20A6" w:rsidSect="00EC7212">
          <w:pgSz w:w="16838" w:h="11906" w:orient="landscape"/>
          <w:pgMar w:top="1080" w:right="1440" w:bottom="1080" w:left="993" w:header="708" w:footer="3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9" w:author="Georg Birgisson" w:date="2021-10-11T16:17:00Z" w:initials="GB">
    <w:p w14:paraId="4F7304ED" w14:textId="5D843E29" w:rsidR="00EC7CFD" w:rsidRDefault="00EC7CFD">
      <w:pPr>
        <w:pStyle w:val="CommentText"/>
      </w:pPr>
      <w:r>
        <w:rPr>
          <w:rStyle w:val="CommentReference"/>
        </w:rPr>
        <w:annotationRef/>
      </w:r>
      <w:r>
        <w:t>Samræming á tilvísun sbr. Næstu málsgrein. EN staðlar eru jafnframt IST staðlar</w:t>
      </w:r>
    </w:p>
  </w:comment>
  <w:comment w:id="196" w:author="Georg Birgisson" w:date="2021-10-11T16:25:00Z" w:initials="GB">
    <w:p w14:paraId="331A3327" w14:textId="07112F9A" w:rsidR="00EC7CFD" w:rsidRDefault="00EC7CFD">
      <w:pPr>
        <w:pStyle w:val="CommentText"/>
      </w:pPr>
      <w:r>
        <w:rPr>
          <w:rStyle w:val="CommentReference"/>
        </w:rPr>
        <w:annotationRef/>
      </w:r>
      <w:r w:rsidR="00FE0336">
        <w:rPr>
          <w:rStyle w:val="CommentReference"/>
        </w:rPr>
        <w:t>PEPPOL var skammstöfun á lengra nafni sem byrjaði á Pan European … en heitir nú bara Peppol. Nafnið er því ekki lengur skrifað með upphafsstöðum. Lögskráð nafn félagsins er OpenPEPPOL en það skal einungis notað þegar vísað er til félagsins í því samhengi. Í öðrum tilvikum skal notað Peppol þegar vísað er til félagsins en þegar um er að ræða tilvísanir s.s. númer á reglum oþh. Þá er PEPPOL oft notað áfram til að þurfa ekki að innleiða breytingu.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7304ED" w15:done="0"/>
  <w15:commentEx w15:paraId="331A33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EE21D" w16cex:dateUtc="2021-10-11T16:17:00Z"/>
  <w16cex:commentExtensible w16cex:durableId="250EE3E5" w16cex:dateUtc="2021-10-11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7304ED" w16cid:durableId="250EE21D"/>
  <w16cid:commentId w16cid:paraId="331A3327" w16cid:durableId="250EE3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F45E0" w14:textId="77777777" w:rsidR="008D3600" w:rsidRDefault="008D3600" w:rsidP="009518D0">
      <w:r>
        <w:separator/>
      </w:r>
    </w:p>
  </w:endnote>
  <w:endnote w:type="continuationSeparator" w:id="0">
    <w:p w14:paraId="0B7FA7C3" w14:textId="77777777" w:rsidR="008D3600" w:rsidRDefault="008D3600" w:rsidP="009518D0">
      <w:r>
        <w:continuationSeparator/>
      </w:r>
    </w:p>
  </w:endnote>
  <w:endnote w:type="continuationNotice" w:id="1">
    <w:p w14:paraId="0F2903E3" w14:textId="77777777" w:rsidR="008D3600" w:rsidRDefault="008D36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FreeUniversal">
    <w:altName w:val="Mangal"/>
    <w:charset w:val="00"/>
    <w:family w:val="auto"/>
    <w:pitch w:val="variable"/>
    <w:sig w:usb0="00000003" w:usb1="40002048"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Univers">
    <w:charset w:val="00"/>
    <w:family w:val="swiss"/>
    <w:pitch w:val="variable"/>
    <w:sig w:usb0="80000287" w:usb1="00000000" w:usb2="00000000" w:usb3="00000000" w:csb0="0000000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BC66E" w14:textId="6F74EDD0" w:rsidR="00E06B96" w:rsidRDefault="00E06B96" w:rsidP="00797D9D">
    <w:pPr>
      <w:pStyle w:val="Footer"/>
      <w:jc w:val="center"/>
    </w:pPr>
    <w:r>
      <w:fldChar w:fldCharType="begin"/>
    </w:r>
    <w:r>
      <w:instrText xml:space="preserve"> PAGE   \* MERGEFORMAT </w:instrText>
    </w:r>
    <w:r>
      <w:fldChar w:fldCharType="separate"/>
    </w:r>
    <w:r>
      <w:t>25</w:t>
    </w:r>
    <w:r>
      <w:fldChar w:fldCharType="end"/>
    </w:r>
  </w:p>
  <w:p w14:paraId="59083530" w14:textId="77777777" w:rsidR="00E06B96" w:rsidRDefault="00E06B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56AC8" w14:textId="77777777" w:rsidR="008D3600" w:rsidRDefault="008D3600" w:rsidP="009518D0">
      <w:r>
        <w:separator/>
      </w:r>
    </w:p>
  </w:footnote>
  <w:footnote w:type="continuationSeparator" w:id="0">
    <w:p w14:paraId="3631C088" w14:textId="77777777" w:rsidR="008D3600" w:rsidRDefault="008D3600" w:rsidP="009518D0">
      <w:r>
        <w:continuationSeparator/>
      </w:r>
    </w:p>
  </w:footnote>
  <w:footnote w:type="continuationNotice" w:id="1">
    <w:p w14:paraId="68DABE2C" w14:textId="77777777" w:rsidR="008D3600" w:rsidRDefault="008D360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54" type="#_x0000_t75" style="width:157.45pt;height:276.7pt" o:bullet="t">
        <v:imagedata r:id="rId1" o:title=""/>
      </v:shape>
    </w:pict>
  </w:numPicBullet>
  <w:numPicBullet w:numPicBulletId="1">
    <w:pict>
      <v:shape id="_x0000_i1555" type="#_x0000_t75" style="width:310.55pt;height:276.7pt" o:bullet="t">
        <v:imagedata r:id="rId2" o:title=""/>
      </v:shape>
    </w:pict>
  </w:numPicBullet>
  <w:abstractNum w:abstractNumId="0" w15:restartNumberingAfterBreak="0">
    <w:nsid w:val="FFFFFF7C"/>
    <w:multiLevelType w:val="singleLevel"/>
    <w:tmpl w:val="5A3AF2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55003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C90AE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6238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1C6F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0E52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5240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4E2D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082F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CCB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D464B5"/>
    <w:multiLevelType w:val="hybridMultilevel"/>
    <w:tmpl w:val="6958BD3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1" w15:restartNumberingAfterBreak="0">
    <w:nsid w:val="0EA63AB5"/>
    <w:multiLevelType w:val="hybridMultilevel"/>
    <w:tmpl w:val="E452CA78"/>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2" w15:restartNumberingAfterBreak="0">
    <w:nsid w:val="103A4234"/>
    <w:multiLevelType w:val="hybridMultilevel"/>
    <w:tmpl w:val="112059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140F4728"/>
    <w:multiLevelType w:val="hybridMultilevel"/>
    <w:tmpl w:val="0B168EBA"/>
    <w:lvl w:ilvl="0" w:tplc="B6CAF2BE">
      <w:numFmt w:val="bullet"/>
      <w:lvlText w:val="-"/>
      <w:lvlJc w:val="left"/>
      <w:pPr>
        <w:ind w:left="720" w:hanging="360"/>
      </w:pPr>
      <w:rPr>
        <w:rFonts w:ascii="Verdana" w:eastAsia="Times New Roman" w:hAnsi="Verdana"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4" w15:restartNumberingAfterBreak="0">
    <w:nsid w:val="16F27D91"/>
    <w:multiLevelType w:val="hybridMultilevel"/>
    <w:tmpl w:val="DF4ACD06"/>
    <w:lvl w:ilvl="0" w:tplc="B39886B0">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823330F"/>
    <w:multiLevelType w:val="hybridMultilevel"/>
    <w:tmpl w:val="B6125388"/>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6" w15:restartNumberingAfterBreak="0">
    <w:nsid w:val="18BB76DF"/>
    <w:multiLevelType w:val="hybridMultilevel"/>
    <w:tmpl w:val="46FCC150"/>
    <w:lvl w:ilvl="0" w:tplc="0414000F">
      <w:start w:val="1"/>
      <w:numFmt w:val="decimal"/>
      <w:lvlText w:val="%1."/>
      <w:lvlJc w:val="left"/>
      <w:pPr>
        <w:tabs>
          <w:tab w:val="num" w:pos="1429"/>
        </w:tabs>
        <w:ind w:left="1429" w:hanging="360"/>
      </w:pPr>
      <w:rPr>
        <w:rFonts w:cs="Times New Roman" w:hint="default"/>
      </w:rPr>
    </w:lvl>
    <w:lvl w:ilvl="1" w:tplc="F7AC06AA">
      <w:start w:val="1"/>
      <w:numFmt w:val="bullet"/>
      <w:lvlText w:val=""/>
      <w:lvlPicBulletId w:val="1"/>
      <w:lvlJc w:val="left"/>
      <w:pPr>
        <w:tabs>
          <w:tab w:val="num" w:pos="2149"/>
        </w:tabs>
        <w:ind w:left="2149" w:hanging="360"/>
      </w:pPr>
      <w:rPr>
        <w:rFonts w:ascii="Symbol" w:hAnsi="Symbol" w:hint="default"/>
      </w:rPr>
    </w:lvl>
    <w:lvl w:ilvl="2" w:tplc="E61C7512" w:tentative="1">
      <w:start w:val="1"/>
      <w:numFmt w:val="bullet"/>
      <w:lvlText w:val=""/>
      <w:lvlPicBulletId w:val="1"/>
      <w:lvlJc w:val="left"/>
      <w:pPr>
        <w:tabs>
          <w:tab w:val="num" w:pos="2869"/>
        </w:tabs>
        <w:ind w:left="2869" w:hanging="360"/>
      </w:pPr>
      <w:rPr>
        <w:rFonts w:ascii="Symbol" w:hAnsi="Symbol" w:hint="default"/>
      </w:rPr>
    </w:lvl>
    <w:lvl w:ilvl="3" w:tplc="D1ECE6B8" w:tentative="1">
      <w:start w:val="1"/>
      <w:numFmt w:val="bullet"/>
      <w:lvlText w:val=""/>
      <w:lvlPicBulletId w:val="1"/>
      <w:lvlJc w:val="left"/>
      <w:pPr>
        <w:tabs>
          <w:tab w:val="num" w:pos="3589"/>
        </w:tabs>
        <w:ind w:left="3589" w:hanging="360"/>
      </w:pPr>
      <w:rPr>
        <w:rFonts w:ascii="Symbol" w:hAnsi="Symbol" w:hint="default"/>
      </w:rPr>
    </w:lvl>
    <w:lvl w:ilvl="4" w:tplc="B5B8CF0E" w:tentative="1">
      <w:start w:val="1"/>
      <w:numFmt w:val="bullet"/>
      <w:lvlText w:val=""/>
      <w:lvlPicBulletId w:val="1"/>
      <w:lvlJc w:val="left"/>
      <w:pPr>
        <w:tabs>
          <w:tab w:val="num" w:pos="4309"/>
        </w:tabs>
        <w:ind w:left="4309" w:hanging="360"/>
      </w:pPr>
      <w:rPr>
        <w:rFonts w:ascii="Symbol" w:hAnsi="Symbol" w:hint="default"/>
      </w:rPr>
    </w:lvl>
    <w:lvl w:ilvl="5" w:tplc="E2CAE4E4" w:tentative="1">
      <w:start w:val="1"/>
      <w:numFmt w:val="bullet"/>
      <w:lvlText w:val=""/>
      <w:lvlPicBulletId w:val="1"/>
      <w:lvlJc w:val="left"/>
      <w:pPr>
        <w:tabs>
          <w:tab w:val="num" w:pos="5029"/>
        </w:tabs>
        <w:ind w:left="5029" w:hanging="360"/>
      </w:pPr>
      <w:rPr>
        <w:rFonts w:ascii="Symbol" w:hAnsi="Symbol" w:hint="default"/>
      </w:rPr>
    </w:lvl>
    <w:lvl w:ilvl="6" w:tplc="9650F6AA" w:tentative="1">
      <w:start w:val="1"/>
      <w:numFmt w:val="bullet"/>
      <w:lvlText w:val=""/>
      <w:lvlPicBulletId w:val="1"/>
      <w:lvlJc w:val="left"/>
      <w:pPr>
        <w:tabs>
          <w:tab w:val="num" w:pos="5749"/>
        </w:tabs>
        <w:ind w:left="5749" w:hanging="360"/>
      </w:pPr>
      <w:rPr>
        <w:rFonts w:ascii="Symbol" w:hAnsi="Symbol" w:hint="default"/>
      </w:rPr>
    </w:lvl>
    <w:lvl w:ilvl="7" w:tplc="8250BCDA" w:tentative="1">
      <w:start w:val="1"/>
      <w:numFmt w:val="bullet"/>
      <w:lvlText w:val=""/>
      <w:lvlPicBulletId w:val="1"/>
      <w:lvlJc w:val="left"/>
      <w:pPr>
        <w:tabs>
          <w:tab w:val="num" w:pos="6469"/>
        </w:tabs>
        <w:ind w:left="6469" w:hanging="360"/>
      </w:pPr>
      <w:rPr>
        <w:rFonts w:ascii="Symbol" w:hAnsi="Symbol" w:hint="default"/>
      </w:rPr>
    </w:lvl>
    <w:lvl w:ilvl="8" w:tplc="8DEC2F90" w:tentative="1">
      <w:start w:val="1"/>
      <w:numFmt w:val="bullet"/>
      <w:lvlText w:val=""/>
      <w:lvlPicBulletId w:val="1"/>
      <w:lvlJc w:val="left"/>
      <w:pPr>
        <w:tabs>
          <w:tab w:val="num" w:pos="7189"/>
        </w:tabs>
        <w:ind w:left="7189" w:hanging="360"/>
      </w:pPr>
      <w:rPr>
        <w:rFonts w:ascii="Symbol" w:hAnsi="Symbol" w:hint="default"/>
      </w:rPr>
    </w:lvl>
  </w:abstractNum>
  <w:abstractNum w:abstractNumId="17" w15:restartNumberingAfterBreak="0">
    <w:nsid w:val="197D03C1"/>
    <w:multiLevelType w:val="multilevel"/>
    <w:tmpl w:val="4DA65392"/>
    <w:lvl w:ilvl="0">
      <w:start w:val="1"/>
      <w:numFmt w:val="decimal"/>
      <w:pStyle w:val="Heading1"/>
      <w:lvlText w:val="%1 "/>
      <w:lvlJc w:val="left"/>
      <w:pPr>
        <w:ind w:left="284" w:hanging="284"/>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
      <w:lvlJc w:val="left"/>
      <w:pPr>
        <w:ind w:left="720" w:hanging="720"/>
      </w:pPr>
      <w:rPr>
        <w:rFonts w:hint="default"/>
      </w:rPr>
    </w:lvl>
    <w:lvl w:ilvl="3">
      <w:start w:val="1"/>
      <w:numFmt w:val="decimal"/>
      <w:pStyle w:val="Heading4"/>
      <w:lvlText w:val="%1.%2.%3.%4 "/>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1A305B02"/>
    <w:multiLevelType w:val="hybridMultilevel"/>
    <w:tmpl w:val="81F4D592"/>
    <w:lvl w:ilvl="0" w:tplc="06A6512E">
      <w:numFmt w:val="bullet"/>
      <w:lvlText w:val="-"/>
      <w:lvlJc w:val="left"/>
      <w:pPr>
        <w:ind w:left="495" w:hanging="360"/>
      </w:pPr>
      <w:rPr>
        <w:rFonts w:ascii="FreeUniversal" w:eastAsia="Times New Roman" w:hAnsi="FreeUniversal" w:cs="Times New Roman" w:hint="default"/>
      </w:rPr>
    </w:lvl>
    <w:lvl w:ilvl="1" w:tplc="040F0003">
      <w:start w:val="1"/>
      <w:numFmt w:val="bullet"/>
      <w:lvlText w:val="o"/>
      <w:lvlJc w:val="left"/>
      <w:pPr>
        <w:ind w:left="1215" w:hanging="360"/>
      </w:pPr>
      <w:rPr>
        <w:rFonts w:ascii="Courier New" w:hAnsi="Courier New" w:cs="Courier New" w:hint="default"/>
      </w:rPr>
    </w:lvl>
    <w:lvl w:ilvl="2" w:tplc="040F0005" w:tentative="1">
      <w:start w:val="1"/>
      <w:numFmt w:val="bullet"/>
      <w:lvlText w:val=""/>
      <w:lvlJc w:val="left"/>
      <w:pPr>
        <w:ind w:left="1935" w:hanging="360"/>
      </w:pPr>
      <w:rPr>
        <w:rFonts w:ascii="Wingdings" w:hAnsi="Wingdings" w:hint="default"/>
      </w:rPr>
    </w:lvl>
    <w:lvl w:ilvl="3" w:tplc="040F0001" w:tentative="1">
      <w:start w:val="1"/>
      <w:numFmt w:val="bullet"/>
      <w:lvlText w:val=""/>
      <w:lvlJc w:val="left"/>
      <w:pPr>
        <w:ind w:left="2655" w:hanging="360"/>
      </w:pPr>
      <w:rPr>
        <w:rFonts w:ascii="Symbol" w:hAnsi="Symbol" w:hint="default"/>
      </w:rPr>
    </w:lvl>
    <w:lvl w:ilvl="4" w:tplc="040F0003" w:tentative="1">
      <w:start w:val="1"/>
      <w:numFmt w:val="bullet"/>
      <w:lvlText w:val="o"/>
      <w:lvlJc w:val="left"/>
      <w:pPr>
        <w:ind w:left="3375" w:hanging="360"/>
      </w:pPr>
      <w:rPr>
        <w:rFonts w:ascii="Courier New" w:hAnsi="Courier New" w:cs="Courier New" w:hint="default"/>
      </w:rPr>
    </w:lvl>
    <w:lvl w:ilvl="5" w:tplc="040F0005" w:tentative="1">
      <w:start w:val="1"/>
      <w:numFmt w:val="bullet"/>
      <w:lvlText w:val=""/>
      <w:lvlJc w:val="left"/>
      <w:pPr>
        <w:ind w:left="4095" w:hanging="360"/>
      </w:pPr>
      <w:rPr>
        <w:rFonts w:ascii="Wingdings" w:hAnsi="Wingdings" w:hint="default"/>
      </w:rPr>
    </w:lvl>
    <w:lvl w:ilvl="6" w:tplc="040F0001" w:tentative="1">
      <w:start w:val="1"/>
      <w:numFmt w:val="bullet"/>
      <w:lvlText w:val=""/>
      <w:lvlJc w:val="left"/>
      <w:pPr>
        <w:ind w:left="4815" w:hanging="360"/>
      </w:pPr>
      <w:rPr>
        <w:rFonts w:ascii="Symbol" w:hAnsi="Symbol" w:hint="default"/>
      </w:rPr>
    </w:lvl>
    <w:lvl w:ilvl="7" w:tplc="040F0003" w:tentative="1">
      <w:start w:val="1"/>
      <w:numFmt w:val="bullet"/>
      <w:lvlText w:val="o"/>
      <w:lvlJc w:val="left"/>
      <w:pPr>
        <w:ind w:left="5535" w:hanging="360"/>
      </w:pPr>
      <w:rPr>
        <w:rFonts w:ascii="Courier New" w:hAnsi="Courier New" w:cs="Courier New" w:hint="default"/>
      </w:rPr>
    </w:lvl>
    <w:lvl w:ilvl="8" w:tplc="040F0005" w:tentative="1">
      <w:start w:val="1"/>
      <w:numFmt w:val="bullet"/>
      <w:lvlText w:val=""/>
      <w:lvlJc w:val="left"/>
      <w:pPr>
        <w:ind w:left="6255" w:hanging="360"/>
      </w:pPr>
      <w:rPr>
        <w:rFonts w:ascii="Wingdings" w:hAnsi="Wingdings" w:hint="default"/>
      </w:rPr>
    </w:lvl>
  </w:abstractNum>
  <w:abstractNum w:abstractNumId="19" w15:restartNumberingAfterBreak="0">
    <w:nsid w:val="1E6A11AC"/>
    <w:multiLevelType w:val="hybridMultilevel"/>
    <w:tmpl w:val="8FCE365E"/>
    <w:lvl w:ilvl="0" w:tplc="0809000B">
      <w:start w:val="3"/>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FE66D05"/>
    <w:multiLevelType w:val="hybridMultilevel"/>
    <w:tmpl w:val="D4F4426C"/>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1" w15:restartNumberingAfterBreak="0">
    <w:nsid w:val="23215884"/>
    <w:multiLevelType w:val="hybridMultilevel"/>
    <w:tmpl w:val="F4761252"/>
    <w:lvl w:ilvl="0" w:tplc="B39886B0">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4080A77"/>
    <w:multiLevelType w:val="multilevel"/>
    <w:tmpl w:val="5C9A1A0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2910107C"/>
    <w:multiLevelType w:val="hybridMultilevel"/>
    <w:tmpl w:val="7FD8FD06"/>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4" w15:restartNumberingAfterBreak="0">
    <w:nsid w:val="293873E7"/>
    <w:multiLevelType w:val="hybridMultilevel"/>
    <w:tmpl w:val="9BF22BA2"/>
    <w:lvl w:ilvl="0" w:tplc="040F000F">
      <w:start w:val="2"/>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5" w15:restartNumberingAfterBreak="0">
    <w:nsid w:val="30027CCB"/>
    <w:multiLevelType w:val="hybridMultilevel"/>
    <w:tmpl w:val="B38EC8C8"/>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6" w15:restartNumberingAfterBreak="0">
    <w:nsid w:val="32495459"/>
    <w:multiLevelType w:val="hybridMultilevel"/>
    <w:tmpl w:val="46FCC150"/>
    <w:lvl w:ilvl="0" w:tplc="0414000F">
      <w:start w:val="1"/>
      <w:numFmt w:val="decimal"/>
      <w:lvlText w:val="%1."/>
      <w:lvlJc w:val="left"/>
      <w:pPr>
        <w:tabs>
          <w:tab w:val="num" w:pos="720"/>
        </w:tabs>
        <w:ind w:left="720" w:hanging="360"/>
      </w:pPr>
      <w:rPr>
        <w:rFonts w:cs="Times New Roman" w:hint="default"/>
      </w:rPr>
    </w:lvl>
    <w:lvl w:ilvl="1" w:tplc="F7AC06AA">
      <w:start w:val="1"/>
      <w:numFmt w:val="bullet"/>
      <w:lvlText w:val=""/>
      <w:lvlPicBulletId w:val="1"/>
      <w:lvlJc w:val="left"/>
      <w:pPr>
        <w:tabs>
          <w:tab w:val="num" w:pos="1440"/>
        </w:tabs>
        <w:ind w:left="1440" w:hanging="360"/>
      </w:pPr>
      <w:rPr>
        <w:rFonts w:ascii="Symbol" w:hAnsi="Symbol" w:hint="default"/>
      </w:rPr>
    </w:lvl>
    <w:lvl w:ilvl="2" w:tplc="E61C7512" w:tentative="1">
      <w:start w:val="1"/>
      <w:numFmt w:val="bullet"/>
      <w:lvlText w:val=""/>
      <w:lvlPicBulletId w:val="1"/>
      <w:lvlJc w:val="left"/>
      <w:pPr>
        <w:tabs>
          <w:tab w:val="num" w:pos="2160"/>
        </w:tabs>
        <w:ind w:left="2160" w:hanging="360"/>
      </w:pPr>
      <w:rPr>
        <w:rFonts w:ascii="Symbol" w:hAnsi="Symbol" w:hint="default"/>
      </w:rPr>
    </w:lvl>
    <w:lvl w:ilvl="3" w:tplc="D1ECE6B8" w:tentative="1">
      <w:start w:val="1"/>
      <w:numFmt w:val="bullet"/>
      <w:lvlText w:val=""/>
      <w:lvlPicBulletId w:val="1"/>
      <w:lvlJc w:val="left"/>
      <w:pPr>
        <w:tabs>
          <w:tab w:val="num" w:pos="2880"/>
        </w:tabs>
        <w:ind w:left="2880" w:hanging="360"/>
      </w:pPr>
      <w:rPr>
        <w:rFonts w:ascii="Symbol" w:hAnsi="Symbol" w:hint="default"/>
      </w:rPr>
    </w:lvl>
    <w:lvl w:ilvl="4" w:tplc="B5B8CF0E" w:tentative="1">
      <w:start w:val="1"/>
      <w:numFmt w:val="bullet"/>
      <w:lvlText w:val=""/>
      <w:lvlPicBulletId w:val="1"/>
      <w:lvlJc w:val="left"/>
      <w:pPr>
        <w:tabs>
          <w:tab w:val="num" w:pos="3600"/>
        </w:tabs>
        <w:ind w:left="3600" w:hanging="360"/>
      </w:pPr>
      <w:rPr>
        <w:rFonts w:ascii="Symbol" w:hAnsi="Symbol" w:hint="default"/>
      </w:rPr>
    </w:lvl>
    <w:lvl w:ilvl="5" w:tplc="E2CAE4E4" w:tentative="1">
      <w:start w:val="1"/>
      <w:numFmt w:val="bullet"/>
      <w:lvlText w:val=""/>
      <w:lvlPicBulletId w:val="1"/>
      <w:lvlJc w:val="left"/>
      <w:pPr>
        <w:tabs>
          <w:tab w:val="num" w:pos="4320"/>
        </w:tabs>
        <w:ind w:left="4320" w:hanging="360"/>
      </w:pPr>
      <w:rPr>
        <w:rFonts w:ascii="Symbol" w:hAnsi="Symbol" w:hint="default"/>
      </w:rPr>
    </w:lvl>
    <w:lvl w:ilvl="6" w:tplc="9650F6AA" w:tentative="1">
      <w:start w:val="1"/>
      <w:numFmt w:val="bullet"/>
      <w:lvlText w:val=""/>
      <w:lvlPicBulletId w:val="1"/>
      <w:lvlJc w:val="left"/>
      <w:pPr>
        <w:tabs>
          <w:tab w:val="num" w:pos="5040"/>
        </w:tabs>
        <w:ind w:left="5040" w:hanging="360"/>
      </w:pPr>
      <w:rPr>
        <w:rFonts w:ascii="Symbol" w:hAnsi="Symbol" w:hint="default"/>
      </w:rPr>
    </w:lvl>
    <w:lvl w:ilvl="7" w:tplc="8250BCDA" w:tentative="1">
      <w:start w:val="1"/>
      <w:numFmt w:val="bullet"/>
      <w:lvlText w:val=""/>
      <w:lvlPicBulletId w:val="1"/>
      <w:lvlJc w:val="left"/>
      <w:pPr>
        <w:tabs>
          <w:tab w:val="num" w:pos="5760"/>
        </w:tabs>
        <w:ind w:left="5760" w:hanging="360"/>
      </w:pPr>
      <w:rPr>
        <w:rFonts w:ascii="Symbol" w:hAnsi="Symbol" w:hint="default"/>
      </w:rPr>
    </w:lvl>
    <w:lvl w:ilvl="8" w:tplc="8DEC2F90" w:tentative="1">
      <w:start w:val="1"/>
      <w:numFmt w:val="bullet"/>
      <w:lvlText w:val=""/>
      <w:lvlPicBulletId w:val="1"/>
      <w:lvlJc w:val="left"/>
      <w:pPr>
        <w:tabs>
          <w:tab w:val="num" w:pos="6480"/>
        </w:tabs>
        <w:ind w:left="6480" w:hanging="360"/>
      </w:pPr>
      <w:rPr>
        <w:rFonts w:ascii="Symbol" w:hAnsi="Symbol" w:hint="default"/>
      </w:rPr>
    </w:lvl>
  </w:abstractNum>
  <w:abstractNum w:abstractNumId="27" w15:restartNumberingAfterBreak="0">
    <w:nsid w:val="34C351C8"/>
    <w:multiLevelType w:val="hybridMultilevel"/>
    <w:tmpl w:val="6AD0114C"/>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8" w15:restartNumberingAfterBreak="0">
    <w:nsid w:val="34D63E8A"/>
    <w:multiLevelType w:val="hybridMultilevel"/>
    <w:tmpl w:val="B60C9BD4"/>
    <w:lvl w:ilvl="0" w:tplc="9B604D60">
      <w:start w:val="333"/>
      <w:numFmt w:val="bullet"/>
      <w:lvlText w:val=""/>
      <w:lvlJc w:val="left"/>
      <w:pPr>
        <w:ind w:left="720" w:hanging="360"/>
      </w:pPr>
      <w:rPr>
        <w:rFonts w:ascii="Wingdings" w:eastAsia="Times New Roman"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56F327D"/>
    <w:multiLevelType w:val="hybridMultilevel"/>
    <w:tmpl w:val="9DC40DBA"/>
    <w:lvl w:ilvl="0" w:tplc="F9860CC6">
      <w:start w:val="2008"/>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93E4DF0"/>
    <w:multiLevelType w:val="hybridMultilevel"/>
    <w:tmpl w:val="F25C67D6"/>
    <w:lvl w:ilvl="0" w:tplc="0B6EF560">
      <w:start w:val="1"/>
      <w:numFmt w:val="bullet"/>
      <w:lvlText w:val=""/>
      <w:lvlJc w:val="left"/>
      <w:pPr>
        <w:ind w:left="720" w:hanging="360"/>
      </w:pPr>
      <w:rPr>
        <w:rFonts w:ascii="Symbol" w:eastAsia="MS Mincho" w:hAnsi="Symbol"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1" w15:restartNumberingAfterBreak="0">
    <w:nsid w:val="3B6B2ACC"/>
    <w:multiLevelType w:val="multilevel"/>
    <w:tmpl w:val="5DB08C1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3C8754A4"/>
    <w:multiLevelType w:val="hybridMultilevel"/>
    <w:tmpl w:val="46FCC150"/>
    <w:lvl w:ilvl="0" w:tplc="0414000F">
      <w:start w:val="1"/>
      <w:numFmt w:val="decimal"/>
      <w:lvlText w:val="%1."/>
      <w:lvlJc w:val="left"/>
      <w:pPr>
        <w:tabs>
          <w:tab w:val="num" w:pos="720"/>
        </w:tabs>
        <w:ind w:left="720" w:hanging="360"/>
      </w:pPr>
      <w:rPr>
        <w:rFonts w:cs="Times New Roman" w:hint="default"/>
      </w:rPr>
    </w:lvl>
    <w:lvl w:ilvl="1" w:tplc="F7AC06AA">
      <w:start w:val="1"/>
      <w:numFmt w:val="bullet"/>
      <w:lvlText w:val=""/>
      <w:lvlPicBulletId w:val="1"/>
      <w:lvlJc w:val="left"/>
      <w:pPr>
        <w:tabs>
          <w:tab w:val="num" w:pos="1440"/>
        </w:tabs>
        <w:ind w:left="1440" w:hanging="360"/>
      </w:pPr>
      <w:rPr>
        <w:rFonts w:ascii="Symbol" w:hAnsi="Symbol" w:hint="default"/>
      </w:rPr>
    </w:lvl>
    <w:lvl w:ilvl="2" w:tplc="E61C7512" w:tentative="1">
      <w:start w:val="1"/>
      <w:numFmt w:val="bullet"/>
      <w:lvlText w:val=""/>
      <w:lvlPicBulletId w:val="1"/>
      <w:lvlJc w:val="left"/>
      <w:pPr>
        <w:tabs>
          <w:tab w:val="num" w:pos="2160"/>
        </w:tabs>
        <w:ind w:left="2160" w:hanging="360"/>
      </w:pPr>
      <w:rPr>
        <w:rFonts w:ascii="Symbol" w:hAnsi="Symbol" w:hint="default"/>
      </w:rPr>
    </w:lvl>
    <w:lvl w:ilvl="3" w:tplc="D1ECE6B8" w:tentative="1">
      <w:start w:val="1"/>
      <w:numFmt w:val="bullet"/>
      <w:lvlText w:val=""/>
      <w:lvlPicBulletId w:val="1"/>
      <w:lvlJc w:val="left"/>
      <w:pPr>
        <w:tabs>
          <w:tab w:val="num" w:pos="2880"/>
        </w:tabs>
        <w:ind w:left="2880" w:hanging="360"/>
      </w:pPr>
      <w:rPr>
        <w:rFonts w:ascii="Symbol" w:hAnsi="Symbol" w:hint="default"/>
      </w:rPr>
    </w:lvl>
    <w:lvl w:ilvl="4" w:tplc="B5B8CF0E" w:tentative="1">
      <w:start w:val="1"/>
      <w:numFmt w:val="bullet"/>
      <w:lvlText w:val=""/>
      <w:lvlPicBulletId w:val="1"/>
      <w:lvlJc w:val="left"/>
      <w:pPr>
        <w:tabs>
          <w:tab w:val="num" w:pos="3600"/>
        </w:tabs>
        <w:ind w:left="3600" w:hanging="360"/>
      </w:pPr>
      <w:rPr>
        <w:rFonts w:ascii="Symbol" w:hAnsi="Symbol" w:hint="default"/>
      </w:rPr>
    </w:lvl>
    <w:lvl w:ilvl="5" w:tplc="E2CAE4E4" w:tentative="1">
      <w:start w:val="1"/>
      <w:numFmt w:val="bullet"/>
      <w:lvlText w:val=""/>
      <w:lvlPicBulletId w:val="1"/>
      <w:lvlJc w:val="left"/>
      <w:pPr>
        <w:tabs>
          <w:tab w:val="num" w:pos="4320"/>
        </w:tabs>
        <w:ind w:left="4320" w:hanging="360"/>
      </w:pPr>
      <w:rPr>
        <w:rFonts w:ascii="Symbol" w:hAnsi="Symbol" w:hint="default"/>
      </w:rPr>
    </w:lvl>
    <w:lvl w:ilvl="6" w:tplc="9650F6AA" w:tentative="1">
      <w:start w:val="1"/>
      <w:numFmt w:val="bullet"/>
      <w:lvlText w:val=""/>
      <w:lvlPicBulletId w:val="1"/>
      <w:lvlJc w:val="left"/>
      <w:pPr>
        <w:tabs>
          <w:tab w:val="num" w:pos="5040"/>
        </w:tabs>
        <w:ind w:left="5040" w:hanging="360"/>
      </w:pPr>
      <w:rPr>
        <w:rFonts w:ascii="Symbol" w:hAnsi="Symbol" w:hint="default"/>
      </w:rPr>
    </w:lvl>
    <w:lvl w:ilvl="7" w:tplc="8250BCDA" w:tentative="1">
      <w:start w:val="1"/>
      <w:numFmt w:val="bullet"/>
      <w:lvlText w:val=""/>
      <w:lvlPicBulletId w:val="1"/>
      <w:lvlJc w:val="left"/>
      <w:pPr>
        <w:tabs>
          <w:tab w:val="num" w:pos="5760"/>
        </w:tabs>
        <w:ind w:left="5760" w:hanging="360"/>
      </w:pPr>
      <w:rPr>
        <w:rFonts w:ascii="Symbol" w:hAnsi="Symbol" w:hint="default"/>
      </w:rPr>
    </w:lvl>
    <w:lvl w:ilvl="8" w:tplc="8DEC2F90" w:tentative="1">
      <w:start w:val="1"/>
      <w:numFmt w:val="bullet"/>
      <w:lvlText w:val=""/>
      <w:lvlPicBulletId w:val="1"/>
      <w:lvlJc w:val="left"/>
      <w:pPr>
        <w:tabs>
          <w:tab w:val="num" w:pos="6480"/>
        </w:tabs>
        <w:ind w:left="6480" w:hanging="360"/>
      </w:pPr>
      <w:rPr>
        <w:rFonts w:ascii="Symbol" w:hAnsi="Symbol" w:hint="default"/>
      </w:rPr>
    </w:lvl>
  </w:abstractNum>
  <w:abstractNum w:abstractNumId="33" w15:restartNumberingAfterBreak="0">
    <w:nsid w:val="409711E2"/>
    <w:multiLevelType w:val="hybridMultilevel"/>
    <w:tmpl w:val="5B08C168"/>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4" w15:restartNumberingAfterBreak="0">
    <w:nsid w:val="4A654220"/>
    <w:multiLevelType w:val="hybridMultilevel"/>
    <w:tmpl w:val="F8B4D02E"/>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5" w15:restartNumberingAfterBreak="0">
    <w:nsid w:val="4D600FD2"/>
    <w:multiLevelType w:val="hybridMultilevel"/>
    <w:tmpl w:val="45CC0DBE"/>
    <w:lvl w:ilvl="0" w:tplc="04090001">
      <w:start w:val="1"/>
      <w:numFmt w:val="bullet"/>
      <w:lvlText w:val=""/>
      <w:lvlJc w:val="left"/>
      <w:pPr>
        <w:tabs>
          <w:tab w:val="num" w:pos="-32"/>
        </w:tabs>
        <w:ind w:left="-32" w:hanging="360"/>
      </w:pPr>
      <w:rPr>
        <w:rFonts w:ascii="Symbol" w:hAnsi="Symbol" w:hint="default"/>
      </w:rPr>
    </w:lvl>
    <w:lvl w:ilvl="1" w:tplc="04090003" w:tentative="1">
      <w:start w:val="1"/>
      <w:numFmt w:val="bullet"/>
      <w:lvlText w:val="o"/>
      <w:lvlJc w:val="left"/>
      <w:pPr>
        <w:tabs>
          <w:tab w:val="num" w:pos="688"/>
        </w:tabs>
        <w:ind w:left="688" w:hanging="360"/>
      </w:pPr>
      <w:rPr>
        <w:rFonts w:ascii="Courier New" w:hAnsi="Courier New" w:hint="default"/>
      </w:rPr>
    </w:lvl>
    <w:lvl w:ilvl="2" w:tplc="04090005" w:tentative="1">
      <w:start w:val="1"/>
      <w:numFmt w:val="bullet"/>
      <w:lvlText w:val=""/>
      <w:lvlJc w:val="left"/>
      <w:pPr>
        <w:tabs>
          <w:tab w:val="num" w:pos="1408"/>
        </w:tabs>
        <w:ind w:left="1408" w:hanging="360"/>
      </w:pPr>
      <w:rPr>
        <w:rFonts w:ascii="Wingdings" w:hAnsi="Wingdings" w:hint="default"/>
      </w:rPr>
    </w:lvl>
    <w:lvl w:ilvl="3" w:tplc="04090001" w:tentative="1">
      <w:start w:val="1"/>
      <w:numFmt w:val="bullet"/>
      <w:lvlText w:val=""/>
      <w:lvlJc w:val="left"/>
      <w:pPr>
        <w:tabs>
          <w:tab w:val="num" w:pos="2128"/>
        </w:tabs>
        <w:ind w:left="2128" w:hanging="360"/>
      </w:pPr>
      <w:rPr>
        <w:rFonts w:ascii="Symbol" w:hAnsi="Symbol" w:hint="default"/>
      </w:rPr>
    </w:lvl>
    <w:lvl w:ilvl="4" w:tplc="04090003" w:tentative="1">
      <w:start w:val="1"/>
      <w:numFmt w:val="bullet"/>
      <w:lvlText w:val="o"/>
      <w:lvlJc w:val="left"/>
      <w:pPr>
        <w:tabs>
          <w:tab w:val="num" w:pos="2848"/>
        </w:tabs>
        <w:ind w:left="2848" w:hanging="360"/>
      </w:pPr>
      <w:rPr>
        <w:rFonts w:ascii="Courier New" w:hAnsi="Courier New" w:hint="default"/>
      </w:rPr>
    </w:lvl>
    <w:lvl w:ilvl="5" w:tplc="04090005" w:tentative="1">
      <w:start w:val="1"/>
      <w:numFmt w:val="bullet"/>
      <w:lvlText w:val=""/>
      <w:lvlJc w:val="left"/>
      <w:pPr>
        <w:tabs>
          <w:tab w:val="num" w:pos="3568"/>
        </w:tabs>
        <w:ind w:left="3568" w:hanging="360"/>
      </w:pPr>
      <w:rPr>
        <w:rFonts w:ascii="Wingdings" w:hAnsi="Wingdings" w:hint="default"/>
      </w:rPr>
    </w:lvl>
    <w:lvl w:ilvl="6" w:tplc="04090001" w:tentative="1">
      <w:start w:val="1"/>
      <w:numFmt w:val="bullet"/>
      <w:lvlText w:val=""/>
      <w:lvlJc w:val="left"/>
      <w:pPr>
        <w:tabs>
          <w:tab w:val="num" w:pos="4288"/>
        </w:tabs>
        <w:ind w:left="4288" w:hanging="360"/>
      </w:pPr>
      <w:rPr>
        <w:rFonts w:ascii="Symbol" w:hAnsi="Symbol" w:hint="default"/>
      </w:rPr>
    </w:lvl>
    <w:lvl w:ilvl="7" w:tplc="04090003" w:tentative="1">
      <w:start w:val="1"/>
      <w:numFmt w:val="bullet"/>
      <w:lvlText w:val="o"/>
      <w:lvlJc w:val="left"/>
      <w:pPr>
        <w:tabs>
          <w:tab w:val="num" w:pos="5008"/>
        </w:tabs>
        <w:ind w:left="5008" w:hanging="360"/>
      </w:pPr>
      <w:rPr>
        <w:rFonts w:ascii="Courier New" w:hAnsi="Courier New" w:hint="default"/>
      </w:rPr>
    </w:lvl>
    <w:lvl w:ilvl="8" w:tplc="04090005" w:tentative="1">
      <w:start w:val="1"/>
      <w:numFmt w:val="bullet"/>
      <w:lvlText w:val=""/>
      <w:lvlJc w:val="left"/>
      <w:pPr>
        <w:tabs>
          <w:tab w:val="num" w:pos="5728"/>
        </w:tabs>
        <w:ind w:left="5728" w:hanging="360"/>
      </w:pPr>
      <w:rPr>
        <w:rFonts w:ascii="Wingdings" w:hAnsi="Wingdings" w:hint="default"/>
      </w:rPr>
    </w:lvl>
  </w:abstractNum>
  <w:abstractNum w:abstractNumId="36" w15:restartNumberingAfterBreak="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37" w15:restartNumberingAfterBreak="0">
    <w:nsid w:val="51503D39"/>
    <w:multiLevelType w:val="hybridMultilevel"/>
    <w:tmpl w:val="304C6466"/>
    <w:lvl w:ilvl="0" w:tplc="0809000B">
      <w:start w:val="158"/>
      <w:numFmt w:val="bullet"/>
      <w:lvlText w:val=""/>
      <w:lvlJc w:val="left"/>
      <w:pPr>
        <w:ind w:left="720" w:hanging="360"/>
      </w:pPr>
      <w:rPr>
        <w:rFonts w:ascii="Wingdings" w:eastAsia="Times New Roman"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8A161D1"/>
    <w:multiLevelType w:val="hybridMultilevel"/>
    <w:tmpl w:val="740C87B4"/>
    <w:lvl w:ilvl="0" w:tplc="040F000B">
      <w:start w:val="19"/>
      <w:numFmt w:val="bullet"/>
      <w:lvlText w:val=""/>
      <w:lvlJc w:val="left"/>
      <w:pPr>
        <w:ind w:left="720" w:hanging="360"/>
      </w:pPr>
      <w:rPr>
        <w:rFonts w:ascii="Wingdings" w:eastAsia="Times New Roman" w:hAnsi="Wingdings"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9" w15:restartNumberingAfterBreak="0">
    <w:nsid w:val="5BC42EC1"/>
    <w:multiLevelType w:val="multilevel"/>
    <w:tmpl w:val="0407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0" w15:restartNumberingAfterBreak="0">
    <w:nsid w:val="63074264"/>
    <w:multiLevelType w:val="hybridMultilevel"/>
    <w:tmpl w:val="9CD407D0"/>
    <w:lvl w:ilvl="0" w:tplc="004E1E2A">
      <w:numFmt w:val="bullet"/>
      <w:lvlText w:val="-"/>
      <w:lvlJc w:val="left"/>
      <w:pPr>
        <w:ind w:left="720" w:hanging="360"/>
      </w:pPr>
      <w:rPr>
        <w:rFonts w:ascii="Verdana" w:eastAsia="Times New Roman" w:hAnsi="Verdana"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1" w15:restartNumberingAfterBreak="0">
    <w:nsid w:val="63690CE3"/>
    <w:multiLevelType w:val="hybridMultilevel"/>
    <w:tmpl w:val="784674D4"/>
    <w:lvl w:ilvl="0" w:tplc="E60038E0">
      <w:start w:val="1"/>
      <w:numFmt w:val="decimal"/>
      <w:lvlText w:val="(%1)"/>
      <w:lvlJc w:val="left"/>
      <w:pPr>
        <w:ind w:left="720" w:hanging="360"/>
      </w:pPr>
      <w:rPr>
        <w:rFonts w:ascii="Courier New" w:hAnsi="Courier New" w:cs="Courier New" w:hint="default"/>
        <w:sz w:val="20"/>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42" w15:restartNumberingAfterBreak="0">
    <w:nsid w:val="66BE6060"/>
    <w:multiLevelType w:val="hybridMultilevel"/>
    <w:tmpl w:val="197CF4F2"/>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43" w15:restartNumberingAfterBreak="0">
    <w:nsid w:val="68140858"/>
    <w:multiLevelType w:val="hybridMultilevel"/>
    <w:tmpl w:val="AE5444AC"/>
    <w:lvl w:ilvl="0" w:tplc="DB0E2E5A">
      <w:start w:val="5"/>
      <w:numFmt w:val="bullet"/>
      <w:lvlText w:val="-"/>
      <w:lvlJc w:val="left"/>
      <w:pPr>
        <w:ind w:left="720" w:hanging="360"/>
      </w:pPr>
      <w:rPr>
        <w:rFonts w:ascii="FreeUniversal" w:eastAsia="Times New Roman" w:hAnsi="FreeUniversal"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4" w15:restartNumberingAfterBreak="0">
    <w:nsid w:val="68D02F21"/>
    <w:multiLevelType w:val="hybridMultilevel"/>
    <w:tmpl w:val="7E02B680"/>
    <w:lvl w:ilvl="0" w:tplc="919C80B8">
      <w:numFmt w:val="bullet"/>
      <w:lvlText w:val="-"/>
      <w:lvlJc w:val="left"/>
      <w:pPr>
        <w:ind w:left="720" w:hanging="360"/>
      </w:pPr>
      <w:rPr>
        <w:rFonts w:ascii="Verdana" w:eastAsia="Times New Roman" w:hAnsi="Verdana"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5" w15:restartNumberingAfterBreak="0">
    <w:nsid w:val="6B5A1D74"/>
    <w:multiLevelType w:val="hybridMultilevel"/>
    <w:tmpl w:val="3028DA54"/>
    <w:lvl w:ilvl="0" w:tplc="926A8176">
      <w:start w:val="4"/>
      <w:numFmt w:val="bullet"/>
      <w:lvlText w:val="-"/>
      <w:lvlJc w:val="left"/>
      <w:pPr>
        <w:ind w:left="1065" w:hanging="360"/>
      </w:pPr>
      <w:rPr>
        <w:rFonts w:ascii="FreeUniversal" w:eastAsia="Times New Roman" w:hAnsi="FreeUniversal" w:cs="Times New Roman" w:hint="default"/>
      </w:rPr>
    </w:lvl>
    <w:lvl w:ilvl="1" w:tplc="040F0003">
      <w:start w:val="1"/>
      <w:numFmt w:val="bullet"/>
      <w:lvlText w:val="o"/>
      <w:lvlJc w:val="left"/>
      <w:pPr>
        <w:ind w:left="1785" w:hanging="360"/>
      </w:pPr>
      <w:rPr>
        <w:rFonts w:ascii="Courier New" w:hAnsi="Courier New" w:cs="Courier New" w:hint="default"/>
      </w:rPr>
    </w:lvl>
    <w:lvl w:ilvl="2" w:tplc="040F0005" w:tentative="1">
      <w:start w:val="1"/>
      <w:numFmt w:val="bullet"/>
      <w:lvlText w:val=""/>
      <w:lvlJc w:val="left"/>
      <w:pPr>
        <w:ind w:left="2505" w:hanging="360"/>
      </w:pPr>
      <w:rPr>
        <w:rFonts w:ascii="Wingdings" w:hAnsi="Wingdings" w:hint="default"/>
      </w:rPr>
    </w:lvl>
    <w:lvl w:ilvl="3" w:tplc="040F0001" w:tentative="1">
      <w:start w:val="1"/>
      <w:numFmt w:val="bullet"/>
      <w:lvlText w:val=""/>
      <w:lvlJc w:val="left"/>
      <w:pPr>
        <w:ind w:left="3225" w:hanging="360"/>
      </w:pPr>
      <w:rPr>
        <w:rFonts w:ascii="Symbol" w:hAnsi="Symbol" w:hint="default"/>
      </w:rPr>
    </w:lvl>
    <w:lvl w:ilvl="4" w:tplc="040F0003" w:tentative="1">
      <w:start w:val="1"/>
      <w:numFmt w:val="bullet"/>
      <w:lvlText w:val="o"/>
      <w:lvlJc w:val="left"/>
      <w:pPr>
        <w:ind w:left="3945" w:hanging="360"/>
      </w:pPr>
      <w:rPr>
        <w:rFonts w:ascii="Courier New" w:hAnsi="Courier New" w:cs="Courier New" w:hint="default"/>
      </w:rPr>
    </w:lvl>
    <w:lvl w:ilvl="5" w:tplc="040F0005" w:tentative="1">
      <w:start w:val="1"/>
      <w:numFmt w:val="bullet"/>
      <w:lvlText w:val=""/>
      <w:lvlJc w:val="left"/>
      <w:pPr>
        <w:ind w:left="4665" w:hanging="360"/>
      </w:pPr>
      <w:rPr>
        <w:rFonts w:ascii="Wingdings" w:hAnsi="Wingdings" w:hint="default"/>
      </w:rPr>
    </w:lvl>
    <w:lvl w:ilvl="6" w:tplc="040F0001" w:tentative="1">
      <w:start w:val="1"/>
      <w:numFmt w:val="bullet"/>
      <w:lvlText w:val=""/>
      <w:lvlJc w:val="left"/>
      <w:pPr>
        <w:ind w:left="5385" w:hanging="360"/>
      </w:pPr>
      <w:rPr>
        <w:rFonts w:ascii="Symbol" w:hAnsi="Symbol" w:hint="default"/>
      </w:rPr>
    </w:lvl>
    <w:lvl w:ilvl="7" w:tplc="040F0003" w:tentative="1">
      <w:start w:val="1"/>
      <w:numFmt w:val="bullet"/>
      <w:lvlText w:val="o"/>
      <w:lvlJc w:val="left"/>
      <w:pPr>
        <w:ind w:left="6105" w:hanging="360"/>
      </w:pPr>
      <w:rPr>
        <w:rFonts w:ascii="Courier New" w:hAnsi="Courier New" w:cs="Courier New" w:hint="default"/>
      </w:rPr>
    </w:lvl>
    <w:lvl w:ilvl="8" w:tplc="040F0005" w:tentative="1">
      <w:start w:val="1"/>
      <w:numFmt w:val="bullet"/>
      <w:lvlText w:val=""/>
      <w:lvlJc w:val="left"/>
      <w:pPr>
        <w:ind w:left="6825" w:hanging="360"/>
      </w:pPr>
      <w:rPr>
        <w:rFonts w:ascii="Wingdings" w:hAnsi="Wingdings" w:hint="default"/>
      </w:rPr>
    </w:lvl>
  </w:abstractNum>
  <w:abstractNum w:abstractNumId="46" w15:restartNumberingAfterBreak="0">
    <w:nsid w:val="6B7D7662"/>
    <w:multiLevelType w:val="hybridMultilevel"/>
    <w:tmpl w:val="845C5CB8"/>
    <w:lvl w:ilvl="0" w:tplc="BE80E638">
      <w:start w:val="1"/>
      <w:numFmt w:val="decimal"/>
      <w:lvlText w:val="%1."/>
      <w:lvlJc w:val="left"/>
      <w:pPr>
        <w:ind w:left="720" w:hanging="360"/>
      </w:pPr>
      <w:rPr>
        <w:rFonts w:hint="default"/>
        <w:b/>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47" w15:restartNumberingAfterBreak="0">
    <w:nsid w:val="6C486635"/>
    <w:multiLevelType w:val="hybridMultilevel"/>
    <w:tmpl w:val="5B8EB68A"/>
    <w:lvl w:ilvl="0" w:tplc="040F000F">
      <w:start w:val="2"/>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48" w15:restartNumberingAfterBreak="0">
    <w:nsid w:val="6FC35C5E"/>
    <w:multiLevelType w:val="hybridMultilevel"/>
    <w:tmpl w:val="FFB0B246"/>
    <w:lvl w:ilvl="0" w:tplc="040F0019">
      <w:start w:val="1"/>
      <w:numFmt w:val="lowerLetter"/>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49" w15:restartNumberingAfterBreak="0">
    <w:nsid w:val="72057CE0"/>
    <w:multiLevelType w:val="hybridMultilevel"/>
    <w:tmpl w:val="A7D047D0"/>
    <w:lvl w:ilvl="0" w:tplc="040F000F">
      <w:start w:val="2"/>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50" w15:restartNumberingAfterBreak="0">
    <w:nsid w:val="721B56AB"/>
    <w:multiLevelType w:val="hybridMultilevel"/>
    <w:tmpl w:val="7B6C6862"/>
    <w:lvl w:ilvl="0" w:tplc="D200DC00">
      <w:start w:val="28"/>
      <w:numFmt w:val="bullet"/>
      <w:lvlText w:val=""/>
      <w:lvlJc w:val="left"/>
      <w:pPr>
        <w:ind w:left="720" w:hanging="360"/>
      </w:pPr>
      <w:rPr>
        <w:rFonts w:ascii="Wingdings" w:eastAsia="Times New Roman"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39D2B74"/>
    <w:multiLevelType w:val="hybridMultilevel"/>
    <w:tmpl w:val="804C801E"/>
    <w:lvl w:ilvl="0" w:tplc="0414000F">
      <w:start w:val="1"/>
      <w:numFmt w:val="decimal"/>
      <w:lvlText w:val="%1."/>
      <w:lvlJc w:val="left"/>
      <w:pPr>
        <w:ind w:left="644" w:hanging="360"/>
      </w:pPr>
      <w:rPr>
        <w:rFonts w:cs="Times New Roman"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2" w15:restartNumberingAfterBreak="0">
    <w:nsid w:val="74F06C01"/>
    <w:multiLevelType w:val="hybridMultilevel"/>
    <w:tmpl w:val="3BBCFD3A"/>
    <w:lvl w:ilvl="0" w:tplc="040F000B">
      <w:start w:val="1"/>
      <w:numFmt w:val="bullet"/>
      <w:lvlText w:val=""/>
      <w:lvlJc w:val="left"/>
      <w:pPr>
        <w:ind w:left="720" w:hanging="360"/>
      </w:pPr>
      <w:rPr>
        <w:rFonts w:ascii="Wingdings" w:eastAsia="Times New Roman" w:hAnsi="Wingdings"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3" w15:restartNumberingAfterBreak="0">
    <w:nsid w:val="75F57BFD"/>
    <w:multiLevelType w:val="hybridMultilevel"/>
    <w:tmpl w:val="D0C6FC12"/>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54" w15:restartNumberingAfterBreak="0">
    <w:nsid w:val="770B3128"/>
    <w:multiLevelType w:val="hybridMultilevel"/>
    <w:tmpl w:val="3A5EAF50"/>
    <w:lvl w:ilvl="0" w:tplc="8B1E7948">
      <w:start w:val="5"/>
      <w:numFmt w:val="bullet"/>
      <w:lvlText w:val="-"/>
      <w:lvlJc w:val="left"/>
      <w:pPr>
        <w:ind w:left="720" w:hanging="360"/>
      </w:pPr>
      <w:rPr>
        <w:rFonts w:ascii="FreeUniversal" w:eastAsia="Times New Roman" w:hAnsi="FreeUniversal"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5" w15:restartNumberingAfterBreak="0">
    <w:nsid w:val="78EA00B7"/>
    <w:multiLevelType w:val="hybridMultilevel"/>
    <w:tmpl w:val="10F018D8"/>
    <w:lvl w:ilvl="0" w:tplc="23EEE266">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56" w15:restartNumberingAfterBreak="0">
    <w:nsid w:val="7A8E68DD"/>
    <w:multiLevelType w:val="hybridMultilevel"/>
    <w:tmpl w:val="AA0C2B96"/>
    <w:lvl w:ilvl="0" w:tplc="BC4C4364">
      <w:start w:val="1"/>
      <w:numFmt w:val="decimal"/>
      <w:lvlText w:val="%1."/>
      <w:lvlJc w:val="left"/>
      <w:pPr>
        <w:ind w:left="1065" w:hanging="705"/>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57" w15:restartNumberingAfterBreak="0">
    <w:nsid w:val="7B414519"/>
    <w:multiLevelType w:val="hybridMultilevel"/>
    <w:tmpl w:val="4C282598"/>
    <w:lvl w:ilvl="0" w:tplc="DFC06830">
      <w:numFmt w:val="bullet"/>
      <w:lvlText w:val="-"/>
      <w:lvlJc w:val="left"/>
      <w:pPr>
        <w:tabs>
          <w:tab w:val="num" w:pos="720"/>
        </w:tabs>
        <w:ind w:left="720" w:hanging="360"/>
      </w:pPr>
      <w:rPr>
        <w:rFonts w:ascii="Times New Roman" w:eastAsia="Arial Unicode MS"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DB970D1"/>
    <w:multiLevelType w:val="hybridMultilevel"/>
    <w:tmpl w:val="B562DFD4"/>
    <w:lvl w:ilvl="0" w:tplc="37D6980E">
      <w:start w:val="1"/>
      <w:numFmt w:val="bullet"/>
      <w:pStyle w:val="ListBullet4"/>
      <w:lvlText w:val=""/>
      <w:lvlJc w:val="left"/>
      <w:pPr>
        <w:tabs>
          <w:tab w:val="num" w:pos="720"/>
        </w:tabs>
        <w:ind w:left="720" w:hanging="360"/>
      </w:pPr>
      <w:rPr>
        <w:rFonts w:ascii="Wingdings" w:hAnsi="Wingdings" w:hint="default"/>
      </w:rPr>
    </w:lvl>
    <w:lvl w:ilvl="1" w:tplc="F79CD092" w:tentative="1">
      <w:start w:val="1"/>
      <w:numFmt w:val="bullet"/>
      <w:lvlText w:val="o"/>
      <w:lvlJc w:val="left"/>
      <w:pPr>
        <w:tabs>
          <w:tab w:val="num" w:pos="1440"/>
        </w:tabs>
        <w:ind w:left="1440" w:hanging="360"/>
      </w:pPr>
      <w:rPr>
        <w:rFonts w:ascii="Courier New" w:hAnsi="Courier New" w:hint="default"/>
      </w:rPr>
    </w:lvl>
    <w:lvl w:ilvl="2" w:tplc="0BDC3BDC" w:tentative="1">
      <w:start w:val="1"/>
      <w:numFmt w:val="bullet"/>
      <w:lvlText w:val=""/>
      <w:lvlJc w:val="left"/>
      <w:pPr>
        <w:tabs>
          <w:tab w:val="num" w:pos="2160"/>
        </w:tabs>
        <w:ind w:left="2160" w:hanging="360"/>
      </w:pPr>
      <w:rPr>
        <w:rFonts w:ascii="Wingdings" w:hAnsi="Wingdings" w:hint="default"/>
      </w:rPr>
    </w:lvl>
    <w:lvl w:ilvl="3" w:tplc="E98ADDBA" w:tentative="1">
      <w:start w:val="1"/>
      <w:numFmt w:val="bullet"/>
      <w:lvlText w:val=""/>
      <w:lvlJc w:val="left"/>
      <w:pPr>
        <w:tabs>
          <w:tab w:val="num" w:pos="2880"/>
        </w:tabs>
        <w:ind w:left="2880" w:hanging="360"/>
      </w:pPr>
      <w:rPr>
        <w:rFonts w:ascii="Symbol" w:hAnsi="Symbol" w:hint="default"/>
      </w:rPr>
    </w:lvl>
    <w:lvl w:ilvl="4" w:tplc="C3786ED8" w:tentative="1">
      <w:start w:val="1"/>
      <w:numFmt w:val="bullet"/>
      <w:lvlText w:val="o"/>
      <w:lvlJc w:val="left"/>
      <w:pPr>
        <w:tabs>
          <w:tab w:val="num" w:pos="3600"/>
        </w:tabs>
        <w:ind w:left="3600" w:hanging="360"/>
      </w:pPr>
      <w:rPr>
        <w:rFonts w:ascii="Courier New" w:hAnsi="Courier New" w:hint="default"/>
      </w:rPr>
    </w:lvl>
    <w:lvl w:ilvl="5" w:tplc="D91813A4" w:tentative="1">
      <w:start w:val="1"/>
      <w:numFmt w:val="bullet"/>
      <w:lvlText w:val=""/>
      <w:lvlJc w:val="left"/>
      <w:pPr>
        <w:tabs>
          <w:tab w:val="num" w:pos="4320"/>
        </w:tabs>
        <w:ind w:left="4320" w:hanging="360"/>
      </w:pPr>
      <w:rPr>
        <w:rFonts w:ascii="Wingdings" w:hAnsi="Wingdings" w:hint="default"/>
      </w:rPr>
    </w:lvl>
    <w:lvl w:ilvl="6" w:tplc="E9B466F8" w:tentative="1">
      <w:start w:val="1"/>
      <w:numFmt w:val="bullet"/>
      <w:lvlText w:val=""/>
      <w:lvlJc w:val="left"/>
      <w:pPr>
        <w:tabs>
          <w:tab w:val="num" w:pos="5040"/>
        </w:tabs>
        <w:ind w:left="5040" w:hanging="360"/>
      </w:pPr>
      <w:rPr>
        <w:rFonts w:ascii="Symbol" w:hAnsi="Symbol" w:hint="default"/>
      </w:rPr>
    </w:lvl>
    <w:lvl w:ilvl="7" w:tplc="96B2A514" w:tentative="1">
      <w:start w:val="1"/>
      <w:numFmt w:val="bullet"/>
      <w:lvlText w:val="o"/>
      <w:lvlJc w:val="left"/>
      <w:pPr>
        <w:tabs>
          <w:tab w:val="num" w:pos="5760"/>
        </w:tabs>
        <w:ind w:left="5760" w:hanging="360"/>
      </w:pPr>
      <w:rPr>
        <w:rFonts w:ascii="Courier New" w:hAnsi="Courier New" w:hint="default"/>
      </w:rPr>
    </w:lvl>
    <w:lvl w:ilvl="8" w:tplc="9AB0FC7E"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31"/>
  </w:num>
  <w:num w:numId="3">
    <w:abstractNumId w:val="22"/>
  </w:num>
  <w:num w:numId="4">
    <w:abstractNumId w:val="29"/>
  </w:num>
  <w:num w:numId="5">
    <w:abstractNumId w:val="22"/>
  </w:num>
  <w:num w:numId="6">
    <w:abstractNumId w:val="44"/>
  </w:num>
  <w:num w:numId="7">
    <w:abstractNumId w:val="40"/>
  </w:num>
  <w:num w:numId="8">
    <w:abstractNumId w:val="20"/>
  </w:num>
  <w:num w:numId="9">
    <w:abstractNumId w:val="17"/>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5"/>
  </w:num>
  <w:num w:numId="25">
    <w:abstractNumId w:val="54"/>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17"/>
  </w:num>
  <w:num w:numId="33">
    <w:abstractNumId w:val="57"/>
  </w:num>
  <w:num w:numId="34">
    <w:abstractNumId w:val="11"/>
  </w:num>
  <w:num w:numId="35">
    <w:abstractNumId w:val="46"/>
  </w:num>
  <w:num w:numId="36">
    <w:abstractNumId w:val="43"/>
  </w:num>
  <w:num w:numId="37">
    <w:abstractNumId w:val="53"/>
  </w:num>
  <w:num w:numId="38">
    <w:abstractNumId w:val="56"/>
  </w:num>
  <w:num w:numId="39">
    <w:abstractNumId w:val="17"/>
  </w:num>
  <w:num w:numId="40">
    <w:abstractNumId w:val="17"/>
  </w:num>
  <w:num w:numId="41">
    <w:abstractNumId w:val="17"/>
  </w:num>
  <w:num w:numId="42">
    <w:abstractNumId w:val="27"/>
  </w:num>
  <w:num w:numId="43">
    <w:abstractNumId w:val="25"/>
  </w:num>
  <w:num w:numId="44">
    <w:abstractNumId w:val="18"/>
  </w:num>
  <w:num w:numId="45">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num>
  <w:num w:numId="49">
    <w:abstractNumId w:val="34"/>
  </w:num>
  <w:num w:numId="50">
    <w:abstractNumId w:val="17"/>
  </w:num>
  <w:num w:numId="51">
    <w:abstractNumId w:val="33"/>
  </w:num>
  <w:num w:numId="52">
    <w:abstractNumId w:val="48"/>
  </w:num>
  <w:num w:numId="53">
    <w:abstractNumId w:val="30"/>
  </w:num>
  <w:num w:numId="54">
    <w:abstractNumId w:val="15"/>
  </w:num>
  <w:num w:numId="55">
    <w:abstractNumId w:val="23"/>
  </w:num>
  <w:num w:numId="56">
    <w:abstractNumId w:val="49"/>
  </w:num>
  <w:num w:numId="57">
    <w:abstractNumId w:val="24"/>
  </w:num>
  <w:num w:numId="58">
    <w:abstractNumId w:val="47"/>
  </w:num>
  <w:num w:numId="59">
    <w:abstractNumId w:val="39"/>
  </w:num>
  <w:num w:numId="60">
    <w:abstractNumId w:val="58"/>
  </w:num>
  <w:num w:numId="61">
    <w:abstractNumId w:val="12"/>
  </w:num>
  <w:num w:numId="62">
    <w:abstractNumId w:val="35"/>
  </w:num>
  <w:num w:numId="63">
    <w:abstractNumId w:val="36"/>
  </w:num>
  <w:num w:numId="64">
    <w:abstractNumId w:val="16"/>
  </w:num>
  <w:num w:numId="65">
    <w:abstractNumId w:val="21"/>
  </w:num>
  <w:num w:numId="66">
    <w:abstractNumId w:val="32"/>
  </w:num>
  <w:num w:numId="67">
    <w:abstractNumId w:val="26"/>
  </w:num>
  <w:num w:numId="68">
    <w:abstractNumId w:val="14"/>
  </w:num>
  <w:num w:numId="69">
    <w:abstractNumId w:val="19"/>
  </w:num>
  <w:num w:numId="70">
    <w:abstractNumId w:val="37"/>
  </w:num>
  <w:num w:numId="71">
    <w:abstractNumId w:val="28"/>
  </w:num>
  <w:num w:numId="72">
    <w:abstractNumId w:val="50"/>
  </w:num>
  <w:num w:numId="73">
    <w:abstractNumId w:val="52"/>
  </w:num>
  <w:num w:numId="74">
    <w:abstractNumId w:val="13"/>
  </w:num>
  <w:num w:numId="75">
    <w:abstractNumId w:val="38"/>
  </w:num>
  <w:num w:numId="76">
    <w:abstractNumId w:val="51"/>
  </w:num>
  <w:num w:numId="77">
    <w:abstractNumId w:val="55"/>
  </w:num>
  <w:num w:numId="78">
    <w:abstractNumId w:val="41"/>
  </w:num>
  <w:num w:numId="79">
    <w:abstractNumId w:val="10"/>
  </w:num>
  <w:num w:numId="80">
    <w:abstractNumId w:val="42"/>
  </w:num>
  <w:numIdMacAtCleanup w:val="7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org Birgisson">
    <w15:presenceInfo w15:providerId="Windows Live" w15:userId="65a5ee56f2b0a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drawingGridHorizontalSpacing w:val="9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456"/>
    <w:rsid w:val="00001BAB"/>
    <w:rsid w:val="00001BCF"/>
    <w:rsid w:val="000024B5"/>
    <w:rsid w:val="0000573E"/>
    <w:rsid w:val="00005B02"/>
    <w:rsid w:val="000072F7"/>
    <w:rsid w:val="00010154"/>
    <w:rsid w:val="00011E5A"/>
    <w:rsid w:val="000149DD"/>
    <w:rsid w:val="00017638"/>
    <w:rsid w:val="0001764F"/>
    <w:rsid w:val="00020377"/>
    <w:rsid w:val="0002047C"/>
    <w:rsid w:val="000204A3"/>
    <w:rsid w:val="00020D99"/>
    <w:rsid w:val="000213E8"/>
    <w:rsid w:val="00021BE9"/>
    <w:rsid w:val="000253BC"/>
    <w:rsid w:val="000309C8"/>
    <w:rsid w:val="000312B0"/>
    <w:rsid w:val="00031584"/>
    <w:rsid w:val="00031BD5"/>
    <w:rsid w:val="00031E13"/>
    <w:rsid w:val="000339CB"/>
    <w:rsid w:val="00034212"/>
    <w:rsid w:val="00034253"/>
    <w:rsid w:val="0003454B"/>
    <w:rsid w:val="000351AC"/>
    <w:rsid w:val="00035A9A"/>
    <w:rsid w:val="00042537"/>
    <w:rsid w:val="00042944"/>
    <w:rsid w:val="00044D20"/>
    <w:rsid w:val="00044F1E"/>
    <w:rsid w:val="000456BB"/>
    <w:rsid w:val="00045E6E"/>
    <w:rsid w:val="0004634C"/>
    <w:rsid w:val="00050907"/>
    <w:rsid w:val="00051991"/>
    <w:rsid w:val="0005298B"/>
    <w:rsid w:val="00054D80"/>
    <w:rsid w:val="00056BF2"/>
    <w:rsid w:val="0005720A"/>
    <w:rsid w:val="00057439"/>
    <w:rsid w:val="0005777B"/>
    <w:rsid w:val="00057BEE"/>
    <w:rsid w:val="0006009D"/>
    <w:rsid w:val="00061311"/>
    <w:rsid w:val="00061EFC"/>
    <w:rsid w:val="000630B7"/>
    <w:rsid w:val="00065D7D"/>
    <w:rsid w:val="00072451"/>
    <w:rsid w:val="00072862"/>
    <w:rsid w:val="00072892"/>
    <w:rsid w:val="00073EE6"/>
    <w:rsid w:val="0007451A"/>
    <w:rsid w:val="00075A94"/>
    <w:rsid w:val="000769AA"/>
    <w:rsid w:val="00077C7F"/>
    <w:rsid w:val="00080CC7"/>
    <w:rsid w:val="00080E57"/>
    <w:rsid w:val="000839BC"/>
    <w:rsid w:val="00084AFA"/>
    <w:rsid w:val="00085C11"/>
    <w:rsid w:val="000921C6"/>
    <w:rsid w:val="0009249A"/>
    <w:rsid w:val="00092717"/>
    <w:rsid w:val="000952F3"/>
    <w:rsid w:val="00096754"/>
    <w:rsid w:val="00096DAF"/>
    <w:rsid w:val="000A214E"/>
    <w:rsid w:val="000A2A53"/>
    <w:rsid w:val="000A38C6"/>
    <w:rsid w:val="000A3D78"/>
    <w:rsid w:val="000A5079"/>
    <w:rsid w:val="000A6DCB"/>
    <w:rsid w:val="000A716E"/>
    <w:rsid w:val="000A73F7"/>
    <w:rsid w:val="000B0631"/>
    <w:rsid w:val="000B287D"/>
    <w:rsid w:val="000B3F6A"/>
    <w:rsid w:val="000B5D19"/>
    <w:rsid w:val="000B5E1E"/>
    <w:rsid w:val="000B600E"/>
    <w:rsid w:val="000B6C8F"/>
    <w:rsid w:val="000C0481"/>
    <w:rsid w:val="000C0636"/>
    <w:rsid w:val="000C0E77"/>
    <w:rsid w:val="000C23C1"/>
    <w:rsid w:val="000C26B1"/>
    <w:rsid w:val="000C3978"/>
    <w:rsid w:val="000C4D80"/>
    <w:rsid w:val="000C7494"/>
    <w:rsid w:val="000C7D1A"/>
    <w:rsid w:val="000D12FC"/>
    <w:rsid w:val="000D1CEB"/>
    <w:rsid w:val="000D3A4F"/>
    <w:rsid w:val="000D4199"/>
    <w:rsid w:val="000D4B4F"/>
    <w:rsid w:val="000D5B44"/>
    <w:rsid w:val="000D70A9"/>
    <w:rsid w:val="000E043B"/>
    <w:rsid w:val="000E05E4"/>
    <w:rsid w:val="000E1E28"/>
    <w:rsid w:val="000E2C64"/>
    <w:rsid w:val="000E4981"/>
    <w:rsid w:val="000E64CA"/>
    <w:rsid w:val="000E6680"/>
    <w:rsid w:val="000E7305"/>
    <w:rsid w:val="000F05C8"/>
    <w:rsid w:val="000F189E"/>
    <w:rsid w:val="000F22F0"/>
    <w:rsid w:val="000F60AE"/>
    <w:rsid w:val="000F6ECA"/>
    <w:rsid w:val="000F729C"/>
    <w:rsid w:val="000F7BCE"/>
    <w:rsid w:val="000F7DC1"/>
    <w:rsid w:val="00100CC9"/>
    <w:rsid w:val="0010102F"/>
    <w:rsid w:val="00102081"/>
    <w:rsid w:val="00105C19"/>
    <w:rsid w:val="00106367"/>
    <w:rsid w:val="001063AE"/>
    <w:rsid w:val="00107860"/>
    <w:rsid w:val="00110BA3"/>
    <w:rsid w:val="0011149B"/>
    <w:rsid w:val="00111B8B"/>
    <w:rsid w:val="0011262E"/>
    <w:rsid w:val="00113682"/>
    <w:rsid w:val="00115086"/>
    <w:rsid w:val="00115B5F"/>
    <w:rsid w:val="0011700B"/>
    <w:rsid w:val="00117E94"/>
    <w:rsid w:val="001236BB"/>
    <w:rsid w:val="00123A93"/>
    <w:rsid w:val="00127660"/>
    <w:rsid w:val="00127BBD"/>
    <w:rsid w:val="001318A2"/>
    <w:rsid w:val="00136C1D"/>
    <w:rsid w:val="00137133"/>
    <w:rsid w:val="00137DC9"/>
    <w:rsid w:val="00140229"/>
    <w:rsid w:val="001422E3"/>
    <w:rsid w:val="00143B73"/>
    <w:rsid w:val="00146AA5"/>
    <w:rsid w:val="00146B91"/>
    <w:rsid w:val="00147D00"/>
    <w:rsid w:val="001503A2"/>
    <w:rsid w:val="00150D91"/>
    <w:rsid w:val="0015152E"/>
    <w:rsid w:val="0015285C"/>
    <w:rsid w:val="001535B2"/>
    <w:rsid w:val="00153954"/>
    <w:rsid w:val="00153C72"/>
    <w:rsid w:val="001558CF"/>
    <w:rsid w:val="0015596A"/>
    <w:rsid w:val="0015709A"/>
    <w:rsid w:val="00157453"/>
    <w:rsid w:val="00157D20"/>
    <w:rsid w:val="00160AB0"/>
    <w:rsid w:val="001619FF"/>
    <w:rsid w:val="00163045"/>
    <w:rsid w:val="00164ACD"/>
    <w:rsid w:val="00164DB9"/>
    <w:rsid w:val="00166E52"/>
    <w:rsid w:val="001722C5"/>
    <w:rsid w:val="00174388"/>
    <w:rsid w:val="00180B42"/>
    <w:rsid w:val="00181E62"/>
    <w:rsid w:val="00183171"/>
    <w:rsid w:val="0018419B"/>
    <w:rsid w:val="0018516F"/>
    <w:rsid w:val="00185A15"/>
    <w:rsid w:val="00185FA4"/>
    <w:rsid w:val="0019013A"/>
    <w:rsid w:val="00191E99"/>
    <w:rsid w:val="001967E0"/>
    <w:rsid w:val="001967FC"/>
    <w:rsid w:val="00196B10"/>
    <w:rsid w:val="00196E32"/>
    <w:rsid w:val="0019799C"/>
    <w:rsid w:val="001A1DDB"/>
    <w:rsid w:val="001A2343"/>
    <w:rsid w:val="001A274F"/>
    <w:rsid w:val="001A2D60"/>
    <w:rsid w:val="001A3467"/>
    <w:rsid w:val="001A3C31"/>
    <w:rsid w:val="001A64BC"/>
    <w:rsid w:val="001A7A0E"/>
    <w:rsid w:val="001B029D"/>
    <w:rsid w:val="001B0B00"/>
    <w:rsid w:val="001B0BD1"/>
    <w:rsid w:val="001B14CF"/>
    <w:rsid w:val="001B4007"/>
    <w:rsid w:val="001B53A2"/>
    <w:rsid w:val="001B6AE1"/>
    <w:rsid w:val="001C1AB6"/>
    <w:rsid w:val="001C3B7D"/>
    <w:rsid w:val="001C46AA"/>
    <w:rsid w:val="001C5B2A"/>
    <w:rsid w:val="001C6F64"/>
    <w:rsid w:val="001C7CAD"/>
    <w:rsid w:val="001D06C7"/>
    <w:rsid w:val="001D0874"/>
    <w:rsid w:val="001D11D3"/>
    <w:rsid w:val="001D1DDC"/>
    <w:rsid w:val="001D307F"/>
    <w:rsid w:val="001D358C"/>
    <w:rsid w:val="001D4949"/>
    <w:rsid w:val="001D5DDA"/>
    <w:rsid w:val="001D5FAE"/>
    <w:rsid w:val="001D6652"/>
    <w:rsid w:val="001E016E"/>
    <w:rsid w:val="001E20E9"/>
    <w:rsid w:val="001E30B2"/>
    <w:rsid w:val="001E3423"/>
    <w:rsid w:val="001E4A79"/>
    <w:rsid w:val="001E5215"/>
    <w:rsid w:val="001E5DB2"/>
    <w:rsid w:val="001E5E06"/>
    <w:rsid w:val="001F114C"/>
    <w:rsid w:val="001F401C"/>
    <w:rsid w:val="001F4CE6"/>
    <w:rsid w:val="001F6FCB"/>
    <w:rsid w:val="001F71FF"/>
    <w:rsid w:val="001F77F6"/>
    <w:rsid w:val="00201C86"/>
    <w:rsid w:val="002024E4"/>
    <w:rsid w:val="00202C75"/>
    <w:rsid w:val="00203027"/>
    <w:rsid w:val="002059D5"/>
    <w:rsid w:val="002065B8"/>
    <w:rsid w:val="00206B78"/>
    <w:rsid w:val="00206FAD"/>
    <w:rsid w:val="00210F14"/>
    <w:rsid w:val="0021155D"/>
    <w:rsid w:val="002117F9"/>
    <w:rsid w:val="00211B72"/>
    <w:rsid w:val="00213AD8"/>
    <w:rsid w:val="0021430F"/>
    <w:rsid w:val="002150CE"/>
    <w:rsid w:val="00217453"/>
    <w:rsid w:val="0021790B"/>
    <w:rsid w:val="0022056D"/>
    <w:rsid w:val="00220C70"/>
    <w:rsid w:val="00220F16"/>
    <w:rsid w:val="00221EE4"/>
    <w:rsid w:val="00224488"/>
    <w:rsid w:val="00226306"/>
    <w:rsid w:val="00227ED9"/>
    <w:rsid w:val="00230F5C"/>
    <w:rsid w:val="00232A83"/>
    <w:rsid w:val="00233A2E"/>
    <w:rsid w:val="0023418B"/>
    <w:rsid w:val="00234263"/>
    <w:rsid w:val="00234619"/>
    <w:rsid w:val="002348C7"/>
    <w:rsid w:val="00236267"/>
    <w:rsid w:val="002366C7"/>
    <w:rsid w:val="00236BF6"/>
    <w:rsid w:val="00236DD8"/>
    <w:rsid w:val="00237633"/>
    <w:rsid w:val="0024039B"/>
    <w:rsid w:val="00240F10"/>
    <w:rsid w:val="00241244"/>
    <w:rsid w:val="002412E2"/>
    <w:rsid w:val="00244C26"/>
    <w:rsid w:val="00245FCB"/>
    <w:rsid w:val="00246103"/>
    <w:rsid w:val="00246456"/>
    <w:rsid w:val="00246E3C"/>
    <w:rsid w:val="002504D0"/>
    <w:rsid w:val="00252949"/>
    <w:rsid w:val="00252ED3"/>
    <w:rsid w:val="002547D3"/>
    <w:rsid w:val="002562F0"/>
    <w:rsid w:val="002602D6"/>
    <w:rsid w:val="002602F2"/>
    <w:rsid w:val="002620B7"/>
    <w:rsid w:val="002621C6"/>
    <w:rsid w:val="00262B06"/>
    <w:rsid w:val="00263082"/>
    <w:rsid w:val="002636CA"/>
    <w:rsid w:val="002637EF"/>
    <w:rsid w:val="00264A05"/>
    <w:rsid w:val="00264A15"/>
    <w:rsid w:val="00265DC9"/>
    <w:rsid w:val="002662C3"/>
    <w:rsid w:val="00266C41"/>
    <w:rsid w:val="00267036"/>
    <w:rsid w:val="00267F83"/>
    <w:rsid w:val="00271AA9"/>
    <w:rsid w:val="00273379"/>
    <w:rsid w:val="002776FC"/>
    <w:rsid w:val="0027798F"/>
    <w:rsid w:val="0028116F"/>
    <w:rsid w:val="00281497"/>
    <w:rsid w:val="0028194F"/>
    <w:rsid w:val="002820AB"/>
    <w:rsid w:val="00282DFC"/>
    <w:rsid w:val="002837B3"/>
    <w:rsid w:val="00284083"/>
    <w:rsid w:val="00285326"/>
    <w:rsid w:val="00285E87"/>
    <w:rsid w:val="002868EE"/>
    <w:rsid w:val="00290230"/>
    <w:rsid w:val="002914BF"/>
    <w:rsid w:val="00291D26"/>
    <w:rsid w:val="00294B58"/>
    <w:rsid w:val="002A127E"/>
    <w:rsid w:val="002A22C7"/>
    <w:rsid w:val="002A4FC7"/>
    <w:rsid w:val="002A5103"/>
    <w:rsid w:val="002A7164"/>
    <w:rsid w:val="002B1A14"/>
    <w:rsid w:val="002B243E"/>
    <w:rsid w:val="002B3F9F"/>
    <w:rsid w:val="002B487D"/>
    <w:rsid w:val="002B4AA7"/>
    <w:rsid w:val="002B6023"/>
    <w:rsid w:val="002B6343"/>
    <w:rsid w:val="002B6751"/>
    <w:rsid w:val="002B67A7"/>
    <w:rsid w:val="002B760A"/>
    <w:rsid w:val="002B781C"/>
    <w:rsid w:val="002B7E2D"/>
    <w:rsid w:val="002C11F9"/>
    <w:rsid w:val="002C247D"/>
    <w:rsid w:val="002C3E6C"/>
    <w:rsid w:val="002C3F2D"/>
    <w:rsid w:val="002C421E"/>
    <w:rsid w:val="002C4AA7"/>
    <w:rsid w:val="002C50AD"/>
    <w:rsid w:val="002C6427"/>
    <w:rsid w:val="002C6F56"/>
    <w:rsid w:val="002D2693"/>
    <w:rsid w:val="002D2F84"/>
    <w:rsid w:val="002D562C"/>
    <w:rsid w:val="002D60AB"/>
    <w:rsid w:val="002D6C1F"/>
    <w:rsid w:val="002D6C58"/>
    <w:rsid w:val="002E00E8"/>
    <w:rsid w:val="002E0DAE"/>
    <w:rsid w:val="002E3EFD"/>
    <w:rsid w:val="002E5C9E"/>
    <w:rsid w:val="002E60A1"/>
    <w:rsid w:val="002E66EC"/>
    <w:rsid w:val="002E7F5B"/>
    <w:rsid w:val="002F087B"/>
    <w:rsid w:val="002F0D65"/>
    <w:rsid w:val="002F18A1"/>
    <w:rsid w:val="002F3202"/>
    <w:rsid w:val="002F36B8"/>
    <w:rsid w:val="002F46E6"/>
    <w:rsid w:val="002F51C4"/>
    <w:rsid w:val="002F54A6"/>
    <w:rsid w:val="0030015F"/>
    <w:rsid w:val="0030088D"/>
    <w:rsid w:val="00301037"/>
    <w:rsid w:val="0030152E"/>
    <w:rsid w:val="0030430E"/>
    <w:rsid w:val="003043F5"/>
    <w:rsid w:val="00306170"/>
    <w:rsid w:val="00311453"/>
    <w:rsid w:val="00311E84"/>
    <w:rsid w:val="0031334B"/>
    <w:rsid w:val="0031369C"/>
    <w:rsid w:val="00313C66"/>
    <w:rsid w:val="00314AC5"/>
    <w:rsid w:val="00314B21"/>
    <w:rsid w:val="003167A3"/>
    <w:rsid w:val="00317054"/>
    <w:rsid w:val="00317601"/>
    <w:rsid w:val="00317EEF"/>
    <w:rsid w:val="003218BD"/>
    <w:rsid w:val="00324014"/>
    <w:rsid w:val="00324600"/>
    <w:rsid w:val="00325A50"/>
    <w:rsid w:val="0033028A"/>
    <w:rsid w:val="00331D3B"/>
    <w:rsid w:val="00335910"/>
    <w:rsid w:val="00337C11"/>
    <w:rsid w:val="00337CB8"/>
    <w:rsid w:val="00342412"/>
    <w:rsid w:val="00344921"/>
    <w:rsid w:val="00347D89"/>
    <w:rsid w:val="00350505"/>
    <w:rsid w:val="00351273"/>
    <w:rsid w:val="00351937"/>
    <w:rsid w:val="00353338"/>
    <w:rsid w:val="00354672"/>
    <w:rsid w:val="00355701"/>
    <w:rsid w:val="003578F3"/>
    <w:rsid w:val="003601E0"/>
    <w:rsid w:val="003613D4"/>
    <w:rsid w:val="00361A61"/>
    <w:rsid w:val="0036440A"/>
    <w:rsid w:val="003656FF"/>
    <w:rsid w:val="00365B27"/>
    <w:rsid w:val="00365D3F"/>
    <w:rsid w:val="00365D5D"/>
    <w:rsid w:val="00365EDA"/>
    <w:rsid w:val="0036625C"/>
    <w:rsid w:val="003664E3"/>
    <w:rsid w:val="00370867"/>
    <w:rsid w:val="00370E52"/>
    <w:rsid w:val="003716E9"/>
    <w:rsid w:val="003717F4"/>
    <w:rsid w:val="00371D02"/>
    <w:rsid w:val="00371FF1"/>
    <w:rsid w:val="00375E9A"/>
    <w:rsid w:val="0037626A"/>
    <w:rsid w:val="00376982"/>
    <w:rsid w:val="003779FD"/>
    <w:rsid w:val="0038306F"/>
    <w:rsid w:val="003856DE"/>
    <w:rsid w:val="003866CC"/>
    <w:rsid w:val="003866CF"/>
    <w:rsid w:val="003879BC"/>
    <w:rsid w:val="00387D43"/>
    <w:rsid w:val="00390D76"/>
    <w:rsid w:val="00391856"/>
    <w:rsid w:val="003922DD"/>
    <w:rsid w:val="00392DFF"/>
    <w:rsid w:val="00393354"/>
    <w:rsid w:val="0039353E"/>
    <w:rsid w:val="00393848"/>
    <w:rsid w:val="003943FA"/>
    <w:rsid w:val="00394771"/>
    <w:rsid w:val="003952CA"/>
    <w:rsid w:val="00395EBE"/>
    <w:rsid w:val="00397866"/>
    <w:rsid w:val="003A040F"/>
    <w:rsid w:val="003A1355"/>
    <w:rsid w:val="003A148C"/>
    <w:rsid w:val="003A280C"/>
    <w:rsid w:val="003A29DF"/>
    <w:rsid w:val="003A32E7"/>
    <w:rsid w:val="003A3D37"/>
    <w:rsid w:val="003A4662"/>
    <w:rsid w:val="003B0718"/>
    <w:rsid w:val="003C07DE"/>
    <w:rsid w:val="003C4056"/>
    <w:rsid w:val="003C42B9"/>
    <w:rsid w:val="003C4C2F"/>
    <w:rsid w:val="003C61A9"/>
    <w:rsid w:val="003D0463"/>
    <w:rsid w:val="003D1CE5"/>
    <w:rsid w:val="003D1CF5"/>
    <w:rsid w:val="003D2157"/>
    <w:rsid w:val="003D285E"/>
    <w:rsid w:val="003D2F02"/>
    <w:rsid w:val="003D3129"/>
    <w:rsid w:val="003D4E30"/>
    <w:rsid w:val="003D5C21"/>
    <w:rsid w:val="003D67F1"/>
    <w:rsid w:val="003D6DCB"/>
    <w:rsid w:val="003D6EDF"/>
    <w:rsid w:val="003E2085"/>
    <w:rsid w:val="003E3BF5"/>
    <w:rsid w:val="003E4F88"/>
    <w:rsid w:val="003E5D06"/>
    <w:rsid w:val="003E63AA"/>
    <w:rsid w:val="003E7AD0"/>
    <w:rsid w:val="003E7EB1"/>
    <w:rsid w:val="003F0F16"/>
    <w:rsid w:val="003F0F82"/>
    <w:rsid w:val="003F125F"/>
    <w:rsid w:val="003F4F29"/>
    <w:rsid w:val="003F7ACD"/>
    <w:rsid w:val="004006CE"/>
    <w:rsid w:val="00400797"/>
    <w:rsid w:val="00400941"/>
    <w:rsid w:val="00400A5C"/>
    <w:rsid w:val="00400D35"/>
    <w:rsid w:val="00400E4E"/>
    <w:rsid w:val="00400F10"/>
    <w:rsid w:val="004038C7"/>
    <w:rsid w:val="00403985"/>
    <w:rsid w:val="00404BA1"/>
    <w:rsid w:val="0040589E"/>
    <w:rsid w:val="0040671A"/>
    <w:rsid w:val="00406885"/>
    <w:rsid w:val="00410199"/>
    <w:rsid w:val="0041151B"/>
    <w:rsid w:val="00412D96"/>
    <w:rsid w:val="004131FA"/>
    <w:rsid w:val="004144B8"/>
    <w:rsid w:val="00415034"/>
    <w:rsid w:val="00415BDF"/>
    <w:rsid w:val="0041750D"/>
    <w:rsid w:val="00417656"/>
    <w:rsid w:val="00417A04"/>
    <w:rsid w:val="00420603"/>
    <w:rsid w:val="00422039"/>
    <w:rsid w:val="00423149"/>
    <w:rsid w:val="0042598B"/>
    <w:rsid w:val="00427849"/>
    <w:rsid w:val="00430DAF"/>
    <w:rsid w:val="00432779"/>
    <w:rsid w:val="00432F7E"/>
    <w:rsid w:val="0043454E"/>
    <w:rsid w:val="00435CEB"/>
    <w:rsid w:val="00435EAB"/>
    <w:rsid w:val="004372FF"/>
    <w:rsid w:val="004378B7"/>
    <w:rsid w:val="0044034A"/>
    <w:rsid w:val="00442F79"/>
    <w:rsid w:val="0044755C"/>
    <w:rsid w:val="00447FBC"/>
    <w:rsid w:val="004509AD"/>
    <w:rsid w:val="004512A6"/>
    <w:rsid w:val="0045190B"/>
    <w:rsid w:val="00452CA8"/>
    <w:rsid w:val="00453F7E"/>
    <w:rsid w:val="00454D86"/>
    <w:rsid w:val="004556D4"/>
    <w:rsid w:val="0045631E"/>
    <w:rsid w:val="00456ECE"/>
    <w:rsid w:val="00457386"/>
    <w:rsid w:val="004608D5"/>
    <w:rsid w:val="00460A4D"/>
    <w:rsid w:val="00460B3F"/>
    <w:rsid w:val="004615C8"/>
    <w:rsid w:val="00461A24"/>
    <w:rsid w:val="00462EDD"/>
    <w:rsid w:val="00464283"/>
    <w:rsid w:val="00464472"/>
    <w:rsid w:val="00465075"/>
    <w:rsid w:val="00466F82"/>
    <w:rsid w:val="00470919"/>
    <w:rsid w:val="00470973"/>
    <w:rsid w:val="00470D42"/>
    <w:rsid w:val="00473589"/>
    <w:rsid w:val="0047414D"/>
    <w:rsid w:val="0047427E"/>
    <w:rsid w:val="00475361"/>
    <w:rsid w:val="0047633F"/>
    <w:rsid w:val="00476355"/>
    <w:rsid w:val="004769A9"/>
    <w:rsid w:val="00477542"/>
    <w:rsid w:val="0048009B"/>
    <w:rsid w:val="004808DC"/>
    <w:rsid w:val="00490B71"/>
    <w:rsid w:val="00491DE5"/>
    <w:rsid w:val="00492594"/>
    <w:rsid w:val="0049431C"/>
    <w:rsid w:val="00495AE2"/>
    <w:rsid w:val="00495E41"/>
    <w:rsid w:val="00496707"/>
    <w:rsid w:val="00496892"/>
    <w:rsid w:val="004A0741"/>
    <w:rsid w:val="004A140C"/>
    <w:rsid w:val="004A166D"/>
    <w:rsid w:val="004A561A"/>
    <w:rsid w:val="004A5988"/>
    <w:rsid w:val="004A5BC7"/>
    <w:rsid w:val="004A6948"/>
    <w:rsid w:val="004B045A"/>
    <w:rsid w:val="004B106C"/>
    <w:rsid w:val="004B2751"/>
    <w:rsid w:val="004B2EDE"/>
    <w:rsid w:val="004B30C6"/>
    <w:rsid w:val="004B481C"/>
    <w:rsid w:val="004B5E09"/>
    <w:rsid w:val="004B67A5"/>
    <w:rsid w:val="004B7E07"/>
    <w:rsid w:val="004C0D65"/>
    <w:rsid w:val="004C0E68"/>
    <w:rsid w:val="004C13EA"/>
    <w:rsid w:val="004D1CFC"/>
    <w:rsid w:val="004D2333"/>
    <w:rsid w:val="004D23FF"/>
    <w:rsid w:val="004D31DB"/>
    <w:rsid w:val="004D4F6E"/>
    <w:rsid w:val="004D5500"/>
    <w:rsid w:val="004D5AC3"/>
    <w:rsid w:val="004D5E86"/>
    <w:rsid w:val="004D7075"/>
    <w:rsid w:val="004E1057"/>
    <w:rsid w:val="004E179F"/>
    <w:rsid w:val="004E22D7"/>
    <w:rsid w:val="004E32AD"/>
    <w:rsid w:val="004E5C05"/>
    <w:rsid w:val="004E7F95"/>
    <w:rsid w:val="004F1185"/>
    <w:rsid w:val="004F1530"/>
    <w:rsid w:val="004F1B7A"/>
    <w:rsid w:val="004F2ACF"/>
    <w:rsid w:val="004F3FCC"/>
    <w:rsid w:val="004F4A43"/>
    <w:rsid w:val="00501B75"/>
    <w:rsid w:val="005022CE"/>
    <w:rsid w:val="00503772"/>
    <w:rsid w:val="005040AF"/>
    <w:rsid w:val="005042E0"/>
    <w:rsid w:val="00504DF5"/>
    <w:rsid w:val="00505B79"/>
    <w:rsid w:val="0051018F"/>
    <w:rsid w:val="00510CA7"/>
    <w:rsid w:val="0051273B"/>
    <w:rsid w:val="00512ED3"/>
    <w:rsid w:val="0051509E"/>
    <w:rsid w:val="00515761"/>
    <w:rsid w:val="00515EB5"/>
    <w:rsid w:val="0051681F"/>
    <w:rsid w:val="00516847"/>
    <w:rsid w:val="00517A1D"/>
    <w:rsid w:val="00517EB5"/>
    <w:rsid w:val="00520D2F"/>
    <w:rsid w:val="00521F4F"/>
    <w:rsid w:val="00522C17"/>
    <w:rsid w:val="005234F2"/>
    <w:rsid w:val="00524B9F"/>
    <w:rsid w:val="00525B29"/>
    <w:rsid w:val="00526713"/>
    <w:rsid w:val="00526D65"/>
    <w:rsid w:val="00527A8F"/>
    <w:rsid w:val="00527FD6"/>
    <w:rsid w:val="0053069A"/>
    <w:rsid w:val="00530D74"/>
    <w:rsid w:val="00531B9E"/>
    <w:rsid w:val="0053223D"/>
    <w:rsid w:val="00532F11"/>
    <w:rsid w:val="0053387D"/>
    <w:rsid w:val="0053497D"/>
    <w:rsid w:val="00535E81"/>
    <w:rsid w:val="0053635A"/>
    <w:rsid w:val="005364B4"/>
    <w:rsid w:val="0053684D"/>
    <w:rsid w:val="0054119F"/>
    <w:rsid w:val="00542C69"/>
    <w:rsid w:val="00543853"/>
    <w:rsid w:val="00543CED"/>
    <w:rsid w:val="00543E7D"/>
    <w:rsid w:val="00544D74"/>
    <w:rsid w:val="00546706"/>
    <w:rsid w:val="00547D43"/>
    <w:rsid w:val="00547D73"/>
    <w:rsid w:val="00552230"/>
    <w:rsid w:val="00553A17"/>
    <w:rsid w:val="005542F7"/>
    <w:rsid w:val="0055537B"/>
    <w:rsid w:val="00556D6D"/>
    <w:rsid w:val="00556F97"/>
    <w:rsid w:val="0055768C"/>
    <w:rsid w:val="00560D0E"/>
    <w:rsid w:val="00561501"/>
    <w:rsid w:val="00562068"/>
    <w:rsid w:val="00562913"/>
    <w:rsid w:val="00562D4B"/>
    <w:rsid w:val="00564984"/>
    <w:rsid w:val="0056506C"/>
    <w:rsid w:val="00565108"/>
    <w:rsid w:val="00565675"/>
    <w:rsid w:val="00565E45"/>
    <w:rsid w:val="005664D0"/>
    <w:rsid w:val="00570794"/>
    <w:rsid w:val="005709B2"/>
    <w:rsid w:val="00571B9B"/>
    <w:rsid w:val="005724AA"/>
    <w:rsid w:val="005724BB"/>
    <w:rsid w:val="00572583"/>
    <w:rsid w:val="005729CB"/>
    <w:rsid w:val="005743D7"/>
    <w:rsid w:val="00574CA2"/>
    <w:rsid w:val="00575EE6"/>
    <w:rsid w:val="00576DA9"/>
    <w:rsid w:val="0057752E"/>
    <w:rsid w:val="0058303B"/>
    <w:rsid w:val="00583E45"/>
    <w:rsid w:val="0058509A"/>
    <w:rsid w:val="00587128"/>
    <w:rsid w:val="00587544"/>
    <w:rsid w:val="005921D2"/>
    <w:rsid w:val="005927E8"/>
    <w:rsid w:val="00593DD8"/>
    <w:rsid w:val="00594711"/>
    <w:rsid w:val="0059566D"/>
    <w:rsid w:val="005958B9"/>
    <w:rsid w:val="00595D63"/>
    <w:rsid w:val="005972E0"/>
    <w:rsid w:val="005A0086"/>
    <w:rsid w:val="005A0530"/>
    <w:rsid w:val="005A09B6"/>
    <w:rsid w:val="005A231B"/>
    <w:rsid w:val="005A2755"/>
    <w:rsid w:val="005A336D"/>
    <w:rsid w:val="005A5BA5"/>
    <w:rsid w:val="005A65B0"/>
    <w:rsid w:val="005A7D5D"/>
    <w:rsid w:val="005B01D6"/>
    <w:rsid w:val="005B23F7"/>
    <w:rsid w:val="005B759D"/>
    <w:rsid w:val="005C01EE"/>
    <w:rsid w:val="005C0763"/>
    <w:rsid w:val="005C0ABE"/>
    <w:rsid w:val="005C0D87"/>
    <w:rsid w:val="005C16CF"/>
    <w:rsid w:val="005C1F10"/>
    <w:rsid w:val="005C24D8"/>
    <w:rsid w:val="005C5793"/>
    <w:rsid w:val="005C6CEE"/>
    <w:rsid w:val="005D11D8"/>
    <w:rsid w:val="005D1353"/>
    <w:rsid w:val="005D4F38"/>
    <w:rsid w:val="005D5710"/>
    <w:rsid w:val="005D5CB0"/>
    <w:rsid w:val="005D7922"/>
    <w:rsid w:val="005E29D0"/>
    <w:rsid w:val="005E3FF1"/>
    <w:rsid w:val="005E480E"/>
    <w:rsid w:val="005E5F62"/>
    <w:rsid w:val="005E6331"/>
    <w:rsid w:val="005E6AEA"/>
    <w:rsid w:val="005F01A1"/>
    <w:rsid w:val="005F01CE"/>
    <w:rsid w:val="005F10D7"/>
    <w:rsid w:val="005F2702"/>
    <w:rsid w:val="005F41D3"/>
    <w:rsid w:val="005F4FF3"/>
    <w:rsid w:val="005F5466"/>
    <w:rsid w:val="005F5725"/>
    <w:rsid w:val="005F6259"/>
    <w:rsid w:val="005F636C"/>
    <w:rsid w:val="005F6452"/>
    <w:rsid w:val="005F73AB"/>
    <w:rsid w:val="006000B0"/>
    <w:rsid w:val="006002C7"/>
    <w:rsid w:val="00600EC2"/>
    <w:rsid w:val="00600F47"/>
    <w:rsid w:val="0060269C"/>
    <w:rsid w:val="00602B76"/>
    <w:rsid w:val="00602C45"/>
    <w:rsid w:val="0060323B"/>
    <w:rsid w:val="00604219"/>
    <w:rsid w:val="00605230"/>
    <w:rsid w:val="006053B9"/>
    <w:rsid w:val="00605BCF"/>
    <w:rsid w:val="006061E4"/>
    <w:rsid w:val="00606C96"/>
    <w:rsid w:val="00607068"/>
    <w:rsid w:val="00607FB8"/>
    <w:rsid w:val="00610D37"/>
    <w:rsid w:val="00612840"/>
    <w:rsid w:val="00613214"/>
    <w:rsid w:val="00613CC6"/>
    <w:rsid w:val="00614279"/>
    <w:rsid w:val="0061431C"/>
    <w:rsid w:val="00614AD7"/>
    <w:rsid w:val="00615111"/>
    <w:rsid w:val="006153C4"/>
    <w:rsid w:val="0061615A"/>
    <w:rsid w:val="00620E30"/>
    <w:rsid w:val="006212D2"/>
    <w:rsid w:val="00622195"/>
    <w:rsid w:val="00623389"/>
    <w:rsid w:val="006237F4"/>
    <w:rsid w:val="00624751"/>
    <w:rsid w:val="00624D9A"/>
    <w:rsid w:val="00626C8E"/>
    <w:rsid w:val="00627B19"/>
    <w:rsid w:val="00627D1E"/>
    <w:rsid w:val="00631F36"/>
    <w:rsid w:val="00637A34"/>
    <w:rsid w:val="0064138B"/>
    <w:rsid w:val="00641D88"/>
    <w:rsid w:val="006429ED"/>
    <w:rsid w:val="00645556"/>
    <w:rsid w:val="00646194"/>
    <w:rsid w:val="00646A38"/>
    <w:rsid w:val="00647173"/>
    <w:rsid w:val="0064754C"/>
    <w:rsid w:val="00647BA2"/>
    <w:rsid w:val="00651014"/>
    <w:rsid w:val="00651D07"/>
    <w:rsid w:val="006521AE"/>
    <w:rsid w:val="0065271A"/>
    <w:rsid w:val="00652AD7"/>
    <w:rsid w:val="00653CDC"/>
    <w:rsid w:val="00654354"/>
    <w:rsid w:val="00655014"/>
    <w:rsid w:val="006556CB"/>
    <w:rsid w:val="00655AB4"/>
    <w:rsid w:val="0066017A"/>
    <w:rsid w:val="00660A46"/>
    <w:rsid w:val="006616EB"/>
    <w:rsid w:val="00661A68"/>
    <w:rsid w:val="00662170"/>
    <w:rsid w:val="00663C6B"/>
    <w:rsid w:val="00663E31"/>
    <w:rsid w:val="006649C2"/>
    <w:rsid w:val="00665FC6"/>
    <w:rsid w:val="006670DB"/>
    <w:rsid w:val="00670DAC"/>
    <w:rsid w:val="00671194"/>
    <w:rsid w:val="00672907"/>
    <w:rsid w:val="00672BF0"/>
    <w:rsid w:val="0067362F"/>
    <w:rsid w:val="00673D25"/>
    <w:rsid w:val="00674EFB"/>
    <w:rsid w:val="00675691"/>
    <w:rsid w:val="00675932"/>
    <w:rsid w:val="00677485"/>
    <w:rsid w:val="00677777"/>
    <w:rsid w:val="006806C9"/>
    <w:rsid w:val="00682CDA"/>
    <w:rsid w:val="00683CAC"/>
    <w:rsid w:val="00683DAF"/>
    <w:rsid w:val="00684E03"/>
    <w:rsid w:val="00684F30"/>
    <w:rsid w:val="00685860"/>
    <w:rsid w:val="00690DB1"/>
    <w:rsid w:val="00691531"/>
    <w:rsid w:val="006921C6"/>
    <w:rsid w:val="00695D6D"/>
    <w:rsid w:val="00696791"/>
    <w:rsid w:val="00696E55"/>
    <w:rsid w:val="00697B13"/>
    <w:rsid w:val="006A050B"/>
    <w:rsid w:val="006A23D6"/>
    <w:rsid w:val="006A3300"/>
    <w:rsid w:val="006A3F7D"/>
    <w:rsid w:val="006A4DCB"/>
    <w:rsid w:val="006A4E7F"/>
    <w:rsid w:val="006A5378"/>
    <w:rsid w:val="006A5D0D"/>
    <w:rsid w:val="006A71EE"/>
    <w:rsid w:val="006A7694"/>
    <w:rsid w:val="006A7720"/>
    <w:rsid w:val="006A7B2E"/>
    <w:rsid w:val="006B0708"/>
    <w:rsid w:val="006B1FAE"/>
    <w:rsid w:val="006B4494"/>
    <w:rsid w:val="006B61CD"/>
    <w:rsid w:val="006B6489"/>
    <w:rsid w:val="006B6D15"/>
    <w:rsid w:val="006B767F"/>
    <w:rsid w:val="006C16B6"/>
    <w:rsid w:val="006C19DE"/>
    <w:rsid w:val="006C2B42"/>
    <w:rsid w:val="006C35B9"/>
    <w:rsid w:val="006C514F"/>
    <w:rsid w:val="006C5840"/>
    <w:rsid w:val="006C74D2"/>
    <w:rsid w:val="006D018A"/>
    <w:rsid w:val="006D05D6"/>
    <w:rsid w:val="006D1A6C"/>
    <w:rsid w:val="006D1CEA"/>
    <w:rsid w:val="006D20A6"/>
    <w:rsid w:val="006D226F"/>
    <w:rsid w:val="006D23D5"/>
    <w:rsid w:val="006D2864"/>
    <w:rsid w:val="006D43CF"/>
    <w:rsid w:val="006D4A9F"/>
    <w:rsid w:val="006D5D63"/>
    <w:rsid w:val="006D65DA"/>
    <w:rsid w:val="006D6835"/>
    <w:rsid w:val="006D7C95"/>
    <w:rsid w:val="006E087B"/>
    <w:rsid w:val="006E2A95"/>
    <w:rsid w:val="006E2B5F"/>
    <w:rsid w:val="006E3DF6"/>
    <w:rsid w:val="006E41FD"/>
    <w:rsid w:val="006E5888"/>
    <w:rsid w:val="006E5A49"/>
    <w:rsid w:val="006E65D0"/>
    <w:rsid w:val="006E6F6A"/>
    <w:rsid w:val="006E72CA"/>
    <w:rsid w:val="006F03AB"/>
    <w:rsid w:val="006F139C"/>
    <w:rsid w:val="006F267B"/>
    <w:rsid w:val="006F3684"/>
    <w:rsid w:val="006F65A5"/>
    <w:rsid w:val="006F6C25"/>
    <w:rsid w:val="006F7043"/>
    <w:rsid w:val="006F7747"/>
    <w:rsid w:val="00700272"/>
    <w:rsid w:val="00700B65"/>
    <w:rsid w:val="00702B6F"/>
    <w:rsid w:val="00702DEB"/>
    <w:rsid w:val="00704CFA"/>
    <w:rsid w:val="00704EB3"/>
    <w:rsid w:val="00706D8A"/>
    <w:rsid w:val="00707EE3"/>
    <w:rsid w:val="007100D6"/>
    <w:rsid w:val="00710319"/>
    <w:rsid w:val="0071075B"/>
    <w:rsid w:val="007107D6"/>
    <w:rsid w:val="00710E0B"/>
    <w:rsid w:val="007111CD"/>
    <w:rsid w:val="00713762"/>
    <w:rsid w:val="0071516F"/>
    <w:rsid w:val="00715D06"/>
    <w:rsid w:val="007163D7"/>
    <w:rsid w:val="00716D2F"/>
    <w:rsid w:val="00716FE5"/>
    <w:rsid w:val="007171A2"/>
    <w:rsid w:val="007171B4"/>
    <w:rsid w:val="00717876"/>
    <w:rsid w:val="0072189F"/>
    <w:rsid w:val="00721DCB"/>
    <w:rsid w:val="0072299D"/>
    <w:rsid w:val="007229CF"/>
    <w:rsid w:val="0072653F"/>
    <w:rsid w:val="00727078"/>
    <w:rsid w:val="00727318"/>
    <w:rsid w:val="007301E9"/>
    <w:rsid w:val="007318C0"/>
    <w:rsid w:val="00734FCE"/>
    <w:rsid w:val="007367F7"/>
    <w:rsid w:val="00736D9E"/>
    <w:rsid w:val="007378AB"/>
    <w:rsid w:val="00742025"/>
    <w:rsid w:val="00742089"/>
    <w:rsid w:val="00742E65"/>
    <w:rsid w:val="00742E85"/>
    <w:rsid w:val="007434A9"/>
    <w:rsid w:val="00744118"/>
    <w:rsid w:val="0074419A"/>
    <w:rsid w:val="00744593"/>
    <w:rsid w:val="007450C4"/>
    <w:rsid w:val="00745C2C"/>
    <w:rsid w:val="00746303"/>
    <w:rsid w:val="00746977"/>
    <w:rsid w:val="00746D25"/>
    <w:rsid w:val="00750524"/>
    <w:rsid w:val="00751345"/>
    <w:rsid w:val="007537D3"/>
    <w:rsid w:val="00754660"/>
    <w:rsid w:val="00755A91"/>
    <w:rsid w:val="0075623F"/>
    <w:rsid w:val="00756B76"/>
    <w:rsid w:val="00756D99"/>
    <w:rsid w:val="00760CB6"/>
    <w:rsid w:val="00761EF2"/>
    <w:rsid w:val="007627ED"/>
    <w:rsid w:val="007664F2"/>
    <w:rsid w:val="0076737A"/>
    <w:rsid w:val="00767763"/>
    <w:rsid w:val="00767B9B"/>
    <w:rsid w:val="00772DB0"/>
    <w:rsid w:val="00773043"/>
    <w:rsid w:val="00773271"/>
    <w:rsid w:val="007735E9"/>
    <w:rsid w:val="00773E45"/>
    <w:rsid w:val="0077562E"/>
    <w:rsid w:val="0077671D"/>
    <w:rsid w:val="00776C71"/>
    <w:rsid w:val="007773B7"/>
    <w:rsid w:val="00781826"/>
    <w:rsid w:val="00782A2D"/>
    <w:rsid w:val="00782EF0"/>
    <w:rsid w:val="00783629"/>
    <w:rsid w:val="00785598"/>
    <w:rsid w:val="00786074"/>
    <w:rsid w:val="00790D0F"/>
    <w:rsid w:val="007910EE"/>
    <w:rsid w:val="0079162F"/>
    <w:rsid w:val="007918D8"/>
    <w:rsid w:val="0079280D"/>
    <w:rsid w:val="00792B9D"/>
    <w:rsid w:val="00794218"/>
    <w:rsid w:val="007956A8"/>
    <w:rsid w:val="00797BCF"/>
    <w:rsid w:val="00797D9D"/>
    <w:rsid w:val="007A0582"/>
    <w:rsid w:val="007A193C"/>
    <w:rsid w:val="007A1B27"/>
    <w:rsid w:val="007A21A4"/>
    <w:rsid w:val="007A27DF"/>
    <w:rsid w:val="007A5161"/>
    <w:rsid w:val="007A632D"/>
    <w:rsid w:val="007A6428"/>
    <w:rsid w:val="007A7ABF"/>
    <w:rsid w:val="007A7CCE"/>
    <w:rsid w:val="007B0F0A"/>
    <w:rsid w:val="007B1652"/>
    <w:rsid w:val="007B182A"/>
    <w:rsid w:val="007B20B8"/>
    <w:rsid w:val="007B38DD"/>
    <w:rsid w:val="007B4CA4"/>
    <w:rsid w:val="007C0715"/>
    <w:rsid w:val="007C53D4"/>
    <w:rsid w:val="007C5884"/>
    <w:rsid w:val="007C5C9A"/>
    <w:rsid w:val="007C5E6D"/>
    <w:rsid w:val="007D0A1A"/>
    <w:rsid w:val="007D0D63"/>
    <w:rsid w:val="007D218D"/>
    <w:rsid w:val="007D26AA"/>
    <w:rsid w:val="007D2F26"/>
    <w:rsid w:val="007D49EC"/>
    <w:rsid w:val="007D5A74"/>
    <w:rsid w:val="007D6374"/>
    <w:rsid w:val="007D7021"/>
    <w:rsid w:val="007E26D9"/>
    <w:rsid w:val="007E37B2"/>
    <w:rsid w:val="007E463F"/>
    <w:rsid w:val="007E4AE8"/>
    <w:rsid w:val="007E4EFF"/>
    <w:rsid w:val="007E5389"/>
    <w:rsid w:val="007E54DA"/>
    <w:rsid w:val="007E67DB"/>
    <w:rsid w:val="007E6982"/>
    <w:rsid w:val="007F06A5"/>
    <w:rsid w:val="007F1F90"/>
    <w:rsid w:val="007F4288"/>
    <w:rsid w:val="0080014D"/>
    <w:rsid w:val="00801877"/>
    <w:rsid w:val="00807570"/>
    <w:rsid w:val="00811852"/>
    <w:rsid w:val="00811937"/>
    <w:rsid w:val="00812EA0"/>
    <w:rsid w:val="008132EB"/>
    <w:rsid w:val="0081364C"/>
    <w:rsid w:val="00813CAB"/>
    <w:rsid w:val="008141FA"/>
    <w:rsid w:val="00817119"/>
    <w:rsid w:val="00817174"/>
    <w:rsid w:val="00817420"/>
    <w:rsid w:val="00821BAF"/>
    <w:rsid w:val="0082404B"/>
    <w:rsid w:val="00824865"/>
    <w:rsid w:val="00825E8F"/>
    <w:rsid w:val="00826A24"/>
    <w:rsid w:val="00827073"/>
    <w:rsid w:val="0082726D"/>
    <w:rsid w:val="00827F19"/>
    <w:rsid w:val="008302B3"/>
    <w:rsid w:val="00830CE2"/>
    <w:rsid w:val="0083123E"/>
    <w:rsid w:val="0083309C"/>
    <w:rsid w:val="0083312B"/>
    <w:rsid w:val="008338E4"/>
    <w:rsid w:val="008344E5"/>
    <w:rsid w:val="00836076"/>
    <w:rsid w:val="008378AA"/>
    <w:rsid w:val="00837B6A"/>
    <w:rsid w:val="0084019A"/>
    <w:rsid w:val="00841DA2"/>
    <w:rsid w:val="00844BD2"/>
    <w:rsid w:val="008452EB"/>
    <w:rsid w:val="00845FEB"/>
    <w:rsid w:val="0084685D"/>
    <w:rsid w:val="00847A48"/>
    <w:rsid w:val="00852521"/>
    <w:rsid w:val="00854DB2"/>
    <w:rsid w:val="00855D5A"/>
    <w:rsid w:val="00860083"/>
    <w:rsid w:val="00862FC2"/>
    <w:rsid w:val="00864600"/>
    <w:rsid w:val="00867878"/>
    <w:rsid w:val="0087216D"/>
    <w:rsid w:val="00873D12"/>
    <w:rsid w:val="00875167"/>
    <w:rsid w:val="0087531D"/>
    <w:rsid w:val="0087544E"/>
    <w:rsid w:val="0087555A"/>
    <w:rsid w:val="008755A4"/>
    <w:rsid w:val="008759EC"/>
    <w:rsid w:val="00875FB7"/>
    <w:rsid w:val="00880F76"/>
    <w:rsid w:val="00881021"/>
    <w:rsid w:val="0088279D"/>
    <w:rsid w:val="00882871"/>
    <w:rsid w:val="00882CB9"/>
    <w:rsid w:val="00882EFC"/>
    <w:rsid w:val="00884036"/>
    <w:rsid w:val="008860A5"/>
    <w:rsid w:val="00887075"/>
    <w:rsid w:val="00887678"/>
    <w:rsid w:val="00891260"/>
    <w:rsid w:val="008935D9"/>
    <w:rsid w:val="008939B5"/>
    <w:rsid w:val="00893BAF"/>
    <w:rsid w:val="008948D2"/>
    <w:rsid w:val="00896667"/>
    <w:rsid w:val="00896B31"/>
    <w:rsid w:val="00896C0C"/>
    <w:rsid w:val="008976D0"/>
    <w:rsid w:val="008A1786"/>
    <w:rsid w:val="008A1B51"/>
    <w:rsid w:val="008A5C82"/>
    <w:rsid w:val="008A7E2A"/>
    <w:rsid w:val="008B01EF"/>
    <w:rsid w:val="008B08E0"/>
    <w:rsid w:val="008B180E"/>
    <w:rsid w:val="008B1C95"/>
    <w:rsid w:val="008B2A4D"/>
    <w:rsid w:val="008B3D11"/>
    <w:rsid w:val="008B5502"/>
    <w:rsid w:val="008C2850"/>
    <w:rsid w:val="008C39AD"/>
    <w:rsid w:val="008C3F69"/>
    <w:rsid w:val="008C42F3"/>
    <w:rsid w:val="008C4413"/>
    <w:rsid w:val="008C4862"/>
    <w:rsid w:val="008C62E7"/>
    <w:rsid w:val="008C6DD4"/>
    <w:rsid w:val="008C715E"/>
    <w:rsid w:val="008C7751"/>
    <w:rsid w:val="008D044B"/>
    <w:rsid w:val="008D29C7"/>
    <w:rsid w:val="008D3600"/>
    <w:rsid w:val="008D3D5C"/>
    <w:rsid w:val="008D464D"/>
    <w:rsid w:val="008D4BC7"/>
    <w:rsid w:val="008D550A"/>
    <w:rsid w:val="008D59E0"/>
    <w:rsid w:val="008D72C7"/>
    <w:rsid w:val="008D7A37"/>
    <w:rsid w:val="008E0B75"/>
    <w:rsid w:val="008E0FF5"/>
    <w:rsid w:val="008E1D27"/>
    <w:rsid w:val="008E2CBF"/>
    <w:rsid w:val="008E39E5"/>
    <w:rsid w:val="008E3A99"/>
    <w:rsid w:val="008E59E0"/>
    <w:rsid w:val="008F05DB"/>
    <w:rsid w:val="008F112F"/>
    <w:rsid w:val="008F369B"/>
    <w:rsid w:val="008F5396"/>
    <w:rsid w:val="008F5A0D"/>
    <w:rsid w:val="00901FE1"/>
    <w:rsid w:val="0090253A"/>
    <w:rsid w:val="00906632"/>
    <w:rsid w:val="00906C18"/>
    <w:rsid w:val="00911011"/>
    <w:rsid w:val="00913CDB"/>
    <w:rsid w:val="009157DD"/>
    <w:rsid w:val="00917768"/>
    <w:rsid w:val="00917C9A"/>
    <w:rsid w:val="00921317"/>
    <w:rsid w:val="00922D6D"/>
    <w:rsid w:val="00923E3E"/>
    <w:rsid w:val="0092429C"/>
    <w:rsid w:val="009254F3"/>
    <w:rsid w:val="00926C2B"/>
    <w:rsid w:val="00926C7A"/>
    <w:rsid w:val="00926F03"/>
    <w:rsid w:val="00927D5A"/>
    <w:rsid w:val="00930716"/>
    <w:rsid w:val="00931FD9"/>
    <w:rsid w:val="00932001"/>
    <w:rsid w:val="009338F5"/>
    <w:rsid w:val="009355EC"/>
    <w:rsid w:val="00935CAE"/>
    <w:rsid w:val="00935CDF"/>
    <w:rsid w:val="00937559"/>
    <w:rsid w:val="00941675"/>
    <w:rsid w:val="0094275F"/>
    <w:rsid w:val="00942B7C"/>
    <w:rsid w:val="00942FCC"/>
    <w:rsid w:val="00944D03"/>
    <w:rsid w:val="00945778"/>
    <w:rsid w:val="00946DC5"/>
    <w:rsid w:val="00947E85"/>
    <w:rsid w:val="0095096C"/>
    <w:rsid w:val="00950BF3"/>
    <w:rsid w:val="009518D0"/>
    <w:rsid w:val="00951C36"/>
    <w:rsid w:val="00952950"/>
    <w:rsid w:val="00953214"/>
    <w:rsid w:val="00955852"/>
    <w:rsid w:val="009567B8"/>
    <w:rsid w:val="00956DE3"/>
    <w:rsid w:val="00957315"/>
    <w:rsid w:val="00957561"/>
    <w:rsid w:val="00957CF4"/>
    <w:rsid w:val="0096070B"/>
    <w:rsid w:val="00961988"/>
    <w:rsid w:val="00961B7C"/>
    <w:rsid w:val="00963F83"/>
    <w:rsid w:val="009669FF"/>
    <w:rsid w:val="0097003F"/>
    <w:rsid w:val="009705AD"/>
    <w:rsid w:val="00971BB7"/>
    <w:rsid w:val="00972C74"/>
    <w:rsid w:val="00974B14"/>
    <w:rsid w:val="0097622B"/>
    <w:rsid w:val="009810DA"/>
    <w:rsid w:val="009816DB"/>
    <w:rsid w:val="00981AD3"/>
    <w:rsid w:val="00983144"/>
    <w:rsid w:val="0098386C"/>
    <w:rsid w:val="0098391A"/>
    <w:rsid w:val="0098402B"/>
    <w:rsid w:val="00984FDD"/>
    <w:rsid w:val="0098597D"/>
    <w:rsid w:val="00987E71"/>
    <w:rsid w:val="00990396"/>
    <w:rsid w:val="00991A93"/>
    <w:rsid w:val="009928E6"/>
    <w:rsid w:val="009932B0"/>
    <w:rsid w:val="009944F9"/>
    <w:rsid w:val="00994674"/>
    <w:rsid w:val="00995649"/>
    <w:rsid w:val="00997134"/>
    <w:rsid w:val="009A19CE"/>
    <w:rsid w:val="009A208D"/>
    <w:rsid w:val="009A4974"/>
    <w:rsid w:val="009B122F"/>
    <w:rsid w:val="009B2945"/>
    <w:rsid w:val="009B53C8"/>
    <w:rsid w:val="009B67B3"/>
    <w:rsid w:val="009B6FBD"/>
    <w:rsid w:val="009B702F"/>
    <w:rsid w:val="009B7E77"/>
    <w:rsid w:val="009C1DDA"/>
    <w:rsid w:val="009C2015"/>
    <w:rsid w:val="009C3969"/>
    <w:rsid w:val="009D0AC0"/>
    <w:rsid w:val="009D218D"/>
    <w:rsid w:val="009D22E8"/>
    <w:rsid w:val="009D2D27"/>
    <w:rsid w:val="009D3219"/>
    <w:rsid w:val="009D504B"/>
    <w:rsid w:val="009D7337"/>
    <w:rsid w:val="009E09BF"/>
    <w:rsid w:val="009E12C2"/>
    <w:rsid w:val="009E2B5D"/>
    <w:rsid w:val="009E3A72"/>
    <w:rsid w:val="009E3E63"/>
    <w:rsid w:val="009E5D7E"/>
    <w:rsid w:val="009E62F9"/>
    <w:rsid w:val="009E7113"/>
    <w:rsid w:val="009E79AE"/>
    <w:rsid w:val="009E7DE8"/>
    <w:rsid w:val="009F0725"/>
    <w:rsid w:val="009F1091"/>
    <w:rsid w:val="009F22A7"/>
    <w:rsid w:val="009F3B12"/>
    <w:rsid w:val="009F4326"/>
    <w:rsid w:val="009F4B61"/>
    <w:rsid w:val="00A00FD8"/>
    <w:rsid w:val="00A011E8"/>
    <w:rsid w:val="00A01861"/>
    <w:rsid w:val="00A04D4C"/>
    <w:rsid w:val="00A04DB2"/>
    <w:rsid w:val="00A10773"/>
    <w:rsid w:val="00A15B17"/>
    <w:rsid w:val="00A218B9"/>
    <w:rsid w:val="00A23D56"/>
    <w:rsid w:val="00A23F36"/>
    <w:rsid w:val="00A240E8"/>
    <w:rsid w:val="00A25546"/>
    <w:rsid w:val="00A27003"/>
    <w:rsid w:val="00A276A4"/>
    <w:rsid w:val="00A27C80"/>
    <w:rsid w:val="00A27CDE"/>
    <w:rsid w:val="00A27E30"/>
    <w:rsid w:val="00A303C5"/>
    <w:rsid w:val="00A320EA"/>
    <w:rsid w:val="00A32E12"/>
    <w:rsid w:val="00A34917"/>
    <w:rsid w:val="00A35DEF"/>
    <w:rsid w:val="00A365CC"/>
    <w:rsid w:val="00A37A87"/>
    <w:rsid w:val="00A40B96"/>
    <w:rsid w:val="00A41119"/>
    <w:rsid w:val="00A413D6"/>
    <w:rsid w:val="00A417E7"/>
    <w:rsid w:val="00A41E5B"/>
    <w:rsid w:val="00A42293"/>
    <w:rsid w:val="00A425B1"/>
    <w:rsid w:val="00A42B5B"/>
    <w:rsid w:val="00A42CD8"/>
    <w:rsid w:val="00A42ECD"/>
    <w:rsid w:val="00A439D2"/>
    <w:rsid w:val="00A4429F"/>
    <w:rsid w:val="00A44BD8"/>
    <w:rsid w:val="00A44DCB"/>
    <w:rsid w:val="00A4591C"/>
    <w:rsid w:val="00A46377"/>
    <w:rsid w:val="00A4661F"/>
    <w:rsid w:val="00A46FA9"/>
    <w:rsid w:val="00A47E44"/>
    <w:rsid w:val="00A53362"/>
    <w:rsid w:val="00A53BD1"/>
    <w:rsid w:val="00A54693"/>
    <w:rsid w:val="00A55BE8"/>
    <w:rsid w:val="00A55D1F"/>
    <w:rsid w:val="00A55DAA"/>
    <w:rsid w:val="00A576A7"/>
    <w:rsid w:val="00A61027"/>
    <w:rsid w:val="00A62679"/>
    <w:rsid w:val="00A626A9"/>
    <w:rsid w:val="00A62CDE"/>
    <w:rsid w:val="00A64C6E"/>
    <w:rsid w:val="00A653E3"/>
    <w:rsid w:val="00A66437"/>
    <w:rsid w:val="00A664AE"/>
    <w:rsid w:val="00A677C4"/>
    <w:rsid w:val="00A73784"/>
    <w:rsid w:val="00A75C44"/>
    <w:rsid w:val="00A75FA7"/>
    <w:rsid w:val="00A760FE"/>
    <w:rsid w:val="00A77E0B"/>
    <w:rsid w:val="00A808CA"/>
    <w:rsid w:val="00A81B3E"/>
    <w:rsid w:val="00A81DAC"/>
    <w:rsid w:val="00A8454F"/>
    <w:rsid w:val="00A8458F"/>
    <w:rsid w:val="00A84F29"/>
    <w:rsid w:val="00A862E4"/>
    <w:rsid w:val="00A8673E"/>
    <w:rsid w:val="00A90B34"/>
    <w:rsid w:val="00A92195"/>
    <w:rsid w:val="00A9377F"/>
    <w:rsid w:val="00A93F14"/>
    <w:rsid w:val="00A94A7D"/>
    <w:rsid w:val="00A96416"/>
    <w:rsid w:val="00A96721"/>
    <w:rsid w:val="00A97DD6"/>
    <w:rsid w:val="00AA0D7D"/>
    <w:rsid w:val="00AA235E"/>
    <w:rsid w:val="00AA31E6"/>
    <w:rsid w:val="00AA4F5F"/>
    <w:rsid w:val="00AA5309"/>
    <w:rsid w:val="00AA5849"/>
    <w:rsid w:val="00AA6082"/>
    <w:rsid w:val="00AA6258"/>
    <w:rsid w:val="00AA633C"/>
    <w:rsid w:val="00AA6DE1"/>
    <w:rsid w:val="00AA6E79"/>
    <w:rsid w:val="00AA7A7A"/>
    <w:rsid w:val="00AB03F1"/>
    <w:rsid w:val="00AB072C"/>
    <w:rsid w:val="00AB1C02"/>
    <w:rsid w:val="00AB3709"/>
    <w:rsid w:val="00AB6641"/>
    <w:rsid w:val="00AB6990"/>
    <w:rsid w:val="00AB6E8B"/>
    <w:rsid w:val="00AB706A"/>
    <w:rsid w:val="00AB7924"/>
    <w:rsid w:val="00AB7B1E"/>
    <w:rsid w:val="00AC054E"/>
    <w:rsid w:val="00AC1C0B"/>
    <w:rsid w:val="00AC206D"/>
    <w:rsid w:val="00AC423E"/>
    <w:rsid w:val="00AC783C"/>
    <w:rsid w:val="00AC7CB9"/>
    <w:rsid w:val="00AD15B3"/>
    <w:rsid w:val="00AD1971"/>
    <w:rsid w:val="00AD1B20"/>
    <w:rsid w:val="00AD3299"/>
    <w:rsid w:val="00AE0AB5"/>
    <w:rsid w:val="00AE1E0A"/>
    <w:rsid w:val="00AE368F"/>
    <w:rsid w:val="00AE3F51"/>
    <w:rsid w:val="00AE4831"/>
    <w:rsid w:val="00AE54C9"/>
    <w:rsid w:val="00AE7CCB"/>
    <w:rsid w:val="00AF0AFA"/>
    <w:rsid w:val="00AF1595"/>
    <w:rsid w:val="00AF1AE3"/>
    <w:rsid w:val="00AF23D3"/>
    <w:rsid w:val="00AF2D62"/>
    <w:rsid w:val="00AF3C2F"/>
    <w:rsid w:val="00AF470C"/>
    <w:rsid w:val="00AF5A1D"/>
    <w:rsid w:val="00AF603C"/>
    <w:rsid w:val="00AF6262"/>
    <w:rsid w:val="00B0358D"/>
    <w:rsid w:val="00B03B15"/>
    <w:rsid w:val="00B043C3"/>
    <w:rsid w:val="00B04EBE"/>
    <w:rsid w:val="00B105EF"/>
    <w:rsid w:val="00B11868"/>
    <w:rsid w:val="00B122AA"/>
    <w:rsid w:val="00B136E4"/>
    <w:rsid w:val="00B13E09"/>
    <w:rsid w:val="00B140B5"/>
    <w:rsid w:val="00B143A0"/>
    <w:rsid w:val="00B159D8"/>
    <w:rsid w:val="00B16565"/>
    <w:rsid w:val="00B171D4"/>
    <w:rsid w:val="00B210DE"/>
    <w:rsid w:val="00B21C4A"/>
    <w:rsid w:val="00B2426B"/>
    <w:rsid w:val="00B25DD3"/>
    <w:rsid w:val="00B276F8"/>
    <w:rsid w:val="00B27BB6"/>
    <w:rsid w:val="00B300D5"/>
    <w:rsid w:val="00B30818"/>
    <w:rsid w:val="00B30968"/>
    <w:rsid w:val="00B34FB2"/>
    <w:rsid w:val="00B36349"/>
    <w:rsid w:val="00B36678"/>
    <w:rsid w:val="00B37EF8"/>
    <w:rsid w:val="00B41FB6"/>
    <w:rsid w:val="00B4249B"/>
    <w:rsid w:val="00B43099"/>
    <w:rsid w:val="00B43431"/>
    <w:rsid w:val="00B45BA0"/>
    <w:rsid w:val="00B46F6E"/>
    <w:rsid w:val="00B5112C"/>
    <w:rsid w:val="00B606B0"/>
    <w:rsid w:val="00B60D51"/>
    <w:rsid w:val="00B611FB"/>
    <w:rsid w:val="00B6266E"/>
    <w:rsid w:val="00B64699"/>
    <w:rsid w:val="00B650FD"/>
    <w:rsid w:val="00B65F23"/>
    <w:rsid w:val="00B67154"/>
    <w:rsid w:val="00B768C6"/>
    <w:rsid w:val="00B769A4"/>
    <w:rsid w:val="00B80658"/>
    <w:rsid w:val="00B815FD"/>
    <w:rsid w:val="00B8317D"/>
    <w:rsid w:val="00B83794"/>
    <w:rsid w:val="00B84041"/>
    <w:rsid w:val="00B8425C"/>
    <w:rsid w:val="00B84D43"/>
    <w:rsid w:val="00B8531C"/>
    <w:rsid w:val="00B90010"/>
    <w:rsid w:val="00B90401"/>
    <w:rsid w:val="00B925E0"/>
    <w:rsid w:val="00B92902"/>
    <w:rsid w:val="00B93716"/>
    <w:rsid w:val="00B93D42"/>
    <w:rsid w:val="00B955B3"/>
    <w:rsid w:val="00B96637"/>
    <w:rsid w:val="00B97049"/>
    <w:rsid w:val="00B9749B"/>
    <w:rsid w:val="00BA0F96"/>
    <w:rsid w:val="00BA2154"/>
    <w:rsid w:val="00BA3480"/>
    <w:rsid w:val="00BA5ACA"/>
    <w:rsid w:val="00BB05F5"/>
    <w:rsid w:val="00BB2638"/>
    <w:rsid w:val="00BB3126"/>
    <w:rsid w:val="00BB3182"/>
    <w:rsid w:val="00BB3469"/>
    <w:rsid w:val="00BB5173"/>
    <w:rsid w:val="00BB5500"/>
    <w:rsid w:val="00BB60EF"/>
    <w:rsid w:val="00BB61BD"/>
    <w:rsid w:val="00BB66EB"/>
    <w:rsid w:val="00BC048F"/>
    <w:rsid w:val="00BC067B"/>
    <w:rsid w:val="00BC0718"/>
    <w:rsid w:val="00BC1823"/>
    <w:rsid w:val="00BC3A25"/>
    <w:rsid w:val="00BC7163"/>
    <w:rsid w:val="00BD0260"/>
    <w:rsid w:val="00BD0E8B"/>
    <w:rsid w:val="00BD0F07"/>
    <w:rsid w:val="00BD2704"/>
    <w:rsid w:val="00BD41D4"/>
    <w:rsid w:val="00BD5C89"/>
    <w:rsid w:val="00BD60F3"/>
    <w:rsid w:val="00BE0165"/>
    <w:rsid w:val="00BE0228"/>
    <w:rsid w:val="00BE025A"/>
    <w:rsid w:val="00BE0E2C"/>
    <w:rsid w:val="00BE0F6A"/>
    <w:rsid w:val="00BE1409"/>
    <w:rsid w:val="00BE1F96"/>
    <w:rsid w:val="00BE3A2B"/>
    <w:rsid w:val="00BE5ACD"/>
    <w:rsid w:val="00BE5FFF"/>
    <w:rsid w:val="00BE6CB6"/>
    <w:rsid w:val="00BF0589"/>
    <w:rsid w:val="00BF1583"/>
    <w:rsid w:val="00BF20A1"/>
    <w:rsid w:val="00BF215A"/>
    <w:rsid w:val="00BF37CC"/>
    <w:rsid w:val="00BF57C4"/>
    <w:rsid w:val="00BF5BC6"/>
    <w:rsid w:val="00BF72FE"/>
    <w:rsid w:val="00BF7A02"/>
    <w:rsid w:val="00C011B5"/>
    <w:rsid w:val="00C0240E"/>
    <w:rsid w:val="00C02692"/>
    <w:rsid w:val="00C02BE1"/>
    <w:rsid w:val="00C033FC"/>
    <w:rsid w:val="00C06AB6"/>
    <w:rsid w:val="00C10037"/>
    <w:rsid w:val="00C100A0"/>
    <w:rsid w:val="00C15D10"/>
    <w:rsid w:val="00C15D72"/>
    <w:rsid w:val="00C17A2F"/>
    <w:rsid w:val="00C2324D"/>
    <w:rsid w:val="00C2481E"/>
    <w:rsid w:val="00C24B9B"/>
    <w:rsid w:val="00C25C06"/>
    <w:rsid w:val="00C30CFD"/>
    <w:rsid w:val="00C35149"/>
    <w:rsid w:val="00C36DCE"/>
    <w:rsid w:val="00C3745E"/>
    <w:rsid w:val="00C40853"/>
    <w:rsid w:val="00C40A7B"/>
    <w:rsid w:val="00C41B00"/>
    <w:rsid w:val="00C41F67"/>
    <w:rsid w:val="00C42B22"/>
    <w:rsid w:val="00C44A13"/>
    <w:rsid w:val="00C476C8"/>
    <w:rsid w:val="00C508F0"/>
    <w:rsid w:val="00C51805"/>
    <w:rsid w:val="00C51BEC"/>
    <w:rsid w:val="00C51EB6"/>
    <w:rsid w:val="00C52D26"/>
    <w:rsid w:val="00C53E17"/>
    <w:rsid w:val="00C53FF0"/>
    <w:rsid w:val="00C540FC"/>
    <w:rsid w:val="00C55BEC"/>
    <w:rsid w:val="00C57A72"/>
    <w:rsid w:val="00C6030D"/>
    <w:rsid w:val="00C6234F"/>
    <w:rsid w:val="00C62E8A"/>
    <w:rsid w:val="00C6341E"/>
    <w:rsid w:val="00C63D33"/>
    <w:rsid w:val="00C649F7"/>
    <w:rsid w:val="00C652F6"/>
    <w:rsid w:val="00C6609C"/>
    <w:rsid w:val="00C662C8"/>
    <w:rsid w:val="00C70918"/>
    <w:rsid w:val="00C710E3"/>
    <w:rsid w:val="00C74776"/>
    <w:rsid w:val="00C7496E"/>
    <w:rsid w:val="00C75E16"/>
    <w:rsid w:val="00C775FD"/>
    <w:rsid w:val="00C80B32"/>
    <w:rsid w:val="00C81DB0"/>
    <w:rsid w:val="00C82357"/>
    <w:rsid w:val="00C8239F"/>
    <w:rsid w:val="00C82A3B"/>
    <w:rsid w:val="00C84B1A"/>
    <w:rsid w:val="00C84C24"/>
    <w:rsid w:val="00C862D9"/>
    <w:rsid w:val="00C86518"/>
    <w:rsid w:val="00C874ED"/>
    <w:rsid w:val="00C87871"/>
    <w:rsid w:val="00C9107B"/>
    <w:rsid w:val="00C91C6C"/>
    <w:rsid w:val="00C92E3F"/>
    <w:rsid w:val="00C9314D"/>
    <w:rsid w:val="00C938F3"/>
    <w:rsid w:val="00C946E6"/>
    <w:rsid w:val="00CA4583"/>
    <w:rsid w:val="00CA502B"/>
    <w:rsid w:val="00CA5D97"/>
    <w:rsid w:val="00CA603E"/>
    <w:rsid w:val="00CA7113"/>
    <w:rsid w:val="00CA74EB"/>
    <w:rsid w:val="00CA78D9"/>
    <w:rsid w:val="00CA7BDA"/>
    <w:rsid w:val="00CB298E"/>
    <w:rsid w:val="00CB4DF4"/>
    <w:rsid w:val="00CB7662"/>
    <w:rsid w:val="00CC0BCE"/>
    <w:rsid w:val="00CC0C3B"/>
    <w:rsid w:val="00CC1A3C"/>
    <w:rsid w:val="00CC25B9"/>
    <w:rsid w:val="00CC4FC0"/>
    <w:rsid w:val="00CC519E"/>
    <w:rsid w:val="00CC55C5"/>
    <w:rsid w:val="00CC57F6"/>
    <w:rsid w:val="00CC5AC7"/>
    <w:rsid w:val="00CC5E64"/>
    <w:rsid w:val="00CC6987"/>
    <w:rsid w:val="00CD009C"/>
    <w:rsid w:val="00CD6333"/>
    <w:rsid w:val="00CD6747"/>
    <w:rsid w:val="00CD7BE4"/>
    <w:rsid w:val="00CE082A"/>
    <w:rsid w:val="00CE099C"/>
    <w:rsid w:val="00CE0F13"/>
    <w:rsid w:val="00CE183C"/>
    <w:rsid w:val="00CE3B06"/>
    <w:rsid w:val="00CE65C3"/>
    <w:rsid w:val="00CF1B55"/>
    <w:rsid w:val="00CF1F1E"/>
    <w:rsid w:val="00CF25CA"/>
    <w:rsid w:val="00CF6372"/>
    <w:rsid w:val="00CF75F9"/>
    <w:rsid w:val="00D00843"/>
    <w:rsid w:val="00D0335C"/>
    <w:rsid w:val="00D03531"/>
    <w:rsid w:val="00D037B7"/>
    <w:rsid w:val="00D05546"/>
    <w:rsid w:val="00D068BA"/>
    <w:rsid w:val="00D101D8"/>
    <w:rsid w:val="00D111CD"/>
    <w:rsid w:val="00D13138"/>
    <w:rsid w:val="00D13AC2"/>
    <w:rsid w:val="00D151CB"/>
    <w:rsid w:val="00D16A83"/>
    <w:rsid w:val="00D21D13"/>
    <w:rsid w:val="00D222B3"/>
    <w:rsid w:val="00D2296F"/>
    <w:rsid w:val="00D23187"/>
    <w:rsid w:val="00D233BA"/>
    <w:rsid w:val="00D23BBF"/>
    <w:rsid w:val="00D25326"/>
    <w:rsid w:val="00D25D22"/>
    <w:rsid w:val="00D26419"/>
    <w:rsid w:val="00D26E2F"/>
    <w:rsid w:val="00D313A5"/>
    <w:rsid w:val="00D31DFE"/>
    <w:rsid w:val="00D31F1D"/>
    <w:rsid w:val="00D32088"/>
    <w:rsid w:val="00D3215D"/>
    <w:rsid w:val="00D35FBD"/>
    <w:rsid w:val="00D363ED"/>
    <w:rsid w:val="00D372C1"/>
    <w:rsid w:val="00D40694"/>
    <w:rsid w:val="00D4092F"/>
    <w:rsid w:val="00D41EBA"/>
    <w:rsid w:val="00D42629"/>
    <w:rsid w:val="00D43B24"/>
    <w:rsid w:val="00D46A5B"/>
    <w:rsid w:val="00D47D8D"/>
    <w:rsid w:val="00D508A6"/>
    <w:rsid w:val="00D50949"/>
    <w:rsid w:val="00D5104D"/>
    <w:rsid w:val="00D53010"/>
    <w:rsid w:val="00D531AE"/>
    <w:rsid w:val="00D5619F"/>
    <w:rsid w:val="00D56392"/>
    <w:rsid w:val="00D56950"/>
    <w:rsid w:val="00D62C72"/>
    <w:rsid w:val="00D62EAE"/>
    <w:rsid w:val="00D6413A"/>
    <w:rsid w:val="00D655CC"/>
    <w:rsid w:val="00D65649"/>
    <w:rsid w:val="00D66193"/>
    <w:rsid w:val="00D66FB2"/>
    <w:rsid w:val="00D671E5"/>
    <w:rsid w:val="00D72AF6"/>
    <w:rsid w:val="00D75936"/>
    <w:rsid w:val="00D7618D"/>
    <w:rsid w:val="00D761EA"/>
    <w:rsid w:val="00D763B5"/>
    <w:rsid w:val="00D7725E"/>
    <w:rsid w:val="00D80E90"/>
    <w:rsid w:val="00D813A3"/>
    <w:rsid w:val="00D81AF7"/>
    <w:rsid w:val="00D820B6"/>
    <w:rsid w:val="00D8298F"/>
    <w:rsid w:val="00D83B4A"/>
    <w:rsid w:val="00D8489A"/>
    <w:rsid w:val="00D84C18"/>
    <w:rsid w:val="00D8628C"/>
    <w:rsid w:val="00D922BA"/>
    <w:rsid w:val="00D93208"/>
    <w:rsid w:val="00D943AD"/>
    <w:rsid w:val="00D95EF2"/>
    <w:rsid w:val="00D97C83"/>
    <w:rsid w:val="00DA19F6"/>
    <w:rsid w:val="00DA2BBC"/>
    <w:rsid w:val="00DA2C43"/>
    <w:rsid w:val="00DA4480"/>
    <w:rsid w:val="00DA464B"/>
    <w:rsid w:val="00DA66B9"/>
    <w:rsid w:val="00DA68C8"/>
    <w:rsid w:val="00DB01B2"/>
    <w:rsid w:val="00DB0F21"/>
    <w:rsid w:val="00DB3C5A"/>
    <w:rsid w:val="00DB4170"/>
    <w:rsid w:val="00DB41DB"/>
    <w:rsid w:val="00DB4F15"/>
    <w:rsid w:val="00DB7E6E"/>
    <w:rsid w:val="00DC1228"/>
    <w:rsid w:val="00DC5B4C"/>
    <w:rsid w:val="00DD1CB8"/>
    <w:rsid w:val="00DD1F11"/>
    <w:rsid w:val="00DD2EE3"/>
    <w:rsid w:val="00DD4048"/>
    <w:rsid w:val="00DD40A2"/>
    <w:rsid w:val="00DD699C"/>
    <w:rsid w:val="00DD76FE"/>
    <w:rsid w:val="00DE1889"/>
    <w:rsid w:val="00DE23A9"/>
    <w:rsid w:val="00DE3199"/>
    <w:rsid w:val="00DE322B"/>
    <w:rsid w:val="00DE3396"/>
    <w:rsid w:val="00DE3BDC"/>
    <w:rsid w:val="00DE4687"/>
    <w:rsid w:val="00DE49C9"/>
    <w:rsid w:val="00DE666E"/>
    <w:rsid w:val="00DE766C"/>
    <w:rsid w:val="00DF215A"/>
    <w:rsid w:val="00DF2239"/>
    <w:rsid w:val="00DF252E"/>
    <w:rsid w:val="00DF3068"/>
    <w:rsid w:val="00DF371E"/>
    <w:rsid w:val="00DF3995"/>
    <w:rsid w:val="00DF67E5"/>
    <w:rsid w:val="00DF6CD8"/>
    <w:rsid w:val="00DF76CA"/>
    <w:rsid w:val="00DF7D69"/>
    <w:rsid w:val="00E02C2F"/>
    <w:rsid w:val="00E04E08"/>
    <w:rsid w:val="00E0551D"/>
    <w:rsid w:val="00E063AA"/>
    <w:rsid w:val="00E06B96"/>
    <w:rsid w:val="00E073BD"/>
    <w:rsid w:val="00E113B1"/>
    <w:rsid w:val="00E11659"/>
    <w:rsid w:val="00E120A0"/>
    <w:rsid w:val="00E128B8"/>
    <w:rsid w:val="00E163B3"/>
    <w:rsid w:val="00E21DA6"/>
    <w:rsid w:val="00E23F36"/>
    <w:rsid w:val="00E25D6F"/>
    <w:rsid w:val="00E25FC8"/>
    <w:rsid w:val="00E267CA"/>
    <w:rsid w:val="00E279C2"/>
    <w:rsid w:val="00E303B2"/>
    <w:rsid w:val="00E31CBC"/>
    <w:rsid w:val="00E3273E"/>
    <w:rsid w:val="00E35299"/>
    <w:rsid w:val="00E3535D"/>
    <w:rsid w:val="00E36B05"/>
    <w:rsid w:val="00E36FF5"/>
    <w:rsid w:val="00E40732"/>
    <w:rsid w:val="00E40C8A"/>
    <w:rsid w:val="00E41FBE"/>
    <w:rsid w:val="00E476CB"/>
    <w:rsid w:val="00E507F3"/>
    <w:rsid w:val="00E50B3B"/>
    <w:rsid w:val="00E53D43"/>
    <w:rsid w:val="00E55A7F"/>
    <w:rsid w:val="00E55E42"/>
    <w:rsid w:val="00E56FB5"/>
    <w:rsid w:val="00E61FE3"/>
    <w:rsid w:val="00E641EB"/>
    <w:rsid w:val="00E645DD"/>
    <w:rsid w:val="00E64825"/>
    <w:rsid w:val="00E653BA"/>
    <w:rsid w:val="00E65551"/>
    <w:rsid w:val="00E7030E"/>
    <w:rsid w:val="00E705ED"/>
    <w:rsid w:val="00E7092C"/>
    <w:rsid w:val="00E745B5"/>
    <w:rsid w:val="00E74DC9"/>
    <w:rsid w:val="00E7556A"/>
    <w:rsid w:val="00E77987"/>
    <w:rsid w:val="00E80BB9"/>
    <w:rsid w:val="00E81136"/>
    <w:rsid w:val="00E82760"/>
    <w:rsid w:val="00E82774"/>
    <w:rsid w:val="00E83A53"/>
    <w:rsid w:val="00E84BB0"/>
    <w:rsid w:val="00E85672"/>
    <w:rsid w:val="00E85A72"/>
    <w:rsid w:val="00E86DD2"/>
    <w:rsid w:val="00E87451"/>
    <w:rsid w:val="00E87E9B"/>
    <w:rsid w:val="00E901B0"/>
    <w:rsid w:val="00E91A48"/>
    <w:rsid w:val="00E952FE"/>
    <w:rsid w:val="00E961B5"/>
    <w:rsid w:val="00EA054D"/>
    <w:rsid w:val="00EA10CF"/>
    <w:rsid w:val="00EA653B"/>
    <w:rsid w:val="00EA68AD"/>
    <w:rsid w:val="00EA7437"/>
    <w:rsid w:val="00EA7F03"/>
    <w:rsid w:val="00EB0B42"/>
    <w:rsid w:val="00EB1E85"/>
    <w:rsid w:val="00EB2158"/>
    <w:rsid w:val="00EB32F2"/>
    <w:rsid w:val="00EB3E2E"/>
    <w:rsid w:val="00EB40F5"/>
    <w:rsid w:val="00EB4434"/>
    <w:rsid w:val="00EB4719"/>
    <w:rsid w:val="00EB6D2D"/>
    <w:rsid w:val="00EC0862"/>
    <w:rsid w:val="00EC2848"/>
    <w:rsid w:val="00EC353A"/>
    <w:rsid w:val="00EC3F33"/>
    <w:rsid w:val="00EC4427"/>
    <w:rsid w:val="00EC468D"/>
    <w:rsid w:val="00EC5570"/>
    <w:rsid w:val="00EC6E13"/>
    <w:rsid w:val="00EC7212"/>
    <w:rsid w:val="00EC7BDB"/>
    <w:rsid w:val="00EC7CFD"/>
    <w:rsid w:val="00ED03B4"/>
    <w:rsid w:val="00ED17CD"/>
    <w:rsid w:val="00ED1C8A"/>
    <w:rsid w:val="00ED24AE"/>
    <w:rsid w:val="00ED2C53"/>
    <w:rsid w:val="00ED4B3D"/>
    <w:rsid w:val="00ED6078"/>
    <w:rsid w:val="00ED670F"/>
    <w:rsid w:val="00EE14F8"/>
    <w:rsid w:val="00EE1E81"/>
    <w:rsid w:val="00EE3311"/>
    <w:rsid w:val="00EE3B55"/>
    <w:rsid w:val="00EE4127"/>
    <w:rsid w:val="00EE5027"/>
    <w:rsid w:val="00EE791F"/>
    <w:rsid w:val="00EF0253"/>
    <w:rsid w:val="00EF5CD2"/>
    <w:rsid w:val="00EF7D47"/>
    <w:rsid w:val="00F006F3"/>
    <w:rsid w:val="00F00DA9"/>
    <w:rsid w:val="00F01CBF"/>
    <w:rsid w:val="00F02EC6"/>
    <w:rsid w:val="00F03567"/>
    <w:rsid w:val="00F0387A"/>
    <w:rsid w:val="00F04782"/>
    <w:rsid w:val="00F04AFB"/>
    <w:rsid w:val="00F10636"/>
    <w:rsid w:val="00F118D7"/>
    <w:rsid w:val="00F11BE0"/>
    <w:rsid w:val="00F11C8A"/>
    <w:rsid w:val="00F13D6C"/>
    <w:rsid w:val="00F16224"/>
    <w:rsid w:val="00F17077"/>
    <w:rsid w:val="00F21325"/>
    <w:rsid w:val="00F2132B"/>
    <w:rsid w:val="00F2398C"/>
    <w:rsid w:val="00F24485"/>
    <w:rsid w:val="00F27AB6"/>
    <w:rsid w:val="00F27B1C"/>
    <w:rsid w:val="00F30BA8"/>
    <w:rsid w:val="00F30D68"/>
    <w:rsid w:val="00F30E4F"/>
    <w:rsid w:val="00F3126F"/>
    <w:rsid w:val="00F31364"/>
    <w:rsid w:val="00F325FF"/>
    <w:rsid w:val="00F34461"/>
    <w:rsid w:val="00F348E1"/>
    <w:rsid w:val="00F35E5B"/>
    <w:rsid w:val="00F36F63"/>
    <w:rsid w:val="00F41011"/>
    <w:rsid w:val="00F42CBE"/>
    <w:rsid w:val="00F43390"/>
    <w:rsid w:val="00F44191"/>
    <w:rsid w:val="00F46E66"/>
    <w:rsid w:val="00F477F2"/>
    <w:rsid w:val="00F51FDC"/>
    <w:rsid w:val="00F526CC"/>
    <w:rsid w:val="00F53028"/>
    <w:rsid w:val="00F5396D"/>
    <w:rsid w:val="00F5580E"/>
    <w:rsid w:val="00F563A6"/>
    <w:rsid w:val="00F56421"/>
    <w:rsid w:val="00F57EFA"/>
    <w:rsid w:val="00F61B5E"/>
    <w:rsid w:val="00F62F21"/>
    <w:rsid w:val="00F630B9"/>
    <w:rsid w:val="00F63D72"/>
    <w:rsid w:val="00F64621"/>
    <w:rsid w:val="00F64E87"/>
    <w:rsid w:val="00F652E0"/>
    <w:rsid w:val="00F7049C"/>
    <w:rsid w:val="00F7324C"/>
    <w:rsid w:val="00F7345D"/>
    <w:rsid w:val="00F737C4"/>
    <w:rsid w:val="00F75369"/>
    <w:rsid w:val="00F77F34"/>
    <w:rsid w:val="00F80C8E"/>
    <w:rsid w:val="00F80EE3"/>
    <w:rsid w:val="00F8237B"/>
    <w:rsid w:val="00F831BC"/>
    <w:rsid w:val="00F831EC"/>
    <w:rsid w:val="00F833F4"/>
    <w:rsid w:val="00F876CA"/>
    <w:rsid w:val="00F87BEB"/>
    <w:rsid w:val="00F914CA"/>
    <w:rsid w:val="00F91938"/>
    <w:rsid w:val="00F92E9C"/>
    <w:rsid w:val="00F9463C"/>
    <w:rsid w:val="00F959C7"/>
    <w:rsid w:val="00F95EF2"/>
    <w:rsid w:val="00F96A02"/>
    <w:rsid w:val="00F97546"/>
    <w:rsid w:val="00FA0536"/>
    <w:rsid w:val="00FA2507"/>
    <w:rsid w:val="00FA2B43"/>
    <w:rsid w:val="00FA58F4"/>
    <w:rsid w:val="00FA6A20"/>
    <w:rsid w:val="00FA7455"/>
    <w:rsid w:val="00FB1F0A"/>
    <w:rsid w:val="00FB3B17"/>
    <w:rsid w:val="00FB3DD7"/>
    <w:rsid w:val="00FB472B"/>
    <w:rsid w:val="00FB4CA2"/>
    <w:rsid w:val="00FB5522"/>
    <w:rsid w:val="00FB5821"/>
    <w:rsid w:val="00FB5BA1"/>
    <w:rsid w:val="00FB60C0"/>
    <w:rsid w:val="00FB69DE"/>
    <w:rsid w:val="00FB7D82"/>
    <w:rsid w:val="00FC03DD"/>
    <w:rsid w:val="00FC04D8"/>
    <w:rsid w:val="00FC08D0"/>
    <w:rsid w:val="00FC09EC"/>
    <w:rsid w:val="00FC3117"/>
    <w:rsid w:val="00FC3F9C"/>
    <w:rsid w:val="00FC59E7"/>
    <w:rsid w:val="00FC6011"/>
    <w:rsid w:val="00FD0933"/>
    <w:rsid w:val="00FD121C"/>
    <w:rsid w:val="00FD1624"/>
    <w:rsid w:val="00FD1FA0"/>
    <w:rsid w:val="00FD28F6"/>
    <w:rsid w:val="00FD2B6B"/>
    <w:rsid w:val="00FD30AC"/>
    <w:rsid w:val="00FD5E2A"/>
    <w:rsid w:val="00FD6778"/>
    <w:rsid w:val="00FD76CA"/>
    <w:rsid w:val="00FE0148"/>
    <w:rsid w:val="00FE0336"/>
    <w:rsid w:val="00FE1019"/>
    <w:rsid w:val="00FE44E5"/>
    <w:rsid w:val="00FE4DFF"/>
    <w:rsid w:val="00FE6477"/>
    <w:rsid w:val="00FE6AB1"/>
    <w:rsid w:val="00FE7D3E"/>
    <w:rsid w:val="00FF0320"/>
    <w:rsid w:val="00FF033F"/>
    <w:rsid w:val="00FF3EBB"/>
    <w:rsid w:val="00FF4377"/>
    <w:rsid w:val="00FF53F4"/>
    <w:rsid w:val="00FF54F8"/>
    <w:rsid w:val="00FF5788"/>
    <w:rsid w:val="00FF7542"/>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2EF7172F"/>
  <w15:docId w15:val="{A10BD84E-1DC3-48A7-A072-198F468A6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62F"/>
    <w:rPr>
      <w:rFonts w:eastAsiaTheme="minorHAnsi" w:cs="Calibri"/>
      <w:sz w:val="22"/>
      <w:szCs w:val="22"/>
      <w:lang w:val="is-IS"/>
    </w:rPr>
  </w:style>
  <w:style w:type="paragraph" w:styleId="Heading1">
    <w:name w:val="heading 1"/>
    <w:basedOn w:val="Normal"/>
    <w:next w:val="BodyText"/>
    <w:link w:val="Heading1Char"/>
    <w:uiPriority w:val="99"/>
    <w:qFormat/>
    <w:rsid w:val="00B8317D"/>
    <w:pPr>
      <w:keepNext/>
      <w:numPr>
        <w:numId w:val="9"/>
      </w:numPr>
      <w:spacing w:before="120" w:after="60"/>
      <w:outlineLvl w:val="0"/>
    </w:pPr>
    <w:rPr>
      <w:rFonts w:ascii="FreeUniversal" w:eastAsia="MS Mincho" w:hAnsi="FreeUniversal" w:cs="Times New Roman"/>
      <w:b/>
      <w:noProof/>
      <w:szCs w:val="20"/>
    </w:rPr>
  </w:style>
  <w:style w:type="paragraph" w:styleId="Heading2">
    <w:name w:val="heading 2"/>
    <w:basedOn w:val="Normal"/>
    <w:next w:val="BodyText"/>
    <w:link w:val="Heading2Char"/>
    <w:uiPriority w:val="99"/>
    <w:qFormat/>
    <w:rsid w:val="00371D02"/>
    <w:pPr>
      <w:keepNext/>
      <w:numPr>
        <w:ilvl w:val="1"/>
        <w:numId w:val="9"/>
      </w:numPr>
      <w:spacing w:before="120" w:after="60"/>
      <w:outlineLvl w:val="1"/>
    </w:pPr>
    <w:rPr>
      <w:rFonts w:ascii="FreeUniversal" w:eastAsia="MS Mincho" w:hAnsi="FreeUniversal" w:cs="Times New Roman"/>
      <w:b/>
      <w:noProof/>
      <w:sz w:val="20"/>
      <w:szCs w:val="20"/>
    </w:rPr>
  </w:style>
  <w:style w:type="paragraph" w:styleId="Heading3">
    <w:name w:val="heading 3"/>
    <w:basedOn w:val="Normal"/>
    <w:next w:val="BodyText"/>
    <w:link w:val="Heading3Char"/>
    <w:uiPriority w:val="99"/>
    <w:qFormat/>
    <w:rsid w:val="005F41D3"/>
    <w:pPr>
      <w:keepNext/>
      <w:numPr>
        <w:ilvl w:val="2"/>
        <w:numId w:val="9"/>
      </w:numPr>
      <w:spacing w:before="120" w:after="60"/>
      <w:outlineLvl w:val="2"/>
    </w:pPr>
    <w:rPr>
      <w:rFonts w:ascii="FreeUniversal" w:eastAsia="MS Mincho" w:hAnsi="FreeUniversal" w:cs="Times New Roman"/>
      <w:b/>
      <w:noProof/>
      <w:sz w:val="20"/>
      <w:szCs w:val="20"/>
    </w:rPr>
  </w:style>
  <w:style w:type="paragraph" w:styleId="Heading4">
    <w:name w:val="heading 4"/>
    <w:basedOn w:val="Normal"/>
    <w:next w:val="BodyText"/>
    <w:link w:val="Heading4Char"/>
    <w:uiPriority w:val="99"/>
    <w:qFormat/>
    <w:rsid w:val="005F41D3"/>
    <w:pPr>
      <w:keepNext/>
      <w:numPr>
        <w:ilvl w:val="3"/>
        <w:numId w:val="9"/>
      </w:numPr>
      <w:spacing w:before="120" w:after="60"/>
      <w:ind w:left="862" w:hanging="862"/>
      <w:outlineLvl w:val="3"/>
    </w:pPr>
    <w:rPr>
      <w:rFonts w:ascii="FreeUniversal" w:eastAsia="MS Mincho" w:hAnsi="FreeUniversal" w:cs="Times New Roman"/>
      <w:b/>
      <w:bCs/>
      <w:noProof/>
      <w:sz w:val="18"/>
      <w:szCs w:val="20"/>
    </w:rPr>
  </w:style>
  <w:style w:type="paragraph" w:styleId="Heading5">
    <w:name w:val="heading 5"/>
    <w:basedOn w:val="Normal"/>
    <w:next w:val="BodyText"/>
    <w:link w:val="Heading5Char"/>
    <w:uiPriority w:val="99"/>
    <w:unhideWhenUsed/>
    <w:qFormat/>
    <w:rsid w:val="00BF1583"/>
    <w:pPr>
      <w:keepNext/>
      <w:numPr>
        <w:ilvl w:val="4"/>
        <w:numId w:val="9"/>
      </w:numPr>
      <w:spacing w:after="60"/>
      <w:outlineLvl w:val="4"/>
    </w:pPr>
    <w:rPr>
      <w:rFonts w:ascii="FreeUniversal" w:eastAsia="MS Mincho" w:hAnsi="FreeUniversal" w:cs="Times New Roman"/>
      <w:noProof/>
      <w:sz w:val="18"/>
      <w:szCs w:val="20"/>
      <w:u w:val="single"/>
    </w:rPr>
  </w:style>
  <w:style w:type="paragraph" w:styleId="Heading6">
    <w:name w:val="heading 6"/>
    <w:basedOn w:val="Normal"/>
    <w:next w:val="BodyText"/>
    <w:link w:val="Heading6Char"/>
    <w:uiPriority w:val="99"/>
    <w:qFormat/>
    <w:rsid w:val="00BF1583"/>
    <w:pPr>
      <w:keepNext/>
      <w:numPr>
        <w:ilvl w:val="5"/>
        <w:numId w:val="9"/>
      </w:numPr>
      <w:outlineLvl w:val="5"/>
    </w:pPr>
    <w:rPr>
      <w:rFonts w:ascii="FreeUniversal" w:eastAsia="MS Mincho" w:hAnsi="FreeUniversal" w:cs="Times New Roman"/>
      <w:i/>
      <w:noProof/>
      <w:sz w:val="18"/>
      <w:szCs w:val="20"/>
    </w:rPr>
  </w:style>
  <w:style w:type="paragraph" w:styleId="Heading7">
    <w:name w:val="heading 7"/>
    <w:aliases w:val="h7"/>
    <w:basedOn w:val="Normal"/>
    <w:next w:val="Normal"/>
    <w:link w:val="Heading7Char"/>
    <w:uiPriority w:val="99"/>
    <w:unhideWhenUsed/>
    <w:qFormat/>
    <w:rsid w:val="004D5AC3"/>
    <w:pPr>
      <w:outlineLvl w:val="6"/>
    </w:pPr>
    <w:rPr>
      <w:rFonts w:asciiTheme="majorHAnsi" w:eastAsiaTheme="majorEastAsia" w:hAnsiTheme="majorHAnsi" w:cstheme="majorBidi"/>
      <w:i/>
      <w:iCs/>
      <w:noProof/>
      <w:sz w:val="18"/>
      <w:szCs w:val="20"/>
    </w:rPr>
  </w:style>
  <w:style w:type="paragraph" w:styleId="Heading8">
    <w:name w:val="heading 8"/>
    <w:aliases w:val="h8"/>
    <w:basedOn w:val="Normal"/>
    <w:next w:val="Normal"/>
    <w:link w:val="Heading8Char"/>
    <w:uiPriority w:val="99"/>
    <w:unhideWhenUsed/>
    <w:qFormat/>
    <w:rsid w:val="004D5AC3"/>
    <w:pPr>
      <w:outlineLvl w:val="7"/>
    </w:pPr>
    <w:rPr>
      <w:rFonts w:asciiTheme="majorHAnsi" w:eastAsiaTheme="majorEastAsia" w:hAnsiTheme="majorHAnsi" w:cstheme="majorBidi"/>
      <w:noProof/>
      <w:sz w:val="20"/>
      <w:szCs w:val="20"/>
    </w:rPr>
  </w:style>
  <w:style w:type="paragraph" w:styleId="Heading9">
    <w:name w:val="heading 9"/>
    <w:aliases w:val="h9"/>
    <w:basedOn w:val="Normal"/>
    <w:next w:val="Normal"/>
    <w:link w:val="Heading9Char"/>
    <w:uiPriority w:val="99"/>
    <w:unhideWhenUsed/>
    <w:qFormat/>
    <w:rsid w:val="004D5AC3"/>
    <w:pPr>
      <w:outlineLvl w:val="8"/>
    </w:pPr>
    <w:rPr>
      <w:rFonts w:asciiTheme="majorHAnsi" w:eastAsiaTheme="majorEastAsia" w:hAnsiTheme="majorHAnsi" w:cstheme="majorBidi"/>
      <w:i/>
      <w:iCs/>
      <w:noProof/>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rsid w:val="00462EDD"/>
    <w:pPr>
      <w:spacing w:after="120"/>
    </w:pPr>
    <w:rPr>
      <w:rFonts w:ascii="FreeUniversal" w:eastAsia="MS Mincho" w:hAnsi="FreeUniversal" w:cs="Times New Roman"/>
      <w:sz w:val="18"/>
      <w:szCs w:val="18"/>
    </w:rPr>
  </w:style>
  <w:style w:type="character" w:customStyle="1" w:styleId="BodyTextChar">
    <w:name w:val="Body Text Char"/>
    <w:link w:val="BodyText"/>
    <w:semiHidden/>
    <w:rsid w:val="00462EDD"/>
    <w:rPr>
      <w:rFonts w:ascii="FreeUniversal" w:hAnsi="FreeUniversal"/>
      <w:sz w:val="18"/>
      <w:szCs w:val="18"/>
      <w:lang w:eastAsia="en-US"/>
    </w:rPr>
  </w:style>
  <w:style w:type="character" w:customStyle="1" w:styleId="Heading1Char">
    <w:name w:val="Heading 1 Char"/>
    <w:link w:val="Heading1"/>
    <w:uiPriority w:val="99"/>
    <w:rsid w:val="00B8317D"/>
    <w:rPr>
      <w:rFonts w:ascii="FreeUniversal" w:hAnsi="FreeUniversal"/>
      <w:b/>
      <w:noProof/>
      <w:sz w:val="22"/>
      <w:lang w:eastAsia="en-US"/>
    </w:rPr>
  </w:style>
  <w:style w:type="character" w:customStyle="1" w:styleId="Heading2Char">
    <w:name w:val="Heading 2 Char"/>
    <w:link w:val="Heading2"/>
    <w:uiPriority w:val="99"/>
    <w:rsid w:val="00371D02"/>
    <w:rPr>
      <w:rFonts w:ascii="FreeUniversal" w:hAnsi="FreeUniversal"/>
      <w:b/>
      <w:noProof/>
      <w:lang w:eastAsia="en-US"/>
    </w:rPr>
  </w:style>
  <w:style w:type="character" w:customStyle="1" w:styleId="Heading3Char">
    <w:name w:val="Heading 3 Char"/>
    <w:link w:val="Heading3"/>
    <w:uiPriority w:val="99"/>
    <w:rsid w:val="005F41D3"/>
    <w:rPr>
      <w:rFonts w:ascii="FreeUniversal" w:hAnsi="FreeUniversal"/>
      <w:b/>
      <w:noProof/>
      <w:lang w:val="is-IS"/>
    </w:rPr>
  </w:style>
  <w:style w:type="character" w:customStyle="1" w:styleId="Heading4Char">
    <w:name w:val="Heading 4 Char"/>
    <w:link w:val="Heading4"/>
    <w:uiPriority w:val="99"/>
    <w:rsid w:val="005F41D3"/>
    <w:rPr>
      <w:rFonts w:ascii="FreeUniversal" w:hAnsi="FreeUniversal"/>
      <w:b/>
      <w:bCs/>
      <w:noProof/>
      <w:sz w:val="18"/>
      <w:lang w:val="is-IS"/>
    </w:rPr>
  </w:style>
  <w:style w:type="character" w:customStyle="1" w:styleId="Heading5Char">
    <w:name w:val="Heading 5 Char"/>
    <w:link w:val="Heading5"/>
    <w:uiPriority w:val="99"/>
    <w:rsid w:val="00BF1583"/>
    <w:rPr>
      <w:rFonts w:ascii="FreeUniversal" w:hAnsi="FreeUniversal"/>
      <w:noProof/>
      <w:sz w:val="18"/>
      <w:u w:val="single"/>
      <w:lang w:eastAsia="en-US"/>
    </w:rPr>
  </w:style>
  <w:style w:type="character" w:customStyle="1" w:styleId="Heading6Char">
    <w:name w:val="Heading 6 Char"/>
    <w:link w:val="Heading6"/>
    <w:uiPriority w:val="99"/>
    <w:rsid w:val="00BF1583"/>
    <w:rPr>
      <w:rFonts w:ascii="FreeUniversal" w:hAnsi="FreeUniversal"/>
      <w:i/>
      <w:noProof/>
      <w:sz w:val="18"/>
      <w:lang w:eastAsia="en-US"/>
    </w:rPr>
  </w:style>
  <w:style w:type="character" w:customStyle="1" w:styleId="Heading7Char">
    <w:name w:val="Heading 7 Char"/>
    <w:aliases w:val="h7 Char"/>
    <w:basedOn w:val="DefaultParagraphFont"/>
    <w:link w:val="Heading7"/>
    <w:uiPriority w:val="99"/>
    <w:rsid w:val="004D5AC3"/>
    <w:rPr>
      <w:rFonts w:asciiTheme="majorHAnsi" w:eastAsiaTheme="majorEastAsia" w:hAnsiTheme="majorHAnsi" w:cstheme="majorBidi"/>
      <w:i/>
      <w:iCs/>
      <w:noProof/>
      <w:sz w:val="18"/>
      <w:lang w:val="is-IS"/>
    </w:rPr>
  </w:style>
  <w:style w:type="character" w:customStyle="1" w:styleId="Heading8Char">
    <w:name w:val="Heading 8 Char"/>
    <w:aliases w:val="h8 Char"/>
    <w:basedOn w:val="DefaultParagraphFont"/>
    <w:link w:val="Heading8"/>
    <w:uiPriority w:val="99"/>
    <w:rsid w:val="004D5AC3"/>
    <w:rPr>
      <w:rFonts w:asciiTheme="majorHAnsi" w:eastAsiaTheme="majorEastAsia" w:hAnsiTheme="majorHAnsi" w:cstheme="majorBidi"/>
      <w:noProof/>
      <w:lang w:val="is-IS"/>
    </w:rPr>
  </w:style>
  <w:style w:type="character" w:customStyle="1" w:styleId="Heading9Char">
    <w:name w:val="Heading 9 Char"/>
    <w:aliases w:val="h9 Char"/>
    <w:basedOn w:val="DefaultParagraphFont"/>
    <w:link w:val="Heading9"/>
    <w:uiPriority w:val="99"/>
    <w:rsid w:val="004D5AC3"/>
    <w:rPr>
      <w:rFonts w:asciiTheme="majorHAnsi" w:eastAsiaTheme="majorEastAsia" w:hAnsiTheme="majorHAnsi" w:cstheme="majorBidi"/>
      <w:i/>
      <w:iCs/>
      <w:noProof/>
      <w:spacing w:val="5"/>
      <w:lang w:val="is-IS"/>
    </w:rPr>
  </w:style>
  <w:style w:type="paragraph" w:styleId="ListParagraph">
    <w:name w:val="List Paragraph"/>
    <w:basedOn w:val="Normal"/>
    <w:uiPriority w:val="99"/>
    <w:qFormat/>
    <w:rsid w:val="00E87E9B"/>
    <w:pPr>
      <w:ind w:left="720"/>
      <w:contextualSpacing/>
    </w:pPr>
    <w:rPr>
      <w:rFonts w:ascii="FreeUniversal" w:eastAsia="MS Mincho" w:hAnsi="FreeUniversal" w:cs="Times New Roman"/>
      <w:noProof/>
      <w:sz w:val="18"/>
      <w:szCs w:val="20"/>
    </w:rPr>
  </w:style>
  <w:style w:type="paragraph" w:styleId="TOC1">
    <w:name w:val="toc 1"/>
    <w:basedOn w:val="Normal"/>
    <w:next w:val="Normal"/>
    <w:autoRedefine/>
    <w:uiPriority w:val="39"/>
    <w:unhideWhenUsed/>
    <w:rsid w:val="00B16565"/>
    <w:pPr>
      <w:tabs>
        <w:tab w:val="left" w:pos="284"/>
        <w:tab w:val="right" w:leader="dot" w:pos="9736"/>
      </w:tabs>
    </w:pPr>
    <w:rPr>
      <w:rFonts w:ascii="FreeUniversal" w:eastAsia="MS Mincho" w:hAnsi="FreeUniversal" w:cs="Times New Roman"/>
      <w:noProof/>
      <w:sz w:val="18"/>
      <w:szCs w:val="20"/>
    </w:rPr>
  </w:style>
  <w:style w:type="paragraph" w:styleId="TOC2">
    <w:name w:val="toc 2"/>
    <w:basedOn w:val="Normal"/>
    <w:next w:val="Normal"/>
    <w:autoRedefine/>
    <w:uiPriority w:val="39"/>
    <w:unhideWhenUsed/>
    <w:rsid w:val="00B16565"/>
    <w:pPr>
      <w:tabs>
        <w:tab w:val="left" w:pos="709"/>
        <w:tab w:val="right" w:leader="dot" w:pos="9736"/>
      </w:tabs>
      <w:ind w:left="181"/>
    </w:pPr>
    <w:rPr>
      <w:rFonts w:ascii="FreeUniversal" w:eastAsia="MS Mincho" w:hAnsi="FreeUniversal" w:cs="Times New Roman"/>
      <w:noProof/>
      <w:sz w:val="18"/>
      <w:szCs w:val="20"/>
    </w:rPr>
  </w:style>
  <w:style w:type="paragraph" w:styleId="TOC3">
    <w:name w:val="toc 3"/>
    <w:basedOn w:val="Normal"/>
    <w:next w:val="Normal"/>
    <w:autoRedefine/>
    <w:uiPriority w:val="39"/>
    <w:unhideWhenUsed/>
    <w:rsid w:val="00D41EBA"/>
    <w:pPr>
      <w:tabs>
        <w:tab w:val="left" w:pos="1134"/>
        <w:tab w:val="right" w:leader="dot" w:pos="9736"/>
      </w:tabs>
      <w:ind w:left="357"/>
    </w:pPr>
    <w:rPr>
      <w:rFonts w:ascii="FreeUniversal" w:eastAsia="MS Mincho" w:hAnsi="FreeUniversal" w:cs="Times New Roman"/>
      <w:noProof/>
      <w:sz w:val="18"/>
      <w:szCs w:val="20"/>
    </w:rPr>
  </w:style>
  <w:style w:type="character" w:styleId="Hyperlink">
    <w:name w:val="Hyperlink"/>
    <w:uiPriority w:val="99"/>
    <w:unhideWhenUsed/>
    <w:rsid w:val="00AA5849"/>
    <w:rPr>
      <w:color w:val="0000FF"/>
      <w:u w:val="single"/>
    </w:rPr>
  </w:style>
  <w:style w:type="paragraph" w:styleId="NoSpacing">
    <w:name w:val="No Spacing"/>
    <w:link w:val="NoSpacingChar"/>
    <w:uiPriority w:val="1"/>
    <w:qFormat/>
    <w:rsid w:val="00CF75F9"/>
    <w:rPr>
      <w:sz w:val="22"/>
      <w:szCs w:val="22"/>
    </w:rPr>
  </w:style>
  <w:style w:type="character" w:customStyle="1" w:styleId="NoSpacingChar">
    <w:name w:val="No Spacing Char"/>
    <w:link w:val="NoSpacing"/>
    <w:uiPriority w:val="99"/>
    <w:rsid w:val="00CF75F9"/>
    <w:rPr>
      <w:sz w:val="22"/>
      <w:szCs w:val="22"/>
      <w:lang w:val="en-US" w:eastAsia="en-US" w:bidi="ar-SA"/>
    </w:rPr>
  </w:style>
  <w:style w:type="character" w:customStyle="1" w:styleId="HTMLPreformattedChar">
    <w:name w:val="HTML Preformatted Char"/>
    <w:link w:val="HTMLPreformatted"/>
    <w:uiPriority w:val="99"/>
    <w:rsid w:val="00556D6D"/>
    <w:rPr>
      <w:rFonts w:ascii="Courier New" w:hAnsi="Courier New" w:cs="Courier New"/>
      <w:sz w:val="20"/>
      <w:szCs w:val="20"/>
      <w:lang w:eastAsia="is-IS"/>
    </w:rPr>
  </w:style>
  <w:style w:type="paragraph" w:styleId="HTMLPreformatted">
    <w:name w:val="HTML Preformatted"/>
    <w:basedOn w:val="Normal"/>
    <w:link w:val="HTMLPreformattedChar"/>
    <w:uiPriority w:val="99"/>
    <w:unhideWhenUsed/>
    <w:rsid w:val="00556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noProof/>
      <w:sz w:val="20"/>
      <w:szCs w:val="20"/>
      <w:lang w:eastAsia="is-IS"/>
    </w:rPr>
  </w:style>
  <w:style w:type="character" w:customStyle="1" w:styleId="m1">
    <w:name w:val="m1"/>
    <w:uiPriority w:val="99"/>
    <w:rsid w:val="00556D6D"/>
    <w:rPr>
      <w:color w:val="0000FF"/>
    </w:rPr>
  </w:style>
  <w:style w:type="character" w:customStyle="1" w:styleId="pi1">
    <w:name w:val="pi1"/>
    <w:rsid w:val="00556D6D"/>
    <w:rPr>
      <w:color w:val="0000FF"/>
    </w:rPr>
  </w:style>
  <w:style w:type="character" w:customStyle="1" w:styleId="t1">
    <w:name w:val="t1"/>
    <w:uiPriority w:val="99"/>
    <w:rsid w:val="00556D6D"/>
    <w:rPr>
      <w:color w:val="990000"/>
    </w:rPr>
  </w:style>
  <w:style w:type="character" w:customStyle="1" w:styleId="ns1">
    <w:name w:val="ns1"/>
    <w:rsid w:val="00556D6D"/>
    <w:rPr>
      <w:color w:val="FF0000"/>
    </w:rPr>
  </w:style>
  <w:style w:type="character" w:customStyle="1" w:styleId="b1">
    <w:name w:val="b1"/>
    <w:uiPriority w:val="99"/>
    <w:rsid w:val="00556D6D"/>
    <w:rPr>
      <w:rFonts w:ascii="Courier New" w:hAnsi="Courier New" w:cs="Courier New" w:hint="default"/>
      <w:b/>
      <w:bCs/>
      <w:strike w:val="0"/>
      <w:dstrike w:val="0"/>
      <w:color w:val="FF0000"/>
      <w:u w:val="none"/>
      <w:effect w:val="none"/>
    </w:rPr>
  </w:style>
  <w:style w:type="character" w:customStyle="1" w:styleId="tx1">
    <w:name w:val="tx1"/>
    <w:rsid w:val="00556D6D"/>
    <w:rPr>
      <w:b/>
      <w:bCs/>
    </w:rPr>
  </w:style>
  <w:style w:type="table" w:styleId="TableGrid">
    <w:name w:val="Table Grid"/>
    <w:basedOn w:val="TableNormal"/>
    <w:uiPriority w:val="59"/>
    <w:rsid w:val="00CC4FC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BodyText"/>
    <w:uiPriority w:val="99"/>
    <w:rsid w:val="00AA6082"/>
    <w:pPr>
      <w:spacing w:after="60"/>
      <w:ind w:left="28" w:right="28"/>
    </w:pPr>
    <w:rPr>
      <w:rFonts w:ascii="Verdana" w:hAnsi="Verdana"/>
      <w:szCs w:val="20"/>
    </w:rPr>
  </w:style>
  <w:style w:type="paragraph" w:customStyle="1" w:styleId="TableHeading">
    <w:name w:val="Table Heading"/>
    <w:basedOn w:val="Normal"/>
    <w:uiPriority w:val="99"/>
    <w:rsid w:val="00AA6082"/>
    <w:pPr>
      <w:keepNext/>
      <w:spacing w:before="60" w:after="60"/>
    </w:pPr>
    <w:rPr>
      <w:rFonts w:ascii="Verdana" w:eastAsia="MS Mincho" w:hAnsi="Verdana" w:cs="Arial"/>
      <w:b/>
      <w:bCs/>
      <w:snapToGrid w:val="0"/>
      <w:sz w:val="20"/>
      <w:szCs w:val="20"/>
    </w:rPr>
  </w:style>
  <w:style w:type="paragraph" w:customStyle="1" w:styleId="Memo">
    <w:name w:val="Memo"/>
    <w:basedOn w:val="BodyText"/>
    <w:uiPriority w:val="99"/>
    <w:qFormat/>
    <w:rsid w:val="002B243E"/>
    <w:rPr>
      <w:color w:val="0000FF"/>
    </w:rPr>
  </w:style>
  <w:style w:type="character" w:styleId="CommentReference">
    <w:name w:val="annotation reference"/>
    <w:uiPriority w:val="99"/>
    <w:semiHidden/>
    <w:unhideWhenUsed/>
    <w:rsid w:val="008E0B75"/>
    <w:rPr>
      <w:sz w:val="16"/>
      <w:szCs w:val="16"/>
    </w:rPr>
  </w:style>
  <w:style w:type="paragraph" w:styleId="CommentText">
    <w:name w:val="annotation text"/>
    <w:basedOn w:val="Normal"/>
    <w:link w:val="CommentTextChar"/>
    <w:uiPriority w:val="99"/>
    <w:unhideWhenUsed/>
    <w:rsid w:val="008E0B75"/>
    <w:rPr>
      <w:rFonts w:ascii="FreeUniversal" w:eastAsia="MS Mincho" w:hAnsi="FreeUniversal" w:cs="Times New Roman"/>
      <w:noProof/>
      <w:sz w:val="20"/>
      <w:szCs w:val="20"/>
    </w:rPr>
  </w:style>
  <w:style w:type="character" w:customStyle="1" w:styleId="CommentTextChar">
    <w:name w:val="Comment Text Char"/>
    <w:link w:val="CommentText"/>
    <w:uiPriority w:val="99"/>
    <w:rsid w:val="008E0B75"/>
    <w:rPr>
      <w:rFonts w:ascii="FreeUniversal" w:hAnsi="FreeUniversal"/>
      <w:noProof/>
      <w:lang w:eastAsia="en-US"/>
    </w:rPr>
  </w:style>
  <w:style w:type="paragraph" w:styleId="CommentSubject">
    <w:name w:val="annotation subject"/>
    <w:basedOn w:val="CommentText"/>
    <w:next w:val="CommentText"/>
    <w:link w:val="CommentSubjectChar"/>
    <w:uiPriority w:val="99"/>
    <w:semiHidden/>
    <w:unhideWhenUsed/>
    <w:rsid w:val="008E0B75"/>
    <w:rPr>
      <w:b/>
      <w:bCs/>
    </w:rPr>
  </w:style>
  <w:style w:type="character" w:customStyle="1" w:styleId="CommentSubjectChar">
    <w:name w:val="Comment Subject Char"/>
    <w:link w:val="CommentSubject"/>
    <w:uiPriority w:val="99"/>
    <w:rsid w:val="008E0B75"/>
    <w:rPr>
      <w:rFonts w:ascii="FreeUniversal" w:hAnsi="FreeUniversal"/>
      <w:b/>
      <w:bCs/>
      <w:noProof/>
      <w:lang w:eastAsia="en-US"/>
    </w:rPr>
  </w:style>
  <w:style w:type="paragraph" w:styleId="Revision">
    <w:name w:val="Revision"/>
    <w:hidden/>
    <w:uiPriority w:val="99"/>
    <w:semiHidden/>
    <w:rsid w:val="008E0B75"/>
    <w:rPr>
      <w:rFonts w:ascii="FreeUniversal" w:hAnsi="FreeUniversal"/>
      <w:noProof/>
      <w:sz w:val="18"/>
      <w:lang w:val="is-IS"/>
    </w:rPr>
  </w:style>
  <w:style w:type="paragraph" w:styleId="BalloonText">
    <w:name w:val="Balloon Text"/>
    <w:basedOn w:val="Normal"/>
    <w:link w:val="BalloonTextChar"/>
    <w:uiPriority w:val="99"/>
    <w:semiHidden/>
    <w:unhideWhenUsed/>
    <w:rsid w:val="008E0B75"/>
    <w:rPr>
      <w:rFonts w:ascii="Tahoma" w:eastAsia="MS Mincho" w:hAnsi="Tahoma" w:cs="Tahoma"/>
      <w:noProof/>
      <w:sz w:val="16"/>
      <w:szCs w:val="16"/>
    </w:rPr>
  </w:style>
  <w:style w:type="character" w:customStyle="1" w:styleId="BalloonTextChar">
    <w:name w:val="Balloon Text Char"/>
    <w:link w:val="BalloonText"/>
    <w:uiPriority w:val="99"/>
    <w:semiHidden/>
    <w:rsid w:val="008E0B75"/>
    <w:rPr>
      <w:rFonts w:ascii="Tahoma" w:hAnsi="Tahoma" w:cs="Tahoma"/>
      <w:noProof/>
      <w:sz w:val="16"/>
      <w:szCs w:val="16"/>
      <w:lang w:eastAsia="en-US"/>
    </w:rPr>
  </w:style>
  <w:style w:type="paragraph" w:styleId="NormalWeb">
    <w:name w:val="Normal (Web)"/>
    <w:basedOn w:val="Normal"/>
    <w:uiPriority w:val="99"/>
    <w:semiHidden/>
    <w:unhideWhenUsed/>
    <w:rsid w:val="003E7EB1"/>
    <w:pPr>
      <w:spacing w:before="100" w:beforeAutospacing="1" w:after="100" w:afterAutospacing="1"/>
    </w:pPr>
    <w:rPr>
      <w:rFonts w:ascii="Times New Roman" w:eastAsia="MS Mincho" w:hAnsi="Times New Roman" w:cs="Times New Roman"/>
      <w:sz w:val="24"/>
      <w:szCs w:val="24"/>
      <w:lang w:val="en-US" w:eastAsia="is-IS"/>
    </w:rPr>
  </w:style>
  <w:style w:type="character" w:styleId="FollowedHyperlink">
    <w:name w:val="FollowedHyperlink"/>
    <w:uiPriority w:val="99"/>
    <w:semiHidden/>
    <w:unhideWhenUsed/>
    <w:rsid w:val="00911011"/>
    <w:rPr>
      <w:color w:val="800080"/>
      <w:u w:val="single"/>
    </w:rPr>
  </w:style>
  <w:style w:type="paragraph" w:styleId="Header">
    <w:name w:val="header"/>
    <w:basedOn w:val="Normal"/>
    <w:link w:val="HeaderChar"/>
    <w:uiPriority w:val="99"/>
    <w:unhideWhenUsed/>
    <w:rsid w:val="009518D0"/>
    <w:pPr>
      <w:tabs>
        <w:tab w:val="center" w:pos="4536"/>
        <w:tab w:val="right" w:pos="9072"/>
      </w:tabs>
    </w:pPr>
    <w:rPr>
      <w:rFonts w:ascii="FreeUniversal" w:eastAsia="MS Mincho" w:hAnsi="FreeUniversal" w:cs="Times New Roman"/>
      <w:noProof/>
      <w:sz w:val="18"/>
      <w:szCs w:val="20"/>
    </w:rPr>
  </w:style>
  <w:style w:type="character" w:customStyle="1" w:styleId="HeaderChar">
    <w:name w:val="Header Char"/>
    <w:link w:val="Header"/>
    <w:uiPriority w:val="99"/>
    <w:rsid w:val="009518D0"/>
    <w:rPr>
      <w:rFonts w:ascii="FreeUniversal" w:hAnsi="FreeUniversal"/>
      <w:noProof/>
      <w:sz w:val="18"/>
      <w:lang w:eastAsia="en-US"/>
    </w:rPr>
  </w:style>
  <w:style w:type="paragraph" w:styleId="Footer">
    <w:name w:val="footer"/>
    <w:basedOn w:val="Normal"/>
    <w:link w:val="FooterChar"/>
    <w:uiPriority w:val="99"/>
    <w:unhideWhenUsed/>
    <w:rsid w:val="009518D0"/>
    <w:pPr>
      <w:tabs>
        <w:tab w:val="center" w:pos="4536"/>
        <w:tab w:val="right" w:pos="9072"/>
      </w:tabs>
    </w:pPr>
    <w:rPr>
      <w:rFonts w:ascii="FreeUniversal" w:eastAsia="MS Mincho" w:hAnsi="FreeUniversal" w:cs="Times New Roman"/>
      <w:noProof/>
      <w:sz w:val="18"/>
      <w:szCs w:val="20"/>
    </w:rPr>
  </w:style>
  <w:style w:type="character" w:customStyle="1" w:styleId="FooterChar">
    <w:name w:val="Footer Char"/>
    <w:link w:val="Footer"/>
    <w:uiPriority w:val="99"/>
    <w:rsid w:val="009518D0"/>
    <w:rPr>
      <w:rFonts w:ascii="FreeUniversal" w:hAnsi="FreeUniversal"/>
      <w:noProof/>
      <w:sz w:val="18"/>
      <w:lang w:eastAsia="en-US"/>
    </w:rPr>
  </w:style>
  <w:style w:type="paragraph" w:styleId="DocumentMap">
    <w:name w:val="Document Map"/>
    <w:basedOn w:val="Normal"/>
    <w:link w:val="DocumentMapChar"/>
    <w:uiPriority w:val="99"/>
    <w:semiHidden/>
    <w:unhideWhenUsed/>
    <w:rsid w:val="008E1D27"/>
    <w:rPr>
      <w:rFonts w:ascii="Tahoma" w:eastAsia="MS Mincho" w:hAnsi="Tahoma" w:cs="Tahoma"/>
      <w:noProof/>
      <w:sz w:val="16"/>
      <w:szCs w:val="16"/>
    </w:rPr>
  </w:style>
  <w:style w:type="character" w:customStyle="1" w:styleId="DocumentMapChar">
    <w:name w:val="Document Map Char"/>
    <w:link w:val="DocumentMap"/>
    <w:uiPriority w:val="99"/>
    <w:semiHidden/>
    <w:rsid w:val="008E1D27"/>
    <w:rPr>
      <w:rFonts w:ascii="Tahoma" w:hAnsi="Tahoma" w:cs="Tahoma"/>
      <w:noProof/>
      <w:sz w:val="16"/>
      <w:szCs w:val="16"/>
      <w:lang w:eastAsia="en-US"/>
    </w:rPr>
  </w:style>
  <w:style w:type="character" w:customStyle="1" w:styleId="style201">
    <w:name w:val="style201"/>
    <w:rsid w:val="00583E45"/>
    <w:rPr>
      <w:color w:val="996633"/>
    </w:rPr>
  </w:style>
  <w:style w:type="character" w:customStyle="1" w:styleId="apple-style-span">
    <w:name w:val="apple-style-span"/>
    <w:basedOn w:val="DefaultParagraphFont"/>
    <w:rsid w:val="00821BAF"/>
  </w:style>
  <w:style w:type="character" w:customStyle="1" w:styleId="apple-converted-space">
    <w:name w:val="apple-converted-space"/>
    <w:basedOn w:val="DefaultParagraphFont"/>
    <w:rsid w:val="00821BAF"/>
  </w:style>
  <w:style w:type="paragraph" w:styleId="Title">
    <w:name w:val="Title"/>
    <w:basedOn w:val="Normal"/>
    <w:next w:val="Normal"/>
    <w:link w:val="TitleChar"/>
    <w:uiPriority w:val="99"/>
    <w:qFormat/>
    <w:rsid w:val="004D5AC3"/>
    <w:pPr>
      <w:pBdr>
        <w:bottom w:val="single" w:sz="4" w:space="1" w:color="auto"/>
      </w:pBdr>
      <w:contextualSpacing/>
    </w:pPr>
    <w:rPr>
      <w:rFonts w:asciiTheme="majorHAnsi" w:eastAsiaTheme="majorEastAsia" w:hAnsiTheme="majorHAnsi" w:cstheme="majorBidi"/>
      <w:noProof/>
      <w:spacing w:val="5"/>
      <w:sz w:val="52"/>
      <w:szCs w:val="52"/>
    </w:rPr>
  </w:style>
  <w:style w:type="character" w:customStyle="1" w:styleId="TitleChar">
    <w:name w:val="Title Char"/>
    <w:basedOn w:val="DefaultParagraphFont"/>
    <w:link w:val="Title"/>
    <w:uiPriority w:val="99"/>
    <w:rsid w:val="004D5AC3"/>
    <w:rPr>
      <w:rFonts w:asciiTheme="majorHAnsi" w:eastAsiaTheme="majorEastAsia" w:hAnsiTheme="majorHAnsi" w:cstheme="majorBidi"/>
      <w:noProof/>
      <w:spacing w:val="5"/>
      <w:sz w:val="52"/>
      <w:szCs w:val="52"/>
      <w:lang w:val="is-IS"/>
    </w:rPr>
  </w:style>
  <w:style w:type="paragraph" w:styleId="Subtitle">
    <w:name w:val="Subtitle"/>
    <w:basedOn w:val="Normal"/>
    <w:next w:val="Normal"/>
    <w:link w:val="SubtitleChar"/>
    <w:uiPriority w:val="99"/>
    <w:qFormat/>
    <w:rsid w:val="004D5AC3"/>
    <w:pPr>
      <w:spacing w:after="600"/>
    </w:pPr>
    <w:rPr>
      <w:rFonts w:asciiTheme="majorHAnsi" w:eastAsiaTheme="majorEastAsia" w:hAnsiTheme="majorHAnsi" w:cstheme="majorBidi"/>
      <w:i/>
      <w:iCs/>
      <w:noProof/>
      <w:spacing w:val="13"/>
      <w:sz w:val="24"/>
      <w:szCs w:val="24"/>
    </w:rPr>
  </w:style>
  <w:style w:type="character" w:customStyle="1" w:styleId="SubtitleChar">
    <w:name w:val="Subtitle Char"/>
    <w:basedOn w:val="DefaultParagraphFont"/>
    <w:link w:val="Subtitle"/>
    <w:uiPriority w:val="99"/>
    <w:rsid w:val="004D5AC3"/>
    <w:rPr>
      <w:rFonts w:asciiTheme="majorHAnsi" w:eastAsiaTheme="majorEastAsia" w:hAnsiTheme="majorHAnsi" w:cstheme="majorBidi"/>
      <w:i/>
      <w:iCs/>
      <w:noProof/>
      <w:spacing w:val="13"/>
      <w:sz w:val="24"/>
      <w:szCs w:val="24"/>
      <w:lang w:val="is-IS"/>
    </w:rPr>
  </w:style>
  <w:style w:type="character" w:styleId="Strong">
    <w:name w:val="Strong"/>
    <w:uiPriority w:val="22"/>
    <w:qFormat/>
    <w:rsid w:val="004D5AC3"/>
    <w:rPr>
      <w:b/>
      <w:bCs/>
    </w:rPr>
  </w:style>
  <w:style w:type="character" w:styleId="Emphasis">
    <w:name w:val="Emphasis"/>
    <w:uiPriority w:val="20"/>
    <w:qFormat/>
    <w:rsid w:val="004D5AC3"/>
    <w:rPr>
      <w:b/>
      <w:bCs/>
      <w:i/>
      <w:iCs/>
      <w:spacing w:val="10"/>
      <w:bdr w:val="none" w:sz="0" w:space="0" w:color="auto"/>
      <w:shd w:val="clear" w:color="auto" w:fill="auto"/>
    </w:rPr>
  </w:style>
  <w:style w:type="paragraph" w:styleId="Quote">
    <w:name w:val="Quote"/>
    <w:basedOn w:val="Normal"/>
    <w:next w:val="Normal"/>
    <w:link w:val="QuoteChar"/>
    <w:uiPriority w:val="29"/>
    <w:qFormat/>
    <w:rsid w:val="004D5AC3"/>
    <w:pPr>
      <w:spacing w:before="200"/>
      <w:ind w:left="360" w:right="360"/>
    </w:pPr>
    <w:rPr>
      <w:rFonts w:ascii="FreeUniversal" w:eastAsia="MS Mincho" w:hAnsi="FreeUniversal" w:cs="Times New Roman"/>
      <w:i/>
      <w:iCs/>
      <w:noProof/>
      <w:sz w:val="18"/>
      <w:szCs w:val="20"/>
    </w:rPr>
  </w:style>
  <w:style w:type="character" w:customStyle="1" w:styleId="QuoteChar">
    <w:name w:val="Quote Char"/>
    <w:basedOn w:val="DefaultParagraphFont"/>
    <w:link w:val="Quote"/>
    <w:uiPriority w:val="29"/>
    <w:rsid w:val="004D5AC3"/>
    <w:rPr>
      <w:rFonts w:ascii="FreeUniversal" w:hAnsi="FreeUniversal"/>
      <w:i/>
      <w:iCs/>
      <w:noProof/>
      <w:sz w:val="18"/>
      <w:lang w:val="is-IS"/>
    </w:rPr>
  </w:style>
  <w:style w:type="paragraph" w:styleId="IntenseQuote">
    <w:name w:val="Intense Quote"/>
    <w:basedOn w:val="Normal"/>
    <w:next w:val="Normal"/>
    <w:link w:val="IntenseQuoteChar"/>
    <w:uiPriority w:val="30"/>
    <w:qFormat/>
    <w:rsid w:val="004D5AC3"/>
    <w:pPr>
      <w:pBdr>
        <w:bottom w:val="single" w:sz="4" w:space="1" w:color="auto"/>
      </w:pBdr>
      <w:spacing w:before="200" w:after="280"/>
      <w:ind w:left="1008" w:right="1152"/>
      <w:jc w:val="both"/>
    </w:pPr>
    <w:rPr>
      <w:rFonts w:ascii="FreeUniversal" w:eastAsia="MS Mincho" w:hAnsi="FreeUniversal" w:cs="Times New Roman"/>
      <w:b/>
      <w:bCs/>
      <w:i/>
      <w:iCs/>
      <w:noProof/>
      <w:sz w:val="18"/>
      <w:szCs w:val="20"/>
    </w:rPr>
  </w:style>
  <w:style w:type="character" w:customStyle="1" w:styleId="IntenseQuoteChar">
    <w:name w:val="Intense Quote Char"/>
    <w:basedOn w:val="DefaultParagraphFont"/>
    <w:link w:val="IntenseQuote"/>
    <w:uiPriority w:val="30"/>
    <w:rsid w:val="004D5AC3"/>
    <w:rPr>
      <w:rFonts w:ascii="FreeUniversal" w:hAnsi="FreeUniversal"/>
      <w:b/>
      <w:bCs/>
      <w:i/>
      <w:iCs/>
      <w:noProof/>
      <w:sz w:val="18"/>
      <w:lang w:val="is-IS"/>
    </w:rPr>
  </w:style>
  <w:style w:type="character" w:styleId="SubtleEmphasis">
    <w:name w:val="Subtle Emphasis"/>
    <w:uiPriority w:val="19"/>
    <w:qFormat/>
    <w:rsid w:val="004D5AC3"/>
    <w:rPr>
      <w:i/>
      <w:iCs/>
    </w:rPr>
  </w:style>
  <w:style w:type="character" w:styleId="IntenseEmphasis">
    <w:name w:val="Intense Emphasis"/>
    <w:uiPriority w:val="21"/>
    <w:qFormat/>
    <w:rsid w:val="004D5AC3"/>
    <w:rPr>
      <w:b/>
      <w:bCs/>
    </w:rPr>
  </w:style>
  <w:style w:type="character" w:styleId="SubtleReference">
    <w:name w:val="Subtle Reference"/>
    <w:uiPriority w:val="31"/>
    <w:qFormat/>
    <w:rsid w:val="004D5AC3"/>
    <w:rPr>
      <w:smallCaps/>
    </w:rPr>
  </w:style>
  <w:style w:type="character" w:styleId="IntenseReference">
    <w:name w:val="Intense Reference"/>
    <w:uiPriority w:val="32"/>
    <w:qFormat/>
    <w:rsid w:val="004D5AC3"/>
    <w:rPr>
      <w:smallCaps/>
      <w:spacing w:val="5"/>
      <w:u w:val="single"/>
    </w:rPr>
  </w:style>
  <w:style w:type="character" w:styleId="BookTitle">
    <w:name w:val="Book Title"/>
    <w:uiPriority w:val="33"/>
    <w:qFormat/>
    <w:rsid w:val="004D5AC3"/>
    <w:rPr>
      <w:i/>
      <w:iCs/>
      <w:smallCaps/>
      <w:spacing w:val="5"/>
    </w:rPr>
  </w:style>
  <w:style w:type="paragraph" w:styleId="TOCHeading">
    <w:name w:val="TOC Heading"/>
    <w:basedOn w:val="Heading1"/>
    <w:next w:val="Normal"/>
    <w:uiPriority w:val="39"/>
    <w:semiHidden/>
    <w:unhideWhenUsed/>
    <w:qFormat/>
    <w:rsid w:val="004D5AC3"/>
    <w:pPr>
      <w:keepNext w:val="0"/>
      <w:numPr>
        <w:numId w:val="0"/>
      </w:numPr>
      <w:spacing w:before="480" w:after="0"/>
      <w:contextualSpacing/>
      <w:outlineLvl w:val="9"/>
    </w:pPr>
    <w:rPr>
      <w:rFonts w:asciiTheme="majorHAnsi" w:eastAsiaTheme="majorEastAsia" w:hAnsiTheme="majorHAnsi" w:cstheme="majorBidi"/>
      <w:bCs/>
      <w:sz w:val="28"/>
      <w:szCs w:val="28"/>
      <w:lang w:bidi="en-US"/>
    </w:rPr>
  </w:style>
  <w:style w:type="character" w:customStyle="1" w:styleId="HTMLPreformattedChar1">
    <w:name w:val="HTML Preformatted Char1"/>
    <w:basedOn w:val="DefaultParagraphFont"/>
    <w:uiPriority w:val="99"/>
    <w:semiHidden/>
    <w:rsid w:val="004D5AC3"/>
    <w:rPr>
      <w:rFonts w:ascii="Consolas" w:hAnsi="Consolas" w:cs="Consolas" w:hint="default"/>
      <w:noProof/>
      <w:lang w:val="is-IS"/>
    </w:rPr>
  </w:style>
  <w:style w:type="paragraph" w:styleId="FootnoteText">
    <w:name w:val="footnote text"/>
    <w:basedOn w:val="Normal"/>
    <w:link w:val="FootnoteTextChar"/>
    <w:unhideWhenUsed/>
    <w:rsid w:val="004D5AC3"/>
    <w:rPr>
      <w:rFonts w:ascii="FreeUniversal" w:eastAsia="MS Mincho" w:hAnsi="FreeUniversal" w:cs="Times New Roman"/>
      <w:noProof/>
      <w:sz w:val="20"/>
      <w:szCs w:val="20"/>
    </w:rPr>
  </w:style>
  <w:style w:type="character" w:customStyle="1" w:styleId="FootnoteTextChar">
    <w:name w:val="Footnote Text Char"/>
    <w:basedOn w:val="DefaultParagraphFont"/>
    <w:link w:val="FootnoteText"/>
    <w:uiPriority w:val="99"/>
    <w:rsid w:val="004D5AC3"/>
    <w:rPr>
      <w:rFonts w:ascii="FreeUniversal" w:hAnsi="FreeUniversal"/>
      <w:noProof/>
      <w:lang w:val="is-IS"/>
    </w:rPr>
  </w:style>
  <w:style w:type="character" w:styleId="FootnoteReference">
    <w:name w:val="footnote reference"/>
    <w:basedOn w:val="DefaultParagraphFont"/>
    <w:unhideWhenUsed/>
    <w:rsid w:val="004D5AC3"/>
    <w:rPr>
      <w:vertAlign w:val="superscript"/>
    </w:rPr>
  </w:style>
  <w:style w:type="paragraph" w:styleId="PlainText">
    <w:name w:val="Plain Text"/>
    <w:basedOn w:val="Normal"/>
    <w:link w:val="PlainTextChar"/>
    <w:uiPriority w:val="99"/>
    <w:unhideWhenUsed/>
    <w:rsid w:val="004D5AC3"/>
    <w:rPr>
      <w:rFonts w:cstheme="minorBidi"/>
      <w:szCs w:val="21"/>
    </w:rPr>
  </w:style>
  <w:style w:type="character" w:customStyle="1" w:styleId="PlainTextChar">
    <w:name w:val="Plain Text Char"/>
    <w:basedOn w:val="DefaultParagraphFont"/>
    <w:link w:val="PlainText"/>
    <w:uiPriority w:val="99"/>
    <w:rsid w:val="004D5AC3"/>
    <w:rPr>
      <w:rFonts w:eastAsiaTheme="minorHAnsi" w:cstheme="minorBidi"/>
      <w:sz w:val="22"/>
      <w:szCs w:val="21"/>
      <w:lang w:val="is-IS"/>
    </w:rPr>
  </w:style>
  <w:style w:type="character" w:customStyle="1" w:styleId="h1TegnTegn">
    <w:name w:val="h1 Tegn Tegn"/>
    <w:basedOn w:val="DefaultParagraphFont"/>
    <w:uiPriority w:val="99"/>
    <w:locked/>
    <w:rsid w:val="004D5AC3"/>
    <w:rPr>
      <w:rFonts w:ascii="Arial" w:hAnsi="Arial" w:cs="Times New Roman"/>
      <w:b/>
      <w:bCs/>
      <w:kern w:val="32"/>
      <w:sz w:val="32"/>
      <w:szCs w:val="32"/>
      <w:lang w:val="en-GB" w:eastAsia="it-IT"/>
    </w:rPr>
  </w:style>
  <w:style w:type="character" w:customStyle="1" w:styleId="h2TegnTegn">
    <w:name w:val="h2 Tegn Tegn"/>
    <w:basedOn w:val="DefaultParagraphFont"/>
    <w:uiPriority w:val="99"/>
    <w:locked/>
    <w:rsid w:val="004D5AC3"/>
    <w:rPr>
      <w:rFonts w:ascii="Arial" w:hAnsi="Arial" w:cs="Times New Roman"/>
      <w:b/>
      <w:bCs/>
      <w:iCs/>
      <w:sz w:val="26"/>
      <w:szCs w:val="26"/>
      <w:lang w:val="en-US" w:eastAsia="it-IT" w:bidi="ne-NP"/>
    </w:rPr>
  </w:style>
  <w:style w:type="character" w:customStyle="1" w:styleId="h3TegnTegn">
    <w:name w:val="h3 Tegn Tegn"/>
    <w:basedOn w:val="DefaultParagraphFont"/>
    <w:uiPriority w:val="99"/>
    <w:locked/>
    <w:rsid w:val="004D5AC3"/>
    <w:rPr>
      <w:rFonts w:ascii="Arial" w:hAnsi="Arial" w:cs="Times New Roman"/>
      <w:b/>
      <w:bCs/>
      <w:sz w:val="26"/>
      <w:szCs w:val="26"/>
      <w:lang w:val="en-GB" w:eastAsia="it-IT"/>
    </w:rPr>
  </w:style>
  <w:style w:type="character" w:customStyle="1" w:styleId="h4TegnTegn">
    <w:name w:val="h4 Tegn Tegn"/>
    <w:basedOn w:val="DefaultParagraphFont"/>
    <w:uiPriority w:val="99"/>
    <w:locked/>
    <w:rsid w:val="004D5AC3"/>
    <w:rPr>
      <w:rFonts w:ascii="Arial" w:hAnsi="Arial" w:cs="Times New Roman"/>
      <w:lang w:val="de-DE" w:eastAsia="de-DE"/>
    </w:rPr>
  </w:style>
  <w:style w:type="character" w:customStyle="1" w:styleId="h5TegnTegn">
    <w:name w:val="h5 Tegn Tegn"/>
    <w:basedOn w:val="DefaultParagraphFont"/>
    <w:uiPriority w:val="99"/>
    <w:locked/>
    <w:rsid w:val="004D5AC3"/>
    <w:rPr>
      <w:rFonts w:ascii="Arial" w:hAnsi="Arial" w:cs="Times New Roman"/>
      <w:sz w:val="22"/>
      <w:lang w:val="de-DE" w:eastAsia="de-DE"/>
    </w:rPr>
  </w:style>
  <w:style w:type="character" w:customStyle="1" w:styleId="h6TegnTegn">
    <w:name w:val="h6 Tegn Tegn"/>
    <w:basedOn w:val="DefaultParagraphFont"/>
    <w:uiPriority w:val="99"/>
    <w:locked/>
    <w:rsid w:val="004D5AC3"/>
    <w:rPr>
      <w:rFonts w:ascii="Arial" w:hAnsi="Arial" w:cs="Times New Roman"/>
      <w:i/>
      <w:sz w:val="22"/>
      <w:lang w:val="de-DE" w:eastAsia="de-DE"/>
    </w:rPr>
  </w:style>
  <w:style w:type="character" w:customStyle="1" w:styleId="h7TegnTegn">
    <w:name w:val="h7 Tegn Tegn"/>
    <w:basedOn w:val="DefaultParagraphFont"/>
    <w:uiPriority w:val="99"/>
    <w:locked/>
    <w:rsid w:val="004D5AC3"/>
    <w:rPr>
      <w:rFonts w:ascii="Arial" w:hAnsi="Arial" w:cs="Times New Roman"/>
      <w:lang w:val="de-DE" w:eastAsia="de-DE"/>
    </w:rPr>
  </w:style>
  <w:style w:type="character" w:customStyle="1" w:styleId="h8TegnTegn">
    <w:name w:val="h8 Tegn Tegn"/>
    <w:basedOn w:val="DefaultParagraphFont"/>
    <w:uiPriority w:val="99"/>
    <w:locked/>
    <w:rsid w:val="004D5AC3"/>
    <w:rPr>
      <w:rFonts w:ascii="Arial" w:hAnsi="Arial" w:cs="Times New Roman"/>
      <w:i/>
      <w:lang w:val="de-DE" w:eastAsia="de-DE"/>
    </w:rPr>
  </w:style>
  <w:style w:type="character" w:customStyle="1" w:styleId="h9TegnTegn">
    <w:name w:val="h9 Tegn Tegn"/>
    <w:basedOn w:val="DefaultParagraphFont"/>
    <w:uiPriority w:val="99"/>
    <w:locked/>
    <w:rsid w:val="004D5AC3"/>
    <w:rPr>
      <w:rFonts w:ascii="Arial" w:hAnsi="Arial" w:cs="Times New Roman"/>
      <w:b/>
      <w:i/>
      <w:sz w:val="18"/>
      <w:lang w:val="de-DE" w:eastAsia="de-DE"/>
    </w:rPr>
  </w:style>
  <w:style w:type="character" w:customStyle="1" w:styleId="TegnTegn12">
    <w:name w:val="Tegn Tegn12"/>
    <w:basedOn w:val="DefaultParagraphFont"/>
    <w:uiPriority w:val="99"/>
    <w:locked/>
    <w:rsid w:val="004D5AC3"/>
    <w:rPr>
      <w:rFonts w:ascii="Arial" w:hAnsi="Arial" w:cs="Times New Roman"/>
      <w:lang w:val="it-IT" w:eastAsia="it-IT" w:bidi="ar-SA"/>
    </w:rPr>
  </w:style>
  <w:style w:type="character" w:customStyle="1" w:styleId="TegnTegn11">
    <w:name w:val="Tegn Tegn11"/>
    <w:basedOn w:val="DefaultParagraphFont"/>
    <w:uiPriority w:val="99"/>
    <w:locked/>
    <w:rsid w:val="004D5AC3"/>
    <w:rPr>
      <w:rFonts w:ascii="Arial" w:hAnsi="Arial" w:cs="Times New Roman"/>
      <w:lang w:val="it-IT" w:eastAsia="it-IT" w:bidi="ar-SA"/>
    </w:rPr>
  </w:style>
  <w:style w:type="character" w:styleId="PageNumber">
    <w:name w:val="page number"/>
    <w:basedOn w:val="DefaultParagraphFont"/>
    <w:uiPriority w:val="99"/>
    <w:semiHidden/>
    <w:rsid w:val="004D5AC3"/>
    <w:rPr>
      <w:rFonts w:cs="Times New Roman"/>
    </w:rPr>
  </w:style>
  <w:style w:type="paragraph" w:customStyle="1" w:styleId="Ballontekst">
    <w:name w:val="Ballontekst"/>
    <w:basedOn w:val="Normal"/>
    <w:uiPriority w:val="99"/>
    <w:semiHidden/>
    <w:rsid w:val="004D5AC3"/>
    <w:rPr>
      <w:rFonts w:ascii="Tahoma" w:eastAsia="Times New Roman" w:hAnsi="Tahoma" w:cs="Tahoma"/>
      <w:sz w:val="16"/>
      <w:szCs w:val="16"/>
      <w:lang w:val="en-GB" w:eastAsia="it-IT"/>
    </w:rPr>
  </w:style>
  <w:style w:type="character" w:customStyle="1" w:styleId="TegnTegn10">
    <w:name w:val="Tegn Tegn10"/>
    <w:basedOn w:val="DefaultParagraphFont"/>
    <w:uiPriority w:val="99"/>
    <w:semiHidden/>
    <w:locked/>
    <w:rsid w:val="004D5AC3"/>
    <w:rPr>
      <w:rFonts w:ascii="Tahoma" w:hAnsi="Tahoma" w:cs="Tahoma"/>
      <w:sz w:val="16"/>
      <w:szCs w:val="16"/>
      <w:lang w:val="it-IT" w:eastAsia="it-IT" w:bidi="ar-SA"/>
    </w:rPr>
  </w:style>
  <w:style w:type="paragraph" w:styleId="Caption">
    <w:name w:val="caption"/>
    <w:basedOn w:val="Normal"/>
    <w:next w:val="Normal"/>
    <w:uiPriority w:val="99"/>
    <w:qFormat/>
    <w:rsid w:val="004D5AC3"/>
    <w:pPr>
      <w:spacing w:before="120" w:after="120"/>
    </w:pPr>
    <w:rPr>
      <w:rFonts w:ascii="Arial" w:eastAsia="Times New Roman" w:hAnsi="Arial" w:cs="Times New Roman"/>
      <w:sz w:val="20"/>
      <w:szCs w:val="20"/>
      <w:lang w:val="de-DE" w:eastAsia="de-DE"/>
    </w:rPr>
  </w:style>
  <w:style w:type="character" w:customStyle="1" w:styleId="TegnTegn9">
    <w:name w:val="Tegn Tegn9"/>
    <w:basedOn w:val="DefaultParagraphFont"/>
    <w:uiPriority w:val="99"/>
    <w:locked/>
    <w:rsid w:val="004D5AC3"/>
    <w:rPr>
      <w:rFonts w:ascii="Arial" w:hAnsi="Arial" w:cs="Times New Roman"/>
      <w:lang w:val="de-DE" w:eastAsia="de-DE" w:bidi="ar-SA"/>
    </w:rPr>
  </w:style>
  <w:style w:type="paragraph" w:customStyle="1" w:styleId="Flietext">
    <w:name w:val="Fließtext"/>
    <w:basedOn w:val="Normal"/>
    <w:uiPriority w:val="99"/>
    <w:rsid w:val="004D5AC3"/>
    <w:pPr>
      <w:spacing w:before="120" w:line="260" w:lineRule="atLeast"/>
      <w:jc w:val="both"/>
    </w:pPr>
    <w:rPr>
      <w:rFonts w:ascii="Arial" w:eastAsia="Times New Roman" w:hAnsi="Arial" w:cs="Arial"/>
      <w:color w:val="000000"/>
      <w:szCs w:val="40"/>
      <w:lang w:val="de-DE" w:eastAsia="de-DE"/>
    </w:rPr>
  </w:style>
  <w:style w:type="character" w:customStyle="1" w:styleId="TegnTegn8">
    <w:name w:val="Tegn Tegn8"/>
    <w:basedOn w:val="DefaultParagraphFont"/>
    <w:uiPriority w:val="99"/>
    <w:rsid w:val="004D5AC3"/>
    <w:rPr>
      <w:rFonts w:ascii="Cambria" w:hAnsi="Cambria" w:cs="Times New Roman"/>
      <w:i/>
      <w:iCs/>
      <w:spacing w:val="13"/>
      <w:sz w:val="24"/>
      <w:szCs w:val="24"/>
      <w:lang w:val="en-US" w:eastAsia="en-US"/>
    </w:rPr>
  </w:style>
  <w:style w:type="paragraph" w:customStyle="1" w:styleId="Spacebetweentables">
    <w:name w:val="Space between tables"/>
    <w:aliases w:val="s"/>
    <w:basedOn w:val="Normal"/>
    <w:next w:val="Normal"/>
    <w:uiPriority w:val="99"/>
    <w:rsid w:val="004D5AC3"/>
    <w:pPr>
      <w:suppressAutoHyphens/>
      <w:ind w:left="1440"/>
    </w:pPr>
    <w:rPr>
      <w:rFonts w:ascii="Arial" w:eastAsia="Times New Roman" w:hAnsi="Arial" w:cs="Times New Roman"/>
      <w:sz w:val="16"/>
      <w:szCs w:val="20"/>
      <w:lang w:val="en-US"/>
    </w:rPr>
  </w:style>
  <w:style w:type="character" w:customStyle="1" w:styleId="TegnTegn7">
    <w:name w:val="Tegn Tegn7"/>
    <w:basedOn w:val="DefaultParagraphFont"/>
    <w:uiPriority w:val="99"/>
    <w:locked/>
    <w:rsid w:val="004D5AC3"/>
    <w:rPr>
      <w:rFonts w:cs="Times New Roman"/>
      <w:sz w:val="24"/>
      <w:lang w:val="en-GB" w:eastAsia="en-US" w:bidi="ar-SA"/>
    </w:rPr>
  </w:style>
  <w:style w:type="character" w:customStyle="1" w:styleId="TegnTegn6">
    <w:name w:val="Tegn Tegn6"/>
    <w:basedOn w:val="DefaultParagraphFont"/>
    <w:uiPriority w:val="99"/>
    <w:locked/>
    <w:rsid w:val="004D5AC3"/>
    <w:rPr>
      <w:rFonts w:ascii="Arial" w:hAnsi="Arial" w:cs="Times New Roman"/>
      <w:lang w:val="it-IT" w:eastAsia="it-IT" w:bidi="ar-SA"/>
    </w:rPr>
  </w:style>
  <w:style w:type="paragraph" w:customStyle="1" w:styleId="Refer">
    <w:name w:val="Refer"/>
    <w:basedOn w:val="Normal"/>
    <w:next w:val="Normal"/>
    <w:uiPriority w:val="99"/>
    <w:rsid w:val="004D5AC3"/>
    <w:pPr>
      <w:widowControl w:val="0"/>
      <w:spacing w:before="60" w:after="60"/>
      <w:jc w:val="both"/>
    </w:pPr>
    <w:rPr>
      <w:rFonts w:ascii="Arial" w:eastAsia="Times New Roman" w:hAnsi="Arial" w:cs="Arial"/>
      <w:color w:val="000000"/>
      <w:sz w:val="18"/>
      <w:szCs w:val="20"/>
      <w:lang w:val="en-GB"/>
    </w:rPr>
  </w:style>
  <w:style w:type="character" w:customStyle="1" w:styleId="ReferChar">
    <w:name w:val="Refer Char"/>
    <w:basedOn w:val="DefaultParagraphFont"/>
    <w:uiPriority w:val="99"/>
    <w:locked/>
    <w:rsid w:val="004D5AC3"/>
    <w:rPr>
      <w:rFonts w:ascii="Arial" w:hAnsi="Arial" w:cs="Arial"/>
      <w:color w:val="000000"/>
      <w:sz w:val="18"/>
      <w:lang w:val="en-GB" w:eastAsia="en-US" w:bidi="ar-SA"/>
    </w:rPr>
  </w:style>
  <w:style w:type="paragraph" w:customStyle="1" w:styleId="NormalWeb1">
    <w:name w:val="Normal (Web)1"/>
    <w:basedOn w:val="Normal"/>
    <w:uiPriority w:val="99"/>
    <w:rsid w:val="004D5AC3"/>
    <w:pPr>
      <w:spacing w:before="100" w:beforeAutospacing="1" w:after="100" w:afterAutospacing="1"/>
    </w:pPr>
    <w:rPr>
      <w:rFonts w:ascii="Times New Roman" w:eastAsia="Times New Roman" w:hAnsi="Times New Roman" w:cs="Times New Roman"/>
      <w:sz w:val="24"/>
      <w:szCs w:val="24"/>
      <w:lang w:val="en-GB" w:eastAsia="it-IT"/>
    </w:rPr>
  </w:style>
  <w:style w:type="paragraph" w:customStyle="1" w:styleId="ListParagraph1">
    <w:name w:val="List Paragraph1"/>
    <w:basedOn w:val="Normal"/>
    <w:uiPriority w:val="99"/>
    <w:rsid w:val="004D5AC3"/>
    <w:pPr>
      <w:ind w:left="720"/>
      <w:contextualSpacing/>
    </w:pPr>
    <w:rPr>
      <w:rFonts w:ascii="Arial" w:eastAsia="Times New Roman" w:hAnsi="Arial" w:cs="Times New Roman"/>
      <w:sz w:val="20"/>
      <w:szCs w:val="20"/>
      <w:lang w:val="en-GB" w:eastAsia="it-IT"/>
    </w:rPr>
  </w:style>
  <w:style w:type="paragraph" w:styleId="TOC4">
    <w:name w:val="toc 4"/>
    <w:basedOn w:val="Normal"/>
    <w:next w:val="Normal"/>
    <w:autoRedefine/>
    <w:uiPriority w:val="99"/>
    <w:semiHidden/>
    <w:rsid w:val="004D5AC3"/>
    <w:pPr>
      <w:ind w:left="720"/>
    </w:pPr>
    <w:rPr>
      <w:rFonts w:ascii="Times New Roman" w:eastAsia="Times New Roman" w:hAnsi="Times New Roman" w:cs="Mangal"/>
      <w:sz w:val="24"/>
      <w:szCs w:val="24"/>
      <w:lang w:val="en-GB" w:eastAsia="it-IT" w:bidi="ne-NP"/>
    </w:rPr>
  </w:style>
  <w:style w:type="paragraph" w:styleId="TOC5">
    <w:name w:val="toc 5"/>
    <w:basedOn w:val="Normal"/>
    <w:next w:val="Normal"/>
    <w:autoRedefine/>
    <w:uiPriority w:val="99"/>
    <w:semiHidden/>
    <w:rsid w:val="004D5AC3"/>
    <w:pPr>
      <w:ind w:left="960"/>
    </w:pPr>
    <w:rPr>
      <w:rFonts w:ascii="Times New Roman" w:eastAsia="Times New Roman" w:hAnsi="Times New Roman" w:cs="Mangal"/>
      <w:sz w:val="24"/>
      <w:szCs w:val="24"/>
      <w:lang w:val="en-GB" w:eastAsia="it-IT" w:bidi="ne-NP"/>
    </w:rPr>
  </w:style>
  <w:style w:type="paragraph" w:styleId="TOC6">
    <w:name w:val="toc 6"/>
    <w:basedOn w:val="Normal"/>
    <w:next w:val="Normal"/>
    <w:autoRedefine/>
    <w:uiPriority w:val="99"/>
    <w:semiHidden/>
    <w:rsid w:val="004D5AC3"/>
    <w:pPr>
      <w:ind w:left="1200"/>
    </w:pPr>
    <w:rPr>
      <w:rFonts w:ascii="Times New Roman" w:eastAsia="Times New Roman" w:hAnsi="Times New Roman" w:cs="Mangal"/>
      <w:sz w:val="24"/>
      <w:szCs w:val="24"/>
      <w:lang w:val="en-GB" w:eastAsia="it-IT" w:bidi="ne-NP"/>
    </w:rPr>
  </w:style>
  <w:style w:type="paragraph" w:styleId="TOC7">
    <w:name w:val="toc 7"/>
    <w:basedOn w:val="Normal"/>
    <w:next w:val="Normal"/>
    <w:autoRedefine/>
    <w:uiPriority w:val="99"/>
    <w:semiHidden/>
    <w:rsid w:val="004D5AC3"/>
    <w:pPr>
      <w:ind w:left="1440"/>
    </w:pPr>
    <w:rPr>
      <w:rFonts w:ascii="Times New Roman" w:eastAsia="Times New Roman" w:hAnsi="Times New Roman" w:cs="Mangal"/>
      <w:sz w:val="24"/>
      <w:szCs w:val="24"/>
      <w:lang w:val="en-GB" w:eastAsia="it-IT" w:bidi="ne-NP"/>
    </w:rPr>
  </w:style>
  <w:style w:type="paragraph" w:styleId="TOC8">
    <w:name w:val="toc 8"/>
    <w:basedOn w:val="Normal"/>
    <w:next w:val="Normal"/>
    <w:autoRedefine/>
    <w:uiPriority w:val="99"/>
    <w:semiHidden/>
    <w:rsid w:val="004D5AC3"/>
    <w:pPr>
      <w:ind w:left="1680"/>
    </w:pPr>
    <w:rPr>
      <w:rFonts w:ascii="Times New Roman" w:eastAsia="Times New Roman" w:hAnsi="Times New Roman" w:cs="Mangal"/>
      <w:sz w:val="24"/>
      <w:szCs w:val="24"/>
      <w:lang w:val="en-GB" w:eastAsia="it-IT" w:bidi="ne-NP"/>
    </w:rPr>
  </w:style>
  <w:style w:type="paragraph" w:styleId="TOC9">
    <w:name w:val="toc 9"/>
    <w:basedOn w:val="Normal"/>
    <w:next w:val="Normal"/>
    <w:autoRedefine/>
    <w:uiPriority w:val="99"/>
    <w:semiHidden/>
    <w:rsid w:val="004D5AC3"/>
    <w:pPr>
      <w:ind w:left="1920"/>
    </w:pPr>
    <w:rPr>
      <w:rFonts w:ascii="Times New Roman" w:eastAsia="Times New Roman" w:hAnsi="Times New Roman" w:cs="Mangal"/>
      <w:sz w:val="24"/>
      <w:szCs w:val="24"/>
      <w:lang w:val="en-GB" w:eastAsia="it-IT" w:bidi="ne-NP"/>
    </w:rPr>
  </w:style>
  <w:style w:type="paragraph" w:styleId="ListBullet">
    <w:name w:val="List Bullet"/>
    <w:basedOn w:val="Normal"/>
    <w:uiPriority w:val="99"/>
    <w:semiHidden/>
    <w:rsid w:val="004D5AC3"/>
    <w:pPr>
      <w:tabs>
        <w:tab w:val="num" w:pos="360"/>
      </w:tabs>
      <w:spacing w:before="60" w:after="60"/>
      <w:ind w:left="360" w:hanging="360"/>
    </w:pPr>
    <w:rPr>
      <w:rFonts w:ascii="Times New Roman" w:eastAsia="Times New Roman" w:hAnsi="Times New Roman" w:cs="Times New Roman"/>
      <w:sz w:val="24"/>
      <w:szCs w:val="24"/>
      <w:lang w:val="en-GB" w:eastAsia="it-IT"/>
    </w:rPr>
  </w:style>
  <w:style w:type="paragraph" w:styleId="ListNumber">
    <w:name w:val="List Number"/>
    <w:basedOn w:val="Normal"/>
    <w:uiPriority w:val="99"/>
    <w:semiHidden/>
    <w:rsid w:val="004D5AC3"/>
    <w:pPr>
      <w:tabs>
        <w:tab w:val="num" w:pos="360"/>
      </w:tabs>
    </w:pPr>
    <w:rPr>
      <w:rFonts w:ascii="Times New Roman" w:eastAsia="Times New Roman" w:hAnsi="Times New Roman" w:cs="Times New Roman"/>
      <w:sz w:val="24"/>
      <w:szCs w:val="24"/>
      <w:lang w:val="en-GB" w:eastAsia="it-IT"/>
    </w:rPr>
  </w:style>
  <w:style w:type="paragraph" w:styleId="ListBullet2">
    <w:name w:val="List Bullet 2"/>
    <w:basedOn w:val="Normal"/>
    <w:autoRedefine/>
    <w:uiPriority w:val="99"/>
    <w:semiHidden/>
    <w:rsid w:val="004D5AC3"/>
    <w:rPr>
      <w:rFonts w:ascii="Arial" w:eastAsia="Times New Roman" w:hAnsi="Arial" w:cs="Arial"/>
      <w:sz w:val="20"/>
      <w:szCs w:val="20"/>
      <w:lang w:val="en-GB" w:eastAsia="it-IT"/>
    </w:rPr>
  </w:style>
  <w:style w:type="paragraph" w:customStyle="1" w:styleId="Bullets">
    <w:name w:val="Bullets"/>
    <w:basedOn w:val="Normal"/>
    <w:uiPriority w:val="99"/>
    <w:rsid w:val="004D5AC3"/>
    <w:pPr>
      <w:tabs>
        <w:tab w:val="num" w:pos="437"/>
      </w:tabs>
      <w:spacing w:after="120"/>
      <w:ind w:left="530" w:hanging="170"/>
    </w:pPr>
    <w:rPr>
      <w:rFonts w:ascii="Arial" w:eastAsia="Times New Roman" w:hAnsi="Arial" w:cs="Times New Roman"/>
      <w:sz w:val="20"/>
      <w:szCs w:val="24"/>
      <w:lang w:val="en-GB" w:eastAsia="is-IS"/>
    </w:rPr>
  </w:style>
  <w:style w:type="paragraph" w:customStyle="1" w:styleId="Luettelokappale">
    <w:name w:val="Luettelokappale"/>
    <w:basedOn w:val="Normal"/>
    <w:uiPriority w:val="99"/>
    <w:rsid w:val="004D5AC3"/>
    <w:pPr>
      <w:spacing w:after="200" w:line="276" w:lineRule="auto"/>
      <w:ind w:left="720"/>
      <w:contextualSpacing/>
    </w:pPr>
    <w:rPr>
      <w:rFonts w:ascii="Arial" w:eastAsia="Times New Roman" w:hAnsi="Arial" w:cs="Times New Roman"/>
      <w:sz w:val="24"/>
      <w:lang w:val="fi-FI"/>
    </w:rPr>
  </w:style>
  <w:style w:type="paragraph" w:styleId="TableofFigures">
    <w:name w:val="table of figures"/>
    <w:basedOn w:val="Normal"/>
    <w:next w:val="Normal"/>
    <w:uiPriority w:val="99"/>
    <w:semiHidden/>
    <w:rsid w:val="004D5AC3"/>
    <w:pPr>
      <w:tabs>
        <w:tab w:val="left" w:pos="3600"/>
      </w:tabs>
      <w:spacing w:after="120"/>
      <w:jc w:val="both"/>
    </w:pPr>
    <w:rPr>
      <w:rFonts w:ascii="Arial" w:eastAsia="Times New Roman" w:hAnsi="Arial" w:cs="Times New Roman"/>
      <w:iCs/>
      <w:sz w:val="20"/>
      <w:szCs w:val="20"/>
      <w:lang w:val="en-GB" w:eastAsia="de-DE"/>
    </w:rPr>
  </w:style>
  <w:style w:type="paragraph" w:customStyle="1" w:styleId="Listeavsnitt1">
    <w:name w:val="Listeavsnitt1"/>
    <w:basedOn w:val="Normal"/>
    <w:uiPriority w:val="99"/>
    <w:rsid w:val="004D5AC3"/>
    <w:pPr>
      <w:ind w:left="708"/>
    </w:pPr>
    <w:rPr>
      <w:rFonts w:ascii="Times New Roman" w:eastAsia="Times New Roman" w:hAnsi="Times New Roman" w:cs="Times New Roman"/>
      <w:sz w:val="24"/>
      <w:szCs w:val="20"/>
      <w:lang w:val="nb-NO"/>
    </w:rPr>
  </w:style>
  <w:style w:type="paragraph" w:styleId="BodyTextIndent">
    <w:name w:val="Body Text Indent"/>
    <w:basedOn w:val="Normal"/>
    <w:link w:val="BodyTextIndentChar"/>
    <w:uiPriority w:val="99"/>
    <w:semiHidden/>
    <w:rsid w:val="004D5AC3"/>
    <w:pPr>
      <w:spacing w:after="120"/>
      <w:ind w:left="283"/>
    </w:pPr>
    <w:rPr>
      <w:rFonts w:ascii="Arial" w:eastAsia="Times New Roman" w:hAnsi="Arial" w:cs="Times New Roman"/>
      <w:sz w:val="20"/>
      <w:szCs w:val="20"/>
      <w:lang w:val="en-GB" w:eastAsia="it-IT"/>
    </w:rPr>
  </w:style>
  <w:style w:type="character" w:customStyle="1" w:styleId="BodyTextIndentChar">
    <w:name w:val="Body Text Indent Char"/>
    <w:basedOn w:val="DefaultParagraphFont"/>
    <w:link w:val="BodyTextIndent"/>
    <w:uiPriority w:val="99"/>
    <w:semiHidden/>
    <w:rsid w:val="004D5AC3"/>
    <w:rPr>
      <w:rFonts w:ascii="Arial" w:eastAsia="Times New Roman" w:hAnsi="Arial"/>
      <w:lang w:val="en-GB" w:eastAsia="it-IT"/>
    </w:rPr>
  </w:style>
  <w:style w:type="paragraph" w:styleId="List">
    <w:name w:val="List"/>
    <w:basedOn w:val="Normal"/>
    <w:uiPriority w:val="99"/>
    <w:semiHidden/>
    <w:rsid w:val="004D5AC3"/>
    <w:pPr>
      <w:ind w:left="283" w:hanging="283"/>
    </w:pPr>
    <w:rPr>
      <w:rFonts w:ascii="Arial" w:eastAsia="Times New Roman" w:hAnsi="Arial" w:cs="Times New Roman"/>
      <w:sz w:val="20"/>
      <w:szCs w:val="20"/>
      <w:lang w:val="en-GB" w:eastAsia="it-IT"/>
    </w:rPr>
  </w:style>
  <w:style w:type="paragraph" w:styleId="List2">
    <w:name w:val="List 2"/>
    <w:basedOn w:val="Normal"/>
    <w:uiPriority w:val="99"/>
    <w:semiHidden/>
    <w:rsid w:val="004D5AC3"/>
    <w:pPr>
      <w:ind w:left="566" w:hanging="283"/>
    </w:pPr>
    <w:rPr>
      <w:rFonts w:ascii="Arial" w:eastAsia="Times New Roman" w:hAnsi="Arial" w:cs="Times New Roman"/>
      <w:sz w:val="20"/>
      <w:szCs w:val="20"/>
      <w:lang w:val="en-GB" w:eastAsia="it-IT"/>
    </w:rPr>
  </w:style>
  <w:style w:type="paragraph" w:styleId="List3">
    <w:name w:val="List 3"/>
    <w:basedOn w:val="Normal"/>
    <w:uiPriority w:val="99"/>
    <w:semiHidden/>
    <w:rsid w:val="004D5AC3"/>
    <w:pPr>
      <w:ind w:left="849" w:hanging="283"/>
    </w:pPr>
    <w:rPr>
      <w:rFonts w:ascii="Arial" w:eastAsia="Times New Roman" w:hAnsi="Arial" w:cs="Times New Roman"/>
      <w:sz w:val="20"/>
      <w:szCs w:val="20"/>
      <w:lang w:val="en-GB" w:eastAsia="it-IT"/>
    </w:rPr>
  </w:style>
  <w:style w:type="paragraph" w:styleId="ListBullet3">
    <w:name w:val="List Bullet 3"/>
    <w:basedOn w:val="Normal"/>
    <w:autoRedefine/>
    <w:uiPriority w:val="99"/>
    <w:semiHidden/>
    <w:rsid w:val="004D5AC3"/>
    <w:pPr>
      <w:tabs>
        <w:tab w:val="num" w:pos="926"/>
      </w:tabs>
      <w:ind w:left="926" w:hanging="360"/>
    </w:pPr>
    <w:rPr>
      <w:rFonts w:ascii="Arial" w:eastAsia="Times New Roman" w:hAnsi="Arial" w:cs="Times New Roman"/>
      <w:sz w:val="20"/>
      <w:szCs w:val="20"/>
      <w:lang w:val="en-GB" w:eastAsia="it-IT"/>
    </w:rPr>
  </w:style>
  <w:style w:type="paragraph" w:styleId="ListContinue2">
    <w:name w:val="List Continue 2"/>
    <w:basedOn w:val="Normal"/>
    <w:uiPriority w:val="99"/>
    <w:semiHidden/>
    <w:rsid w:val="004D5AC3"/>
    <w:pPr>
      <w:spacing w:after="120"/>
      <w:ind w:left="566"/>
    </w:pPr>
    <w:rPr>
      <w:rFonts w:ascii="Arial" w:eastAsia="Times New Roman" w:hAnsi="Arial" w:cs="Times New Roman"/>
      <w:sz w:val="20"/>
      <w:szCs w:val="20"/>
      <w:lang w:val="en-GB" w:eastAsia="it-IT"/>
    </w:rPr>
  </w:style>
  <w:style w:type="paragraph" w:styleId="ListContinue3">
    <w:name w:val="List Continue 3"/>
    <w:basedOn w:val="Normal"/>
    <w:uiPriority w:val="99"/>
    <w:semiHidden/>
    <w:rsid w:val="004D5AC3"/>
    <w:pPr>
      <w:spacing w:after="120"/>
      <w:ind w:left="849"/>
    </w:pPr>
    <w:rPr>
      <w:rFonts w:ascii="Arial" w:eastAsia="Times New Roman" w:hAnsi="Arial" w:cs="Times New Roman"/>
      <w:sz w:val="20"/>
      <w:szCs w:val="20"/>
      <w:lang w:val="en-GB" w:eastAsia="it-IT"/>
    </w:rPr>
  </w:style>
  <w:style w:type="paragraph" w:customStyle="1" w:styleId="Indirizzointerno">
    <w:name w:val="Indirizzo interno"/>
    <w:basedOn w:val="Normal"/>
    <w:uiPriority w:val="99"/>
    <w:rsid w:val="004D5AC3"/>
    <w:rPr>
      <w:rFonts w:ascii="Arial" w:eastAsia="Times New Roman" w:hAnsi="Arial" w:cs="Times New Roman"/>
      <w:sz w:val="20"/>
      <w:szCs w:val="20"/>
      <w:lang w:val="en-GB" w:eastAsia="it-IT"/>
    </w:rPr>
  </w:style>
  <w:style w:type="character" w:customStyle="1" w:styleId="TegnTegn5">
    <w:name w:val="Tegn Tegn5"/>
    <w:basedOn w:val="DefaultParagraphFont"/>
    <w:uiPriority w:val="99"/>
    <w:semiHidden/>
    <w:locked/>
    <w:rsid w:val="004D5AC3"/>
    <w:rPr>
      <w:rFonts w:ascii="Arial" w:hAnsi="Arial" w:cs="Times New Roman"/>
      <w:lang w:val="it-IT" w:eastAsia="it-IT" w:bidi="ar-SA"/>
    </w:rPr>
  </w:style>
  <w:style w:type="paragraph" w:customStyle="1" w:styleId="Kommentaremne1">
    <w:name w:val="Kommentaremne1"/>
    <w:basedOn w:val="CommentText"/>
    <w:next w:val="CommentText"/>
    <w:uiPriority w:val="99"/>
    <w:semiHidden/>
    <w:rsid w:val="004D5AC3"/>
    <w:rPr>
      <w:rFonts w:ascii="Arial" w:eastAsia="Times New Roman" w:hAnsi="Arial"/>
      <w:b/>
      <w:bCs/>
      <w:noProof w:val="0"/>
      <w:lang w:val="en-GB" w:eastAsia="it-IT"/>
    </w:rPr>
  </w:style>
  <w:style w:type="character" w:customStyle="1" w:styleId="TegnTegn4">
    <w:name w:val="Tegn Tegn4"/>
    <w:basedOn w:val="TegnTegn5"/>
    <w:uiPriority w:val="99"/>
    <w:semiHidden/>
    <w:locked/>
    <w:rsid w:val="004D5AC3"/>
    <w:rPr>
      <w:rFonts w:ascii="Arial" w:hAnsi="Arial" w:cs="Times New Roman"/>
      <w:b/>
      <w:bCs/>
      <w:lang w:val="it-IT" w:eastAsia="it-IT" w:bidi="ar-SA"/>
    </w:rPr>
  </w:style>
  <w:style w:type="paragraph" w:customStyle="1" w:styleId="Formatvorlage24ptFettZentriertLinks-025cmVor6pt">
    <w:name w:val="Formatvorlage 24 pt Fett Zentriert Links:  -025 cm Vor:  6 pt"/>
    <w:basedOn w:val="Normal"/>
    <w:autoRedefine/>
    <w:uiPriority w:val="99"/>
    <w:rsid w:val="004D5AC3"/>
    <w:pPr>
      <w:shd w:val="clear" w:color="auto" w:fill="000000"/>
      <w:spacing w:before="120"/>
      <w:ind w:left="290"/>
      <w:jc w:val="center"/>
    </w:pPr>
    <w:rPr>
      <w:rFonts w:ascii="Arial" w:eastAsia="Times New Roman" w:hAnsi="Arial" w:cs="Times New Roman"/>
      <w:b/>
      <w:bCs/>
      <w:sz w:val="48"/>
      <w:szCs w:val="20"/>
      <w:lang w:val="en-GB" w:eastAsia="it-IT"/>
    </w:rPr>
  </w:style>
  <w:style w:type="character" w:customStyle="1" w:styleId="shorttext">
    <w:name w:val="short_text"/>
    <w:basedOn w:val="DefaultParagraphFont"/>
    <w:uiPriority w:val="99"/>
    <w:rsid w:val="004D5AC3"/>
    <w:rPr>
      <w:rFonts w:cs="Times New Roman"/>
    </w:rPr>
  </w:style>
  <w:style w:type="character" w:customStyle="1" w:styleId="longtext">
    <w:name w:val="long_text"/>
    <w:basedOn w:val="DefaultParagraphFont"/>
    <w:uiPriority w:val="99"/>
    <w:rsid w:val="004D5AC3"/>
    <w:rPr>
      <w:rFonts w:cs="Times New Roman"/>
    </w:rPr>
  </w:style>
  <w:style w:type="character" w:customStyle="1" w:styleId="mediumtext">
    <w:name w:val="medium_text"/>
    <w:basedOn w:val="DefaultParagraphFont"/>
    <w:uiPriority w:val="99"/>
    <w:rsid w:val="004D5AC3"/>
    <w:rPr>
      <w:rFonts w:cs="Times New Roman"/>
    </w:rPr>
  </w:style>
  <w:style w:type="paragraph" w:customStyle="1" w:styleId="ListParagraph2">
    <w:name w:val="List Paragraph2"/>
    <w:basedOn w:val="Normal"/>
    <w:uiPriority w:val="99"/>
    <w:rsid w:val="004D5AC3"/>
    <w:pPr>
      <w:spacing w:after="200" w:line="276" w:lineRule="auto"/>
      <w:ind w:left="720"/>
      <w:contextualSpacing/>
    </w:pPr>
    <w:rPr>
      <w:rFonts w:eastAsia="Times New Roman" w:cs="Times New Roman"/>
      <w:lang w:val="da-DK"/>
    </w:rPr>
  </w:style>
  <w:style w:type="character" w:customStyle="1" w:styleId="TegnTegn3">
    <w:name w:val="Tegn Tegn3"/>
    <w:basedOn w:val="DefaultParagraphFont"/>
    <w:uiPriority w:val="99"/>
    <w:locked/>
    <w:rsid w:val="004D5AC3"/>
    <w:rPr>
      <w:rFonts w:ascii="Tahoma" w:hAnsi="Tahoma" w:cs="Tahoma"/>
      <w:lang w:val="it-IT" w:eastAsia="it-IT" w:bidi="ar-SA"/>
    </w:rPr>
  </w:style>
  <w:style w:type="character" w:customStyle="1" w:styleId="TegnTegn2">
    <w:name w:val="Tegn Tegn2"/>
    <w:basedOn w:val="DefaultParagraphFont"/>
    <w:uiPriority w:val="99"/>
    <w:locked/>
    <w:rsid w:val="004D5AC3"/>
    <w:rPr>
      <w:rFonts w:ascii="Arial" w:hAnsi="Arial" w:cs="Arial"/>
      <w:b/>
      <w:bCs/>
      <w:noProof/>
      <w:kern w:val="28"/>
      <w:sz w:val="40"/>
      <w:szCs w:val="40"/>
      <w:lang w:val="is-IS" w:eastAsia="en-US" w:bidi="ar-SA"/>
    </w:rPr>
  </w:style>
  <w:style w:type="paragraph" w:customStyle="1" w:styleId="NoSpacing1">
    <w:name w:val="No Spacing1"/>
    <w:uiPriority w:val="99"/>
    <w:rsid w:val="004D5AC3"/>
    <w:rPr>
      <w:rFonts w:ascii="Verdana" w:eastAsia="Times New Roman" w:hAnsi="Verdana"/>
      <w:noProof/>
      <w:lang w:val="is-IS"/>
    </w:rPr>
  </w:style>
  <w:style w:type="character" w:customStyle="1" w:styleId="TegnTegn1">
    <w:name w:val="Tegn Tegn1"/>
    <w:basedOn w:val="DefaultParagraphFont"/>
    <w:uiPriority w:val="99"/>
    <w:locked/>
    <w:rsid w:val="004D5AC3"/>
    <w:rPr>
      <w:rFonts w:ascii="Courier New" w:hAnsi="Courier New" w:cs="Times New Roman"/>
      <w:lang w:val="da-DK" w:eastAsia="da-DK" w:bidi="ar-SA"/>
    </w:rPr>
  </w:style>
  <w:style w:type="paragraph" w:customStyle="1" w:styleId="Revision1">
    <w:name w:val="Revision1"/>
    <w:hidden/>
    <w:uiPriority w:val="99"/>
    <w:semiHidden/>
    <w:rsid w:val="004D5AC3"/>
    <w:rPr>
      <w:rFonts w:ascii="FreeUniversal" w:hAnsi="FreeUniversal"/>
      <w:noProof/>
      <w:sz w:val="18"/>
      <w:lang w:val="is-IS"/>
    </w:rPr>
  </w:style>
  <w:style w:type="paragraph" w:styleId="EndnoteText">
    <w:name w:val="endnote text"/>
    <w:basedOn w:val="Normal"/>
    <w:link w:val="EndnoteTextChar"/>
    <w:uiPriority w:val="99"/>
    <w:semiHidden/>
    <w:rsid w:val="004D5AC3"/>
    <w:rPr>
      <w:rFonts w:ascii="Arial" w:eastAsia="Times New Roman" w:hAnsi="Arial" w:cs="Times New Roman"/>
      <w:noProof/>
      <w:sz w:val="20"/>
      <w:szCs w:val="20"/>
    </w:rPr>
  </w:style>
  <w:style w:type="character" w:customStyle="1" w:styleId="EndnoteTextChar">
    <w:name w:val="Endnote Text Char"/>
    <w:basedOn w:val="DefaultParagraphFont"/>
    <w:link w:val="EndnoteText"/>
    <w:uiPriority w:val="99"/>
    <w:semiHidden/>
    <w:rsid w:val="004D5AC3"/>
    <w:rPr>
      <w:rFonts w:ascii="Arial" w:eastAsia="Times New Roman" w:hAnsi="Arial"/>
      <w:noProof/>
      <w:lang w:val="is-IS"/>
    </w:rPr>
  </w:style>
  <w:style w:type="character" w:customStyle="1" w:styleId="TegnTegn">
    <w:name w:val="Tegn Tegn"/>
    <w:basedOn w:val="DefaultParagraphFont"/>
    <w:uiPriority w:val="99"/>
    <w:locked/>
    <w:rsid w:val="004D5AC3"/>
    <w:rPr>
      <w:rFonts w:ascii="Arial" w:hAnsi="Arial" w:cs="Times New Roman"/>
      <w:noProof/>
      <w:lang w:val="is-IS" w:eastAsia="en-US" w:bidi="ar-SA"/>
    </w:rPr>
  </w:style>
  <w:style w:type="character" w:styleId="EndnoteReference">
    <w:name w:val="endnote reference"/>
    <w:basedOn w:val="DefaultParagraphFont"/>
    <w:uiPriority w:val="99"/>
    <w:semiHidden/>
    <w:rsid w:val="004D5AC3"/>
    <w:rPr>
      <w:rFonts w:cs="Times New Roman"/>
      <w:vertAlign w:val="superscript"/>
    </w:rPr>
  </w:style>
  <w:style w:type="paragraph" w:customStyle="1" w:styleId="Listeafsnit1">
    <w:name w:val="Listeafsnit1"/>
    <w:basedOn w:val="Normal"/>
    <w:uiPriority w:val="99"/>
    <w:rsid w:val="004D5AC3"/>
    <w:pPr>
      <w:spacing w:after="200" w:line="276" w:lineRule="auto"/>
      <w:ind w:left="720"/>
      <w:contextualSpacing/>
    </w:pPr>
    <w:rPr>
      <w:rFonts w:eastAsia="Times New Roman" w:cs="Times New Roman"/>
      <w:lang w:val="da-DK"/>
    </w:rPr>
  </w:style>
  <w:style w:type="paragraph" w:customStyle="1" w:styleId="Korrektur1">
    <w:name w:val="Korrektur1"/>
    <w:hidden/>
    <w:uiPriority w:val="99"/>
    <w:semiHidden/>
    <w:rsid w:val="004D5AC3"/>
    <w:rPr>
      <w:rFonts w:ascii="Arial" w:eastAsia="Times New Roman" w:hAnsi="Arial"/>
      <w:lang w:val="it-IT" w:eastAsia="it-IT"/>
    </w:rPr>
  </w:style>
  <w:style w:type="paragraph" w:customStyle="1" w:styleId="Ingenafstand1">
    <w:name w:val="Ingen afstand1"/>
    <w:basedOn w:val="Normal"/>
    <w:uiPriority w:val="99"/>
    <w:rsid w:val="004D5AC3"/>
    <w:rPr>
      <w:rFonts w:ascii="Arial" w:eastAsia="Times New Roman" w:hAnsi="Arial" w:cs="Arial"/>
      <w:sz w:val="20"/>
      <w:szCs w:val="20"/>
      <w:lang w:val="en-GB"/>
    </w:rPr>
  </w:style>
  <w:style w:type="character" w:customStyle="1" w:styleId="IngenafstandTegn">
    <w:name w:val="Ingen afstand Tegn"/>
    <w:basedOn w:val="DefaultParagraphFont"/>
    <w:uiPriority w:val="99"/>
    <w:rsid w:val="004D5AC3"/>
    <w:rPr>
      <w:rFonts w:ascii="Arial" w:hAnsi="Arial" w:cs="Arial"/>
      <w:lang w:val="en-GB" w:eastAsia="en-US"/>
    </w:rPr>
  </w:style>
  <w:style w:type="paragraph" w:customStyle="1" w:styleId="Citat1">
    <w:name w:val="Citat1"/>
    <w:basedOn w:val="Normal"/>
    <w:next w:val="Normal"/>
    <w:uiPriority w:val="99"/>
    <w:rsid w:val="004D5AC3"/>
    <w:rPr>
      <w:rFonts w:ascii="Arial" w:eastAsia="Times New Roman" w:hAnsi="Arial" w:cs="Arial"/>
      <w:i/>
      <w:iCs/>
      <w:color w:val="000000"/>
      <w:sz w:val="20"/>
      <w:szCs w:val="20"/>
      <w:lang w:val="en-GB"/>
    </w:rPr>
  </w:style>
  <w:style w:type="character" w:customStyle="1" w:styleId="CitatTegn">
    <w:name w:val="Citat Tegn"/>
    <w:basedOn w:val="DefaultParagraphFont"/>
    <w:uiPriority w:val="99"/>
    <w:rsid w:val="004D5AC3"/>
    <w:rPr>
      <w:rFonts w:ascii="Arial" w:hAnsi="Arial" w:cs="Arial"/>
      <w:i/>
      <w:iCs/>
      <w:color w:val="000000"/>
      <w:lang w:val="en-GB" w:eastAsia="en-US"/>
    </w:rPr>
  </w:style>
  <w:style w:type="paragraph" w:customStyle="1" w:styleId="Strktcitat1">
    <w:name w:val="Stærkt citat1"/>
    <w:basedOn w:val="Normal"/>
    <w:next w:val="Normal"/>
    <w:uiPriority w:val="99"/>
    <w:rsid w:val="004D5AC3"/>
    <w:pPr>
      <w:pBdr>
        <w:bottom w:val="single" w:sz="4" w:space="4" w:color="4F81BD"/>
      </w:pBdr>
      <w:spacing w:before="200" w:after="280"/>
      <w:ind w:left="936" w:right="936"/>
    </w:pPr>
    <w:rPr>
      <w:rFonts w:ascii="Arial" w:eastAsia="Times New Roman" w:hAnsi="Arial" w:cs="Arial"/>
      <w:b/>
      <w:bCs/>
      <w:i/>
      <w:iCs/>
      <w:color w:val="4F81BD"/>
      <w:sz w:val="20"/>
      <w:szCs w:val="20"/>
      <w:lang w:val="en-GB"/>
    </w:rPr>
  </w:style>
  <w:style w:type="character" w:customStyle="1" w:styleId="StrktcitatTegn">
    <w:name w:val="Stærkt citat Tegn"/>
    <w:basedOn w:val="DefaultParagraphFont"/>
    <w:uiPriority w:val="99"/>
    <w:rsid w:val="004D5AC3"/>
    <w:rPr>
      <w:rFonts w:ascii="Arial" w:hAnsi="Arial" w:cs="Arial"/>
      <w:b/>
      <w:bCs/>
      <w:i/>
      <w:iCs/>
      <w:color w:val="4F81BD"/>
      <w:lang w:val="en-GB" w:eastAsia="en-US"/>
    </w:rPr>
  </w:style>
  <w:style w:type="character" w:customStyle="1" w:styleId="Svagfremhvning1">
    <w:name w:val="Svag fremhævning1"/>
    <w:uiPriority w:val="99"/>
    <w:rsid w:val="004D5AC3"/>
    <w:rPr>
      <w:i/>
      <w:color w:val="808080"/>
    </w:rPr>
  </w:style>
  <w:style w:type="character" w:customStyle="1" w:styleId="Kraftigfremhvning1">
    <w:name w:val="Kraftig fremhævning1"/>
    <w:uiPriority w:val="99"/>
    <w:rsid w:val="004D5AC3"/>
    <w:rPr>
      <w:b/>
      <w:i/>
      <w:color w:val="4F81BD"/>
    </w:rPr>
  </w:style>
  <w:style w:type="character" w:customStyle="1" w:styleId="Svaghenvisning1">
    <w:name w:val="Svag henvisning1"/>
    <w:uiPriority w:val="99"/>
    <w:rsid w:val="004D5AC3"/>
    <w:rPr>
      <w:smallCaps/>
      <w:color w:val="C0504D"/>
      <w:u w:val="single"/>
    </w:rPr>
  </w:style>
  <w:style w:type="character" w:customStyle="1" w:styleId="Kraftighenvisning1">
    <w:name w:val="Kraftig henvisning1"/>
    <w:uiPriority w:val="99"/>
    <w:rsid w:val="004D5AC3"/>
    <w:rPr>
      <w:b/>
      <w:smallCaps/>
      <w:color w:val="C0504D"/>
      <w:spacing w:val="5"/>
      <w:u w:val="single"/>
    </w:rPr>
  </w:style>
  <w:style w:type="character" w:customStyle="1" w:styleId="Bogenstitel1">
    <w:name w:val="Bogens titel1"/>
    <w:uiPriority w:val="99"/>
    <w:rsid w:val="004D5AC3"/>
    <w:rPr>
      <w:b/>
      <w:smallCaps/>
      <w:spacing w:val="5"/>
    </w:rPr>
  </w:style>
  <w:style w:type="paragraph" w:customStyle="1" w:styleId="Overskrift1">
    <w:name w:val="Overskrift1"/>
    <w:basedOn w:val="Heading1"/>
    <w:next w:val="Normal"/>
    <w:uiPriority w:val="99"/>
    <w:rsid w:val="004D5AC3"/>
    <w:pPr>
      <w:keepLines/>
      <w:numPr>
        <w:numId w:val="0"/>
      </w:numPr>
      <w:tabs>
        <w:tab w:val="left" w:pos="1134"/>
      </w:tabs>
      <w:spacing w:before="480" w:after="0"/>
      <w:outlineLvl w:val="9"/>
    </w:pPr>
    <w:rPr>
      <w:rFonts w:ascii="Cambria" w:eastAsia="Times New Roman" w:hAnsi="Cambria"/>
      <w:bCs/>
      <w:noProof w:val="0"/>
      <w:color w:val="365F91"/>
      <w:sz w:val="28"/>
      <w:szCs w:val="28"/>
      <w:lang w:val="en-GB"/>
    </w:rPr>
  </w:style>
  <w:style w:type="paragraph" w:customStyle="1" w:styleId="Head2NoNum">
    <w:name w:val="Head2NoNum"/>
    <w:basedOn w:val="Heading2"/>
    <w:next w:val="BodyText"/>
    <w:uiPriority w:val="99"/>
    <w:rsid w:val="004D5AC3"/>
    <w:pPr>
      <w:keepLines/>
      <w:numPr>
        <w:ilvl w:val="0"/>
        <w:numId w:val="0"/>
      </w:numPr>
      <w:tabs>
        <w:tab w:val="left" w:pos="1134"/>
      </w:tabs>
      <w:overflowPunct w:val="0"/>
      <w:autoSpaceDE w:val="0"/>
      <w:autoSpaceDN w:val="0"/>
      <w:adjustRightInd w:val="0"/>
      <w:spacing w:before="180" w:after="180"/>
      <w:textAlignment w:val="baseline"/>
      <w:outlineLvl w:val="9"/>
    </w:pPr>
    <w:rPr>
      <w:rFonts w:ascii="Arial" w:eastAsia="Times New Roman" w:hAnsi="Arial" w:cs="Arial"/>
      <w:b w:val="0"/>
      <w:noProof w:val="0"/>
      <w:sz w:val="32"/>
      <w:lang w:val="en-GB"/>
    </w:rPr>
  </w:style>
  <w:style w:type="character" w:customStyle="1" w:styleId="Head2NoNumChar">
    <w:name w:val="Head2NoNum Char"/>
    <w:basedOn w:val="h2TegnTegn"/>
    <w:uiPriority w:val="99"/>
    <w:rsid w:val="004D5AC3"/>
    <w:rPr>
      <w:rFonts w:ascii="Arial" w:hAnsi="Arial" w:cs="Arial"/>
      <w:b/>
      <w:bCs/>
      <w:iCs/>
      <w:sz w:val="26"/>
      <w:szCs w:val="26"/>
      <w:lang w:val="en-GB" w:eastAsia="en-US" w:bidi="ne-NP"/>
    </w:rPr>
  </w:style>
  <w:style w:type="character" w:styleId="HTMLTypewriter">
    <w:name w:val="HTML Typewriter"/>
    <w:basedOn w:val="DefaultParagraphFont"/>
    <w:uiPriority w:val="99"/>
    <w:semiHidden/>
    <w:rsid w:val="004D5AC3"/>
    <w:rPr>
      <w:rFonts w:ascii="Courier New" w:hAnsi="Courier New" w:cs="Courier New"/>
      <w:b/>
      <w:bCs/>
      <w:color w:val="666666"/>
      <w:spacing w:val="12"/>
      <w:sz w:val="15"/>
      <w:szCs w:val="15"/>
    </w:rPr>
  </w:style>
  <w:style w:type="character" w:customStyle="1" w:styleId="CaptionChar1">
    <w:name w:val="Caption Char1"/>
    <w:basedOn w:val="DefaultParagraphFont"/>
    <w:uiPriority w:val="99"/>
    <w:locked/>
    <w:rsid w:val="004D5AC3"/>
    <w:rPr>
      <w:rFonts w:ascii="Arial" w:hAnsi="Arial" w:cs="Times New Roman"/>
      <w:lang w:val="de-DE" w:eastAsia="de-DE" w:bidi="ar-SA"/>
    </w:rPr>
  </w:style>
  <w:style w:type="paragraph" w:styleId="ListBullet4">
    <w:name w:val="List Bullet 4"/>
    <w:basedOn w:val="Normal"/>
    <w:autoRedefine/>
    <w:uiPriority w:val="99"/>
    <w:semiHidden/>
    <w:rsid w:val="004D5AC3"/>
    <w:pPr>
      <w:numPr>
        <w:numId w:val="60"/>
      </w:numPr>
      <w:tabs>
        <w:tab w:val="clear" w:pos="720"/>
        <w:tab w:val="num" w:pos="1209"/>
      </w:tabs>
      <w:ind w:left="1209"/>
    </w:pPr>
    <w:rPr>
      <w:rFonts w:ascii="Arial" w:eastAsia="Times New Roman" w:hAnsi="Arial" w:cs="Times New Roman"/>
      <w:sz w:val="20"/>
      <w:szCs w:val="20"/>
      <w:lang w:val="en-GB" w:eastAsia="it-IT"/>
    </w:rPr>
  </w:style>
  <w:style w:type="paragraph" w:styleId="ListContinue">
    <w:name w:val="List Continue"/>
    <w:basedOn w:val="Normal"/>
    <w:uiPriority w:val="99"/>
    <w:semiHidden/>
    <w:rsid w:val="004D5AC3"/>
    <w:pPr>
      <w:spacing w:after="120"/>
      <w:ind w:left="283"/>
    </w:pPr>
    <w:rPr>
      <w:rFonts w:ascii="Arial" w:eastAsia="Times New Roman" w:hAnsi="Arial" w:cs="Times New Roman"/>
      <w:sz w:val="20"/>
      <w:szCs w:val="20"/>
      <w:lang w:val="en-GB" w:eastAsia="it-IT"/>
    </w:rPr>
  </w:style>
  <w:style w:type="paragraph" w:styleId="NormalIndent">
    <w:name w:val="Normal Indent"/>
    <w:basedOn w:val="Normal"/>
    <w:uiPriority w:val="99"/>
    <w:semiHidden/>
    <w:rsid w:val="004D5AC3"/>
    <w:pPr>
      <w:ind w:left="720"/>
    </w:pPr>
    <w:rPr>
      <w:rFonts w:ascii="Arial" w:eastAsia="Times New Roman" w:hAnsi="Arial" w:cs="Times New Roman"/>
      <w:sz w:val="20"/>
      <w:szCs w:val="20"/>
      <w:lang w:val="en-GB" w:eastAsia="it-IT"/>
    </w:rPr>
  </w:style>
  <w:style w:type="paragraph" w:customStyle="1" w:styleId="ShortReturnAddress">
    <w:name w:val="Short Return Address"/>
    <w:basedOn w:val="Normal"/>
    <w:uiPriority w:val="99"/>
    <w:rsid w:val="004D5AC3"/>
    <w:rPr>
      <w:rFonts w:ascii="Arial" w:eastAsia="Times New Roman" w:hAnsi="Arial" w:cs="Times New Roman"/>
      <w:sz w:val="20"/>
      <w:szCs w:val="20"/>
      <w:lang w:val="en-GB" w:eastAsia="it-IT"/>
    </w:rPr>
  </w:style>
  <w:style w:type="paragraph" w:customStyle="1" w:styleId="Default">
    <w:name w:val="Default"/>
    <w:rsid w:val="004D5AC3"/>
    <w:pPr>
      <w:autoSpaceDE w:val="0"/>
      <w:autoSpaceDN w:val="0"/>
      <w:adjustRightInd w:val="0"/>
    </w:pPr>
    <w:rPr>
      <w:rFonts w:ascii="Times New Roman" w:eastAsia="Times New Roman" w:hAnsi="Times New Roman"/>
      <w:color w:val="000000"/>
      <w:sz w:val="24"/>
      <w:szCs w:val="24"/>
      <w:lang w:val="en-GB" w:eastAsia="is-IS"/>
    </w:rPr>
  </w:style>
  <w:style w:type="character" w:styleId="PlaceholderText">
    <w:name w:val="Placeholder Text"/>
    <w:basedOn w:val="DefaultParagraphFont"/>
    <w:uiPriority w:val="99"/>
    <w:semiHidden/>
    <w:rsid w:val="004D5AC3"/>
    <w:rPr>
      <w:color w:val="808080"/>
    </w:rPr>
  </w:style>
  <w:style w:type="paragraph" w:customStyle="1" w:styleId="TSBodyText">
    <w:name w:val="TS Body Text"/>
    <w:link w:val="TSBodyTextChar"/>
    <w:uiPriority w:val="99"/>
    <w:qFormat/>
    <w:rsid w:val="00937559"/>
    <w:pPr>
      <w:spacing w:after="120"/>
    </w:pPr>
    <w:rPr>
      <w:rFonts w:ascii="Univers" w:eastAsia="Times New Roman" w:hAnsi="Univers"/>
      <w:sz w:val="18"/>
      <w:szCs w:val="18"/>
      <w:lang w:val="is-IS"/>
    </w:rPr>
  </w:style>
  <w:style w:type="character" w:customStyle="1" w:styleId="TSBodyTextChar">
    <w:name w:val="TS Body Text Char"/>
    <w:basedOn w:val="DefaultParagraphFont"/>
    <w:link w:val="TSBodyText"/>
    <w:uiPriority w:val="99"/>
    <w:rsid w:val="00937559"/>
    <w:rPr>
      <w:rFonts w:ascii="Univers" w:eastAsia="Times New Roman" w:hAnsi="Univers"/>
      <w:sz w:val="18"/>
      <w:szCs w:val="18"/>
      <w:lang w:val="is-IS"/>
    </w:rPr>
  </w:style>
  <w:style w:type="character" w:customStyle="1" w:styleId="productlistdescription">
    <w:name w:val="productlistdescription"/>
    <w:basedOn w:val="DefaultParagraphFont"/>
    <w:rsid w:val="00937559"/>
  </w:style>
  <w:style w:type="character" w:styleId="HTMLCode">
    <w:name w:val="HTML Code"/>
    <w:basedOn w:val="DefaultParagraphFont"/>
    <w:uiPriority w:val="99"/>
    <w:semiHidden/>
    <w:unhideWhenUsed/>
    <w:rsid w:val="00F4339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16D2F"/>
    <w:rPr>
      <w:color w:val="605E5C"/>
      <w:shd w:val="clear" w:color="auto" w:fill="E1DFDD"/>
    </w:rPr>
  </w:style>
  <w:style w:type="paragraph" w:customStyle="1" w:styleId="tableblock">
    <w:name w:val="tableblock"/>
    <w:basedOn w:val="Normal"/>
    <w:rsid w:val="00E91A48"/>
    <w:pPr>
      <w:spacing w:before="100" w:beforeAutospacing="1" w:after="100" w:afterAutospacing="1"/>
    </w:pPr>
    <w:rPr>
      <w:rFonts w:ascii="Times New Roman" w:eastAsia="Times New Roman" w:hAnsi="Times New Roman" w:cs="Times New Roman"/>
      <w:sz w:val="24"/>
      <w:szCs w:val="24"/>
      <w:lang w:eastAsia="is-IS"/>
    </w:rPr>
  </w:style>
  <w:style w:type="character" w:customStyle="1" w:styleId="tag">
    <w:name w:val="tag"/>
    <w:basedOn w:val="DefaultParagraphFont"/>
    <w:rsid w:val="00B84041"/>
  </w:style>
  <w:style w:type="character" w:customStyle="1" w:styleId="attribute-name">
    <w:name w:val="attribute-name"/>
    <w:basedOn w:val="DefaultParagraphFont"/>
    <w:rsid w:val="00B84041"/>
  </w:style>
  <w:style w:type="character" w:customStyle="1" w:styleId="delimiter">
    <w:name w:val="delimiter"/>
    <w:basedOn w:val="DefaultParagraphFont"/>
    <w:rsid w:val="00B84041"/>
  </w:style>
  <w:style w:type="character" w:customStyle="1" w:styleId="content">
    <w:name w:val="content"/>
    <w:basedOn w:val="DefaultParagraphFont"/>
    <w:rsid w:val="00B84041"/>
  </w:style>
  <w:style w:type="character" w:customStyle="1" w:styleId="comment">
    <w:name w:val="comment"/>
    <w:basedOn w:val="DefaultParagraphFont"/>
    <w:rsid w:val="00B84041"/>
  </w:style>
  <w:style w:type="character" w:customStyle="1" w:styleId="fontstyle01">
    <w:name w:val="fontstyle01"/>
    <w:basedOn w:val="DefaultParagraphFont"/>
    <w:rsid w:val="006C514F"/>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6C514F"/>
    <w:rPr>
      <w:rFonts w:ascii="TimesNewRomanPS-BoldMT" w:hAnsi="TimesNewRomanPS-BoldMT" w:hint="default"/>
      <w:b/>
      <w:bCs/>
      <w:i w:val="0"/>
      <w:iCs w:val="0"/>
      <w:color w:val="000000"/>
      <w:sz w:val="22"/>
      <w:szCs w:val="22"/>
    </w:rPr>
  </w:style>
  <w:style w:type="character" w:customStyle="1" w:styleId="fontstyle31">
    <w:name w:val="fontstyle31"/>
    <w:basedOn w:val="DefaultParagraphFont"/>
    <w:rsid w:val="006C514F"/>
    <w:rPr>
      <w:rFonts w:ascii="TimesNewRomanPS-ItalicMT" w:hAnsi="TimesNewRomanPS-ItalicMT" w:hint="default"/>
      <w:b w:val="0"/>
      <w:bCs w:val="0"/>
      <w:i/>
      <w:iCs/>
      <w:color w:val="000000"/>
      <w:sz w:val="22"/>
      <w:szCs w:val="22"/>
    </w:rPr>
  </w:style>
  <w:style w:type="paragraph" w:customStyle="1" w:styleId="msonormal0">
    <w:name w:val="msonormal"/>
    <w:basedOn w:val="Normal"/>
    <w:rsid w:val="00400D35"/>
    <w:pPr>
      <w:spacing w:before="100" w:beforeAutospacing="1" w:after="100" w:afterAutospacing="1"/>
    </w:pPr>
    <w:rPr>
      <w:rFonts w:ascii="Times New Roman" w:eastAsia="Times New Roman" w:hAnsi="Times New Roman" w:cs="Times New Roman"/>
      <w:sz w:val="24"/>
      <w:szCs w:val="24"/>
      <w:lang w:eastAsia="is-IS"/>
    </w:rPr>
  </w:style>
  <w:style w:type="paragraph" w:customStyle="1" w:styleId="xl65">
    <w:name w:val="xl65"/>
    <w:basedOn w:val="Normal"/>
    <w:rsid w:val="00400D35"/>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Times New Roman" w:eastAsia="Times New Roman" w:hAnsi="Times New Roman" w:cs="Times New Roman"/>
      <w:b/>
      <w:bCs/>
      <w:color w:val="000000"/>
      <w:sz w:val="24"/>
      <w:szCs w:val="24"/>
      <w:lang w:eastAsia="is-IS"/>
    </w:rPr>
  </w:style>
  <w:style w:type="paragraph" w:customStyle="1" w:styleId="xl66">
    <w:name w:val="xl66"/>
    <w:basedOn w:val="Normal"/>
    <w:rsid w:val="00400D35"/>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b/>
      <w:bCs/>
      <w:color w:val="000000"/>
      <w:sz w:val="24"/>
      <w:szCs w:val="24"/>
      <w:lang w:eastAsia="is-IS"/>
    </w:rPr>
  </w:style>
  <w:style w:type="paragraph" w:customStyle="1" w:styleId="xl67">
    <w:name w:val="xl67"/>
    <w:basedOn w:val="Normal"/>
    <w:rsid w:val="00400D35"/>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b/>
      <w:bCs/>
      <w:sz w:val="24"/>
      <w:szCs w:val="24"/>
      <w:lang w:eastAsia="is-IS"/>
    </w:rPr>
  </w:style>
  <w:style w:type="paragraph" w:customStyle="1" w:styleId="xl68">
    <w:name w:val="xl68"/>
    <w:basedOn w:val="Normal"/>
    <w:rsid w:val="00400D35"/>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Times New Roman" w:eastAsia="Times New Roman" w:hAnsi="Times New Roman" w:cs="Times New Roman"/>
      <w:color w:val="000000"/>
      <w:sz w:val="24"/>
      <w:szCs w:val="24"/>
      <w:lang w:eastAsia="is-IS"/>
    </w:rPr>
  </w:style>
  <w:style w:type="paragraph" w:customStyle="1" w:styleId="xl69">
    <w:name w:val="xl69"/>
    <w:basedOn w:val="Normal"/>
    <w:rsid w:val="00400D35"/>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color w:val="000000"/>
      <w:sz w:val="24"/>
      <w:szCs w:val="24"/>
      <w:lang w:eastAsia="is-IS"/>
    </w:rPr>
  </w:style>
  <w:style w:type="paragraph" w:customStyle="1" w:styleId="xl70">
    <w:name w:val="xl70"/>
    <w:basedOn w:val="Normal"/>
    <w:rsid w:val="00400D35"/>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 w:val="24"/>
      <w:szCs w:val="24"/>
      <w:lang w:eastAsia="is-IS"/>
    </w:rPr>
  </w:style>
  <w:style w:type="paragraph" w:customStyle="1" w:styleId="xl71">
    <w:name w:val="xl71"/>
    <w:basedOn w:val="Normal"/>
    <w:rsid w:val="00400D3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sz w:val="24"/>
      <w:szCs w:val="24"/>
      <w:lang w:eastAsia="is-IS"/>
    </w:rPr>
  </w:style>
  <w:style w:type="paragraph" w:customStyle="1" w:styleId="xl72">
    <w:name w:val="xl72"/>
    <w:basedOn w:val="Normal"/>
    <w:rsid w:val="00400D35"/>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color w:val="000000"/>
      <w:sz w:val="24"/>
      <w:szCs w:val="24"/>
      <w:lang w:eastAsia="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5703">
      <w:bodyDiv w:val="1"/>
      <w:marLeft w:val="0"/>
      <w:marRight w:val="0"/>
      <w:marTop w:val="0"/>
      <w:marBottom w:val="0"/>
      <w:divBdr>
        <w:top w:val="none" w:sz="0" w:space="0" w:color="auto"/>
        <w:left w:val="none" w:sz="0" w:space="0" w:color="auto"/>
        <w:bottom w:val="none" w:sz="0" w:space="0" w:color="auto"/>
        <w:right w:val="none" w:sz="0" w:space="0" w:color="auto"/>
      </w:divBdr>
    </w:div>
    <w:div w:id="59326119">
      <w:bodyDiv w:val="1"/>
      <w:marLeft w:val="0"/>
      <w:marRight w:val="0"/>
      <w:marTop w:val="0"/>
      <w:marBottom w:val="0"/>
      <w:divBdr>
        <w:top w:val="none" w:sz="0" w:space="0" w:color="auto"/>
        <w:left w:val="none" w:sz="0" w:space="0" w:color="auto"/>
        <w:bottom w:val="none" w:sz="0" w:space="0" w:color="auto"/>
        <w:right w:val="none" w:sz="0" w:space="0" w:color="auto"/>
      </w:divBdr>
    </w:div>
    <w:div w:id="67921220">
      <w:bodyDiv w:val="1"/>
      <w:marLeft w:val="0"/>
      <w:marRight w:val="0"/>
      <w:marTop w:val="0"/>
      <w:marBottom w:val="0"/>
      <w:divBdr>
        <w:top w:val="none" w:sz="0" w:space="0" w:color="auto"/>
        <w:left w:val="none" w:sz="0" w:space="0" w:color="auto"/>
        <w:bottom w:val="none" w:sz="0" w:space="0" w:color="auto"/>
        <w:right w:val="none" w:sz="0" w:space="0" w:color="auto"/>
      </w:divBdr>
    </w:div>
    <w:div w:id="69229879">
      <w:bodyDiv w:val="1"/>
      <w:marLeft w:val="0"/>
      <w:marRight w:val="0"/>
      <w:marTop w:val="0"/>
      <w:marBottom w:val="0"/>
      <w:divBdr>
        <w:top w:val="none" w:sz="0" w:space="0" w:color="auto"/>
        <w:left w:val="none" w:sz="0" w:space="0" w:color="auto"/>
        <w:bottom w:val="none" w:sz="0" w:space="0" w:color="auto"/>
        <w:right w:val="none" w:sz="0" w:space="0" w:color="auto"/>
      </w:divBdr>
    </w:div>
    <w:div w:id="72168907">
      <w:bodyDiv w:val="1"/>
      <w:marLeft w:val="0"/>
      <w:marRight w:val="0"/>
      <w:marTop w:val="0"/>
      <w:marBottom w:val="0"/>
      <w:divBdr>
        <w:top w:val="none" w:sz="0" w:space="0" w:color="auto"/>
        <w:left w:val="none" w:sz="0" w:space="0" w:color="auto"/>
        <w:bottom w:val="none" w:sz="0" w:space="0" w:color="auto"/>
        <w:right w:val="none" w:sz="0" w:space="0" w:color="auto"/>
      </w:divBdr>
    </w:div>
    <w:div w:id="73746560">
      <w:bodyDiv w:val="1"/>
      <w:marLeft w:val="0"/>
      <w:marRight w:val="0"/>
      <w:marTop w:val="0"/>
      <w:marBottom w:val="0"/>
      <w:divBdr>
        <w:top w:val="none" w:sz="0" w:space="0" w:color="auto"/>
        <w:left w:val="none" w:sz="0" w:space="0" w:color="auto"/>
        <w:bottom w:val="none" w:sz="0" w:space="0" w:color="auto"/>
        <w:right w:val="none" w:sz="0" w:space="0" w:color="auto"/>
      </w:divBdr>
    </w:div>
    <w:div w:id="121116410">
      <w:bodyDiv w:val="1"/>
      <w:marLeft w:val="0"/>
      <w:marRight w:val="0"/>
      <w:marTop w:val="0"/>
      <w:marBottom w:val="0"/>
      <w:divBdr>
        <w:top w:val="none" w:sz="0" w:space="0" w:color="auto"/>
        <w:left w:val="none" w:sz="0" w:space="0" w:color="auto"/>
        <w:bottom w:val="none" w:sz="0" w:space="0" w:color="auto"/>
        <w:right w:val="none" w:sz="0" w:space="0" w:color="auto"/>
      </w:divBdr>
    </w:div>
    <w:div w:id="127280055">
      <w:bodyDiv w:val="1"/>
      <w:marLeft w:val="0"/>
      <w:marRight w:val="0"/>
      <w:marTop w:val="0"/>
      <w:marBottom w:val="0"/>
      <w:divBdr>
        <w:top w:val="none" w:sz="0" w:space="0" w:color="auto"/>
        <w:left w:val="none" w:sz="0" w:space="0" w:color="auto"/>
        <w:bottom w:val="none" w:sz="0" w:space="0" w:color="auto"/>
        <w:right w:val="none" w:sz="0" w:space="0" w:color="auto"/>
      </w:divBdr>
    </w:div>
    <w:div w:id="156961457">
      <w:bodyDiv w:val="1"/>
      <w:marLeft w:val="0"/>
      <w:marRight w:val="0"/>
      <w:marTop w:val="0"/>
      <w:marBottom w:val="0"/>
      <w:divBdr>
        <w:top w:val="none" w:sz="0" w:space="0" w:color="auto"/>
        <w:left w:val="none" w:sz="0" w:space="0" w:color="auto"/>
        <w:bottom w:val="none" w:sz="0" w:space="0" w:color="auto"/>
        <w:right w:val="none" w:sz="0" w:space="0" w:color="auto"/>
      </w:divBdr>
    </w:div>
    <w:div w:id="160119606">
      <w:bodyDiv w:val="1"/>
      <w:marLeft w:val="0"/>
      <w:marRight w:val="0"/>
      <w:marTop w:val="0"/>
      <w:marBottom w:val="0"/>
      <w:divBdr>
        <w:top w:val="none" w:sz="0" w:space="0" w:color="auto"/>
        <w:left w:val="none" w:sz="0" w:space="0" w:color="auto"/>
        <w:bottom w:val="none" w:sz="0" w:space="0" w:color="auto"/>
        <w:right w:val="none" w:sz="0" w:space="0" w:color="auto"/>
      </w:divBdr>
    </w:div>
    <w:div w:id="163522713">
      <w:bodyDiv w:val="1"/>
      <w:marLeft w:val="0"/>
      <w:marRight w:val="0"/>
      <w:marTop w:val="0"/>
      <w:marBottom w:val="0"/>
      <w:divBdr>
        <w:top w:val="none" w:sz="0" w:space="0" w:color="auto"/>
        <w:left w:val="none" w:sz="0" w:space="0" w:color="auto"/>
        <w:bottom w:val="none" w:sz="0" w:space="0" w:color="auto"/>
        <w:right w:val="none" w:sz="0" w:space="0" w:color="auto"/>
      </w:divBdr>
    </w:div>
    <w:div w:id="184904890">
      <w:bodyDiv w:val="1"/>
      <w:marLeft w:val="0"/>
      <w:marRight w:val="0"/>
      <w:marTop w:val="0"/>
      <w:marBottom w:val="0"/>
      <w:divBdr>
        <w:top w:val="none" w:sz="0" w:space="0" w:color="auto"/>
        <w:left w:val="none" w:sz="0" w:space="0" w:color="auto"/>
        <w:bottom w:val="none" w:sz="0" w:space="0" w:color="auto"/>
        <w:right w:val="none" w:sz="0" w:space="0" w:color="auto"/>
      </w:divBdr>
      <w:divsChild>
        <w:div w:id="1818300087">
          <w:marLeft w:val="0"/>
          <w:marRight w:val="0"/>
          <w:marTop w:val="0"/>
          <w:marBottom w:val="0"/>
          <w:divBdr>
            <w:top w:val="none" w:sz="0" w:space="0" w:color="auto"/>
            <w:left w:val="none" w:sz="0" w:space="0" w:color="auto"/>
            <w:bottom w:val="none" w:sz="0" w:space="0" w:color="auto"/>
            <w:right w:val="none" w:sz="0" w:space="0" w:color="auto"/>
          </w:divBdr>
        </w:div>
      </w:divsChild>
    </w:div>
    <w:div w:id="188028093">
      <w:bodyDiv w:val="1"/>
      <w:marLeft w:val="0"/>
      <w:marRight w:val="0"/>
      <w:marTop w:val="0"/>
      <w:marBottom w:val="0"/>
      <w:divBdr>
        <w:top w:val="none" w:sz="0" w:space="0" w:color="auto"/>
        <w:left w:val="none" w:sz="0" w:space="0" w:color="auto"/>
        <w:bottom w:val="none" w:sz="0" w:space="0" w:color="auto"/>
        <w:right w:val="none" w:sz="0" w:space="0" w:color="auto"/>
      </w:divBdr>
    </w:div>
    <w:div w:id="196547025">
      <w:bodyDiv w:val="1"/>
      <w:marLeft w:val="0"/>
      <w:marRight w:val="0"/>
      <w:marTop w:val="0"/>
      <w:marBottom w:val="0"/>
      <w:divBdr>
        <w:top w:val="none" w:sz="0" w:space="0" w:color="auto"/>
        <w:left w:val="none" w:sz="0" w:space="0" w:color="auto"/>
        <w:bottom w:val="none" w:sz="0" w:space="0" w:color="auto"/>
        <w:right w:val="none" w:sz="0" w:space="0" w:color="auto"/>
      </w:divBdr>
    </w:div>
    <w:div w:id="211040082">
      <w:bodyDiv w:val="1"/>
      <w:marLeft w:val="0"/>
      <w:marRight w:val="0"/>
      <w:marTop w:val="0"/>
      <w:marBottom w:val="0"/>
      <w:divBdr>
        <w:top w:val="none" w:sz="0" w:space="0" w:color="auto"/>
        <w:left w:val="none" w:sz="0" w:space="0" w:color="auto"/>
        <w:bottom w:val="none" w:sz="0" w:space="0" w:color="auto"/>
        <w:right w:val="none" w:sz="0" w:space="0" w:color="auto"/>
      </w:divBdr>
    </w:div>
    <w:div w:id="228078622">
      <w:bodyDiv w:val="1"/>
      <w:marLeft w:val="0"/>
      <w:marRight w:val="360"/>
      <w:marTop w:val="0"/>
      <w:marBottom w:val="0"/>
      <w:divBdr>
        <w:top w:val="none" w:sz="0" w:space="0" w:color="auto"/>
        <w:left w:val="none" w:sz="0" w:space="0" w:color="auto"/>
        <w:bottom w:val="none" w:sz="0" w:space="0" w:color="auto"/>
        <w:right w:val="none" w:sz="0" w:space="0" w:color="auto"/>
      </w:divBdr>
      <w:divsChild>
        <w:div w:id="16002865">
          <w:marLeft w:val="240"/>
          <w:marRight w:val="240"/>
          <w:marTop w:val="0"/>
          <w:marBottom w:val="0"/>
          <w:divBdr>
            <w:top w:val="none" w:sz="0" w:space="0" w:color="auto"/>
            <w:left w:val="none" w:sz="0" w:space="0" w:color="auto"/>
            <w:bottom w:val="none" w:sz="0" w:space="0" w:color="auto"/>
            <w:right w:val="none" w:sz="0" w:space="0" w:color="auto"/>
          </w:divBdr>
          <w:divsChild>
            <w:div w:id="1859000835">
              <w:marLeft w:val="240"/>
              <w:marRight w:val="0"/>
              <w:marTop w:val="0"/>
              <w:marBottom w:val="0"/>
              <w:divBdr>
                <w:top w:val="none" w:sz="0" w:space="0" w:color="auto"/>
                <w:left w:val="none" w:sz="0" w:space="0" w:color="auto"/>
                <w:bottom w:val="none" w:sz="0" w:space="0" w:color="auto"/>
                <w:right w:val="none" w:sz="0" w:space="0" w:color="auto"/>
              </w:divBdr>
            </w:div>
            <w:div w:id="2022391802">
              <w:marLeft w:val="0"/>
              <w:marRight w:val="0"/>
              <w:marTop w:val="0"/>
              <w:marBottom w:val="0"/>
              <w:divBdr>
                <w:top w:val="none" w:sz="0" w:space="0" w:color="auto"/>
                <w:left w:val="none" w:sz="0" w:space="0" w:color="auto"/>
                <w:bottom w:val="none" w:sz="0" w:space="0" w:color="auto"/>
                <w:right w:val="none" w:sz="0" w:space="0" w:color="auto"/>
              </w:divBdr>
              <w:divsChild>
                <w:div w:id="16204933">
                  <w:marLeft w:val="240"/>
                  <w:marRight w:val="240"/>
                  <w:marTop w:val="0"/>
                  <w:marBottom w:val="0"/>
                  <w:divBdr>
                    <w:top w:val="none" w:sz="0" w:space="0" w:color="auto"/>
                    <w:left w:val="none" w:sz="0" w:space="0" w:color="auto"/>
                    <w:bottom w:val="none" w:sz="0" w:space="0" w:color="auto"/>
                    <w:right w:val="none" w:sz="0" w:space="0" w:color="auto"/>
                  </w:divBdr>
                  <w:divsChild>
                    <w:div w:id="1352947538">
                      <w:marLeft w:val="240"/>
                      <w:marRight w:val="0"/>
                      <w:marTop w:val="0"/>
                      <w:marBottom w:val="0"/>
                      <w:divBdr>
                        <w:top w:val="none" w:sz="0" w:space="0" w:color="auto"/>
                        <w:left w:val="none" w:sz="0" w:space="0" w:color="auto"/>
                        <w:bottom w:val="none" w:sz="0" w:space="0" w:color="auto"/>
                        <w:right w:val="none" w:sz="0" w:space="0" w:color="auto"/>
                      </w:divBdr>
                    </w:div>
                    <w:div w:id="1891532632">
                      <w:marLeft w:val="0"/>
                      <w:marRight w:val="0"/>
                      <w:marTop w:val="0"/>
                      <w:marBottom w:val="0"/>
                      <w:divBdr>
                        <w:top w:val="none" w:sz="0" w:space="0" w:color="auto"/>
                        <w:left w:val="none" w:sz="0" w:space="0" w:color="auto"/>
                        <w:bottom w:val="none" w:sz="0" w:space="0" w:color="auto"/>
                        <w:right w:val="none" w:sz="0" w:space="0" w:color="auto"/>
                      </w:divBdr>
                      <w:divsChild>
                        <w:div w:id="163907717">
                          <w:marLeft w:val="240"/>
                          <w:marRight w:val="240"/>
                          <w:marTop w:val="0"/>
                          <w:marBottom w:val="0"/>
                          <w:divBdr>
                            <w:top w:val="none" w:sz="0" w:space="0" w:color="auto"/>
                            <w:left w:val="none" w:sz="0" w:space="0" w:color="auto"/>
                            <w:bottom w:val="none" w:sz="0" w:space="0" w:color="auto"/>
                            <w:right w:val="none" w:sz="0" w:space="0" w:color="auto"/>
                          </w:divBdr>
                          <w:divsChild>
                            <w:div w:id="859898306">
                              <w:marLeft w:val="240"/>
                              <w:marRight w:val="0"/>
                              <w:marTop w:val="0"/>
                              <w:marBottom w:val="0"/>
                              <w:divBdr>
                                <w:top w:val="none" w:sz="0" w:space="0" w:color="auto"/>
                                <w:left w:val="none" w:sz="0" w:space="0" w:color="auto"/>
                                <w:bottom w:val="none" w:sz="0" w:space="0" w:color="auto"/>
                                <w:right w:val="none" w:sz="0" w:space="0" w:color="auto"/>
                              </w:divBdr>
                            </w:div>
                          </w:divsChild>
                        </w:div>
                        <w:div w:id="244190816">
                          <w:marLeft w:val="240"/>
                          <w:marRight w:val="240"/>
                          <w:marTop w:val="0"/>
                          <w:marBottom w:val="0"/>
                          <w:divBdr>
                            <w:top w:val="none" w:sz="0" w:space="0" w:color="auto"/>
                            <w:left w:val="none" w:sz="0" w:space="0" w:color="auto"/>
                            <w:bottom w:val="none" w:sz="0" w:space="0" w:color="auto"/>
                            <w:right w:val="none" w:sz="0" w:space="0" w:color="auto"/>
                          </w:divBdr>
                          <w:divsChild>
                            <w:div w:id="354310523">
                              <w:marLeft w:val="240"/>
                              <w:marRight w:val="0"/>
                              <w:marTop w:val="0"/>
                              <w:marBottom w:val="0"/>
                              <w:divBdr>
                                <w:top w:val="none" w:sz="0" w:space="0" w:color="auto"/>
                                <w:left w:val="none" w:sz="0" w:space="0" w:color="auto"/>
                                <w:bottom w:val="none" w:sz="0" w:space="0" w:color="auto"/>
                                <w:right w:val="none" w:sz="0" w:space="0" w:color="auto"/>
                              </w:divBdr>
                            </w:div>
                            <w:div w:id="1367170428">
                              <w:marLeft w:val="0"/>
                              <w:marRight w:val="0"/>
                              <w:marTop w:val="0"/>
                              <w:marBottom w:val="0"/>
                              <w:divBdr>
                                <w:top w:val="none" w:sz="0" w:space="0" w:color="auto"/>
                                <w:left w:val="none" w:sz="0" w:space="0" w:color="auto"/>
                                <w:bottom w:val="none" w:sz="0" w:space="0" w:color="auto"/>
                                <w:right w:val="none" w:sz="0" w:space="0" w:color="auto"/>
                              </w:divBdr>
                              <w:divsChild>
                                <w:div w:id="1096049617">
                                  <w:marLeft w:val="240"/>
                                  <w:marRight w:val="240"/>
                                  <w:marTop w:val="0"/>
                                  <w:marBottom w:val="0"/>
                                  <w:divBdr>
                                    <w:top w:val="none" w:sz="0" w:space="0" w:color="auto"/>
                                    <w:left w:val="none" w:sz="0" w:space="0" w:color="auto"/>
                                    <w:bottom w:val="none" w:sz="0" w:space="0" w:color="auto"/>
                                    <w:right w:val="none" w:sz="0" w:space="0" w:color="auto"/>
                                  </w:divBdr>
                                  <w:divsChild>
                                    <w:div w:id="1530989006">
                                      <w:marLeft w:val="240"/>
                                      <w:marRight w:val="0"/>
                                      <w:marTop w:val="0"/>
                                      <w:marBottom w:val="0"/>
                                      <w:divBdr>
                                        <w:top w:val="none" w:sz="0" w:space="0" w:color="auto"/>
                                        <w:left w:val="none" w:sz="0" w:space="0" w:color="auto"/>
                                        <w:bottom w:val="none" w:sz="0" w:space="0" w:color="auto"/>
                                        <w:right w:val="none" w:sz="0" w:space="0" w:color="auto"/>
                                      </w:divBdr>
                                    </w:div>
                                  </w:divsChild>
                                </w:div>
                                <w:div w:id="15387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882">
                          <w:marLeft w:val="0"/>
                          <w:marRight w:val="0"/>
                          <w:marTop w:val="0"/>
                          <w:marBottom w:val="0"/>
                          <w:divBdr>
                            <w:top w:val="none" w:sz="0" w:space="0" w:color="auto"/>
                            <w:left w:val="none" w:sz="0" w:space="0" w:color="auto"/>
                            <w:bottom w:val="none" w:sz="0" w:space="0" w:color="auto"/>
                            <w:right w:val="none" w:sz="0" w:space="0" w:color="auto"/>
                          </w:divBdr>
                        </w:div>
                        <w:div w:id="250116923">
                          <w:marLeft w:val="240"/>
                          <w:marRight w:val="240"/>
                          <w:marTop w:val="0"/>
                          <w:marBottom w:val="0"/>
                          <w:divBdr>
                            <w:top w:val="none" w:sz="0" w:space="0" w:color="auto"/>
                            <w:left w:val="none" w:sz="0" w:space="0" w:color="auto"/>
                            <w:bottom w:val="none" w:sz="0" w:space="0" w:color="auto"/>
                            <w:right w:val="none" w:sz="0" w:space="0" w:color="auto"/>
                          </w:divBdr>
                          <w:divsChild>
                            <w:div w:id="1426220039">
                              <w:marLeft w:val="240"/>
                              <w:marRight w:val="0"/>
                              <w:marTop w:val="0"/>
                              <w:marBottom w:val="0"/>
                              <w:divBdr>
                                <w:top w:val="none" w:sz="0" w:space="0" w:color="auto"/>
                                <w:left w:val="none" w:sz="0" w:space="0" w:color="auto"/>
                                <w:bottom w:val="none" w:sz="0" w:space="0" w:color="auto"/>
                                <w:right w:val="none" w:sz="0" w:space="0" w:color="auto"/>
                              </w:divBdr>
                            </w:div>
                          </w:divsChild>
                        </w:div>
                        <w:div w:id="380983760">
                          <w:marLeft w:val="240"/>
                          <w:marRight w:val="240"/>
                          <w:marTop w:val="0"/>
                          <w:marBottom w:val="0"/>
                          <w:divBdr>
                            <w:top w:val="none" w:sz="0" w:space="0" w:color="auto"/>
                            <w:left w:val="none" w:sz="0" w:space="0" w:color="auto"/>
                            <w:bottom w:val="none" w:sz="0" w:space="0" w:color="auto"/>
                            <w:right w:val="none" w:sz="0" w:space="0" w:color="auto"/>
                          </w:divBdr>
                          <w:divsChild>
                            <w:div w:id="9913116">
                              <w:marLeft w:val="240"/>
                              <w:marRight w:val="0"/>
                              <w:marTop w:val="0"/>
                              <w:marBottom w:val="0"/>
                              <w:divBdr>
                                <w:top w:val="none" w:sz="0" w:space="0" w:color="auto"/>
                                <w:left w:val="none" w:sz="0" w:space="0" w:color="auto"/>
                                <w:bottom w:val="none" w:sz="0" w:space="0" w:color="auto"/>
                                <w:right w:val="none" w:sz="0" w:space="0" w:color="auto"/>
                              </w:divBdr>
                            </w:div>
                          </w:divsChild>
                        </w:div>
                        <w:div w:id="1606616348">
                          <w:marLeft w:val="240"/>
                          <w:marRight w:val="240"/>
                          <w:marTop w:val="0"/>
                          <w:marBottom w:val="0"/>
                          <w:divBdr>
                            <w:top w:val="none" w:sz="0" w:space="0" w:color="auto"/>
                            <w:left w:val="none" w:sz="0" w:space="0" w:color="auto"/>
                            <w:bottom w:val="none" w:sz="0" w:space="0" w:color="auto"/>
                            <w:right w:val="none" w:sz="0" w:space="0" w:color="auto"/>
                          </w:divBdr>
                          <w:divsChild>
                            <w:div w:id="339430418">
                              <w:marLeft w:val="0"/>
                              <w:marRight w:val="0"/>
                              <w:marTop w:val="0"/>
                              <w:marBottom w:val="0"/>
                              <w:divBdr>
                                <w:top w:val="none" w:sz="0" w:space="0" w:color="auto"/>
                                <w:left w:val="none" w:sz="0" w:space="0" w:color="auto"/>
                                <w:bottom w:val="none" w:sz="0" w:space="0" w:color="auto"/>
                                <w:right w:val="none" w:sz="0" w:space="0" w:color="auto"/>
                              </w:divBdr>
                              <w:divsChild>
                                <w:div w:id="190845412">
                                  <w:marLeft w:val="240"/>
                                  <w:marRight w:val="240"/>
                                  <w:marTop w:val="0"/>
                                  <w:marBottom w:val="0"/>
                                  <w:divBdr>
                                    <w:top w:val="none" w:sz="0" w:space="0" w:color="auto"/>
                                    <w:left w:val="none" w:sz="0" w:space="0" w:color="auto"/>
                                    <w:bottom w:val="none" w:sz="0" w:space="0" w:color="auto"/>
                                    <w:right w:val="none" w:sz="0" w:space="0" w:color="auto"/>
                                  </w:divBdr>
                                  <w:divsChild>
                                    <w:div w:id="451899096">
                                      <w:marLeft w:val="240"/>
                                      <w:marRight w:val="0"/>
                                      <w:marTop w:val="0"/>
                                      <w:marBottom w:val="0"/>
                                      <w:divBdr>
                                        <w:top w:val="none" w:sz="0" w:space="0" w:color="auto"/>
                                        <w:left w:val="none" w:sz="0" w:space="0" w:color="auto"/>
                                        <w:bottom w:val="none" w:sz="0" w:space="0" w:color="auto"/>
                                        <w:right w:val="none" w:sz="0" w:space="0" w:color="auto"/>
                                      </w:divBdr>
                                    </w:div>
                                    <w:div w:id="1525749862">
                                      <w:marLeft w:val="0"/>
                                      <w:marRight w:val="0"/>
                                      <w:marTop w:val="0"/>
                                      <w:marBottom w:val="0"/>
                                      <w:divBdr>
                                        <w:top w:val="none" w:sz="0" w:space="0" w:color="auto"/>
                                        <w:left w:val="none" w:sz="0" w:space="0" w:color="auto"/>
                                        <w:bottom w:val="none" w:sz="0" w:space="0" w:color="auto"/>
                                        <w:right w:val="none" w:sz="0" w:space="0" w:color="auto"/>
                                      </w:divBdr>
                                      <w:divsChild>
                                        <w:div w:id="689143626">
                                          <w:marLeft w:val="240"/>
                                          <w:marRight w:val="240"/>
                                          <w:marTop w:val="0"/>
                                          <w:marBottom w:val="0"/>
                                          <w:divBdr>
                                            <w:top w:val="none" w:sz="0" w:space="0" w:color="auto"/>
                                            <w:left w:val="none" w:sz="0" w:space="0" w:color="auto"/>
                                            <w:bottom w:val="none" w:sz="0" w:space="0" w:color="auto"/>
                                            <w:right w:val="none" w:sz="0" w:space="0" w:color="auto"/>
                                          </w:divBdr>
                                          <w:divsChild>
                                            <w:div w:id="426275507">
                                              <w:marLeft w:val="240"/>
                                              <w:marRight w:val="0"/>
                                              <w:marTop w:val="0"/>
                                              <w:marBottom w:val="0"/>
                                              <w:divBdr>
                                                <w:top w:val="none" w:sz="0" w:space="0" w:color="auto"/>
                                                <w:left w:val="none" w:sz="0" w:space="0" w:color="auto"/>
                                                <w:bottom w:val="none" w:sz="0" w:space="0" w:color="auto"/>
                                                <w:right w:val="none" w:sz="0" w:space="0" w:color="auto"/>
                                              </w:divBdr>
                                            </w:div>
                                            <w:div w:id="1747724302">
                                              <w:marLeft w:val="0"/>
                                              <w:marRight w:val="0"/>
                                              <w:marTop w:val="0"/>
                                              <w:marBottom w:val="0"/>
                                              <w:divBdr>
                                                <w:top w:val="none" w:sz="0" w:space="0" w:color="auto"/>
                                                <w:left w:val="none" w:sz="0" w:space="0" w:color="auto"/>
                                                <w:bottom w:val="none" w:sz="0" w:space="0" w:color="auto"/>
                                                <w:right w:val="none" w:sz="0" w:space="0" w:color="auto"/>
                                              </w:divBdr>
                                              <w:divsChild>
                                                <w:div w:id="85468128">
                                                  <w:marLeft w:val="0"/>
                                                  <w:marRight w:val="0"/>
                                                  <w:marTop w:val="0"/>
                                                  <w:marBottom w:val="0"/>
                                                  <w:divBdr>
                                                    <w:top w:val="none" w:sz="0" w:space="0" w:color="auto"/>
                                                    <w:left w:val="none" w:sz="0" w:space="0" w:color="auto"/>
                                                    <w:bottom w:val="none" w:sz="0" w:space="0" w:color="auto"/>
                                                    <w:right w:val="none" w:sz="0" w:space="0" w:color="auto"/>
                                                  </w:divBdr>
                                                </w:div>
                                                <w:div w:id="129252286">
                                                  <w:marLeft w:val="240"/>
                                                  <w:marRight w:val="240"/>
                                                  <w:marTop w:val="0"/>
                                                  <w:marBottom w:val="0"/>
                                                  <w:divBdr>
                                                    <w:top w:val="none" w:sz="0" w:space="0" w:color="auto"/>
                                                    <w:left w:val="none" w:sz="0" w:space="0" w:color="auto"/>
                                                    <w:bottom w:val="none" w:sz="0" w:space="0" w:color="auto"/>
                                                    <w:right w:val="none" w:sz="0" w:space="0" w:color="auto"/>
                                                  </w:divBdr>
                                                  <w:divsChild>
                                                    <w:div w:id="20050893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31706">
                                          <w:marLeft w:val="240"/>
                                          <w:marRight w:val="240"/>
                                          <w:marTop w:val="0"/>
                                          <w:marBottom w:val="0"/>
                                          <w:divBdr>
                                            <w:top w:val="none" w:sz="0" w:space="0" w:color="auto"/>
                                            <w:left w:val="none" w:sz="0" w:space="0" w:color="auto"/>
                                            <w:bottom w:val="none" w:sz="0" w:space="0" w:color="auto"/>
                                            <w:right w:val="none" w:sz="0" w:space="0" w:color="auto"/>
                                          </w:divBdr>
                                          <w:divsChild>
                                            <w:div w:id="1867256044">
                                              <w:marLeft w:val="240"/>
                                              <w:marRight w:val="0"/>
                                              <w:marTop w:val="0"/>
                                              <w:marBottom w:val="0"/>
                                              <w:divBdr>
                                                <w:top w:val="none" w:sz="0" w:space="0" w:color="auto"/>
                                                <w:left w:val="none" w:sz="0" w:space="0" w:color="auto"/>
                                                <w:bottom w:val="none" w:sz="0" w:space="0" w:color="auto"/>
                                                <w:right w:val="none" w:sz="0" w:space="0" w:color="auto"/>
                                              </w:divBdr>
                                            </w:div>
                                          </w:divsChild>
                                        </w:div>
                                        <w:div w:id="17435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94936">
                                  <w:marLeft w:val="240"/>
                                  <w:marRight w:val="240"/>
                                  <w:marTop w:val="0"/>
                                  <w:marBottom w:val="0"/>
                                  <w:divBdr>
                                    <w:top w:val="none" w:sz="0" w:space="0" w:color="auto"/>
                                    <w:left w:val="none" w:sz="0" w:space="0" w:color="auto"/>
                                    <w:bottom w:val="none" w:sz="0" w:space="0" w:color="auto"/>
                                    <w:right w:val="none" w:sz="0" w:space="0" w:color="auto"/>
                                  </w:divBdr>
                                  <w:divsChild>
                                    <w:div w:id="271673843">
                                      <w:marLeft w:val="240"/>
                                      <w:marRight w:val="0"/>
                                      <w:marTop w:val="0"/>
                                      <w:marBottom w:val="0"/>
                                      <w:divBdr>
                                        <w:top w:val="none" w:sz="0" w:space="0" w:color="auto"/>
                                        <w:left w:val="none" w:sz="0" w:space="0" w:color="auto"/>
                                        <w:bottom w:val="none" w:sz="0" w:space="0" w:color="auto"/>
                                        <w:right w:val="none" w:sz="0" w:space="0" w:color="auto"/>
                                      </w:divBdr>
                                    </w:div>
                                  </w:divsChild>
                                </w:div>
                                <w:div w:id="1594320780">
                                  <w:marLeft w:val="0"/>
                                  <w:marRight w:val="0"/>
                                  <w:marTop w:val="0"/>
                                  <w:marBottom w:val="0"/>
                                  <w:divBdr>
                                    <w:top w:val="none" w:sz="0" w:space="0" w:color="auto"/>
                                    <w:left w:val="none" w:sz="0" w:space="0" w:color="auto"/>
                                    <w:bottom w:val="none" w:sz="0" w:space="0" w:color="auto"/>
                                    <w:right w:val="none" w:sz="0" w:space="0" w:color="auto"/>
                                  </w:divBdr>
                                </w:div>
                                <w:div w:id="1684360925">
                                  <w:marLeft w:val="240"/>
                                  <w:marRight w:val="240"/>
                                  <w:marTop w:val="0"/>
                                  <w:marBottom w:val="0"/>
                                  <w:divBdr>
                                    <w:top w:val="none" w:sz="0" w:space="0" w:color="auto"/>
                                    <w:left w:val="none" w:sz="0" w:space="0" w:color="auto"/>
                                    <w:bottom w:val="none" w:sz="0" w:space="0" w:color="auto"/>
                                    <w:right w:val="none" w:sz="0" w:space="0" w:color="auto"/>
                                  </w:divBdr>
                                  <w:divsChild>
                                    <w:div w:id="525604589">
                                      <w:marLeft w:val="240"/>
                                      <w:marRight w:val="0"/>
                                      <w:marTop w:val="0"/>
                                      <w:marBottom w:val="0"/>
                                      <w:divBdr>
                                        <w:top w:val="none" w:sz="0" w:space="0" w:color="auto"/>
                                        <w:left w:val="none" w:sz="0" w:space="0" w:color="auto"/>
                                        <w:bottom w:val="none" w:sz="0" w:space="0" w:color="auto"/>
                                        <w:right w:val="none" w:sz="0" w:space="0" w:color="auto"/>
                                      </w:divBdr>
                                    </w:div>
                                    <w:div w:id="1543470875">
                                      <w:marLeft w:val="0"/>
                                      <w:marRight w:val="0"/>
                                      <w:marTop w:val="0"/>
                                      <w:marBottom w:val="0"/>
                                      <w:divBdr>
                                        <w:top w:val="none" w:sz="0" w:space="0" w:color="auto"/>
                                        <w:left w:val="none" w:sz="0" w:space="0" w:color="auto"/>
                                        <w:bottom w:val="none" w:sz="0" w:space="0" w:color="auto"/>
                                        <w:right w:val="none" w:sz="0" w:space="0" w:color="auto"/>
                                      </w:divBdr>
                                      <w:divsChild>
                                        <w:div w:id="423304363">
                                          <w:marLeft w:val="0"/>
                                          <w:marRight w:val="0"/>
                                          <w:marTop w:val="0"/>
                                          <w:marBottom w:val="0"/>
                                          <w:divBdr>
                                            <w:top w:val="none" w:sz="0" w:space="0" w:color="auto"/>
                                            <w:left w:val="none" w:sz="0" w:space="0" w:color="auto"/>
                                            <w:bottom w:val="none" w:sz="0" w:space="0" w:color="auto"/>
                                            <w:right w:val="none" w:sz="0" w:space="0" w:color="auto"/>
                                          </w:divBdr>
                                        </w:div>
                                        <w:div w:id="730811535">
                                          <w:marLeft w:val="240"/>
                                          <w:marRight w:val="240"/>
                                          <w:marTop w:val="0"/>
                                          <w:marBottom w:val="0"/>
                                          <w:divBdr>
                                            <w:top w:val="none" w:sz="0" w:space="0" w:color="auto"/>
                                            <w:left w:val="none" w:sz="0" w:space="0" w:color="auto"/>
                                            <w:bottom w:val="none" w:sz="0" w:space="0" w:color="auto"/>
                                            <w:right w:val="none" w:sz="0" w:space="0" w:color="auto"/>
                                          </w:divBdr>
                                          <w:divsChild>
                                            <w:div w:id="2836598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10316">
                                  <w:marLeft w:val="240"/>
                                  <w:marRight w:val="240"/>
                                  <w:marTop w:val="0"/>
                                  <w:marBottom w:val="0"/>
                                  <w:divBdr>
                                    <w:top w:val="none" w:sz="0" w:space="0" w:color="auto"/>
                                    <w:left w:val="none" w:sz="0" w:space="0" w:color="auto"/>
                                    <w:bottom w:val="none" w:sz="0" w:space="0" w:color="auto"/>
                                    <w:right w:val="none" w:sz="0" w:space="0" w:color="auto"/>
                                  </w:divBdr>
                                  <w:divsChild>
                                    <w:div w:id="551041234">
                                      <w:marLeft w:val="0"/>
                                      <w:marRight w:val="0"/>
                                      <w:marTop w:val="0"/>
                                      <w:marBottom w:val="0"/>
                                      <w:divBdr>
                                        <w:top w:val="none" w:sz="0" w:space="0" w:color="auto"/>
                                        <w:left w:val="none" w:sz="0" w:space="0" w:color="auto"/>
                                        <w:bottom w:val="none" w:sz="0" w:space="0" w:color="auto"/>
                                        <w:right w:val="none" w:sz="0" w:space="0" w:color="auto"/>
                                      </w:divBdr>
                                      <w:divsChild>
                                        <w:div w:id="426854551">
                                          <w:marLeft w:val="240"/>
                                          <w:marRight w:val="240"/>
                                          <w:marTop w:val="0"/>
                                          <w:marBottom w:val="0"/>
                                          <w:divBdr>
                                            <w:top w:val="none" w:sz="0" w:space="0" w:color="auto"/>
                                            <w:left w:val="none" w:sz="0" w:space="0" w:color="auto"/>
                                            <w:bottom w:val="none" w:sz="0" w:space="0" w:color="auto"/>
                                            <w:right w:val="none" w:sz="0" w:space="0" w:color="auto"/>
                                          </w:divBdr>
                                          <w:divsChild>
                                            <w:div w:id="2046976114">
                                              <w:marLeft w:val="240"/>
                                              <w:marRight w:val="0"/>
                                              <w:marTop w:val="0"/>
                                              <w:marBottom w:val="0"/>
                                              <w:divBdr>
                                                <w:top w:val="none" w:sz="0" w:space="0" w:color="auto"/>
                                                <w:left w:val="none" w:sz="0" w:space="0" w:color="auto"/>
                                                <w:bottom w:val="none" w:sz="0" w:space="0" w:color="auto"/>
                                                <w:right w:val="none" w:sz="0" w:space="0" w:color="auto"/>
                                              </w:divBdr>
                                            </w:div>
                                          </w:divsChild>
                                        </w:div>
                                        <w:div w:id="1939293566">
                                          <w:marLeft w:val="0"/>
                                          <w:marRight w:val="0"/>
                                          <w:marTop w:val="0"/>
                                          <w:marBottom w:val="0"/>
                                          <w:divBdr>
                                            <w:top w:val="none" w:sz="0" w:space="0" w:color="auto"/>
                                            <w:left w:val="none" w:sz="0" w:space="0" w:color="auto"/>
                                            <w:bottom w:val="none" w:sz="0" w:space="0" w:color="auto"/>
                                            <w:right w:val="none" w:sz="0" w:space="0" w:color="auto"/>
                                          </w:divBdr>
                                        </w:div>
                                      </w:divsChild>
                                    </w:div>
                                    <w:div w:id="813720943">
                                      <w:marLeft w:val="240"/>
                                      <w:marRight w:val="0"/>
                                      <w:marTop w:val="0"/>
                                      <w:marBottom w:val="0"/>
                                      <w:divBdr>
                                        <w:top w:val="none" w:sz="0" w:space="0" w:color="auto"/>
                                        <w:left w:val="none" w:sz="0" w:space="0" w:color="auto"/>
                                        <w:bottom w:val="none" w:sz="0" w:space="0" w:color="auto"/>
                                        <w:right w:val="none" w:sz="0" w:space="0" w:color="auto"/>
                                      </w:divBdr>
                                    </w:div>
                                  </w:divsChild>
                                </w:div>
                                <w:div w:id="1855224465">
                                  <w:marLeft w:val="240"/>
                                  <w:marRight w:val="240"/>
                                  <w:marTop w:val="0"/>
                                  <w:marBottom w:val="0"/>
                                  <w:divBdr>
                                    <w:top w:val="none" w:sz="0" w:space="0" w:color="auto"/>
                                    <w:left w:val="none" w:sz="0" w:space="0" w:color="auto"/>
                                    <w:bottom w:val="none" w:sz="0" w:space="0" w:color="auto"/>
                                    <w:right w:val="none" w:sz="0" w:space="0" w:color="auto"/>
                                  </w:divBdr>
                                  <w:divsChild>
                                    <w:div w:id="255677392">
                                      <w:marLeft w:val="0"/>
                                      <w:marRight w:val="0"/>
                                      <w:marTop w:val="0"/>
                                      <w:marBottom w:val="0"/>
                                      <w:divBdr>
                                        <w:top w:val="none" w:sz="0" w:space="0" w:color="auto"/>
                                        <w:left w:val="none" w:sz="0" w:space="0" w:color="auto"/>
                                        <w:bottom w:val="none" w:sz="0" w:space="0" w:color="auto"/>
                                        <w:right w:val="none" w:sz="0" w:space="0" w:color="auto"/>
                                      </w:divBdr>
                                      <w:divsChild>
                                        <w:div w:id="538081859">
                                          <w:marLeft w:val="0"/>
                                          <w:marRight w:val="0"/>
                                          <w:marTop w:val="0"/>
                                          <w:marBottom w:val="0"/>
                                          <w:divBdr>
                                            <w:top w:val="none" w:sz="0" w:space="0" w:color="auto"/>
                                            <w:left w:val="none" w:sz="0" w:space="0" w:color="auto"/>
                                            <w:bottom w:val="none" w:sz="0" w:space="0" w:color="auto"/>
                                            <w:right w:val="none" w:sz="0" w:space="0" w:color="auto"/>
                                          </w:divBdr>
                                        </w:div>
                                        <w:div w:id="1633288943">
                                          <w:marLeft w:val="240"/>
                                          <w:marRight w:val="240"/>
                                          <w:marTop w:val="0"/>
                                          <w:marBottom w:val="0"/>
                                          <w:divBdr>
                                            <w:top w:val="none" w:sz="0" w:space="0" w:color="auto"/>
                                            <w:left w:val="none" w:sz="0" w:space="0" w:color="auto"/>
                                            <w:bottom w:val="none" w:sz="0" w:space="0" w:color="auto"/>
                                            <w:right w:val="none" w:sz="0" w:space="0" w:color="auto"/>
                                          </w:divBdr>
                                          <w:divsChild>
                                            <w:div w:id="2306953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574814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810808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0846">
                  <w:marLeft w:val="240"/>
                  <w:marRight w:val="240"/>
                  <w:marTop w:val="0"/>
                  <w:marBottom w:val="0"/>
                  <w:divBdr>
                    <w:top w:val="none" w:sz="0" w:space="0" w:color="auto"/>
                    <w:left w:val="none" w:sz="0" w:space="0" w:color="auto"/>
                    <w:bottom w:val="none" w:sz="0" w:space="0" w:color="auto"/>
                    <w:right w:val="none" w:sz="0" w:space="0" w:color="auto"/>
                  </w:divBdr>
                  <w:divsChild>
                    <w:div w:id="1514303081">
                      <w:marLeft w:val="240"/>
                      <w:marRight w:val="0"/>
                      <w:marTop w:val="0"/>
                      <w:marBottom w:val="0"/>
                      <w:divBdr>
                        <w:top w:val="none" w:sz="0" w:space="0" w:color="auto"/>
                        <w:left w:val="none" w:sz="0" w:space="0" w:color="auto"/>
                        <w:bottom w:val="none" w:sz="0" w:space="0" w:color="auto"/>
                        <w:right w:val="none" w:sz="0" w:space="0" w:color="auto"/>
                      </w:divBdr>
                    </w:div>
                    <w:div w:id="1726904001">
                      <w:marLeft w:val="0"/>
                      <w:marRight w:val="0"/>
                      <w:marTop w:val="0"/>
                      <w:marBottom w:val="0"/>
                      <w:divBdr>
                        <w:top w:val="none" w:sz="0" w:space="0" w:color="auto"/>
                        <w:left w:val="none" w:sz="0" w:space="0" w:color="auto"/>
                        <w:bottom w:val="none" w:sz="0" w:space="0" w:color="auto"/>
                        <w:right w:val="none" w:sz="0" w:space="0" w:color="auto"/>
                      </w:divBdr>
                      <w:divsChild>
                        <w:div w:id="250550539">
                          <w:marLeft w:val="240"/>
                          <w:marRight w:val="240"/>
                          <w:marTop w:val="0"/>
                          <w:marBottom w:val="0"/>
                          <w:divBdr>
                            <w:top w:val="none" w:sz="0" w:space="0" w:color="auto"/>
                            <w:left w:val="none" w:sz="0" w:space="0" w:color="auto"/>
                            <w:bottom w:val="none" w:sz="0" w:space="0" w:color="auto"/>
                            <w:right w:val="none" w:sz="0" w:space="0" w:color="auto"/>
                          </w:divBdr>
                          <w:divsChild>
                            <w:div w:id="1538811121">
                              <w:marLeft w:val="240"/>
                              <w:marRight w:val="0"/>
                              <w:marTop w:val="0"/>
                              <w:marBottom w:val="0"/>
                              <w:divBdr>
                                <w:top w:val="none" w:sz="0" w:space="0" w:color="auto"/>
                                <w:left w:val="none" w:sz="0" w:space="0" w:color="auto"/>
                                <w:bottom w:val="none" w:sz="0" w:space="0" w:color="auto"/>
                                <w:right w:val="none" w:sz="0" w:space="0" w:color="auto"/>
                              </w:divBdr>
                            </w:div>
                          </w:divsChild>
                        </w:div>
                        <w:div w:id="783766246">
                          <w:marLeft w:val="0"/>
                          <w:marRight w:val="0"/>
                          <w:marTop w:val="0"/>
                          <w:marBottom w:val="0"/>
                          <w:divBdr>
                            <w:top w:val="none" w:sz="0" w:space="0" w:color="auto"/>
                            <w:left w:val="none" w:sz="0" w:space="0" w:color="auto"/>
                            <w:bottom w:val="none" w:sz="0" w:space="0" w:color="auto"/>
                            <w:right w:val="none" w:sz="0" w:space="0" w:color="auto"/>
                          </w:divBdr>
                        </w:div>
                        <w:div w:id="943464220">
                          <w:marLeft w:val="240"/>
                          <w:marRight w:val="240"/>
                          <w:marTop w:val="0"/>
                          <w:marBottom w:val="0"/>
                          <w:divBdr>
                            <w:top w:val="none" w:sz="0" w:space="0" w:color="auto"/>
                            <w:left w:val="none" w:sz="0" w:space="0" w:color="auto"/>
                            <w:bottom w:val="none" w:sz="0" w:space="0" w:color="auto"/>
                            <w:right w:val="none" w:sz="0" w:space="0" w:color="auto"/>
                          </w:divBdr>
                          <w:divsChild>
                            <w:div w:id="140268131">
                              <w:marLeft w:val="240"/>
                              <w:marRight w:val="0"/>
                              <w:marTop w:val="0"/>
                              <w:marBottom w:val="0"/>
                              <w:divBdr>
                                <w:top w:val="none" w:sz="0" w:space="0" w:color="auto"/>
                                <w:left w:val="none" w:sz="0" w:space="0" w:color="auto"/>
                                <w:bottom w:val="none" w:sz="0" w:space="0" w:color="auto"/>
                                <w:right w:val="none" w:sz="0" w:space="0" w:color="auto"/>
                              </w:divBdr>
                            </w:div>
                          </w:divsChild>
                        </w:div>
                        <w:div w:id="1006514403">
                          <w:marLeft w:val="240"/>
                          <w:marRight w:val="240"/>
                          <w:marTop w:val="0"/>
                          <w:marBottom w:val="0"/>
                          <w:divBdr>
                            <w:top w:val="none" w:sz="0" w:space="0" w:color="auto"/>
                            <w:left w:val="none" w:sz="0" w:space="0" w:color="auto"/>
                            <w:bottom w:val="none" w:sz="0" w:space="0" w:color="auto"/>
                            <w:right w:val="none" w:sz="0" w:space="0" w:color="auto"/>
                          </w:divBdr>
                          <w:divsChild>
                            <w:div w:id="394549439">
                              <w:marLeft w:val="240"/>
                              <w:marRight w:val="0"/>
                              <w:marTop w:val="0"/>
                              <w:marBottom w:val="0"/>
                              <w:divBdr>
                                <w:top w:val="none" w:sz="0" w:space="0" w:color="auto"/>
                                <w:left w:val="none" w:sz="0" w:space="0" w:color="auto"/>
                                <w:bottom w:val="none" w:sz="0" w:space="0" w:color="auto"/>
                                <w:right w:val="none" w:sz="0" w:space="0" w:color="auto"/>
                              </w:divBdr>
                            </w:div>
                            <w:div w:id="1970435982">
                              <w:marLeft w:val="0"/>
                              <w:marRight w:val="0"/>
                              <w:marTop w:val="0"/>
                              <w:marBottom w:val="0"/>
                              <w:divBdr>
                                <w:top w:val="none" w:sz="0" w:space="0" w:color="auto"/>
                                <w:left w:val="none" w:sz="0" w:space="0" w:color="auto"/>
                                <w:bottom w:val="none" w:sz="0" w:space="0" w:color="auto"/>
                                <w:right w:val="none" w:sz="0" w:space="0" w:color="auto"/>
                              </w:divBdr>
                              <w:divsChild>
                                <w:div w:id="856506315">
                                  <w:marLeft w:val="0"/>
                                  <w:marRight w:val="0"/>
                                  <w:marTop w:val="0"/>
                                  <w:marBottom w:val="0"/>
                                  <w:divBdr>
                                    <w:top w:val="none" w:sz="0" w:space="0" w:color="auto"/>
                                    <w:left w:val="none" w:sz="0" w:space="0" w:color="auto"/>
                                    <w:bottom w:val="none" w:sz="0" w:space="0" w:color="auto"/>
                                    <w:right w:val="none" w:sz="0" w:space="0" w:color="auto"/>
                                  </w:divBdr>
                                </w:div>
                                <w:div w:id="951790725">
                                  <w:marLeft w:val="240"/>
                                  <w:marRight w:val="240"/>
                                  <w:marTop w:val="0"/>
                                  <w:marBottom w:val="0"/>
                                  <w:divBdr>
                                    <w:top w:val="none" w:sz="0" w:space="0" w:color="auto"/>
                                    <w:left w:val="none" w:sz="0" w:space="0" w:color="auto"/>
                                    <w:bottom w:val="none" w:sz="0" w:space="0" w:color="auto"/>
                                    <w:right w:val="none" w:sz="0" w:space="0" w:color="auto"/>
                                  </w:divBdr>
                                  <w:divsChild>
                                    <w:div w:id="1409814575">
                                      <w:marLeft w:val="240"/>
                                      <w:marRight w:val="0"/>
                                      <w:marTop w:val="0"/>
                                      <w:marBottom w:val="0"/>
                                      <w:divBdr>
                                        <w:top w:val="none" w:sz="0" w:space="0" w:color="auto"/>
                                        <w:left w:val="none" w:sz="0" w:space="0" w:color="auto"/>
                                        <w:bottom w:val="none" w:sz="0" w:space="0" w:color="auto"/>
                                        <w:right w:val="none" w:sz="0" w:space="0" w:color="auto"/>
                                      </w:divBdr>
                                    </w:div>
                                    <w:div w:id="1729836828">
                                      <w:marLeft w:val="0"/>
                                      <w:marRight w:val="0"/>
                                      <w:marTop w:val="0"/>
                                      <w:marBottom w:val="0"/>
                                      <w:divBdr>
                                        <w:top w:val="none" w:sz="0" w:space="0" w:color="auto"/>
                                        <w:left w:val="none" w:sz="0" w:space="0" w:color="auto"/>
                                        <w:bottom w:val="none" w:sz="0" w:space="0" w:color="auto"/>
                                        <w:right w:val="none" w:sz="0" w:space="0" w:color="auto"/>
                                      </w:divBdr>
                                      <w:divsChild>
                                        <w:div w:id="238828010">
                                          <w:marLeft w:val="0"/>
                                          <w:marRight w:val="0"/>
                                          <w:marTop w:val="0"/>
                                          <w:marBottom w:val="0"/>
                                          <w:divBdr>
                                            <w:top w:val="none" w:sz="0" w:space="0" w:color="auto"/>
                                            <w:left w:val="none" w:sz="0" w:space="0" w:color="auto"/>
                                            <w:bottom w:val="none" w:sz="0" w:space="0" w:color="auto"/>
                                            <w:right w:val="none" w:sz="0" w:space="0" w:color="auto"/>
                                          </w:divBdr>
                                        </w:div>
                                        <w:div w:id="744961522">
                                          <w:marLeft w:val="240"/>
                                          <w:marRight w:val="240"/>
                                          <w:marTop w:val="0"/>
                                          <w:marBottom w:val="0"/>
                                          <w:divBdr>
                                            <w:top w:val="none" w:sz="0" w:space="0" w:color="auto"/>
                                            <w:left w:val="none" w:sz="0" w:space="0" w:color="auto"/>
                                            <w:bottom w:val="none" w:sz="0" w:space="0" w:color="auto"/>
                                            <w:right w:val="none" w:sz="0" w:space="0" w:color="auto"/>
                                          </w:divBdr>
                                          <w:divsChild>
                                            <w:div w:id="19683895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42480">
                                  <w:marLeft w:val="240"/>
                                  <w:marRight w:val="240"/>
                                  <w:marTop w:val="0"/>
                                  <w:marBottom w:val="0"/>
                                  <w:divBdr>
                                    <w:top w:val="none" w:sz="0" w:space="0" w:color="auto"/>
                                    <w:left w:val="none" w:sz="0" w:space="0" w:color="auto"/>
                                    <w:bottom w:val="none" w:sz="0" w:space="0" w:color="auto"/>
                                    <w:right w:val="none" w:sz="0" w:space="0" w:color="auto"/>
                                  </w:divBdr>
                                  <w:divsChild>
                                    <w:div w:id="1333951958">
                                      <w:marLeft w:val="240"/>
                                      <w:marRight w:val="0"/>
                                      <w:marTop w:val="0"/>
                                      <w:marBottom w:val="0"/>
                                      <w:divBdr>
                                        <w:top w:val="none" w:sz="0" w:space="0" w:color="auto"/>
                                        <w:left w:val="none" w:sz="0" w:space="0" w:color="auto"/>
                                        <w:bottom w:val="none" w:sz="0" w:space="0" w:color="auto"/>
                                        <w:right w:val="none" w:sz="0" w:space="0" w:color="auto"/>
                                      </w:divBdr>
                                    </w:div>
                                    <w:div w:id="1938172249">
                                      <w:marLeft w:val="0"/>
                                      <w:marRight w:val="0"/>
                                      <w:marTop w:val="0"/>
                                      <w:marBottom w:val="0"/>
                                      <w:divBdr>
                                        <w:top w:val="none" w:sz="0" w:space="0" w:color="auto"/>
                                        <w:left w:val="none" w:sz="0" w:space="0" w:color="auto"/>
                                        <w:bottom w:val="none" w:sz="0" w:space="0" w:color="auto"/>
                                        <w:right w:val="none" w:sz="0" w:space="0" w:color="auto"/>
                                      </w:divBdr>
                                      <w:divsChild>
                                        <w:div w:id="1323654523">
                                          <w:marLeft w:val="240"/>
                                          <w:marRight w:val="240"/>
                                          <w:marTop w:val="0"/>
                                          <w:marBottom w:val="0"/>
                                          <w:divBdr>
                                            <w:top w:val="none" w:sz="0" w:space="0" w:color="auto"/>
                                            <w:left w:val="none" w:sz="0" w:space="0" w:color="auto"/>
                                            <w:bottom w:val="none" w:sz="0" w:space="0" w:color="auto"/>
                                            <w:right w:val="none" w:sz="0" w:space="0" w:color="auto"/>
                                          </w:divBdr>
                                          <w:divsChild>
                                            <w:div w:id="764224690">
                                              <w:marLeft w:val="240"/>
                                              <w:marRight w:val="0"/>
                                              <w:marTop w:val="0"/>
                                              <w:marBottom w:val="0"/>
                                              <w:divBdr>
                                                <w:top w:val="none" w:sz="0" w:space="0" w:color="auto"/>
                                                <w:left w:val="none" w:sz="0" w:space="0" w:color="auto"/>
                                                <w:bottom w:val="none" w:sz="0" w:space="0" w:color="auto"/>
                                                <w:right w:val="none" w:sz="0" w:space="0" w:color="auto"/>
                                              </w:divBdr>
                                            </w:div>
                                          </w:divsChild>
                                        </w:div>
                                        <w:div w:id="169629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2389">
                                  <w:marLeft w:val="240"/>
                                  <w:marRight w:val="240"/>
                                  <w:marTop w:val="0"/>
                                  <w:marBottom w:val="0"/>
                                  <w:divBdr>
                                    <w:top w:val="none" w:sz="0" w:space="0" w:color="auto"/>
                                    <w:left w:val="none" w:sz="0" w:space="0" w:color="auto"/>
                                    <w:bottom w:val="none" w:sz="0" w:space="0" w:color="auto"/>
                                    <w:right w:val="none" w:sz="0" w:space="0" w:color="auto"/>
                                  </w:divBdr>
                                  <w:divsChild>
                                    <w:div w:id="2032486097">
                                      <w:marLeft w:val="0"/>
                                      <w:marRight w:val="0"/>
                                      <w:marTop w:val="0"/>
                                      <w:marBottom w:val="0"/>
                                      <w:divBdr>
                                        <w:top w:val="none" w:sz="0" w:space="0" w:color="auto"/>
                                        <w:left w:val="none" w:sz="0" w:space="0" w:color="auto"/>
                                        <w:bottom w:val="none" w:sz="0" w:space="0" w:color="auto"/>
                                        <w:right w:val="none" w:sz="0" w:space="0" w:color="auto"/>
                                      </w:divBdr>
                                      <w:divsChild>
                                        <w:div w:id="180900585">
                                          <w:marLeft w:val="240"/>
                                          <w:marRight w:val="240"/>
                                          <w:marTop w:val="0"/>
                                          <w:marBottom w:val="0"/>
                                          <w:divBdr>
                                            <w:top w:val="none" w:sz="0" w:space="0" w:color="auto"/>
                                            <w:left w:val="none" w:sz="0" w:space="0" w:color="auto"/>
                                            <w:bottom w:val="none" w:sz="0" w:space="0" w:color="auto"/>
                                            <w:right w:val="none" w:sz="0" w:space="0" w:color="auto"/>
                                          </w:divBdr>
                                          <w:divsChild>
                                            <w:div w:id="842551140">
                                              <w:marLeft w:val="240"/>
                                              <w:marRight w:val="0"/>
                                              <w:marTop w:val="0"/>
                                              <w:marBottom w:val="0"/>
                                              <w:divBdr>
                                                <w:top w:val="none" w:sz="0" w:space="0" w:color="auto"/>
                                                <w:left w:val="none" w:sz="0" w:space="0" w:color="auto"/>
                                                <w:bottom w:val="none" w:sz="0" w:space="0" w:color="auto"/>
                                                <w:right w:val="none" w:sz="0" w:space="0" w:color="auto"/>
                                              </w:divBdr>
                                            </w:div>
                                            <w:div w:id="1685474313">
                                              <w:marLeft w:val="0"/>
                                              <w:marRight w:val="0"/>
                                              <w:marTop w:val="0"/>
                                              <w:marBottom w:val="0"/>
                                              <w:divBdr>
                                                <w:top w:val="none" w:sz="0" w:space="0" w:color="auto"/>
                                                <w:left w:val="none" w:sz="0" w:space="0" w:color="auto"/>
                                                <w:bottom w:val="none" w:sz="0" w:space="0" w:color="auto"/>
                                                <w:right w:val="none" w:sz="0" w:space="0" w:color="auto"/>
                                              </w:divBdr>
                                              <w:divsChild>
                                                <w:div w:id="830829095">
                                                  <w:marLeft w:val="0"/>
                                                  <w:marRight w:val="0"/>
                                                  <w:marTop w:val="0"/>
                                                  <w:marBottom w:val="0"/>
                                                  <w:divBdr>
                                                    <w:top w:val="none" w:sz="0" w:space="0" w:color="auto"/>
                                                    <w:left w:val="none" w:sz="0" w:space="0" w:color="auto"/>
                                                    <w:bottom w:val="none" w:sz="0" w:space="0" w:color="auto"/>
                                                    <w:right w:val="none" w:sz="0" w:space="0" w:color="auto"/>
                                                  </w:divBdr>
                                                </w:div>
                                                <w:div w:id="1528955271">
                                                  <w:marLeft w:val="240"/>
                                                  <w:marRight w:val="240"/>
                                                  <w:marTop w:val="0"/>
                                                  <w:marBottom w:val="0"/>
                                                  <w:divBdr>
                                                    <w:top w:val="none" w:sz="0" w:space="0" w:color="auto"/>
                                                    <w:left w:val="none" w:sz="0" w:space="0" w:color="auto"/>
                                                    <w:bottom w:val="none" w:sz="0" w:space="0" w:color="auto"/>
                                                    <w:right w:val="none" w:sz="0" w:space="0" w:color="auto"/>
                                                  </w:divBdr>
                                                  <w:divsChild>
                                                    <w:div w:id="10636017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81254">
                                          <w:marLeft w:val="240"/>
                                          <w:marRight w:val="240"/>
                                          <w:marTop w:val="0"/>
                                          <w:marBottom w:val="0"/>
                                          <w:divBdr>
                                            <w:top w:val="none" w:sz="0" w:space="0" w:color="auto"/>
                                            <w:left w:val="none" w:sz="0" w:space="0" w:color="auto"/>
                                            <w:bottom w:val="none" w:sz="0" w:space="0" w:color="auto"/>
                                            <w:right w:val="none" w:sz="0" w:space="0" w:color="auto"/>
                                          </w:divBdr>
                                          <w:divsChild>
                                            <w:div w:id="735127480">
                                              <w:marLeft w:val="240"/>
                                              <w:marRight w:val="0"/>
                                              <w:marTop w:val="0"/>
                                              <w:marBottom w:val="0"/>
                                              <w:divBdr>
                                                <w:top w:val="none" w:sz="0" w:space="0" w:color="auto"/>
                                                <w:left w:val="none" w:sz="0" w:space="0" w:color="auto"/>
                                                <w:bottom w:val="none" w:sz="0" w:space="0" w:color="auto"/>
                                                <w:right w:val="none" w:sz="0" w:space="0" w:color="auto"/>
                                              </w:divBdr>
                                            </w:div>
                                          </w:divsChild>
                                        </w:div>
                                        <w:div w:id="1584992100">
                                          <w:marLeft w:val="0"/>
                                          <w:marRight w:val="0"/>
                                          <w:marTop w:val="0"/>
                                          <w:marBottom w:val="0"/>
                                          <w:divBdr>
                                            <w:top w:val="none" w:sz="0" w:space="0" w:color="auto"/>
                                            <w:left w:val="none" w:sz="0" w:space="0" w:color="auto"/>
                                            <w:bottom w:val="none" w:sz="0" w:space="0" w:color="auto"/>
                                            <w:right w:val="none" w:sz="0" w:space="0" w:color="auto"/>
                                          </w:divBdr>
                                        </w:div>
                                      </w:divsChild>
                                    </w:div>
                                    <w:div w:id="2143956723">
                                      <w:marLeft w:val="240"/>
                                      <w:marRight w:val="0"/>
                                      <w:marTop w:val="0"/>
                                      <w:marBottom w:val="0"/>
                                      <w:divBdr>
                                        <w:top w:val="none" w:sz="0" w:space="0" w:color="auto"/>
                                        <w:left w:val="none" w:sz="0" w:space="0" w:color="auto"/>
                                        <w:bottom w:val="none" w:sz="0" w:space="0" w:color="auto"/>
                                        <w:right w:val="none" w:sz="0" w:space="0" w:color="auto"/>
                                      </w:divBdr>
                                    </w:div>
                                  </w:divsChild>
                                </w:div>
                                <w:div w:id="1677270765">
                                  <w:marLeft w:val="240"/>
                                  <w:marRight w:val="240"/>
                                  <w:marTop w:val="0"/>
                                  <w:marBottom w:val="0"/>
                                  <w:divBdr>
                                    <w:top w:val="none" w:sz="0" w:space="0" w:color="auto"/>
                                    <w:left w:val="none" w:sz="0" w:space="0" w:color="auto"/>
                                    <w:bottom w:val="none" w:sz="0" w:space="0" w:color="auto"/>
                                    <w:right w:val="none" w:sz="0" w:space="0" w:color="auto"/>
                                  </w:divBdr>
                                  <w:divsChild>
                                    <w:div w:id="464011675">
                                      <w:marLeft w:val="0"/>
                                      <w:marRight w:val="0"/>
                                      <w:marTop w:val="0"/>
                                      <w:marBottom w:val="0"/>
                                      <w:divBdr>
                                        <w:top w:val="none" w:sz="0" w:space="0" w:color="auto"/>
                                        <w:left w:val="none" w:sz="0" w:space="0" w:color="auto"/>
                                        <w:bottom w:val="none" w:sz="0" w:space="0" w:color="auto"/>
                                        <w:right w:val="none" w:sz="0" w:space="0" w:color="auto"/>
                                      </w:divBdr>
                                      <w:divsChild>
                                        <w:div w:id="611938573">
                                          <w:marLeft w:val="0"/>
                                          <w:marRight w:val="0"/>
                                          <w:marTop w:val="0"/>
                                          <w:marBottom w:val="0"/>
                                          <w:divBdr>
                                            <w:top w:val="none" w:sz="0" w:space="0" w:color="auto"/>
                                            <w:left w:val="none" w:sz="0" w:space="0" w:color="auto"/>
                                            <w:bottom w:val="none" w:sz="0" w:space="0" w:color="auto"/>
                                            <w:right w:val="none" w:sz="0" w:space="0" w:color="auto"/>
                                          </w:divBdr>
                                        </w:div>
                                        <w:div w:id="2026058836">
                                          <w:marLeft w:val="240"/>
                                          <w:marRight w:val="240"/>
                                          <w:marTop w:val="0"/>
                                          <w:marBottom w:val="0"/>
                                          <w:divBdr>
                                            <w:top w:val="none" w:sz="0" w:space="0" w:color="auto"/>
                                            <w:left w:val="none" w:sz="0" w:space="0" w:color="auto"/>
                                            <w:bottom w:val="none" w:sz="0" w:space="0" w:color="auto"/>
                                            <w:right w:val="none" w:sz="0" w:space="0" w:color="auto"/>
                                          </w:divBdr>
                                          <w:divsChild>
                                            <w:div w:id="1431597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5561815">
                                      <w:marLeft w:val="240"/>
                                      <w:marRight w:val="0"/>
                                      <w:marTop w:val="0"/>
                                      <w:marBottom w:val="0"/>
                                      <w:divBdr>
                                        <w:top w:val="none" w:sz="0" w:space="0" w:color="auto"/>
                                        <w:left w:val="none" w:sz="0" w:space="0" w:color="auto"/>
                                        <w:bottom w:val="none" w:sz="0" w:space="0" w:color="auto"/>
                                        <w:right w:val="none" w:sz="0" w:space="0" w:color="auto"/>
                                      </w:divBdr>
                                    </w:div>
                                  </w:divsChild>
                                </w:div>
                                <w:div w:id="2033338996">
                                  <w:marLeft w:val="240"/>
                                  <w:marRight w:val="240"/>
                                  <w:marTop w:val="0"/>
                                  <w:marBottom w:val="0"/>
                                  <w:divBdr>
                                    <w:top w:val="none" w:sz="0" w:space="0" w:color="auto"/>
                                    <w:left w:val="none" w:sz="0" w:space="0" w:color="auto"/>
                                    <w:bottom w:val="none" w:sz="0" w:space="0" w:color="auto"/>
                                    <w:right w:val="none" w:sz="0" w:space="0" w:color="auto"/>
                                  </w:divBdr>
                                  <w:divsChild>
                                    <w:div w:id="11527910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497974">
                          <w:marLeft w:val="240"/>
                          <w:marRight w:val="240"/>
                          <w:marTop w:val="0"/>
                          <w:marBottom w:val="0"/>
                          <w:divBdr>
                            <w:top w:val="none" w:sz="0" w:space="0" w:color="auto"/>
                            <w:left w:val="none" w:sz="0" w:space="0" w:color="auto"/>
                            <w:bottom w:val="none" w:sz="0" w:space="0" w:color="auto"/>
                            <w:right w:val="none" w:sz="0" w:space="0" w:color="auto"/>
                          </w:divBdr>
                          <w:divsChild>
                            <w:div w:id="188497034">
                              <w:marLeft w:val="240"/>
                              <w:marRight w:val="0"/>
                              <w:marTop w:val="0"/>
                              <w:marBottom w:val="0"/>
                              <w:divBdr>
                                <w:top w:val="none" w:sz="0" w:space="0" w:color="auto"/>
                                <w:left w:val="none" w:sz="0" w:space="0" w:color="auto"/>
                                <w:bottom w:val="none" w:sz="0" w:space="0" w:color="auto"/>
                                <w:right w:val="none" w:sz="0" w:space="0" w:color="auto"/>
                              </w:divBdr>
                            </w:div>
                            <w:div w:id="2071340227">
                              <w:marLeft w:val="0"/>
                              <w:marRight w:val="0"/>
                              <w:marTop w:val="0"/>
                              <w:marBottom w:val="0"/>
                              <w:divBdr>
                                <w:top w:val="none" w:sz="0" w:space="0" w:color="auto"/>
                                <w:left w:val="none" w:sz="0" w:space="0" w:color="auto"/>
                                <w:bottom w:val="none" w:sz="0" w:space="0" w:color="auto"/>
                                <w:right w:val="none" w:sz="0" w:space="0" w:color="auto"/>
                              </w:divBdr>
                              <w:divsChild>
                                <w:div w:id="852651129">
                                  <w:marLeft w:val="0"/>
                                  <w:marRight w:val="0"/>
                                  <w:marTop w:val="0"/>
                                  <w:marBottom w:val="0"/>
                                  <w:divBdr>
                                    <w:top w:val="none" w:sz="0" w:space="0" w:color="auto"/>
                                    <w:left w:val="none" w:sz="0" w:space="0" w:color="auto"/>
                                    <w:bottom w:val="none" w:sz="0" w:space="0" w:color="auto"/>
                                    <w:right w:val="none" w:sz="0" w:space="0" w:color="auto"/>
                                  </w:divBdr>
                                </w:div>
                                <w:div w:id="1611157688">
                                  <w:marLeft w:val="240"/>
                                  <w:marRight w:val="240"/>
                                  <w:marTop w:val="0"/>
                                  <w:marBottom w:val="0"/>
                                  <w:divBdr>
                                    <w:top w:val="none" w:sz="0" w:space="0" w:color="auto"/>
                                    <w:left w:val="none" w:sz="0" w:space="0" w:color="auto"/>
                                    <w:bottom w:val="none" w:sz="0" w:space="0" w:color="auto"/>
                                    <w:right w:val="none" w:sz="0" w:space="0" w:color="auto"/>
                                  </w:divBdr>
                                  <w:divsChild>
                                    <w:div w:id="2124733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18854">
                          <w:marLeft w:val="240"/>
                          <w:marRight w:val="240"/>
                          <w:marTop w:val="0"/>
                          <w:marBottom w:val="0"/>
                          <w:divBdr>
                            <w:top w:val="none" w:sz="0" w:space="0" w:color="auto"/>
                            <w:left w:val="none" w:sz="0" w:space="0" w:color="auto"/>
                            <w:bottom w:val="none" w:sz="0" w:space="0" w:color="auto"/>
                            <w:right w:val="none" w:sz="0" w:space="0" w:color="auto"/>
                          </w:divBdr>
                          <w:divsChild>
                            <w:div w:id="1299647151">
                              <w:marLeft w:val="240"/>
                              <w:marRight w:val="0"/>
                              <w:marTop w:val="0"/>
                              <w:marBottom w:val="0"/>
                              <w:divBdr>
                                <w:top w:val="none" w:sz="0" w:space="0" w:color="auto"/>
                                <w:left w:val="none" w:sz="0" w:space="0" w:color="auto"/>
                                <w:bottom w:val="none" w:sz="0" w:space="0" w:color="auto"/>
                                <w:right w:val="none" w:sz="0" w:space="0" w:color="auto"/>
                              </w:divBdr>
                            </w:div>
                          </w:divsChild>
                        </w:div>
                        <w:div w:id="1777285331">
                          <w:marLeft w:val="240"/>
                          <w:marRight w:val="240"/>
                          <w:marTop w:val="0"/>
                          <w:marBottom w:val="0"/>
                          <w:divBdr>
                            <w:top w:val="none" w:sz="0" w:space="0" w:color="auto"/>
                            <w:left w:val="none" w:sz="0" w:space="0" w:color="auto"/>
                            <w:bottom w:val="none" w:sz="0" w:space="0" w:color="auto"/>
                            <w:right w:val="none" w:sz="0" w:space="0" w:color="auto"/>
                          </w:divBdr>
                          <w:divsChild>
                            <w:div w:id="9221770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842">
                  <w:marLeft w:val="240"/>
                  <w:marRight w:val="240"/>
                  <w:marTop w:val="0"/>
                  <w:marBottom w:val="0"/>
                  <w:divBdr>
                    <w:top w:val="none" w:sz="0" w:space="0" w:color="auto"/>
                    <w:left w:val="none" w:sz="0" w:space="0" w:color="auto"/>
                    <w:bottom w:val="none" w:sz="0" w:space="0" w:color="auto"/>
                    <w:right w:val="none" w:sz="0" w:space="0" w:color="auto"/>
                  </w:divBdr>
                  <w:divsChild>
                    <w:div w:id="548037012">
                      <w:marLeft w:val="240"/>
                      <w:marRight w:val="0"/>
                      <w:marTop w:val="0"/>
                      <w:marBottom w:val="0"/>
                      <w:divBdr>
                        <w:top w:val="none" w:sz="0" w:space="0" w:color="auto"/>
                        <w:left w:val="none" w:sz="0" w:space="0" w:color="auto"/>
                        <w:bottom w:val="none" w:sz="0" w:space="0" w:color="auto"/>
                        <w:right w:val="none" w:sz="0" w:space="0" w:color="auto"/>
                      </w:divBdr>
                    </w:div>
                    <w:div w:id="1106656867">
                      <w:marLeft w:val="0"/>
                      <w:marRight w:val="0"/>
                      <w:marTop w:val="0"/>
                      <w:marBottom w:val="0"/>
                      <w:divBdr>
                        <w:top w:val="none" w:sz="0" w:space="0" w:color="auto"/>
                        <w:left w:val="none" w:sz="0" w:space="0" w:color="auto"/>
                        <w:bottom w:val="none" w:sz="0" w:space="0" w:color="auto"/>
                        <w:right w:val="none" w:sz="0" w:space="0" w:color="auto"/>
                      </w:divBdr>
                      <w:divsChild>
                        <w:div w:id="513107340">
                          <w:marLeft w:val="240"/>
                          <w:marRight w:val="240"/>
                          <w:marTop w:val="0"/>
                          <w:marBottom w:val="0"/>
                          <w:divBdr>
                            <w:top w:val="none" w:sz="0" w:space="0" w:color="auto"/>
                            <w:left w:val="none" w:sz="0" w:space="0" w:color="auto"/>
                            <w:bottom w:val="none" w:sz="0" w:space="0" w:color="auto"/>
                            <w:right w:val="none" w:sz="0" w:space="0" w:color="auto"/>
                          </w:divBdr>
                          <w:divsChild>
                            <w:div w:id="1142504209">
                              <w:marLeft w:val="240"/>
                              <w:marRight w:val="0"/>
                              <w:marTop w:val="0"/>
                              <w:marBottom w:val="0"/>
                              <w:divBdr>
                                <w:top w:val="none" w:sz="0" w:space="0" w:color="auto"/>
                                <w:left w:val="none" w:sz="0" w:space="0" w:color="auto"/>
                                <w:bottom w:val="none" w:sz="0" w:space="0" w:color="auto"/>
                                <w:right w:val="none" w:sz="0" w:space="0" w:color="auto"/>
                              </w:divBdr>
                            </w:div>
                            <w:div w:id="1319573726">
                              <w:marLeft w:val="0"/>
                              <w:marRight w:val="0"/>
                              <w:marTop w:val="0"/>
                              <w:marBottom w:val="0"/>
                              <w:divBdr>
                                <w:top w:val="none" w:sz="0" w:space="0" w:color="auto"/>
                                <w:left w:val="none" w:sz="0" w:space="0" w:color="auto"/>
                                <w:bottom w:val="none" w:sz="0" w:space="0" w:color="auto"/>
                                <w:right w:val="none" w:sz="0" w:space="0" w:color="auto"/>
                              </w:divBdr>
                              <w:divsChild>
                                <w:div w:id="627274514">
                                  <w:marLeft w:val="240"/>
                                  <w:marRight w:val="240"/>
                                  <w:marTop w:val="0"/>
                                  <w:marBottom w:val="0"/>
                                  <w:divBdr>
                                    <w:top w:val="none" w:sz="0" w:space="0" w:color="auto"/>
                                    <w:left w:val="none" w:sz="0" w:space="0" w:color="auto"/>
                                    <w:bottom w:val="none" w:sz="0" w:space="0" w:color="auto"/>
                                    <w:right w:val="none" w:sz="0" w:space="0" w:color="auto"/>
                                  </w:divBdr>
                                  <w:divsChild>
                                    <w:div w:id="761493216">
                                      <w:marLeft w:val="240"/>
                                      <w:marRight w:val="0"/>
                                      <w:marTop w:val="0"/>
                                      <w:marBottom w:val="0"/>
                                      <w:divBdr>
                                        <w:top w:val="none" w:sz="0" w:space="0" w:color="auto"/>
                                        <w:left w:val="none" w:sz="0" w:space="0" w:color="auto"/>
                                        <w:bottom w:val="none" w:sz="0" w:space="0" w:color="auto"/>
                                        <w:right w:val="none" w:sz="0" w:space="0" w:color="auto"/>
                                      </w:divBdr>
                                    </w:div>
                                  </w:divsChild>
                                </w:div>
                                <w:div w:id="1208025410">
                                  <w:marLeft w:val="0"/>
                                  <w:marRight w:val="0"/>
                                  <w:marTop w:val="0"/>
                                  <w:marBottom w:val="0"/>
                                  <w:divBdr>
                                    <w:top w:val="none" w:sz="0" w:space="0" w:color="auto"/>
                                    <w:left w:val="none" w:sz="0" w:space="0" w:color="auto"/>
                                    <w:bottom w:val="none" w:sz="0" w:space="0" w:color="auto"/>
                                    <w:right w:val="none" w:sz="0" w:space="0" w:color="auto"/>
                                  </w:divBdr>
                                </w:div>
                                <w:div w:id="1822231611">
                                  <w:marLeft w:val="240"/>
                                  <w:marRight w:val="240"/>
                                  <w:marTop w:val="0"/>
                                  <w:marBottom w:val="0"/>
                                  <w:divBdr>
                                    <w:top w:val="none" w:sz="0" w:space="0" w:color="auto"/>
                                    <w:left w:val="none" w:sz="0" w:space="0" w:color="auto"/>
                                    <w:bottom w:val="none" w:sz="0" w:space="0" w:color="auto"/>
                                    <w:right w:val="none" w:sz="0" w:space="0" w:color="auto"/>
                                  </w:divBdr>
                                  <w:divsChild>
                                    <w:div w:id="608509286">
                                      <w:marLeft w:val="240"/>
                                      <w:marRight w:val="0"/>
                                      <w:marTop w:val="0"/>
                                      <w:marBottom w:val="0"/>
                                      <w:divBdr>
                                        <w:top w:val="none" w:sz="0" w:space="0" w:color="auto"/>
                                        <w:left w:val="none" w:sz="0" w:space="0" w:color="auto"/>
                                        <w:bottom w:val="none" w:sz="0" w:space="0" w:color="auto"/>
                                        <w:right w:val="none" w:sz="0" w:space="0" w:color="auto"/>
                                      </w:divBdr>
                                    </w:div>
                                  </w:divsChild>
                                </w:div>
                                <w:div w:id="2054966035">
                                  <w:marLeft w:val="240"/>
                                  <w:marRight w:val="240"/>
                                  <w:marTop w:val="0"/>
                                  <w:marBottom w:val="0"/>
                                  <w:divBdr>
                                    <w:top w:val="none" w:sz="0" w:space="0" w:color="auto"/>
                                    <w:left w:val="none" w:sz="0" w:space="0" w:color="auto"/>
                                    <w:bottom w:val="none" w:sz="0" w:space="0" w:color="auto"/>
                                    <w:right w:val="none" w:sz="0" w:space="0" w:color="auto"/>
                                  </w:divBdr>
                                  <w:divsChild>
                                    <w:div w:id="439843134">
                                      <w:marLeft w:val="0"/>
                                      <w:marRight w:val="0"/>
                                      <w:marTop w:val="0"/>
                                      <w:marBottom w:val="0"/>
                                      <w:divBdr>
                                        <w:top w:val="none" w:sz="0" w:space="0" w:color="auto"/>
                                        <w:left w:val="none" w:sz="0" w:space="0" w:color="auto"/>
                                        <w:bottom w:val="none" w:sz="0" w:space="0" w:color="auto"/>
                                        <w:right w:val="none" w:sz="0" w:space="0" w:color="auto"/>
                                      </w:divBdr>
                                      <w:divsChild>
                                        <w:div w:id="812454937">
                                          <w:marLeft w:val="0"/>
                                          <w:marRight w:val="0"/>
                                          <w:marTop w:val="0"/>
                                          <w:marBottom w:val="0"/>
                                          <w:divBdr>
                                            <w:top w:val="none" w:sz="0" w:space="0" w:color="auto"/>
                                            <w:left w:val="none" w:sz="0" w:space="0" w:color="auto"/>
                                            <w:bottom w:val="none" w:sz="0" w:space="0" w:color="auto"/>
                                            <w:right w:val="none" w:sz="0" w:space="0" w:color="auto"/>
                                          </w:divBdr>
                                        </w:div>
                                        <w:div w:id="1177187868">
                                          <w:marLeft w:val="240"/>
                                          <w:marRight w:val="240"/>
                                          <w:marTop w:val="0"/>
                                          <w:marBottom w:val="0"/>
                                          <w:divBdr>
                                            <w:top w:val="none" w:sz="0" w:space="0" w:color="auto"/>
                                            <w:left w:val="none" w:sz="0" w:space="0" w:color="auto"/>
                                            <w:bottom w:val="none" w:sz="0" w:space="0" w:color="auto"/>
                                            <w:right w:val="none" w:sz="0" w:space="0" w:color="auto"/>
                                          </w:divBdr>
                                          <w:divsChild>
                                            <w:div w:id="8299508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840195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89799">
                          <w:marLeft w:val="240"/>
                          <w:marRight w:val="240"/>
                          <w:marTop w:val="0"/>
                          <w:marBottom w:val="0"/>
                          <w:divBdr>
                            <w:top w:val="none" w:sz="0" w:space="0" w:color="auto"/>
                            <w:left w:val="none" w:sz="0" w:space="0" w:color="auto"/>
                            <w:bottom w:val="none" w:sz="0" w:space="0" w:color="auto"/>
                            <w:right w:val="none" w:sz="0" w:space="0" w:color="auto"/>
                          </w:divBdr>
                          <w:divsChild>
                            <w:div w:id="154153502">
                              <w:marLeft w:val="240"/>
                              <w:marRight w:val="0"/>
                              <w:marTop w:val="0"/>
                              <w:marBottom w:val="0"/>
                              <w:divBdr>
                                <w:top w:val="none" w:sz="0" w:space="0" w:color="auto"/>
                                <w:left w:val="none" w:sz="0" w:space="0" w:color="auto"/>
                                <w:bottom w:val="none" w:sz="0" w:space="0" w:color="auto"/>
                                <w:right w:val="none" w:sz="0" w:space="0" w:color="auto"/>
                              </w:divBdr>
                            </w:div>
                          </w:divsChild>
                        </w:div>
                        <w:div w:id="1542159894">
                          <w:marLeft w:val="0"/>
                          <w:marRight w:val="0"/>
                          <w:marTop w:val="0"/>
                          <w:marBottom w:val="0"/>
                          <w:divBdr>
                            <w:top w:val="none" w:sz="0" w:space="0" w:color="auto"/>
                            <w:left w:val="none" w:sz="0" w:space="0" w:color="auto"/>
                            <w:bottom w:val="none" w:sz="0" w:space="0" w:color="auto"/>
                            <w:right w:val="none" w:sz="0" w:space="0" w:color="auto"/>
                          </w:divBdr>
                        </w:div>
                        <w:div w:id="1874806402">
                          <w:marLeft w:val="240"/>
                          <w:marRight w:val="240"/>
                          <w:marTop w:val="0"/>
                          <w:marBottom w:val="0"/>
                          <w:divBdr>
                            <w:top w:val="none" w:sz="0" w:space="0" w:color="auto"/>
                            <w:left w:val="none" w:sz="0" w:space="0" w:color="auto"/>
                            <w:bottom w:val="none" w:sz="0" w:space="0" w:color="auto"/>
                            <w:right w:val="none" w:sz="0" w:space="0" w:color="auto"/>
                          </w:divBdr>
                          <w:divsChild>
                            <w:div w:id="817294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9007">
                  <w:marLeft w:val="240"/>
                  <w:marRight w:val="240"/>
                  <w:marTop w:val="0"/>
                  <w:marBottom w:val="0"/>
                  <w:divBdr>
                    <w:top w:val="none" w:sz="0" w:space="0" w:color="auto"/>
                    <w:left w:val="none" w:sz="0" w:space="0" w:color="auto"/>
                    <w:bottom w:val="none" w:sz="0" w:space="0" w:color="auto"/>
                    <w:right w:val="none" w:sz="0" w:space="0" w:color="auto"/>
                  </w:divBdr>
                  <w:divsChild>
                    <w:div w:id="1635215117">
                      <w:marLeft w:val="240"/>
                      <w:marRight w:val="0"/>
                      <w:marTop w:val="0"/>
                      <w:marBottom w:val="0"/>
                      <w:divBdr>
                        <w:top w:val="none" w:sz="0" w:space="0" w:color="auto"/>
                        <w:left w:val="none" w:sz="0" w:space="0" w:color="auto"/>
                        <w:bottom w:val="none" w:sz="0" w:space="0" w:color="auto"/>
                        <w:right w:val="none" w:sz="0" w:space="0" w:color="auto"/>
                      </w:divBdr>
                    </w:div>
                  </w:divsChild>
                </w:div>
                <w:div w:id="305553389">
                  <w:marLeft w:val="240"/>
                  <w:marRight w:val="240"/>
                  <w:marTop w:val="0"/>
                  <w:marBottom w:val="0"/>
                  <w:divBdr>
                    <w:top w:val="none" w:sz="0" w:space="0" w:color="auto"/>
                    <w:left w:val="none" w:sz="0" w:space="0" w:color="auto"/>
                    <w:bottom w:val="none" w:sz="0" w:space="0" w:color="auto"/>
                    <w:right w:val="none" w:sz="0" w:space="0" w:color="auto"/>
                  </w:divBdr>
                  <w:divsChild>
                    <w:div w:id="913706062">
                      <w:marLeft w:val="240"/>
                      <w:marRight w:val="0"/>
                      <w:marTop w:val="0"/>
                      <w:marBottom w:val="0"/>
                      <w:divBdr>
                        <w:top w:val="none" w:sz="0" w:space="0" w:color="auto"/>
                        <w:left w:val="none" w:sz="0" w:space="0" w:color="auto"/>
                        <w:bottom w:val="none" w:sz="0" w:space="0" w:color="auto"/>
                        <w:right w:val="none" w:sz="0" w:space="0" w:color="auto"/>
                      </w:divBdr>
                    </w:div>
                  </w:divsChild>
                </w:div>
                <w:div w:id="492841295">
                  <w:marLeft w:val="240"/>
                  <w:marRight w:val="240"/>
                  <w:marTop w:val="0"/>
                  <w:marBottom w:val="0"/>
                  <w:divBdr>
                    <w:top w:val="none" w:sz="0" w:space="0" w:color="auto"/>
                    <w:left w:val="none" w:sz="0" w:space="0" w:color="auto"/>
                    <w:bottom w:val="none" w:sz="0" w:space="0" w:color="auto"/>
                    <w:right w:val="none" w:sz="0" w:space="0" w:color="auto"/>
                  </w:divBdr>
                  <w:divsChild>
                    <w:div w:id="2038893076">
                      <w:marLeft w:val="0"/>
                      <w:marRight w:val="0"/>
                      <w:marTop w:val="0"/>
                      <w:marBottom w:val="0"/>
                      <w:divBdr>
                        <w:top w:val="none" w:sz="0" w:space="0" w:color="auto"/>
                        <w:left w:val="none" w:sz="0" w:space="0" w:color="auto"/>
                        <w:bottom w:val="none" w:sz="0" w:space="0" w:color="auto"/>
                        <w:right w:val="none" w:sz="0" w:space="0" w:color="auto"/>
                      </w:divBdr>
                      <w:divsChild>
                        <w:div w:id="823591762">
                          <w:marLeft w:val="0"/>
                          <w:marRight w:val="0"/>
                          <w:marTop w:val="0"/>
                          <w:marBottom w:val="0"/>
                          <w:divBdr>
                            <w:top w:val="none" w:sz="0" w:space="0" w:color="auto"/>
                            <w:left w:val="none" w:sz="0" w:space="0" w:color="auto"/>
                            <w:bottom w:val="none" w:sz="0" w:space="0" w:color="auto"/>
                            <w:right w:val="none" w:sz="0" w:space="0" w:color="auto"/>
                          </w:divBdr>
                        </w:div>
                        <w:div w:id="1912304189">
                          <w:marLeft w:val="240"/>
                          <w:marRight w:val="240"/>
                          <w:marTop w:val="0"/>
                          <w:marBottom w:val="0"/>
                          <w:divBdr>
                            <w:top w:val="none" w:sz="0" w:space="0" w:color="auto"/>
                            <w:left w:val="none" w:sz="0" w:space="0" w:color="auto"/>
                            <w:bottom w:val="none" w:sz="0" w:space="0" w:color="auto"/>
                            <w:right w:val="none" w:sz="0" w:space="0" w:color="auto"/>
                          </w:divBdr>
                          <w:divsChild>
                            <w:div w:id="21150084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78092578">
                      <w:marLeft w:val="240"/>
                      <w:marRight w:val="0"/>
                      <w:marTop w:val="0"/>
                      <w:marBottom w:val="0"/>
                      <w:divBdr>
                        <w:top w:val="none" w:sz="0" w:space="0" w:color="auto"/>
                        <w:left w:val="none" w:sz="0" w:space="0" w:color="auto"/>
                        <w:bottom w:val="none" w:sz="0" w:space="0" w:color="auto"/>
                        <w:right w:val="none" w:sz="0" w:space="0" w:color="auto"/>
                      </w:divBdr>
                    </w:div>
                  </w:divsChild>
                </w:div>
                <w:div w:id="541553458">
                  <w:marLeft w:val="240"/>
                  <w:marRight w:val="240"/>
                  <w:marTop w:val="0"/>
                  <w:marBottom w:val="0"/>
                  <w:divBdr>
                    <w:top w:val="none" w:sz="0" w:space="0" w:color="auto"/>
                    <w:left w:val="none" w:sz="0" w:space="0" w:color="auto"/>
                    <w:bottom w:val="none" w:sz="0" w:space="0" w:color="auto"/>
                    <w:right w:val="none" w:sz="0" w:space="0" w:color="auto"/>
                  </w:divBdr>
                  <w:divsChild>
                    <w:div w:id="595555597">
                      <w:marLeft w:val="0"/>
                      <w:marRight w:val="0"/>
                      <w:marTop w:val="0"/>
                      <w:marBottom w:val="0"/>
                      <w:divBdr>
                        <w:top w:val="none" w:sz="0" w:space="0" w:color="auto"/>
                        <w:left w:val="none" w:sz="0" w:space="0" w:color="auto"/>
                        <w:bottom w:val="none" w:sz="0" w:space="0" w:color="auto"/>
                        <w:right w:val="none" w:sz="0" w:space="0" w:color="auto"/>
                      </w:divBdr>
                      <w:divsChild>
                        <w:div w:id="519709786">
                          <w:marLeft w:val="0"/>
                          <w:marRight w:val="0"/>
                          <w:marTop w:val="0"/>
                          <w:marBottom w:val="0"/>
                          <w:divBdr>
                            <w:top w:val="none" w:sz="0" w:space="0" w:color="auto"/>
                            <w:left w:val="none" w:sz="0" w:space="0" w:color="auto"/>
                            <w:bottom w:val="none" w:sz="0" w:space="0" w:color="auto"/>
                            <w:right w:val="none" w:sz="0" w:space="0" w:color="auto"/>
                          </w:divBdr>
                        </w:div>
                        <w:div w:id="627707285">
                          <w:marLeft w:val="240"/>
                          <w:marRight w:val="240"/>
                          <w:marTop w:val="0"/>
                          <w:marBottom w:val="0"/>
                          <w:divBdr>
                            <w:top w:val="none" w:sz="0" w:space="0" w:color="auto"/>
                            <w:left w:val="none" w:sz="0" w:space="0" w:color="auto"/>
                            <w:bottom w:val="none" w:sz="0" w:space="0" w:color="auto"/>
                            <w:right w:val="none" w:sz="0" w:space="0" w:color="auto"/>
                          </w:divBdr>
                          <w:divsChild>
                            <w:div w:id="1576547833">
                              <w:marLeft w:val="240"/>
                              <w:marRight w:val="0"/>
                              <w:marTop w:val="0"/>
                              <w:marBottom w:val="0"/>
                              <w:divBdr>
                                <w:top w:val="none" w:sz="0" w:space="0" w:color="auto"/>
                                <w:left w:val="none" w:sz="0" w:space="0" w:color="auto"/>
                                <w:bottom w:val="none" w:sz="0" w:space="0" w:color="auto"/>
                                <w:right w:val="none" w:sz="0" w:space="0" w:color="auto"/>
                              </w:divBdr>
                            </w:div>
                          </w:divsChild>
                        </w:div>
                        <w:div w:id="940336543">
                          <w:marLeft w:val="240"/>
                          <w:marRight w:val="240"/>
                          <w:marTop w:val="0"/>
                          <w:marBottom w:val="0"/>
                          <w:divBdr>
                            <w:top w:val="none" w:sz="0" w:space="0" w:color="auto"/>
                            <w:left w:val="none" w:sz="0" w:space="0" w:color="auto"/>
                            <w:bottom w:val="none" w:sz="0" w:space="0" w:color="auto"/>
                            <w:right w:val="none" w:sz="0" w:space="0" w:color="auto"/>
                          </w:divBdr>
                          <w:divsChild>
                            <w:div w:id="593365194">
                              <w:marLeft w:val="240"/>
                              <w:marRight w:val="0"/>
                              <w:marTop w:val="0"/>
                              <w:marBottom w:val="0"/>
                              <w:divBdr>
                                <w:top w:val="none" w:sz="0" w:space="0" w:color="auto"/>
                                <w:left w:val="none" w:sz="0" w:space="0" w:color="auto"/>
                                <w:bottom w:val="none" w:sz="0" w:space="0" w:color="auto"/>
                                <w:right w:val="none" w:sz="0" w:space="0" w:color="auto"/>
                              </w:divBdr>
                            </w:div>
                          </w:divsChild>
                        </w:div>
                        <w:div w:id="1653022221">
                          <w:marLeft w:val="240"/>
                          <w:marRight w:val="240"/>
                          <w:marTop w:val="0"/>
                          <w:marBottom w:val="0"/>
                          <w:divBdr>
                            <w:top w:val="none" w:sz="0" w:space="0" w:color="auto"/>
                            <w:left w:val="none" w:sz="0" w:space="0" w:color="auto"/>
                            <w:bottom w:val="none" w:sz="0" w:space="0" w:color="auto"/>
                            <w:right w:val="none" w:sz="0" w:space="0" w:color="auto"/>
                          </w:divBdr>
                          <w:divsChild>
                            <w:div w:id="1512645435">
                              <w:marLeft w:val="240"/>
                              <w:marRight w:val="0"/>
                              <w:marTop w:val="0"/>
                              <w:marBottom w:val="0"/>
                              <w:divBdr>
                                <w:top w:val="none" w:sz="0" w:space="0" w:color="auto"/>
                                <w:left w:val="none" w:sz="0" w:space="0" w:color="auto"/>
                                <w:bottom w:val="none" w:sz="0" w:space="0" w:color="auto"/>
                                <w:right w:val="none" w:sz="0" w:space="0" w:color="auto"/>
                              </w:divBdr>
                            </w:div>
                            <w:div w:id="1940721564">
                              <w:marLeft w:val="0"/>
                              <w:marRight w:val="0"/>
                              <w:marTop w:val="0"/>
                              <w:marBottom w:val="0"/>
                              <w:divBdr>
                                <w:top w:val="none" w:sz="0" w:space="0" w:color="auto"/>
                                <w:left w:val="none" w:sz="0" w:space="0" w:color="auto"/>
                                <w:bottom w:val="none" w:sz="0" w:space="0" w:color="auto"/>
                                <w:right w:val="none" w:sz="0" w:space="0" w:color="auto"/>
                              </w:divBdr>
                              <w:divsChild>
                                <w:div w:id="746075985">
                                  <w:marLeft w:val="240"/>
                                  <w:marRight w:val="240"/>
                                  <w:marTop w:val="0"/>
                                  <w:marBottom w:val="0"/>
                                  <w:divBdr>
                                    <w:top w:val="none" w:sz="0" w:space="0" w:color="auto"/>
                                    <w:left w:val="none" w:sz="0" w:space="0" w:color="auto"/>
                                    <w:bottom w:val="none" w:sz="0" w:space="0" w:color="auto"/>
                                    <w:right w:val="none" w:sz="0" w:space="0" w:color="auto"/>
                                  </w:divBdr>
                                  <w:divsChild>
                                    <w:div w:id="345669547">
                                      <w:marLeft w:val="240"/>
                                      <w:marRight w:val="0"/>
                                      <w:marTop w:val="0"/>
                                      <w:marBottom w:val="0"/>
                                      <w:divBdr>
                                        <w:top w:val="none" w:sz="0" w:space="0" w:color="auto"/>
                                        <w:left w:val="none" w:sz="0" w:space="0" w:color="auto"/>
                                        <w:bottom w:val="none" w:sz="0" w:space="0" w:color="auto"/>
                                        <w:right w:val="none" w:sz="0" w:space="0" w:color="auto"/>
                                      </w:divBdr>
                                    </w:div>
                                    <w:div w:id="846749317">
                                      <w:marLeft w:val="0"/>
                                      <w:marRight w:val="0"/>
                                      <w:marTop w:val="0"/>
                                      <w:marBottom w:val="0"/>
                                      <w:divBdr>
                                        <w:top w:val="none" w:sz="0" w:space="0" w:color="auto"/>
                                        <w:left w:val="none" w:sz="0" w:space="0" w:color="auto"/>
                                        <w:bottom w:val="none" w:sz="0" w:space="0" w:color="auto"/>
                                        <w:right w:val="none" w:sz="0" w:space="0" w:color="auto"/>
                                      </w:divBdr>
                                      <w:divsChild>
                                        <w:div w:id="410393113">
                                          <w:marLeft w:val="240"/>
                                          <w:marRight w:val="240"/>
                                          <w:marTop w:val="0"/>
                                          <w:marBottom w:val="0"/>
                                          <w:divBdr>
                                            <w:top w:val="none" w:sz="0" w:space="0" w:color="auto"/>
                                            <w:left w:val="none" w:sz="0" w:space="0" w:color="auto"/>
                                            <w:bottom w:val="none" w:sz="0" w:space="0" w:color="auto"/>
                                            <w:right w:val="none" w:sz="0" w:space="0" w:color="auto"/>
                                          </w:divBdr>
                                          <w:divsChild>
                                            <w:div w:id="2097746158">
                                              <w:marLeft w:val="240"/>
                                              <w:marRight w:val="0"/>
                                              <w:marTop w:val="0"/>
                                              <w:marBottom w:val="0"/>
                                              <w:divBdr>
                                                <w:top w:val="none" w:sz="0" w:space="0" w:color="auto"/>
                                                <w:left w:val="none" w:sz="0" w:space="0" w:color="auto"/>
                                                <w:bottom w:val="none" w:sz="0" w:space="0" w:color="auto"/>
                                                <w:right w:val="none" w:sz="0" w:space="0" w:color="auto"/>
                                              </w:divBdr>
                                            </w:div>
                                          </w:divsChild>
                                        </w:div>
                                        <w:div w:id="12119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9832">
                                  <w:marLeft w:val="240"/>
                                  <w:marRight w:val="240"/>
                                  <w:marTop w:val="0"/>
                                  <w:marBottom w:val="0"/>
                                  <w:divBdr>
                                    <w:top w:val="none" w:sz="0" w:space="0" w:color="auto"/>
                                    <w:left w:val="none" w:sz="0" w:space="0" w:color="auto"/>
                                    <w:bottom w:val="none" w:sz="0" w:space="0" w:color="auto"/>
                                    <w:right w:val="none" w:sz="0" w:space="0" w:color="auto"/>
                                  </w:divBdr>
                                  <w:divsChild>
                                    <w:div w:id="999037826">
                                      <w:marLeft w:val="0"/>
                                      <w:marRight w:val="0"/>
                                      <w:marTop w:val="0"/>
                                      <w:marBottom w:val="0"/>
                                      <w:divBdr>
                                        <w:top w:val="none" w:sz="0" w:space="0" w:color="auto"/>
                                        <w:left w:val="none" w:sz="0" w:space="0" w:color="auto"/>
                                        <w:bottom w:val="none" w:sz="0" w:space="0" w:color="auto"/>
                                        <w:right w:val="none" w:sz="0" w:space="0" w:color="auto"/>
                                      </w:divBdr>
                                      <w:divsChild>
                                        <w:div w:id="1519080033">
                                          <w:marLeft w:val="240"/>
                                          <w:marRight w:val="240"/>
                                          <w:marTop w:val="0"/>
                                          <w:marBottom w:val="0"/>
                                          <w:divBdr>
                                            <w:top w:val="none" w:sz="0" w:space="0" w:color="auto"/>
                                            <w:left w:val="none" w:sz="0" w:space="0" w:color="auto"/>
                                            <w:bottom w:val="none" w:sz="0" w:space="0" w:color="auto"/>
                                            <w:right w:val="none" w:sz="0" w:space="0" w:color="auto"/>
                                          </w:divBdr>
                                          <w:divsChild>
                                            <w:div w:id="1146506701">
                                              <w:marLeft w:val="240"/>
                                              <w:marRight w:val="0"/>
                                              <w:marTop w:val="0"/>
                                              <w:marBottom w:val="0"/>
                                              <w:divBdr>
                                                <w:top w:val="none" w:sz="0" w:space="0" w:color="auto"/>
                                                <w:left w:val="none" w:sz="0" w:space="0" w:color="auto"/>
                                                <w:bottom w:val="none" w:sz="0" w:space="0" w:color="auto"/>
                                                <w:right w:val="none" w:sz="0" w:space="0" w:color="auto"/>
                                              </w:divBdr>
                                            </w:div>
                                          </w:divsChild>
                                        </w:div>
                                        <w:div w:id="1974940457">
                                          <w:marLeft w:val="0"/>
                                          <w:marRight w:val="0"/>
                                          <w:marTop w:val="0"/>
                                          <w:marBottom w:val="0"/>
                                          <w:divBdr>
                                            <w:top w:val="none" w:sz="0" w:space="0" w:color="auto"/>
                                            <w:left w:val="none" w:sz="0" w:space="0" w:color="auto"/>
                                            <w:bottom w:val="none" w:sz="0" w:space="0" w:color="auto"/>
                                            <w:right w:val="none" w:sz="0" w:space="0" w:color="auto"/>
                                          </w:divBdr>
                                        </w:div>
                                      </w:divsChild>
                                    </w:div>
                                    <w:div w:id="1976134909">
                                      <w:marLeft w:val="240"/>
                                      <w:marRight w:val="0"/>
                                      <w:marTop w:val="0"/>
                                      <w:marBottom w:val="0"/>
                                      <w:divBdr>
                                        <w:top w:val="none" w:sz="0" w:space="0" w:color="auto"/>
                                        <w:left w:val="none" w:sz="0" w:space="0" w:color="auto"/>
                                        <w:bottom w:val="none" w:sz="0" w:space="0" w:color="auto"/>
                                        <w:right w:val="none" w:sz="0" w:space="0" w:color="auto"/>
                                      </w:divBdr>
                                    </w:div>
                                  </w:divsChild>
                                </w:div>
                                <w:div w:id="1618221047">
                                  <w:marLeft w:val="0"/>
                                  <w:marRight w:val="0"/>
                                  <w:marTop w:val="0"/>
                                  <w:marBottom w:val="0"/>
                                  <w:divBdr>
                                    <w:top w:val="none" w:sz="0" w:space="0" w:color="auto"/>
                                    <w:left w:val="none" w:sz="0" w:space="0" w:color="auto"/>
                                    <w:bottom w:val="none" w:sz="0" w:space="0" w:color="auto"/>
                                    <w:right w:val="none" w:sz="0" w:space="0" w:color="auto"/>
                                  </w:divBdr>
                                </w:div>
                                <w:div w:id="1622035068">
                                  <w:marLeft w:val="240"/>
                                  <w:marRight w:val="240"/>
                                  <w:marTop w:val="0"/>
                                  <w:marBottom w:val="0"/>
                                  <w:divBdr>
                                    <w:top w:val="none" w:sz="0" w:space="0" w:color="auto"/>
                                    <w:left w:val="none" w:sz="0" w:space="0" w:color="auto"/>
                                    <w:bottom w:val="none" w:sz="0" w:space="0" w:color="auto"/>
                                    <w:right w:val="none" w:sz="0" w:space="0" w:color="auto"/>
                                  </w:divBdr>
                                  <w:divsChild>
                                    <w:div w:id="426267967">
                                      <w:marLeft w:val="240"/>
                                      <w:marRight w:val="0"/>
                                      <w:marTop w:val="0"/>
                                      <w:marBottom w:val="0"/>
                                      <w:divBdr>
                                        <w:top w:val="none" w:sz="0" w:space="0" w:color="auto"/>
                                        <w:left w:val="none" w:sz="0" w:space="0" w:color="auto"/>
                                        <w:bottom w:val="none" w:sz="0" w:space="0" w:color="auto"/>
                                        <w:right w:val="none" w:sz="0" w:space="0" w:color="auto"/>
                                      </w:divBdr>
                                    </w:div>
                                    <w:div w:id="1233388797">
                                      <w:marLeft w:val="0"/>
                                      <w:marRight w:val="0"/>
                                      <w:marTop w:val="0"/>
                                      <w:marBottom w:val="0"/>
                                      <w:divBdr>
                                        <w:top w:val="none" w:sz="0" w:space="0" w:color="auto"/>
                                        <w:left w:val="none" w:sz="0" w:space="0" w:color="auto"/>
                                        <w:bottom w:val="none" w:sz="0" w:space="0" w:color="auto"/>
                                        <w:right w:val="none" w:sz="0" w:space="0" w:color="auto"/>
                                      </w:divBdr>
                                      <w:divsChild>
                                        <w:div w:id="568544464">
                                          <w:marLeft w:val="240"/>
                                          <w:marRight w:val="240"/>
                                          <w:marTop w:val="0"/>
                                          <w:marBottom w:val="0"/>
                                          <w:divBdr>
                                            <w:top w:val="none" w:sz="0" w:space="0" w:color="auto"/>
                                            <w:left w:val="none" w:sz="0" w:space="0" w:color="auto"/>
                                            <w:bottom w:val="none" w:sz="0" w:space="0" w:color="auto"/>
                                            <w:right w:val="none" w:sz="0" w:space="0" w:color="auto"/>
                                          </w:divBdr>
                                          <w:divsChild>
                                            <w:div w:id="358079">
                                              <w:marLeft w:val="240"/>
                                              <w:marRight w:val="0"/>
                                              <w:marTop w:val="0"/>
                                              <w:marBottom w:val="0"/>
                                              <w:divBdr>
                                                <w:top w:val="none" w:sz="0" w:space="0" w:color="auto"/>
                                                <w:left w:val="none" w:sz="0" w:space="0" w:color="auto"/>
                                                <w:bottom w:val="none" w:sz="0" w:space="0" w:color="auto"/>
                                                <w:right w:val="none" w:sz="0" w:space="0" w:color="auto"/>
                                              </w:divBdr>
                                            </w:div>
                                          </w:divsChild>
                                        </w:div>
                                        <w:div w:id="19354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2921">
                                  <w:marLeft w:val="240"/>
                                  <w:marRight w:val="240"/>
                                  <w:marTop w:val="0"/>
                                  <w:marBottom w:val="0"/>
                                  <w:divBdr>
                                    <w:top w:val="none" w:sz="0" w:space="0" w:color="auto"/>
                                    <w:left w:val="none" w:sz="0" w:space="0" w:color="auto"/>
                                    <w:bottom w:val="none" w:sz="0" w:space="0" w:color="auto"/>
                                    <w:right w:val="none" w:sz="0" w:space="0" w:color="auto"/>
                                  </w:divBdr>
                                  <w:divsChild>
                                    <w:div w:id="732123835">
                                      <w:marLeft w:val="240"/>
                                      <w:marRight w:val="0"/>
                                      <w:marTop w:val="0"/>
                                      <w:marBottom w:val="0"/>
                                      <w:divBdr>
                                        <w:top w:val="none" w:sz="0" w:space="0" w:color="auto"/>
                                        <w:left w:val="none" w:sz="0" w:space="0" w:color="auto"/>
                                        <w:bottom w:val="none" w:sz="0" w:space="0" w:color="auto"/>
                                        <w:right w:val="none" w:sz="0" w:space="0" w:color="auto"/>
                                      </w:divBdr>
                                    </w:div>
                                  </w:divsChild>
                                </w:div>
                                <w:div w:id="1948728190">
                                  <w:marLeft w:val="240"/>
                                  <w:marRight w:val="240"/>
                                  <w:marTop w:val="0"/>
                                  <w:marBottom w:val="0"/>
                                  <w:divBdr>
                                    <w:top w:val="none" w:sz="0" w:space="0" w:color="auto"/>
                                    <w:left w:val="none" w:sz="0" w:space="0" w:color="auto"/>
                                    <w:bottom w:val="none" w:sz="0" w:space="0" w:color="auto"/>
                                    <w:right w:val="none" w:sz="0" w:space="0" w:color="auto"/>
                                  </w:divBdr>
                                  <w:divsChild>
                                    <w:div w:id="806750185">
                                      <w:marLeft w:val="0"/>
                                      <w:marRight w:val="0"/>
                                      <w:marTop w:val="0"/>
                                      <w:marBottom w:val="0"/>
                                      <w:divBdr>
                                        <w:top w:val="none" w:sz="0" w:space="0" w:color="auto"/>
                                        <w:left w:val="none" w:sz="0" w:space="0" w:color="auto"/>
                                        <w:bottom w:val="none" w:sz="0" w:space="0" w:color="auto"/>
                                        <w:right w:val="none" w:sz="0" w:space="0" w:color="auto"/>
                                      </w:divBdr>
                                      <w:divsChild>
                                        <w:div w:id="520903107">
                                          <w:marLeft w:val="0"/>
                                          <w:marRight w:val="0"/>
                                          <w:marTop w:val="0"/>
                                          <w:marBottom w:val="0"/>
                                          <w:divBdr>
                                            <w:top w:val="none" w:sz="0" w:space="0" w:color="auto"/>
                                            <w:left w:val="none" w:sz="0" w:space="0" w:color="auto"/>
                                            <w:bottom w:val="none" w:sz="0" w:space="0" w:color="auto"/>
                                            <w:right w:val="none" w:sz="0" w:space="0" w:color="auto"/>
                                          </w:divBdr>
                                        </w:div>
                                        <w:div w:id="1419209119">
                                          <w:marLeft w:val="240"/>
                                          <w:marRight w:val="240"/>
                                          <w:marTop w:val="0"/>
                                          <w:marBottom w:val="0"/>
                                          <w:divBdr>
                                            <w:top w:val="none" w:sz="0" w:space="0" w:color="auto"/>
                                            <w:left w:val="none" w:sz="0" w:space="0" w:color="auto"/>
                                            <w:bottom w:val="none" w:sz="0" w:space="0" w:color="auto"/>
                                            <w:right w:val="none" w:sz="0" w:space="0" w:color="auto"/>
                                          </w:divBdr>
                                          <w:divsChild>
                                            <w:div w:id="25984128">
                                              <w:marLeft w:val="240"/>
                                              <w:marRight w:val="0"/>
                                              <w:marTop w:val="0"/>
                                              <w:marBottom w:val="0"/>
                                              <w:divBdr>
                                                <w:top w:val="none" w:sz="0" w:space="0" w:color="auto"/>
                                                <w:left w:val="none" w:sz="0" w:space="0" w:color="auto"/>
                                                <w:bottom w:val="none" w:sz="0" w:space="0" w:color="auto"/>
                                                <w:right w:val="none" w:sz="0" w:space="0" w:color="auto"/>
                                              </w:divBdr>
                                            </w:div>
                                          </w:divsChild>
                                        </w:div>
                                        <w:div w:id="1454014240">
                                          <w:marLeft w:val="240"/>
                                          <w:marRight w:val="240"/>
                                          <w:marTop w:val="0"/>
                                          <w:marBottom w:val="0"/>
                                          <w:divBdr>
                                            <w:top w:val="none" w:sz="0" w:space="0" w:color="auto"/>
                                            <w:left w:val="none" w:sz="0" w:space="0" w:color="auto"/>
                                            <w:bottom w:val="none" w:sz="0" w:space="0" w:color="auto"/>
                                            <w:right w:val="none" w:sz="0" w:space="0" w:color="auto"/>
                                          </w:divBdr>
                                          <w:divsChild>
                                            <w:div w:id="606229078">
                                              <w:marLeft w:val="0"/>
                                              <w:marRight w:val="0"/>
                                              <w:marTop w:val="0"/>
                                              <w:marBottom w:val="0"/>
                                              <w:divBdr>
                                                <w:top w:val="none" w:sz="0" w:space="0" w:color="auto"/>
                                                <w:left w:val="none" w:sz="0" w:space="0" w:color="auto"/>
                                                <w:bottom w:val="none" w:sz="0" w:space="0" w:color="auto"/>
                                                <w:right w:val="none" w:sz="0" w:space="0" w:color="auto"/>
                                              </w:divBdr>
                                              <w:divsChild>
                                                <w:div w:id="1354456578">
                                                  <w:marLeft w:val="0"/>
                                                  <w:marRight w:val="0"/>
                                                  <w:marTop w:val="0"/>
                                                  <w:marBottom w:val="0"/>
                                                  <w:divBdr>
                                                    <w:top w:val="none" w:sz="0" w:space="0" w:color="auto"/>
                                                    <w:left w:val="none" w:sz="0" w:space="0" w:color="auto"/>
                                                    <w:bottom w:val="none" w:sz="0" w:space="0" w:color="auto"/>
                                                    <w:right w:val="none" w:sz="0" w:space="0" w:color="auto"/>
                                                  </w:divBdr>
                                                </w:div>
                                                <w:div w:id="1813672857">
                                                  <w:marLeft w:val="240"/>
                                                  <w:marRight w:val="240"/>
                                                  <w:marTop w:val="0"/>
                                                  <w:marBottom w:val="0"/>
                                                  <w:divBdr>
                                                    <w:top w:val="none" w:sz="0" w:space="0" w:color="auto"/>
                                                    <w:left w:val="none" w:sz="0" w:space="0" w:color="auto"/>
                                                    <w:bottom w:val="none" w:sz="0" w:space="0" w:color="auto"/>
                                                    <w:right w:val="none" w:sz="0" w:space="0" w:color="auto"/>
                                                  </w:divBdr>
                                                  <w:divsChild>
                                                    <w:div w:id="9764479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156820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226676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104178">
                          <w:marLeft w:val="240"/>
                          <w:marRight w:val="240"/>
                          <w:marTop w:val="0"/>
                          <w:marBottom w:val="0"/>
                          <w:divBdr>
                            <w:top w:val="none" w:sz="0" w:space="0" w:color="auto"/>
                            <w:left w:val="none" w:sz="0" w:space="0" w:color="auto"/>
                            <w:bottom w:val="none" w:sz="0" w:space="0" w:color="auto"/>
                            <w:right w:val="none" w:sz="0" w:space="0" w:color="auto"/>
                          </w:divBdr>
                          <w:divsChild>
                            <w:div w:id="2008289703">
                              <w:marLeft w:val="240"/>
                              <w:marRight w:val="0"/>
                              <w:marTop w:val="0"/>
                              <w:marBottom w:val="0"/>
                              <w:divBdr>
                                <w:top w:val="none" w:sz="0" w:space="0" w:color="auto"/>
                                <w:left w:val="none" w:sz="0" w:space="0" w:color="auto"/>
                                <w:bottom w:val="none" w:sz="0" w:space="0" w:color="auto"/>
                                <w:right w:val="none" w:sz="0" w:space="0" w:color="auto"/>
                              </w:divBdr>
                            </w:div>
                            <w:div w:id="2045209357">
                              <w:marLeft w:val="0"/>
                              <w:marRight w:val="0"/>
                              <w:marTop w:val="0"/>
                              <w:marBottom w:val="0"/>
                              <w:divBdr>
                                <w:top w:val="none" w:sz="0" w:space="0" w:color="auto"/>
                                <w:left w:val="none" w:sz="0" w:space="0" w:color="auto"/>
                                <w:bottom w:val="none" w:sz="0" w:space="0" w:color="auto"/>
                                <w:right w:val="none" w:sz="0" w:space="0" w:color="auto"/>
                              </w:divBdr>
                              <w:divsChild>
                                <w:div w:id="313416460">
                                  <w:marLeft w:val="0"/>
                                  <w:marRight w:val="0"/>
                                  <w:marTop w:val="0"/>
                                  <w:marBottom w:val="0"/>
                                  <w:divBdr>
                                    <w:top w:val="none" w:sz="0" w:space="0" w:color="auto"/>
                                    <w:left w:val="none" w:sz="0" w:space="0" w:color="auto"/>
                                    <w:bottom w:val="none" w:sz="0" w:space="0" w:color="auto"/>
                                    <w:right w:val="none" w:sz="0" w:space="0" w:color="auto"/>
                                  </w:divBdr>
                                </w:div>
                                <w:div w:id="427581190">
                                  <w:marLeft w:val="240"/>
                                  <w:marRight w:val="240"/>
                                  <w:marTop w:val="0"/>
                                  <w:marBottom w:val="0"/>
                                  <w:divBdr>
                                    <w:top w:val="none" w:sz="0" w:space="0" w:color="auto"/>
                                    <w:left w:val="none" w:sz="0" w:space="0" w:color="auto"/>
                                    <w:bottom w:val="none" w:sz="0" w:space="0" w:color="auto"/>
                                    <w:right w:val="none" w:sz="0" w:space="0" w:color="auto"/>
                                  </w:divBdr>
                                  <w:divsChild>
                                    <w:div w:id="306253273">
                                      <w:marLeft w:val="240"/>
                                      <w:marRight w:val="0"/>
                                      <w:marTop w:val="0"/>
                                      <w:marBottom w:val="0"/>
                                      <w:divBdr>
                                        <w:top w:val="none" w:sz="0" w:space="0" w:color="auto"/>
                                        <w:left w:val="none" w:sz="0" w:space="0" w:color="auto"/>
                                        <w:bottom w:val="none" w:sz="0" w:space="0" w:color="auto"/>
                                        <w:right w:val="none" w:sz="0" w:space="0" w:color="auto"/>
                                      </w:divBdr>
                                    </w:div>
                                    <w:div w:id="2037852110">
                                      <w:marLeft w:val="0"/>
                                      <w:marRight w:val="0"/>
                                      <w:marTop w:val="0"/>
                                      <w:marBottom w:val="0"/>
                                      <w:divBdr>
                                        <w:top w:val="none" w:sz="0" w:space="0" w:color="auto"/>
                                        <w:left w:val="none" w:sz="0" w:space="0" w:color="auto"/>
                                        <w:bottom w:val="none" w:sz="0" w:space="0" w:color="auto"/>
                                        <w:right w:val="none" w:sz="0" w:space="0" w:color="auto"/>
                                      </w:divBdr>
                                      <w:divsChild>
                                        <w:div w:id="134838326">
                                          <w:marLeft w:val="240"/>
                                          <w:marRight w:val="240"/>
                                          <w:marTop w:val="0"/>
                                          <w:marBottom w:val="0"/>
                                          <w:divBdr>
                                            <w:top w:val="none" w:sz="0" w:space="0" w:color="auto"/>
                                            <w:left w:val="none" w:sz="0" w:space="0" w:color="auto"/>
                                            <w:bottom w:val="none" w:sz="0" w:space="0" w:color="auto"/>
                                            <w:right w:val="none" w:sz="0" w:space="0" w:color="auto"/>
                                          </w:divBdr>
                                          <w:divsChild>
                                            <w:div w:id="927621447">
                                              <w:marLeft w:val="240"/>
                                              <w:marRight w:val="0"/>
                                              <w:marTop w:val="0"/>
                                              <w:marBottom w:val="0"/>
                                              <w:divBdr>
                                                <w:top w:val="none" w:sz="0" w:space="0" w:color="auto"/>
                                                <w:left w:val="none" w:sz="0" w:space="0" w:color="auto"/>
                                                <w:bottom w:val="none" w:sz="0" w:space="0" w:color="auto"/>
                                                <w:right w:val="none" w:sz="0" w:space="0" w:color="auto"/>
                                              </w:divBdr>
                                            </w:div>
                                          </w:divsChild>
                                        </w:div>
                                        <w:div w:id="371150037">
                                          <w:marLeft w:val="240"/>
                                          <w:marRight w:val="240"/>
                                          <w:marTop w:val="0"/>
                                          <w:marBottom w:val="0"/>
                                          <w:divBdr>
                                            <w:top w:val="none" w:sz="0" w:space="0" w:color="auto"/>
                                            <w:left w:val="none" w:sz="0" w:space="0" w:color="auto"/>
                                            <w:bottom w:val="none" w:sz="0" w:space="0" w:color="auto"/>
                                            <w:right w:val="none" w:sz="0" w:space="0" w:color="auto"/>
                                          </w:divBdr>
                                          <w:divsChild>
                                            <w:div w:id="267977422">
                                              <w:marLeft w:val="240"/>
                                              <w:marRight w:val="0"/>
                                              <w:marTop w:val="0"/>
                                              <w:marBottom w:val="0"/>
                                              <w:divBdr>
                                                <w:top w:val="none" w:sz="0" w:space="0" w:color="auto"/>
                                                <w:left w:val="none" w:sz="0" w:space="0" w:color="auto"/>
                                                <w:bottom w:val="none" w:sz="0" w:space="0" w:color="auto"/>
                                                <w:right w:val="none" w:sz="0" w:space="0" w:color="auto"/>
                                              </w:divBdr>
                                            </w:div>
                                          </w:divsChild>
                                        </w:div>
                                        <w:div w:id="1290085324">
                                          <w:marLeft w:val="240"/>
                                          <w:marRight w:val="240"/>
                                          <w:marTop w:val="0"/>
                                          <w:marBottom w:val="0"/>
                                          <w:divBdr>
                                            <w:top w:val="none" w:sz="0" w:space="0" w:color="auto"/>
                                            <w:left w:val="none" w:sz="0" w:space="0" w:color="auto"/>
                                            <w:bottom w:val="none" w:sz="0" w:space="0" w:color="auto"/>
                                            <w:right w:val="none" w:sz="0" w:space="0" w:color="auto"/>
                                          </w:divBdr>
                                          <w:divsChild>
                                            <w:div w:id="1382821179">
                                              <w:marLeft w:val="240"/>
                                              <w:marRight w:val="0"/>
                                              <w:marTop w:val="0"/>
                                              <w:marBottom w:val="0"/>
                                              <w:divBdr>
                                                <w:top w:val="none" w:sz="0" w:space="0" w:color="auto"/>
                                                <w:left w:val="none" w:sz="0" w:space="0" w:color="auto"/>
                                                <w:bottom w:val="none" w:sz="0" w:space="0" w:color="auto"/>
                                                <w:right w:val="none" w:sz="0" w:space="0" w:color="auto"/>
                                              </w:divBdr>
                                            </w:div>
                                          </w:divsChild>
                                        </w:div>
                                        <w:div w:id="1291135726">
                                          <w:marLeft w:val="240"/>
                                          <w:marRight w:val="240"/>
                                          <w:marTop w:val="0"/>
                                          <w:marBottom w:val="0"/>
                                          <w:divBdr>
                                            <w:top w:val="none" w:sz="0" w:space="0" w:color="auto"/>
                                            <w:left w:val="none" w:sz="0" w:space="0" w:color="auto"/>
                                            <w:bottom w:val="none" w:sz="0" w:space="0" w:color="auto"/>
                                            <w:right w:val="none" w:sz="0" w:space="0" w:color="auto"/>
                                          </w:divBdr>
                                          <w:divsChild>
                                            <w:div w:id="1544514106">
                                              <w:marLeft w:val="240"/>
                                              <w:marRight w:val="0"/>
                                              <w:marTop w:val="0"/>
                                              <w:marBottom w:val="0"/>
                                              <w:divBdr>
                                                <w:top w:val="none" w:sz="0" w:space="0" w:color="auto"/>
                                                <w:left w:val="none" w:sz="0" w:space="0" w:color="auto"/>
                                                <w:bottom w:val="none" w:sz="0" w:space="0" w:color="auto"/>
                                                <w:right w:val="none" w:sz="0" w:space="0" w:color="auto"/>
                                              </w:divBdr>
                                            </w:div>
                                          </w:divsChild>
                                        </w:div>
                                        <w:div w:id="135025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79762">
                                  <w:marLeft w:val="240"/>
                                  <w:marRight w:val="240"/>
                                  <w:marTop w:val="0"/>
                                  <w:marBottom w:val="0"/>
                                  <w:divBdr>
                                    <w:top w:val="none" w:sz="0" w:space="0" w:color="auto"/>
                                    <w:left w:val="none" w:sz="0" w:space="0" w:color="auto"/>
                                    <w:bottom w:val="none" w:sz="0" w:space="0" w:color="auto"/>
                                    <w:right w:val="none" w:sz="0" w:space="0" w:color="auto"/>
                                  </w:divBdr>
                                  <w:divsChild>
                                    <w:div w:id="13416638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98391">
                          <w:marLeft w:val="240"/>
                          <w:marRight w:val="240"/>
                          <w:marTop w:val="0"/>
                          <w:marBottom w:val="0"/>
                          <w:divBdr>
                            <w:top w:val="none" w:sz="0" w:space="0" w:color="auto"/>
                            <w:left w:val="none" w:sz="0" w:space="0" w:color="auto"/>
                            <w:bottom w:val="none" w:sz="0" w:space="0" w:color="auto"/>
                            <w:right w:val="none" w:sz="0" w:space="0" w:color="auto"/>
                          </w:divBdr>
                          <w:divsChild>
                            <w:div w:id="6585816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86153287">
                      <w:marLeft w:val="240"/>
                      <w:marRight w:val="0"/>
                      <w:marTop w:val="0"/>
                      <w:marBottom w:val="0"/>
                      <w:divBdr>
                        <w:top w:val="none" w:sz="0" w:space="0" w:color="auto"/>
                        <w:left w:val="none" w:sz="0" w:space="0" w:color="auto"/>
                        <w:bottom w:val="none" w:sz="0" w:space="0" w:color="auto"/>
                        <w:right w:val="none" w:sz="0" w:space="0" w:color="auto"/>
                      </w:divBdr>
                    </w:div>
                  </w:divsChild>
                </w:div>
                <w:div w:id="659315519">
                  <w:marLeft w:val="240"/>
                  <w:marRight w:val="240"/>
                  <w:marTop w:val="0"/>
                  <w:marBottom w:val="0"/>
                  <w:divBdr>
                    <w:top w:val="none" w:sz="0" w:space="0" w:color="auto"/>
                    <w:left w:val="none" w:sz="0" w:space="0" w:color="auto"/>
                    <w:bottom w:val="none" w:sz="0" w:space="0" w:color="auto"/>
                    <w:right w:val="none" w:sz="0" w:space="0" w:color="auto"/>
                  </w:divBdr>
                  <w:divsChild>
                    <w:div w:id="902907143">
                      <w:marLeft w:val="240"/>
                      <w:marRight w:val="0"/>
                      <w:marTop w:val="0"/>
                      <w:marBottom w:val="0"/>
                      <w:divBdr>
                        <w:top w:val="none" w:sz="0" w:space="0" w:color="auto"/>
                        <w:left w:val="none" w:sz="0" w:space="0" w:color="auto"/>
                        <w:bottom w:val="none" w:sz="0" w:space="0" w:color="auto"/>
                        <w:right w:val="none" w:sz="0" w:space="0" w:color="auto"/>
                      </w:divBdr>
                    </w:div>
                  </w:divsChild>
                </w:div>
                <w:div w:id="693191457">
                  <w:marLeft w:val="240"/>
                  <w:marRight w:val="240"/>
                  <w:marTop w:val="0"/>
                  <w:marBottom w:val="0"/>
                  <w:divBdr>
                    <w:top w:val="none" w:sz="0" w:space="0" w:color="auto"/>
                    <w:left w:val="none" w:sz="0" w:space="0" w:color="auto"/>
                    <w:bottom w:val="none" w:sz="0" w:space="0" w:color="auto"/>
                    <w:right w:val="none" w:sz="0" w:space="0" w:color="auto"/>
                  </w:divBdr>
                  <w:divsChild>
                    <w:div w:id="130556908">
                      <w:marLeft w:val="240"/>
                      <w:marRight w:val="0"/>
                      <w:marTop w:val="0"/>
                      <w:marBottom w:val="0"/>
                      <w:divBdr>
                        <w:top w:val="none" w:sz="0" w:space="0" w:color="auto"/>
                        <w:left w:val="none" w:sz="0" w:space="0" w:color="auto"/>
                        <w:bottom w:val="none" w:sz="0" w:space="0" w:color="auto"/>
                        <w:right w:val="none" w:sz="0" w:space="0" w:color="auto"/>
                      </w:divBdr>
                    </w:div>
                  </w:divsChild>
                </w:div>
                <w:div w:id="731849232">
                  <w:marLeft w:val="240"/>
                  <w:marRight w:val="240"/>
                  <w:marTop w:val="0"/>
                  <w:marBottom w:val="0"/>
                  <w:divBdr>
                    <w:top w:val="none" w:sz="0" w:space="0" w:color="auto"/>
                    <w:left w:val="none" w:sz="0" w:space="0" w:color="auto"/>
                    <w:bottom w:val="none" w:sz="0" w:space="0" w:color="auto"/>
                    <w:right w:val="none" w:sz="0" w:space="0" w:color="auto"/>
                  </w:divBdr>
                  <w:divsChild>
                    <w:div w:id="1276055888">
                      <w:marLeft w:val="240"/>
                      <w:marRight w:val="0"/>
                      <w:marTop w:val="0"/>
                      <w:marBottom w:val="0"/>
                      <w:divBdr>
                        <w:top w:val="none" w:sz="0" w:space="0" w:color="auto"/>
                        <w:left w:val="none" w:sz="0" w:space="0" w:color="auto"/>
                        <w:bottom w:val="none" w:sz="0" w:space="0" w:color="auto"/>
                        <w:right w:val="none" w:sz="0" w:space="0" w:color="auto"/>
                      </w:divBdr>
                    </w:div>
                  </w:divsChild>
                </w:div>
                <w:div w:id="732890794">
                  <w:marLeft w:val="240"/>
                  <w:marRight w:val="240"/>
                  <w:marTop w:val="0"/>
                  <w:marBottom w:val="0"/>
                  <w:divBdr>
                    <w:top w:val="none" w:sz="0" w:space="0" w:color="auto"/>
                    <w:left w:val="none" w:sz="0" w:space="0" w:color="auto"/>
                    <w:bottom w:val="none" w:sz="0" w:space="0" w:color="auto"/>
                    <w:right w:val="none" w:sz="0" w:space="0" w:color="auto"/>
                  </w:divBdr>
                  <w:divsChild>
                    <w:div w:id="395932224">
                      <w:marLeft w:val="0"/>
                      <w:marRight w:val="0"/>
                      <w:marTop w:val="0"/>
                      <w:marBottom w:val="0"/>
                      <w:divBdr>
                        <w:top w:val="none" w:sz="0" w:space="0" w:color="auto"/>
                        <w:left w:val="none" w:sz="0" w:space="0" w:color="auto"/>
                        <w:bottom w:val="none" w:sz="0" w:space="0" w:color="auto"/>
                        <w:right w:val="none" w:sz="0" w:space="0" w:color="auto"/>
                      </w:divBdr>
                      <w:divsChild>
                        <w:div w:id="617755999">
                          <w:marLeft w:val="0"/>
                          <w:marRight w:val="0"/>
                          <w:marTop w:val="0"/>
                          <w:marBottom w:val="0"/>
                          <w:divBdr>
                            <w:top w:val="none" w:sz="0" w:space="0" w:color="auto"/>
                            <w:left w:val="none" w:sz="0" w:space="0" w:color="auto"/>
                            <w:bottom w:val="none" w:sz="0" w:space="0" w:color="auto"/>
                            <w:right w:val="none" w:sz="0" w:space="0" w:color="auto"/>
                          </w:divBdr>
                        </w:div>
                        <w:div w:id="1255480016">
                          <w:marLeft w:val="240"/>
                          <w:marRight w:val="240"/>
                          <w:marTop w:val="0"/>
                          <w:marBottom w:val="0"/>
                          <w:divBdr>
                            <w:top w:val="none" w:sz="0" w:space="0" w:color="auto"/>
                            <w:left w:val="none" w:sz="0" w:space="0" w:color="auto"/>
                            <w:bottom w:val="none" w:sz="0" w:space="0" w:color="auto"/>
                            <w:right w:val="none" w:sz="0" w:space="0" w:color="auto"/>
                          </w:divBdr>
                          <w:divsChild>
                            <w:div w:id="502280294">
                              <w:marLeft w:val="0"/>
                              <w:marRight w:val="0"/>
                              <w:marTop w:val="0"/>
                              <w:marBottom w:val="0"/>
                              <w:divBdr>
                                <w:top w:val="none" w:sz="0" w:space="0" w:color="auto"/>
                                <w:left w:val="none" w:sz="0" w:space="0" w:color="auto"/>
                                <w:bottom w:val="none" w:sz="0" w:space="0" w:color="auto"/>
                                <w:right w:val="none" w:sz="0" w:space="0" w:color="auto"/>
                              </w:divBdr>
                              <w:divsChild>
                                <w:div w:id="1662779">
                                  <w:marLeft w:val="240"/>
                                  <w:marRight w:val="240"/>
                                  <w:marTop w:val="0"/>
                                  <w:marBottom w:val="0"/>
                                  <w:divBdr>
                                    <w:top w:val="none" w:sz="0" w:space="0" w:color="auto"/>
                                    <w:left w:val="none" w:sz="0" w:space="0" w:color="auto"/>
                                    <w:bottom w:val="none" w:sz="0" w:space="0" w:color="auto"/>
                                    <w:right w:val="none" w:sz="0" w:space="0" w:color="auto"/>
                                  </w:divBdr>
                                  <w:divsChild>
                                    <w:div w:id="151675711">
                                      <w:marLeft w:val="0"/>
                                      <w:marRight w:val="0"/>
                                      <w:marTop w:val="0"/>
                                      <w:marBottom w:val="0"/>
                                      <w:divBdr>
                                        <w:top w:val="none" w:sz="0" w:space="0" w:color="auto"/>
                                        <w:left w:val="none" w:sz="0" w:space="0" w:color="auto"/>
                                        <w:bottom w:val="none" w:sz="0" w:space="0" w:color="auto"/>
                                        <w:right w:val="none" w:sz="0" w:space="0" w:color="auto"/>
                                      </w:divBdr>
                                      <w:divsChild>
                                        <w:div w:id="830218369">
                                          <w:marLeft w:val="240"/>
                                          <w:marRight w:val="240"/>
                                          <w:marTop w:val="0"/>
                                          <w:marBottom w:val="0"/>
                                          <w:divBdr>
                                            <w:top w:val="none" w:sz="0" w:space="0" w:color="auto"/>
                                            <w:left w:val="none" w:sz="0" w:space="0" w:color="auto"/>
                                            <w:bottom w:val="none" w:sz="0" w:space="0" w:color="auto"/>
                                            <w:right w:val="none" w:sz="0" w:space="0" w:color="auto"/>
                                          </w:divBdr>
                                          <w:divsChild>
                                            <w:div w:id="685327002">
                                              <w:marLeft w:val="240"/>
                                              <w:marRight w:val="0"/>
                                              <w:marTop w:val="0"/>
                                              <w:marBottom w:val="0"/>
                                              <w:divBdr>
                                                <w:top w:val="none" w:sz="0" w:space="0" w:color="auto"/>
                                                <w:left w:val="none" w:sz="0" w:space="0" w:color="auto"/>
                                                <w:bottom w:val="none" w:sz="0" w:space="0" w:color="auto"/>
                                                <w:right w:val="none" w:sz="0" w:space="0" w:color="auto"/>
                                              </w:divBdr>
                                            </w:div>
                                          </w:divsChild>
                                        </w:div>
                                        <w:div w:id="1505971612">
                                          <w:marLeft w:val="0"/>
                                          <w:marRight w:val="0"/>
                                          <w:marTop w:val="0"/>
                                          <w:marBottom w:val="0"/>
                                          <w:divBdr>
                                            <w:top w:val="none" w:sz="0" w:space="0" w:color="auto"/>
                                            <w:left w:val="none" w:sz="0" w:space="0" w:color="auto"/>
                                            <w:bottom w:val="none" w:sz="0" w:space="0" w:color="auto"/>
                                            <w:right w:val="none" w:sz="0" w:space="0" w:color="auto"/>
                                          </w:divBdr>
                                        </w:div>
                                        <w:div w:id="1758671367">
                                          <w:marLeft w:val="240"/>
                                          <w:marRight w:val="240"/>
                                          <w:marTop w:val="0"/>
                                          <w:marBottom w:val="0"/>
                                          <w:divBdr>
                                            <w:top w:val="none" w:sz="0" w:space="0" w:color="auto"/>
                                            <w:left w:val="none" w:sz="0" w:space="0" w:color="auto"/>
                                            <w:bottom w:val="none" w:sz="0" w:space="0" w:color="auto"/>
                                            <w:right w:val="none" w:sz="0" w:space="0" w:color="auto"/>
                                          </w:divBdr>
                                          <w:divsChild>
                                            <w:div w:id="722679798">
                                              <w:marLeft w:val="0"/>
                                              <w:marRight w:val="0"/>
                                              <w:marTop w:val="0"/>
                                              <w:marBottom w:val="0"/>
                                              <w:divBdr>
                                                <w:top w:val="none" w:sz="0" w:space="0" w:color="auto"/>
                                                <w:left w:val="none" w:sz="0" w:space="0" w:color="auto"/>
                                                <w:bottom w:val="none" w:sz="0" w:space="0" w:color="auto"/>
                                                <w:right w:val="none" w:sz="0" w:space="0" w:color="auto"/>
                                              </w:divBdr>
                                              <w:divsChild>
                                                <w:div w:id="411316785">
                                                  <w:marLeft w:val="0"/>
                                                  <w:marRight w:val="0"/>
                                                  <w:marTop w:val="0"/>
                                                  <w:marBottom w:val="0"/>
                                                  <w:divBdr>
                                                    <w:top w:val="none" w:sz="0" w:space="0" w:color="auto"/>
                                                    <w:left w:val="none" w:sz="0" w:space="0" w:color="auto"/>
                                                    <w:bottom w:val="none" w:sz="0" w:space="0" w:color="auto"/>
                                                    <w:right w:val="none" w:sz="0" w:space="0" w:color="auto"/>
                                                  </w:divBdr>
                                                </w:div>
                                                <w:div w:id="941959945">
                                                  <w:marLeft w:val="240"/>
                                                  <w:marRight w:val="240"/>
                                                  <w:marTop w:val="0"/>
                                                  <w:marBottom w:val="0"/>
                                                  <w:divBdr>
                                                    <w:top w:val="none" w:sz="0" w:space="0" w:color="auto"/>
                                                    <w:left w:val="none" w:sz="0" w:space="0" w:color="auto"/>
                                                    <w:bottom w:val="none" w:sz="0" w:space="0" w:color="auto"/>
                                                    <w:right w:val="none" w:sz="0" w:space="0" w:color="auto"/>
                                                  </w:divBdr>
                                                  <w:divsChild>
                                                    <w:div w:id="5366270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294236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86404401">
                                      <w:marLeft w:val="240"/>
                                      <w:marRight w:val="0"/>
                                      <w:marTop w:val="0"/>
                                      <w:marBottom w:val="0"/>
                                      <w:divBdr>
                                        <w:top w:val="none" w:sz="0" w:space="0" w:color="auto"/>
                                        <w:left w:val="none" w:sz="0" w:space="0" w:color="auto"/>
                                        <w:bottom w:val="none" w:sz="0" w:space="0" w:color="auto"/>
                                        <w:right w:val="none" w:sz="0" w:space="0" w:color="auto"/>
                                      </w:divBdr>
                                    </w:div>
                                  </w:divsChild>
                                </w:div>
                                <w:div w:id="364794999">
                                  <w:marLeft w:val="240"/>
                                  <w:marRight w:val="240"/>
                                  <w:marTop w:val="0"/>
                                  <w:marBottom w:val="0"/>
                                  <w:divBdr>
                                    <w:top w:val="none" w:sz="0" w:space="0" w:color="auto"/>
                                    <w:left w:val="none" w:sz="0" w:space="0" w:color="auto"/>
                                    <w:bottom w:val="none" w:sz="0" w:space="0" w:color="auto"/>
                                    <w:right w:val="none" w:sz="0" w:space="0" w:color="auto"/>
                                  </w:divBdr>
                                  <w:divsChild>
                                    <w:div w:id="21177667">
                                      <w:marLeft w:val="240"/>
                                      <w:marRight w:val="0"/>
                                      <w:marTop w:val="0"/>
                                      <w:marBottom w:val="0"/>
                                      <w:divBdr>
                                        <w:top w:val="none" w:sz="0" w:space="0" w:color="auto"/>
                                        <w:left w:val="none" w:sz="0" w:space="0" w:color="auto"/>
                                        <w:bottom w:val="none" w:sz="0" w:space="0" w:color="auto"/>
                                        <w:right w:val="none" w:sz="0" w:space="0" w:color="auto"/>
                                      </w:divBdr>
                                    </w:div>
                                    <w:div w:id="1631202471">
                                      <w:marLeft w:val="0"/>
                                      <w:marRight w:val="0"/>
                                      <w:marTop w:val="0"/>
                                      <w:marBottom w:val="0"/>
                                      <w:divBdr>
                                        <w:top w:val="none" w:sz="0" w:space="0" w:color="auto"/>
                                        <w:left w:val="none" w:sz="0" w:space="0" w:color="auto"/>
                                        <w:bottom w:val="none" w:sz="0" w:space="0" w:color="auto"/>
                                        <w:right w:val="none" w:sz="0" w:space="0" w:color="auto"/>
                                      </w:divBdr>
                                      <w:divsChild>
                                        <w:div w:id="1044600570">
                                          <w:marLeft w:val="0"/>
                                          <w:marRight w:val="0"/>
                                          <w:marTop w:val="0"/>
                                          <w:marBottom w:val="0"/>
                                          <w:divBdr>
                                            <w:top w:val="none" w:sz="0" w:space="0" w:color="auto"/>
                                            <w:left w:val="none" w:sz="0" w:space="0" w:color="auto"/>
                                            <w:bottom w:val="none" w:sz="0" w:space="0" w:color="auto"/>
                                            <w:right w:val="none" w:sz="0" w:space="0" w:color="auto"/>
                                          </w:divBdr>
                                        </w:div>
                                        <w:div w:id="1157191374">
                                          <w:marLeft w:val="240"/>
                                          <w:marRight w:val="240"/>
                                          <w:marTop w:val="0"/>
                                          <w:marBottom w:val="0"/>
                                          <w:divBdr>
                                            <w:top w:val="none" w:sz="0" w:space="0" w:color="auto"/>
                                            <w:left w:val="none" w:sz="0" w:space="0" w:color="auto"/>
                                            <w:bottom w:val="none" w:sz="0" w:space="0" w:color="auto"/>
                                            <w:right w:val="none" w:sz="0" w:space="0" w:color="auto"/>
                                          </w:divBdr>
                                          <w:divsChild>
                                            <w:div w:id="4376794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640478">
                                  <w:marLeft w:val="240"/>
                                  <w:marRight w:val="240"/>
                                  <w:marTop w:val="0"/>
                                  <w:marBottom w:val="0"/>
                                  <w:divBdr>
                                    <w:top w:val="none" w:sz="0" w:space="0" w:color="auto"/>
                                    <w:left w:val="none" w:sz="0" w:space="0" w:color="auto"/>
                                    <w:bottom w:val="none" w:sz="0" w:space="0" w:color="auto"/>
                                    <w:right w:val="none" w:sz="0" w:space="0" w:color="auto"/>
                                  </w:divBdr>
                                  <w:divsChild>
                                    <w:div w:id="1114400516">
                                      <w:marLeft w:val="240"/>
                                      <w:marRight w:val="0"/>
                                      <w:marTop w:val="0"/>
                                      <w:marBottom w:val="0"/>
                                      <w:divBdr>
                                        <w:top w:val="none" w:sz="0" w:space="0" w:color="auto"/>
                                        <w:left w:val="none" w:sz="0" w:space="0" w:color="auto"/>
                                        <w:bottom w:val="none" w:sz="0" w:space="0" w:color="auto"/>
                                        <w:right w:val="none" w:sz="0" w:space="0" w:color="auto"/>
                                      </w:divBdr>
                                    </w:div>
                                  </w:divsChild>
                                </w:div>
                                <w:div w:id="986974367">
                                  <w:marLeft w:val="240"/>
                                  <w:marRight w:val="240"/>
                                  <w:marTop w:val="0"/>
                                  <w:marBottom w:val="0"/>
                                  <w:divBdr>
                                    <w:top w:val="none" w:sz="0" w:space="0" w:color="auto"/>
                                    <w:left w:val="none" w:sz="0" w:space="0" w:color="auto"/>
                                    <w:bottom w:val="none" w:sz="0" w:space="0" w:color="auto"/>
                                    <w:right w:val="none" w:sz="0" w:space="0" w:color="auto"/>
                                  </w:divBdr>
                                  <w:divsChild>
                                    <w:div w:id="98645954">
                                      <w:marLeft w:val="240"/>
                                      <w:marRight w:val="0"/>
                                      <w:marTop w:val="0"/>
                                      <w:marBottom w:val="0"/>
                                      <w:divBdr>
                                        <w:top w:val="none" w:sz="0" w:space="0" w:color="auto"/>
                                        <w:left w:val="none" w:sz="0" w:space="0" w:color="auto"/>
                                        <w:bottom w:val="none" w:sz="0" w:space="0" w:color="auto"/>
                                        <w:right w:val="none" w:sz="0" w:space="0" w:color="auto"/>
                                      </w:divBdr>
                                    </w:div>
                                    <w:div w:id="1696425976">
                                      <w:marLeft w:val="0"/>
                                      <w:marRight w:val="0"/>
                                      <w:marTop w:val="0"/>
                                      <w:marBottom w:val="0"/>
                                      <w:divBdr>
                                        <w:top w:val="none" w:sz="0" w:space="0" w:color="auto"/>
                                        <w:left w:val="none" w:sz="0" w:space="0" w:color="auto"/>
                                        <w:bottom w:val="none" w:sz="0" w:space="0" w:color="auto"/>
                                        <w:right w:val="none" w:sz="0" w:space="0" w:color="auto"/>
                                      </w:divBdr>
                                      <w:divsChild>
                                        <w:div w:id="1262570317">
                                          <w:marLeft w:val="0"/>
                                          <w:marRight w:val="0"/>
                                          <w:marTop w:val="0"/>
                                          <w:marBottom w:val="0"/>
                                          <w:divBdr>
                                            <w:top w:val="none" w:sz="0" w:space="0" w:color="auto"/>
                                            <w:left w:val="none" w:sz="0" w:space="0" w:color="auto"/>
                                            <w:bottom w:val="none" w:sz="0" w:space="0" w:color="auto"/>
                                            <w:right w:val="none" w:sz="0" w:space="0" w:color="auto"/>
                                          </w:divBdr>
                                        </w:div>
                                        <w:div w:id="1766464372">
                                          <w:marLeft w:val="240"/>
                                          <w:marRight w:val="240"/>
                                          <w:marTop w:val="0"/>
                                          <w:marBottom w:val="0"/>
                                          <w:divBdr>
                                            <w:top w:val="none" w:sz="0" w:space="0" w:color="auto"/>
                                            <w:left w:val="none" w:sz="0" w:space="0" w:color="auto"/>
                                            <w:bottom w:val="none" w:sz="0" w:space="0" w:color="auto"/>
                                            <w:right w:val="none" w:sz="0" w:space="0" w:color="auto"/>
                                          </w:divBdr>
                                          <w:divsChild>
                                            <w:div w:id="4008359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14135">
                                  <w:marLeft w:val="240"/>
                                  <w:marRight w:val="240"/>
                                  <w:marTop w:val="0"/>
                                  <w:marBottom w:val="0"/>
                                  <w:divBdr>
                                    <w:top w:val="none" w:sz="0" w:space="0" w:color="auto"/>
                                    <w:left w:val="none" w:sz="0" w:space="0" w:color="auto"/>
                                    <w:bottom w:val="none" w:sz="0" w:space="0" w:color="auto"/>
                                    <w:right w:val="none" w:sz="0" w:space="0" w:color="auto"/>
                                  </w:divBdr>
                                  <w:divsChild>
                                    <w:div w:id="701171900">
                                      <w:marLeft w:val="240"/>
                                      <w:marRight w:val="0"/>
                                      <w:marTop w:val="0"/>
                                      <w:marBottom w:val="0"/>
                                      <w:divBdr>
                                        <w:top w:val="none" w:sz="0" w:space="0" w:color="auto"/>
                                        <w:left w:val="none" w:sz="0" w:space="0" w:color="auto"/>
                                        <w:bottom w:val="none" w:sz="0" w:space="0" w:color="auto"/>
                                        <w:right w:val="none" w:sz="0" w:space="0" w:color="auto"/>
                                      </w:divBdr>
                                    </w:div>
                                    <w:div w:id="1004631350">
                                      <w:marLeft w:val="0"/>
                                      <w:marRight w:val="0"/>
                                      <w:marTop w:val="0"/>
                                      <w:marBottom w:val="0"/>
                                      <w:divBdr>
                                        <w:top w:val="none" w:sz="0" w:space="0" w:color="auto"/>
                                        <w:left w:val="none" w:sz="0" w:space="0" w:color="auto"/>
                                        <w:bottom w:val="none" w:sz="0" w:space="0" w:color="auto"/>
                                        <w:right w:val="none" w:sz="0" w:space="0" w:color="auto"/>
                                      </w:divBdr>
                                      <w:divsChild>
                                        <w:div w:id="570889202">
                                          <w:marLeft w:val="0"/>
                                          <w:marRight w:val="0"/>
                                          <w:marTop w:val="0"/>
                                          <w:marBottom w:val="0"/>
                                          <w:divBdr>
                                            <w:top w:val="none" w:sz="0" w:space="0" w:color="auto"/>
                                            <w:left w:val="none" w:sz="0" w:space="0" w:color="auto"/>
                                            <w:bottom w:val="none" w:sz="0" w:space="0" w:color="auto"/>
                                            <w:right w:val="none" w:sz="0" w:space="0" w:color="auto"/>
                                          </w:divBdr>
                                        </w:div>
                                        <w:div w:id="1527597719">
                                          <w:marLeft w:val="240"/>
                                          <w:marRight w:val="240"/>
                                          <w:marTop w:val="0"/>
                                          <w:marBottom w:val="0"/>
                                          <w:divBdr>
                                            <w:top w:val="none" w:sz="0" w:space="0" w:color="auto"/>
                                            <w:left w:val="none" w:sz="0" w:space="0" w:color="auto"/>
                                            <w:bottom w:val="none" w:sz="0" w:space="0" w:color="auto"/>
                                            <w:right w:val="none" w:sz="0" w:space="0" w:color="auto"/>
                                          </w:divBdr>
                                          <w:divsChild>
                                            <w:div w:id="3038534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23718">
                                  <w:marLeft w:val="0"/>
                                  <w:marRight w:val="0"/>
                                  <w:marTop w:val="0"/>
                                  <w:marBottom w:val="0"/>
                                  <w:divBdr>
                                    <w:top w:val="none" w:sz="0" w:space="0" w:color="auto"/>
                                    <w:left w:val="none" w:sz="0" w:space="0" w:color="auto"/>
                                    <w:bottom w:val="none" w:sz="0" w:space="0" w:color="auto"/>
                                    <w:right w:val="none" w:sz="0" w:space="0" w:color="auto"/>
                                  </w:divBdr>
                                </w:div>
                                <w:div w:id="1517579830">
                                  <w:marLeft w:val="240"/>
                                  <w:marRight w:val="240"/>
                                  <w:marTop w:val="0"/>
                                  <w:marBottom w:val="0"/>
                                  <w:divBdr>
                                    <w:top w:val="none" w:sz="0" w:space="0" w:color="auto"/>
                                    <w:left w:val="none" w:sz="0" w:space="0" w:color="auto"/>
                                    <w:bottom w:val="none" w:sz="0" w:space="0" w:color="auto"/>
                                    <w:right w:val="none" w:sz="0" w:space="0" w:color="auto"/>
                                  </w:divBdr>
                                  <w:divsChild>
                                    <w:div w:id="1796482500">
                                      <w:marLeft w:val="0"/>
                                      <w:marRight w:val="0"/>
                                      <w:marTop w:val="0"/>
                                      <w:marBottom w:val="0"/>
                                      <w:divBdr>
                                        <w:top w:val="none" w:sz="0" w:space="0" w:color="auto"/>
                                        <w:left w:val="none" w:sz="0" w:space="0" w:color="auto"/>
                                        <w:bottom w:val="none" w:sz="0" w:space="0" w:color="auto"/>
                                        <w:right w:val="none" w:sz="0" w:space="0" w:color="auto"/>
                                      </w:divBdr>
                                      <w:divsChild>
                                        <w:div w:id="63115091">
                                          <w:marLeft w:val="240"/>
                                          <w:marRight w:val="240"/>
                                          <w:marTop w:val="0"/>
                                          <w:marBottom w:val="0"/>
                                          <w:divBdr>
                                            <w:top w:val="none" w:sz="0" w:space="0" w:color="auto"/>
                                            <w:left w:val="none" w:sz="0" w:space="0" w:color="auto"/>
                                            <w:bottom w:val="none" w:sz="0" w:space="0" w:color="auto"/>
                                            <w:right w:val="none" w:sz="0" w:space="0" w:color="auto"/>
                                          </w:divBdr>
                                          <w:divsChild>
                                            <w:div w:id="335353654">
                                              <w:marLeft w:val="240"/>
                                              <w:marRight w:val="0"/>
                                              <w:marTop w:val="0"/>
                                              <w:marBottom w:val="0"/>
                                              <w:divBdr>
                                                <w:top w:val="none" w:sz="0" w:space="0" w:color="auto"/>
                                                <w:left w:val="none" w:sz="0" w:space="0" w:color="auto"/>
                                                <w:bottom w:val="none" w:sz="0" w:space="0" w:color="auto"/>
                                                <w:right w:val="none" w:sz="0" w:space="0" w:color="auto"/>
                                              </w:divBdr>
                                            </w:div>
                                            <w:div w:id="1911965664">
                                              <w:marLeft w:val="0"/>
                                              <w:marRight w:val="0"/>
                                              <w:marTop w:val="0"/>
                                              <w:marBottom w:val="0"/>
                                              <w:divBdr>
                                                <w:top w:val="none" w:sz="0" w:space="0" w:color="auto"/>
                                                <w:left w:val="none" w:sz="0" w:space="0" w:color="auto"/>
                                                <w:bottom w:val="none" w:sz="0" w:space="0" w:color="auto"/>
                                                <w:right w:val="none" w:sz="0" w:space="0" w:color="auto"/>
                                              </w:divBdr>
                                              <w:divsChild>
                                                <w:div w:id="471676710">
                                                  <w:marLeft w:val="240"/>
                                                  <w:marRight w:val="240"/>
                                                  <w:marTop w:val="0"/>
                                                  <w:marBottom w:val="0"/>
                                                  <w:divBdr>
                                                    <w:top w:val="none" w:sz="0" w:space="0" w:color="auto"/>
                                                    <w:left w:val="none" w:sz="0" w:space="0" w:color="auto"/>
                                                    <w:bottom w:val="none" w:sz="0" w:space="0" w:color="auto"/>
                                                    <w:right w:val="none" w:sz="0" w:space="0" w:color="auto"/>
                                                  </w:divBdr>
                                                  <w:divsChild>
                                                    <w:div w:id="303240141">
                                                      <w:marLeft w:val="240"/>
                                                      <w:marRight w:val="0"/>
                                                      <w:marTop w:val="0"/>
                                                      <w:marBottom w:val="0"/>
                                                      <w:divBdr>
                                                        <w:top w:val="none" w:sz="0" w:space="0" w:color="auto"/>
                                                        <w:left w:val="none" w:sz="0" w:space="0" w:color="auto"/>
                                                        <w:bottom w:val="none" w:sz="0" w:space="0" w:color="auto"/>
                                                        <w:right w:val="none" w:sz="0" w:space="0" w:color="auto"/>
                                                      </w:divBdr>
                                                    </w:div>
                                                  </w:divsChild>
                                                </w:div>
                                                <w:div w:id="99722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646">
                                          <w:marLeft w:val="0"/>
                                          <w:marRight w:val="0"/>
                                          <w:marTop w:val="0"/>
                                          <w:marBottom w:val="0"/>
                                          <w:divBdr>
                                            <w:top w:val="none" w:sz="0" w:space="0" w:color="auto"/>
                                            <w:left w:val="none" w:sz="0" w:space="0" w:color="auto"/>
                                            <w:bottom w:val="none" w:sz="0" w:space="0" w:color="auto"/>
                                            <w:right w:val="none" w:sz="0" w:space="0" w:color="auto"/>
                                          </w:divBdr>
                                        </w:div>
                                        <w:div w:id="480191664">
                                          <w:marLeft w:val="240"/>
                                          <w:marRight w:val="240"/>
                                          <w:marTop w:val="0"/>
                                          <w:marBottom w:val="0"/>
                                          <w:divBdr>
                                            <w:top w:val="none" w:sz="0" w:space="0" w:color="auto"/>
                                            <w:left w:val="none" w:sz="0" w:space="0" w:color="auto"/>
                                            <w:bottom w:val="none" w:sz="0" w:space="0" w:color="auto"/>
                                            <w:right w:val="none" w:sz="0" w:space="0" w:color="auto"/>
                                          </w:divBdr>
                                          <w:divsChild>
                                            <w:div w:id="2112507416">
                                              <w:marLeft w:val="0"/>
                                              <w:marRight w:val="0"/>
                                              <w:marTop w:val="0"/>
                                              <w:marBottom w:val="0"/>
                                              <w:divBdr>
                                                <w:top w:val="none" w:sz="0" w:space="0" w:color="auto"/>
                                                <w:left w:val="none" w:sz="0" w:space="0" w:color="auto"/>
                                                <w:bottom w:val="none" w:sz="0" w:space="0" w:color="auto"/>
                                                <w:right w:val="none" w:sz="0" w:space="0" w:color="auto"/>
                                              </w:divBdr>
                                              <w:divsChild>
                                                <w:div w:id="265385045">
                                                  <w:marLeft w:val="0"/>
                                                  <w:marRight w:val="0"/>
                                                  <w:marTop w:val="0"/>
                                                  <w:marBottom w:val="0"/>
                                                  <w:divBdr>
                                                    <w:top w:val="none" w:sz="0" w:space="0" w:color="auto"/>
                                                    <w:left w:val="none" w:sz="0" w:space="0" w:color="auto"/>
                                                    <w:bottom w:val="none" w:sz="0" w:space="0" w:color="auto"/>
                                                    <w:right w:val="none" w:sz="0" w:space="0" w:color="auto"/>
                                                  </w:divBdr>
                                                </w:div>
                                                <w:div w:id="2030255118">
                                                  <w:marLeft w:val="240"/>
                                                  <w:marRight w:val="240"/>
                                                  <w:marTop w:val="0"/>
                                                  <w:marBottom w:val="0"/>
                                                  <w:divBdr>
                                                    <w:top w:val="none" w:sz="0" w:space="0" w:color="auto"/>
                                                    <w:left w:val="none" w:sz="0" w:space="0" w:color="auto"/>
                                                    <w:bottom w:val="none" w:sz="0" w:space="0" w:color="auto"/>
                                                    <w:right w:val="none" w:sz="0" w:space="0" w:color="auto"/>
                                                  </w:divBdr>
                                                  <w:divsChild>
                                                    <w:div w:id="4264688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6871090">
                                              <w:marLeft w:val="240"/>
                                              <w:marRight w:val="0"/>
                                              <w:marTop w:val="0"/>
                                              <w:marBottom w:val="0"/>
                                              <w:divBdr>
                                                <w:top w:val="none" w:sz="0" w:space="0" w:color="auto"/>
                                                <w:left w:val="none" w:sz="0" w:space="0" w:color="auto"/>
                                                <w:bottom w:val="none" w:sz="0" w:space="0" w:color="auto"/>
                                                <w:right w:val="none" w:sz="0" w:space="0" w:color="auto"/>
                                              </w:divBdr>
                                            </w:div>
                                          </w:divsChild>
                                        </w:div>
                                        <w:div w:id="686715999">
                                          <w:marLeft w:val="240"/>
                                          <w:marRight w:val="240"/>
                                          <w:marTop w:val="0"/>
                                          <w:marBottom w:val="0"/>
                                          <w:divBdr>
                                            <w:top w:val="none" w:sz="0" w:space="0" w:color="auto"/>
                                            <w:left w:val="none" w:sz="0" w:space="0" w:color="auto"/>
                                            <w:bottom w:val="none" w:sz="0" w:space="0" w:color="auto"/>
                                            <w:right w:val="none" w:sz="0" w:space="0" w:color="auto"/>
                                          </w:divBdr>
                                          <w:divsChild>
                                            <w:div w:id="2060780095">
                                              <w:marLeft w:val="240"/>
                                              <w:marRight w:val="0"/>
                                              <w:marTop w:val="0"/>
                                              <w:marBottom w:val="0"/>
                                              <w:divBdr>
                                                <w:top w:val="none" w:sz="0" w:space="0" w:color="auto"/>
                                                <w:left w:val="none" w:sz="0" w:space="0" w:color="auto"/>
                                                <w:bottom w:val="none" w:sz="0" w:space="0" w:color="auto"/>
                                                <w:right w:val="none" w:sz="0" w:space="0" w:color="auto"/>
                                              </w:divBdr>
                                            </w:div>
                                          </w:divsChild>
                                        </w:div>
                                        <w:div w:id="846871887">
                                          <w:marLeft w:val="240"/>
                                          <w:marRight w:val="240"/>
                                          <w:marTop w:val="0"/>
                                          <w:marBottom w:val="0"/>
                                          <w:divBdr>
                                            <w:top w:val="none" w:sz="0" w:space="0" w:color="auto"/>
                                            <w:left w:val="none" w:sz="0" w:space="0" w:color="auto"/>
                                            <w:bottom w:val="none" w:sz="0" w:space="0" w:color="auto"/>
                                            <w:right w:val="none" w:sz="0" w:space="0" w:color="auto"/>
                                          </w:divBdr>
                                          <w:divsChild>
                                            <w:div w:id="2140999592">
                                              <w:marLeft w:val="240"/>
                                              <w:marRight w:val="0"/>
                                              <w:marTop w:val="0"/>
                                              <w:marBottom w:val="0"/>
                                              <w:divBdr>
                                                <w:top w:val="none" w:sz="0" w:space="0" w:color="auto"/>
                                                <w:left w:val="none" w:sz="0" w:space="0" w:color="auto"/>
                                                <w:bottom w:val="none" w:sz="0" w:space="0" w:color="auto"/>
                                                <w:right w:val="none" w:sz="0" w:space="0" w:color="auto"/>
                                              </w:divBdr>
                                            </w:div>
                                          </w:divsChild>
                                        </w:div>
                                        <w:div w:id="868687197">
                                          <w:marLeft w:val="240"/>
                                          <w:marRight w:val="240"/>
                                          <w:marTop w:val="0"/>
                                          <w:marBottom w:val="0"/>
                                          <w:divBdr>
                                            <w:top w:val="none" w:sz="0" w:space="0" w:color="auto"/>
                                            <w:left w:val="none" w:sz="0" w:space="0" w:color="auto"/>
                                            <w:bottom w:val="none" w:sz="0" w:space="0" w:color="auto"/>
                                            <w:right w:val="none" w:sz="0" w:space="0" w:color="auto"/>
                                          </w:divBdr>
                                          <w:divsChild>
                                            <w:div w:id="516038663">
                                              <w:marLeft w:val="240"/>
                                              <w:marRight w:val="0"/>
                                              <w:marTop w:val="0"/>
                                              <w:marBottom w:val="0"/>
                                              <w:divBdr>
                                                <w:top w:val="none" w:sz="0" w:space="0" w:color="auto"/>
                                                <w:left w:val="none" w:sz="0" w:space="0" w:color="auto"/>
                                                <w:bottom w:val="none" w:sz="0" w:space="0" w:color="auto"/>
                                                <w:right w:val="none" w:sz="0" w:space="0" w:color="auto"/>
                                              </w:divBdr>
                                            </w:div>
                                          </w:divsChild>
                                        </w:div>
                                        <w:div w:id="910581317">
                                          <w:marLeft w:val="240"/>
                                          <w:marRight w:val="240"/>
                                          <w:marTop w:val="0"/>
                                          <w:marBottom w:val="0"/>
                                          <w:divBdr>
                                            <w:top w:val="none" w:sz="0" w:space="0" w:color="auto"/>
                                            <w:left w:val="none" w:sz="0" w:space="0" w:color="auto"/>
                                            <w:bottom w:val="none" w:sz="0" w:space="0" w:color="auto"/>
                                            <w:right w:val="none" w:sz="0" w:space="0" w:color="auto"/>
                                          </w:divBdr>
                                          <w:divsChild>
                                            <w:div w:id="1039823478">
                                              <w:marLeft w:val="240"/>
                                              <w:marRight w:val="0"/>
                                              <w:marTop w:val="0"/>
                                              <w:marBottom w:val="0"/>
                                              <w:divBdr>
                                                <w:top w:val="none" w:sz="0" w:space="0" w:color="auto"/>
                                                <w:left w:val="none" w:sz="0" w:space="0" w:color="auto"/>
                                                <w:bottom w:val="none" w:sz="0" w:space="0" w:color="auto"/>
                                                <w:right w:val="none" w:sz="0" w:space="0" w:color="auto"/>
                                              </w:divBdr>
                                            </w:div>
                                          </w:divsChild>
                                        </w:div>
                                        <w:div w:id="1327979026">
                                          <w:marLeft w:val="240"/>
                                          <w:marRight w:val="240"/>
                                          <w:marTop w:val="0"/>
                                          <w:marBottom w:val="0"/>
                                          <w:divBdr>
                                            <w:top w:val="none" w:sz="0" w:space="0" w:color="auto"/>
                                            <w:left w:val="none" w:sz="0" w:space="0" w:color="auto"/>
                                            <w:bottom w:val="none" w:sz="0" w:space="0" w:color="auto"/>
                                            <w:right w:val="none" w:sz="0" w:space="0" w:color="auto"/>
                                          </w:divBdr>
                                          <w:divsChild>
                                            <w:div w:id="1904103805">
                                              <w:marLeft w:val="240"/>
                                              <w:marRight w:val="0"/>
                                              <w:marTop w:val="0"/>
                                              <w:marBottom w:val="0"/>
                                              <w:divBdr>
                                                <w:top w:val="none" w:sz="0" w:space="0" w:color="auto"/>
                                                <w:left w:val="none" w:sz="0" w:space="0" w:color="auto"/>
                                                <w:bottom w:val="none" w:sz="0" w:space="0" w:color="auto"/>
                                                <w:right w:val="none" w:sz="0" w:space="0" w:color="auto"/>
                                              </w:divBdr>
                                            </w:div>
                                          </w:divsChild>
                                        </w:div>
                                        <w:div w:id="1512143983">
                                          <w:marLeft w:val="240"/>
                                          <w:marRight w:val="240"/>
                                          <w:marTop w:val="0"/>
                                          <w:marBottom w:val="0"/>
                                          <w:divBdr>
                                            <w:top w:val="none" w:sz="0" w:space="0" w:color="auto"/>
                                            <w:left w:val="none" w:sz="0" w:space="0" w:color="auto"/>
                                            <w:bottom w:val="none" w:sz="0" w:space="0" w:color="auto"/>
                                            <w:right w:val="none" w:sz="0" w:space="0" w:color="auto"/>
                                          </w:divBdr>
                                          <w:divsChild>
                                            <w:div w:id="407843522">
                                              <w:marLeft w:val="240"/>
                                              <w:marRight w:val="0"/>
                                              <w:marTop w:val="0"/>
                                              <w:marBottom w:val="0"/>
                                              <w:divBdr>
                                                <w:top w:val="none" w:sz="0" w:space="0" w:color="auto"/>
                                                <w:left w:val="none" w:sz="0" w:space="0" w:color="auto"/>
                                                <w:bottom w:val="none" w:sz="0" w:space="0" w:color="auto"/>
                                                <w:right w:val="none" w:sz="0" w:space="0" w:color="auto"/>
                                              </w:divBdr>
                                            </w:div>
                                          </w:divsChild>
                                        </w:div>
                                        <w:div w:id="1820222070">
                                          <w:marLeft w:val="240"/>
                                          <w:marRight w:val="240"/>
                                          <w:marTop w:val="0"/>
                                          <w:marBottom w:val="0"/>
                                          <w:divBdr>
                                            <w:top w:val="none" w:sz="0" w:space="0" w:color="auto"/>
                                            <w:left w:val="none" w:sz="0" w:space="0" w:color="auto"/>
                                            <w:bottom w:val="none" w:sz="0" w:space="0" w:color="auto"/>
                                            <w:right w:val="none" w:sz="0" w:space="0" w:color="auto"/>
                                          </w:divBdr>
                                          <w:divsChild>
                                            <w:div w:id="13679446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1018999">
                                      <w:marLeft w:val="240"/>
                                      <w:marRight w:val="0"/>
                                      <w:marTop w:val="0"/>
                                      <w:marBottom w:val="0"/>
                                      <w:divBdr>
                                        <w:top w:val="none" w:sz="0" w:space="0" w:color="auto"/>
                                        <w:left w:val="none" w:sz="0" w:space="0" w:color="auto"/>
                                        <w:bottom w:val="none" w:sz="0" w:space="0" w:color="auto"/>
                                        <w:right w:val="none" w:sz="0" w:space="0" w:color="auto"/>
                                      </w:divBdr>
                                    </w:div>
                                  </w:divsChild>
                                </w:div>
                                <w:div w:id="1650985047">
                                  <w:marLeft w:val="240"/>
                                  <w:marRight w:val="240"/>
                                  <w:marTop w:val="0"/>
                                  <w:marBottom w:val="0"/>
                                  <w:divBdr>
                                    <w:top w:val="none" w:sz="0" w:space="0" w:color="auto"/>
                                    <w:left w:val="none" w:sz="0" w:space="0" w:color="auto"/>
                                    <w:bottom w:val="none" w:sz="0" w:space="0" w:color="auto"/>
                                    <w:right w:val="none" w:sz="0" w:space="0" w:color="auto"/>
                                  </w:divBdr>
                                  <w:divsChild>
                                    <w:div w:id="453139842">
                                      <w:marLeft w:val="0"/>
                                      <w:marRight w:val="0"/>
                                      <w:marTop w:val="0"/>
                                      <w:marBottom w:val="0"/>
                                      <w:divBdr>
                                        <w:top w:val="none" w:sz="0" w:space="0" w:color="auto"/>
                                        <w:left w:val="none" w:sz="0" w:space="0" w:color="auto"/>
                                        <w:bottom w:val="none" w:sz="0" w:space="0" w:color="auto"/>
                                        <w:right w:val="none" w:sz="0" w:space="0" w:color="auto"/>
                                      </w:divBdr>
                                      <w:divsChild>
                                        <w:div w:id="271400236">
                                          <w:marLeft w:val="240"/>
                                          <w:marRight w:val="240"/>
                                          <w:marTop w:val="0"/>
                                          <w:marBottom w:val="0"/>
                                          <w:divBdr>
                                            <w:top w:val="none" w:sz="0" w:space="0" w:color="auto"/>
                                            <w:left w:val="none" w:sz="0" w:space="0" w:color="auto"/>
                                            <w:bottom w:val="none" w:sz="0" w:space="0" w:color="auto"/>
                                            <w:right w:val="none" w:sz="0" w:space="0" w:color="auto"/>
                                          </w:divBdr>
                                          <w:divsChild>
                                            <w:div w:id="519659267">
                                              <w:marLeft w:val="240"/>
                                              <w:marRight w:val="0"/>
                                              <w:marTop w:val="0"/>
                                              <w:marBottom w:val="0"/>
                                              <w:divBdr>
                                                <w:top w:val="none" w:sz="0" w:space="0" w:color="auto"/>
                                                <w:left w:val="none" w:sz="0" w:space="0" w:color="auto"/>
                                                <w:bottom w:val="none" w:sz="0" w:space="0" w:color="auto"/>
                                                <w:right w:val="none" w:sz="0" w:space="0" w:color="auto"/>
                                              </w:divBdr>
                                            </w:div>
                                          </w:divsChild>
                                        </w:div>
                                        <w:div w:id="353043066">
                                          <w:marLeft w:val="240"/>
                                          <w:marRight w:val="240"/>
                                          <w:marTop w:val="0"/>
                                          <w:marBottom w:val="0"/>
                                          <w:divBdr>
                                            <w:top w:val="none" w:sz="0" w:space="0" w:color="auto"/>
                                            <w:left w:val="none" w:sz="0" w:space="0" w:color="auto"/>
                                            <w:bottom w:val="none" w:sz="0" w:space="0" w:color="auto"/>
                                            <w:right w:val="none" w:sz="0" w:space="0" w:color="auto"/>
                                          </w:divBdr>
                                          <w:divsChild>
                                            <w:div w:id="1411541857">
                                              <w:marLeft w:val="240"/>
                                              <w:marRight w:val="0"/>
                                              <w:marTop w:val="0"/>
                                              <w:marBottom w:val="0"/>
                                              <w:divBdr>
                                                <w:top w:val="none" w:sz="0" w:space="0" w:color="auto"/>
                                                <w:left w:val="none" w:sz="0" w:space="0" w:color="auto"/>
                                                <w:bottom w:val="none" w:sz="0" w:space="0" w:color="auto"/>
                                                <w:right w:val="none" w:sz="0" w:space="0" w:color="auto"/>
                                              </w:divBdr>
                                            </w:div>
                                          </w:divsChild>
                                        </w:div>
                                        <w:div w:id="1770466417">
                                          <w:marLeft w:val="240"/>
                                          <w:marRight w:val="240"/>
                                          <w:marTop w:val="0"/>
                                          <w:marBottom w:val="0"/>
                                          <w:divBdr>
                                            <w:top w:val="none" w:sz="0" w:space="0" w:color="auto"/>
                                            <w:left w:val="none" w:sz="0" w:space="0" w:color="auto"/>
                                            <w:bottom w:val="none" w:sz="0" w:space="0" w:color="auto"/>
                                            <w:right w:val="none" w:sz="0" w:space="0" w:color="auto"/>
                                          </w:divBdr>
                                          <w:divsChild>
                                            <w:div w:id="335348198">
                                              <w:marLeft w:val="240"/>
                                              <w:marRight w:val="0"/>
                                              <w:marTop w:val="0"/>
                                              <w:marBottom w:val="0"/>
                                              <w:divBdr>
                                                <w:top w:val="none" w:sz="0" w:space="0" w:color="auto"/>
                                                <w:left w:val="none" w:sz="0" w:space="0" w:color="auto"/>
                                                <w:bottom w:val="none" w:sz="0" w:space="0" w:color="auto"/>
                                                <w:right w:val="none" w:sz="0" w:space="0" w:color="auto"/>
                                              </w:divBdr>
                                            </w:div>
                                          </w:divsChild>
                                        </w:div>
                                        <w:div w:id="2099131346">
                                          <w:marLeft w:val="240"/>
                                          <w:marRight w:val="240"/>
                                          <w:marTop w:val="0"/>
                                          <w:marBottom w:val="0"/>
                                          <w:divBdr>
                                            <w:top w:val="none" w:sz="0" w:space="0" w:color="auto"/>
                                            <w:left w:val="none" w:sz="0" w:space="0" w:color="auto"/>
                                            <w:bottom w:val="none" w:sz="0" w:space="0" w:color="auto"/>
                                            <w:right w:val="none" w:sz="0" w:space="0" w:color="auto"/>
                                          </w:divBdr>
                                          <w:divsChild>
                                            <w:div w:id="1566447411">
                                              <w:marLeft w:val="240"/>
                                              <w:marRight w:val="0"/>
                                              <w:marTop w:val="0"/>
                                              <w:marBottom w:val="0"/>
                                              <w:divBdr>
                                                <w:top w:val="none" w:sz="0" w:space="0" w:color="auto"/>
                                                <w:left w:val="none" w:sz="0" w:space="0" w:color="auto"/>
                                                <w:bottom w:val="none" w:sz="0" w:space="0" w:color="auto"/>
                                                <w:right w:val="none" w:sz="0" w:space="0" w:color="auto"/>
                                              </w:divBdr>
                                            </w:div>
                                          </w:divsChild>
                                        </w:div>
                                        <w:div w:id="2115519527">
                                          <w:marLeft w:val="0"/>
                                          <w:marRight w:val="0"/>
                                          <w:marTop w:val="0"/>
                                          <w:marBottom w:val="0"/>
                                          <w:divBdr>
                                            <w:top w:val="none" w:sz="0" w:space="0" w:color="auto"/>
                                            <w:left w:val="none" w:sz="0" w:space="0" w:color="auto"/>
                                            <w:bottom w:val="none" w:sz="0" w:space="0" w:color="auto"/>
                                            <w:right w:val="none" w:sz="0" w:space="0" w:color="auto"/>
                                          </w:divBdr>
                                        </w:div>
                                      </w:divsChild>
                                    </w:div>
                                    <w:div w:id="1827279385">
                                      <w:marLeft w:val="240"/>
                                      <w:marRight w:val="0"/>
                                      <w:marTop w:val="0"/>
                                      <w:marBottom w:val="0"/>
                                      <w:divBdr>
                                        <w:top w:val="none" w:sz="0" w:space="0" w:color="auto"/>
                                        <w:left w:val="none" w:sz="0" w:space="0" w:color="auto"/>
                                        <w:bottom w:val="none" w:sz="0" w:space="0" w:color="auto"/>
                                        <w:right w:val="none" w:sz="0" w:space="0" w:color="auto"/>
                                      </w:divBdr>
                                    </w:div>
                                  </w:divsChild>
                                </w:div>
                                <w:div w:id="1765303713">
                                  <w:marLeft w:val="240"/>
                                  <w:marRight w:val="240"/>
                                  <w:marTop w:val="0"/>
                                  <w:marBottom w:val="0"/>
                                  <w:divBdr>
                                    <w:top w:val="none" w:sz="0" w:space="0" w:color="auto"/>
                                    <w:left w:val="none" w:sz="0" w:space="0" w:color="auto"/>
                                    <w:bottom w:val="none" w:sz="0" w:space="0" w:color="auto"/>
                                    <w:right w:val="none" w:sz="0" w:space="0" w:color="auto"/>
                                  </w:divBdr>
                                  <w:divsChild>
                                    <w:div w:id="689381384">
                                      <w:marLeft w:val="0"/>
                                      <w:marRight w:val="0"/>
                                      <w:marTop w:val="0"/>
                                      <w:marBottom w:val="0"/>
                                      <w:divBdr>
                                        <w:top w:val="none" w:sz="0" w:space="0" w:color="auto"/>
                                        <w:left w:val="none" w:sz="0" w:space="0" w:color="auto"/>
                                        <w:bottom w:val="none" w:sz="0" w:space="0" w:color="auto"/>
                                        <w:right w:val="none" w:sz="0" w:space="0" w:color="auto"/>
                                      </w:divBdr>
                                      <w:divsChild>
                                        <w:div w:id="644816633">
                                          <w:marLeft w:val="240"/>
                                          <w:marRight w:val="240"/>
                                          <w:marTop w:val="0"/>
                                          <w:marBottom w:val="0"/>
                                          <w:divBdr>
                                            <w:top w:val="none" w:sz="0" w:space="0" w:color="auto"/>
                                            <w:left w:val="none" w:sz="0" w:space="0" w:color="auto"/>
                                            <w:bottom w:val="none" w:sz="0" w:space="0" w:color="auto"/>
                                            <w:right w:val="none" w:sz="0" w:space="0" w:color="auto"/>
                                          </w:divBdr>
                                          <w:divsChild>
                                            <w:div w:id="776367223">
                                              <w:marLeft w:val="240"/>
                                              <w:marRight w:val="0"/>
                                              <w:marTop w:val="0"/>
                                              <w:marBottom w:val="0"/>
                                              <w:divBdr>
                                                <w:top w:val="none" w:sz="0" w:space="0" w:color="auto"/>
                                                <w:left w:val="none" w:sz="0" w:space="0" w:color="auto"/>
                                                <w:bottom w:val="none" w:sz="0" w:space="0" w:color="auto"/>
                                                <w:right w:val="none" w:sz="0" w:space="0" w:color="auto"/>
                                              </w:divBdr>
                                            </w:div>
                                          </w:divsChild>
                                        </w:div>
                                        <w:div w:id="1397317927">
                                          <w:marLeft w:val="0"/>
                                          <w:marRight w:val="0"/>
                                          <w:marTop w:val="0"/>
                                          <w:marBottom w:val="0"/>
                                          <w:divBdr>
                                            <w:top w:val="none" w:sz="0" w:space="0" w:color="auto"/>
                                            <w:left w:val="none" w:sz="0" w:space="0" w:color="auto"/>
                                            <w:bottom w:val="none" w:sz="0" w:space="0" w:color="auto"/>
                                            <w:right w:val="none" w:sz="0" w:space="0" w:color="auto"/>
                                          </w:divBdr>
                                        </w:div>
                                      </w:divsChild>
                                    </w:div>
                                    <w:div w:id="18305627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269876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6809541">
                      <w:marLeft w:val="240"/>
                      <w:marRight w:val="0"/>
                      <w:marTop w:val="0"/>
                      <w:marBottom w:val="0"/>
                      <w:divBdr>
                        <w:top w:val="none" w:sz="0" w:space="0" w:color="auto"/>
                        <w:left w:val="none" w:sz="0" w:space="0" w:color="auto"/>
                        <w:bottom w:val="none" w:sz="0" w:space="0" w:color="auto"/>
                        <w:right w:val="none" w:sz="0" w:space="0" w:color="auto"/>
                      </w:divBdr>
                    </w:div>
                  </w:divsChild>
                </w:div>
                <w:div w:id="753280119">
                  <w:marLeft w:val="0"/>
                  <w:marRight w:val="0"/>
                  <w:marTop w:val="0"/>
                  <w:marBottom w:val="0"/>
                  <w:divBdr>
                    <w:top w:val="none" w:sz="0" w:space="0" w:color="auto"/>
                    <w:left w:val="none" w:sz="0" w:space="0" w:color="auto"/>
                    <w:bottom w:val="none" w:sz="0" w:space="0" w:color="auto"/>
                    <w:right w:val="none" w:sz="0" w:space="0" w:color="auto"/>
                  </w:divBdr>
                </w:div>
                <w:div w:id="761142149">
                  <w:marLeft w:val="240"/>
                  <w:marRight w:val="240"/>
                  <w:marTop w:val="0"/>
                  <w:marBottom w:val="0"/>
                  <w:divBdr>
                    <w:top w:val="none" w:sz="0" w:space="0" w:color="auto"/>
                    <w:left w:val="none" w:sz="0" w:space="0" w:color="auto"/>
                    <w:bottom w:val="none" w:sz="0" w:space="0" w:color="auto"/>
                    <w:right w:val="none" w:sz="0" w:space="0" w:color="auto"/>
                  </w:divBdr>
                  <w:divsChild>
                    <w:div w:id="267978653">
                      <w:marLeft w:val="240"/>
                      <w:marRight w:val="0"/>
                      <w:marTop w:val="0"/>
                      <w:marBottom w:val="0"/>
                      <w:divBdr>
                        <w:top w:val="none" w:sz="0" w:space="0" w:color="auto"/>
                        <w:left w:val="none" w:sz="0" w:space="0" w:color="auto"/>
                        <w:bottom w:val="none" w:sz="0" w:space="0" w:color="auto"/>
                        <w:right w:val="none" w:sz="0" w:space="0" w:color="auto"/>
                      </w:divBdr>
                    </w:div>
                  </w:divsChild>
                </w:div>
                <w:div w:id="918632607">
                  <w:marLeft w:val="240"/>
                  <w:marRight w:val="240"/>
                  <w:marTop w:val="0"/>
                  <w:marBottom w:val="0"/>
                  <w:divBdr>
                    <w:top w:val="none" w:sz="0" w:space="0" w:color="auto"/>
                    <w:left w:val="none" w:sz="0" w:space="0" w:color="auto"/>
                    <w:bottom w:val="none" w:sz="0" w:space="0" w:color="auto"/>
                    <w:right w:val="none" w:sz="0" w:space="0" w:color="auto"/>
                  </w:divBdr>
                  <w:divsChild>
                    <w:div w:id="123473719">
                      <w:marLeft w:val="0"/>
                      <w:marRight w:val="0"/>
                      <w:marTop w:val="0"/>
                      <w:marBottom w:val="0"/>
                      <w:divBdr>
                        <w:top w:val="none" w:sz="0" w:space="0" w:color="auto"/>
                        <w:left w:val="none" w:sz="0" w:space="0" w:color="auto"/>
                        <w:bottom w:val="none" w:sz="0" w:space="0" w:color="auto"/>
                        <w:right w:val="none" w:sz="0" w:space="0" w:color="auto"/>
                      </w:divBdr>
                      <w:divsChild>
                        <w:div w:id="1424566430">
                          <w:marLeft w:val="240"/>
                          <w:marRight w:val="240"/>
                          <w:marTop w:val="0"/>
                          <w:marBottom w:val="0"/>
                          <w:divBdr>
                            <w:top w:val="none" w:sz="0" w:space="0" w:color="auto"/>
                            <w:left w:val="none" w:sz="0" w:space="0" w:color="auto"/>
                            <w:bottom w:val="none" w:sz="0" w:space="0" w:color="auto"/>
                            <w:right w:val="none" w:sz="0" w:space="0" w:color="auto"/>
                          </w:divBdr>
                          <w:divsChild>
                            <w:div w:id="1025444440">
                              <w:marLeft w:val="240"/>
                              <w:marRight w:val="0"/>
                              <w:marTop w:val="0"/>
                              <w:marBottom w:val="0"/>
                              <w:divBdr>
                                <w:top w:val="none" w:sz="0" w:space="0" w:color="auto"/>
                                <w:left w:val="none" w:sz="0" w:space="0" w:color="auto"/>
                                <w:bottom w:val="none" w:sz="0" w:space="0" w:color="auto"/>
                                <w:right w:val="none" w:sz="0" w:space="0" w:color="auto"/>
                              </w:divBdr>
                            </w:div>
                          </w:divsChild>
                        </w:div>
                        <w:div w:id="1552226923">
                          <w:marLeft w:val="0"/>
                          <w:marRight w:val="0"/>
                          <w:marTop w:val="0"/>
                          <w:marBottom w:val="0"/>
                          <w:divBdr>
                            <w:top w:val="none" w:sz="0" w:space="0" w:color="auto"/>
                            <w:left w:val="none" w:sz="0" w:space="0" w:color="auto"/>
                            <w:bottom w:val="none" w:sz="0" w:space="0" w:color="auto"/>
                            <w:right w:val="none" w:sz="0" w:space="0" w:color="auto"/>
                          </w:divBdr>
                        </w:div>
                      </w:divsChild>
                    </w:div>
                    <w:div w:id="1246181225">
                      <w:marLeft w:val="240"/>
                      <w:marRight w:val="0"/>
                      <w:marTop w:val="0"/>
                      <w:marBottom w:val="0"/>
                      <w:divBdr>
                        <w:top w:val="none" w:sz="0" w:space="0" w:color="auto"/>
                        <w:left w:val="none" w:sz="0" w:space="0" w:color="auto"/>
                        <w:bottom w:val="none" w:sz="0" w:space="0" w:color="auto"/>
                        <w:right w:val="none" w:sz="0" w:space="0" w:color="auto"/>
                      </w:divBdr>
                    </w:div>
                  </w:divsChild>
                </w:div>
                <w:div w:id="1134567317">
                  <w:marLeft w:val="240"/>
                  <w:marRight w:val="240"/>
                  <w:marTop w:val="0"/>
                  <w:marBottom w:val="0"/>
                  <w:divBdr>
                    <w:top w:val="none" w:sz="0" w:space="0" w:color="auto"/>
                    <w:left w:val="none" w:sz="0" w:space="0" w:color="auto"/>
                    <w:bottom w:val="none" w:sz="0" w:space="0" w:color="auto"/>
                    <w:right w:val="none" w:sz="0" w:space="0" w:color="auto"/>
                  </w:divBdr>
                  <w:divsChild>
                    <w:div w:id="748042799">
                      <w:marLeft w:val="240"/>
                      <w:marRight w:val="0"/>
                      <w:marTop w:val="0"/>
                      <w:marBottom w:val="0"/>
                      <w:divBdr>
                        <w:top w:val="none" w:sz="0" w:space="0" w:color="auto"/>
                        <w:left w:val="none" w:sz="0" w:space="0" w:color="auto"/>
                        <w:bottom w:val="none" w:sz="0" w:space="0" w:color="auto"/>
                        <w:right w:val="none" w:sz="0" w:space="0" w:color="auto"/>
                      </w:divBdr>
                    </w:div>
                  </w:divsChild>
                </w:div>
                <w:div w:id="1185634762">
                  <w:marLeft w:val="240"/>
                  <w:marRight w:val="240"/>
                  <w:marTop w:val="0"/>
                  <w:marBottom w:val="0"/>
                  <w:divBdr>
                    <w:top w:val="none" w:sz="0" w:space="0" w:color="auto"/>
                    <w:left w:val="none" w:sz="0" w:space="0" w:color="auto"/>
                    <w:bottom w:val="none" w:sz="0" w:space="0" w:color="auto"/>
                    <w:right w:val="none" w:sz="0" w:space="0" w:color="auto"/>
                  </w:divBdr>
                  <w:divsChild>
                    <w:div w:id="155195759">
                      <w:marLeft w:val="0"/>
                      <w:marRight w:val="0"/>
                      <w:marTop w:val="0"/>
                      <w:marBottom w:val="0"/>
                      <w:divBdr>
                        <w:top w:val="none" w:sz="0" w:space="0" w:color="auto"/>
                        <w:left w:val="none" w:sz="0" w:space="0" w:color="auto"/>
                        <w:bottom w:val="none" w:sz="0" w:space="0" w:color="auto"/>
                        <w:right w:val="none" w:sz="0" w:space="0" w:color="auto"/>
                      </w:divBdr>
                      <w:divsChild>
                        <w:div w:id="1108280650">
                          <w:marLeft w:val="240"/>
                          <w:marRight w:val="240"/>
                          <w:marTop w:val="0"/>
                          <w:marBottom w:val="0"/>
                          <w:divBdr>
                            <w:top w:val="none" w:sz="0" w:space="0" w:color="auto"/>
                            <w:left w:val="none" w:sz="0" w:space="0" w:color="auto"/>
                            <w:bottom w:val="none" w:sz="0" w:space="0" w:color="auto"/>
                            <w:right w:val="none" w:sz="0" w:space="0" w:color="auto"/>
                          </w:divBdr>
                          <w:divsChild>
                            <w:div w:id="1599172192">
                              <w:marLeft w:val="240"/>
                              <w:marRight w:val="0"/>
                              <w:marTop w:val="0"/>
                              <w:marBottom w:val="0"/>
                              <w:divBdr>
                                <w:top w:val="none" w:sz="0" w:space="0" w:color="auto"/>
                                <w:left w:val="none" w:sz="0" w:space="0" w:color="auto"/>
                                <w:bottom w:val="none" w:sz="0" w:space="0" w:color="auto"/>
                                <w:right w:val="none" w:sz="0" w:space="0" w:color="auto"/>
                              </w:divBdr>
                            </w:div>
                            <w:div w:id="1601841483">
                              <w:marLeft w:val="0"/>
                              <w:marRight w:val="0"/>
                              <w:marTop w:val="0"/>
                              <w:marBottom w:val="0"/>
                              <w:divBdr>
                                <w:top w:val="none" w:sz="0" w:space="0" w:color="auto"/>
                                <w:left w:val="none" w:sz="0" w:space="0" w:color="auto"/>
                                <w:bottom w:val="none" w:sz="0" w:space="0" w:color="auto"/>
                                <w:right w:val="none" w:sz="0" w:space="0" w:color="auto"/>
                              </w:divBdr>
                              <w:divsChild>
                                <w:div w:id="419372600">
                                  <w:marLeft w:val="240"/>
                                  <w:marRight w:val="240"/>
                                  <w:marTop w:val="0"/>
                                  <w:marBottom w:val="0"/>
                                  <w:divBdr>
                                    <w:top w:val="none" w:sz="0" w:space="0" w:color="auto"/>
                                    <w:left w:val="none" w:sz="0" w:space="0" w:color="auto"/>
                                    <w:bottom w:val="none" w:sz="0" w:space="0" w:color="auto"/>
                                    <w:right w:val="none" w:sz="0" w:space="0" w:color="auto"/>
                                  </w:divBdr>
                                  <w:divsChild>
                                    <w:div w:id="893585929">
                                      <w:marLeft w:val="0"/>
                                      <w:marRight w:val="0"/>
                                      <w:marTop w:val="0"/>
                                      <w:marBottom w:val="0"/>
                                      <w:divBdr>
                                        <w:top w:val="none" w:sz="0" w:space="0" w:color="auto"/>
                                        <w:left w:val="none" w:sz="0" w:space="0" w:color="auto"/>
                                        <w:bottom w:val="none" w:sz="0" w:space="0" w:color="auto"/>
                                        <w:right w:val="none" w:sz="0" w:space="0" w:color="auto"/>
                                      </w:divBdr>
                                      <w:divsChild>
                                        <w:div w:id="99223237">
                                          <w:marLeft w:val="0"/>
                                          <w:marRight w:val="0"/>
                                          <w:marTop w:val="0"/>
                                          <w:marBottom w:val="0"/>
                                          <w:divBdr>
                                            <w:top w:val="none" w:sz="0" w:space="0" w:color="auto"/>
                                            <w:left w:val="none" w:sz="0" w:space="0" w:color="auto"/>
                                            <w:bottom w:val="none" w:sz="0" w:space="0" w:color="auto"/>
                                            <w:right w:val="none" w:sz="0" w:space="0" w:color="auto"/>
                                          </w:divBdr>
                                        </w:div>
                                        <w:div w:id="1339194500">
                                          <w:marLeft w:val="240"/>
                                          <w:marRight w:val="240"/>
                                          <w:marTop w:val="0"/>
                                          <w:marBottom w:val="0"/>
                                          <w:divBdr>
                                            <w:top w:val="none" w:sz="0" w:space="0" w:color="auto"/>
                                            <w:left w:val="none" w:sz="0" w:space="0" w:color="auto"/>
                                            <w:bottom w:val="none" w:sz="0" w:space="0" w:color="auto"/>
                                            <w:right w:val="none" w:sz="0" w:space="0" w:color="auto"/>
                                          </w:divBdr>
                                          <w:divsChild>
                                            <w:div w:id="17482655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19245252">
                                      <w:marLeft w:val="240"/>
                                      <w:marRight w:val="0"/>
                                      <w:marTop w:val="0"/>
                                      <w:marBottom w:val="0"/>
                                      <w:divBdr>
                                        <w:top w:val="none" w:sz="0" w:space="0" w:color="auto"/>
                                        <w:left w:val="none" w:sz="0" w:space="0" w:color="auto"/>
                                        <w:bottom w:val="none" w:sz="0" w:space="0" w:color="auto"/>
                                        <w:right w:val="none" w:sz="0" w:space="0" w:color="auto"/>
                                      </w:divBdr>
                                    </w:div>
                                  </w:divsChild>
                                </w:div>
                                <w:div w:id="439764567">
                                  <w:marLeft w:val="240"/>
                                  <w:marRight w:val="240"/>
                                  <w:marTop w:val="0"/>
                                  <w:marBottom w:val="0"/>
                                  <w:divBdr>
                                    <w:top w:val="none" w:sz="0" w:space="0" w:color="auto"/>
                                    <w:left w:val="none" w:sz="0" w:space="0" w:color="auto"/>
                                    <w:bottom w:val="none" w:sz="0" w:space="0" w:color="auto"/>
                                    <w:right w:val="none" w:sz="0" w:space="0" w:color="auto"/>
                                  </w:divBdr>
                                  <w:divsChild>
                                    <w:div w:id="1165898948">
                                      <w:marLeft w:val="240"/>
                                      <w:marRight w:val="0"/>
                                      <w:marTop w:val="0"/>
                                      <w:marBottom w:val="0"/>
                                      <w:divBdr>
                                        <w:top w:val="none" w:sz="0" w:space="0" w:color="auto"/>
                                        <w:left w:val="none" w:sz="0" w:space="0" w:color="auto"/>
                                        <w:bottom w:val="none" w:sz="0" w:space="0" w:color="auto"/>
                                        <w:right w:val="none" w:sz="0" w:space="0" w:color="auto"/>
                                      </w:divBdr>
                                    </w:div>
                                    <w:div w:id="1464420778">
                                      <w:marLeft w:val="0"/>
                                      <w:marRight w:val="0"/>
                                      <w:marTop w:val="0"/>
                                      <w:marBottom w:val="0"/>
                                      <w:divBdr>
                                        <w:top w:val="none" w:sz="0" w:space="0" w:color="auto"/>
                                        <w:left w:val="none" w:sz="0" w:space="0" w:color="auto"/>
                                        <w:bottom w:val="none" w:sz="0" w:space="0" w:color="auto"/>
                                        <w:right w:val="none" w:sz="0" w:space="0" w:color="auto"/>
                                      </w:divBdr>
                                      <w:divsChild>
                                        <w:div w:id="188764303">
                                          <w:marLeft w:val="240"/>
                                          <w:marRight w:val="240"/>
                                          <w:marTop w:val="0"/>
                                          <w:marBottom w:val="0"/>
                                          <w:divBdr>
                                            <w:top w:val="none" w:sz="0" w:space="0" w:color="auto"/>
                                            <w:left w:val="none" w:sz="0" w:space="0" w:color="auto"/>
                                            <w:bottom w:val="none" w:sz="0" w:space="0" w:color="auto"/>
                                            <w:right w:val="none" w:sz="0" w:space="0" w:color="auto"/>
                                          </w:divBdr>
                                          <w:divsChild>
                                            <w:div w:id="2118912992">
                                              <w:marLeft w:val="240"/>
                                              <w:marRight w:val="0"/>
                                              <w:marTop w:val="0"/>
                                              <w:marBottom w:val="0"/>
                                              <w:divBdr>
                                                <w:top w:val="none" w:sz="0" w:space="0" w:color="auto"/>
                                                <w:left w:val="none" w:sz="0" w:space="0" w:color="auto"/>
                                                <w:bottom w:val="none" w:sz="0" w:space="0" w:color="auto"/>
                                                <w:right w:val="none" w:sz="0" w:space="0" w:color="auto"/>
                                              </w:divBdr>
                                            </w:div>
                                          </w:divsChild>
                                        </w:div>
                                        <w:div w:id="428818058">
                                          <w:marLeft w:val="240"/>
                                          <w:marRight w:val="240"/>
                                          <w:marTop w:val="0"/>
                                          <w:marBottom w:val="0"/>
                                          <w:divBdr>
                                            <w:top w:val="none" w:sz="0" w:space="0" w:color="auto"/>
                                            <w:left w:val="none" w:sz="0" w:space="0" w:color="auto"/>
                                            <w:bottom w:val="none" w:sz="0" w:space="0" w:color="auto"/>
                                            <w:right w:val="none" w:sz="0" w:space="0" w:color="auto"/>
                                          </w:divBdr>
                                          <w:divsChild>
                                            <w:div w:id="245654249">
                                              <w:marLeft w:val="240"/>
                                              <w:marRight w:val="0"/>
                                              <w:marTop w:val="0"/>
                                              <w:marBottom w:val="0"/>
                                              <w:divBdr>
                                                <w:top w:val="none" w:sz="0" w:space="0" w:color="auto"/>
                                                <w:left w:val="none" w:sz="0" w:space="0" w:color="auto"/>
                                                <w:bottom w:val="none" w:sz="0" w:space="0" w:color="auto"/>
                                                <w:right w:val="none" w:sz="0" w:space="0" w:color="auto"/>
                                              </w:divBdr>
                                            </w:div>
                                          </w:divsChild>
                                        </w:div>
                                        <w:div w:id="818033777">
                                          <w:marLeft w:val="240"/>
                                          <w:marRight w:val="240"/>
                                          <w:marTop w:val="0"/>
                                          <w:marBottom w:val="0"/>
                                          <w:divBdr>
                                            <w:top w:val="none" w:sz="0" w:space="0" w:color="auto"/>
                                            <w:left w:val="none" w:sz="0" w:space="0" w:color="auto"/>
                                            <w:bottom w:val="none" w:sz="0" w:space="0" w:color="auto"/>
                                            <w:right w:val="none" w:sz="0" w:space="0" w:color="auto"/>
                                          </w:divBdr>
                                          <w:divsChild>
                                            <w:div w:id="1127358371">
                                              <w:marLeft w:val="240"/>
                                              <w:marRight w:val="0"/>
                                              <w:marTop w:val="0"/>
                                              <w:marBottom w:val="0"/>
                                              <w:divBdr>
                                                <w:top w:val="none" w:sz="0" w:space="0" w:color="auto"/>
                                                <w:left w:val="none" w:sz="0" w:space="0" w:color="auto"/>
                                                <w:bottom w:val="none" w:sz="0" w:space="0" w:color="auto"/>
                                                <w:right w:val="none" w:sz="0" w:space="0" w:color="auto"/>
                                              </w:divBdr>
                                            </w:div>
                                          </w:divsChild>
                                        </w:div>
                                        <w:div w:id="943347254">
                                          <w:marLeft w:val="240"/>
                                          <w:marRight w:val="240"/>
                                          <w:marTop w:val="0"/>
                                          <w:marBottom w:val="0"/>
                                          <w:divBdr>
                                            <w:top w:val="none" w:sz="0" w:space="0" w:color="auto"/>
                                            <w:left w:val="none" w:sz="0" w:space="0" w:color="auto"/>
                                            <w:bottom w:val="none" w:sz="0" w:space="0" w:color="auto"/>
                                            <w:right w:val="none" w:sz="0" w:space="0" w:color="auto"/>
                                          </w:divBdr>
                                          <w:divsChild>
                                            <w:div w:id="1417675137">
                                              <w:marLeft w:val="240"/>
                                              <w:marRight w:val="0"/>
                                              <w:marTop w:val="0"/>
                                              <w:marBottom w:val="0"/>
                                              <w:divBdr>
                                                <w:top w:val="none" w:sz="0" w:space="0" w:color="auto"/>
                                                <w:left w:val="none" w:sz="0" w:space="0" w:color="auto"/>
                                                <w:bottom w:val="none" w:sz="0" w:space="0" w:color="auto"/>
                                                <w:right w:val="none" w:sz="0" w:space="0" w:color="auto"/>
                                              </w:divBdr>
                                            </w:div>
                                          </w:divsChild>
                                        </w:div>
                                        <w:div w:id="164516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0842">
                                  <w:marLeft w:val="240"/>
                                  <w:marRight w:val="240"/>
                                  <w:marTop w:val="0"/>
                                  <w:marBottom w:val="0"/>
                                  <w:divBdr>
                                    <w:top w:val="none" w:sz="0" w:space="0" w:color="auto"/>
                                    <w:left w:val="none" w:sz="0" w:space="0" w:color="auto"/>
                                    <w:bottom w:val="none" w:sz="0" w:space="0" w:color="auto"/>
                                    <w:right w:val="none" w:sz="0" w:space="0" w:color="auto"/>
                                  </w:divBdr>
                                  <w:divsChild>
                                    <w:div w:id="1535385997">
                                      <w:marLeft w:val="0"/>
                                      <w:marRight w:val="0"/>
                                      <w:marTop w:val="0"/>
                                      <w:marBottom w:val="0"/>
                                      <w:divBdr>
                                        <w:top w:val="none" w:sz="0" w:space="0" w:color="auto"/>
                                        <w:left w:val="none" w:sz="0" w:space="0" w:color="auto"/>
                                        <w:bottom w:val="none" w:sz="0" w:space="0" w:color="auto"/>
                                        <w:right w:val="none" w:sz="0" w:space="0" w:color="auto"/>
                                      </w:divBdr>
                                      <w:divsChild>
                                        <w:div w:id="119224812">
                                          <w:marLeft w:val="240"/>
                                          <w:marRight w:val="240"/>
                                          <w:marTop w:val="0"/>
                                          <w:marBottom w:val="0"/>
                                          <w:divBdr>
                                            <w:top w:val="none" w:sz="0" w:space="0" w:color="auto"/>
                                            <w:left w:val="none" w:sz="0" w:space="0" w:color="auto"/>
                                            <w:bottom w:val="none" w:sz="0" w:space="0" w:color="auto"/>
                                            <w:right w:val="none" w:sz="0" w:space="0" w:color="auto"/>
                                          </w:divBdr>
                                          <w:divsChild>
                                            <w:div w:id="1693217186">
                                              <w:marLeft w:val="240"/>
                                              <w:marRight w:val="0"/>
                                              <w:marTop w:val="0"/>
                                              <w:marBottom w:val="0"/>
                                              <w:divBdr>
                                                <w:top w:val="none" w:sz="0" w:space="0" w:color="auto"/>
                                                <w:left w:val="none" w:sz="0" w:space="0" w:color="auto"/>
                                                <w:bottom w:val="none" w:sz="0" w:space="0" w:color="auto"/>
                                                <w:right w:val="none" w:sz="0" w:space="0" w:color="auto"/>
                                              </w:divBdr>
                                            </w:div>
                                          </w:divsChild>
                                        </w:div>
                                        <w:div w:id="318075351">
                                          <w:marLeft w:val="240"/>
                                          <w:marRight w:val="240"/>
                                          <w:marTop w:val="0"/>
                                          <w:marBottom w:val="0"/>
                                          <w:divBdr>
                                            <w:top w:val="none" w:sz="0" w:space="0" w:color="auto"/>
                                            <w:left w:val="none" w:sz="0" w:space="0" w:color="auto"/>
                                            <w:bottom w:val="none" w:sz="0" w:space="0" w:color="auto"/>
                                            <w:right w:val="none" w:sz="0" w:space="0" w:color="auto"/>
                                          </w:divBdr>
                                          <w:divsChild>
                                            <w:div w:id="14163203">
                                              <w:marLeft w:val="240"/>
                                              <w:marRight w:val="0"/>
                                              <w:marTop w:val="0"/>
                                              <w:marBottom w:val="0"/>
                                              <w:divBdr>
                                                <w:top w:val="none" w:sz="0" w:space="0" w:color="auto"/>
                                                <w:left w:val="none" w:sz="0" w:space="0" w:color="auto"/>
                                                <w:bottom w:val="none" w:sz="0" w:space="0" w:color="auto"/>
                                                <w:right w:val="none" w:sz="0" w:space="0" w:color="auto"/>
                                              </w:divBdr>
                                            </w:div>
                                            <w:div w:id="2145002869">
                                              <w:marLeft w:val="0"/>
                                              <w:marRight w:val="0"/>
                                              <w:marTop w:val="0"/>
                                              <w:marBottom w:val="0"/>
                                              <w:divBdr>
                                                <w:top w:val="none" w:sz="0" w:space="0" w:color="auto"/>
                                                <w:left w:val="none" w:sz="0" w:space="0" w:color="auto"/>
                                                <w:bottom w:val="none" w:sz="0" w:space="0" w:color="auto"/>
                                                <w:right w:val="none" w:sz="0" w:space="0" w:color="auto"/>
                                              </w:divBdr>
                                              <w:divsChild>
                                                <w:div w:id="232130389">
                                                  <w:marLeft w:val="240"/>
                                                  <w:marRight w:val="240"/>
                                                  <w:marTop w:val="0"/>
                                                  <w:marBottom w:val="0"/>
                                                  <w:divBdr>
                                                    <w:top w:val="none" w:sz="0" w:space="0" w:color="auto"/>
                                                    <w:left w:val="none" w:sz="0" w:space="0" w:color="auto"/>
                                                    <w:bottom w:val="none" w:sz="0" w:space="0" w:color="auto"/>
                                                    <w:right w:val="none" w:sz="0" w:space="0" w:color="auto"/>
                                                  </w:divBdr>
                                                  <w:divsChild>
                                                    <w:div w:id="11806416">
                                                      <w:marLeft w:val="240"/>
                                                      <w:marRight w:val="0"/>
                                                      <w:marTop w:val="0"/>
                                                      <w:marBottom w:val="0"/>
                                                      <w:divBdr>
                                                        <w:top w:val="none" w:sz="0" w:space="0" w:color="auto"/>
                                                        <w:left w:val="none" w:sz="0" w:space="0" w:color="auto"/>
                                                        <w:bottom w:val="none" w:sz="0" w:space="0" w:color="auto"/>
                                                        <w:right w:val="none" w:sz="0" w:space="0" w:color="auto"/>
                                                      </w:divBdr>
                                                    </w:div>
                                                  </w:divsChild>
                                                </w:div>
                                                <w:div w:id="12982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8467">
                                          <w:marLeft w:val="240"/>
                                          <w:marRight w:val="240"/>
                                          <w:marTop w:val="0"/>
                                          <w:marBottom w:val="0"/>
                                          <w:divBdr>
                                            <w:top w:val="none" w:sz="0" w:space="0" w:color="auto"/>
                                            <w:left w:val="none" w:sz="0" w:space="0" w:color="auto"/>
                                            <w:bottom w:val="none" w:sz="0" w:space="0" w:color="auto"/>
                                            <w:right w:val="none" w:sz="0" w:space="0" w:color="auto"/>
                                          </w:divBdr>
                                          <w:divsChild>
                                            <w:div w:id="516382757">
                                              <w:marLeft w:val="240"/>
                                              <w:marRight w:val="0"/>
                                              <w:marTop w:val="0"/>
                                              <w:marBottom w:val="0"/>
                                              <w:divBdr>
                                                <w:top w:val="none" w:sz="0" w:space="0" w:color="auto"/>
                                                <w:left w:val="none" w:sz="0" w:space="0" w:color="auto"/>
                                                <w:bottom w:val="none" w:sz="0" w:space="0" w:color="auto"/>
                                                <w:right w:val="none" w:sz="0" w:space="0" w:color="auto"/>
                                              </w:divBdr>
                                            </w:div>
                                          </w:divsChild>
                                        </w:div>
                                        <w:div w:id="395586547">
                                          <w:marLeft w:val="240"/>
                                          <w:marRight w:val="240"/>
                                          <w:marTop w:val="0"/>
                                          <w:marBottom w:val="0"/>
                                          <w:divBdr>
                                            <w:top w:val="none" w:sz="0" w:space="0" w:color="auto"/>
                                            <w:left w:val="none" w:sz="0" w:space="0" w:color="auto"/>
                                            <w:bottom w:val="none" w:sz="0" w:space="0" w:color="auto"/>
                                            <w:right w:val="none" w:sz="0" w:space="0" w:color="auto"/>
                                          </w:divBdr>
                                          <w:divsChild>
                                            <w:div w:id="1746024719">
                                              <w:marLeft w:val="240"/>
                                              <w:marRight w:val="0"/>
                                              <w:marTop w:val="0"/>
                                              <w:marBottom w:val="0"/>
                                              <w:divBdr>
                                                <w:top w:val="none" w:sz="0" w:space="0" w:color="auto"/>
                                                <w:left w:val="none" w:sz="0" w:space="0" w:color="auto"/>
                                                <w:bottom w:val="none" w:sz="0" w:space="0" w:color="auto"/>
                                                <w:right w:val="none" w:sz="0" w:space="0" w:color="auto"/>
                                              </w:divBdr>
                                            </w:div>
                                          </w:divsChild>
                                        </w:div>
                                        <w:div w:id="669870052">
                                          <w:marLeft w:val="240"/>
                                          <w:marRight w:val="240"/>
                                          <w:marTop w:val="0"/>
                                          <w:marBottom w:val="0"/>
                                          <w:divBdr>
                                            <w:top w:val="none" w:sz="0" w:space="0" w:color="auto"/>
                                            <w:left w:val="none" w:sz="0" w:space="0" w:color="auto"/>
                                            <w:bottom w:val="none" w:sz="0" w:space="0" w:color="auto"/>
                                            <w:right w:val="none" w:sz="0" w:space="0" w:color="auto"/>
                                          </w:divBdr>
                                          <w:divsChild>
                                            <w:div w:id="353769551">
                                              <w:marLeft w:val="240"/>
                                              <w:marRight w:val="0"/>
                                              <w:marTop w:val="0"/>
                                              <w:marBottom w:val="0"/>
                                              <w:divBdr>
                                                <w:top w:val="none" w:sz="0" w:space="0" w:color="auto"/>
                                                <w:left w:val="none" w:sz="0" w:space="0" w:color="auto"/>
                                                <w:bottom w:val="none" w:sz="0" w:space="0" w:color="auto"/>
                                                <w:right w:val="none" w:sz="0" w:space="0" w:color="auto"/>
                                              </w:divBdr>
                                            </w:div>
                                          </w:divsChild>
                                        </w:div>
                                        <w:div w:id="1457797056">
                                          <w:marLeft w:val="240"/>
                                          <w:marRight w:val="240"/>
                                          <w:marTop w:val="0"/>
                                          <w:marBottom w:val="0"/>
                                          <w:divBdr>
                                            <w:top w:val="none" w:sz="0" w:space="0" w:color="auto"/>
                                            <w:left w:val="none" w:sz="0" w:space="0" w:color="auto"/>
                                            <w:bottom w:val="none" w:sz="0" w:space="0" w:color="auto"/>
                                            <w:right w:val="none" w:sz="0" w:space="0" w:color="auto"/>
                                          </w:divBdr>
                                          <w:divsChild>
                                            <w:div w:id="296495262">
                                              <w:marLeft w:val="240"/>
                                              <w:marRight w:val="0"/>
                                              <w:marTop w:val="0"/>
                                              <w:marBottom w:val="0"/>
                                              <w:divBdr>
                                                <w:top w:val="none" w:sz="0" w:space="0" w:color="auto"/>
                                                <w:left w:val="none" w:sz="0" w:space="0" w:color="auto"/>
                                                <w:bottom w:val="none" w:sz="0" w:space="0" w:color="auto"/>
                                                <w:right w:val="none" w:sz="0" w:space="0" w:color="auto"/>
                                              </w:divBdr>
                                            </w:div>
                                          </w:divsChild>
                                        </w:div>
                                        <w:div w:id="1596788718">
                                          <w:marLeft w:val="240"/>
                                          <w:marRight w:val="240"/>
                                          <w:marTop w:val="0"/>
                                          <w:marBottom w:val="0"/>
                                          <w:divBdr>
                                            <w:top w:val="none" w:sz="0" w:space="0" w:color="auto"/>
                                            <w:left w:val="none" w:sz="0" w:space="0" w:color="auto"/>
                                            <w:bottom w:val="none" w:sz="0" w:space="0" w:color="auto"/>
                                            <w:right w:val="none" w:sz="0" w:space="0" w:color="auto"/>
                                          </w:divBdr>
                                          <w:divsChild>
                                            <w:div w:id="1419980832">
                                              <w:marLeft w:val="240"/>
                                              <w:marRight w:val="0"/>
                                              <w:marTop w:val="0"/>
                                              <w:marBottom w:val="0"/>
                                              <w:divBdr>
                                                <w:top w:val="none" w:sz="0" w:space="0" w:color="auto"/>
                                                <w:left w:val="none" w:sz="0" w:space="0" w:color="auto"/>
                                                <w:bottom w:val="none" w:sz="0" w:space="0" w:color="auto"/>
                                                <w:right w:val="none" w:sz="0" w:space="0" w:color="auto"/>
                                              </w:divBdr>
                                            </w:div>
                                          </w:divsChild>
                                        </w:div>
                                        <w:div w:id="1654875496">
                                          <w:marLeft w:val="0"/>
                                          <w:marRight w:val="0"/>
                                          <w:marTop w:val="0"/>
                                          <w:marBottom w:val="0"/>
                                          <w:divBdr>
                                            <w:top w:val="none" w:sz="0" w:space="0" w:color="auto"/>
                                            <w:left w:val="none" w:sz="0" w:space="0" w:color="auto"/>
                                            <w:bottom w:val="none" w:sz="0" w:space="0" w:color="auto"/>
                                            <w:right w:val="none" w:sz="0" w:space="0" w:color="auto"/>
                                          </w:divBdr>
                                        </w:div>
                                        <w:div w:id="1898082689">
                                          <w:marLeft w:val="240"/>
                                          <w:marRight w:val="240"/>
                                          <w:marTop w:val="0"/>
                                          <w:marBottom w:val="0"/>
                                          <w:divBdr>
                                            <w:top w:val="none" w:sz="0" w:space="0" w:color="auto"/>
                                            <w:left w:val="none" w:sz="0" w:space="0" w:color="auto"/>
                                            <w:bottom w:val="none" w:sz="0" w:space="0" w:color="auto"/>
                                            <w:right w:val="none" w:sz="0" w:space="0" w:color="auto"/>
                                          </w:divBdr>
                                          <w:divsChild>
                                            <w:div w:id="950284564">
                                              <w:marLeft w:val="0"/>
                                              <w:marRight w:val="0"/>
                                              <w:marTop w:val="0"/>
                                              <w:marBottom w:val="0"/>
                                              <w:divBdr>
                                                <w:top w:val="none" w:sz="0" w:space="0" w:color="auto"/>
                                                <w:left w:val="none" w:sz="0" w:space="0" w:color="auto"/>
                                                <w:bottom w:val="none" w:sz="0" w:space="0" w:color="auto"/>
                                                <w:right w:val="none" w:sz="0" w:space="0" w:color="auto"/>
                                              </w:divBdr>
                                              <w:divsChild>
                                                <w:div w:id="705182529">
                                                  <w:marLeft w:val="0"/>
                                                  <w:marRight w:val="0"/>
                                                  <w:marTop w:val="0"/>
                                                  <w:marBottom w:val="0"/>
                                                  <w:divBdr>
                                                    <w:top w:val="none" w:sz="0" w:space="0" w:color="auto"/>
                                                    <w:left w:val="none" w:sz="0" w:space="0" w:color="auto"/>
                                                    <w:bottom w:val="none" w:sz="0" w:space="0" w:color="auto"/>
                                                    <w:right w:val="none" w:sz="0" w:space="0" w:color="auto"/>
                                                  </w:divBdr>
                                                </w:div>
                                                <w:div w:id="1618953569">
                                                  <w:marLeft w:val="240"/>
                                                  <w:marRight w:val="240"/>
                                                  <w:marTop w:val="0"/>
                                                  <w:marBottom w:val="0"/>
                                                  <w:divBdr>
                                                    <w:top w:val="none" w:sz="0" w:space="0" w:color="auto"/>
                                                    <w:left w:val="none" w:sz="0" w:space="0" w:color="auto"/>
                                                    <w:bottom w:val="none" w:sz="0" w:space="0" w:color="auto"/>
                                                    <w:right w:val="none" w:sz="0" w:space="0" w:color="auto"/>
                                                  </w:divBdr>
                                                  <w:divsChild>
                                                    <w:div w:id="15047393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83320213">
                                              <w:marLeft w:val="240"/>
                                              <w:marRight w:val="0"/>
                                              <w:marTop w:val="0"/>
                                              <w:marBottom w:val="0"/>
                                              <w:divBdr>
                                                <w:top w:val="none" w:sz="0" w:space="0" w:color="auto"/>
                                                <w:left w:val="none" w:sz="0" w:space="0" w:color="auto"/>
                                                <w:bottom w:val="none" w:sz="0" w:space="0" w:color="auto"/>
                                                <w:right w:val="none" w:sz="0" w:space="0" w:color="auto"/>
                                              </w:divBdr>
                                            </w:div>
                                          </w:divsChild>
                                        </w:div>
                                        <w:div w:id="2133935533">
                                          <w:marLeft w:val="240"/>
                                          <w:marRight w:val="240"/>
                                          <w:marTop w:val="0"/>
                                          <w:marBottom w:val="0"/>
                                          <w:divBdr>
                                            <w:top w:val="none" w:sz="0" w:space="0" w:color="auto"/>
                                            <w:left w:val="none" w:sz="0" w:space="0" w:color="auto"/>
                                            <w:bottom w:val="none" w:sz="0" w:space="0" w:color="auto"/>
                                            <w:right w:val="none" w:sz="0" w:space="0" w:color="auto"/>
                                          </w:divBdr>
                                          <w:divsChild>
                                            <w:div w:id="8860669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4908263">
                                      <w:marLeft w:val="240"/>
                                      <w:marRight w:val="0"/>
                                      <w:marTop w:val="0"/>
                                      <w:marBottom w:val="0"/>
                                      <w:divBdr>
                                        <w:top w:val="none" w:sz="0" w:space="0" w:color="auto"/>
                                        <w:left w:val="none" w:sz="0" w:space="0" w:color="auto"/>
                                        <w:bottom w:val="none" w:sz="0" w:space="0" w:color="auto"/>
                                        <w:right w:val="none" w:sz="0" w:space="0" w:color="auto"/>
                                      </w:divBdr>
                                    </w:div>
                                  </w:divsChild>
                                </w:div>
                                <w:div w:id="1031996161">
                                  <w:marLeft w:val="240"/>
                                  <w:marRight w:val="240"/>
                                  <w:marTop w:val="0"/>
                                  <w:marBottom w:val="0"/>
                                  <w:divBdr>
                                    <w:top w:val="none" w:sz="0" w:space="0" w:color="auto"/>
                                    <w:left w:val="none" w:sz="0" w:space="0" w:color="auto"/>
                                    <w:bottom w:val="none" w:sz="0" w:space="0" w:color="auto"/>
                                    <w:right w:val="none" w:sz="0" w:space="0" w:color="auto"/>
                                  </w:divBdr>
                                  <w:divsChild>
                                    <w:div w:id="43456258">
                                      <w:marLeft w:val="240"/>
                                      <w:marRight w:val="0"/>
                                      <w:marTop w:val="0"/>
                                      <w:marBottom w:val="0"/>
                                      <w:divBdr>
                                        <w:top w:val="none" w:sz="0" w:space="0" w:color="auto"/>
                                        <w:left w:val="none" w:sz="0" w:space="0" w:color="auto"/>
                                        <w:bottom w:val="none" w:sz="0" w:space="0" w:color="auto"/>
                                        <w:right w:val="none" w:sz="0" w:space="0" w:color="auto"/>
                                      </w:divBdr>
                                    </w:div>
                                  </w:divsChild>
                                </w:div>
                                <w:div w:id="1773695950">
                                  <w:marLeft w:val="240"/>
                                  <w:marRight w:val="240"/>
                                  <w:marTop w:val="0"/>
                                  <w:marBottom w:val="0"/>
                                  <w:divBdr>
                                    <w:top w:val="none" w:sz="0" w:space="0" w:color="auto"/>
                                    <w:left w:val="none" w:sz="0" w:space="0" w:color="auto"/>
                                    <w:bottom w:val="none" w:sz="0" w:space="0" w:color="auto"/>
                                    <w:right w:val="none" w:sz="0" w:space="0" w:color="auto"/>
                                  </w:divBdr>
                                  <w:divsChild>
                                    <w:div w:id="662003187">
                                      <w:marLeft w:val="0"/>
                                      <w:marRight w:val="0"/>
                                      <w:marTop w:val="0"/>
                                      <w:marBottom w:val="0"/>
                                      <w:divBdr>
                                        <w:top w:val="none" w:sz="0" w:space="0" w:color="auto"/>
                                        <w:left w:val="none" w:sz="0" w:space="0" w:color="auto"/>
                                        <w:bottom w:val="none" w:sz="0" w:space="0" w:color="auto"/>
                                        <w:right w:val="none" w:sz="0" w:space="0" w:color="auto"/>
                                      </w:divBdr>
                                      <w:divsChild>
                                        <w:div w:id="935745632">
                                          <w:marLeft w:val="240"/>
                                          <w:marRight w:val="240"/>
                                          <w:marTop w:val="0"/>
                                          <w:marBottom w:val="0"/>
                                          <w:divBdr>
                                            <w:top w:val="none" w:sz="0" w:space="0" w:color="auto"/>
                                            <w:left w:val="none" w:sz="0" w:space="0" w:color="auto"/>
                                            <w:bottom w:val="none" w:sz="0" w:space="0" w:color="auto"/>
                                            <w:right w:val="none" w:sz="0" w:space="0" w:color="auto"/>
                                          </w:divBdr>
                                          <w:divsChild>
                                            <w:div w:id="1630360660">
                                              <w:marLeft w:val="240"/>
                                              <w:marRight w:val="0"/>
                                              <w:marTop w:val="0"/>
                                              <w:marBottom w:val="0"/>
                                              <w:divBdr>
                                                <w:top w:val="none" w:sz="0" w:space="0" w:color="auto"/>
                                                <w:left w:val="none" w:sz="0" w:space="0" w:color="auto"/>
                                                <w:bottom w:val="none" w:sz="0" w:space="0" w:color="auto"/>
                                                <w:right w:val="none" w:sz="0" w:space="0" w:color="auto"/>
                                              </w:divBdr>
                                            </w:div>
                                          </w:divsChild>
                                        </w:div>
                                        <w:div w:id="2006082431">
                                          <w:marLeft w:val="0"/>
                                          <w:marRight w:val="0"/>
                                          <w:marTop w:val="0"/>
                                          <w:marBottom w:val="0"/>
                                          <w:divBdr>
                                            <w:top w:val="none" w:sz="0" w:space="0" w:color="auto"/>
                                            <w:left w:val="none" w:sz="0" w:space="0" w:color="auto"/>
                                            <w:bottom w:val="none" w:sz="0" w:space="0" w:color="auto"/>
                                            <w:right w:val="none" w:sz="0" w:space="0" w:color="auto"/>
                                          </w:divBdr>
                                        </w:div>
                                      </w:divsChild>
                                    </w:div>
                                    <w:div w:id="1256983602">
                                      <w:marLeft w:val="240"/>
                                      <w:marRight w:val="0"/>
                                      <w:marTop w:val="0"/>
                                      <w:marBottom w:val="0"/>
                                      <w:divBdr>
                                        <w:top w:val="none" w:sz="0" w:space="0" w:color="auto"/>
                                        <w:left w:val="none" w:sz="0" w:space="0" w:color="auto"/>
                                        <w:bottom w:val="none" w:sz="0" w:space="0" w:color="auto"/>
                                        <w:right w:val="none" w:sz="0" w:space="0" w:color="auto"/>
                                      </w:divBdr>
                                    </w:div>
                                  </w:divsChild>
                                </w:div>
                                <w:div w:id="1774086964">
                                  <w:marLeft w:val="240"/>
                                  <w:marRight w:val="240"/>
                                  <w:marTop w:val="0"/>
                                  <w:marBottom w:val="0"/>
                                  <w:divBdr>
                                    <w:top w:val="none" w:sz="0" w:space="0" w:color="auto"/>
                                    <w:left w:val="none" w:sz="0" w:space="0" w:color="auto"/>
                                    <w:bottom w:val="none" w:sz="0" w:space="0" w:color="auto"/>
                                    <w:right w:val="none" w:sz="0" w:space="0" w:color="auto"/>
                                  </w:divBdr>
                                  <w:divsChild>
                                    <w:div w:id="576595056">
                                      <w:marLeft w:val="240"/>
                                      <w:marRight w:val="0"/>
                                      <w:marTop w:val="0"/>
                                      <w:marBottom w:val="0"/>
                                      <w:divBdr>
                                        <w:top w:val="none" w:sz="0" w:space="0" w:color="auto"/>
                                        <w:left w:val="none" w:sz="0" w:space="0" w:color="auto"/>
                                        <w:bottom w:val="none" w:sz="0" w:space="0" w:color="auto"/>
                                        <w:right w:val="none" w:sz="0" w:space="0" w:color="auto"/>
                                      </w:divBdr>
                                    </w:div>
                                    <w:div w:id="1698386552">
                                      <w:marLeft w:val="0"/>
                                      <w:marRight w:val="0"/>
                                      <w:marTop w:val="0"/>
                                      <w:marBottom w:val="0"/>
                                      <w:divBdr>
                                        <w:top w:val="none" w:sz="0" w:space="0" w:color="auto"/>
                                        <w:left w:val="none" w:sz="0" w:space="0" w:color="auto"/>
                                        <w:bottom w:val="none" w:sz="0" w:space="0" w:color="auto"/>
                                        <w:right w:val="none" w:sz="0" w:space="0" w:color="auto"/>
                                      </w:divBdr>
                                      <w:divsChild>
                                        <w:div w:id="93133221">
                                          <w:marLeft w:val="0"/>
                                          <w:marRight w:val="0"/>
                                          <w:marTop w:val="0"/>
                                          <w:marBottom w:val="0"/>
                                          <w:divBdr>
                                            <w:top w:val="none" w:sz="0" w:space="0" w:color="auto"/>
                                            <w:left w:val="none" w:sz="0" w:space="0" w:color="auto"/>
                                            <w:bottom w:val="none" w:sz="0" w:space="0" w:color="auto"/>
                                            <w:right w:val="none" w:sz="0" w:space="0" w:color="auto"/>
                                          </w:divBdr>
                                        </w:div>
                                        <w:div w:id="1284654195">
                                          <w:marLeft w:val="240"/>
                                          <w:marRight w:val="240"/>
                                          <w:marTop w:val="0"/>
                                          <w:marBottom w:val="0"/>
                                          <w:divBdr>
                                            <w:top w:val="none" w:sz="0" w:space="0" w:color="auto"/>
                                            <w:left w:val="none" w:sz="0" w:space="0" w:color="auto"/>
                                            <w:bottom w:val="none" w:sz="0" w:space="0" w:color="auto"/>
                                            <w:right w:val="none" w:sz="0" w:space="0" w:color="auto"/>
                                          </w:divBdr>
                                          <w:divsChild>
                                            <w:div w:id="18723770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17116">
                                  <w:marLeft w:val="240"/>
                                  <w:marRight w:val="240"/>
                                  <w:marTop w:val="0"/>
                                  <w:marBottom w:val="0"/>
                                  <w:divBdr>
                                    <w:top w:val="none" w:sz="0" w:space="0" w:color="auto"/>
                                    <w:left w:val="none" w:sz="0" w:space="0" w:color="auto"/>
                                    <w:bottom w:val="none" w:sz="0" w:space="0" w:color="auto"/>
                                    <w:right w:val="none" w:sz="0" w:space="0" w:color="auto"/>
                                  </w:divBdr>
                                  <w:divsChild>
                                    <w:div w:id="358317386">
                                      <w:marLeft w:val="240"/>
                                      <w:marRight w:val="0"/>
                                      <w:marTop w:val="0"/>
                                      <w:marBottom w:val="0"/>
                                      <w:divBdr>
                                        <w:top w:val="none" w:sz="0" w:space="0" w:color="auto"/>
                                        <w:left w:val="none" w:sz="0" w:space="0" w:color="auto"/>
                                        <w:bottom w:val="none" w:sz="0" w:space="0" w:color="auto"/>
                                        <w:right w:val="none" w:sz="0" w:space="0" w:color="auto"/>
                                      </w:divBdr>
                                    </w:div>
                                    <w:div w:id="1257641431">
                                      <w:marLeft w:val="0"/>
                                      <w:marRight w:val="0"/>
                                      <w:marTop w:val="0"/>
                                      <w:marBottom w:val="0"/>
                                      <w:divBdr>
                                        <w:top w:val="none" w:sz="0" w:space="0" w:color="auto"/>
                                        <w:left w:val="none" w:sz="0" w:space="0" w:color="auto"/>
                                        <w:bottom w:val="none" w:sz="0" w:space="0" w:color="auto"/>
                                        <w:right w:val="none" w:sz="0" w:space="0" w:color="auto"/>
                                      </w:divBdr>
                                      <w:divsChild>
                                        <w:div w:id="165443323">
                                          <w:marLeft w:val="240"/>
                                          <w:marRight w:val="240"/>
                                          <w:marTop w:val="0"/>
                                          <w:marBottom w:val="0"/>
                                          <w:divBdr>
                                            <w:top w:val="none" w:sz="0" w:space="0" w:color="auto"/>
                                            <w:left w:val="none" w:sz="0" w:space="0" w:color="auto"/>
                                            <w:bottom w:val="none" w:sz="0" w:space="0" w:color="auto"/>
                                            <w:right w:val="none" w:sz="0" w:space="0" w:color="auto"/>
                                          </w:divBdr>
                                          <w:divsChild>
                                            <w:div w:id="511260589">
                                              <w:marLeft w:val="240"/>
                                              <w:marRight w:val="0"/>
                                              <w:marTop w:val="0"/>
                                              <w:marBottom w:val="0"/>
                                              <w:divBdr>
                                                <w:top w:val="none" w:sz="0" w:space="0" w:color="auto"/>
                                                <w:left w:val="none" w:sz="0" w:space="0" w:color="auto"/>
                                                <w:bottom w:val="none" w:sz="0" w:space="0" w:color="auto"/>
                                                <w:right w:val="none" w:sz="0" w:space="0" w:color="auto"/>
                                              </w:divBdr>
                                            </w:div>
                                          </w:divsChild>
                                        </w:div>
                                        <w:div w:id="9323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5808">
                          <w:marLeft w:val="0"/>
                          <w:marRight w:val="0"/>
                          <w:marTop w:val="0"/>
                          <w:marBottom w:val="0"/>
                          <w:divBdr>
                            <w:top w:val="none" w:sz="0" w:space="0" w:color="auto"/>
                            <w:left w:val="none" w:sz="0" w:space="0" w:color="auto"/>
                            <w:bottom w:val="none" w:sz="0" w:space="0" w:color="auto"/>
                            <w:right w:val="none" w:sz="0" w:space="0" w:color="auto"/>
                          </w:divBdr>
                        </w:div>
                      </w:divsChild>
                    </w:div>
                    <w:div w:id="903176732">
                      <w:marLeft w:val="240"/>
                      <w:marRight w:val="0"/>
                      <w:marTop w:val="0"/>
                      <w:marBottom w:val="0"/>
                      <w:divBdr>
                        <w:top w:val="none" w:sz="0" w:space="0" w:color="auto"/>
                        <w:left w:val="none" w:sz="0" w:space="0" w:color="auto"/>
                        <w:bottom w:val="none" w:sz="0" w:space="0" w:color="auto"/>
                        <w:right w:val="none" w:sz="0" w:space="0" w:color="auto"/>
                      </w:divBdr>
                    </w:div>
                  </w:divsChild>
                </w:div>
                <w:div w:id="1235773199">
                  <w:marLeft w:val="240"/>
                  <w:marRight w:val="240"/>
                  <w:marTop w:val="0"/>
                  <w:marBottom w:val="0"/>
                  <w:divBdr>
                    <w:top w:val="none" w:sz="0" w:space="0" w:color="auto"/>
                    <w:left w:val="none" w:sz="0" w:space="0" w:color="auto"/>
                    <w:bottom w:val="none" w:sz="0" w:space="0" w:color="auto"/>
                    <w:right w:val="none" w:sz="0" w:space="0" w:color="auto"/>
                  </w:divBdr>
                  <w:divsChild>
                    <w:div w:id="1476949853">
                      <w:marLeft w:val="240"/>
                      <w:marRight w:val="0"/>
                      <w:marTop w:val="0"/>
                      <w:marBottom w:val="0"/>
                      <w:divBdr>
                        <w:top w:val="none" w:sz="0" w:space="0" w:color="auto"/>
                        <w:left w:val="none" w:sz="0" w:space="0" w:color="auto"/>
                        <w:bottom w:val="none" w:sz="0" w:space="0" w:color="auto"/>
                        <w:right w:val="none" w:sz="0" w:space="0" w:color="auto"/>
                      </w:divBdr>
                    </w:div>
                  </w:divsChild>
                </w:div>
                <w:div w:id="1383678153">
                  <w:marLeft w:val="240"/>
                  <w:marRight w:val="240"/>
                  <w:marTop w:val="0"/>
                  <w:marBottom w:val="0"/>
                  <w:divBdr>
                    <w:top w:val="none" w:sz="0" w:space="0" w:color="auto"/>
                    <w:left w:val="none" w:sz="0" w:space="0" w:color="auto"/>
                    <w:bottom w:val="none" w:sz="0" w:space="0" w:color="auto"/>
                    <w:right w:val="none" w:sz="0" w:space="0" w:color="auto"/>
                  </w:divBdr>
                  <w:divsChild>
                    <w:div w:id="1470368284">
                      <w:marLeft w:val="240"/>
                      <w:marRight w:val="0"/>
                      <w:marTop w:val="0"/>
                      <w:marBottom w:val="0"/>
                      <w:divBdr>
                        <w:top w:val="none" w:sz="0" w:space="0" w:color="auto"/>
                        <w:left w:val="none" w:sz="0" w:space="0" w:color="auto"/>
                        <w:bottom w:val="none" w:sz="0" w:space="0" w:color="auto"/>
                        <w:right w:val="none" w:sz="0" w:space="0" w:color="auto"/>
                      </w:divBdr>
                    </w:div>
                    <w:div w:id="1649162773">
                      <w:marLeft w:val="0"/>
                      <w:marRight w:val="0"/>
                      <w:marTop w:val="0"/>
                      <w:marBottom w:val="0"/>
                      <w:divBdr>
                        <w:top w:val="none" w:sz="0" w:space="0" w:color="auto"/>
                        <w:left w:val="none" w:sz="0" w:space="0" w:color="auto"/>
                        <w:bottom w:val="none" w:sz="0" w:space="0" w:color="auto"/>
                        <w:right w:val="none" w:sz="0" w:space="0" w:color="auto"/>
                      </w:divBdr>
                      <w:divsChild>
                        <w:div w:id="312952879">
                          <w:marLeft w:val="240"/>
                          <w:marRight w:val="240"/>
                          <w:marTop w:val="0"/>
                          <w:marBottom w:val="0"/>
                          <w:divBdr>
                            <w:top w:val="none" w:sz="0" w:space="0" w:color="auto"/>
                            <w:left w:val="none" w:sz="0" w:space="0" w:color="auto"/>
                            <w:bottom w:val="none" w:sz="0" w:space="0" w:color="auto"/>
                            <w:right w:val="none" w:sz="0" w:space="0" w:color="auto"/>
                          </w:divBdr>
                          <w:divsChild>
                            <w:div w:id="344746088">
                              <w:marLeft w:val="240"/>
                              <w:marRight w:val="0"/>
                              <w:marTop w:val="0"/>
                              <w:marBottom w:val="0"/>
                              <w:divBdr>
                                <w:top w:val="none" w:sz="0" w:space="0" w:color="auto"/>
                                <w:left w:val="none" w:sz="0" w:space="0" w:color="auto"/>
                                <w:bottom w:val="none" w:sz="0" w:space="0" w:color="auto"/>
                                <w:right w:val="none" w:sz="0" w:space="0" w:color="auto"/>
                              </w:divBdr>
                            </w:div>
                            <w:div w:id="1484541451">
                              <w:marLeft w:val="0"/>
                              <w:marRight w:val="0"/>
                              <w:marTop w:val="0"/>
                              <w:marBottom w:val="0"/>
                              <w:divBdr>
                                <w:top w:val="none" w:sz="0" w:space="0" w:color="auto"/>
                                <w:left w:val="none" w:sz="0" w:space="0" w:color="auto"/>
                                <w:bottom w:val="none" w:sz="0" w:space="0" w:color="auto"/>
                                <w:right w:val="none" w:sz="0" w:space="0" w:color="auto"/>
                              </w:divBdr>
                              <w:divsChild>
                                <w:div w:id="57286611">
                                  <w:marLeft w:val="240"/>
                                  <w:marRight w:val="240"/>
                                  <w:marTop w:val="0"/>
                                  <w:marBottom w:val="0"/>
                                  <w:divBdr>
                                    <w:top w:val="none" w:sz="0" w:space="0" w:color="auto"/>
                                    <w:left w:val="none" w:sz="0" w:space="0" w:color="auto"/>
                                    <w:bottom w:val="none" w:sz="0" w:space="0" w:color="auto"/>
                                    <w:right w:val="none" w:sz="0" w:space="0" w:color="auto"/>
                                  </w:divBdr>
                                  <w:divsChild>
                                    <w:div w:id="2044597223">
                                      <w:marLeft w:val="240"/>
                                      <w:marRight w:val="0"/>
                                      <w:marTop w:val="0"/>
                                      <w:marBottom w:val="0"/>
                                      <w:divBdr>
                                        <w:top w:val="none" w:sz="0" w:space="0" w:color="auto"/>
                                        <w:left w:val="none" w:sz="0" w:space="0" w:color="auto"/>
                                        <w:bottom w:val="none" w:sz="0" w:space="0" w:color="auto"/>
                                        <w:right w:val="none" w:sz="0" w:space="0" w:color="auto"/>
                                      </w:divBdr>
                                    </w:div>
                                  </w:divsChild>
                                </w:div>
                                <w:div w:id="81294227">
                                  <w:marLeft w:val="240"/>
                                  <w:marRight w:val="240"/>
                                  <w:marTop w:val="0"/>
                                  <w:marBottom w:val="0"/>
                                  <w:divBdr>
                                    <w:top w:val="none" w:sz="0" w:space="0" w:color="auto"/>
                                    <w:left w:val="none" w:sz="0" w:space="0" w:color="auto"/>
                                    <w:bottom w:val="none" w:sz="0" w:space="0" w:color="auto"/>
                                    <w:right w:val="none" w:sz="0" w:space="0" w:color="auto"/>
                                  </w:divBdr>
                                  <w:divsChild>
                                    <w:div w:id="658341206">
                                      <w:marLeft w:val="0"/>
                                      <w:marRight w:val="0"/>
                                      <w:marTop w:val="0"/>
                                      <w:marBottom w:val="0"/>
                                      <w:divBdr>
                                        <w:top w:val="none" w:sz="0" w:space="0" w:color="auto"/>
                                        <w:left w:val="none" w:sz="0" w:space="0" w:color="auto"/>
                                        <w:bottom w:val="none" w:sz="0" w:space="0" w:color="auto"/>
                                        <w:right w:val="none" w:sz="0" w:space="0" w:color="auto"/>
                                      </w:divBdr>
                                      <w:divsChild>
                                        <w:div w:id="14352895">
                                          <w:marLeft w:val="0"/>
                                          <w:marRight w:val="0"/>
                                          <w:marTop w:val="0"/>
                                          <w:marBottom w:val="0"/>
                                          <w:divBdr>
                                            <w:top w:val="none" w:sz="0" w:space="0" w:color="auto"/>
                                            <w:left w:val="none" w:sz="0" w:space="0" w:color="auto"/>
                                            <w:bottom w:val="none" w:sz="0" w:space="0" w:color="auto"/>
                                            <w:right w:val="none" w:sz="0" w:space="0" w:color="auto"/>
                                          </w:divBdr>
                                        </w:div>
                                        <w:div w:id="915866607">
                                          <w:marLeft w:val="240"/>
                                          <w:marRight w:val="240"/>
                                          <w:marTop w:val="0"/>
                                          <w:marBottom w:val="0"/>
                                          <w:divBdr>
                                            <w:top w:val="none" w:sz="0" w:space="0" w:color="auto"/>
                                            <w:left w:val="none" w:sz="0" w:space="0" w:color="auto"/>
                                            <w:bottom w:val="none" w:sz="0" w:space="0" w:color="auto"/>
                                            <w:right w:val="none" w:sz="0" w:space="0" w:color="auto"/>
                                          </w:divBdr>
                                          <w:divsChild>
                                            <w:div w:id="2059745792">
                                              <w:marLeft w:val="240"/>
                                              <w:marRight w:val="0"/>
                                              <w:marTop w:val="0"/>
                                              <w:marBottom w:val="0"/>
                                              <w:divBdr>
                                                <w:top w:val="none" w:sz="0" w:space="0" w:color="auto"/>
                                                <w:left w:val="none" w:sz="0" w:space="0" w:color="auto"/>
                                                <w:bottom w:val="none" w:sz="0" w:space="0" w:color="auto"/>
                                                <w:right w:val="none" w:sz="0" w:space="0" w:color="auto"/>
                                              </w:divBdr>
                                            </w:div>
                                          </w:divsChild>
                                        </w:div>
                                        <w:div w:id="1296792778">
                                          <w:marLeft w:val="240"/>
                                          <w:marRight w:val="240"/>
                                          <w:marTop w:val="0"/>
                                          <w:marBottom w:val="0"/>
                                          <w:divBdr>
                                            <w:top w:val="none" w:sz="0" w:space="0" w:color="auto"/>
                                            <w:left w:val="none" w:sz="0" w:space="0" w:color="auto"/>
                                            <w:bottom w:val="none" w:sz="0" w:space="0" w:color="auto"/>
                                            <w:right w:val="none" w:sz="0" w:space="0" w:color="auto"/>
                                          </w:divBdr>
                                          <w:divsChild>
                                            <w:div w:id="1073547890">
                                              <w:marLeft w:val="240"/>
                                              <w:marRight w:val="0"/>
                                              <w:marTop w:val="0"/>
                                              <w:marBottom w:val="0"/>
                                              <w:divBdr>
                                                <w:top w:val="none" w:sz="0" w:space="0" w:color="auto"/>
                                                <w:left w:val="none" w:sz="0" w:space="0" w:color="auto"/>
                                                <w:bottom w:val="none" w:sz="0" w:space="0" w:color="auto"/>
                                                <w:right w:val="none" w:sz="0" w:space="0" w:color="auto"/>
                                              </w:divBdr>
                                            </w:div>
                                          </w:divsChild>
                                        </w:div>
                                        <w:div w:id="1832600337">
                                          <w:marLeft w:val="240"/>
                                          <w:marRight w:val="240"/>
                                          <w:marTop w:val="0"/>
                                          <w:marBottom w:val="0"/>
                                          <w:divBdr>
                                            <w:top w:val="none" w:sz="0" w:space="0" w:color="auto"/>
                                            <w:left w:val="none" w:sz="0" w:space="0" w:color="auto"/>
                                            <w:bottom w:val="none" w:sz="0" w:space="0" w:color="auto"/>
                                            <w:right w:val="none" w:sz="0" w:space="0" w:color="auto"/>
                                          </w:divBdr>
                                          <w:divsChild>
                                            <w:div w:id="433942008">
                                              <w:marLeft w:val="0"/>
                                              <w:marRight w:val="0"/>
                                              <w:marTop w:val="0"/>
                                              <w:marBottom w:val="0"/>
                                              <w:divBdr>
                                                <w:top w:val="none" w:sz="0" w:space="0" w:color="auto"/>
                                                <w:left w:val="none" w:sz="0" w:space="0" w:color="auto"/>
                                                <w:bottom w:val="none" w:sz="0" w:space="0" w:color="auto"/>
                                                <w:right w:val="none" w:sz="0" w:space="0" w:color="auto"/>
                                              </w:divBdr>
                                              <w:divsChild>
                                                <w:div w:id="824125563">
                                                  <w:marLeft w:val="0"/>
                                                  <w:marRight w:val="0"/>
                                                  <w:marTop w:val="0"/>
                                                  <w:marBottom w:val="0"/>
                                                  <w:divBdr>
                                                    <w:top w:val="none" w:sz="0" w:space="0" w:color="auto"/>
                                                    <w:left w:val="none" w:sz="0" w:space="0" w:color="auto"/>
                                                    <w:bottom w:val="none" w:sz="0" w:space="0" w:color="auto"/>
                                                    <w:right w:val="none" w:sz="0" w:space="0" w:color="auto"/>
                                                  </w:divBdr>
                                                </w:div>
                                                <w:div w:id="1019086399">
                                                  <w:marLeft w:val="240"/>
                                                  <w:marRight w:val="240"/>
                                                  <w:marTop w:val="0"/>
                                                  <w:marBottom w:val="0"/>
                                                  <w:divBdr>
                                                    <w:top w:val="none" w:sz="0" w:space="0" w:color="auto"/>
                                                    <w:left w:val="none" w:sz="0" w:space="0" w:color="auto"/>
                                                    <w:bottom w:val="none" w:sz="0" w:space="0" w:color="auto"/>
                                                    <w:right w:val="none" w:sz="0" w:space="0" w:color="auto"/>
                                                  </w:divBdr>
                                                  <w:divsChild>
                                                    <w:div w:id="1681849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110086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02998630">
                                      <w:marLeft w:val="240"/>
                                      <w:marRight w:val="0"/>
                                      <w:marTop w:val="0"/>
                                      <w:marBottom w:val="0"/>
                                      <w:divBdr>
                                        <w:top w:val="none" w:sz="0" w:space="0" w:color="auto"/>
                                        <w:left w:val="none" w:sz="0" w:space="0" w:color="auto"/>
                                        <w:bottom w:val="none" w:sz="0" w:space="0" w:color="auto"/>
                                        <w:right w:val="none" w:sz="0" w:space="0" w:color="auto"/>
                                      </w:divBdr>
                                    </w:div>
                                  </w:divsChild>
                                </w:div>
                                <w:div w:id="183833403">
                                  <w:marLeft w:val="0"/>
                                  <w:marRight w:val="0"/>
                                  <w:marTop w:val="0"/>
                                  <w:marBottom w:val="0"/>
                                  <w:divBdr>
                                    <w:top w:val="none" w:sz="0" w:space="0" w:color="auto"/>
                                    <w:left w:val="none" w:sz="0" w:space="0" w:color="auto"/>
                                    <w:bottom w:val="none" w:sz="0" w:space="0" w:color="auto"/>
                                    <w:right w:val="none" w:sz="0" w:space="0" w:color="auto"/>
                                  </w:divBdr>
                                </w:div>
                                <w:div w:id="443381778">
                                  <w:marLeft w:val="240"/>
                                  <w:marRight w:val="240"/>
                                  <w:marTop w:val="0"/>
                                  <w:marBottom w:val="0"/>
                                  <w:divBdr>
                                    <w:top w:val="none" w:sz="0" w:space="0" w:color="auto"/>
                                    <w:left w:val="none" w:sz="0" w:space="0" w:color="auto"/>
                                    <w:bottom w:val="none" w:sz="0" w:space="0" w:color="auto"/>
                                    <w:right w:val="none" w:sz="0" w:space="0" w:color="auto"/>
                                  </w:divBdr>
                                  <w:divsChild>
                                    <w:div w:id="18551495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94864">
                          <w:marLeft w:val="240"/>
                          <w:marRight w:val="240"/>
                          <w:marTop w:val="0"/>
                          <w:marBottom w:val="0"/>
                          <w:divBdr>
                            <w:top w:val="none" w:sz="0" w:space="0" w:color="auto"/>
                            <w:left w:val="none" w:sz="0" w:space="0" w:color="auto"/>
                            <w:bottom w:val="none" w:sz="0" w:space="0" w:color="auto"/>
                            <w:right w:val="none" w:sz="0" w:space="0" w:color="auto"/>
                          </w:divBdr>
                          <w:divsChild>
                            <w:div w:id="1025639985">
                              <w:marLeft w:val="0"/>
                              <w:marRight w:val="0"/>
                              <w:marTop w:val="0"/>
                              <w:marBottom w:val="0"/>
                              <w:divBdr>
                                <w:top w:val="none" w:sz="0" w:space="0" w:color="auto"/>
                                <w:left w:val="none" w:sz="0" w:space="0" w:color="auto"/>
                                <w:bottom w:val="none" w:sz="0" w:space="0" w:color="auto"/>
                                <w:right w:val="none" w:sz="0" w:space="0" w:color="auto"/>
                              </w:divBdr>
                              <w:divsChild>
                                <w:div w:id="860513312">
                                  <w:marLeft w:val="240"/>
                                  <w:marRight w:val="240"/>
                                  <w:marTop w:val="0"/>
                                  <w:marBottom w:val="0"/>
                                  <w:divBdr>
                                    <w:top w:val="none" w:sz="0" w:space="0" w:color="auto"/>
                                    <w:left w:val="none" w:sz="0" w:space="0" w:color="auto"/>
                                    <w:bottom w:val="none" w:sz="0" w:space="0" w:color="auto"/>
                                    <w:right w:val="none" w:sz="0" w:space="0" w:color="auto"/>
                                  </w:divBdr>
                                  <w:divsChild>
                                    <w:div w:id="941496953">
                                      <w:marLeft w:val="240"/>
                                      <w:marRight w:val="0"/>
                                      <w:marTop w:val="0"/>
                                      <w:marBottom w:val="0"/>
                                      <w:divBdr>
                                        <w:top w:val="none" w:sz="0" w:space="0" w:color="auto"/>
                                        <w:left w:val="none" w:sz="0" w:space="0" w:color="auto"/>
                                        <w:bottom w:val="none" w:sz="0" w:space="0" w:color="auto"/>
                                        <w:right w:val="none" w:sz="0" w:space="0" w:color="auto"/>
                                      </w:divBdr>
                                    </w:div>
                                  </w:divsChild>
                                </w:div>
                                <w:div w:id="1590390368">
                                  <w:marLeft w:val="240"/>
                                  <w:marRight w:val="240"/>
                                  <w:marTop w:val="0"/>
                                  <w:marBottom w:val="0"/>
                                  <w:divBdr>
                                    <w:top w:val="none" w:sz="0" w:space="0" w:color="auto"/>
                                    <w:left w:val="none" w:sz="0" w:space="0" w:color="auto"/>
                                    <w:bottom w:val="none" w:sz="0" w:space="0" w:color="auto"/>
                                    <w:right w:val="none" w:sz="0" w:space="0" w:color="auto"/>
                                  </w:divBdr>
                                  <w:divsChild>
                                    <w:div w:id="494995667">
                                      <w:marLeft w:val="240"/>
                                      <w:marRight w:val="0"/>
                                      <w:marTop w:val="0"/>
                                      <w:marBottom w:val="0"/>
                                      <w:divBdr>
                                        <w:top w:val="none" w:sz="0" w:space="0" w:color="auto"/>
                                        <w:left w:val="none" w:sz="0" w:space="0" w:color="auto"/>
                                        <w:bottom w:val="none" w:sz="0" w:space="0" w:color="auto"/>
                                        <w:right w:val="none" w:sz="0" w:space="0" w:color="auto"/>
                                      </w:divBdr>
                                    </w:div>
                                    <w:div w:id="1495606107">
                                      <w:marLeft w:val="0"/>
                                      <w:marRight w:val="0"/>
                                      <w:marTop w:val="0"/>
                                      <w:marBottom w:val="0"/>
                                      <w:divBdr>
                                        <w:top w:val="none" w:sz="0" w:space="0" w:color="auto"/>
                                        <w:left w:val="none" w:sz="0" w:space="0" w:color="auto"/>
                                        <w:bottom w:val="none" w:sz="0" w:space="0" w:color="auto"/>
                                        <w:right w:val="none" w:sz="0" w:space="0" w:color="auto"/>
                                      </w:divBdr>
                                      <w:divsChild>
                                        <w:div w:id="540751771">
                                          <w:marLeft w:val="240"/>
                                          <w:marRight w:val="240"/>
                                          <w:marTop w:val="0"/>
                                          <w:marBottom w:val="0"/>
                                          <w:divBdr>
                                            <w:top w:val="none" w:sz="0" w:space="0" w:color="auto"/>
                                            <w:left w:val="none" w:sz="0" w:space="0" w:color="auto"/>
                                            <w:bottom w:val="none" w:sz="0" w:space="0" w:color="auto"/>
                                            <w:right w:val="none" w:sz="0" w:space="0" w:color="auto"/>
                                          </w:divBdr>
                                          <w:divsChild>
                                            <w:div w:id="1330789721">
                                              <w:marLeft w:val="0"/>
                                              <w:marRight w:val="0"/>
                                              <w:marTop w:val="0"/>
                                              <w:marBottom w:val="0"/>
                                              <w:divBdr>
                                                <w:top w:val="none" w:sz="0" w:space="0" w:color="auto"/>
                                                <w:left w:val="none" w:sz="0" w:space="0" w:color="auto"/>
                                                <w:bottom w:val="none" w:sz="0" w:space="0" w:color="auto"/>
                                                <w:right w:val="none" w:sz="0" w:space="0" w:color="auto"/>
                                              </w:divBdr>
                                              <w:divsChild>
                                                <w:div w:id="433208143">
                                                  <w:marLeft w:val="240"/>
                                                  <w:marRight w:val="240"/>
                                                  <w:marTop w:val="0"/>
                                                  <w:marBottom w:val="0"/>
                                                  <w:divBdr>
                                                    <w:top w:val="none" w:sz="0" w:space="0" w:color="auto"/>
                                                    <w:left w:val="none" w:sz="0" w:space="0" w:color="auto"/>
                                                    <w:bottom w:val="none" w:sz="0" w:space="0" w:color="auto"/>
                                                    <w:right w:val="none" w:sz="0" w:space="0" w:color="auto"/>
                                                  </w:divBdr>
                                                  <w:divsChild>
                                                    <w:div w:id="324747045">
                                                      <w:marLeft w:val="240"/>
                                                      <w:marRight w:val="0"/>
                                                      <w:marTop w:val="0"/>
                                                      <w:marBottom w:val="0"/>
                                                      <w:divBdr>
                                                        <w:top w:val="none" w:sz="0" w:space="0" w:color="auto"/>
                                                        <w:left w:val="none" w:sz="0" w:space="0" w:color="auto"/>
                                                        <w:bottom w:val="none" w:sz="0" w:space="0" w:color="auto"/>
                                                        <w:right w:val="none" w:sz="0" w:space="0" w:color="auto"/>
                                                      </w:divBdr>
                                                    </w:div>
                                                  </w:divsChild>
                                                </w:div>
                                                <w:div w:id="1365132398">
                                                  <w:marLeft w:val="0"/>
                                                  <w:marRight w:val="0"/>
                                                  <w:marTop w:val="0"/>
                                                  <w:marBottom w:val="0"/>
                                                  <w:divBdr>
                                                    <w:top w:val="none" w:sz="0" w:space="0" w:color="auto"/>
                                                    <w:left w:val="none" w:sz="0" w:space="0" w:color="auto"/>
                                                    <w:bottom w:val="none" w:sz="0" w:space="0" w:color="auto"/>
                                                    <w:right w:val="none" w:sz="0" w:space="0" w:color="auto"/>
                                                  </w:divBdr>
                                                </w:div>
                                              </w:divsChild>
                                            </w:div>
                                            <w:div w:id="2059544993">
                                              <w:marLeft w:val="240"/>
                                              <w:marRight w:val="0"/>
                                              <w:marTop w:val="0"/>
                                              <w:marBottom w:val="0"/>
                                              <w:divBdr>
                                                <w:top w:val="none" w:sz="0" w:space="0" w:color="auto"/>
                                                <w:left w:val="none" w:sz="0" w:space="0" w:color="auto"/>
                                                <w:bottom w:val="none" w:sz="0" w:space="0" w:color="auto"/>
                                                <w:right w:val="none" w:sz="0" w:space="0" w:color="auto"/>
                                              </w:divBdr>
                                            </w:div>
                                          </w:divsChild>
                                        </w:div>
                                        <w:div w:id="1019434123">
                                          <w:marLeft w:val="240"/>
                                          <w:marRight w:val="240"/>
                                          <w:marTop w:val="0"/>
                                          <w:marBottom w:val="0"/>
                                          <w:divBdr>
                                            <w:top w:val="none" w:sz="0" w:space="0" w:color="auto"/>
                                            <w:left w:val="none" w:sz="0" w:space="0" w:color="auto"/>
                                            <w:bottom w:val="none" w:sz="0" w:space="0" w:color="auto"/>
                                            <w:right w:val="none" w:sz="0" w:space="0" w:color="auto"/>
                                          </w:divBdr>
                                          <w:divsChild>
                                            <w:div w:id="1434863175">
                                              <w:marLeft w:val="240"/>
                                              <w:marRight w:val="0"/>
                                              <w:marTop w:val="0"/>
                                              <w:marBottom w:val="0"/>
                                              <w:divBdr>
                                                <w:top w:val="none" w:sz="0" w:space="0" w:color="auto"/>
                                                <w:left w:val="none" w:sz="0" w:space="0" w:color="auto"/>
                                                <w:bottom w:val="none" w:sz="0" w:space="0" w:color="auto"/>
                                                <w:right w:val="none" w:sz="0" w:space="0" w:color="auto"/>
                                              </w:divBdr>
                                            </w:div>
                                          </w:divsChild>
                                        </w:div>
                                        <w:div w:id="1269506826">
                                          <w:marLeft w:val="0"/>
                                          <w:marRight w:val="0"/>
                                          <w:marTop w:val="0"/>
                                          <w:marBottom w:val="0"/>
                                          <w:divBdr>
                                            <w:top w:val="none" w:sz="0" w:space="0" w:color="auto"/>
                                            <w:left w:val="none" w:sz="0" w:space="0" w:color="auto"/>
                                            <w:bottom w:val="none" w:sz="0" w:space="0" w:color="auto"/>
                                            <w:right w:val="none" w:sz="0" w:space="0" w:color="auto"/>
                                          </w:divBdr>
                                        </w:div>
                                        <w:div w:id="1501626580">
                                          <w:marLeft w:val="240"/>
                                          <w:marRight w:val="240"/>
                                          <w:marTop w:val="0"/>
                                          <w:marBottom w:val="0"/>
                                          <w:divBdr>
                                            <w:top w:val="none" w:sz="0" w:space="0" w:color="auto"/>
                                            <w:left w:val="none" w:sz="0" w:space="0" w:color="auto"/>
                                            <w:bottom w:val="none" w:sz="0" w:space="0" w:color="auto"/>
                                            <w:right w:val="none" w:sz="0" w:space="0" w:color="auto"/>
                                          </w:divBdr>
                                          <w:divsChild>
                                            <w:div w:id="1864540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5195">
                                  <w:marLeft w:val="240"/>
                                  <w:marRight w:val="240"/>
                                  <w:marTop w:val="0"/>
                                  <w:marBottom w:val="0"/>
                                  <w:divBdr>
                                    <w:top w:val="none" w:sz="0" w:space="0" w:color="auto"/>
                                    <w:left w:val="none" w:sz="0" w:space="0" w:color="auto"/>
                                    <w:bottom w:val="none" w:sz="0" w:space="0" w:color="auto"/>
                                    <w:right w:val="none" w:sz="0" w:space="0" w:color="auto"/>
                                  </w:divBdr>
                                  <w:divsChild>
                                    <w:div w:id="1131629336">
                                      <w:marLeft w:val="240"/>
                                      <w:marRight w:val="0"/>
                                      <w:marTop w:val="0"/>
                                      <w:marBottom w:val="0"/>
                                      <w:divBdr>
                                        <w:top w:val="none" w:sz="0" w:space="0" w:color="auto"/>
                                        <w:left w:val="none" w:sz="0" w:space="0" w:color="auto"/>
                                        <w:bottom w:val="none" w:sz="0" w:space="0" w:color="auto"/>
                                        <w:right w:val="none" w:sz="0" w:space="0" w:color="auto"/>
                                      </w:divBdr>
                                    </w:div>
                                  </w:divsChild>
                                </w:div>
                                <w:div w:id="2120953163">
                                  <w:marLeft w:val="0"/>
                                  <w:marRight w:val="0"/>
                                  <w:marTop w:val="0"/>
                                  <w:marBottom w:val="0"/>
                                  <w:divBdr>
                                    <w:top w:val="none" w:sz="0" w:space="0" w:color="auto"/>
                                    <w:left w:val="none" w:sz="0" w:space="0" w:color="auto"/>
                                    <w:bottom w:val="none" w:sz="0" w:space="0" w:color="auto"/>
                                    <w:right w:val="none" w:sz="0" w:space="0" w:color="auto"/>
                                  </w:divBdr>
                                </w:div>
                              </w:divsChild>
                            </w:div>
                            <w:div w:id="1078788154">
                              <w:marLeft w:val="240"/>
                              <w:marRight w:val="0"/>
                              <w:marTop w:val="0"/>
                              <w:marBottom w:val="0"/>
                              <w:divBdr>
                                <w:top w:val="none" w:sz="0" w:space="0" w:color="auto"/>
                                <w:left w:val="none" w:sz="0" w:space="0" w:color="auto"/>
                                <w:bottom w:val="none" w:sz="0" w:space="0" w:color="auto"/>
                                <w:right w:val="none" w:sz="0" w:space="0" w:color="auto"/>
                              </w:divBdr>
                            </w:div>
                          </w:divsChild>
                        </w:div>
                        <w:div w:id="418402958">
                          <w:marLeft w:val="240"/>
                          <w:marRight w:val="240"/>
                          <w:marTop w:val="0"/>
                          <w:marBottom w:val="0"/>
                          <w:divBdr>
                            <w:top w:val="none" w:sz="0" w:space="0" w:color="auto"/>
                            <w:left w:val="none" w:sz="0" w:space="0" w:color="auto"/>
                            <w:bottom w:val="none" w:sz="0" w:space="0" w:color="auto"/>
                            <w:right w:val="none" w:sz="0" w:space="0" w:color="auto"/>
                          </w:divBdr>
                          <w:divsChild>
                            <w:div w:id="1370837122">
                              <w:marLeft w:val="240"/>
                              <w:marRight w:val="0"/>
                              <w:marTop w:val="0"/>
                              <w:marBottom w:val="0"/>
                              <w:divBdr>
                                <w:top w:val="none" w:sz="0" w:space="0" w:color="auto"/>
                                <w:left w:val="none" w:sz="0" w:space="0" w:color="auto"/>
                                <w:bottom w:val="none" w:sz="0" w:space="0" w:color="auto"/>
                                <w:right w:val="none" w:sz="0" w:space="0" w:color="auto"/>
                              </w:divBdr>
                            </w:div>
                          </w:divsChild>
                        </w:div>
                        <w:div w:id="589582178">
                          <w:marLeft w:val="240"/>
                          <w:marRight w:val="240"/>
                          <w:marTop w:val="0"/>
                          <w:marBottom w:val="0"/>
                          <w:divBdr>
                            <w:top w:val="none" w:sz="0" w:space="0" w:color="auto"/>
                            <w:left w:val="none" w:sz="0" w:space="0" w:color="auto"/>
                            <w:bottom w:val="none" w:sz="0" w:space="0" w:color="auto"/>
                            <w:right w:val="none" w:sz="0" w:space="0" w:color="auto"/>
                          </w:divBdr>
                          <w:divsChild>
                            <w:div w:id="1212571789">
                              <w:marLeft w:val="0"/>
                              <w:marRight w:val="0"/>
                              <w:marTop w:val="0"/>
                              <w:marBottom w:val="0"/>
                              <w:divBdr>
                                <w:top w:val="none" w:sz="0" w:space="0" w:color="auto"/>
                                <w:left w:val="none" w:sz="0" w:space="0" w:color="auto"/>
                                <w:bottom w:val="none" w:sz="0" w:space="0" w:color="auto"/>
                                <w:right w:val="none" w:sz="0" w:space="0" w:color="auto"/>
                              </w:divBdr>
                              <w:divsChild>
                                <w:div w:id="1065105681">
                                  <w:marLeft w:val="0"/>
                                  <w:marRight w:val="0"/>
                                  <w:marTop w:val="0"/>
                                  <w:marBottom w:val="0"/>
                                  <w:divBdr>
                                    <w:top w:val="none" w:sz="0" w:space="0" w:color="auto"/>
                                    <w:left w:val="none" w:sz="0" w:space="0" w:color="auto"/>
                                    <w:bottom w:val="none" w:sz="0" w:space="0" w:color="auto"/>
                                    <w:right w:val="none" w:sz="0" w:space="0" w:color="auto"/>
                                  </w:divBdr>
                                </w:div>
                                <w:div w:id="1405492383">
                                  <w:marLeft w:val="240"/>
                                  <w:marRight w:val="240"/>
                                  <w:marTop w:val="0"/>
                                  <w:marBottom w:val="0"/>
                                  <w:divBdr>
                                    <w:top w:val="none" w:sz="0" w:space="0" w:color="auto"/>
                                    <w:left w:val="none" w:sz="0" w:space="0" w:color="auto"/>
                                    <w:bottom w:val="none" w:sz="0" w:space="0" w:color="auto"/>
                                    <w:right w:val="none" w:sz="0" w:space="0" w:color="auto"/>
                                  </w:divBdr>
                                  <w:divsChild>
                                    <w:div w:id="1369602182">
                                      <w:marLeft w:val="240"/>
                                      <w:marRight w:val="0"/>
                                      <w:marTop w:val="0"/>
                                      <w:marBottom w:val="0"/>
                                      <w:divBdr>
                                        <w:top w:val="none" w:sz="0" w:space="0" w:color="auto"/>
                                        <w:left w:val="none" w:sz="0" w:space="0" w:color="auto"/>
                                        <w:bottom w:val="none" w:sz="0" w:space="0" w:color="auto"/>
                                        <w:right w:val="none" w:sz="0" w:space="0" w:color="auto"/>
                                      </w:divBdr>
                                    </w:div>
                                  </w:divsChild>
                                </w:div>
                                <w:div w:id="1984651416">
                                  <w:marLeft w:val="240"/>
                                  <w:marRight w:val="240"/>
                                  <w:marTop w:val="0"/>
                                  <w:marBottom w:val="0"/>
                                  <w:divBdr>
                                    <w:top w:val="none" w:sz="0" w:space="0" w:color="auto"/>
                                    <w:left w:val="none" w:sz="0" w:space="0" w:color="auto"/>
                                    <w:bottom w:val="none" w:sz="0" w:space="0" w:color="auto"/>
                                    <w:right w:val="none" w:sz="0" w:space="0" w:color="auto"/>
                                  </w:divBdr>
                                  <w:divsChild>
                                    <w:div w:id="463500579">
                                      <w:marLeft w:val="240"/>
                                      <w:marRight w:val="0"/>
                                      <w:marTop w:val="0"/>
                                      <w:marBottom w:val="0"/>
                                      <w:divBdr>
                                        <w:top w:val="none" w:sz="0" w:space="0" w:color="auto"/>
                                        <w:left w:val="none" w:sz="0" w:space="0" w:color="auto"/>
                                        <w:bottom w:val="none" w:sz="0" w:space="0" w:color="auto"/>
                                        <w:right w:val="none" w:sz="0" w:space="0" w:color="auto"/>
                                      </w:divBdr>
                                    </w:div>
                                  </w:divsChild>
                                </w:div>
                                <w:div w:id="2003270800">
                                  <w:marLeft w:val="240"/>
                                  <w:marRight w:val="240"/>
                                  <w:marTop w:val="0"/>
                                  <w:marBottom w:val="0"/>
                                  <w:divBdr>
                                    <w:top w:val="none" w:sz="0" w:space="0" w:color="auto"/>
                                    <w:left w:val="none" w:sz="0" w:space="0" w:color="auto"/>
                                    <w:bottom w:val="none" w:sz="0" w:space="0" w:color="auto"/>
                                    <w:right w:val="none" w:sz="0" w:space="0" w:color="auto"/>
                                  </w:divBdr>
                                  <w:divsChild>
                                    <w:div w:id="1270426286">
                                      <w:marLeft w:val="240"/>
                                      <w:marRight w:val="0"/>
                                      <w:marTop w:val="0"/>
                                      <w:marBottom w:val="0"/>
                                      <w:divBdr>
                                        <w:top w:val="none" w:sz="0" w:space="0" w:color="auto"/>
                                        <w:left w:val="none" w:sz="0" w:space="0" w:color="auto"/>
                                        <w:bottom w:val="none" w:sz="0" w:space="0" w:color="auto"/>
                                        <w:right w:val="none" w:sz="0" w:space="0" w:color="auto"/>
                                      </w:divBdr>
                                    </w:div>
                                    <w:div w:id="2037608719">
                                      <w:marLeft w:val="0"/>
                                      <w:marRight w:val="0"/>
                                      <w:marTop w:val="0"/>
                                      <w:marBottom w:val="0"/>
                                      <w:divBdr>
                                        <w:top w:val="none" w:sz="0" w:space="0" w:color="auto"/>
                                        <w:left w:val="none" w:sz="0" w:space="0" w:color="auto"/>
                                        <w:bottom w:val="none" w:sz="0" w:space="0" w:color="auto"/>
                                        <w:right w:val="none" w:sz="0" w:space="0" w:color="auto"/>
                                      </w:divBdr>
                                      <w:divsChild>
                                        <w:div w:id="796608972">
                                          <w:marLeft w:val="240"/>
                                          <w:marRight w:val="240"/>
                                          <w:marTop w:val="0"/>
                                          <w:marBottom w:val="0"/>
                                          <w:divBdr>
                                            <w:top w:val="none" w:sz="0" w:space="0" w:color="auto"/>
                                            <w:left w:val="none" w:sz="0" w:space="0" w:color="auto"/>
                                            <w:bottom w:val="none" w:sz="0" w:space="0" w:color="auto"/>
                                            <w:right w:val="none" w:sz="0" w:space="0" w:color="auto"/>
                                          </w:divBdr>
                                          <w:divsChild>
                                            <w:div w:id="269778053">
                                              <w:marLeft w:val="0"/>
                                              <w:marRight w:val="0"/>
                                              <w:marTop w:val="0"/>
                                              <w:marBottom w:val="0"/>
                                              <w:divBdr>
                                                <w:top w:val="none" w:sz="0" w:space="0" w:color="auto"/>
                                                <w:left w:val="none" w:sz="0" w:space="0" w:color="auto"/>
                                                <w:bottom w:val="none" w:sz="0" w:space="0" w:color="auto"/>
                                                <w:right w:val="none" w:sz="0" w:space="0" w:color="auto"/>
                                              </w:divBdr>
                                              <w:divsChild>
                                                <w:div w:id="43917362">
                                                  <w:marLeft w:val="240"/>
                                                  <w:marRight w:val="240"/>
                                                  <w:marTop w:val="0"/>
                                                  <w:marBottom w:val="0"/>
                                                  <w:divBdr>
                                                    <w:top w:val="none" w:sz="0" w:space="0" w:color="auto"/>
                                                    <w:left w:val="none" w:sz="0" w:space="0" w:color="auto"/>
                                                    <w:bottom w:val="none" w:sz="0" w:space="0" w:color="auto"/>
                                                    <w:right w:val="none" w:sz="0" w:space="0" w:color="auto"/>
                                                  </w:divBdr>
                                                  <w:divsChild>
                                                    <w:div w:id="626860168">
                                                      <w:marLeft w:val="240"/>
                                                      <w:marRight w:val="0"/>
                                                      <w:marTop w:val="0"/>
                                                      <w:marBottom w:val="0"/>
                                                      <w:divBdr>
                                                        <w:top w:val="none" w:sz="0" w:space="0" w:color="auto"/>
                                                        <w:left w:val="none" w:sz="0" w:space="0" w:color="auto"/>
                                                        <w:bottom w:val="none" w:sz="0" w:space="0" w:color="auto"/>
                                                        <w:right w:val="none" w:sz="0" w:space="0" w:color="auto"/>
                                                      </w:divBdr>
                                                    </w:div>
                                                  </w:divsChild>
                                                </w:div>
                                                <w:div w:id="547111597">
                                                  <w:marLeft w:val="0"/>
                                                  <w:marRight w:val="0"/>
                                                  <w:marTop w:val="0"/>
                                                  <w:marBottom w:val="0"/>
                                                  <w:divBdr>
                                                    <w:top w:val="none" w:sz="0" w:space="0" w:color="auto"/>
                                                    <w:left w:val="none" w:sz="0" w:space="0" w:color="auto"/>
                                                    <w:bottom w:val="none" w:sz="0" w:space="0" w:color="auto"/>
                                                    <w:right w:val="none" w:sz="0" w:space="0" w:color="auto"/>
                                                  </w:divBdr>
                                                </w:div>
                                              </w:divsChild>
                                            </w:div>
                                            <w:div w:id="1911846227">
                                              <w:marLeft w:val="240"/>
                                              <w:marRight w:val="0"/>
                                              <w:marTop w:val="0"/>
                                              <w:marBottom w:val="0"/>
                                              <w:divBdr>
                                                <w:top w:val="none" w:sz="0" w:space="0" w:color="auto"/>
                                                <w:left w:val="none" w:sz="0" w:space="0" w:color="auto"/>
                                                <w:bottom w:val="none" w:sz="0" w:space="0" w:color="auto"/>
                                                <w:right w:val="none" w:sz="0" w:space="0" w:color="auto"/>
                                              </w:divBdr>
                                            </w:div>
                                          </w:divsChild>
                                        </w:div>
                                        <w:div w:id="1039158901">
                                          <w:marLeft w:val="0"/>
                                          <w:marRight w:val="0"/>
                                          <w:marTop w:val="0"/>
                                          <w:marBottom w:val="0"/>
                                          <w:divBdr>
                                            <w:top w:val="none" w:sz="0" w:space="0" w:color="auto"/>
                                            <w:left w:val="none" w:sz="0" w:space="0" w:color="auto"/>
                                            <w:bottom w:val="none" w:sz="0" w:space="0" w:color="auto"/>
                                            <w:right w:val="none" w:sz="0" w:space="0" w:color="auto"/>
                                          </w:divBdr>
                                        </w:div>
                                        <w:div w:id="1451819534">
                                          <w:marLeft w:val="240"/>
                                          <w:marRight w:val="240"/>
                                          <w:marTop w:val="0"/>
                                          <w:marBottom w:val="0"/>
                                          <w:divBdr>
                                            <w:top w:val="none" w:sz="0" w:space="0" w:color="auto"/>
                                            <w:left w:val="none" w:sz="0" w:space="0" w:color="auto"/>
                                            <w:bottom w:val="none" w:sz="0" w:space="0" w:color="auto"/>
                                            <w:right w:val="none" w:sz="0" w:space="0" w:color="auto"/>
                                          </w:divBdr>
                                          <w:divsChild>
                                            <w:div w:id="1658486248">
                                              <w:marLeft w:val="240"/>
                                              <w:marRight w:val="0"/>
                                              <w:marTop w:val="0"/>
                                              <w:marBottom w:val="0"/>
                                              <w:divBdr>
                                                <w:top w:val="none" w:sz="0" w:space="0" w:color="auto"/>
                                                <w:left w:val="none" w:sz="0" w:space="0" w:color="auto"/>
                                                <w:bottom w:val="none" w:sz="0" w:space="0" w:color="auto"/>
                                                <w:right w:val="none" w:sz="0" w:space="0" w:color="auto"/>
                                              </w:divBdr>
                                            </w:div>
                                          </w:divsChild>
                                        </w:div>
                                        <w:div w:id="1465656933">
                                          <w:marLeft w:val="240"/>
                                          <w:marRight w:val="240"/>
                                          <w:marTop w:val="0"/>
                                          <w:marBottom w:val="0"/>
                                          <w:divBdr>
                                            <w:top w:val="none" w:sz="0" w:space="0" w:color="auto"/>
                                            <w:left w:val="none" w:sz="0" w:space="0" w:color="auto"/>
                                            <w:bottom w:val="none" w:sz="0" w:space="0" w:color="auto"/>
                                            <w:right w:val="none" w:sz="0" w:space="0" w:color="auto"/>
                                          </w:divBdr>
                                          <w:divsChild>
                                            <w:div w:id="17827205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085942">
                              <w:marLeft w:val="240"/>
                              <w:marRight w:val="0"/>
                              <w:marTop w:val="0"/>
                              <w:marBottom w:val="0"/>
                              <w:divBdr>
                                <w:top w:val="none" w:sz="0" w:space="0" w:color="auto"/>
                                <w:left w:val="none" w:sz="0" w:space="0" w:color="auto"/>
                                <w:bottom w:val="none" w:sz="0" w:space="0" w:color="auto"/>
                                <w:right w:val="none" w:sz="0" w:space="0" w:color="auto"/>
                              </w:divBdr>
                            </w:div>
                          </w:divsChild>
                        </w:div>
                        <w:div w:id="12797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1042">
                  <w:marLeft w:val="240"/>
                  <w:marRight w:val="240"/>
                  <w:marTop w:val="0"/>
                  <w:marBottom w:val="0"/>
                  <w:divBdr>
                    <w:top w:val="none" w:sz="0" w:space="0" w:color="auto"/>
                    <w:left w:val="none" w:sz="0" w:space="0" w:color="auto"/>
                    <w:bottom w:val="none" w:sz="0" w:space="0" w:color="auto"/>
                    <w:right w:val="none" w:sz="0" w:space="0" w:color="auto"/>
                  </w:divBdr>
                  <w:divsChild>
                    <w:div w:id="266818301">
                      <w:marLeft w:val="0"/>
                      <w:marRight w:val="0"/>
                      <w:marTop w:val="0"/>
                      <w:marBottom w:val="0"/>
                      <w:divBdr>
                        <w:top w:val="none" w:sz="0" w:space="0" w:color="auto"/>
                        <w:left w:val="none" w:sz="0" w:space="0" w:color="auto"/>
                        <w:bottom w:val="none" w:sz="0" w:space="0" w:color="auto"/>
                        <w:right w:val="none" w:sz="0" w:space="0" w:color="auto"/>
                      </w:divBdr>
                      <w:divsChild>
                        <w:div w:id="397898425">
                          <w:marLeft w:val="240"/>
                          <w:marRight w:val="240"/>
                          <w:marTop w:val="0"/>
                          <w:marBottom w:val="0"/>
                          <w:divBdr>
                            <w:top w:val="none" w:sz="0" w:space="0" w:color="auto"/>
                            <w:left w:val="none" w:sz="0" w:space="0" w:color="auto"/>
                            <w:bottom w:val="none" w:sz="0" w:space="0" w:color="auto"/>
                            <w:right w:val="none" w:sz="0" w:space="0" w:color="auto"/>
                          </w:divBdr>
                          <w:divsChild>
                            <w:div w:id="503781208">
                              <w:marLeft w:val="240"/>
                              <w:marRight w:val="0"/>
                              <w:marTop w:val="0"/>
                              <w:marBottom w:val="0"/>
                              <w:divBdr>
                                <w:top w:val="none" w:sz="0" w:space="0" w:color="auto"/>
                                <w:left w:val="none" w:sz="0" w:space="0" w:color="auto"/>
                                <w:bottom w:val="none" w:sz="0" w:space="0" w:color="auto"/>
                                <w:right w:val="none" w:sz="0" w:space="0" w:color="auto"/>
                              </w:divBdr>
                            </w:div>
                          </w:divsChild>
                        </w:div>
                        <w:div w:id="1272468820">
                          <w:marLeft w:val="0"/>
                          <w:marRight w:val="0"/>
                          <w:marTop w:val="0"/>
                          <w:marBottom w:val="0"/>
                          <w:divBdr>
                            <w:top w:val="none" w:sz="0" w:space="0" w:color="auto"/>
                            <w:left w:val="none" w:sz="0" w:space="0" w:color="auto"/>
                            <w:bottom w:val="none" w:sz="0" w:space="0" w:color="auto"/>
                            <w:right w:val="none" w:sz="0" w:space="0" w:color="auto"/>
                          </w:divBdr>
                        </w:div>
                      </w:divsChild>
                    </w:div>
                    <w:div w:id="1465387089">
                      <w:marLeft w:val="240"/>
                      <w:marRight w:val="0"/>
                      <w:marTop w:val="0"/>
                      <w:marBottom w:val="0"/>
                      <w:divBdr>
                        <w:top w:val="none" w:sz="0" w:space="0" w:color="auto"/>
                        <w:left w:val="none" w:sz="0" w:space="0" w:color="auto"/>
                        <w:bottom w:val="none" w:sz="0" w:space="0" w:color="auto"/>
                        <w:right w:val="none" w:sz="0" w:space="0" w:color="auto"/>
                      </w:divBdr>
                    </w:div>
                  </w:divsChild>
                </w:div>
                <w:div w:id="1615673240">
                  <w:marLeft w:val="240"/>
                  <w:marRight w:val="240"/>
                  <w:marTop w:val="0"/>
                  <w:marBottom w:val="0"/>
                  <w:divBdr>
                    <w:top w:val="none" w:sz="0" w:space="0" w:color="auto"/>
                    <w:left w:val="none" w:sz="0" w:space="0" w:color="auto"/>
                    <w:bottom w:val="none" w:sz="0" w:space="0" w:color="auto"/>
                    <w:right w:val="none" w:sz="0" w:space="0" w:color="auto"/>
                  </w:divBdr>
                  <w:divsChild>
                    <w:div w:id="1046683932">
                      <w:marLeft w:val="240"/>
                      <w:marRight w:val="0"/>
                      <w:marTop w:val="0"/>
                      <w:marBottom w:val="0"/>
                      <w:divBdr>
                        <w:top w:val="none" w:sz="0" w:space="0" w:color="auto"/>
                        <w:left w:val="none" w:sz="0" w:space="0" w:color="auto"/>
                        <w:bottom w:val="none" w:sz="0" w:space="0" w:color="auto"/>
                        <w:right w:val="none" w:sz="0" w:space="0" w:color="auto"/>
                      </w:divBdr>
                    </w:div>
                    <w:div w:id="1654678177">
                      <w:marLeft w:val="0"/>
                      <w:marRight w:val="0"/>
                      <w:marTop w:val="0"/>
                      <w:marBottom w:val="0"/>
                      <w:divBdr>
                        <w:top w:val="none" w:sz="0" w:space="0" w:color="auto"/>
                        <w:left w:val="none" w:sz="0" w:space="0" w:color="auto"/>
                        <w:bottom w:val="none" w:sz="0" w:space="0" w:color="auto"/>
                        <w:right w:val="none" w:sz="0" w:space="0" w:color="auto"/>
                      </w:divBdr>
                      <w:divsChild>
                        <w:div w:id="940646908">
                          <w:marLeft w:val="240"/>
                          <w:marRight w:val="240"/>
                          <w:marTop w:val="0"/>
                          <w:marBottom w:val="0"/>
                          <w:divBdr>
                            <w:top w:val="none" w:sz="0" w:space="0" w:color="auto"/>
                            <w:left w:val="none" w:sz="0" w:space="0" w:color="auto"/>
                            <w:bottom w:val="none" w:sz="0" w:space="0" w:color="auto"/>
                            <w:right w:val="none" w:sz="0" w:space="0" w:color="auto"/>
                          </w:divBdr>
                          <w:divsChild>
                            <w:div w:id="915625321">
                              <w:marLeft w:val="240"/>
                              <w:marRight w:val="0"/>
                              <w:marTop w:val="0"/>
                              <w:marBottom w:val="0"/>
                              <w:divBdr>
                                <w:top w:val="none" w:sz="0" w:space="0" w:color="auto"/>
                                <w:left w:val="none" w:sz="0" w:space="0" w:color="auto"/>
                                <w:bottom w:val="none" w:sz="0" w:space="0" w:color="auto"/>
                                <w:right w:val="none" w:sz="0" w:space="0" w:color="auto"/>
                              </w:divBdr>
                            </w:div>
                            <w:div w:id="1268660209">
                              <w:marLeft w:val="0"/>
                              <w:marRight w:val="0"/>
                              <w:marTop w:val="0"/>
                              <w:marBottom w:val="0"/>
                              <w:divBdr>
                                <w:top w:val="none" w:sz="0" w:space="0" w:color="auto"/>
                                <w:left w:val="none" w:sz="0" w:space="0" w:color="auto"/>
                                <w:bottom w:val="none" w:sz="0" w:space="0" w:color="auto"/>
                                <w:right w:val="none" w:sz="0" w:space="0" w:color="auto"/>
                              </w:divBdr>
                              <w:divsChild>
                                <w:div w:id="1406302031">
                                  <w:marLeft w:val="0"/>
                                  <w:marRight w:val="0"/>
                                  <w:marTop w:val="0"/>
                                  <w:marBottom w:val="0"/>
                                  <w:divBdr>
                                    <w:top w:val="none" w:sz="0" w:space="0" w:color="auto"/>
                                    <w:left w:val="none" w:sz="0" w:space="0" w:color="auto"/>
                                    <w:bottom w:val="none" w:sz="0" w:space="0" w:color="auto"/>
                                    <w:right w:val="none" w:sz="0" w:space="0" w:color="auto"/>
                                  </w:divBdr>
                                </w:div>
                                <w:div w:id="1574966192">
                                  <w:marLeft w:val="240"/>
                                  <w:marRight w:val="240"/>
                                  <w:marTop w:val="0"/>
                                  <w:marBottom w:val="0"/>
                                  <w:divBdr>
                                    <w:top w:val="none" w:sz="0" w:space="0" w:color="auto"/>
                                    <w:left w:val="none" w:sz="0" w:space="0" w:color="auto"/>
                                    <w:bottom w:val="none" w:sz="0" w:space="0" w:color="auto"/>
                                    <w:right w:val="none" w:sz="0" w:space="0" w:color="auto"/>
                                  </w:divBdr>
                                  <w:divsChild>
                                    <w:div w:id="8954334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12529">
                          <w:marLeft w:val="0"/>
                          <w:marRight w:val="0"/>
                          <w:marTop w:val="0"/>
                          <w:marBottom w:val="0"/>
                          <w:divBdr>
                            <w:top w:val="none" w:sz="0" w:space="0" w:color="auto"/>
                            <w:left w:val="none" w:sz="0" w:space="0" w:color="auto"/>
                            <w:bottom w:val="none" w:sz="0" w:space="0" w:color="auto"/>
                            <w:right w:val="none" w:sz="0" w:space="0" w:color="auto"/>
                          </w:divBdr>
                        </w:div>
                        <w:div w:id="1247763828">
                          <w:marLeft w:val="240"/>
                          <w:marRight w:val="240"/>
                          <w:marTop w:val="0"/>
                          <w:marBottom w:val="0"/>
                          <w:divBdr>
                            <w:top w:val="none" w:sz="0" w:space="0" w:color="auto"/>
                            <w:left w:val="none" w:sz="0" w:space="0" w:color="auto"/>
                            <w:bottom w:val="none" w:sz="0" w:space="0" w:color="auto"/>
                            <w:right w:val="none" w:sz="0" w:space="0" w:color="auto"/>
                          </w:divBdr>
                          <w:divsChild>
                            <w:div w:id="877594443">
                              <w:marLeft w:val="0"/>
                              <w:marRight w:val="0"/>
                              <w:marTop w:val="0"/>
                              <w:marBottom w:val="0"/>
                              <w:divBdr>
                                <w:top w:val="none" w:sz="0" w:space="0" w:color="auto"/>
                                <w:left w:val="none" w:sz="0" w:space="0" w:color="auto"/>
                                <w:bottom w:val="none" w:sz="0" w:space="0" w:color="auto"/>
                                <w:right w:val="none" w:sz="0" w:space="0" w:color="auto"/>
                              </w:divBdr>
                              <w:divsChild>
                                <w:div w:id="43873022">
                                  <w:marLeft w:val="240"/>
                                  <w:marRight w:val="240"/>
                                  <w:marTop w:val="0"/>
                                  <w:marBottom w:val="0"/>
                                  <w:divBdr>
                                    <w:top w:val="none" w:sz="0" w:space="0" w:color="auto"/>
                                    <w:left w:val="none" w:sz="0" w:space="0" w:color="auto"/>
                                    <w:bottom w:val="none" w:sz="0" w:space="0" w:color="auto"/>
                                    <w:right w:val="none" w:sz="0" w:space="0" w:color="auto"/>
                                  </w:divBdr>
                                  <w:divsChild>
                                    <w:div w:id="270667917">
                                      <w:marLeft w:val="240"/>
                                      <w:marRight w:val="0"/>
                                      <w:marTop w:val="0"/>
                                      <w:marBottom w:val="0"/>
                                      <w:divBdr>
                                        <w:top w:val="none" w:sz="0" w:space="0" w:color="auto"/>
                                        <w:left w:val="none" w:sz="0" w:space="0" w:color="auto"/>
                                        <w:bottom w:val="none" w:sz="0" w:space="0" w:color="auto"/>
                                        <w:right w:val="none" w:sz="0" w:space="0" w:color="auto"/>
                                      </w:divBdr>
                                    </w:div>
                                  </w:divsChild>
                                </w:div>
                                <w:div w:id="900675823">
                                  <w:marLeft w:val="0"/>
                                  <w:marRight w:val="0"/>
                                  <w:marTop w:val="0"/>
                                  <w:marBottom w:val="0"/>
                                  <w:divBdr>
                                    <w:top w:val="none" w:sz="0" w:space="0" w:color="auto"/>
                                    <w:left w:val="none" w:sz="0" w:space="0" w:color="auto"/>
                                    <w:bottom w:val="none" w:sz="0" w:space="0" w:color="auto"/>
                                    <w:right w:val="none" w:sz="0" w:space="0" w:color="auto"/>
                                  </w:divBdr>
                                </w:div>
                              </w:divsChild>
                            </w:div>
                            <w:div w:id="1447575013">
                              <w:marLeft w:val="240"/>
                              <w:marRight w:val="0"/>
                              <w:marTop w:val="0"/>
                              <w:marBottom w:val="0"/>
                              <w:divBdr>
                                <w:top w:val="none" w:sz="0" w:space="0" w:color="auto"/>
                                <w:left w:val="none" w:sz="0" w:space="0" w:color="auto"/>
                                <w:bottom w:val="none" w:sz="0" w:space="0" w:color="auto"/>
                                <w:right w:val="none" w:sz="0" w:space="0" w:color="auto"/>
                              </w:divBdr>
                            </w:div>
                          </w:divsChild>
                        </w:div>
                        <w:div w:id="1680961859">
                          <w:marLeft w:val="240"/>
                          <w:marRight w:val="240"/>
                          <w:marTop w:val="0"/>
                          <w:marBottom w:val="0"/>
                          <w:divBdr>
                            <w:top w:val="none" w:sz="0" w:space="0" w:color="auto"/>
                            <w:left w:val="none" w:sz="0" w:space="0" w:color="auto"/>
                            <w:bottom w:val="none" w:sz="0" w:space="0" w:color="auto"/>
                            <w:right w:val="none" w:sz="0" w:space="0" w:color="auto"/>
                          </w:divBdr>
                          <w:divsChild>
                            <w:div w:id="1232420788">
                              <w:marLeft w:val="0"/>
                              <w:marRight w:val="0"/>
                              <w:marTop w:val="0"/>
                              <w:marBottom w:val="0"/>
                              <w:divBdr>
                                <w:top w:val="none" w:sz="0" w:space="0" w:color="auto"/>
                                <w:left w:val="none" w:sz="0" w:space="0" w:color="auto"/>
                                <w:bottom w:val="none" w:sz="0" w:space="0" w:color="auto"/>
                                <w:right w:val="none" w:sz="0" w:space="0" w:color="auto"/>
                              </w:divBdr>
                              <w:divsChild>
                                <w:div w:id="103889763">
                                  <w:marLeft w:val="240"/>
                                  <w:marRight w:val="240"/>
                                  <w:marTop w:val="0"/>
                                  <w:marBottom w:val="0"/>
                                  <w:divBdr>
                                    <w:top w:val="none" w:sz="0" w:space="0" w:color="auto"/>
                                    <w:left w:val="none" w:sz="0" w:space="0" w:color="auto"/>
                                    <w:bottom w:val="none" w:sz="0" w:space="0" w:color="auto"/>
                                    <w:right w:val="none" w:sz="0" w:space="0" w:color="auto"/>
                                  </w:divBdr>
                                  <w:divsChild>
                                    <w:div w:id="474419875">
                                      <w:marLeft w:val="240"/>
                                      <w:marRight w:val="0"/>
                                      <w:marTop w:val="0"/>
                                      <w:marBottom w:val="0"/>
                                      <w:divBdr>
                                        <w:top w:val="none" w:sz="0" w:space="0" w:color="auto"/>
                                        <w:left w:val="none" w:sz="0" w:space="0" w:color="auto"/>
                                        <w:bottom w:val="none" w:sz="0" w:space="0" w:color="auto"/>
                                        <w:right w:val="none" w:sz="0" w:space="0" w:color="auto"/>
                                      </w:divBdr>
                                    </w:div>
                                  </w:divsChild>
                                </w:div>
                                <w:div w:id="1833179083">
                                  <w:marLeft w:val="0"/>
                                  <w:marRight w:val="0"/>
                                  <w:marTop w:val="0"/>
                                  <w:marBottom w:val="0"/>
                                  <w:divBdr>
                                    <w:top w:val="none" w:sz="0" w:space="0" w:color="auto"/>
                                    <w:left w:val="none" w:sz="0" w:space="0" w:color="auto"/>
                                    <w:bottom w:val="none" w:sz="0" w:space="0" w:color="auto"/>
                                    <w:right w:val="none" w:sz="0" w:space="0" w:color="auto"/>
                                  </w:divBdr>
                                </w:div>
                              </w:divsChild>
                            </w:div>
                            <w:div w:id="13057447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47813">
                  <w:marLeft w:val="240"/>
                  <w:marRight w:val="240"/>
                  <w:marTop w:val="0"/>
                  <w:marBottom w:val="0"/>
                  <w:divBdr>
                    <w:top w:val="none" w:sz="0" w:space="0" w:color="auto"/>
                    <w:left w:val="none" w:sz="0" w:space="0" w:color="auto"/>
                    <w:bottom w:val="none" w:sz="0" w:space="0" w:color="auto"/>
                    <w:right w:val="none" w:sz="0" w:space="0" w:color="auto"/>
                  </w:divBdr>
                  <w:divsChild>
                    <w:div w:id="865828596">
                      <w:marLeft w:val="240"/>
                      <w:marRight w:val="0"/>
                      <w:marTop w:val="0"/>
                      <w:marBottom w:val="0"/>
                      <w:divBdr>
                        <w:top w:val="none" w:sz="0" w:space="0" w:color="auto"/>
                        <w:left w:val="none" w:sz="0" w:space="0" w:color="auto"/>
                        <w:bottom w:val="none" w:sz="0" w:space="0" w:color="auto"/>
                        <w:right w:val="none" w:sz="0" w:space="0" w:color="auto"/>
                      </w:divBdr>
                    </w:div>
                    <w:div w:id="1993828128">
                      <w:marLeft w:val="0"/>
                      <w:marRight w:val="0"/>
                      <w:marTop w:val="0"/>
                      <w:marBottom w:val="0"/>
                      <w:divBdr>
                        <w:top w:val="none" w:sz="0" w:space="0" w:color="auto"/>
                        <w:left w:val="none" w:sz="0" w:space="0" w:color="auto"/>
                        <w:bottom w:val="none" w:sz="0" w:space="0" w:color="auto"/>
                        <w:right w:val="none" w:sz="0" w:space="0" w:color="auto"/>
                      </w:divBdr>
                      <w:divsChild>
                        <w:div w:id="1044988812">
                          <w:marLeft w:val="0"/>
                          <w:marRight w:val="0"/>
                          <w:marTop w:val="0"/>
                          <w:marBottom w:val="0"/>
                          <w:divBdr>
                            <w:top w:val="none" w:sz="0" w:space="0" w:color="auto"/>
                            <w:left w:val="none" w:sz="0" w:space="0" w:color="auto"/>
                            <w:bottom w:val="none" w:sz="0" w:space="0" w:color="auto"/>
                            <w:right w:val="none" w:sz="0" w:space="0" w:color="auto"/>
                          </w:divBdr>
                        </w:div>
                        <w:div w:id="1653293969">
                          <w:marLeft w:val="240"/>
                          <w:marRight w:val="240"/>
                          <w:marTop w:val="0"/>
                          <w:marBottom w:val="0"/>
                          <w:divBdr>
                            <w:top w:val="none" w:sz="0" w:space="0" w:color="auto"/>
                            <w:left w:val="none" w:sz="0" w:space="0" w:color="auto"/>
                            <w:bottom w:val="none" w:sz="0" w:space="0" w:color="auto"/>
                            <w:right w:val="none" w:sz="0" w:space="0" w:color="auto"/>
                          </w:divBdr>
                          <w:divsChild>
                            <w:div w:id="16539390">
                              <w:marLeft w:val="240"/>
                              <w:marRight w:val="0"/>
                              <w:marTop w:val="0"/>
                              <w:marBottom w:val="0"/>
                              <w:divBdr>
                                <w:top w:val="none" w:sz="0" w:space="0" w:color="auto"/>
                                <w:left w:val="none" w:sz="0" w:space="0" w:color="auto"/>
                                <w:bottom w:val="none" w:sz="0" w:space="0" w:color="auto"/>
                                <w:right w:val="none" w:sz="0" w:space="0" w:color="auto"/>
                              </w:divBdr>
                            </w:div>
                          </w:divsChild>
                        </w:div>
                        <w:div w:id="1955940632">
                          <w:marLeft w:val="240"/>
                          <w:marRight w:val="240"/>
                          <w:marTop w:val="0"/>
                          <w:marBottom w:val="0"/>
                          <w:divBdr>
                            <w:top w:val="none" w:sz="0" w:space="0" w:color="auto"/>
                            <w:left w:val="none" w:sz="0" w:space="0" w:color="auto"/>
                            <w:bottom w:val="none" w:sz="0" w:space="0" w:color="auto"/>
                            <w:right w:val="none" w:sz="0" w:space="0" w:color="auto"/>
                          </w:divBdr>
                          <w:divsChild>
                            <w:div w:id="10624112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208233">
                  <w:marLeft w:val="240"/>
                  <w:marRight w:val="240"/>
                  <w:marTop w:val="0"/>
                  <w:marBottom w:val="0"/>
                  <w:divBdr>
                    <w:top w:val="none" w:sz="0" w:space="0" w:color="auto"/>
                    <w:left w:val="none" w:sz="0" w:space="0" w:color="auto"/>
                    <w:bottom w:val="none" w:sz="0" w:space="0" w:color="auto"/>
                    <w:right w:val="none" w:sz="0" w:space="0" w:color="auto"/>
                  </w:divBdr>
                  <w:divsChild>
                    <w:div w:id="1281035651">
                      <w:marLeft w:val="240"/>
                      <w:marRight w:val="0"/>
                      <w:marTop w:val="0"/>
                      <w:marBottom w:val="0"/>
                      <w:divBdr>
                        <w:top w:val="none" w:sz="0" w:space="0" w:color="auto"/>
                        <w:left w:val="none" w:sz="0" w:space="0" w:color="auto"/>
                        <w:bottom w:val="none" w:sz="0" w:space="0" w:color="auto"/>
                        <w:right w:val="none" w:sz="0" w:space="0" w:color="auto"/>
                      </w:divBdr>
                    </w:div>
                  </w:divsChild>
                </w:div>
                <w:div w:id="1753434284">
                  <w:marLeft w:val="240"/>
                  <w:marRight w:val="240"/>
                  <w:marTop w:val="0"/>
                  <w:marBottom w:val="0"/>
                  <w:divBdr>
                    <w:top w:val="none" w:sz="0" w:space="0" w:color="auto"/>
                    <w:left w:val="none" w:sz="0" w:space="0" w:color="auto"/>
                    <w:bottom w:val="none" w:sz="0" w:space="0" w:color="auto"/>
                    <w:right w:val="none" w:sz="0" w:space="0" w:color="auto"/>
                  </w:divBdr>
                  <w:divsChild>
                    <w:div w:id="890535477">
                      <w:marLeft w:val="0"/>
                      <w:marRight w:val="0"/>
                      <w:marTop w:val="0"/>
                      <w:marBottom w:val="0"/>
                      <w:divBdr>
                        <w:top w:val="none" w:sz="0" w:space="0" w:color="auto"/>
                        <w:left w:val="none" w:sz="0" w:space="0" w:color="auto"/>
                        <w:bottom w:val="none" w:sz="0" w:space="0" w:color="auto"/>
                        <w:right w:val="none" w:sz="0" w:space="0" w:color="auto"/>
                      </w:divBdr>
                      <w:divsChild>
                        <w:div w:id="27025386">
                          <w:marLeft w:val="0"/>
                          <w:marRight w:val="0"/>
                          <w:marTop w:val="0"/>
                          <w:marBottom w:val="0"/>
                          <w:divBdr>
                            <w:top w:val="none" w:sz="0" w:space="0" w:color="auto"/>
                            <w:left w:val="none" w:sz="0" w:space="0" w:color="auto"/>
                            <w:bottom w:val="none" w:sz="0" w:space="0" w:color="auto"/>
                            <w:right w:val="none" w:sz="0" w:space="0" w:color="auto"/>
                          </w:divBdr>
                        </w:div>
                        <w:div w:id="715666916">
                          <w:marLeft w:val="240"/>
                          <w:marRight w:val="240"/>
                          <w:marTop w:val="0"/>
                          <w:marBottom w:val="0"/>
                          <w:divBdr>
                            <w:top w:val="none" w:sz="0" w:space="0" w:color="auto"/>
                            <w:left w:val="none" w:sz="0" w:space="0" w:color="auto"/>
                            <w:bottom w:val="none" w:sz="0" w:space="0" w:color="auto"/>
                            <w:right w:val="none" w:sz="0" w:space="0" w:color="auto"/>
                          </w:divBdr>
                          <w:divsChild>
                            <w:div w:id="17686233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68579855">
                      <w:marLeft w:val="240"/>
                      <w:marRight w:val="0"/>
                      <w:marTop w:val="0"/>
                      <w:marBottom w:val="0"/>
                      <w:divBdr>
                        <w:top w:val="none" w:sz="0" w:space="0" w:color="auto"/>
                        <w:left w:val="none" w:sz="0" w:space="0" w:color="auto"/>
                        <w:bottom w:val="none" w:sz="0" w:space="0" w:color="auto"/>
                        <w:right w:val="none" w:sz="0" w:space="0" w:color="auto"/>
                      </w:divBdr>
                    </w:div>
                  </w:divsChild>
                </w:div>
                <w:div w:id="1869638232">
                  <w:marLeft w:val="240"/>
                  <w:marRight w:val="240"/>
                  <w:marTop w:val="0"/>
                  <w:marBottom w:val="0"/>
                  <w:divBdr>
                    <w:top w:val="none" w:sz="0" w:space="0" w:color="auto"/>
                    <w:left w:val="none" w:sz="0" w:space="0" w:color="auto"/>
                    <w:bottom w:val="none" w:sz="0" w:space="0" w:color="auto"/>
                    <w:right w:val="none" w:sz="0" w:space="0" w:color="auto"/>
                  </w:divBdr>
                  <w:divsChild>
                    <w:div w:id="1014694014">
                      <w:marLeft w:val="0"/>
                      <w:marRight w:val="0"/>
                      <w:marTop w:val="0"/>
                      <w:marBottom w:val="0"/>
                      <w:divBdr>
                        <w:top w:val="none" w:sz="0" w:space="0" w:color="auto"/>
                        <w:left w:val="none" w:sz="0" w:space="0" w:color="auto"/>
                        <w:bottom w:val="none" w:sz="0" w:space="0" w:color="auto"/>
                        <w:right w:val="none" w:sz="0" w:space="0" w:color="auto"/>
                      </w:divBdr>
                      <w:divsChild>
                        <w:div w:id="92167106">
                          <w:marLeft w:val="0"/>
                          <w:marRight w:val="0"/>
                          <w:marTop w:val="0"/>
                          <w:marBottom w:val="0"/>
                          <w:divBdr>
                            <w:top w:val="none" w:sz="0" w:space="0" w:color="auto"/>
                            <w:left w:val="none" w:sz="0" w:space="0" w:color="auto"/>
                            <w:bottom w:val="none" w:sz="0" w:space="0" w:color="auto"/>
                            <w:right w:val="none" w:sz="0" w:space="0" w:color="auto"/>
                          </w:divBdr>
                        </w:div>
                        <w:div w:id="334460349">
                          <w:marLeft w:val="240"/>
                          <w:marRight w:val="240"/>
                          <w:marTop w:val="0"/>
                          <w:marBottom w:val="0"/>
                          <w:divBdr>
                            <w:top w:val="none" w:sz="0" w:space="0" w:color="auto"/>
                            <w:left w:val="none" w:sz="0" w:space="0" w:color="auto"/>
                            <w:bottom w:val="none" w:sz="0" w:space="0" w:color="auto"/>
                            <w:right w:val="none" w:sz="0" w:space="0" w:color="auto"/>
                          </w:divBdr>
                          <w:divsChild>
                            <w:div w:id="1321734593">
                              <w:marLeft w:val="240"/>
                              <w:marRight w:val="0"/>
                              <w:marTop w:val="0"/>
                              <w:marBottom w:val="0"/>
                              <w:divBdr>
                                <w:top w:val="none" w:sz="0" w:space="0" w:color="auto"/>
                                <w:left w:val="none" w:sz="0" w:space="0" w:color="auto"/>
                                <w:bottom w:val="none" w:sz="0" w:space="0" w:color="auto"/>
                                <w:right w:val="none" w:sz="0" w:space="0" w:color="auto"/>
                              </w:divBdr>
                            </w:div>
                          </w:divsChild>
                        </w:div>
                        <w:div w:id="576742244">
                          <w:marLeft w:val="240"/>
                          <w:marRight w:val="240"/>
                          <w:marTop w:val="0"/>
                          <w:marBottom w:val="0"/>
                          <w:divBdr>
                            <w:top w:val="none" w:sz="0" w:space="0" w:color="auto"/>
                            <w:left w:val="none" w:sz="0" w:space="0" w:color="auto"/>
                            <w:bottom w:val="none" w:sz="0" w:space="0" w:color="auto"/>
                            <w:right w:val="none" w:sz="0" w:space="0" w:color="auto"/>
                          </w:divBdr>
                          <w:divsChild>
                            <w:div w:id="100343457">
                              <w:marLeft w:val="240"/>
                              <w:marRight w:val="0"/>
                              <w:marTop w:val="0"/>
                              <w:marBottom w:val="0"/>
                              <w:divBdr>
                                <w:top w:val="none" w:sz="0" w:space="0" w:color="auto"/>
                                <w:left w:val="none" w:sz="0" w:space="0" w:color="auto"/>
                                <w:bottom w:val="none" w:sz="0" w:space="0" w:color="auto"/>
                                <w:right w:val="none" w:sz="0" w:space="0" w:color="auto"/>
                              </w:divBdr>
                            </w:div>
                          </w:divsChild>
                        </w:div>
                        <w:div w:id="932129146">
                          <w:marLeft w:val="240"/>
                          <w:marRight w:val="240"/>
                          <w:marTop w:val="0"/>
                          <w:marBottom w:val="0"/>
                          <w:divBdr>
                            <w:top w:val="none" w:sz="0" w:space="0" w:color="auto"/>
                            <w:left w:val="none" w:sz="0" w:space="0" w:color="auto"/>
                            <w:bottom w:val="none" w:sz="0" w:space="0" w:color="auto"/>
                            <w:right w:val="none" w:sz="0" w:space="0" w:color="auto"/>
                          </w:divBdr>
                          <w:divsChild>
                            <w:div w:id="472259887">
                              <w:marLeft w:val="240"/>
                              <w:marRight w:val="0"/>
                              <w:marTop w:val="0"/>
                              <w:marBottom w:val="0"/>
                              <w:divBdr>
                                <w:top w:val="none" w:sz="0" w:space="0" w:color="auto"/>
                                <w:left w:val="none" w:sz="0" w:space="0" w:color="auto"/>
                                <w:bottom w:val="none" w:sz="0" w:space="0" w:color="auto"/>
                                <w:right w:val="none" w:sz="0" w:space="0" w:color="auto"/>
                              </w:divBdr>
                            </w:div>
                          </w:divsChild>
                        </w:div>
                        <w:div w:id="1632978696">
                          <w:marLeft w:val="240"/>
                          <w:marRight w:val="240"/>
                          <w:marTop w:val="0"/>
                          <w:marBottom w:val="0"/>
                          <w:divBdr>
                            <w:top w:val="none" w:sz="0" w:space="0" w:color="auto"/>
                            <w:left w:val="none" w:sz="0" w:space="0" w:color="auto"/>
                            <w:bottom w:val="none" w:sz="0" w:space="0" w:color="auto"/>
                            <w:right w:val="none" w:sz="0" w:space="0" w:color="auto"/>
                          </w:divBdr>
                          <w:divsChild>
                            <w:div w:id="433592481">
                              <w:marLeft w:val="0"/>
                              <w:marRight w:val="0"/>
                              <w:marTop w:val="0"/>
                              <w:marBottom w:val="0"/>
                              <w:divBdr>
                                <w:top w:val="none" w:sz="0" w:space="0" w:color="auto"/>
                                <w:left w:val="none" w:sz="0" w:space="0" w:color="auto"/>
                                <w:bottom w:val="none" w:sz="0" w:space="0" w:color="auto"/>
                                <w:right w:val="none" w:sz="0" w:space="0" w:color="auto"/>
                              </w:divBdr>
                              <w:divsChild>
                                <w:div w:id="1021706271">
                                  <w:marLeft w:val="240"/>
                                  <w:marRight w:val="240"/>
                                  <w:marTop w:val="0"/>
                                  <w:marBottom w:val="0"/>
                                  <w:divBdr>
                                    <w:top w:val="none" w:sz="0" w:space="0" w:color="auto"/>
                                    <w:left w:val="none" w:sz="0" w:space="0" w:color="auto"/>
                                    <w:bottom w:val="none" w:sz="0" w:space="0" w:color="auto"/>
                                    <w:right w:val="none" w:sz="0" w:space="0" w:color="auto"/>
                                  </w:divBdr>
                                  <w:divsChild>
                                    <w:div w:id="928536237">
                                      <w:marLeft w:val="240"/>
                                      <w:marRight w:val="0"/>
                                      <w:marTop w:val="0"/>
                                      <w:marBottom w:val="0"/>
                                      <w:divBdr>
                                        <w:top w:val="none" w:sz="0" w:space="0" w:color="auto"/>
                                        <w:left w:val="none" w:sz="0" w:space="0" w:color="auto"/>
                                        <w:bottom w:val="none" w:sz="0" w:space="0" w:color="auto"/>
                                        <w:right w:val="none" w:sz="0" w:space="0" w:color="auto"/>
                                      </w:divBdr>
                                    </w:div>
                                  </w:divsChild>
                                </w:div>
                                <w:div w:id="1029527679">
                                  <w:marLeft w:val="0"/>
                                  <w:marRight w:val="0"/>
                                  <w:marTop w:val="0"/>
                                  <w:marBottom w:val="0"/>
                                  <w:divBdr>
                                    <w:top w:val="none" w:sz="0" w:space="0" w:color="auto"/>
                                    <w:left w:val="none" w:sz="0" w:space="0" w:color="auto"/>
                                    <w:bottom w:val="none" w:sz="0" w:space="0" w:color="auto"/>
                                    <w:right w:val="none" w:sz="0" w:space="0" w:color="auto"/>
                                  </w:divBdr>
                                </w:div>
                              </w:divsChild>
                            </w:div>
                            <w:div w:id="974682078">
                              <w:marLeft w:val="240"/>
                              <w:marRight w:val="0"/>
                              <w:marTop w:val="0"/>
                              <w:marBottom w:val="0"/>
                              <w:divBdr>
                                <w:top w:val="none" w:sz="0" w:space="0" w:color="auto"/>
                                <w:left w:val="none" w:sz="0" w:space="0" w:color="auto"/>
                                <w:bottom w:val="none" w:sz="0" w:space="0" w:color="auto"/>
                                <w:right w:val="none" w:sz="0" w:space="0" w:color="auto"/>
                              </w:divBdr>
                            </w:div>
                          </w:divsChild>
                        </w:div>
                        <w:div w:id="1947230231">
                          <w:marLeft w:val="240"/>
                          <w:marRight w:val="240"/>
                          <w:marTop w:val="0"/>
                          <w:marBottom w:val="0"/>
                          <w:divBdr>
                            <w:top w:val="none" w:sz="0" w:space="0" w:color="auto"/>
                            <w:left w:val="none" w:sz="0" w:space="0" w:color="auto"/>
                            <w:bottom w:val="none" w:sz="0" w:space="0" w:color="auto"/>
                            <w:right w:val="none" w:sz="0" w:space="0" w:color="auto"/>
                          </w:divBdr>
                          <w:divsChild>
                            <w:div w:id="160001827">
                              <w:marLeft w:val="240"/>
                              <w:marRight w:val="0"/>
                              <w:marTop w:val="0"/>
                              <w:marBottom w:val="0"/>
                              <w:divBdr>
                                <w:top w:val="none" w:sz="0" w:space="0" w:color="auto"/>
                                <w:left w:val="none" w:sz="0" w:space="0" w:color="auto"/>
                                <w:bottom w:val="none" w:sz="0" w:space="0" w:color="auto"/>
                                <w:right w:val="none" w:sz="0" w:space="0" w:color="auto"/>
                              </w:divBdr>
                            </w:div>
                            <w:div w:id="1535654218">
                              <w:marLeft w:val="0"/>
                              <w:marRight w:val="0"/>
                              <w:marTop w:val="0"/>
                              <w:marBottom w:val="0"/>
                              <w:divBdr>
                                <w:top w:val="none" w:sz="0" w:space="0" w:color="auto"/>
                                <w:left w:val="none" w:sz="0" w:space="0" w:color="auto"/>
                                <w:bottom w:val="none" w:sz="0" w:space="0" w:color="auto"/>
                                <w:right w:val="none" w:sz="0" w:space="0" w:color="auto"/>
                              </w:divBdr>
                              <w:divsChild>
                                <w:div w:id="994912451">
                                  <w:marLeft w:val="0"/>
                                  <w:marRight w:val="0"/>
                                  <w:marTop w:val="0"/>
                                  <w:marBottom w:val="0"/>
                                  <w:divBdr>
                                    <w:top w:val="none" w:sz="0" w:space="0" w:color="auto"/>
                                    <w:left w:val="none" w:sz="0" w:space="0" w:color="auto"/>
                                    <w:bottom w:val="none" w:sz="0" w:space="0" w:color="auto"/>
                                    <w:right w:val="none" w:sz="0" w:space="0" w:color="auto"/>
                                  </w:divBdr>
                                </w:div>
                                <w:div w:id="1892423953">
                                  <w:marLeft w:val="240"/>
                                  <w:marRight w:val="240"/>
                                  <w:marTop w:val="0"/>
                                  <w:marBottom w:val="0"/>
                                  <w:divBdr>
                                    <w:top w:val="none" w:sz="0" w:space="0" w:color="auto"/>
                                    <w:left w:val="none" w:sz="0" w:space="0" w:color="auto"/>
                                    <w:bottom w:val="none" w:sz="0" w:space="0" w:color="auto"/>
                                    <w:right w:val="none" w:sz="0" w:space="0" w:color="auto"/>
                                  </w:divBdr>
                                  <w:divsChild>
                                    <w:div w:id="11616982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537501">
                      <w:marLeft w:val="240"/>
                      <w:marRight w:val="0"/>
                      <w:marTop w:val="0"/>
                      <w:marBottom w:val="0"/>
                      <w:divBdr>
                        <w:top w:val="none" w:sz="0" w:space="0" w:color="auto"/>
                        <w:left w:val="none" w:sz="0" w:space="0" w:color="auto"/>
                        <w:bottom w:val="none" w:sz="0" w:space="0" w:color="auto"/>
                        <w:right w:val="none" w:sz="0" w:space="0" w:color="auto"/>
                      </w:divBdr>
                    </w:div>
                  </w:divsChild>
                </w:div>
                <w:div w:id="1933394931">
                  <w:marLeft w:val="240"/>
                  <w:marRight w:val="240"/>
                  <w:marTop w:val="0"/>
                  <w:marBottom w:val="0"/>
                  <w:divBdr>
                    <w:top w:val="none" w:sz="0" w:space="0" w:color="auto"/>
                    <w:left w:val="none" w:sz="0" w:space="0" w:color="auto"/>
                    <w:bottom w:val="none" w:sz="0" w:space="0" w:color="auto"/>
                    <w:right w:val="none" w:sz="0" w:space="0" w:color="auto"/>
                  </w:divBdr>
                  <w:divsChild>
                    <w:div w:id="746728801">
                      <w:marLeft w:val="0"/>
                      <w:marRight w:val="0"/>
                      <w:marTop w:val="0"/>
                      <w:marBottom w:val="0"/>
                      <w:divBdr>
                        <w:top w:val="none" w:sz="0" w:space="0" w:color="auto"/>
                        <w:left w:val="none" w:sz="0" w:space="0" w:color="auto"/>
                        <w:bottom w:val="none" w:sz="0" w:space="0" w:color="auto"/>
                        <w:right w:val="none" w:sz="0" w:space="0" w:color="auto"/>
                      </w:divBdr>
                      <w:divsChild>
                        <w:div w:id="110518293">
                          <w:marLeft w:val="240"/>
                          <w:marRight w:val="240"/>
                          <w:marTop w:val="0"/>
                          <w:marBottom w:val="0"/>
                          <w:divBdr>
                            <w:top w:val="none" w:sz="0" w:space="0" w:color="auto"/>
                            <w:left w:val="none" w:sz="0" w:space="0" w:color="auto"/>
                            <w:bottom w:val="none" w:sz="0" w:space="0" w:color="auto"/>
                            <w:right w:val="none" w:sz="0" w:space="0" w:color="auto"/>
                          </w:divBdr>
                          <w:divsChild>
                            <w:div w:id="1243568071">
                              <w:marLeft w:val="0"/>
                              <w:marRight w:val="0"/>
                              <w:marTop w:val="0"/>
                              <w:marBottom w:val="0"/>
                              <w:divBdr>
                                <w:top w:val="none" w:sz="0" w:space="0" w:color="auto"/>
                                <w:left w:val="none" w:sz="0" w:space="0" w:color="auto"/>
                                <w:bottom w:val="none" w:sz="0" w:space="0" w:color="auto"/>
                                <w:right w:val="none" w:sz="0" w:space="0" w:color="auto"/>
                              </w:divBdr>
                              <w:divsChild>
                                <w:div w:id="327947239">
                                  <w:marLeft w:val="240"/>
                                  <w:marRight w:val="240"/>
                                  <w:marTop w:val="0"/>
                                  <w:marBottom w:val="0"/>
                                  <w:divBdr>
                                    <w:top w:val="none" w:sz="0" w:space="0" w:color="auto"/>
                                    <w:left w:val="none" w:sz="0" w:space="0" w:color="auto"/>
                                    <w:bottom w:val="none" w:sz="0" w:space="0" w:color="auto"/>
                                    <w:right w:val="none" w:sz="0" w:space="0" w:color="auto"/>
                                  </w:divBdr>
                                  <w:divsChild>
                                    <w:div w:id="1988126394">
                                      <w:marLeft w:val="240"/>
                                      <w:marRight w:val="0"/>
                                      <w:marTop w:val="0"/>
                                      <w:marBottom w:val="0"/>
                                      <w:divBdr>
                                        <w:top w:val="none" w:sz="0" w:space="0" w:color="auto"/>
                                        <w:left w:val="none" w:sz="0" w:space="0" w:color="auto"/>
                                        <w:bottom w:val="none" w:sz="0" w:space="0" w:color="auto"/>
                                        <w:right w:val="none" w:sz="0" w:space="0" w:color="auto"/>
                                      </w:divBdr>
                                    </w:div>
                                  </w:divsChild>
                                </w:div>
                                <w:div w:id="405610126">
                                  <w:marLeft w:val="0"/>
                                  <w:marRight w:val="0"/>
                                  <w:marTop w:val="0"/>
                                  <w:marBottom w:val="0"/>
                                  <w:divBdr>
                                    <w:top w:val="none" w:sz="0" w:space="0" w:color="auto"/>
                                    <w:left w:val="none" w:sz="0" w:space="0" w:color="auto"/>
                                    <w:bottom w:val="none" w:sz="0" w:space="0" w:color="auto"/>
                                    <w:right w:val="none" w:sz="0" w:space="0" w:color="auto"/>
                                  </w:divBdr>
                                </w:div>
                                <w:div w:id="685447042">
                                  <w:marLeft w:val="240"/>
                                  <w:marRight w:val="240"/>
                                  <w:marTop w:val="0"/>
                                  <w:marBottom w:val="0"/>
                                  <w:divBdr>
                                    <w:top w:val="none" w:sz="0" w:space="0" w:color="auto"/>
                                    <w:left w:val="none" w:sz="0" w:space="0" w:color="auto"/>
                                    <w:bottom w:val="none" w:sz="0" w:space="0" w:color="auto"/>
                                    <w:right w:val="none" w:sz="0" w:space="0" w:color="auto"/>
                                  </w:divBdr>
                                  <w:divsChild>
                                    <w:div w:id="195002080">
                                      <w:marLeft w:val="240"/>
                                      <w:marRight w:val="0"/>
                                      <w:marTop w:val="0"/>
                                      <w:marBottom w:val="0"/>
                                      <w:divBdr>
                                        <w:top w:val="none" w:sz="0" w:space="0" w:color="auto"/>
                                        <w:left w:val="none" w:sz="0" w:space="0" w:color="auto"/>
                                        <w:bottom w:val="none" w:sz="0" w:space="0" w:color="auto"/>
                                        <w:right w:val="none" w:sz="0" w:space="0" w:color="auto"/>
                                      </w:divBdr>
                                    </w:div>
                                    <w:div w:id="1936983385">
                                      <w:marLeft w:val="0"/>
                                      <w:marRight w:val="0"/>
                                      <w:marTop w:val="0"/>
                                      <w:marBottom w:val="0"/>
                                      <w:divBdr>
                                        <w:top w:val="none" w:sz="0" w:space="0" w:color="auto"/>
                                        <w:left w:val="none" w:sz="0" w:space="0" w:color="auto"/>
                                        <w:bottom w:val="none" w:sz="0" w:space="0" w:color="auto"/>
                                        <w:right w:val="none" w:sz="0" w:space="0" w:color="auto"/>
                                      </w:divBdr>
                                      <w:divsChild>
                                        <w:div w:id="405038078">
                                          <w:marLeft w:val="240"/>
                                          <w:marRight w:val="240"/>
                                          <w:marTop w:val="0"/>
                                          <w:marBottom w:val="0"/>
                                          <w:divBdr>
                                            <w:top w:val="none" w:sz="0" w:space="0" w:color="auto"/>
                                            <w:left w:val="none" w:sz="0" w:space="0" w:color="auto"/>
                                            <w:bottom w:val="none" w:sz="0" w:space="0" w:color="auto"/>
                                            <w:right w:val="none" w:sz="0" w:space="0" w:color="auto"/>
                                          </w:divBdr>
                                          <w:divsChild>
                                            <w:div w:id="290138572">
                                              <w:marLeft w:val="240"/>
                                              <w:marRight w:val="0"/>
                                              <w:marTop w:val="0"/>
                                              <w:marBottom w:val="0"/>
                                              <w:divBdr>
                                                <w:top w:val="none" w:sz="0" w:space="0" w:color="auto"/>
                                                <w:left w:val="none" w:sz="0" w:space="0" w:color="auto"/>
                                                <w:bottom w:val="none" w:sz="0" w:space="0" w:color="auto"/>
                                                <w:right w:val="none" w:sz="0" w:space="0" w:color="auto"/>
                                              </w:divBdr>
                                            </w:div>
                                          </w:divsChild>
                                        </w:div>
                                        <w:div w:id="7467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5123">
                                  <w:marLeft w:val="240"/>
                                  <w:marRight w:val="240"/>
                                  <w:marTop w:val="0"/>
                                  <w:marBottom w:val="0"/>
                                  <w:divBdr>
                                    <w:top w:val="none" w:sz="0" w:space="0" w:color="auto"/>
                                    <w:left w:val="none" w:sz="0" w:space="0" w:color="auto"/>
                                    <w:bottom w:val="none" w:sz="0" w:space="0" w:color="auto"/>
                                    <w:right w:val="none" w:sz="0" w:space="0" w:color="auto"/>
                                  </w:divBdr>
                                  <w:divsChild>
                                    <w:div w:id="765999220">
                                      <w:marLeft w:val="0"/>
                                      <w:marRight w:val="0"/>
                                      <w:marTop w:val="0"/>
                                      <w:marBottom w:val="0"/>
                                      <w:divBdr>
                                        <w:top w:val="none" w:sz="0" w:space="0" w:color="auto"/>
                                        <w:left w:val="none" w:sz="0" w:space="0" w:color="auto"/>
                                        <w:bottom w:val="none" w:sz="0" w:space="0" w:color="auto"/>
                                        <w:right w:val="none" w:sz="0" w:space="0" w:color="auto"/>
                                      </w:divBdr>
                                      <w:divsChild>
                                        <w:div w:id="1235581906">
                                          <w:marLeft w:val="240"/>
                                          <w:marRight w:val="240"/>
                                          <w:marTop w:val="0"/>
                                          <w:marBottom w:val="0"/>
                                          <w:divBdr>
                                            <w:top w:val="none" w:sz="0" w:space="0" w:color="auto"/>
                                            <w:left w:val="none" w:sz="0" w:space="0" w:color="auto"/>
                                            <w:bottom w:val="none" w:sz="0" w:space="0" w:color="auto"/>
                                            <w:right w:val="none" w:sz="0" w:space="0" w:color="auto"/>
                                          </w:divBdr>
                                          <w:divsChild>
                                            <w:div w:id="782916753">
                                              <w:marLeft w:val="240"/>
                                              <w:marRight w:val="0"/>
                                              <w:marTop w:val="0"/>
                                              <w:marBottom w:val="0"/>
                                              <w:divBdr>
                                                <w:top w:val="none" w:sz="0" w:space="0" w:color="auto"/>
                                                <w:left w:val="none" w:sz="0" w:space="0" w:color="auto"/>
                                                <w:bottom w:val="none" w:sz="0" w:space="0" w:color="auto"/>
                                                <w:right w:val="none" w:sz="0" w:space="0" w:color="auto"/>
                                              </w:divBdr>
                                            </w:div>
                                          </w:divsChild>
                                        </w:div>
                                        <w:div w:id="1385526885">
                                          <w:marLeft w:val="0"/>
                                          <w:marRight w:val="0"/>
                                          <w:marTop w:val="0"/>
                                          <w:marBottom w:val="0"/>
                                          <w:divBdr>
                                            <w:top w:val="none" w:sz="0" w:space="0" w:color="auto"/>
                                            <w:left w:val="none" w:sz="0" w:space="0" w:color="auto"/>
                                            <w:bottom w:val="none" w:sz="0" w:space="0" w:color="auto"/>
                                            <w:right w:val="none" w:sz="0" w:space="0" w:color="auto"/>
                                          </w:divBdr>
                                        </w:div>
                                        <w:div w:id="1670324879">
                                          <w:marLeft w:val="240"/>
                                          <w:marRight w:val="240"/>
                                          <w:marTop w:val="0"/>
                                          <w:marBottom w:val="0"/>
                                          <w:divBdr>
                                            <w:top w:val="none" w:sz="0" w:space="0" w:color="auto"/>
                                            <w:left w:val="none" w:sz="0" w:space="0" w:color="auto"/>
                                            <w:bottom w:val="none" w:sz="0" w:space="0" w:color="auto"/>
                                            <w:right w:val="none" w:sz="0" w:space="0" w:color="auto"/>
                                          </w:divBdr>
                                          <w:divsChild>
                                            <w:div w:id="155389779">
                                              <w:marLeft w:val="0"/>
                                              <w:marRight w:val="0"/>
                                              <w:marTop w:val="0"/>
                                              <w:marBottom w:val="0"/>
                                              <w:divBdr>
                                                <w:top w:val="none" w:sz="0" w:space="0" w:color="auto"/>
                                                <w:left w:val="none" w:sz="0" w:space="0" w:color="auto"/>
                                                <w:bottom w:val="none" w:sz="0" w:space="0" w:color="auto"/>
                                                <w:right w:val="none" w:sz="0" w:space="0" w:color="auto"/>
                                              </w:divBdr>
                                              <w:divsChild>
                                                <w:div w:id="194199825">
                                                  <w:marLeft w:val="240"/>
                                                  <w:marRight w:val="240"/>
                                                  <w:marTop w:val="0"/>
                                                  <w:marBottom w:val="0"/>
                                                  <w:divBdr>
                                                    <w:top w:val="none" w:sz="0" w:space="0" w:color="auto"/>
                                                    <w:left w:val="none" w:sz="0" w:space="0" w:color="auto"/>
                                                    <w:bottom w:val="none" w:sz="0" w:space="0" w:color="auto"/>
                                                    <w:right w:val="none" w:sz="0" w:space="0" w:color="auto"/>
                                                  </w:divBdr>
                                                  <w:divsChild>
                                                    <w:div w:id="23874886">
                                                      <w:marLeft w:val="240"/>
                                                      <w:marRight w:val="0"/>
                                                      <w:marTop w:val="0"/>
                                                      <w:marBottom w:val="0"/>
                                                      <w:divBdr>
                                                        <w:top w:val="none" w:sz="0" w:space="0" w:color="auto"/>
                                                        <w:left w:val="none" w:sz="0" w:space="0" w:color="auto"/>
                                                        <w:bottom w:val="none" w:sz="0" w:space="0" w:color="auto"/>
                                                        <w:right w:val="none" w:sz="0" w:space="0" w:color="auto"/>
                                                      </w:divBdr>
                                                    </w:div>
                                                  </w:divsChild>
                                                </w:div>
                                                <w:div w:id="1025717672">
                                                  <w:marLeft w:val="0"/>
                                                  <w:marRight w:val="0"/>
                                                  <w:marTop w:val="0"/>
                                                  <w:marBottom w:val="0"/>
                                                  <w:divBdr>
                                                    <w:top w:val="none" w:sz="0" w:space="0" w:color="auto"/>
                                                    <w:left w:val="none" w:sz="0" w:space="0" w:color="auto"/>
                                                    <w:bottom w:val="none" w:sz="0" w:space="0" w:color="auto"/>
                                                    <w:right w:val="none" w:sz="0" w:space="0" w:color="auto"/>
                                                  </w:divBdr>
                                                </w:div>
                                              </w:divsChild>
                                            </w:div>
                                            <w:div w:id="11923783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20401452">
                                      <w:marLeft w:val="240"/>
                                      <w:marRight w:val="0"/>
                                      <w:marTop w:val="0"/>
                                      <w:marBottom w:val="0"/>
                                      <w:divBdr>
                                        <w:top w:val="none" w:sz="0" w:space="0" w:color="auto"/>
                                        <w:left w:val="none" w:sz="0" w:space="0" w:color="auto"/>
                                        <w:bottom w:val="none" w:sz="0" w:space="0" w:color="auto"/>
                                        <w:right w:val="none" w:sz="0" w:space="0" w:color="auto"/>
                                      </w:divBdr>
                                    </w:div>
                                  </w:divsChild>
                                </w:div>
                                <w:div w:id="1550605181">
                                  <w:marLeft w:val="240"/>
                                  <w:marRight w:val="240"/>
                                  <w:marTop w:val="0"/>
                                  <w:marBottom w:val="0"/>
                                  <w:divBdr>
                                    <w:top w:val="none" w:sz="0" w:space="0" w:color="auto"/>
                                    <w:left w:val="none" w:sz="0" w:space="0" w:color="auto"/>
                                    <w:bottom w:val="none" w:sz="0" w:space="0" w:color="auto"/>
                                    <w:right w:val="none" w:sz="0" w:space="0" w:color="auto"/>
                                  </w:divBdr>
                                  <w:divsChild>
                                    <w:div w:id="725689763">
                                      <w:marLeft w:val="240"/>
                                      <w:marRight w:val="0"/>
                                      <w:marTop w:val="0"/>
                                      <w:marBottom w:val="0"/>
                                      <w:divBdr>
                                        <w:top w:val="none" w:sz="0" w:space="0" w:color="auto"/>
                                        <w:left w:val="none" w:sz="0" w:space="0" w:color="auto"/>
                                        <w:bottom w:val="none" w:sz="0" w:space="0" w:color="auto"/>
                                        <w:right w:val="none" w:sz="0" w:space="0" w:color="auto"/>
                                      </w:divBdr>
                                    </w:div>
                                    <w:div w:id="2100590109">
                                      <w:marLeft w:val="0"/>
                                      <w:marRight w:val="0"/>
                                      <w:marTop w:val="0"/>
                                      <w:marBottom w:val="0"/>
                                      <w:divBdr>
                                        <w:top w:val="none" w:sz="0" w:space="0" w:color="auto"/>
                                        <w:left w:val="none" w:sz="0" w:space="0" w:color="auto"/>
                                        <w:bottom w:val="none" w:sz="0" w:space="0" w:color="auto"/>
                                        <w:right w:val="none" w:sz="0" w:space="0" w:color="auto"/>
                                      </w:divBdr>
                                      <w:divsChild>
                                        <w:div w:id="366611003">
                                          <w:marLeft w:val="0"/>
                                          <w:marRight w:val="0"/>
                                          <w:marTop w:val="0"/>
                                          <w:marBottom w:val="0"/>
                                          <w:divBdr>
                                            <w:top w:val="none" w:sz="0" w:space="0" w:color="auto"/>
                                            <w:left w:val="none" w:sz="0" w:space="0" w:color="auto"/>
                                            <w:bottom w:val="none" w:sz="0" w:space="0" w:color="auto"/>
                                            <w:right w:val="none" w:sz="0" w:space="0" w:color="auto"/>
                                          </w:divBdr>
                                        </w:div>
                                        <w:div w:id="1250042556">
                                          <w:marLeft w:val="240"/>
                                          <w:marRight w:val="240"/>
                                          <w:marTop w:val="0"/>
                                          <w:marBottom w:val="0"/>
                                          <w:divBdr>
                                            <w:top w:val="none" w:sz="0" w:space="0" w:color="auto"/>
                                            <w:left w:val="none" w:sz="0" w:space="0" w:color="auto"/>
                                            <w:bottom w:val="none" w:sz="0" w:space="0" w:color="auto"/>
                                            <w:right w:val="none" w:sz="0" w:space="0" w:color="auto"/>
                                          </w:divBdr>
                                          <w:divsChild>
                                            <w:div w:id="17963643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533793">
                                  <w:marLeft w:val="240"/>
                                  <w:marRight w:val="240"/>
                                  <w:marTop w:val="0"/>
                                  <w:marBottom w:val="0"/>
                                  <w:divBdr>
                                    <w:top w:val="none" w:sz="0" w:space="0" w:color="auto"/>
                                    <w:left w:val="none" w:sz="0" w:space="0" w:color="auto"/>
                                    <w:bottom w:val="none" w:sz="0" w:space="0" w:color="auto"/>
                                    <w:right w:val="none" w:sz="0" w:space="0" w:color="auto"/>
                                  </w:divBdr>
                                  <w:divsChild>
                                    <w:div w:id="937905037">
                                      <w:marLeft w:val="0"/>
                                      <w:marRight w:val="0"/>
                                      <w:marTop w:val="0"/>
                                      <w:marBottom w:val="0"/>
                                      <w:divBdr>
                                        <w:top w:val="none" w:sz="0" w:space="0" w:color="auto"/>
                                        <w:left w:val="none" w:sz="0" w:space="0" w:color="auto"/>
                                        <w:bottom w:val="none" w:sz="0" w:space="0" w:color="auto"/>
                                        <w:right w:val="none" w:sz="0" w:space="0" w:color="auto"/>
                                      </w:divBdr>
                                      <w:divsChild>
                                        <w:div w:id="1215896570">
                                          <w:marLeft w:val="240"/>
                                          <w:marRight w:val="240"/>
                                          <w:marTop w:val="0"/>
                                          <w:marBottom w:val="0"/>
                                          <w:divBdr>
                                            <w:top w:val="none" w:sz="0" w:space="0" w:color="auto"/>
                                            <w:left w:val="none" w:sz="0" w:space="0" w:color="auto"/>
                                            <w:bottom w:val="none" w:sz="0" w:space="0" w:color="auto"/>
                                            <w:right w:val="none" w:sz="0" w:space="0" w:color="auto"/>
                                          </w:divBdr>
                                          <w:divsChild>
                                            <w:div w:id="817575171">
                                              <w:marLeft w:val="240"/>
                                              <w:marRight w:val="0"/>
                                              <w:marTop w:val="0"/>
                                              <w:marBottom w:val="0"/>
                                              <w:divBdr>
                                                <w:top w:val="none" w:sz="0" w:space="0" w:color="auto"/>
                                                <w:left w:val="none" w:sz="0" w:space="0" w:color="auto"/>
                                                <w:bottom w:val="none" w:sz="0" w:space="0" w:color="auto"/>
                                                <w:right w:val="none" w:sz="0" w:space="0" w:color="auto"/>
                                              </w:divBdr>
                                            </w:div>
                                          </w:divsChild>
                                        </w:div>
                                        <w:div w:id="1569657465">
                                          <w:marLeft w:val="0"/>
                                          <w:marRight w:val="0"/>
                                          <w:marTop w:val="0"/>
                                          <w:marBottom w:val="0"/>
                                          <w:divBdr>
                                            <w:top w:val="none" w:sz="0" w:space="0" w:color="auto"/>
                                            <w:left w:val="none" w:sz="0" w:space="0" w:color="auto"/>
                                            <w:bottom w:val="none" w:sz="0" w:space="0" w:color="auto"/>
                                            <w:right w:val="none" w:sz="0" w:space="0" w:color="auto"/>
                                          </w:divBdr>
                                        </w:div>
                                      </w:divsChild>
                                    </w:div>
                                    <w:div w:id="16894793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6684610">
                              <w:marLeft w:val="240"/>
                              <w:marRight w:val="0"/>
                              <w:marTop w:val="0"/>
                              <w:marBottom w:val="0"/>
                              <w:divBdr>
                                <w:top w:val="none" w:sz="0" w:space="0" w:color="auto"/>
                                <w:left w:val="none" w:sz="0" w:space="0" w:color="auto"/>
                                <w:bottom w:val="none" w:sz="0" w:space="0" w:color="auto"/>
                                <w:right w:val="none" w:sz="0" w:space="0" w:color="auto"/>
                              </w:divBdr>
                            </w:div>
                          </w:divsChild>
                        </w:div>
                        <w:div w:id="117259602">
                          <w:marLeft w:val="240"/>
                          <w:marRight w:val="240"/>
                          <w:marTop w:val="0"/>
                          <w:marBottom w:val="0"/>
                          <w:divBdr>
                            <w:top w:val="none" w:sz="0" w:space="0" w:color="auto"/>
                            <w:left w:val="none" w:sz="0" w:space="0" w:color="auto"/>
                            <w:bottom w:val="none" w:sz="0" w:space="0" w:color="auto"/>
                            <w:right w:val="none" w:sz="0" w:space="0" w:color="auto"/>
                          </w:divBdr>
                          <w:divsChild>
                            <w:div w:id="1755316601">
                              <w:marLeft w:val="240"/>
                              <w:marRight w:val="0"/>
                              <w:marTop w:val="0"/>
                              <w:marBottom w:val="0"/>
                              <w:divBdr>
                                <w:top w:val="none" w:sz="0" w:space="0" w:color="auto"/>
                                <w:left w:val="none" w:sz="0" w:space="0" w:color="auto"/>
                                <w:bottom w:val="none" w:sz="0" w:space="0" w:color="auto"/>
                                <w:right w:val="none" w:sz="0" w:space="0" w:color="auto"/>
                              </w:divBdr>
                            </w:div>
                          </w:divsChild>
                        </w:div>
                        <w:div w:id="298417115">
                          <w:marLeft w:val="0"/>
                          <w:marRight w:val="0"/>
                          <w:marTop w:val="0"/>
                          <w:marBottom w:val="0"/>
                          <w:divBdr>
                            <w:top w:val="none" w:sz="0" w:space="0" w:color="auto"/>
                            <w:left w:val="none" w:sz="0" w:space="0" w:color="auto"/>
                            <w:bottom w:val="none" w:sz="0" w:space="0" w:color="auto"/>
                            <w:right w:val="none" w:sz="0" w:space="0" w:color="auto"/>
                          </w:divBdr>
                        </w:div>
                        <w:div w:id="1410081163">
                          <w:marLeft w:val="240"/>
                          <w:marRight w:val="240"/>
                          <w:marTop w:val="0"/>
                          <w:marBottom w:val="0"/>
                          <w:divBdr>
                            <w:top w:val="none" w:sz="0" w:space="0" w:color="auto"/>
                            <w:left w:val="none" w:sz="0" w:space="0" w:color="auto"/>
                            <w:bottom w:val="none" w:sz="0" w:space="0" w:color="auto"/>
                            <w:right w:val="none" w:sz="0" w:space="0" w:color="auto"/>
                          </w:divBdr>
                          <w:divsChild>
                            <w:div w:id="1198196518">
                              <w:marLeft w:val="240"/>
                              <w:marRight w:val="0"/>
                              <w:marTop w:val="0"/>
                              <w:marBottom w:val="0"/>
                              <w:divBdr>
                                <w:top w:val="none" w:sz="0" w:space="0" w:color="auto"/>
                                <w:left w:val="none" w:sz="0" w:space="0" w:color="auto"/>
                                <w:bottom w:val="none" w:sz="0" w:space="0" w:color="auto"/>
                                <w:right w:val="none" w:sz="0" w:space="0" w:color="auto"/>
                              </w:divBdr>
                            </w:div>
                          </w:divsChild>
                        </w:div>
                        <w:div w:id="1734767126">
                          <w:marLeft w:val="240"/>
                          <w:marRight w:val="240"/>
                          <w:marTop w:val="0"/>
                          <w:marBottom w:val="0"/>
                          <w:divBdr>
                            <w:top w:val="none" w:sz="0" w:space="0" w:color="auto"/>
                            <w:left w:val="none" w:sz="0" w:space="0" w:color="auto"/>
                            <w:bottom w:val="none" w:sz="0" w:space="0" w:color="auto"/>
                            <w:right w:val="none" w:sz="0" w:space="0" w:color="auto"/>
                          </w:divBdr>
                          <w:divsChild>
                            <w:div w:id="485055854">
                              <w:marLeft w:val="240"/>
                              <w:marRight w:val="0"/>
                              <w:marTop w:val="0"/>
                              <w:marBottom w:val="0"/>
                              <w:divBdr>
                                <w:top w:val="none" w:sz="0" w:space="0" w:color="auto"/>
                                <w:left w:val="none" w:sz="0" w:space="0" w:color="auto"/>
                                <w:bottom w:val="none" w:sz="0" w:space="0" w:color="auto"/>
                                <w:right w:val="none" w:sz="0" w:space="0" w:color="auto"/>
                              </w:divBdr>
                            </w:div>
                          </w:divsChild>
                        </w:div>
                        <w:div w:id="2125535878">
                          <w:marLeft w:val="240"/>
                          <w:marRight w:val="240"/>
                          <w:marTop w:val="0"/>
                          <w:marBottom w:val="0"/>
                          <w:divBdr>
                            <w:top w:val="none" w:sz="0" w:space="0" w:color="auto"/>
                            <w:left w:val="none" w:sz="0" w:space="0" w:color="auto"/>
                            <w:bottom w:val="none" w:sz="0" w:space="0" w:color="auto"/>
                            <w:right w:val="none" w:sz="0" w:space="0" w:color="auto"/>
                          </w:divBdr>
                          <w:divsChild>
                            <w:div w:id="806750421">
                              <w:marLeft w:val="240"/>
                              <w:marRight w:val="0"/>
                              <w:marTop w:val="0"/>
                              <w:marBottom w:val="0"/>
                              <w:divBdr>
                                <w:top w:val="none" w:sz="0" w:space="0" w:color="auto"/>
                                <w:left w:val="none" w:sz="0" w:space="0" w:color="auto"/>
                                <w:bottom w:val="none" w:sz="0" w:space="0" w:color="auto"/>
                                <w:right w:val="none" w:sz="0" w:space="0" w:color="auto"/>
                              </w:divBdr>
                            </w:div>
                            <w:div w:id="1461806003">
                              <w:marLeft w:val="0"/>
                              <w:marRight w:val="0"/>
                              <w:marTop w:val="0"/>
                              <w:marBottom w:val="0"/>
                              <w:divBdr>
                                <w:top w:val="none" w:sz="0" w:space="0" w:color="auto"/>
                                <w:left w:val="none" w:sz="0" w:space="0" w:color="auto"/>
                                <w:bottom w:val="none" w:sz="0" w:space="0" w:color="auto"/>
                                <w:right w:val="none" w:sz="0" w:space="0" w:color="auto"/>
                              </w:divBdr>
                              <w:divsChild>
                                <w:div w:id="631253707">
                                  <w:marLeft w:val="240"/>
                                  <w:marRight w:val="240"/>
                                  <w:marTop w:val="0"/>
                                  <w:marBottom w:val="0"/>
                                  <w:divBdr>
                                    <w:top w:val="none" w:sz="0" w:space="0" w:color="auto"/>
                                    <w:left w:val="none" w:sz="0" w:space="0" w:color="auto"/>
                                    <w:bottom w:val="none" w:sz="0" w:space="0" w:color="auto"/>
                                    <w:right w:val="none" w:sz="0" w:space="0" w:color="auto"/>
                                  </w:divBdr>
                                  <w:divsChild>
                                    <w:div w:id="1320034617">
                                      <w:marLeft w:val="240"/>
                                      <w:marRight w:val="0"/>
                                      <w:marTop w:val="0"/>
                                      <w:marBottom w:val="0"/>
                                      <w:divBdr>
                                        <w:top w:val="none" w:sz="0" w:space="0" w:color="auto"/>
                                        <w:left w:val="none" w:sz="0" w:space="0" w:color="auto"/>
                                        <w:bottom w:val="none" w:sz="0" w:space="0" w:color="auto"/>
                                        <w:right w:val="none" w:sz="0" w:space="0" w:color="auto"/>
                                      </w:divBdr>
                                    </w:div>
                                  </w:divsChild>
                                </w:div>
                                <w:div w:id="10345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224304">
                      <w:marLeft w:val="240"/>
                      <w:marRight w:val="0"/>
                      <w:marTop w:val="0"/>
                      <w:marBottom w:val="0"/>
                      <w:divBdr>
                        <w:top w:val="none" w:sz="0" w:space="0" w:color="auto"/>
                        <w:left w:val="none" w:sz="0" w:space="0" w:color="auto"/>
                        <w:bottom w:val="none" w:sz="0" w:space="0" w:color="auto"/>
                        <w:right w:val="none" w:sz="0" w:space="0" w:color="auto"/>
                      </w:divBdr>
                    </w:div>
                  </w:divsChild>
                </w:div>
                <w:div w:id="1971011649">
                  <w:marLeft w:val="240"/>
                  <w:marRight w:val="240"/>
                  <w:marTop w:val="0"/>
                  <w:marBottom w:val="0"/>
                  <w:divBdr>
                    <w:top w:val="none" w:sz="0" w:space="0" w:color="auto"/>
                    <w:left w:val="none" w:sz="0" w:space="0" w:color="auto"/>
                    <w:bottom w:val="none" w:sz="0" w:space="0" w:color="auto"/>
                    <w:right w:val="none" w:sz="0" w:space="0" w:color="auto"/>
                  </w:divBdr>
                  <w:divsChild>
                    <w:div w:id="1598438507">
                      <w:marLeft w:val="0"/>
                      <w:marRight w:val="0"/>
                      <w:marTop w:val="0"/>
                      <w:marBottom w:val="0"/>
                      <w:divBdr>
                        <w:top w:val="none" w:sz="0" w:space="0" w:color="auto"/>
                        <w:left w:val="none" w:sz="0" w:space="0" w:color="auto"/>
                        <w:bottom w:val="none" w:sz="0" w:space="0" w:color="auto"/>
                        <w:right w:val="none" w:sz="0" w:space="0" w:color="auto"/>
                      </w:divBdr>
                      <w:divsChild>
                        <w:div w:id="166557707">
                          <w:marLeft w:val="240"/>
                          <w:marRight w:val="240"/>
                          <w:marTop w:val="0"/>
                          <w:marBottom w:val="0"/>
                          <w:divBdr>
                            <w:top w:val="none" w:sz="0" w:space="0" w:color="auto"/>
                            <w:left w:val="none" w:sz="0" w:space="0" w:color="auto"/>
                            <w:bottom w:val="none" w:sz="0" w:space="0" w:color="auto"/>
                            <w:right w:val="none" w:sz="0" w:space="0" w:color="auto"/>
                          </w:divBdr>
                          <w:divsChild>
                            <w:div w:id="815757774">
                              <w:marLeft w:val="240"/>
                              <w:marRight w:val="0"/>
                              <w:marTop w:val="0"/>
                              <w:marBottom w:val="0"/>
                              <w:divBdr>
                                <w:top w:val="none" w:sz="0" w:space="0" w:color="auto"/>
                                <w:left w:val="none" w:sz="0" w:space="0" w:color="auto"/>
                                <w:bottom w:val="none" w:sz="0" w:space="0" w:color="auto"/>
                                <w:right w:val="none" w:sz="0" w:space="0" w:color="auto"/>
                              </w:divBdr>
                            </w:div>
                          </w:divsChild>
                        </w:div>
                        <w:div w:id="385567145">
                          <w:marLeft w:val="240"/>
                          <w:marRight w:val="240"/>
                          <w:marTop w:val="0"/>
                          <w:marBottom w:val="0"/>
                          <w:divBdr>
                            <w:top w:val="none" w:sz="0" w:space="0" w:color="auto"/>
                            <w:left w:val="none" w:sz="0" w:space="0" w:color="auto"/>
                            <w:bottom w:val="none" w:sz="0" w:space="0" w:color="auto"/>
                            <w:right w:val="none" w:sz="0" w:space="0" w:color="auto"/>
                          </w:divBdr>
                          <w:divsChild>
                            <w:div w:id="1172066470">
                              <w:marLeft w:val="240"/>
                              <w:marRight w:val="0"/>
                              <w:marTop w:val="0"/>
                              <w:marBottom w:val="0"/>
                              <w:divBdr>
                                <w:top w:val="none" w:sz="0" w:space="0" w:color="auto"/>
                                <w:left w:val="none" w:sz="0" w:space="0" w:color="auto"/>
                                <w:bottom w:val="none" w:sz="0" w:space="0" w:color="auto"/>
                                <w:right w:val="none" w:sz="0" w:space="0" w:color="auto"/>
                              </w:divBdr>
                            </w:div>
                          </w:divsChild>
                        </w:div>
                        <w:div w:id="442850782">
                          <w:marLeft w:val="240"/>
                          <w:marRight w:val="240"/>
                          <w:marTop w:val="0"/>
                          <w:marBottom w:val="0"/>
                          <w:divBdr>
                            <w:top w:val="none" w:sz="0" w:space="0" w:color="auto"/>
                            <w:left w:val="none" w:sz="0" w:space="0" w:color="auto"/>
                            <w:bottom w:val="none" w:sz="0" w:space="0" w:color="auto"/>
                            <w:right w:val="none" w:sz="0" w:space="0" w:color="auto"/>
                          </w:divBdr>
                          <w:divsChild>
                            <w:div w:id="825121672">
                              <w:marLeft w:val="240"/>
                              <w:marRight w:val="0"/>
                              <w:marTop w:val="0"/>
                              <w:marBottom w:val="0"/>
                              <w:divBdr>
                                <w:top w:val="none" w:sz="0" w:space="0" w:color="auto"/>
                                <w:left w:val="none" w:sz="0" w:space="0" w:color="auto"/>
                                <w:bottom w:val="none" w:sz="0" w:space="0" w:color="auto"/>
                                <w:right w:val="none" w:sz="0" w:space="0" w:color="auto"/>
                              </w:divBdr>
                            </w:div>
                          </w:divsChild>
                        </w:div>
                        <w:div w:id="676734346">
                          <w:marLeft w:val="240"/>
                          <w:marRight w:val="240"/>
                          <w:marTop w:val="0"/>
                          <w:marBottom w:val="0"/>
                          <w:divBdr>
                            <w:top w:val="none" w:sz="0" w:space="0" w:color="auto"/>
                            <w:left w:val="none" w:sz="0" w:space="0" w:color="auto"/>
                            <w:bottom w:val="none" w:sz="0" w:space="0" w:color="auto"/>
                            <w:right w:val="none" w:sz="0" w:space="0" w:color="auto"/>
                          </w:divBdr>
                          <w:divsChild>
                            <w:div w:id="1378433136">
                              <w:marLeft w:val="240"/>
                              <w:marRight w:val="0"/>
                              <w:marTop w:val="0"/>
                              <w:marBottom w:val="0"/>
                              <w:divBdr>
                                <w:top w:val="none" w:sz="0" w:space="0" w:color="auto"/>
                                <w:left w:val="none" w:sz="0" w:space="0" w:color="auto"/>
                                <w:bottom w:val="none" w:sz="0" w:space="0" w:color="auto"/>
                                <w:right w:val="none" w:sz="0" w:space="0" w:color="auto"/>
                              </w:divBdr>
                            </w:div>
                          </w:divsChild>
                        </w:div>
                        <w:div w:id="1889686690">
                          <w:marLeft w:val="0"/>
                          <w:marRight w:val="0"/>
                          <w:marTop w:val="0"/>
                          <w:marBottom w:val="0"/>
                          <w:divBdr>
                            <w:top w:val="none" w:sz="0" w:space="0" w:color="auto"/>
                            <w:left w:val="none" w:sz="0" w:space="0" w:color="auto"/>
                            <w:bottom w:val="none" w:sz="0" w:space="0" w:color="auto"/>
                            <w:right w:val="none" w:sz="0" w:space="0" w:color="auto"/>
                          </w:divBdr>
                        </w:div>
                        <w:div w:id="1971665662">
                          <w:marLeft w:val="240"/>
                          <w:marRight w:val="240"/>
                          <w:marTop w:val="0"/>
                          <w:marBottom w:val="0"/>
                          <w:divBdr>
                            <w:top w:val="none" w:sz="0" w:space="0" w:color="auto"/>
                            <w:left w:val="none" w:sz="0" w:space="0" w:color="auto"/>
                            <w:bottom w:val="none" w:sz="0" w:space="0" w:color="auto"/>
                            <w:right w:val="none" w:sz="0" w:space="0" w:color="auto"/>
                          </w:divBdr>
                          <w:divsChild>
                            <w:div w:id="1978605433">
                              <w:marLeft w:val="240"/>
                              <w:marRight w:val="0"/>
                              <w:marTop w:val="0"/>
                              <w:marBottom w:val="0"/>
                              <w:divBdr>
                                <w:top w:val="none" w:sz="0" w:space="0" w:color="auto"/>
                                <w:left w:val="none" w:sz="0" w:space="0" w:color="auto"/>
                                <w:bottom w:val="none" w:sz="0" w:space="0" w:color="auto"/>
                                <w:right w:val="none" w:sz="0" w:space="0" w:color="auto"/>
                              </w:divBdr>
                            </w:div>
                          </w:divsChild>
                        </w:div>
                        <w:div w:id="1984001694">
                          <w:marLeft w:val="240"/>
                          <w:marRight w:val="240"/>
                          <w:marTop w:val="0"/>
                          <w:marBottom w:val="0"/>
                          <w:divBdr>
                            <w:top w:val="none" w:sz="0" w:space="0" w:color="auto"/>
                            <w:left w:val="none" w:sz="0" w:space="0" w:color="auto"/>
                            <w:bottom w:val="none" w:sz="0" w:space="0" w:color="auto"/>
                            <w:right w:val="none" w:sz="0" w:space="0" w:color="auto"/>
                          </w:divBdr>
                          <w:divsChild>
                            <w:div w:id="6388076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00953084">
                      <w:marLeft w:val="240"/>
                      <w:marRight w:val="0"/>
                      <w:marTop w:val="0"/>
                      <w:marBottom w:val="0"/>
                      <w:divBdr>
                        <w:top w:val="none" w:sz="0" w:space="0" w:color="auto"/>
                        <w:left w:val="none" w:sz="0" w:space="0" w:color="auto"/>
                        <w:bottom w:val="none" w:sz="0" w:space="0" w:color="auto"/>
                        <w:right w:val="none" w:sz="0" w:space="0" w:color="auto"/>
                      </w:divBdr>
                    </w:div>
                  </w:divsChild>
                </w:div>
                <w:div w:id="2051807743">
                  <w:marLeft w:val="240"/>
                  <w:marRight w:val="240"/>
                  <w:marTop w:val="0"/>
                  <w:marBottom w:val="0"/>
                  <w:divBdr>
                    <w:top w:val="none" w:sz="0" w:space="0" w:color="auto"/>
                    <w:left w:val="none" w:sz="0" w:space="0" w:color="auto"/>
                    <w:bottom w:val="none" w:sz="0" w:space="0" w:color="auto"/>
                    <w:right w:val="none" w:sz="0" w:space="0" w:color="auto"/>
                  </w:divBdr>
                  <w:divsChild>
                    <w:div w:id="38014780">
                      <w:marLeft w:val="0"/>
                      <w:marRight w:val="0"/>
                      <w:marTop w:val="0"/>
                      <w:marBottom w:val="0"/>
                      <w:divBdr>
                        <w:top w:val="none" w:sz="0" w:space="0" w:color="auto"/>
                        <w:left w:val="none" w:sz="0" w:space="0" w:color="auto"/>
                        <w:bottom w:val="none" w:sz="0" w:space="0" w:color="auto"/>
                        <w:right w:val="none" w:sz="0" w:space="0" w:color="auto"/>
                      </w:divBdr>
                      <w:divsChild>
                        <w:div w:id="102845048">
                          <w:marLeft w:val="240"/>
                          <w:marRight w:val="240"/>
                          <w:marTop w:val="0"/>
                          <w:marBottom w:val="0"/>
                          <w:divBdr>
                            <w:top w:val="none" w:sz="0" w:space="0" w:color="auto"/>
                            <w:left w:val="none" w:sz="0" w:space="0" w:color="auto"/>
                            <w:bottom w:val="none" w:sz="0" w:space="0" w:color="auto"/>
                            <w:right w:val="none" w:sz="0" w:space="0" w:color="auto"/>
                          </w:divBdr>
                          <w:divsChild>
                            <w:div w:id="695081966">
                              <w:marLeft w:val="240"/>
                              <w:marRight w:val="0"/>
                              <w:marTop w:val="0"/>
                              <w:marBottom w:val="0"/>
                              <w:divBdr>
                                <w:top w:val="none" w:sz="0" w:space="0" w:color="auto"/>
                                <w:left w:val="none" w:sz="0" w:space="0" w:color="auto"/>
                                <w:bottom w:val="none" w:sz="0" w:space="0" w:color="auto"/>
                                <w:right w:val="none" w:sz="0" w:space="0" w:color="auto"/>
                              </w:divBdr>
                            </w:div>
                          </w:divsChild>
                        </w:div>
                        <w:div w:id="822088230">
                          <w:marLeft w:val="240"/>
                          <w:marRight w:val="240"/>
                          <w:marTop w:val="0"/>
                          <w:marBottom w:val="0"/>
                          <w:divBdr>
                            <w:top w:val="none" w:sz="0" w:space="0" w:color="auto"/>
                            <w:left w:val="none" w:sz="0" w:space="0" w:color="auto"/>
                            <w:bottom w:val="none" w:sz="0" w:space="0" w:color="auto"/>
                            <w:right w:val="none" w:sz="0" w:space="0" w:color="auto"/>
                          </w:divBdr>
                          <w:divsChild>
                            <w:div w:id="800028855">
                              <w:marLeft w:val="0"/>
                              <w:marRight w:val="0"/>
                              <w:marTop w:val="0"/>
                              <w:marBottom w:val="0"/>
                              <w:divBdr>
                                <w:top w:val="none" w:sz="0" w:space="0" w:color="auto"/>
                                <w:left w:val="none" w:sz="0" w:space="0" w:color="auto"/>
                                <w:bottom w:val="none" w:sz="0" w:space="0" w:color="auto"/>
                                <w:right w:val="none" w:sz="0" w:space="0" w:color="auto"/>
                              </w:divBdr>
                              <w:divsChild>
                                <w:div w:id="274140676">
                                  <w:marLeft w:val="240"/>
                                  <w:marRight w:val="240"/>
                                  <w:marTop w:val="0"/>
                                  <w:marBottom w:val="0"/>
                                  <w:divBdr>
                                    <w:top w:val="none" w:sz="0" w:space="0" w:color="auto"/>
                                    <w:left w:val="none" w:sz="0" w:space="0" w:color="auto"/>
                                    <w:bottom w:val="none" w:sz="0" w:space="0" w:color="auto"/>
                                    <w:right w:val="none" w:sz="0" w:space="0" w:color="auto"/>
                                  </w:divBdr>
                                  <w:divsChild>
                                    <w:div w:id="809632542">
                                      <w:marLeft w:val="240"/>
                                      <w:marRight w:val="0"/>
                                      <w:marTop w:val="0"/>
                                      <w:marBottom w:val="0"/>
                                      <w:divBdr>
                                        <w:top w:val="none" w:sz="0" w:space="0" w:color="auto"/>
                                        <w:left w:val="none" w:sz="0" w:space="0" w:color="auto"/>
                                        <w:bottom w:val="none" w:sz="0" w:space="0" w:color="auto"/>
                                        <w:right w:val="none" w:sz="0" w:space="0" w:color="auto"/>
                                      </w:divBdr>
                                    </w:div>
                                  </w:divsChild>
                                </w:div>
                                <w:div w:id="1207595669">
                                  <w:marLeft w:val="240"/>
                                  <w:marRight w:val="240"/>
                                  <w:marTop w:val="0"/>
                                  <w:marBottom w:val="0"/>
                                  <w:divBdr>
                                    <w:top w:val="none" w:sz="0" w:space="0" w:color="auto"/>
                                    <w:left w:val="none" w:sz="0" w:space="0" w:color="auto"/>
                                    <w:bottom w:val="none" w:sz="0" w:space="0" w:color="auto"/>
                                    <w:right w:val="none" w:sz="0" w:space="0" w:color="auto"/>
                                  </w:divBdr>
                                  <w:divsChild>
                                    <w:div w:id="980160919">
                                      <w:marLeft w:val="240"/>
                                      <w:marRight w:val="0"/>
                                      <w:marTop w:val="0"/>
                                      <w:marBottom w:val="0"/>
                                      <w:divBdr>
                                        <w:top w:val="none" w:sz="0" w:space="0" w:color="auto"/>
                                        <w:left w:val="none" w:sz="0" w:space="0" w:color="auto"/>
                                        <w:bottom w:val="none" w:sz="0" w:space="0" w:color="auto"/>
                                        <w:right w:val="none" w:sz="0" w:space="0" w:color="auto"/>
                                      </w:divBdr>
                                    </w:div>
                                    <w:div w:id="1743025385">
                                      <w:marLeft w:val="0"/>
                                      <w:marRight w:val="0"/>
                                      <w:marTop w:val="0"/>
                                      <w:marBottom w:val="0"/>
                                      <w:divBdr>
                                        <w:top w:val="none" w:sz="0" w:space="0" w:color="auto"/>
                                        <w:left w:val="none" w:sz="0" w:space="0" w:color="auto"/>
                                        <w:bottom w:val="none" w:sz="0" w:space="0" w:color="auto"/>
                                        <w:right w:val="none" w:sz="0" w:space="0" w:color="auto"/>
                                      </w:divBdr>
                                      <w:divsChild>
                                        <w:div w:id="208274283">
                                          <w:marLeft w:val="240"/>
                                          <w:marRight w:val="240"/>
                                          <w:marTop w:val="0"/>
                                          <w:marBottom w:val="0"/>
                                          <w:divBdr>
                                            <w:top w:val="none" w:sz="0" w:space="0" w:color="auto"/>
                                            <w:left w:val="none" w:sz="0" w:space="0" w:color="auto"/>
                                            <w:bottom w:val="none" w:sz="0" w:space="0" w:color="auto"/>
                                            <w:right w:val="none" w:sz="0" w:space="0" w:color="auto"/>
                                          </w:divBdr>
                                          <w:divsChild>
                                            <w:div w:id="817503081">
                                              <w:marLeft w:val="240"/>
                                              <w:marRight w:val="0"/>
                                              <w:marTop w:val="0"/>
                                              <w:marBottom w:val="0"/>
                                              <w:divBdr>
                                                <w:top w:val="none" w:sz="0" w:space="0" w:color="auto"/>
                                                <w:left w:val="none" w:sz="0" w:space="0" w:color="auto"/>
                                                <w:bottom w:val="none" w:sz="0" w:space="0" w:color="auto"/>
                                                <w:right w:val="none" w:sz="0" w:space="0" w:color="auto"/>
                                              </w:divBdr>
                                            </w:div>
                                          </w:divsChild>
                                        </w:div>
                                        <w:div w:id="527914498">
                                          <w:marLeft w:val="240"/>
                                          <w:marRight w:val="240"/>
                                          <w:marTop w:val="0"/>
                                          <w:marBottom w:val="0"/>
                                          <w:divBdr>
                                            <w:top w:val="none" w:sz="0" w:space="0" w:color="auto"/>
                                            <w:left w:val="none" w:sz="0" w:space="0" w:color="auto"/>
                                            <w:bottom w:val="none" w:sz="0" w:space="0" w:color="auto"/>
                                            <w:right w:val="none" w:sz="0" w:space="0" w:color="auto"/>
                                          </w:divBdr>
                                          <w:divsChild>
                                            <w:div w:id="1092703722">
                                              <w:marLeft w:val="240"/>
                                              <w:marRight w:val="0"/>
                                              <w:marTop w:val="0"/>
                                              <w:marBottom w:val="0"/>
                                              <w:divBdr>
                                                <w:top w:val="none" w:sz="0" w:space="0" w:color="auto"/>
                                                <w:left w:val="none" w:sz="0" w:space="0" w:color="auto"/>
                                                <w:bottom w:val="none" w:sz="0" w:space="0" w:color="auto"/>
                                                <w:right w:val="none" w:sz="0" w:space="0" w:color="auto"/>
                                              </w:divBdr>
                                            </w:div>
                                          </w:divsChild>
                                        </w:div>
                                        <w:div w:id="939409992">
                                          <w:marLeft w:val="0"/>
                                          <w:marRight w:val="0"/>
                                          <w:marTop w:val="0"/>
                                          <w:marBottom w:val="0"/>
                                          <w:divBdr>
                                            <w:top w:val="none" w:sz="0" w:space="0" w:color="auto"/>
                                            <w:left w:val="none" w:sz="0" w:space="0" w:color="auto"/>
                                            <w:bottom w:val="none" w:sz="0" w:space="0" w:color="auto"/>
                                            <w:right w:val="none" w:sz="0" w:space="0" w:color="auto"/>
                                          </w:divBdr>
                                        </w:div>
                                        <w:div w:id="961233453">
                                          <w:marLeft w:val="240"/>
                                          <w:marRight w:val="240"/>
                                          <w:marTop w:val="0"/>
                                          <w:marBottom w:val="0"/>
                                          <w:divBdr>
                                            <w:top w:val="none" w:sz="0" w:space="0" w:color="auto"/>
                                            <w:left w:val="none" w:sz="0" w:space="0" w:color="auto"/>
                                            <w:bottom w:val="none" w:sz="0" w:space="0" w:color="auto"/>
                                            <w:right w:val="none" w:sz="0" w:space="0" w:color="auto"/>
                                          </w:divBdr>
                                          <w:divsChild>
                                            <w:div w:id="1767924374">
                                              <w:marLeft w:val="240"/>
                                              <w:marRight w:val="0"/>
                                              <w:marTop w:val="0"/>
                                              <w:marBottom w:val="0"/>
                                              <w:divBdr>
                                                <w:top w:val="none" w:sz="0" w:space="0" w:color="auto"/>
                                                <w:left w:val="none" w:sz="0" w:space="0" w:color="auto"/>
                                                <w:bottom w:val="none" w:sz="0" w:space="0" w:color="auto"/>
                                                <w:right w:val="none" w:sz="0" w:space="0" w:color="auto"/>
                                              </w:divBdr>
                                            </w:div>
                                          </w:divsChild>
                                        </w:div>
                                        <w:div w:id="985628622">
                                          <w:marLeft w:val="240"/>
                                          <w:marRight w:val="240"/>
                                          <w:marTop w:val="0"/>
                                          <w:marBottom w:val="0"/>
                                          <w:divBdr>
                                            <w:top w:val="none" w:sz="0" w:space="0" w:color="auto"/>
                                            <w:left w:val="none" w:sz="0" w:space="0" w:color="auto"/>
                                            <w:bottom w:val="none" w:sz="0" w:space="0" w:color="auto"/>
                                            <w:right w:val="none" w:sz="0" w:space="0" w:color="auto"/>
                                          </w:divBdr>
                                          <w:divsChild>
                                            <w:div w:id="10931655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275473">
                                  <w:marLeft w:val="0"/>
                                  <w:marRight w:val="0"/>
                                  <w:marTop w:val="0"/>
                                  <w:marBottom w:val="0"/>
                                  <w:divBdr>
                                    <w:top w:val="none" w:sz="0" w:space="0" w:color="auto"/>
                                    <w:left w:val="none" w:sz="0" w:space="0" w:color="auto"/>
                                    <w:bottom w:val="none" w:sz="0" w:space="0" w:color="auto"/>
                                    <w:right w:val="none" w:sz="0" w:space="0" w:color="auto"/>
                                  </w:divBdr>
                                </w:div>
                              </w:divsChild>
                            </w:div>
                            <w:div w:id="819083102">
                              <w:marLeft w:val="240"/>
                              <w:marRight w:val="0"/>
                              <w:marTop w:val="0"/>
                              <w:marBottom w:val="0"/>
                              <w:divBdr>
                                <w:top w:val="none" w:sz="0" w:space="0" w:color="auto"/>
                                <w:left w:val="none" w:sz="0" w:space="0" w:color="auto"/>
                                <w:bottom w:val="none" w:sz="0" w:space="0" w:color="auto"/>
                                <w:right w:val="none" w:sz="0" w:space="0" w:color="auto"/>
                              </w:divBdr>
                            </w:div>
                          </w:divsChild>
                        </w:div>
                        <w:div w:id="938101665">
                          <w:marLeft w:val="0"/>
                          <w:marRight w:val="0"/>
                          <w:marTop w:val="0"/>
                          <w:marBottom w:val="0"/>
                          <w:divBdr>
                            <w:top w:val="none" w:sz="0" w:space="0" w:color="auto"/>
                            <w:left w:val="none" w:sz="0" w:space="0" w:color="auto"/>
                            <w:bottom w:val="none" w:sz="0" w:space="0" w:color="auto"/>
                            <w:right w:val="none" w:sz="0" w:space="0" w:color="auto"/>
                          </w:divBdr>
                        </w:div>
                        <w:div w:id="1243640024">
                          <w:marLeft w:val="240"/>
                          <w:marRight w:val="240"/>
                          <w:marTop w:val="0"/>
                          <w:marBottom w:val="0"/>
                          <w:divBdr>
                            <w:top w:val="none" w:sz="0" w:space="0" w:color="auto"/>
                            <w:left w:val="none" w:sz="0" w:space="0" w:color="auto"/>
                            <w:bottom w:val="none" w:sz="0" w:space="0" w:color="auto"/>
                            <w:right w:val="none" w:sz="0" w:space="0" w:color="auto"/>
                          </w:divBdr>
                          <w:divsChild>
                            <w:div w:id="1505702157">
                              <w:marLeft w:val="240"/>
                              <w:marRight w:val="0"/>
                              <w:marTop w:val="0"/>
                              <w:marBottom w:val="0"/>
                              <w:divBdr>
                                <w:top w:val="none" w:sz="0" w:space="0" w:color="auto"/>
                                <w:left w:val="none" w:sz="0" w:space="0" w:color="auto"/>
                                <w:bottom w:val="none" w:sz="0" w:space="0" w:color="auto"/>
                                <w:right w:val="none" w:sz="0" w:space="0" w:color="auto"/>
                              </w:divBdr>
                            </w:div>
                          </w:divsChild>
                        </w:div>
                        <w:div w:id="1565407878">
                          <w:marLeft w:val="240"/>
                          <w:marRight w:val="240"/>
                          <w:marTop w:val="0"/>
                          <w:marBottom w:val="0"/>
                          <w:divBdr>
                            <w:top w:val="none" w:sz="0" w:space="0" w:color="auto"/>
                            <w:left w:val="none" w:sz="0" w:space="0" w:color="auto"/>
                            <w:bottom w:val="none" w:sz="0" w:space="0" w:color="auto"/>
                            <w:right w:val="none" w:sz="0" w:space="0" w:color="auto"/>
                          </w:divBdr>
                          <w:divsChild>
                            <w:div w:id="753361880">
                              <w:marLeft w:val="240"/>
                              <w:marRight w:val="0"/>
                              <w:marTop w:val="0"/>
                              <w:marBottom w:val="0"/>
                              <w:divBdr>
                                <w:top w:val="none" w:sz="0" w:space="0" w:color="auto"/>
                                <w:left w:val="none" w:sz="0" w:space="0" w:color="auto"/>
                                <w:bottom w:val="none" w:sz="0" w:space="0" w:color="auto"/>
                                <w:right w:val="none" w:sz="0" w:space="0" w:color="auto"/>
                              </w:divBdr>
                            </w:div>
                            <w:div w:id="1827936360">
                              <w:marLeft w:val="0"/>
                              <w:marRight w:val="0"/>
                              <w:marTop w:val="0"/>
                              <w:marBottom w:val="0"/>
                              <w:divBdr>
                                <w:top w:val="none" w:sz="0" w:space="0" w:color="auto"/>
                                <w:left w:val="none" w:sz="0" w:space="0" w:color="auto"/>
                                <w:bottom w:val="none" w:sz="0" w:space="0" w:color="auto"/>
                                <w:right w:val="none" w:sz="0" w:space="0" w:color="auto"/>
                              </w:divBdr>
                              <w:divsChild>
                                <w:div w:id="4478916">
                                  <w:marLeft w:val="240"/>
                                  <w:marRight w:val="240"/>
                                  <w:marTop w:val="0"/>
                                  <w:marBottom w:val="0"/>
                                  <w:divBdr>
                                    <w:top w:val="none" w:sz="0" w:space="0" w:color="auto"/>
                                    <w:left w:val="none" w:sz="0" w:space="0" w:color="auto"/>
                                    <w:bottom w:val="none" w:sz="0" w:space="0" w:color="auto"/>
                                    <w:right w:val="none" w:sz="0" w:space="0" w:color="auto"/>
                                  </w:divBdr>
                                  <w:divsChild>
                                    <w:div w:id="1688753458">
                                      <w:marLeft w:val="0"/>
                                      <w:marRight w:val="0"/>
                                      <w:marTop w:val="0"/>
                                      <w:marBottom w:val="0"/>
                                      <w:divBdr>
                                        <w:top w:val="none" w:sz="0" w:space="0" w:color="auto"/>
                                        <w:left w:val="none" w:sz="0" w:space="0" w:color="auto"/>
                                        <w:bottom w:val="none" w:sz="0" w:space="0" w:color="auto"/>
                                        <w:right w:val="none" w:sz="0" w:space="0" w:color="auto"/>
                                      </w:divBdr>
                                      <w:divsChild>
                                        <w:div w:id="248657258">
                                          <w:marLeft w:val="240"/>
                                          <w:marRight w:val="240"/>
                                          <w:marTop w:val="0"/>
                                          <w:marBottom w:val="0"/>
                                          <w:divBdr>
                                            <w:top w:val="none" w:sz="0" w:space="0" w:color="auto"/>
                                            <w:left w:val="none" w:sz="0" w:space="0" w:color="auto"/>
                                            <w:bottom w:val="none" w:sz="0" w:space="0" w:color="auto"/>
                                            <w:right w:val="none" w:sz="0" w:space="0" w:color="auto"/>
                                          </w:divBdr>
                                          <w:divsChild>
                                            <w:div w:id="1083723431">
                                              <w:marLeft w:val="240"/>
                                              <w:marRight w:val="0"/>
                                              <w:marTop w:val="0"/>
                                              <w:marBottom w:val="0"/>
                                              <w:divBdr>
                                                <w:top w:val="none" w:sz="0" w:space="0" w:color="auto"/>
                                                <w:left w:val="none" w:sz="0" w:space="0" w:color="auto"/>
                                                <w:bottom w:val="none" w:sz="0" w:space="0" w:color="auto"/>
                                                <w:right w:val="none" w:sz="0" w:space="0" w:color="auto"/>
                                              </w:divBdr>
                                            </w:div>
                                          </w:divsChild>
                                        </w:div>
                                        <w:div w:id="829708690">
                                          <w:marLeft w:val="0"/>
                                          <w:marRight w:val="0"/>
                                          <w:marTop w:val="0"/>
                                          <w:marBottom w:val="0"/>
                                          <w:divBdr>
                                            <w:top w:val="none" w:sz="0" w:space="0" w:color="auto"/>
                                            <w:left w:val="none" w:sz="0" w:space="0" w:color="auto"/>
                                            <w:bottom w:val="none" w:sz="0" w:space="0" w:color="auto"/>
                                            <w:right w:val="none" w:sz="0" w:space="0" w:color="auto"/>
                                          </w:divBdr>
                                        </w:div>
                                        <w:div w:id="877158929">
                                          <w:marLeft w:val="240"/>
                                          <w:marRight w:val="240"/>
                                          <w:marTop w:val="0"/>
                                          <w:marBottom w:val="0"/>
                                          <w:divBdr>
                                            <w:top w:val="none" w:sz="0" w:space="0" w:color="auto"/>
                                            <w:left w:val="none" w:sz="0" w:space="0" w:color="auto"/>
                                            <w:bottom w:val="none" w:sz="0" w:space="0" w:color="auto"/>
                                            <w:right w:val="none" w:sz="0" w:space="0" w:color="auto"/>
                                          </w:divBdr>
                                          <w:divsChild>
                                            <w:div w:id="1310551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7469015">
                                      <w:marLeft w:val="240"/>
                                      <w:marRight w:val="0"/>
                                      <w:marTop w:val="0"/>
                                      <w:marBottom w:val="0"/>
                                      <w:divBdr>
                                        <w:top w:val="none" w:sz="0" w:space="0" w:color="auto"/>
                                        <w:left w:val="none" w:sz="0" w:space="0" w:color="auto"/>
                                        <w:bottom w:val="none" w:sz="0" w:space="0" w:color="auto"/>
                                        <w:right w:val="none" w:sz="0" w:space="0" w:color="auto"/>
                                      </w:divBdr>
                                    </w:div>
                                  </w:divsChild>
                                </w:div>
                                <w:div w:id="275068474">
                                  <w:marLeft w:val="0"/>
                                  <w:marRight w:val="0"/>
                                  <w:marTop w:val="0"/>
                                  <w:marBottom w:val="0"/>
                                  <w:divBdr>
                                    <w:top w:val="none" w:sz="0" w:space="0" w:color="auto"/>
                                    <w:left w:val="none" w:sz="0" w:space="0" w:color="auto"/>
                                    <w:bottom w:val="none" w:sz="0" w:space="0" w:color="auto"/>
                                    <w:right w:val="none" w:sz="0" w:space="0" w:color="auto"/>
                                  </w:divBdr>
                                </w:div>
                                <w:div w:id="351104095">
                                  <w:marLeft w:val="240"/>
                                  <w:marRight w:val="240"/>
                                  <w:marTop w:val="0"/>
                                  <w:marBottom w:val="0"/>
                                  <w:divBdr>
                                    <w:top w:val="none" w:sz="0" w:space="0" w:color="auto"/>
                                    <w:left w:val="none" w:sz="0" w:space="0" w:color="auto"/>
                                    <w:bottom w:val="none" w:sz="0" w:space="0" w:color="auto"/>
                                    <w:right w:val="none" w:sz="0" w:space="0" w:color="auto"/>
                                  </w:divBdr>
                                  <w:divsChild>
                                    <w:div w:id="279804359">
                                      <w:marLeft w:val="240"/>
                                      <w:marRight w:val="0"/>
                                      <w:marTop w:val="0"/>
                                      <w:marBottom w:val="0"/>
                                      <w:divBdr>
                                        <w:top w:val="none" w:sz="0" w:space="0" w:color="auto"/>
                                        <w:left w:val="none" w:sz="0" w:space="0" w:color="auto"/>
                                        <w:bottom w:val="none" w:sz="0" w:space="0" w:color="auto"/>
                                        <w:right w:val="none" w:sz="0" w:space="0" w:color="auto"/>
                                      </w:divBdr>
                                    </w:div>
                                    <w:div w:id="363604388">
                                      <w:marLeft w:val="0"/>
                                      <w:marRight w:val="0"/>
                                      <w:marTop w:val="0"/>
                                      <w:marBottom w:val="0"/>
                                      <w:divBdr>
                                        <w:top w:val="none" w:sz="0" w:space="0" w:color="auto"/>
                                        <w:left w:val="none" w:sz="0" w:space="0" w:color="auto"/>
                                        <w:bottom w:val="none" w:sz="0" w:space="0" w:color="auto"/>
                                        <w:right w:val="none" w:sz="0" w:space="0" w:color="auto"/>
                                      </w:divBdr>
                                      <w:divsChild>
                                        <w:div w:id="7148874">
                                          <w:marLeft w:val="240"/>
                                          <w:marRight w:val="240"/>
                                          <w:marTop w:val="0"/>
                                          <w:marBottom w:val="0"/>
                                          <w:divBdr>
                                            <w:top w:val="none" w:sz="0" w:space="0" w:color="auto"/>
                                            <w:left w:val="none" w:sz="0" w:space="0" w:color="auto"/>
                                            <w:bottom w:val="none" w:sz="0" w:space="0" w:color="auto"/>
                                            <w:right w:val="none" w:sz="0" w:space="0" w:color="auto"/>
                                          </w:divBdr>
                                          <w:divsChild>
                                            <w:div w:id="1737625638">
                                              <w:marLeft w:val="240"/>
                                              <w:marRight w:val="0"/>
                                              <w:marTop w:val="0"/>
                                              <w:marBottom w:val="0"/>
                                              <w:divBdr>
                                                <w:top w:val="none" w:sz="0" w:space="0" w:color="auto"/>
                                                <w:left w:val="none" w:sz="0" w:space="0" w:color="auto"/>
                                                <w:bottom w:val="none" w:sz="0" w:space="0" w:color="auto"/>
                                                <w:right w:val="none" w:sz="0" w:space="0" w:color="auto"/>
                                              </w:divBdr>
                                            </w:div>
                                          </w:divsChild>
                                        </w:div>
                                        <w:div w:id="798032235">
                                          <w:marLeft w:val="240"/>
                                          <w:marRight w:val="240"/>
                                          <w:marTop w:val="0"/>
                                          <w:marBottom w:val="0"/>
                                          <w:divBdr>
                                            <w:top w:val="none" w:sz="0" w:space="0" w:color="auto"/>
                                            <w:left w:val="none" w:sz="0" w:space="0" w:color="auto"/>
                                            <w:bottom w:val="none" w:sz="0" w:space="0" w:color="auto"/>
                                            <w:right w:val="none" w:sz="0" w:space="0" w:color="auto"/>
                                          </w:divBdr>
                                          <w:divsChild>
                                            <w:div w:id="994526341">
                                              <w:marLeft w:val="240"/>
                                              <w:marRight w:val="0"/>
                                              <w:marTop w:val="0"/>
                                              <w:marBottom w:val="0"/>
                                              <w:divBdr>
                                                <w:top w:val="none" w:sz="0" w:space="0" w:color="auto"/>
                                                <w:left w:val="none" w:sz="0" w:space="0" w:color="auto"/>
                                                <w:bottom w:val="none" w:sz="0" w:space="0" w:color="auto"/>
                                                <w:right w:val="none" w:sz="0" w:space="0" w:color="auto"/>
                                              </w:divBdr>
                                            </w:div>
                                          </w:divsChild>
                                        </w:div>
                                        <w:div w:id="15634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81457">
                                  <w:marLeft w:val="240"/>
                                  <w:marRight w:val="240"/>
                                  <w:marTop w:val="0"/>
                                  <w:marBottom w:val="0"/>
                                  <w:divBdr>
                                    <w:top w:val="none" w:sz="0" w:space="0" w:color="auto"/>
                                    <w:left w:val="none" w:sz="0" w:space="0" w:color="auto"/>
                                    <w:bottom w:val="none" w:sz="0" w:space="0" w:color="auto"/>
                                    <w:right w:val="none" w:sz="0" w:space="0" w:color="auto"/>
                                  </w:divBdr>
                                  <w:divsChild>
                                    <w:div w:id="517041931">
                                      <w:marLeft w:val="0"/>
                                      <w:marRight w:val="0"/>
                                      <w:marTop w:val="0"/>
                                      <w:marBottom w:val="0"/>
                                      <w:divBdr>
                                        <w:top w:val="none" w:sz="0" w:space="0" w:color="auto"/>
                                        <w:left w:val="none" w:sz="0" w:space="0" w:color="auto"/>
                                        <w:bottom w:val="none" w:sz="0" w:space="0" w:color="auto"/>
                                        <w:right w:val="none" w:sz="0" w:space="0" w:color="auto"/>
                                      </w:divBdr>
                                      <w:divsChild>
                                        <w:div w:id="408037183">
                                          <w:marLeft w:val="240"/>
                                          <w:marRight w:val="240"/>
                                          <w:marTop w:val="0"/>
                                          <w:marBottom w:val="0"/>
                                          <w:divBdr>
                                            <w:top w:val="none" w:sz="0" w:space="0" w:color="auto"/>
                                            <w:left w:val="none" w:sz="0" w:space="0" w:color="auto"/>
                                            <w:bottom w:val="none" w:sz="0" w:space="0" w:color="auto"/>
                                            <w:right w:val="none" w:sz="0" w:space="0" w:color="auto"/>
                                          </w:divBdr>
                                          <w:divsChild>
                                            <w:div w:id="2122264586">
                                              <w:marLeft w:val="240"/>
                                              <w:marRight w:val="0"/>
                                              <w:marTop w:val="0"/>
                                              <w:marBottom w:val="0"/>
                                              <w:divBdr>
                                                <w:top w:val="none" w:sz="0" w:space="0" w:color="auto"/>
                                                <w:left w:val="none" w:sz="0" w:space="0" w:color="auto"/>
                                                <w:bottom w:val="none" w:sz="0" w:space="0" w:color="auto"/>
                                                <w:right w:val="none" w:sz="0" w:space="0" w:color="auto"/>
                                              </w:divBdr>
                                            </w:div>
                                          </w:divsChild>
                                        </w:div>
                                        <w:div w:id="1047148375">
                                          <w:marLeft w:val="0"/>
                                          <w:marRight w:val="0"/>
                                          <w:marTop w:val="0"/>
                                          <w:marBottom w:val="0"/>
                                          <w:divBdr>
                                            <w:top w:val="none" w:sz="0" w:space="0" w:color="auto"/>
                                            <w:left w:val="none" w:sz="0" w:space="0" w:color="auto"/>
                                            <w:bottom w:val="none" w:sz="0" w:space="0" w:color="auto"/>
                                            <w:right w:val="none" w:sz="0" w:space="0" w:color="auto"/>
                                          </w:divBdr>
                                        </w:div>
                                        <w:div w:id="1603801506">
                                          <w:marLeft w:val="240"/>
                                          <w:marRight w:val="240"/>
                                          <w:marTop w:val="0"/>
                                          <w:marBottom w:val="0"/>
                                          <w:divBdr>
                                            <w:top w:val="none" w:sz="0" w:space="0" w:color="auto"/>
                                            <w:left w:val="none" w:sz="0" w:space="0" w:color="auto"/>
                                            <w:bottom w:val="none" w:sz="0" w:space="0" w:color="auto"/>
                                            <w:right w:val="none" w:sz="0" w:space="0" w:color="auto"/>
                                          </w:divBdr>
                                          <w:divsChild>
                                            <w:div w:id="19074465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51270014">
                                      <w:marLeft w:val="240"/>
                                      <w:marRight w:val="0"/>
                                      <w:marTop w:val="0"/>
                                      <w:marBottom w:val="0"/>
                                      <w:divBdr>
                                        <w:top w:val="none" w:sz="0" w:space="0" w:color="auto"/>
                                        <w:left w:val="none" w:sz="0" w:space="0" w:color="auto"/>
                                        <w:bottom w:val="none" w:sz="0" w:space="0" w:color="auto"/>
                                        <w:right w:val="none" w:sz="0" w:space="0" w:color="auto"/>
                                      </w:divBdr>
                                    </w:div>
                                  </w:divsChild>
                                </w:div>
                                <w:div w:id="638536424">
                                  <w:marLeft w:val="240"/>
                                  <w:marRight w:val="240"/>
                                  <w:marTop w:val="0"/>
                                  <w:marBottom w:val="0"/>
                                  <w:divBdr>
                                    <w:top w:val="none" w:sz="0" w:space="0" w:color="auto"/>
                                    <w:left w:val="none" w:sz="0" w:space="0" w:color="auto"/>
                                    <w:bottom w:val="none" w:sz="0" w:space="0" w:color="auto"/>
                                    <w:right w:val="none" w:sz="0" w:space="0" w:color="auto"/>
                                  </w:divBdr>
                                  <w:divsChild>
                                    <w:div w:id="936863515">
                                      <w:marLeft w:val="240"/>
                                      <w:marRight w:val="0"/>
                                      <w:marTop w:val="0"/>
                                      <w:marBottom w:val="0"/>
                                      <w:divBdr>
                                        <w:top w:val="none" w:sz="0" w:space="0" w:color="auto"/>
                                        <w:left w:val="none" w:sz="0" w:space="0" w:color="auto"/>
                                        <w:bottom w:val="none" w:sz="0" w:space="0" w:color="auto"/>
                                        <w:right w:val="none" w:sz="0" w:space="0" w:color="auto"/>
                                      </w:divBdr>
                                    </w:div>
                                  </w:divsChild>
                                </w:div>
                                <w:div w:id="1015765510">
                                  <w:marLeft w:val="240"/>
                                  <w:marRight w:val="240"/>
                                  <w:marTop w:val="0"/>
                                  <w:marBottom w:val="0"/>
                                  <w:divBdr>
                                    <w:top w:val="none" w:sz="0" w:space="0" w:color="auto"/>
                                    <w:left w:val="none" w:sz="0" w:space="0" w:color="auto"/>
                                    <w:bottom w:val="none" w:sz="0" w:space="0" w:color="auto"/>
                                    <w:right w:val="none" w:sz="0" w:space="0" w:color="auto"/>
                                  </w:divBdr>
                                  <w:divsChild>
                                    <w:div w:id="1033532896">
                                      <w:marLeft w:val="0"/>
                                      <w:marRight w:val="0"/>
                                      <w:marTop w:val="0"/>
                                      <w:marBottom w:val="0"/>
                                      <w:divBdr>
                                        <w:top w:val="none" w:sz="0" w:space="0" w:color="auto"/>
                                        <w:left w:val="none" w:sz="0" w:space="0" w:color="auto"/>
                                        <w:bottom w:val="none" w:sz="0" w:space="0" w:color="auto"/>
                                        <w:right w:val="none" w:sz="0" w:space="0" w:color="auto"/>
                                      </w:divBdr>
                                      <w:divsChild>
                                        <w:div w:id="1513743">
                                          <w:marLeft w:val="240"/>
                                          <w:marRight w:val="240"/>
                                          <w:marTop w:val="0"/>
                                          <w:marBottom w:val="0"/>
                                          <w:divBdr>
                                            <w:top w:val="none" w:sz="0" w:space="0" w:color="auto"/>
                                            <w:left w:val="none" w:sz="0" w:space="0" w:color="auto"/>
                                            <w:bottom w:val="none" w:sz="0" w:space="0" w:color="auto"/>
                                            <w:right w:val="none" w:sz="0" w:space="0" w:color="auto"/>
                                          </w:divBdr>
                                          <w:divsChild>
                                            <w:div w:id="1464998977">
                                              <w:marLeft w:val="240"/>
                                              <w:marRight w:val="0"/>
                                              <w:marTop w:val="0"/>
                                              <w:marBottom w:val="0"/>
                                              <w:divBdr>
                                                <w:top w:val="none" w:sz="0" w:space="0" w:color="auto"/>
                                                <w:left w:val="none" w:sz="0" w:space="0" w:color="auto"/>
                                                <w:bottom w:val="none" w:sz="0" w:space="0" w:color="auto"/>
                                                <w:right w:val="none" w:sz="0" w:space="0" w:color="auto"/>
                                              </w:divBdr>
                                            </w:div>
                                          </w:divsChild>
                                        </w:div>
                                        <w:div w:id="186021494">
                                          <w:marLeft w:val="0"/>
                                          <w:marRight w:val="0"/>
                                          <w:marTop w:val="0"/>
                                          <w:marBottom w:val="0"/>
                                          <w:divBdr>
                                            <w:top w:val="none" w:sz="0" w:space="0" w:color="auto"/>
                                            <w:left w:val="none" w:sz="0" w:space="0" w:color="auto"/>
                                            <w:bottom w:val="none" w:sz="0" w:space="0" w:color="auto"/>
                                            <w:right w:val="none" w:sz="0" w:space="0" w:color="auto"/>
                                          </w:divBdr>
                                        </w:div>
                                        <w:div w:id="929462257">
                                          <w:marLeft w:val="240"/>
                                          <w:marRight w:val="240"/>
                                          <w:marTop w:val="0"/>
                                          <w:marBottom w:val="0"/>
                                          <w:divBdr>
                                            <w:top w:val="none" w:sz="0" w:space="0" w:color="auto"/>
                                            <w:left w:val="none" w:sz="0" w:space="0" w:color="auto"/>
                                            <w:bottom w:val="none" w:sz="0" w:space="0" w:color="auto"/>
                                            <w:right w:val="none" w:sz="0" w:space="0" w:color="auto"/>
                                          </w:divBdr>
                                          <w:divsChild>
                                            <w:div w:id="654451496">
                                              <w:marLeft w:val="0"/>
                                              <w:marRight w:val="0"/>
                                              <w:marTop w:val="0"/>
                                              <w:marBottom w:val="0"/>
                                              <w:divBdr>
                                                <w:top w:val="none" w:sz="0" w:space="0" w:color="auto"/>
                                                <w:left w:val="none" w:sz="0" w:space="0" w:color="auto"/>
                                                <w:bottom w:val="none" w:sz="0" w:space="0" w:color="auto"/>
                                                <w:right w:val="none" w:sz="0" w:space="0" w:color="auto"/>
                                              </w:divBdr>
                                              <w:divsChild>
                                                <w:div w:id="1140880460">
                                                  <w:marLeft w:val="0"/>
                                                  <w:marRight w:val="0"/>
                                                  <w:marTop w:val="0"/>
                                                  <w:marBottom w:val="0"/>
                                                  <w:divBdr>
                                                    <w:top w:val="none" w:sz="0" w:space="0" w:color="auto"/>
                                                    <w:left w:val="none" w:sz="0" w:space="0" w:color="auto"/>
                                                    <w:bottom w:val="none" w:sz="0" w:space="0" w:color="auto"/>
                                                    <w:right w:val="none" w:sz="0" w:space="0" w:color="auto"/>
                                                  </w:divBdr>
                                                </w:div>
                                                <w:div w:id="1624387008">
                                                  <w:marLeft w:val="240"/>
                                                  <w:marRight w:val="240"/>
                                                  <w:marTop w:val="0"/>
                                                  <w:marBottom w:val="0"/>
                                                  <w:divBdr>
                                                    <w:top w:val="none" w:sz="0" w:space="0" w:color="auto"/>
                                                    <w:left w:val="none" w:sz="0" w:space="0" w:color="auto"/>
                                                    <w:bottom w:val="none" w:sz="0" w:space="0" w:color="auto"/>
                                                    <w:right w:val="none" w:sz="0" w:space="0" w:color="auto"/>
                                                  </w:divBdr>
                                                  <w:divsChild>
                                                    <w:div w:id="19093433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962733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83094040">
                                      <w:marLeft w:val="240"/>
                                      <w:marRight w:val="0"/>
                                      <w:marTop w:val="0"/>
                                      <w:marBottom w:val="0"/>
                                      <w:divBdr>
                                        <w:top w:val="none" w:sz="0" w:space="0" w:color="auto"/>
                                        <w:left w:val="none" w:sz="0" w:space="0" w:color="auto"/>
                                        <w:bottom w:val="none" w:sz="0" w:space="0" w:color="auto"/>
                                        <w:right w:val="none" w:sz="0" w:space="0" w:color="auto"/>
                                      </w:divBdr>
                                    </w:div>
                                  </w:divsChild>
                                </w:div>
                                <w:div w:id="1609775545">
                                  <w:marLeft w:val="240"/>
                                  <w:marRight w:val="240"/>
                                  <w:marTop w:val="0"/>
                                  <w:marBottom w:val="0"/>
                                  <w:divBdr>
                                    <w:top w:val="none" w:sz="0" w:space="0" w:color="auto"/>
                                    <w:left w:val="none" w:sz="0" w:space="0" w:color="auto"/>
                                    <w:bottom w:val="none" w:sz="0" w:space="0" w:color="auto"/>
                                    <w:right w:val="none" w:sz="0" w:space="0" w:color="auto"/>
                                  </w:divBdr>
                                  <w:divsChild>
                                    <w:div w:id="518811808">
                                      <w:marLeft w:val="0"/>
                                      <w:marRight w:val="0"/>
                                      <w:marTop w:val="0"/>
                                      <w:marBottom w:val="0"/>
                                      <w:divBdr>
                                        <w:top w:val="none" w:sz="0" w:space="0" w:color="auto"/>
                                        <w:left w:val="none" w:sz="0" w:space="0" w:color="auto"/>
                                        <w:bottom w:val="none" w:sz="0" w:space="0" w:color="auto"/>
                                        <w:right w:val="none" w:sz="0" w:space="0" w:color="auto"/>
                                      </w:divBdr>
                                      <w:divsChild>
                                        <w:div w:id="233928477">
                                          <w:marLeft w:val="240"/>
                                          <w:marRight w:val="240"/>
                                          <w:marTop w:val="0"/>
                                          <w:marBottom w:val="0"/>
                                          <w:divBdr>
                                            <w:top w:val="none" w:sz="0" w:space="0" w:color="auto"/>
                                            <w:left w:val="none" w:sz="0" w:space="0" w:color="auto"/>
                                            <w:bottom w:val="none" w:sz="0" w:space="0" w:color="auto"/>
                                            <w:right w:val="none" w:sz="0" w:space="0" w:color="auto"/>
                                          </w:divBdr>
                                          <w:divsChild>
                                            <w:div w:id="631714890">
                                              <w:marLeft w:val="240"/>
                                              <w:marRight w:val="0"/>
                                              <w:marTop w:val="0"/>
                                              <w:marBottom w:val="0"/>
                                              <w:divBdr>
                                                <w:top w:val="none" w:sz="0" w:space="0" w:color="auto"/>
                                                <w:left w:val="none" w:sz="0" w:space="0" w:color="auto"/>
                                                <w:bottom w:val="none" w:sz="0" w:space="0" w:color="auto"/>
                                                <w:right w:val="none" w:sz="0" w:space="0" w:color="auto"/>
                                              </w:divBdr>
                                            </w:div>
                                          </w:divsChild>
                                        </w:div>
                                        <w:div w:id="943268156">
                                          <w:marLeft w:val="0"/>
                                          <w:marRight w:val="0"/>
                                          <w:marTop w:val="0"/>
                                          <w:marBottom w:val="0"/>
                                          <w:divBdr>
                                            <w:top w:val="none" w:sz="0" w:space="0" w:color="auto"/>
                                            <w:left w:val="none" w:sz="0" w:space="0" w:color="auto"/>
                                            <w:bottom w:val="none" w:sz="0" w:space="0" w:color="auto"/>
                                            <w:right w:val="none" w:sz="0" w:space="0" w:color="auto"/>
                                          </w:divBdr>
                                        </w:div>
                                      </w:divsChild>
                                    </w:div>
                                    <w:div w:id="1220357187">
                                      <w:marLeft w:val="240"/>
                                      <w:marRight w:val="0"/>
                                      <w:marTop w:val="0"/>
                                      <w:marBottom w:val="0"/>
                                      <w:divBdr>
                                        <w:top w:val="none" w:sz="0" w:space="0" w:color="auto"/>
                                        <w:left w:val="none" w:sz="0" w:space="0" w:color="auto"/>
                                        <w:bottom w:val="none" w:sz="0" w:space="0" w:color="auto"/>
                                        <w:right w:val="none" w:sz="0" w:space="0" w:color="auto"/>
                                      </w:divBdr>
                                    </w:div>
                                  </w:divsChild>
                                </w:div>
                                <w:div w:id="1709136558">
                                  <w:marLeft w:val="240"/>
                                  <w:marRight w:val="240"/>
                                  <w:marTop w:val="0"/>
                                  <w:marBottom w:val="0"/>
                                  <w:divBdr>
                                    <w:top w:val="none" w:sz="0" w:space="0" w:color="auto"/>
                                    <w:left w:val="none" w:sz="0" w:space="0" w:color="auto"/>
                                    <w:bottom w:val="none" w:sz="0" w:space="0" w:color="auto"/>
                                    <w:right w:val="none" w:sz="0" w:space="0" w:color="auto"/>
                                  </w:divBdr>
                                  <w:divsChild>
                                    <w:div w:id="1030230285">
                                      <w:marLeft w:val="240"/>
                                      <w:marRight w:val="0"/>
                                      <w:marTop w:val="0"/>
                                      <w:marBottom w:val="0"/>
                                      <w:divBdr>
                                        <w:top w:val="none" w:sz="0" w:space="0" w:color="auto"/>
                                        <w:left w:val="none" w:sz="0" w:space="0" w:color="auto"/>
                                        <w:bottom w:val="none" w:sz="0" w:space="0" w:color="auto"/>
                                        <w:right w:val="none" w:sz="0" w:space="0" w:color="auto"/>
                                      </w:divBdr>
                                    </w:div>
                                    <w:div w:id="1823622221">
                                      <w:marLeft w:val="0"/>
                                      <w:marRight w:val="0"/>
                                      <w:marTop w:val="0"/>
                                      <w:marBottom w:val="0"/>
                                      <w:divBdr>
                                        <w:top w:val="none" w:sz="0" w:space="0" w:color="auto"/>
                                        <w:left w:val="none" w:sz="0" w:space="0" w:color="auto"/>
                                        <w:bottom w:val="none" w:sz="0" w:space="0" w:color="auto"/>
                                        <w:right w:val="none" w:sz="0" w:space="0" w:color="auto"/>
                                      </w:divBdr>
                                      <w:divsChild>
                                        <w:div w:id="400713547">
                                          <w:marLeft w:val="240"/>
                                          <w:marRight w:val="240"/>
                                          <w:marTop w:val="0"/>
                                          <w:marBottom w:val="0"/>
                                          <w:divBdr>
                                            <w:top w:val="none" w:sz="0" w:space="0" w:color="auto"/>
                                            <w:left w:val="none" w:sz="0" w:space="0" w:color="auto"/>
                                            <w:bottom w:val="none" w:sz="0" w:space="0" w:color="auto"/>
                                            <w:right w:val="none" w:sz="0" w:space="0" w:color="auto"/>
                                          </w:divBdr>
                                          <w:divsChild>
                                            <w:div w:id="1722244653">
                                              <w:marLeft w:val="240"/>
                                              <w:marRight w:val="0"/>
                                              <w:marTop w:val="0"/>
                                              <w:marBottom w:val="0"/>
                                              <w:divBdr>
                                                <w:top w:val="none" w:sz="0" w:space="0" w:color="auto"/>
                                                <w:left w:val="none" w:sz="0" w:space="0" w:color="auto"/>
                                                <w:bottom w:val="none" w:sz="0" w:space="0" w:color="auto"/>
                                                <w:right w:val="none" w:sz="0" w:space="0" w:color="auto"/>
                                              </w:divBdr>
                                            </w:div>
                                          </w:divsChild>
                                        </w:div>
                                        <w:div w:id="1185708317">
                                          <w:marLeft w:val="0"/>
                                          <w:marRight w:val="0"/>
                                          <w:marTop w:val="0"/>
                                          <w:marBottom w:val="0"/>
                                          <w:divBdr>
                                            <w:top w:val="none" w:sz="0" w:space="0" w:color="auto"/>
                                            <w:left w:val="none" w:sz="0" w:space="0" w:color="auto"/>
                                            <w:bottom w:val="none" w:sz="0" w:space="0" w:color="auto"/>
                                            <w:right w:val="none" w:sz="0" w:space="0" w:color="auto"/>
                                          </w:divBdr>
                                        </w:div>
                                        <w:div w:id="1211459364">
                                          <w:marLeft w:val="240"/>
                                          <w:marRight w:val="240"/>
                                          <w:marTop w:val="0"/>
                                          <w:marBottom w:val="0"/>
                                          <w:divBdr>
                                            <w:top w:val="none" w:sz="0" w:space="0" w:color="auto"/>
                                            <w:left w:val="none" w:sz="0" w:space="0" w:color="auto"/>
                                            <w:bottom w:val="none" w:sz="0" w:space="0" w:color="auto"/>
                                            <w:right w:val="none" w:sz="0" w:space="0" w:color="auto"/>
                                          </w:divBdr>
                                          <w:divsChild>
                                            <w:div w:id="10090228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89448">
                                  <w:marLeft w:val="240"/>
                                  <w:marRight w:val="240"/>
                                  <w:marTop w:val="0"/>
                                  <w:marBottom w:val="0"/>
                                  <w:divBdr>
                                    <w:top w:val="none" w:sz="0" w:space="0" w:color="auto"/>
                                    <w:left w:val="none" w:sz="0" w:space="0" w:color="auto"/>
                                    <w:bottom w:val="none" w:sz="0" w:space="0" w:color="auto"/>
                                    <w:right w:val="none" w:sz="0" w:space="0" w:color="auto"/>
                                  </w:divBdr>
                                  <w:divsChild>
                                    <w:div w:id="1856339933">
                                      <w:marLeft w:val="240"/>
                                      <w:marRight w:val="0"/>
                                      <w:marTop w:val="0"/>
                                      <w:marBottom w:val="0"/>
                                      <w:divBdr>
                                        <w:top w:val="none" w:sz="0" w:space="0" w:color="auto"/>
                                        <w:left w:val="none" w:sz="0" w:space="0" w:color="auto"/>
                                        <w:bottom w:val="none" w:sz="0" w:space="0" w:color="auto"/>
                                        <w:right w:val="none" w:sz="0" w:space="0" w:color="auto"/>
                                      </w:divBdr>
                                    </w:div>
                                  </w:divsChild>
                                </w:div>
                                <w:div w:id="1853951960">
                                  <w:marLeft w:val="240"/>
                                  <w:marRight w:val="240"/>
                                  <w:marTop w:val="0"/>
                                  <w:marBottom w:val="0"/>
                                  <w:divBdr>
                                    <w:top w:val="none" w:sz="0" w:space="0" w:color="auto"/>
                                    <w:left w:val="none" w:sz="0" w:space="0" w:color="auto"/>
                                    <w:bottom w:val="none" w:sz="0" w:space="0" w:color="auto"/>
                                    <w:right w:val="none" w:sz="0" w:space="0" w:color="auto"/>
                                  </w:divBdr>
                                  <w:divsChild>
                                    <w:div w:id="1711107370">
                                      <w:marLeft w:val="240"/>
                                      <w:marRight w:val="0"/>
                                      <w:marTop w:val="0"/>
                                      <w:marBottom w:val="0"/>
                                      <w:divBdr>
                                        <w:top w:val="none" w:sz="0" w:space="0" w:color="auto"/>
                                        <w:left w:val="none" w:sz="0" w:space="0" w:color="auto"/>
                                        <w:bottom w:val="none" w:sz="0" w:space="0" w:color="auto"/>
                                        <w:right w:val="none" w:sz="0" w:space="0" w:color="auto"/>
                                      </w:divBdr>
                                    </w:div>
                                    <w:div w:id="2096629540">
                                      <w:marLeft w:val="0"/>
                                      <w:marRight w:val="0"/>
                                      <w:marTop w:val="0"/>
                                      <w:marBottom w:val="0"/>
                                      <w:divBdr>
                                        <w:top w:val="none" w:sz="0" w:space="0" w:color="auto"/>
                                        <w:left w:val="none" w:sz="0" w:space="0" w:color="auto"/>
                                        <w:bottom w:val="none" w:sz="0" w:space="0" w:color="auto"/>
                                        <w:right w:val="none" w:sz="0" w:space="0" w:color="auto"/>
                                      </w:divBdr>
                                      <w:divsChild>
                                        <w:div w:id="231620175">
                                          <w:marLeft w:val="0"/>
                                          <w:marRight w:val="0"/>
                                          <w:marTop w:val="0"/>
                                          <w:marBottom w:val="0"/>
                                          <w:divBdr>
                                            <w:top w:val="none" w:sz="0" w:space="0" w:color="auto"/>
                                            <w:left w:val="none" w:sz="0" w:space="0" w:color="auto"/>
                                            <w:bottom w:val="none" w:sz="0" w:space="0" w:color="auto"/>
                                            <w:right w:val="none" w:sz="0" w:space="0" w:color="auto"/>
                                          </w:divBdr>
                                        </w:div>
                                        <w:div w:id="903611112">
                                          <w:marLeft w:val="240"/>
                                          <w:marRight w:val="240"/>
                                          <w:marTop w:val="0"/>
                                          <w:marBottom w:val="0"/>
                                          <w:divBdr>
                                            <w:top w:val="none" w:sz="0" w:space="0" w:color="auto"/>
                                            <w:left w:val="none" w:sz="0" w:space="0" w:color="auto"/>
                                            <w:bottom w:val="none" w:sz="0" w:space="0" w:color="auto"/>
                                            <w:right w:val="none" w:sz="0" w:space="0" w:color="auto"/>
                                          </w:divBdr>
                                          <w:divsChild>
                                            <w:div w:id="3172270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5526">
                                  <w:marLeft w:val="240"/>
                                  <w:marRight w:val="240"/>
                                  <w:marTop w:val="0"/>
                                  <w:marBottom w:val="0"/>
                                  <w:divBdr>
                                    <w:top w:val="none" w:sz="0" w:space="0" w:color="auto"/>
                                    <w:left w:val="none" w:sz="0" w:space="0" w:color="auto"/>
                                    <w:bottom w:val="none" w:sz="0" w:space="0" w:color="auto"/>
                                    <w:right w:val="none" w:sz="0" w:space="0" w:color="auto"/>
                                  </w:divBdr>
                                  <w:divsChild>
                                    <w:div w:id="378744384">
                                      <w:marLeft w:val="0"/>
                                      <w:marRight w:val="0"/>
                                      <w:marTop w:val="0"/>
                                      <w:marBottom w:val="0"/>
                                      <w:divBdr>
                                        <w:top w:val="none" w:sz="0" w:space="0" w:color="auto"/>
                                        <w:left w:val="none" w:sz="0" w:space="0" w:color="auto"/>
                                        <w:bottom w:val="none" w:sz="0" w:space="0" w:color="auto"/>
                                        <w:right w:val="none" w:sz="0" w:space="0" w:color="auto"/>
                                      </w:divBdr>
                                      <w:divsChild>
                                        <w:div w:id="5451881">
                                          <w:marLeft w:val="240"/>
                                          <w:marRight w:val="240"/>
                                          <w:marTop w:val="0"/>
                                          <w:marBottom w:val="0"/>
                                          <w:divBdr>
                                            <w:top w:val="none" w:sz="0" w:space="0" w:color="auto"/>
                                            <w:left w:val="none" w:sz="0" w:space="0" w:color="auto"/>
                                            <w:bottom w:val="none" w:sz="0" w:space="0" w:color="auto"/>
                                            <w:right w:val="none" w:sz="0" w:space="0" w:color="auto"/>
                                          </w:divBdr>
                                          <w:divsChild>
                                            <w:div w:id="1373964752">
                                              <w:marLeft w:val="240"/>
                                              <w:marRight w:val="0"/>
                                              <w:marTop w:val="0"/>
                                              <w:marBottom w:val="0"/>
                                              <w:divBdr>
                                                <w:top w:val="none" w:sz="0" w:space="0" w:color="auto"/>
                                                <w:left w:val="none" w:sz="0" w:space="0" w:color="auto"/>
                                                <w:bottom w:val="none" w:sz="0" w:space="0" w:color="auto"/>
                                                <w:right w:val="none" w:sz="0" w:space="0" w:color="auto"/>
                                              </w:divBdr>
                                            </w:div>
                                          </w:divsChild>
                                        </w:div>
                                        <w:div w:id="1236474419">
                                          <w:marLeft w:val="0"/>
                                          <w:marRight w:val="0"/>
                                          <w:marTop w:val="0"/>
                                          <w:marBottom w:val="0"/>
                                          <w:divBdr>
                                            <w:top w:val="none" w:sz="0" w:space="0" w:color="auto"/>
                                            <w:left w:val="none" w:sz="0" w:space="0" w:color="auto"/>
                                            <w:bottom w:val="none" w:sz="0" w:space="0" w:color="auto"/>
                                            <w:right w:val="none" w:sz="0" w:space="0" w:color="auto"/>
                                          </w:divBdr>
                                        </w:div>
                                      </w:divsChild>
                                    </w:div>
                                    <w:div w:id="20094770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79717">
                          <w:marLeft w:val="240"/>
                          <w:marRight w:val="240"/>
                          <w:marTop w:val="0"/>
                          <w:marBottom w:val="0"/>
                          <w:divBdr>
                            <w:top w:val="none" w:sz="0" w:space="0" w:color="auto"/>
                            <w:left w:val="none" w:sz="0" w:space="0" w:color="auto"/>
                            <w:bottom w:val="none" w:sz="0" w:space="0" w:color="auto"/>
                            <w:right w:val="none" w:sz="0" w:space="0" w:color="auto"/>
                          </w:divBdr>
                          <w:divsChild>
                            <w:div w:id="19651112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260544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3368">
          <w:marLeft w:val="240"/>
          <w:marRight w:val="240"/>
          <w:marTop w:val="0"/>
          <w:marBottom w:val="0"/>
          <w:divBdr>
            <w:top w:val="none" w:sz="0" w:space="0" w:color="auto"/>
            <w:left w:val="none" w:sz="0" w:space="0" w:color="auto"/>
            <w:bottom w:val="none" w:sz="0" w:space="0" w:color="auto"/>
            <w:right w:val="none" w:sz="0" w:space="0" w:color="auto"/>
          </w:divBdr>
        </w:div>
      </w:divsChild>
    </w:div>
    <w:div w:id="229538020">
      <w:bodyDiv w:val="1"/>
      <w:marLeft w:val="0"/>
      <w:marRight w:val="0"/>
      <w:marTop w:val="0"/>
      <w:marBottom w:val="0"/>
      <w:divBdr>
        <w:top w:val="none" w:sz="0" w:space="0" w:color="auto"/>
        <w:left w:val="none" w:sz="0" w:space="0" w:color="auto"/>
        <w:bottom w:val="none" w:sz="0" w:space="0" w:color="auto"/>
        <w:right w:val="none" w:sz="0" w:space="0" w:color="auto"/>
      </w:divBdr>
    </w:div>
    <w:div w:id="233857747">
      <w:bodyDiv w:val="1"/>
      <w:marLeft w:val="0"/>
      <w:marRight w:val="0"/>
      <w:marTop w:val="0"/>
      <w:marBottom w:val="0"/>
      <w:divBdr>
        <w:top w:val="none" w:sz="0" w:space="0" w:color="auto"/>
        <w:left w:val="none" w:sz="0" w:space="0" w:color="auto"/>
        <w:bottom w:val="none" w:sz="0" w:space="0" w:color="auto"/>
        <w:right w:val="none" w:sz="0" w:space="0" w:color="auto"/>
      </w:divBdr>
    </w:div>
    <w:div w:id="252205431">
      <w:bodyDiv w:val="1"/>
      <w:marLeft w:val="0"/>
      <w:marRight w:val="0"/>
      <w:marTop w:val="0"/>
      <w:marBottom w:val="0"/>
      <w:divBdr>
        <w:top w:val="none" w:sz="0" w:space="0" w:color="auto"/>
        <w:left w:val="none" w:sz="0" w:space="0" w:color="auto"/>
        <w:bottom w:val="none" w:sz="0" w:space="0" w:color="auto"/>
        <w:right w:val="none" w:sz="0" w:space="0" w:color="auto"/>
      </w:divBdr>
    </w:div>
    <w:div w:id="343940217">
      <w:bodyDiv w:val="1"/>
      <w:marLeft w:val="0"/>
      <w:marRight w:val="0"/>
      <w:marTop w:val="0"/>
      <w:marBottom w:val="0"/>
      <w:divBdr>
        <w:top w:val="none" w:sz="0" w:space="0" w:color="auto"/>
        <w:left w:val="none" w:sz="0" w:space="0" w:color="auto"/>
        <w:bottom w:val="none" w:sz="0" w:space="0" w:color="auto"/>
        <w:right w:val="none" w:sz="0" w:space="0" w:color="auto"/>
      </w:divBdr>
    </w:div>
    <w:div w:id="352071666">
      <w:bodyDiv w:val="1"/>
      <w:marLeft w:val="0"/>
      <w:marRight w:val="0"/>
      <w:marTop w:val="0"/>
      <w:marBottom w:val="0"/>
      <w:divBdr>
        <w:top w:val="none" w:sz="0" w:space="0" w:color="auto"/>
        <w:left w:val="none" w:sz="0" w:space="0" w:color="auto"/>
        <w:bottom w:val="none" w:sz="0" w:space="0" w:color="auto"/>
        <w:right w:val="none" w:sz="0" w:space="0" w:color="auto"/>
      </w:divBdr>
    </w:div>
    <w:div w:id="389116672">
      <w:bodyDiv w:val="1"/>
      <w:marLeft w:val="0"/>
      <w:marRight w:val="0"/>
      <w:marTop w:val="0"/>
      <w:marBottom w:val="0"/>
      <w:divBdr>
        <w:top w:val="none" w:sz="0" w:space="0" w:color="auto"/>
        <w:left w:val="none" w:sz="0" w:space="0" w:color="auto"/>
        <w:bottom w:val="none" w:sz="0" w:space="0" w:color="auto"/>
        <w:right w:val="none" w:sz="0" w:space="0" w:color="auto"/>
      </w:divBdr>
    </w:div>
    <w:div w:id="389500771">
      <w:bodyDiv w:val="1"/>
      <w:marLeft w:val="0"/>
      <w:marRight w:val="0"/>
      <w:marTop w:val="0"/>
      <w:marBottom w:val="0"/>
      <w:divBdr>
        <w:top w:val="none" w:sz="0" w:space="0" w:color="auto"/>
        <w:left w:val="none" w:sz="0" w:space="0" w:color="auto"/>
        <w:bottom w:val="none" w:sz="0" w:space="0" w:color="auto"/>
        <w:right w:val="none" w:sz="0" w:space="0" w:color="auto"/>
      </w:divBdr>
    </w:div>
    <w:div w:id="391586975">
      <w:bodyDiv w:val="1"/>
      <w:marLeft w:val="0"/>
      <w:marRight w:val="0"/>
      <w:marTop w:val="0"/>
      <w:marBottom w:val="0"/>
      <w:divBdr>
        <w:top w:val="none" w:sz="0" w:space="0" w:color="auto"/>
        <w:left w:val="none" w:sz="0" w:space="0" w:color="auto"/>
        <w:bottom w:val="none" w:sz="0" w:space="0" w:color="auto"/>
        <w:right w:val="none" w:sz="0" w:space="0" w:color="auto"/>
      </w:divBdr>
    </w:div>
    <w:div w:id="413162471">
      <w:bodyDiv w:val="1"/>
      <w:marLeft w:val="0"/>
      <w:marRight w:val="0"/>
      <w:marTop w:val="0"/>
      <w:marBottom w:val="0"/>
      <w:divBdr>
        <w:top w:val="none" w:sz="0" w:space="0" w:color="auto"/>
        <w:left w:val="none" w:sz="0" w:space="0" w:color="auto"/>
        <w:bottom w:val="none" w:sz="0" w:space="0" w:color="auto"/>
        <w:right w:val="none" w:sz="0" w:space="0" w:color="auto"/>
      </w:divBdr>
    </w:div>
    <w:div w:id="417212166">
      <w:bodyDiv w:val="1"/>
      <w:marLeft w:val="0"/>
      <w:marRight w:val="0"/>
      <w:marTop w:val="0"/>
      <w:marBottom w:val="0"/>
      <w:divBdr>
        <w:top w:val="none" w:sz="0" w:space="0" w:color="auto"/>
        <w:left w:val="none" w:sz="0" w:space="0" w:color="auto"/>
        <w:bottom w:val="none" w:sz="0" w:space="0" w:color="auto"/>
        <w:right w:val="none" w:sz="0" w:space="0" w:color="auto"/>
      </w:divBdr>
    </w:div>
    <w:div w:id="426077644">
      <w:bodyDiv w:val="1"/>
      <w:marLeft w:val="0"/>
      <w:marRight w:val="0"/>
      <w:marTop w:val="0"/>
      <w:marBottom w:val="0"/>
      <w:divBdr>
        <w:top w:val="none" w:sz="0" w:space="0" w:color="auto"/>
        <w:left w:val="none" w:sz="0" w:space="0" w:color="auto"/>
        <w:bottom w:val="none" w:sz="0" w:space="0" w:color="auto"/>
        <w:right w:val="none" w:sz="0" w:space="0" w:color="auto"/>
      </w:divBdr>
    </w:div>
    <w:div w:id="435901816">
      <w:bodyDiv w:val="1"/>
      <w:marLeft w:val="0"/>
      <w:marRight w:val="0"/>
      <w:marTop w:val="0"/>
      <w:marBottom w:val="0"/>
      <w:divBdr>
        <w:top w:val="none" w:sz="0" w:space="0" w:color="auto"/>
        <w:left w:val="none" w:sz="0" w:space="0" w:color="auto"/>
        <w:bottom w:val="none" w:sz="0" w:space="0" w:color="auto"/>
        <w:right w:val="none" w:sz="0" w:space="0" w:color="auto"/>
      </w:divBdr>
    </w:div>
    <w:div w:id="443504395">
      <w:bodyDiv w:val="1"/>
      <w:marLeft w:val="0"/>
      <w:marRight w:val="0"/>
      <w:marTop w:val="0"/>
      <w:marBottom w:val="0"/>
      <w:divBdr>
        <w:top w:val="none" w:sz="0" w:space="0" w:color="auto"/>
        <w:left w:val="none" w:sz="0" w:space="0" w:color="auto"/>
        <w:bottom w:val="none" w:sz="0" w:space="0" w:color="auto"/>
        <w:right w:val="none" w:sz="0" w:space="0" w:color="auto"/>
      </w:divBdr>
    </w:div>
    <w:div w:id="451635955">
      <w:bodyDiv w:val="1"/>
      <w:marLeft w:val="0"/>
      <w:marRight w:val="0"/>
      <w:marTop w:val="0"/>
      <w:marBottom w:val="0"/>
      <w:divBdr>
        <w:top w:val="none" w:sz="0" w:space="0" w:color="auto"/>
        <w:left w:val="none" w:sz="0" w:space="0" w:color="auto"/>
        <w:bottom w:val="none" w:sz="0" w:space="0" w:color="auto"/>
        <w:right w:val="none" w:sz="0" w:space="0" w:color="auto"/>
      </w:divBdr>
    </w:div>
    <w:div w:id="451901285">
      <w:bodyDiv w:val="1"/>
      <w:marLeft w:val="0"/>
      <w:marRight w:val="0"/>
      <w:marTop w:val="0"/>
      <w:marBottom w:val="0"/>
      <w:divBdr>
        <w:top w:val="none" w:sz="0" w:space="0" w:color="auto"/>
        <w:left w:val="none" w:sz="0" w:space="0" w:color="auto"/>
        <w:bottom w:val="none" w:sz="0" w:space="0" w:color="auto"/>
        <w:right w:val="none" w:sz="0" w:space="0" w:color="auto"/>
      </w:divBdr>
    </w:div>
    <w:div w:id="458033555">
      <w:bodyDiv w:val="1"/>
      <w:marLeft w:val="0"/>
      <w:marRight w:val="0"/>
      <w:marTop w:val="0"/>
      <w:marBottom w:val="0"/>
      <w:divBdr>
        <w:top w:val="none" w:sz="0" w:space="0" w:color="auto"/>
        <w:left w:val="none" w:sz="0" w:space="0" w:color="auto"/>
        <w:bottom w:val="none" w:sz="0" w:space="0" w:color="auto"/>
        <w:right w:val="none" w:sz="0" w:space="0" w:color="auto"/>
      </w:divBdr>
    </w:div>
    <w:div w:id="459997208">
      <w:bodyDiv w:val="1"/>
      <w:marLeft w:val="0"/>
      <w:marRight w:val="0"/>
      <w:marTop w:val="0"/>
      <w:marBottom w:val="0"/>
      <w:divBdr>
        <w:top w:val="none" w:sz="0" w:space="0" w:color="auto"/>
        <w:left w:val="none" w:sz="0" w:space="0" w:color="auto"/>
        <w:bottom w:val="none" w:sz="0" w:space="0" w:color="auto"/>
        <w:right w:val="none" w:sz="0" w:space="0" w:color="auto"/>
      </w:divBdr>
    </w:div>
    <w:div w:id="477259318">
      <w:bodyDiv w:val="1"/>
      <w:marLeft w:val="0"/>
      <w:marRight w:val="0"/>
      <w:marTop w:val="0"/>
      <w:marBottom w:val="0"/>
      <w:divBdr>
        <w:top w:val="none" w:sz="0" w:space="0" w:color="auto"/>
        <w:left w:val="none" w:sz="0" w:space="0" w:color="auto"/>
        <w:bottom w:val="none" w:sz="0" w:space="0" w:color="auto"/>
        <w:right w:val="none" w:sz="0" w:space="0" w:color="auto"/>
      </w:divBdr>
    </w:div>
    <w:div w:id="480193815">
      <w:bodyDiv w:val="1"/>
      <w:marLeft w:val="0"/>
      <w:marRight w:val="0"/>
      <w:marTop w:val="0"/>
      <w:marBottom w:val="0"/>
      <w:divBdr>
        <w:top w:val="none" w:sz="0" w:space="0" w:color="auto"/>
        <w:left w:val="none" w:sz="0" w:space="0" w:color="auto"/>
        <w:bottom w:val="none" w:sz="0" w:space="0" w:color="auto"/>
        <w:right w:val="none" w:sz="0" w:space="0" w:color="auto"/>
      </w:divBdr>
    </w:div>
    <w:div w:id="485509435">
      <w:bodyDiv w:val="1"/>
      <w:marLeft w:val="0"/>
      <w:marRight w:val="0"/>
      <w:marTop w:val="0"/>
      <w:marBottom w:val="0"/>
      <w:divBdr>
        <w:top w:val="none" w:sz="0" w:space="0" w:color="auto"/>
        <w:left w:val="none" w:sz="0" w:space="0" w:color="auto"/>
        <w:bottom w:val="none" w:sz="0" w:space="0" w:color="auto"/>
        <w:right w:val="none" w:sz="0" w:space="0" w:color="auto"/>
      </w:divBdr>
    </w:div>
    <w:div w:id="488129978">
      <w:bodyDiv w:val="1"/>
      <w:marLeft w:val="0"/>
      <w:marRight w:val="0"/>
      <w:marTop w:val="0"/>
      <w:marBottom w:val="0"/>
      <w:divBdr>
        <w:top w:val="none" w:sz="0" w:space="0" w:color="auto"/>
        <w:left w:val="none" w:sz="0" w:space="0" w:color="auto"/>
        <w:bottom w:val="none" w:sz="0" w:space="0" w:color="auto"/>
        <w:right w:val="none" w:sz="0" w:space="0" w:color="auto"/>
      </w:divBdr>
    </w:div>
    <w:div w:id="503277988">
      <w:bodyDiv w:val="1"/>
      <w:marLeft w:val="0"/>
      <w:marRight w:val="0"/>
      <w:marTop w:val="0"/>
      <w:marBottom w:val="0"/>
      <w:divBdr>
        <w:top w:val="none" w:sz="0" w:space="0" w:color="auto"/>
        <w:left w:val="none" w:sz="0" w:space="0" w:color="auto"/>
        <w:bottom w:val="none" w:sz="0" w:space="0" w:color="auto"/>
        <w:right w:val="none" w:sz="0" w:space="0" w:color="auto"/>
      </w:divBdr>
    </w:div>
    <w:div w:id="507604377">
      <w:bodyDiv w:val="1"/>
      <w:marLeft w:val="0"/>
      <w:marRight w:val="0"/>
      <w:marTop w:val="0"/>
      <w:marBottom w:val="0"/>
      <w:divBdr>
        <w:top w:val="none" w:sz="0" w:space="0" w:color="auto"/>
        <w:left w:val="none" w:sz="0" w:space="0" w:color="auto"/>
        <w:bottom w:val="none" w:sz="0" w:space="0" w:color="auto"/>
        <w:right w:val="none" w:sz="0" w:space="0" w:color="auto"/>
      </w:divBdr>
    </w:div>
    <w:div w:id="514535881">
      <w:bodyDiv w:val="1"/>
      <w:marLeft w:val="0"/>
      <w:marRight w:val="0"/>
      <w:marTop w:val="0"/>
      <w:marBottom w:val="0"/>
      <w:divBdr>
        <w:top w:val="none" w:sz="0" w:space="0" w:color="auto"/>
        <w:left w:val="none" w:sz="0" w:space="0" w:color="auto"/>
        <w:bottom w:val="none" w:sz="0" w:space="0" w:color="auto"/>
        <w:right w:val="none" w:sz="0" w:space="0" w:color="auto"/>
      </w:divBdr>
    </w:div>
    <w:div w:id="550270556">
      <w:bodyDiv w:val="1"/>
      <w:marLeft w:val="0"/>
      <w:marRight w:val="0"/>
      <w:marTop w:val="0"/>
      <w:marBottom w:val="0"/>
      <w:divBdr>
        <w:top w:val="none" w:sz="0" w:space="0" w:color="auto"/>
        <w:left w:val="none" w:sz="0" w:space="0" w:color="auto"/>
        <w:bottom w:val="none" w:sz="0" w:space="0" w:color="auto"/>
        <w:right w:val="none" w:sz="0" w:space="0" w:color="auto"/>
      </w:divBdr>
    </w:div>
    <w:div w:id="554663482">
      <w:bodyDiv w:val="1"/>
      <w:marLeft w:val="0"/>
      <w:marRight w:val="0"/>
      <w:marTop w:val="0"/>
      <w:marBottom w:val="0"/>
      <w:divBdr>
        <w:top w:val="none" w:sz="0" w:space="0" w:color="auto"/>
        <w:left w:val="none" w:sz="0" w:space="0" w:color="auto"/>
        <w:bottom w:val="none" w:sz="0" w:space="0" w:color="auto"/>
        <w:right w:val="none" w:sz="0" w:space="0" w:color="auto"/>
      </w:divBdr>
    </w:div>
    <w:div w:id="557713742">
      <w:bodyDiv w:val="1"/>
      <w:marLeft w:val="0"/>
      <w:marRight w:val="0"/>
      <w:marTop w:val="0"/>
      <w:marBottom w:val="0"/>
      <w:divBdr>
        <w:top w:val="none" w:sz="0" w:space="0" w:color="auto"/>
        <w:left w:val="none" w:sz="0" w:space="0" w:color="auto"/>
        <w:bottom w:val="none" w:sz="0" w:space="0" w:color="auto"/>
        <w:right w:val="none" w:sz="0" w:space="0" w:color="auto"/>
      </w:divBdr>
    </w:div>
    <w:div w:id="563681134">
      <w:bodyDiv w:val="1"/>
      <w:marLeft w:val="0"/>
      <w:marRight w:val="0"/>
      <w:marTop w:val="0"/>
      <w:marBottom w:val="0"/>
      <w:divBdr>
        <w:top w:val="none" w:sz="0" w:space="0" w:color="auto"/>
        <w:left w:val="none" w:sz="0" w:space="0" w:color="auto"/>
        <w:bottom w:val="none" w:sz="0" w:space="0" w:color="auto"/>
        <w:right w:val="none" w:sz="0" w:space="0" w:color="auto"/>
      </w:divBdr>
    </w:div>
    <w:div w:id="572398619">
      <w:bodyDiv w:val="1"/>
      <w:marLeft w:val="0"/>
      <w:marRight w:val="0"/>
      <w:marTop w:val="0"/>
      <w:marBottom w:val="0"/>
      <w:divBdr>
        <w:top w:val="none" w:sz="0" w:space="0" w:color="auto"/>
        <w:left w:val="none" w:sz="0" w:space="0" w:color="auto"/>
        <w:bottom w:val="none" w:sz="0" w:space="0" w:color="auto"/>
        <w:right w:val="none" w:sz="0" w:space="0" w:color="auto"/>
      </w:divBdr>
    </w:div>
    <w:div w:id="600264436">
      <w:bodyDiv w:val="1"/>
      <w:marLeft w:val="0"/>
      <w:marRight w:val="0"/>
      <w:marTop w:val="0"/>
      <w:marBottom w:val="0"/>
      <w:divBdr>
        <w:top w:val="none" w:sz="0" w:space="0" w:color="auto"/>
        <w:left w:val="none" w:sz="0" w:space="0" w:color="auto"/>
        <w:bottom w:val="none" w:sz="0" w:space="0" w:color="auto"/>
        <w:right w:val="none" w:sz="0" w:space="0" w:color="auto"/>
      </w:divBdr>
    </w:div>
    <w:div w:id="605969988">
      <w:bodyDiv w:val="1"/>
      <w:marLeft w:val="0"/>
      <w:marRight w:val="0"/>
      <w:marTop w:val="0"/>
      <w:marBottom w:val="0"/>
      <w:divBdr>
        <w:top w:val="none" w:sz="0" w:space="0" w:color="auto"/>
        <w:left w:val="none" w:sz="0" w:space="0" w:color="auto"/>
        <w:bottom w:val="none" w:sz="0" w:space="0" w:color="auto"/>
        <w:right w:val="none" w:sz="0" w:space="0" w:color="auto"/>
      </w:divBdr>
    </w:div>
    <w:div w:id="611715453">
      <w:bodyDiv w:val="1"/>
      <w:marLeft w:val="0"/>
      <w:marRight w:val="0"/>
      <w:marTop w:val="0"/>
      <w:marBottom w:val="0"/>
      <w:divBdr>
        <w:top w:val="none" w:sz="0" w:space="0" w:color="auto"/>
        <w:left w:val="none" w:sz="0" w:space="0" w:color="auto"/>
        <w:bottom w:val="none" w:sz="0" w:space="0" w:color="auto"/>
        <w:right w:val="none" w:sz="0" w:space="0" w:color="auto"/>
      </w:divBdr>
    </w:div>
    <w:div w:id="627735891">
      <w:bodyDiv w:val="1"/>
      <w:marLeft w:val="0"/>
      <w:marRight w:val="0"/>
      <w:marTop w:val="0"/>
      <w:marBottom w:val="0"/>
      <w:divBdr>
        <w:top w:val="none" w:sz="0" w:space="0" w:color="auto"/>
        <w:left w:val="none" w:sz="0" w:space="0" w:color="auto"/>
        <w:bottom w:val="none" w:sz="0" w:space="0" w:color="auto"/>
        <w:right w:val="none" w:sz="0" w:space="0" w:color="auto"/>
      </w:divBdr>
    </w:div>
    <w:div w:id="654337071">
      <w:bodyDiv w:val="1"/>
      <w:marLeft w:val="0"/>
      <w:marRight w:val="0"/>
      <w:marTop w:val="0"/>
      <w:marBottom w:val="0"/>
      <w:divBdr>
        <w:top w:val="none" w:sz="0" w:space="0" w:color="auto"/>
        <w:left w:val="none" w:sz="0" w:space="0" w:color="auto"/>
        <w:bottom w:val="none" w:sz="0" w:space="0" w:color="auto"/>
        <w:right w:val="none" w:sz="0" w:space="0" w:color="auto"/>
      </w:divBdr>
      <w:divsChild>
        <w:div w:id="1481001038">
          <w:marLeft w:val="0"/>
          <w:marRight w:val="0"/>
          <w:marTop w:val="0"/>
          <w:marBottom w:val="0"/>
          <w:divBdr>
            <w:top w:val="none" w:sz="0" w:space="0" w:color="auto"/>
            <w:left w:val="none" w:sz="0" w:space="0" w:color="auto"/>
            <w:bottom w:val="none" w:sz="0" w:space="0" w:color="auto"/>
            <w:right w:val="none" w:sz="0" w:space="0" w:color="auto"/>
          </w:divBdr>
          <w:divsChild>
            <w:div w:id="2144686561">
              <w:marLeft w:val="0"/>
              <w:marRight w:val="0"/>
              <w:marTop w:val="0"/>
              <w:marBottom w:val="0"/>
              <w:divBdr>
                <w:top w:val="none" w:sz="0" w:space="0" w:color="auto"/>
                <w:left w:val="none" w:sz="0" w:space="0" w:color="auto"/>
                <w:bottom w:val="none" w:sz="0" w:space="0" w:color="auto"/>
                <w:right w:val="none" w:sz="0" w:space="0" w:color="auto"/>
              </w:divBdr>
            </w:div>
          </w:divsChild>
        </w:div>
        <w:div w:id="1358119401">
          <w:marLeft w:val="0"/>
          <w:marRight w:val="0"/>
          <w:marTop w:val="0"/>
          <w:marBottom w:val="0"/>
          <w:divBdr>
            <w:top w:val="none" w:sz="0" w:space="0" w:color="auto"/>
            <w:left w:val="none" w:sz="0" w:space="0" w:color="auto"/>
            <w:bottom w:val="none" w:sz="0" w:space="0" w:color="auto"/>
            <w:right w:val="none" w:sz="0" w:space="0" w:color="auto"/>
          </w:divBdr>
          <w:divsChild>
            <w:div w:id="1976136180">
              <w:marLeft w:val="0"/>
              <w:marRight w:val="0"/>
              <w:marTop w:val="0"/>
              <w:marBottom w:val="0"/>
              <w:divBdr>
                <w:top w:val="none" w:sz="0" w:space="0" w:color="auto"/>
                <w:left w:val="none" w:sz="0" w:space="0" w:color="auto"/>
                <w:bottom w:val="none" w:sz="0" w:space="0" w:color="auto"/>
                <w:right w:val="none" w:sz="0" w:space="0" w:color="auto"/>
              </w:divBdr>
            </w:div>
          </w:divsChild>
        </w:div>
        <w:div w:id="1171600553">
          <w:marLeft w:val="0"/>
          <w:marRight w:val="0"/>
          <w:marTop w:val="0"/>
          <w:marBottom w:val="0"/>
          <w:divBdr>
            <w:top w:val="none" w:sz="0" w:space="0" w:color="auto"/>
            <w:left w:val="none" w:sz="0" w:space="0" w:color="auto"/>
            <w:bottom w:val="none" w:sz="0" w:space="0" w:color="auto"/>
            <w:right w:val="none" w:sz="0" w:space="0" w:color="auto"/>
          </w:divBdr>
          <w:divsChild>
            <w:div w:id="695621169">
              <w:marLeft w:val="0"/>
              <w:marRight w:val="0"/>
              <w:marTop w:val="0"/>
              <w:marBottom w:val="0"/>
              <w:divBdr>
                <w:top w:val="none" w:sz="0" w:space="0" w:color="auto"/>
                <w:left w:val="none" w:sz="0" w:space="0" w:color="auto"/>
                <w:bottom w:val="none" w:sz="0" w:space="0" w:color="auto"/>
                <w:right w:val="none" w:sz="0" w:space="0" w:color="auto"/>
              </w:divBdr>
            </w:div>
          </w:divsChild>
        </w:div>
        <w:div w:id="234097462">
          <w:marLeft w:val="0"/>
          <w:marRight w:val="0"/>
          <w:marTop w:val="0"/>
          <w:marBottom w:val="0"/>
          <w:divBdr>
            <w:top w:val="none" w:sz="0" w:space="0" w:color="auto"/>
            <w:left w:val="none" w:sz="0" w:space="0" w:color="auto"/>
            <w:bottom w:val="none" w:sz="0" w:space="0" w:color="auto"/>
            <w:right w:val="none" w:sz="0" w:space="0" w:color="auto"/>
          </w:divBdr>
          <w:divsChild>
            <w:div w:id="1287856044">
              <w:marLeft w:val="0"/>
              <w:marRight w:val="0"/>
              <w:marTop w:val="0"/>
              <w:marBottom w:val="0"/>
              <w:divBdr>
                <w:top w:val="none" w:sz="0" w:space="0" w:color="auto"/>
                <w:left w:val="none" w:sz="0" w:space="0" w:color="auto"/>
                <w:bottom w:val="none" w:sz="0" w:space="0" w:color="auto"/>
                <w:right w:val="none" w:sz="0" w:space="0" w:color="auto"/>
              </w:divBdr>
            </w:div>
          </w:divsChild>
        </w:div>
        <w:div w:id="47344472">
          <w:marLeft w:val="0"/>
          <w:marRight w:val="0"/>
          <w:marTop w:val="0"/>
          <w:marBottom w:val="0"/>
          <w:divBdr>
            <w:top w:val="none" w:sz="0" w:space="0" w:color="auto"/>
            <w:left w:val="none" w:sz="0" w:space="0" w:color="auto"/>
            <w:bottom w:val="none" w:sz="0" w:space="0" w:color="auto"/>
            <w:right w:val="none" w:sz="0" w:space="0" w:color="auto"/>
          </w:divBdr>
          <w:divsChild>
            <w:div w:id="340201987">
              <w:marLeft w:val="0"/>
              <w:marRight w:val="0"/>
              <w:marTop w:val="0"/>
              <w:marBottom w:val="0"/>
              <w:divBdr>
                <w:top w:val="none" w:sz="0" w:space="0" w:color="auto"/>
                <w:left w:val="none" w:sz="0" w:space="0" w:color="auto"/>
                <w:bottom w:val="none" w:sz="0" w:space="0" w:color="auto"/>
                <w:right w:val="none" w:sz="0" w:space="0" w:color="auto"/>
              </w:divBdr>
            </w:div>
          </w:divsChild>
        </w:div>
        <w:div w:id="1232035556">
          <w:marLeft w:val="0"/>
          <w:marRight w:val="0"/>
          <w:marTop w:val="0"/>
          <w:marBottom w:val="0"/>
          <w:divBdr>
            <w:top w:val="none" w:sz="0" w:space="0" w:color="auto"/>
            <w:left w:val="none" w:sz="0" w:space="0" w:color="auto"/>
            <w:bottom w:val="none" w:sz="0" w:space="0" w:color="auto"/>
            <w:right w:val="none" w:sz="0" w:space="0" w:color="auto"/>
          </w:divBdr>
          <w:divsChild>
            <w:div w:id="1104154774">
              <w:marLeft w:val="0"/>
              <w:marRight w:val="0"/>
              <w:marTop w:val="0"/>
              <w:marBottom w:val="0"/>
              <w:divBdr>
                <w:top w:val="none" w:sz="0" w:space="0" w:color="auto"/>
                <w:left w:val="none" w:sz="0" w:space="0" w:color="auto"/>
                <w:bottom w:val="none" w:sz="0" w:space="0" w:color="auto"/>
                <w:right w:val="none" w:sz="0" w:space="0" w:color="auto"/>
              </w:divBdr>
            </w:div>
          </w:divsChild>
        </w:div>
        <w:div w:id="2023122175">
          <w:marLeft w:val="0"/>
          <w:marRight w:val="0"/>
          <w:marTop w:val="0"/>
          <w:marBottom w:val="0"/>
          <w:divBdr>
            <w:top w:val="none" w:sz="0" w:space="0" w:color="auto"/>
            <w:left w:val="none" w:sz="0" w:space="0" w:color="auto"/>
            <w:bottom w:val="none" w:sz="0" w:space="0" w:color="auto"/>
            <w:right w:val="none" w:sz="0" w:space="0" w:color="auto"/>
          </w:divBdr>
          <w:divsChild>
            <w:div w:id="2110537238">
              <w:marLeft w:val="0"/>
              <w:marRight w:val="0"/>
              <w:marTop w:val="0"/>
              <w:marBottom w:val="0"/>
              <w:divBdr>
                <w:top w:val="none" w:sz="0" w:space="0" w:color="auto"/>
                <w:left w:val="none" w:sz="0" w:space="0" w:color="auto"/>
                <w:bottom w:val="none" w:sz="0" w:space="0" w:color="auto"/>
                <w:right w:val="none" w:sz="0" w:space="0" w:color="auto"/>
              </w:divBdr>
            </w:div>
          </w:divsChild>
        </w:div>
        <w:div w:id="1362631029">
          <w:marLeft w:val="0"/>
          <w:marRight w:val="0"/>
          <w:marTop w:val="0"/>
          <w:marBottom w:val="0"/>
          <w:divBdr>
            <w:top w:val="none" w:sz="0" w:space="0" w:color="auto"/>
            <w:left w:val="none" w:sz="0" w:space="0" w:color="auto"/>
            <w:bottom w:val="none" w:sz="0" w:space="0" w:color="auto"/>
            <w:right w:val="none" w:sz="0" w:space="0" w:color="auto"/>
          </w:divBdr>
          <w:divsChild>
            <w:div w:id="665598305">
              <w:marLeft w:val="0"/>
              <w:marRight w:val="0"/>
              <w:marTop w:val="0"/>
              <w:marBottom w:val="0"/>
              <w:divBdr>
                <w:top w:val="none" w:sz="0" w:space="0" w:color="auto"/>
                <w:left w:val="none" w:sz="0" w:space="0" w:color="auto"/>
                <w:bottom w:val="none" w:sz="0" w:space="0" w:color="auto"/>
                <w:right w:val="none" w:sz="0" w:space="0" w:color="auto"/>
              </w:divBdr>
            </w:div>
          </w:divsChild>
        </w:div>
        <w:div w:id="771244211">
          <w:marLeft w:val="0"/>
          <w:marRight w:val="0"/>
          <w:marTop w:val="0"/>
          <w:marBottom w:val="0"/>
          <w:divBdr>
            <w:top w:val="none" w:sz="0" w:space="0" w:color="auto"/>
            <w:left w:val="none" w:sz="0" w:space="0" w:color="auto"/>
            <w:bottom w:val="none" w:sz="0" w:space="0" w:color="auto"/>
            <w:right w:val="none" w:sz="0" w:space="0" w:color="auto"/>
          </w:divBdr>
          <w:divsChild>
            <w:div w:id="460854331">
              <w:marLeft w:val="0"/>
              <w:marRight w:val="0"/>
              <w:marTop w:val="0"/>
              <w:marBottom w:val="0"/>
              <w:divBdr>
                <w:top w:val="none" w:sz="0" w:space="0" w:color="auto"/>
                <w:left w:val="none" w:sz="0" w:space="0" w:color="auto"/>
                <w:bottom w:val="none" w:sz="0" w:space="0" w:color="auto"/>
                <w:right w:val="none" w:sz="0" w:space="0" w:color="auto"/>
              </w:divBdr>
            </w:div>
          </w:divsChild>
        </w:div>
        <w:div w:id="87894078">
          <w:marLeft w:val="0"/>
          <w:marRight w:val="0"/>
          <w:marTop w:val="0"/>
          <w:marBottom w:val="0"/>
          <w:divBdr>
            <w:top w:val="none" w:sz="0" w:space="0" w:color="auto"/>
            <w:left w:val="none" w:sz="0" w:space="0" w:color="auto"/>
            <w:bottom w:val="none" w:sz="0" w:space="0" w:color="auto"/>
            <w:right w:val="none" w:sz="0" w:space="0" w:color="auto"/>
          </w:divBdr>
          <w:divsChild>
            <w:div w:id="758906903">
              <w:marLeft w:val="0"/>
              <w:marRight w:val="0"/>
              <w:marTop w:val="0"/>
              <w:marBottom w:val="0"/>
              <w:divBdr>
                <w:top w:val="none" w:sz="0" w:space="0" w:color="auto"/>
                <w:left w:val="none" w:sz="0" w:space="0" w:color="auto"/>
                <w:bottom w:val="none" w:sz="0" w:space="0" w:color="auto"/>
                <w:right w:val="none" w:sz="0" w:space="0" w:color="auto"/>
              </w:divBdr>
            </w:div>
          </w:divsChild>
        </w:div>
        <w:div w:id="1144812046">
          <w:marLeft w:val="0"/>
          <w:marRight w:val="0"/>
          <w:marTop w:val="0"/>
          <w:marBottom w:val="0"/>
          <w:divBdr>
            <w:top w:val="none" w:sz="0" w:space="0" w:color="auto"/>
            <w:left w:val="none" w:sz="0" w:space="0" w:color="auto"/>
            <w:bottom w:val="none" w:sz="0" w:space="0" w:color="auto"/>
            <w:right w:val="none" w:sz="0" w:space="0" w:color="auto"/>
          </w:divBdr>
          <w:divsChild>
            <w:div w:id="14122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9814">
      <w:bodyDiv w:val="1"/>
      <w:marLeft w:val="0"/>
      <w:marRight w:val="0"/>
      <w:marTop w:val="0"/>
      <w:marBottom w:val="0"/>
      <w:divBdr>
        <w:top w:val="none" w:sz="0" w:space="0" w:color="auto"/>
        <w:left w:val="none" w:sz="0" w:space="0" w:color="auto"/>
        <w:bottom w:val="none" w:sz="0" w:space="0" w:color="auto"/>
        <w:right w:val="none" w:sz="0" w:space="0" w:color="auto"/>
      </w:divBdr>
    </w:div>
    <w:div w:id="662126585">
      <w:bodyDiv w:val="1"/>
      <w:marLeft w:val="0"/>
      <w:marRight w:val="0"/>
      <w:marTop w:val="0"/>
      <w:marBottom w:val="0"/>
      <w:divBdr>
        <w:top w:val="none" w:sz="0" w:space="0" w:color="auto"/>
        <w:left w:val="none" w:sz="0" w:space="0" w:color="auto"/>
        <w:bottom w:val="none" w:sz="0" w:space="0" w:color="auto"/>
        <w:right w:val="none" w:sz="0" w:space="0" w:color="auto"/>
      </w:divBdr>
    </w:div>
    <w:div w:id="664745563">
      <w:bodyDiv w:val="1"/>
      <w:marLeft w:val="0"/>
      <w:marRight w:val="0"/>
      <w:marTop w:val="0"/>
      <w:marBottom w:val="0"/>
      <w:divBdr>
        <w:top w:val="none" w:sz="0" w:space="0" w:color="auto"/>
        <w:left w:val="none" w:sz="0" w:space="0" w:color="auto"/>
        <w:bottom w:val="none" w:sz="0" w:space="0" w:color="auto"/>
        <w:right w:val="none" w:sz="0" w:space="0" w:color="auto"/>
      </w:divBdr>
    </w:div>
    <w:div w:id="668749445">
      <w:bodyDiv w:val="1"/>
      <w:marLeft w:val="0"/>
      <w:marRight w:val="0"/>
      <w:marTop w:val="0"/>
      <w:marBottom w:val="0"/>
      <w:divBdr>
        <w:top w:val="none" w:sz="0" w:space="0" w:color="auto"/>
        <w:left w:val="none" w:sz="0" w:space="0" w:color="auto"/>
        <w:bottom w:val="none" w:sz="0" w:space="0" w:color="auto"/>
        <w:right w:val="none" w:sz="0" w:space="0" w:color="auto"/>
      </w:divBdr>
    </w:div>
    <w:div w:id="668750424">
      <w:bodyDiv w:val="1"/>
      <w:marLeft w:val="0"/>
      <w:marRight w:val="0"/>
      <w:marTop w:val="0"/>
      <w:marBottom w:val="0"/>
      <w:divBdr>
        <w:top w:val="none" w:sz="0" w:space="0" w:color="auto"/>
        <w:left w:val="none" w:sz="0" w:space="0" w:color="auto"/>
        <w:bottom w:val="none" w:sz="0" w:space="0" w:color="auto"/>
        <w:right w:val="none" w:sz="0" w:space="0" w:color="auto"/>
      </w:divBdr>
    </w:div>
    <w:div w:id="672758989">
      <w:bodyDiv w:val="1"/>
      <w:marLeft w:val="0"/>
      <w:marRight w:val="0"/>
      <w:marTop w:val="0"/>
      <w:marBottom w:val="0"/>
      <w:divBdr>
        <w:top w:val="none" w:sz="0" w:space="0" w:color="auto"/>
        <w:left w:val="none" w:sz="0" w:space="0" w:color="auto"/>
        <w:bottom w:val="none" w:sz="0" w:space="0" w:color="auto"/>
        <w:right w:val="none" w:sz="0" w:space="0" w:color="auto"/>
      </w:divBdr>
    </w:div>
    <w:div w:id="725370438">
      <w:bodyDiv w:val="1"/>
      <w:marLeft w:val="0"/>
      <w:marRight w:val="0"/>
      <w:marTop w:val="0"/>
      <w:marBottom w:val="0"/>
      <w:divBdr>
        <w:top w:val="none" w:sz="0" w:space="0" w:color="auto"/>
        <w:left w:val="none" w:sz="0" w:space="0" w:color="auto"/>
        <w:bottom w:val="none" w:sz="0" w:space="0" w:color="auto"/>
        <w:right w:val="none" w:sz="0" w:space="0" w:color="auto"/>
      </w:divBdr>
    </w:div>
    <w:div w:id="751203402">
      <w:bodyDiv w:val="1"/>
      <w:marLeft w:val="0"/>
      <w:marRight w:val="0"/>
      <w:marTop w:val="0"/>
      <w:marBottom w:val="0"/>
      <w:divBdr>
        <w:top w:val="none" w:sz="0" w:space="0" w:color="auto"/>
        <w:left w:val="none" w:sz="0" w:space="0" w:color="auto"/>
        <w:bottom w:val="none" w:sz="0" w:space="0" w:color="auto"/>
        <w:right w:val="none" w:sz="0" w:space="0" w:color="auto"/>
      </w:divBdr>
    </w:div>
    <w:div w:id="758409770">
      <w:bodyDiv w:val="1"/>
      <w:marLeft w:val="0"/>
      <w:marRight w:val="0"/>
      <w:marTop w:val="0"/>
      <w:marBottom w:val="0"/>
      <w:divBdr>
        <w:top w:val="none" w:sz="0" w:space="0" w:color="auto"/>
        <w:left w:val="none" w:sz="0" w:space="0" w:color="auto"/>
        <w:bottom w:val="none" w:sz="0" w:space="0" w:color="auto"/>
        <w:right w:val="none" w:sz="0" w:space="0" w:color="auto"/>
      </w:divBdr>
    </w:div>
    <w:div w:id="766922548">
      <w:bodyDiv w:val="1"/>
      <w:marLeft w:val="0"/>
      <w:marRight w:val="0"/>
      <w:marTop w:val="0"/>
      <w:marBottom w:val="0"/>
      <w:divBdr>
        <w:top w:val="none" w:sz="0" w:space="0" w:color="auto"/>
        <w:left w:val="none" w:sz="0" w:space="0" w:color="auto"/>
        <w:bottom w:val="none" w:sz="0" w:space="0" w:color="auto"/>
        <w:right w:val="none" w:sz="0" w:space="0" w:color="auto"/>
      </w:divBdr>
    </w:div>
    <w:div w:id="775637142">
      <w:bodyDiv w:val="1"/>
      <w:marLeft w:val="0"/>
      <w:marRight w:val="0"/>
      <w:marTop w:val="0"/>
      <w:marBottom w:val="0"/>
      <w:divBdr>
        <w:top w:val="none" w:sz="0" w:space="0" w:color="auto"/>
        <w:left w:val="none" w:sz="0" w:space="0" w:color="auto"/>
        <w:bottom w:val="none" w:sz="0" w:space="0" w:color="auto"/>
        <w:right w:val="none" w:sz="0" w:space="0" w:color="auto"/>
      </w:divBdr>
    </w:div>
    <w:div w:id="778335626">
      <w:bodyDiv w:val="1"/>
      <w:marLeft w:val="0"/>
      <w:marRight w:val="0"/>
      <w:marTop w:val="0"/>
      <w:marBottom w:val="0"/>
      <w:divBdr>
        <w:top w:val="none" w:sz="0" w:space="0" w:color="auto"/>
        <w:left w:val="none" w:sz="0" w:space="0" w:color="auto"/>
        <w:bottom w:val="none" w:sz="0" w:space="0" w:color="auto"/>
        <w:right w:val="none" w:sz="0" w:space="0" w:color="auto"/>
      </w:divBdr>
    </w:div>
    <w:div w:id="837308421">
      <w:bodyDiv w:val="1"/>
      <w:marLeft w:val="0"/>
      <w:marRight w:val="0"/>
      <w:marTop w:val="0"/>
      <w:marBottom w:val="0"/>
      <w:divBdr>
        <w:top w:val="none" w:sz="0" w:space="0" w:color="auto"/>
        <w:left w:val="none" w:sz="0" w:space="0" w:color="auto"/>
        <w:bottom w:val="none" w:sz="0" w:space="0" w:color="auto"/>
        <w:right w:val="none" w:sz="0" w:space="0" w:color="auto"/>
      </w:divBdr>
    </w:div>
    <w:div w:id="846404811">
      <w:bodyDiv w:val="1"/>
      <w:marLeft w:val="0"/>
      <w:marRight w:val="0"/>
      <w:marTop w:val="0"/>
      <w:marBottom w:val="0"/>
      <w:divBdr>
        <w:top w:val="none" w:sz="0" w:space="0" w:color="auto"/>
        <w:left w:val="none" w:sz="0" w:space="0" w:color="auto"/>
        <w:bottom w:val="none" w:sz="0" w:space="0" w:color="auto"/>
        <w:right w:val="none" w:sz="0" w:space="0" w:color="auto"/>
      </w:divBdr>
    </w:div>
    <w:div w:id="888766332">
      <w:bodyDiv w:val="1"/>
      <w:marLeft w:val="0"/>
      <w:marRight w:val="0"/>
      <w:marTop w:val="0"/>
      <w:marBottom w:val="0"/>
      <w:divBdr>
        <w:top w:val="none" w:sz="0" w:space="0" w:color="auto"/>
        <w:left w:val="none" w:sz="0" w:space="0" w:color="auto"/>
        <w:bottom w:val="none" w:sz="0" w:space="0" w:color="auto"/>
        <w:right w:val="none" w:sz="0" w:space="0" w:color="auto"/>
      </w:divBdr>
    </w:div>
    <w:div w:id="901408451">
      <w:bodyDiv w:val="1"/>
      <w:marLeft w:val="0"/>
      <w:marRight w:val="0"/>
      <w:marTop w:val="0"/>
      <w:marBottom w:val="0"/>
      <w:divBdr>
        <w:top w:val="none" w:sz="0" w:space="0" w:color="auto"/>
        <w:left w:val="none" w:sz="0" w:space="0" w:color="auto"/>
        <w:bottom w:val="none" w:sz="0" w:space="0" w:color="auto"/>
        <w:right w:val="none" w:sz="0" w:space="0" w:color="auto"/>
      </w:divBdr>
    </w:div>
    <w:div w:id="904754329">
      <w:bodyDiv w:val="1"/>
      <w:marLeft w:val="0"/>
      <w:marRight w:val="0"/>
      <w:marTop w:val="0"/>
      <w:marBottom w:val="0"/>
      <w:divBdr>
        <w:top w:val="none" w:sz="0" w:space="0" w:color="auto"/>
        <w:left w:val="none" w:sz="0" w:space="0" w:color="auto"/>
        <w:bottom w:val="none" w:sz="0" w:space="0" w:color="auto"/>
        <w:right w:val="none" w:sz="0" w:space="0" w:color="auto"/>
      </w:divBdr>
    </w:div>
    <w:div w:id="910585026">
      <w:bodyDiv w:val="1"/>
      <w:marLeft w:val="0"/>
      <w:marRight w:val="0"/>
      <w:marTop w:val="0"/>
      <w:marBottom w:val="0"/>
      <w:divBdr>
        <w:top w:val="none" w:sz="0" w:space="0" w:color="auto"/>
        <w:left w:val="none" w:sz="0" w:space="0" w:color="auto"/>
        <w:bottom w:val="none" w:sz="0" w:space="0" w:color="auto"/>
        <w:right w:val="none" w:sz="0" w:space="0" w:color="auto"/>
      </w:divBdr>
    </w:div>
    <w:div w:id="918950475">
      <w:bodyDiv w:val="1"/>
      <w:marLeft w:val="0"/>
      <w:marRight w:val="0"/>
      <w:marTop w:val="0"/>
      <w:marBottom w:val="0"/>
      <w:divBdr>
        <w:top w:val="none" w:sz="0" w:space="0" w:color="auto"/>
        <w:left w:val="none" w:sz="0" w:space="0" w:color="auto"/>
        <w:bottom w:val="none" w:sz="0" w:space="0" w:color="auto"/>
        <w:right w:val="none" w:sz="0" w:space="0" w:color="auto"/>
      </w:divBdr>
    </w:div>
    <w:div w:id="943344449">
      <w:bodyDiv w:val="1"/>
      <w:marLeft w:val="0"/>
      <w:marRight w:val="0"/>
      <w:marTop w:val="0"/>
      <w:marBottom w:val="0"/>
      <w:divBdr>
        <w:top w:val="none" w:sz="0" w:space="0" w:color="auto"/>
        <w:left w:val="none" w:sz="0" w:space="0" w:color="auto"/>
        <w:bottom w:val="none" w:sz="0" w:space="0" w:color="auto"/>
        <w:right w:val="none" w:sz="0" w:space="0" w:color="auto"/>
      </w:divBdr>
    </w:div>
    <w:div w:id="967394294">
      <w:bodyDiv w:val="1"/>
      <w:marLeft w:val="0"/>
      <w:marRight w:val="0"/>
      <w:marTop w:val="0"/>
      <w:marBottom w:val="0"/>
      <w:divBdr>
        <w:top w:val="none" w:sz="0" w:space="0" w:color="auto"/>
        <w:left w:val="none" w:sz="0" w:space="0" w:color="auto"/>
        <w:bottom w:val="none" w:sz="0" w:space="0" w:color="auto"/>
        <w:right w:val="none" w:sz="0" w:space="0" w:color="auto"/>
      </w:divBdr>
    </w:div>
    <w:div w:id="996689877">
      <w:bodyDiv w:val="1"/>
      <w:marLeft w:val="0"/>
      <w:marRight w:val="0"/>
      <w:marTop w:val="0"/>
      <w:marBottom w:val="0"/>
      <w:divBdr>
        <w:top w:val="none" w:sz="0" w:space="0" w:color="auto"/>
        <w:left w:val="none" w:sz="0" w:space="0" w:color="auto"/>
        <w:bottom w:val="none" w:sz="0" w:space="0" w:color="auto"/>
        <w:right w:val="none" w:sz="0" w:space="0" w:color="auto"/>
      </w:divBdr>
    </w:div>
    <w:div w:id="1010065903">
      <w:bodyDiv w:val="1"/>
      <w:marLeft w:val="0"/>
      <w:marRight w:val="0"/>
      <w:marTop w:val="0"/>
      <w:marBottom w:val="0"/>
      <w:divBdr>
        <w:top w:val="none" w:sz="0" w:space="0" w:color="auto"/>
        <w:left w:val="none" w:sz="0" w:space="0" w:color="auto"/>
        <w:bottom w:val="none" w:sz="0" w:space="0" w:color="auto"/>
        <w:right w:val="none" w:sz="0" w:space="0" w:color="auto"/>
      </w:divBdr>
    </w:div>
    <w:div w:id="1059864133">
      <w:bodyDiv w:val="1"/>
      <w:marLeft w:val="0"/>
      <w:marRight w:val="0"/>
      <w:marTop w:val="0"/>
      <w:marBottom w:val="0"/>
      <w:divBdr>
        <w:top w:val="none" w:sz="0" w:space="0" w:color="auto"/>
        <w:left w:val="none" w:sz="0" w:space="0" w:color="auto"/>
        <w:bottom w:val="none" w:sz="0" w:space="0" w:color="auto"/>
        <w:right w:val="none" w:sz="0" w:space="0" w:color="auto"/>
      </w:divBdr>
    </w:div>
    <w:div w:id="1077636088">
      <w:bodyDiv w:val="1"/>
      <w:marLeft w:val="0"/>
      <w:marRight w:val="0"/>
      <w:marTop w:val="0"/>
      <w:marBottom w:val="0"/>
      <w:divBdr>
        <w:top w:val="none" w:sz="0" w:space="0" w:color="auto"/>
        <w:left w:val="none" w:sz="0" w:space="0" w:color="auto"/>
        <w:bottom w:val="none" w:sz="0" w:space="0" w:color="auto"/>
        <w:right w:val="none" w:sz="0" w:space="0" w:color="auto"/>
      </w:divBdr>
    </w:div>
    <w:div w:id="1079443996">
      <w:bodyDiv w:val="1"/>
      <w:marLeft w:val="0"/>
      <w:marRight w:val="0"/>
      <w:marTop w:val="0"/>
      <w:marBottom w:val="0"/>
      <w:divBdr>
        <w:top w:val="none" w:sz="0" w:space="0" w:color="auto"/>
        <w:left w:val="none" w:sz="0" w:space="0" w:color="auto"/>
        <w:bottom w:val="none" w:sz="0" w:space="0" w:color="auto"/>
        <w:right w:val="none" w:sz="0" w:space="0" w:color="auto"/>
      </w:divBdr>
    </w:div>
    <w:div w:id="1114178875">
      <w:bodyDiv w:val="1"/>
      <w:marLeft w:val="0"/>
      <w:marRight w:val="0"/>
      <w:marTop w:val="0"/>
      <w:marBottom w:val="0"/>
      <w:divBdr>
        <w:top w:val="none" w:sz="0" w:space="0" w:color="auto"/>
        <w:left w:val="none" w:sz="0" w:space="0" w:color="auto"/>
        <w:bottom w:val="none" w:sz="0" w:space="0" w:color="auto"/>
        <w:right w:val="none" w:sz="0" w:space="0" w:color="auto"/>
      </w:divBdr>
    </w:div>
    <w:div w:id="1119379229">
      <w:bodyDiv w:val="1"/>
      <w:marLeft w:val="0"/>
      <w:marRight w:val="0"/>
      <w:marTop w:val="0"/>
      <w:marBottom w:val="0"/>
      <w:divBdr>
        <w:top w:val="none" w:sz="0" w:space="0" w:color="auto"/>
        <w:left w:val="none" w:sz="0" w:space="0" w:color="auto"/>
        <w:bottom w:val="none" w:sz="0" w:space="0" w:color="auto"/>
        <w:right w:val="none" w:sz="0" w:space="0" w:color="auto"/>
      </w:divBdr>
    </w:div>
    <w:div w:id="1123693545">
      <w:bodyDiv w:val="1"/>
      <w:marLeft w:val="0"/>
      <w:marRight w:val="0"/>
      <w:marTop w:val="0"/>
      <w:marBottom w:val="0"/>
      <w:divBdr>
        <w:top w:val="none" w:sz="0" w:space="0" w:color="auto"/>
        <w:left w:val="none" w:sz="0" w:space="0" w:color="auto"/>
        <w:bottom w:val="none" w:sz="0" w:space="0" w:color="auto"/>
        <w:right w:val="none" w:sz="0" w:space="0" w:color="auto"/>
      </w:divBdr>
    </w:div>
    <w:div w:id="1206285347">
      <w:bodyDiv w:val="1"/>
      <w:marLeft w:val="0"/>
      <w:marRight w:val="0"/>
      <w:marTop w:val="0"/>
      <w:marBottom w:val="0"/>
      <w:divBdr>
        <w:top w:val="none" w:sz="0" w:space="0" w:color="auto"/>
        <w:left w:val="none" w:sz="0" w:space="0" w:color="auto"/>
        <w:bottom w:val="none" w:sz="0" w:space="0" w:color="auto"/>
        <w:right w:val="none" w:sz="0" w:space="0" w:color="auto"/>
      </w:divBdr>
    </w:div>
    <w:div w:id="1222061724">
      <w:bodyDiv w:val="1"/>
      <w:marLeft w:val="0"/>
      <w:marRight w:val="0"/>
      <w:marTop w:val="0"/>
      <w:marBottom w:val="0"/>
      <w:divBdr>
        <w:top w:val="none" w:sz="0" w:space="0" w:color="auto"/>
        <w:left w:val="none" w:sz="0" w:space="0" w:color="auto"/>
        <w:bottom w:val="none" w:sz="0" w:space="0" w:color="auto"/>
        <w:right w:val="none" w:sz="0" w:space="0" w:color="auto"/>
      </w:divBdr>
    </w:div>
    <w:div w:id="1268274184">
      <w:bodyDiv w:val="1"/>
      <w:marLeft w:val="0"/>
      <w:marRight w:val="0"/>
      <w:marTop w:val="0"/>
      <w:marBottom w:val="0"/>
      <w:divBdr>
        <w:top w:val="none" w:sz="0" w:space="0" w:color="auto"/>
        <w:left w:val="none" w:sz="0" w:space="0" w:color="auto"/>
        <w:bottom w:val="none" w:sz="0" w:space="0" w:color="auto"/>
        <w:right w:val="none" w:sz="0" w:space="0" w:color="auto"/>
      </w:divBdr>
    </w:div>
    <w:div w:id="1269893904">
      <w:bodyDiv w:val="1"/>
      <w:marLeft w:val="0"/>
      <w:marRight w:val="0"/>
      <w:marTop w:val="0"/>
      <w:marBottom w:val="0"/>
      <w:divBdr>
        <w:top w:val="none" w:sz="0" w:space="0" w:color="auto"/>
        <w:left w:val="none" w:sz="0" w:space="0" w:color="auto"/>
        <w:bottom w:val="none" w:sz="0" w:space="0" w:color="auto"/>
        <w:right w:val="none" w:sz="0" w:space="0" w:color="auto"/>
      </w:divBdr>
    </w:div>
    <w:div w:id="1272325242">
      <w:bodyDiv w:val="1"/>
      <w:marLeft w:val="0"/>
      <w:marRight w:val="0"/>
      <w:marTop w:val="0"/>
      <w:marBottom w:val="0"/>
      <w:divBdr>
        <w:top w:val="none" w:sz="0" w:space="0" w:color="auto"/>
        <w:left w:val="none" w:sz="0" w:space="0" w:color="auto"/>
        <w:bottom w:val="none" w:sz="0" w:space="0" w:color="auto"/>
        <w:right w:val="none" w:sz="0" w:space="0" w:color="auto"/>
      </w:divBdr>
    </w:div>
    <w:div w:id="1310549130">
      <w:bodyDiv w:val="1"/>
      <w:marLeft w:val="0"/>
      <w:marRight w:val="0"/>
      <w:marTop w:val="0"/>
      <w:marBottom w:val="0"/>
      <w:divBdr>
        <w:top w:val="none" w:sz="0" w:space="0" w:color="auto"/>
        <w:left w:val="none" w:sz="0" w:space="0" w:color="auto"/>
        <w:bottom w:val="none" w:sz="0" w:space="0" w:color="auto"/>
        <w:right w:val="none" w:sz="0" w:space="0" w:color="auto"/>
      </w:divBdr>
    </w:div>
    <w:div w:id="1330064299">
      <w:bodyDiv w:val="1"/>
      <w:marLeft w:val="0"/>
      <w:marRight w:val="0"/>
      <w:marTop w:val="0"/>
      <w:marBottom w:val="0"/>
      <w:divBdr>
        <w:top w:val="none" w:sz="0" w:space="0" w:color="auto"/>
        <w:left w:val="none" w:sz="0" w:space="0" w:color="auto"/>
        <w:bottom w:val="none" w:sz="0" w:space="0" w:color="auto"/>
        <w:right w:val="none" w:sz="0" w:space="0" w:color="auto"/>
      </w:divBdr>
    </w:div>
    <w:div w:id="1334916015">
      <w:bodyDiv w:val="1"/>
      <w:marLeft w:val="0"/>
      <w:marRight w:val="0"/>
      <w:marTop w:val="0"/>
      <w:marBottom w:val="0"/>
      <w:divBdr>
        <w:top w:val="none" w:sz="0" w:space="0" w:color="auto"/>
        <w:left w:val="none" w:sz="0" w:space="0" w:color="auto"/>
        <w:bottom w:val="none" w:sz="0" w:space="0" w:color="auto"/>
        <w:right w:val="none" w:sz="0" w:space="0" w:color="auto"/>
      </w:divBdr>
    </w:div>
    <w:div w:id="1354527468">
      <w:bodyDiv w:val="1"/>
      <w:marLeft w:val="0"/>
      <w:marRight w:val="0"/>
      <w:marTop w:val="0"/>
      <w:marBottom w:val="0"/>
      <w:divBdr>
        <w:top w:val="none" w:sz="0" w:space="0" w:color="auto"/>
        <w:left w:val="none" w:sz="0" w:space="0" w:color="auto"/>
        <w:bottom w:val="none" w:sz="0" w:space="0" w:color="auto"/>
        <w:right w:val="none" w:sz="0" w:space="0" w:color="auto"/>
      </w:divBdr>
    </w:div>
    <w:div w:id="1356420805">
      <w:bodyDiv w:val="1"/>
      <w:marLeft w:val="0"/>
      <w:marRight w:val="0"/>
      <w:marTop w:val="0"/>
      <w:marBottom w:val="0"/>
      <w:divBdr>
        <w:top w:val="none" w:sz="0" w:space="0" w:color="auto"/>
        <w:left w:val="none" w:sz="0" w:space="0" w:color="auto"/>
        <w:bottom w:val="none" w:sz="0" w:space="0" w:color="auto"/>
        <w:right w:val="none" w:sz="0" w:space="0" w:color="auto"/>
      </w:divBdr>
    </w:div>
    <w:div w:id="1365516032">
      <w:bodyDiv w:val="1"/>
      <w:marLeft w:val="0"/>
      <w:marRight w:val="0"/>
      <w:marTop w:val="0"/>
      <w:marBottom w:val="0"/>
      <w:divBdr>
        <w:top w:val="none" w:sz="0" w:space="0" w:color="auto"/>
        <w:left w:val="none" w:sz="0" w:space="0" w:color="auto"/>
        <w:bottom w:val="none" w:sz="0" w:space="0" w:color="auto"/>
        <w:right w:val="none" w:sz="0" w:space="0" w:color="auto"/>
      </w:divBdr>
    </w:div>
    <w:div w:id="1375425496">
      <w:bodyDiv w:val="1"/>
      <w:marLeft w:val="0"/>
      <w:marRight w:val="0"/>
      <w:marTop w:val="0"/>
      <w:marBottom w:val="0"/>
      <w:divBdr>
        <w:top w:val="none" w:sz="0" w:space="0" w:color="auto"/>
        <w:left w:val="none" w:sz="0" w:space="0" w:color="auto"/>
        <w:bottom w:val="none" w:sz="0" w:space="0" w:color="auto"/>
        <w:right w:val="none" w:sz="0" w:space="0" w:color="auto"/>
      </w:divBdr>
    </w:div>
    <w:div w:id="1384644623">
      <w:bodyDiv w:val="1"/>
      <w:marLeft w:val="0"/>
      <w:marRight w:val="0"/>
      <w:marTop w:val="0"/>
      <w:marBottom w:val="0"/>
      <w:divBdr>
        <w:top w:val="none" w:sz="0" w:space="0" w:color="auto"/>
        <w:left w:val="none" w:sz="0" w:space="0" w:color="auto"/>
        <w:bottom w:val="none" w:sz="0" w:space="0" w:color="auto"/>
        <w:right w:val="none" w:sz="0" w:space="0" w:color="auto"/>
      </w:divBdr>
    </w:div>
    <w:div w:id="1389570074">
      <w:bodyDiv w:val="1"/>
      <w:marLeft w:val="0"/>
      <w:marRight w:val="0"/>
      <w:marTop w:val="0"/>
      <w:marBottom w:val="0"/>
      <w:divBdr>
        <w:top w:val="none" w:sz="0" w:space="0" w:color="auto"/>
        <w:left w:val="none" w:sz="0" w:space="0" w:color="auto"/>
        <w:bottom w:val="none" w:sz="0" w:space="0" w:color="auto"/>
        <w:right w:val="none" w:sz="0" w:space="0" w:color="auto"/>
      </w:divBdr>
    </w:div>
    <w:div w:id="1391422752">
      <w:bodyDiv w:val="1"/>
      <w:marLeft w:val="0"/>
      <w:marRight w:val="0"/>
      <w:marTop w:val="0"/>
      <w:marBottom w:val="0"/>
      <w:divBdr>
        <w:top w:val="none" w:sz="0" w:space="0" w:color="auto"/>
        <w:left w:val="none" w:sz="0" w:space="0" w:color="auto"/>
        <w:bottom w:val="none" w:sz="0" w:space="0" w:color="auto"/>
        <w:right w:val="none" w:sz="0" w:space="0" w:color="auto"/>
      </w:divBdr>
    </w:div>
    <w:div w:id="1403332825">
      <w:bodyDiv w:val="1"/>
      <w:marLeft w:val="0"/>
      <w:marRight w:val="0"/>
      <w:marTop w:val="0"/>
      <w:marBottom w:val="0"/>
      <w:divBdr>
        <w:top w:val="none" w:sz="0" w:space="0" w:color="auto"/>
        <w:left w:val="none" w:sz="0" w:space="0" w:color="auto"/>
        <w:bottom w:val="none" w:sz="0" w:space="0" w:color="auto"/>
        <w:right w:val="none" w:sz="0" w:space="0" w:color="auto"/>
      </w:divBdr>
    </w:div>
    <w:div w:id="1408653080">
      <w:bodyDiv w:val="1"/>
      <w:marLeft w:val="0"/>
      <w:marRight w:val="0"/>
      <w:marTop w:val="0"/>
      <w:marBottom w:val="0"/>
      <w:divBdr>
        <w:top w:val="none" w:sz="0" w:space="0" w:color="auto"/>
        <w:left w:val="none" w:sz="0" w:space="0" w:color="auto"/>
        <w:bottom w:val="none" w:sz="0" w:space="0" w:color="auto"/>
        <w:right w:val="none" w:sz="0" w:space="0" w:color="auto"/>
      </w:divBdr>
    </w:div>
    <w:div w:id="1423456617">
      <w:bodyDiv w:val="1"/>
      <w:marLeft w:val="0"/>
      <w:marRight w:val="0"/>
      <w:marTop w:val="0"/>
      <w:marBottom w:val="0"/>
      <w:divBdr>
        <w:top w:val="none" w:sz="0" w:space="0" w:color="auto"/>
        <w:left w:val="none" w:sz="0" w:space="0" w:color="auto"/>
        <w:bottom w:val="none" w:sz="0" w:space="0" w:color="auto"/>
        <w:right w:val="none" w:sz="0" w:space="0" w:color="auto"/>
      </w:divBdr>
    </w:div>
    <w:div w:id="1430740335">
      <w:bodyDiv w:val="1"/>
      <w:marLeft w:val="0"/>
      <w:marRight w:val="0"/>
      <w:marTop w:val="0"/>
      <w:marBottom w:val="0"/>
      <w:divBdr>
        <w:top w:val="none" w:sz="0" w:space="0" w:color="auto"/>
        <w:left w:val="none" w:sz="0" w:space="0" w:color="auto"/>
        <w:bottom w:val="none" w:sz="0" w:space="0" w:color="auto"/>
        <w:right w:val="none" w:sz="0" w:space="0" w:color="auto"/>
      </w:divBdr>
    </w:div>
    <w:div w:id="1440491555">
      <w:bodyDiv w:val="1"/>
      <w:marLeft w:val="0"/>
      <w:marRight w:val="0"/>
      <w:marTop w:val="0"/>
      <w:marBottom w:val="0"/>
      <w:divBdr>
        <w:top w:val="none" w:sz="0" w:space="0" w:color="auto"/>
        <w:left w:val="none" w:sz="0" w:space="0" w:color="auto"/>
        <w:bottom w:val="none" w:sz="0" w:space="0" w:color="auto"/>
        <w:right w:val="none" w:sz="0" w:space="0" w:color="auto"/>
      </w:divBdr>
    </w:div>
    <w:div w:id="1443643426">
      <w:bodyDiv w:val="1"/>
      <w:marLeft w:val="0"/>
      <w:marRight w:val="0"/>
      <w:marTop w:val="0"/>
      <w:marBottom w:val="0"/>
      <w:divBdr>
        <w:top w:val="none" w:sz="0" w:space="0" w:color="auto"/>
        <w:left w:val="none" w:sz="0" w:space="0" w:color="auto"/>
        <w:bottom w:val="none" w:sz="0" w:space="0" w:color="auto"/>
        <w:right w:val="none" w:sz="0" w:space="0" w:color="auto"/>
      </w:divBdr>
    </w:div>
    <w:div w:id="1460957275">
      <w:bodyDiv w:val="1"/>
      <w:marLeft w:val="0"/>
      <w:marRight w:val="0"/>
      <w:marTop w:val="0"/>
      <w:marBottom w:val="0"/>
      <w:divBdr>
        <w:top w:val="none" w:sz="0" w:space="0" w:color="auto"/>
        <w:left w:val="none" w:sz="0" w:space="0" w:color="auto"/>
        <w:bottom w:val="none" w:sz="0" w:space="0" w:color="auto"/>
        <w:right w:val="none" w:sz="0" w:space="0" w:color="auto"/>
      </w:divBdr>
    </w:div>
    <w:div w:id="1462113077">
      <w:bodyDiv w:val="1"/>
      <w:marLeft w:val="0"/>
      <w:marRight w:val="0"/>
      <w:marTop w:val="0"/>
      <w:marBottom w:val="0"/>
      <w:divBdr>
        <w:top w:val="none" w:sz="0" w:space="0" w:color="auto"/>
        <w:left w:val="none" w:sz="0" w:space="0" w:color="auto"/>
        <w:bottom w:val="none" w:sz="0" w:space="0" w:color="auto"/>
        <w:right w:val="none" w:sz="0" w:space="0" w:color="auto"/>
      </w:divBdr>
    </w:div>
    <w:div w:id="1477722202">
      <w:bodyDiv w:val="1"/>
      <w:marLeft w:val="0"/>
      <w:marRight w:val="0"/>
      <w:marTop w:val="0"/>
      <w:marBottom w:val="0"/>
      <w:divBdr>
        <w:top w:val="none" w:sz="0" w:space="0" w:color="auto"/>
        <w:left w:val="none" w:sz="0" w:space="0" w:color="auto"/>
        <w:bottom w:val="none" w:sz="0" w:space="0" w:color="auto"/>
        <w:right w:val="none" w:sz="0" w:space="0" w:color="auto"/>
      </w:divBdr>
    </w:div>
    <w:div w:id="1511018522">
      <w:bodyDiv w:val="1"/>
      <w:marLeft w:val="0"/>
      <w:marRight w:val="0"/>
      <w:marTop w:val="0"/>
      <w:marBottom w:val="0"/>
      <w:divBdr>
        <w:top w:val="none" w:sz="0" w:space="0" w:color="auto"/>
        <w:left w:val="none" w:sz="0" w:space="0" w:color="auto"/>
        <w:bottom w:val="none" w:sz="0" w:space="0" w:color="auto"/>
        <w:right w:val="none" w:sz="0" w:space="0" w:color="auto"/>
      </w:divBdr>
    </w:div>
    <w:div w:id="1515148082">
      <w:bodyDiv w:val="1"/>
      <w:marLeft w:val="0"/>
      <w:marRight w:val="0"/>
      <w:marTop w:val="0"/>
      <w:marBottom w:val="0"/>
      <w:divBdr>
        <w:top w:val="none" w:sz="0" w:space="0" w:color="auto"/>
        <w:left w:val="none" w:sz="0" w:space="0" w:color="auto"/>
        <w:bottom w:val="none" w:sz="0" w:space="0" w:color="auto"/>
        <w:right w:val="none" w:sz="0" w:space="0" w:color="auto"/>
      </w:divBdr>
    </w:div>
    <w:div w:id="1519466554">
      <w:bodyDiv w:val="1"/>
      <w:marLeft w:val="0"/>
      <w:marRight w:val="0"/>
      <w:marTop w:val="0"/>
      <w:marBottom w:val="0"/>
      <w:divBdr>
        <w:top w:val="none" w:sz="0" w:space="0" w:color="auto"/>
        <w:left w:val="none" w:sz="0" w:space="0" w:color="auto"/>
        <w:bottom w:val="none" w:sz="0" w:space="0" w:color="auto"/>
        <w:right w:val="none" w:sz="0" w:space="0" w:color="auto"/>
      </w:divBdr>
    </w:div>
    <w:div w:id="1535193554">
      <w:bodyDiv w:val="1"/>
      <w:marLeft w:val="0"/>
      <w:marRight w:val="0"/>
      <w:marTop w:val="0"/>
      <w:marBottom w:val="0"/>
      <w:divBdr>
        <w:top w:val="none" w:sz="0" w:space="0" w:color="auto"/>
        <w:left w:val="none" w:sz="0" w:space="0" w:color="auto"/>
        <w:bottom w:val="none" w:sz="0" w:space="0" w:color="auto"/>
        <w:right w:val="none" w:sz="0" w:space="0" w:color="auto"/>
      </w:divBdr>
    </w:div>
    <w:div w:id="1547257274">
      <w:bodyDiv w:val="1"/>
      <w:marLeft w:val="0"/>
      <w:marRight w:val="0"/>
      <w:marTop w:val="0"/>
      <w:marBottom w:val="0"/>
      <w:divBdr>
        <w:top w:val="none" w:sz="0" w:space="0" w:color="auto"/>
        <w:left w:val="none" w:sz="0" w:space="0" w:color="auto"/>
        <w:bottom w:val="none" w:sz="0" w:space="0" w:color="auto"/>
        <w:right w:val="none" w:sz="0" w:space="0" w:color="auto"/>
      </w:divBdr>
    </w:div>
    <w:div w:id="1563440527">
      <w:bodyDiv w:val="1"/>
      <w:marLeft w:val="0"/>
      <w:marRight w:val="0"/>
      <w:marTop w:val="0"/>
      <w:marBottom w:val="0"/>
      <w:divBdr>
        <w:top w:val="none" w:sz="0" w:space="0" w:color="auto"/>
        <w:left w:val="none" w:sz="0" w:space="0" w:color="auto"/>
        <w:bottom w:val="none" w:sz="0" w:space="0" w:color="auto"/>
        <w:right w:val="none" w:sz="0" w:space="0" w:color="auto"/>
      </w:divBdr>
    </w:div>
    <w:div w:id="1584484113">
      <w:bodyDiv w:val="1"/>
      <w:marLeft w:val="0"/>
      <w:marRight w:val="0"/>
      <w:marTop w:val="0"/>
      <w:marBottom w:val="0"/>
      <w:divBdr>
        <w:top w:val="none" w:sz="0" w:space="0" w:color="auto"/>
        <w:left w:val="none" w:sz="0" w:space="0" w:color="auto"/>
        <w:bottom w:val="none" w:sz="0" w:space="0" w:color="auto"/>
        <w:right w:val="none" w:sz="0" w:space="0" w:color="auto"/>
      </w:divBdr>
    </w:div>
    <w:div w:id="1586308049">
      <w:bodyDiv w:val="1"/>
      <w:marLeft w:val="0"/>
      <w:marRight w:val="0"/>
      <w:marTop w:val="0"/>
      <w:marBottom w:val="0"/>
      <w:divBdr>
        <w:top w:val="none" w:sz="0" w:space="0" w:color="auto"/>
        <w:left w:val="none" w:sz="0" w:space="0" w:color="auto"/>
        <w:bottom w:val="none" w:sz="0" w:space="0" w:color="auto"/>
        <w:right w:val="none" w:sz="0" w:space="0" w:color="auto"/>
      </w:divBdr>
    </w:div>
    <w:div w:id="1592424474">
      <w:bodyDiv w:val="1"/>
      <w:marLeft w:val="0"/>
      <w:marRight w:val="0"/>
      <w:marTop w:val="0"/>
      <w:marBottom w:val="0"/>
      <w:divBdr>
        <w:top w:val="none" w:sz="0" w:space="0" w:color="auto"/>
        <w:left w:val="none" w:sz="0" w:space="0" w:color="auto"/>
        <w:bottom w:val="none" w:sz="0" w:space="0" w:color="auto"/>
        <w:right w:val="none" w:sz="0" w:space="0" w:color="auto"/>
      </w:divBdr>
    </w:div>
    <w:div w:id="1606498036">
      <w:bodyDiv w:val="1"/>
      <w:marLeft w:val="0"/>
      <w:marRight w:val="0"/>
      <w:marTop w:val="0"/>
      <w:marBottom w:val="0"/>
      <w:divBdr>
        <w:top w:val="none" w:sz="0" w:space="0" w:color="auto"/>
        <w:left w:val="none" w:sz="0" w:space="0" w:color="auto"/>
        <w:bottom w:val="none" w:sz="0" w:space="0" w:color="auto"/>
        <w:right w:val="none" w:sz="0" w:space="0" w:color="auto"/>
      </w:divBdr>
    </w:div>
    <w:div w:id="1625964504">
      <w:bodyDiv w:val="1"/>
      <w:marLeft w:val="0"/>
      <w:marRight w:val="0"/>
      <w:marTop w:val="0"/>
      <w:marBottom w:val="0"/>
      <w:divBdr>
        <w:top w:val="none" w:sz="0" w:space="0" w:color="auto"/>
        <w:left w:val="none" w:sz="0" w:space="0" w:color="auto"/>
        <w:bottom w:val="none" w:sz="0" w:space="0" w:color="auto"/>
        <w:right w:val="none" w:sz="0" w:space="0" w:color="auto"/>
      </w:divBdr>
    </w:div>
    <w:div w:id="1640257601">
      <w:bodyDiv w:val="1"/>
      <w:marLeft w:val="0"/>
      <w:marRight w:val="0"/>
      <w:marTop w:val="0"/>
      <w:marBottom w:val="0"/>
      <w:divBdr>
        <w:top w:val="none" w:sz="0" w:space="0" w:color="auto"/>
        <w:left w:val="none" w:sz="0" w:space="0" w:color="auto"/>
        <w:bottom w:val="none" w:sz="0" w:space="0" w:color="auto"/>
        <w:right w:val="none" w:sz="0" w:space="0" w:color="auto"/>
      </w:divBdr>
    </w:div>
    <w:div w:id="1643344971">
      <w:bodyDiv w:val="1"/>
      <w:marLeft w:val="0"/>
      <w:marRight w:val="0"/>
      <w:marTop w:val="0"/>
      <w:marBottom w:val="0"/>
      <w:divBdr>
        <w:top w:val="none" w:sz="0" w:space="0" w:color="auto"/>
        <w:left w:val="none" w:sz="0" w:space="0" w:color="auto"/>
        <w:bottom w:val="none" w:sz="0" w:space="0" w:color="auto"/>
        <w:right w:val="none" w:sz="0" w:space="0" w:color="auto"/>
      </w:divBdr>
    </w:div>
    <w:div w:id="1648511698">
      <w:bodyDiv w:val="1"/>
      <w:marLeft w:val="0"/>
      <w:marRight w:val="0"/>
      <w:marTop w:val="0"/>
      <w:marBottom w:val="0"/>
      <w:divBdr>
        <w:top w:val="none" w:sz="0" w:space="0" w:color="auto"/>
        <w:left w:val="none" w:sz="0" w:space="0" w:color="auto"/>
        <w:bottom w:val="none" w:sz="0" w:space="0" w:color="auto"/>
        <w:right w:val="none" w:sz="0" w:space="0" w:color="auto"/>
      </w:divBdr>
    </w:div>
    <w:div w:id="1670522136">
      <w:bodyDiv w:val="1"/>
      <w:marLeft w:val="0"/>
      <w:marRight w:val="0"/>
      <w:marTop w:val="0"/>
      <w:marBottom w:val="0"/>
      <w:divBdr>
        <w:top w:val="none" w:sz="0" w:space="0" w:color="auto"/>
        <w:left w:val="none" w:sz="0" w:space="0" w:color="auto"/>
        <w:bottom w:val="none" w:sz="0" w:space="0" w:color="auto"/>
        <w:right w:val="none" w:sz="0" w:space="0" w:color="auto"/>
      </w:divBdr>
    </w:div>
    <w:div w:id="1688167974">
      <w:bodyDiv w:val="1"/>
      <w:marLeft w:val="0"/>
      <w:marRight w:val="0"/>
      <w:marTop w:val="0"/>
      <w:marBottom w:val="0"/>
      <w:divBdr>
        <w:top w:val="none" w:sz="0" w:space="0" w:color="auto"/>
        <w:left w:val="none" w:sz="0" w:space="0" w:color="auto"/>
        <w:bottom w:val="none" w:sz="0" w:space="0" w:color="auto"/>
        <w:right w:val="none" w:sz="0" w:space="0" w:color="auto"/>
      </w:divBdr>
    </w:div>
    <w:div w:id="1698896646">
      <w:bodyDiv w:val="1"/>
      <w:marLeft w:val="0"/>
      <w:marRight w:val="0"/>
      <w:marTop w:val="0"/>
      <w:marBottom w:val="0"/>
      <w:divBdr>
        <w:top w:val="none" w:sz="0" w:space="0" w:color="auto"/>
        <w:left w:val="none" w:sz="0" w:space="0" w:color="auto"/>
        <w:bottom w:val="none" w:sz="0" w:space="0" w:color="auto"/>
        <w:right w:val="none" w:sz="0" w:space="0" w:color="auto"/>
      </w:divBdr>
    </w:div>
    <w:div w:id="1717267179">
      <w:bodyDiv w:val="1"/>
      <w:marLeft w:val="0"/>
      <w:marRight w:val="0"/>
      <w:marTop w:val="0"/>
      <w:marBottom w:val="0"/>
      <w:divBdr>
        <w:top w:val="none" w:sz="0" w:space="0" w:color="auto"/>
        <w:left w:val="none" w:sz="0" w:space="0" w:color="auto"/>
        <w:bottom w:val="none" w:sz="0" w:space="0" w:color="auto"/>
        <w:right w:val="none" w:sz="0" w:space="0" w:color="auto"/>
      </w:divBdr>
    </w:div>
    <w:div w:id="1776636063">
      <w:bodyDiv w:val="1"/>
      <w:marLeft w:val="0"/>
      <w:marRight w:val="0"/>
      <w:marTop w:val="0"/>
      <w:marBottom w:val="0"/>
      <w:divBdr>
        <w:top w:val="none" w:sz="0" w:space="0" w:color="auto"/>
        <w:left w:val="none" w:sz="0" w:space="0" w:color="auto"/>
        <w:bottom w:val="none" w:sz="0" w:space="0" w:color="auto"/>
        <w:right w:val="none" w:sz="0" w:space="0" w:color="auto"/>
      </w:divBdr>
    </w:div>
    <w:div w:id="1796363323">
      <w:bodyDiv w:val="1"/>
      <w:marLeft w:val="0"/>
      <w:marRight w:val="0"/>
      <w:marTop w:val="0"/>
      <w:marBottom w:val="0"/>
      <w:divBdr>
        <w:top w:val="none" w:sz="0" w:space="0" w:color="auto"/>
        <w:left w:val="none" w:sz="0" w:space="0" w:color="auto"/>
        <w:bottom w:val="none" w:sz="0" w:space="0" w:color="auto"/>
        <w:right w:val="none" w:sz="0" w:space="0" w:color="auto"/>
      </w:divBdr>
    </w:div>
    <w:div w:id="1812362272">
      <w:bodyDiv w:val="1"/>
      <w:marLeft w:val="0"/>
      <w:marRight w:val="0"/>
      <w:marTop w:val="0"/>
      <w:marBottom w:val="0"/>
      <w:divBdr>
        <w:top w:val="none" w:sz="0" w:space="0" w:color="auto"/>
        <w:left w:val="none" w:sz="0" w:space="0" w:color="auto"/>
        <w:bottom w:val="none" w:sz="0" w:space="0" w:color="auto"/>
        <w:right w:val="none" w:sz="0" w:space="0" w:color="auto"/>
      </w:divBdr>
    </w:div>
    <w:div w:id="1812939988">
      <w:bodyDiv w:val="1"/>
      <w:marLeft w:val="0"/>
      <w:marRight w:val="0"/>
      <w:marTop w:val="0"/>
      <w:marBottom w:val="0"/>
      <w:divBdr>
        <w:top w:val="none" w:sz="0" w:space="0" w:color="auto"/>
        <w:left w:val="none" w:sz="0" w:space="0" w:color="auto"/>
        <w:bottom w:val="none" w:sz="0" w:space="0" w:color="auto"/>
        <w:right w:val="none" w:sz="0" w:space="0" w:color="auto"/>
      </w:divBdr>
    </w:div>
    <w:div w:id="1814252580">
      <w:bodyDiv w:val="1"/>
      <w:marLeft w:val="0"/>
      <w:marRight w:val="0"/>
      <w:marTop w:val="0"/>
      <w:marBottom w:val="0"/>
      <w:divBdr>
        <w:top w:val="none" w:sz="0" w:space="0" w:color="auto"/>
        <w:left w:val="none" w:sz="0" w:space="0" w:color="auto"/>
        <w:bottom w:val="none" w:sz="0" w:space="0" w:color="auto"/>
        <w:right w:val="none" w:sz="0" w:space="0" w:color="auto"/>
      </w:divBdr>
    </w:div>
    <w:div w:id="1815440519">
      <w:bodyDiv w:val="1"/>
      <w:marLeft w:val="0"/>
      <w:marRight w:val="0"/>
      <w:marTop w:val="0"/>
      <w:marBottom w:val="0"/>
      <w:divBdr>
        <w:top w:val="none" w:sz="0" w:space="0" w:color="auto"/>
        <w:left w:val="none" w:sz="0" w:space="0" w:color="auto"/>
        <w:bottom w:val="none" w:sz="0" w:space="0" w:color="auto"/>
        <w:right w:val="none" w:sz="0" w:space="0" w:color="auto"/>
      </w:divBdr>
    </w:div>
    <w:div w:id="1816213985">
      <w:bodyDiv w:val="1"/>
      <w:marLeft w:val="0"/>
      <w:marRight w:val="0"/>
      <w:marTop w:val="0"/>
      <w:marBottom w:val="0"/>
      <w:divBdr>
        <w:top w:val="none" w:sz="0" w:space="0" w:color="auto"/>
        <w:left w:val="none" w:sz="0" w:space="0" w:color="auto"/>
        <w:bottom w:val="none" w:sz="0" w:space="0" w:color="auto"/>
        <w:right w:val="none" w:sz="0" w:space="0" w:color="auto"/>
      </w:divBdr>
    </w:div>
    <w:div w:id="1836609585">
      <w:bodyDiv w:val="1"/>
      <w:marLeft w:val="0"/>
      <w:marRight w:val="0"/>
      <w:marTop w:val="0"/>
      <w:marBottom w:val="0"/>
      <w:divBdr>
        <w:top w:val="none" w:sz="0" w:space="0" w:color="auto"/>
        <w:left w:val="none" w:sz="0" w:space="0" w:color="auto"/>
        <w:bottom w:val="none" w:sz="0" w:space="0" w:color="auto"/>
        <w:right w:val="none" w:sz="0" w:space="0" w:color="auto"/>
      </w:divBdr>
      <w:divsChild>
        <w:div w:id="1929078866">
          <w:marLeft w:val="0"/>
          <w:marRight w:val="0"/>
          <w:marTop w:val="0"/>
          <w:marBottom w:val="100"/>
          <w:divBdr>
            <w:top w:val="none" w:sz="0" w:space="0" w:color="auto"/>
            <w:left w:val="none" w:sz="0" w:space="0" w:color="auto"/>
            <w:bottom w:val="none" w:sz="0" w:space="0" w:color="auto"/>
            <w:right w:val="none" w:sz="0" w:space="0" w:color="auto"/>
          </w:divBdr>
        </w:div>
        <w:div w:id="945160932">
          <w:marLeft w:val="0"/>
          <w:marRight w:val="0"/>
          <w:marTop w:val="0"/>
          <w:marBottom w:val="100"/>
          <w:divBdr>
            <w:top w:val="none" w:sz="0" w:space="0" w:color="auto"/>
            <w:left w:val="none" w:sz="0" w:space="0" w:color="auto"/>
            <w:bottom w:val="none" w:sz="0" w:space="0" w:color="auto"/>
            <w:right w:val="none" w:sz="0" w:space="0" w:color="auto"/>
          </w:divBdr>
        </w:div>
        <w:div w:id="2146775129">
          <w:marLeft w:val="0"/>
          <w:marRight w:val="0"/>
          <w:marTop w:val="0"/>
          <w:marBottom w:val="100"/>
          <w:divBdr>
            <w:top w:val="none" w:sz="0" w:space="0" w:color="auto"/>
            <w:left w:val="none" w:sz="0" w:space="0" w:color="auto"/>
            <w:bottom w:val="none" w:sz="0" w:space="0" w:color="auto"/>
            <w:right w:val="none" w:sz="0" w:space="0" w:color="auto"/>
          </w:divBdr>
        </w:div>
        <w:div w:id="1746604314">
          <w:marLeft w:val="0"/>
          <w:marRight w:val="0"/>
          <w:marTop w:val="0"/>
          <w:marBottom w:val="100"/>
          <w:divBdr>
            <w:top w:val="none" w:sz="0" w:space="0" w:color="auto"/>
            <w:left w:val="none" w:sz="0" w:space="0" w:color="auto"/>
            <w:bottom w:val="none" w:sz="0" w:space="0" w:color="auto"/>
            <w:right w:val="none" w:sz="0" w:space="0" w:color="auto"/>
          </w:divBdr>
        </w:div>
        <w:div w:id="527988762">
          <w:marLeft w:val="0"/>
          <w:marRight w:val="0"/>
          <w:marTop w:val="0"/>
          <w:marBottom w:val="100"/>
          <w:divBdr>
            <w:top w:val="none" w:sz="0" w:space="0" w:color="auto"/>
            <w:left w:val="none" w:sz="0" w:space="0" w:color="auto"/>
            <w:bottom w:val="none" w:sz="0" w:space="0" w:color="auto"/>
            <w:right w:val="none" w:sz="0" w:space="0" w:color="auto"/>
          </w:divBdr>
        </w:div>
        <w:div w:id="437868750">
          <w:marLeft w:val="0"/>
          <w:marRight w:val="0"/>
          <w:marTop w:val="0"/>
          <w:marBottom w:val="100"/>
          <w:divBdr>
            <w:top w:val="none" w:sz="0" w:space="0" w:color="auto"/>
            <w:left w:val="none" w:sz="0" w:space="0" w:color="auto"/>
            <w:bottom w:val="none" w:sz="0" w:space="0" w:color="auto"/>
            <w:right w:val="none" w:sz="0" w:space="0" w:color="auto"/>
          </w:divBdr>
        </w:div>
      </w:divsChild>
    </w:div>
    <w:div w:id="1854149003">
      <w:bodyDiv w:val="1"/>
      <w:marLeft w:val="0"/>
      <w:marRight w:val="0"/>
      <w:marTop w:val="0"/>
      <w:marBottom w:val="0"/>
      <w:divBdr>
        <w:top w:val="none" w:sz="0" w:space="0" w:color="auto"/>
        <w:left w:val="none" w:sz="0" w:space="0" w:color="auto"/>
        <w:bottom w:val="none" w:sz="0" w:space="0" w:color="auto"/>
        <w:right w:val="none" w:sz="0" w:space="0" w:color="auto"/>
      </w:divBdr>
    </w:div>
    <w:div w:id="1894660759">
      <w:bodyDiv w:val="1"/>
      <w:marLeft w:val="0"/>
      <w:marRight w:val="0"/>
      <w:marTop w:val="0"/>
      <w:marBottom w:val="0"/>
      <w:divBdr>
        <w:top w:val="none" w:sz="0" w:space="0" w:color="auto"/>
        <w:left w:val="none" w:sz="0" w:space="0" w:color="auto"/>
        <w:bottom w:val="none" w:sz="0" w:space="0" w:color="auto"/>
        <w:right w:val="none" w:sz="0" w:space="0" w:color="auto"/>
      </w:divBdr>
    </w:div>
    <w:div w:id="1917208383">
      <w:bodyDiv w:val="1"/>
      <w:marLeft w:val="0"/>
      <w:marRight w:val="0"/>
      <w:marTop w:val="0"/>
      <w:marBottom w:val="0"/>
      <w:divBdr>
        <w:top w:val="none" w:sz="0" w:space="0" w:color="auto"/>
        <w:left w:val="none" w:sz="0" w:space="0" w:color="auto"/>
        <w:bottom w:val="none" w:sz="0" w:space="0" w:color="auto"/>
        <w:right w:val="none" w:sz="0" w:space="0" w:color="auto"/>
      </w:divBdr>
    </w:div>
    <w:div w:id="1921868776">
      <w:bodyDiv w:val="1"/>
      <w:marLeft w:val="0"/>
      <w:marRight w:val="0"/>
      <w:marTop w:val="0"/>
      <w:marBottom w:val="0"/>
      <w:divBdr>
        <w:top w:val="none" w:sz="0" w:space="0" w:color="auto"/>
        <w:left w:val="none" w:sz="0" w:space="0" w:color="auto"/>
        <w:bottom w:val="none" w:sz="0" w:space="0" w:color="auto"/>
        <w:right w:val="none" w:sz="0" w:space="0" w:color="auto"/>
      </w:divBdr>
    </w:div>
    <w:div w:id="1927226534">
      <w:bodyDiv w:val="1"/>
      <w:marLeft w:val="0"/>
      <w:marRight w:val="0"/>
      <w:marTop w:val="0"/>
      <w:marBottom w:val="0"/>
      <w:divBdr>
        <w:top w:val="none" w:sz="0" w:space="0" w:color="auto"/>
        <w:left w:val="none" w:sz="0" w:space="0" w:color="auto"/>
        <w:bottom w:val="none" w:sz="0" w:space="0" w:color="auto"/>
        <w:right w:val="none" w:sz="0" w:space="0" w:color="auto"/>
      </w:divBdr>
    </w:div>
    <w:div w:id="1953323855">
      <w:bodyDiv w:val="1"/>
      <w:marLeft w:val="0"/>
      <w:marRight w:val="0"/>
      <w:marTop w:val="0"/>
      <w:marBottom w:val="0"/>
      <w:divBdr>
        <w:top w:val="none" w:sz="0" w:space="0" w:color="auto"/>
        <w:left w:val="none" w:sz="0" w:space="0" w:color="auto"/>
        <w:bottom w:val="none" w:sz="0" w:space="0" w:color="auto"/>
        <w:right w:val="none" w:sz="0" w:space="0" w:color="auto"/>
      </w:divBdr>
    </w:div>
    <w:div w:id="1955868467">
      <w:bodyDiv w:val="1"/>
      <w:marLeft w:val="0"/>
      <w:marRight w:val="0"/>
      <w:marTop w:val="0"/>
      <w:marBottom w:val="0"/>
      <w:divBdr>
        <w:top w:val="none" w:sz="0" w:space="0" w:color="auto"/>
        <w:left w:val="none" w:sz="0" w:space="0" w:color="auto"/>
        <w:bottom w:val="none" w:sz="0" w:space="0" w:color="auto"/>
        <w:right w:val="none" w:sz="0" w:space="0" w:color="auto"/>
      </w:divBdr>
    </w:div>
    <w:div w:id="1965840694">
      <w:bodyDiv w:val="1"/>
      <w:marLeft w:val="0"/>
      <w:marRight w:val="0"/>
      <w:marTop w:val="0"/>
      <w:marBottom w:val="0"/>
      <w:divBdr>
        <w:top w:val="none" w:sz="0" w:space="0" w:color="auto"/>
        <w:left w:val="none" w:sz="0" w:space="0" w:color="auto"/>
        <w:bottom w:val="none" w:sz="0" w:space="0" w:color="auto"/>
        <w:right w:val="none" w:sz="0" w:space="0" w:color="auto"/>
      </w:divBdr>
    </w:div>
    <w:div w:id="1970041215">
      <w:bodyDiv w:val="1"/>
      <w:marLeft w:val="0"/>
      <w:marRight w:val="0"/>
      <w:marTop w:val="0"/>
      <w:marBottom w:val="0"/>
      <w:divBdr>
        <w:top w:val="none" w:sz="0" w:space="0" w:color="auto"/>
        <w:left w:val="none" w:sz="0" w:space="0" w:color="auto"/>
        <w:bottom w:val="none" w:sz="0" w:space="0" w:color="auto"/>
        <w:right w:val="none" w:sz="0" w:space="0" w:color="auto"/>
      </w:divBdr>
    </w:div>
    <w:div w:id="1975332789">
      <w:bodyDiv w:val="1"/>
      <w:marLeft w:val="0"/>
      <w:marRight w:val="0"/>
      <w:marTop w:val="0"/>
      <w:marBottom w:val="0"/>
      <w:divBdr>
        <w:top w:val="none" w:sz="0" w:space="0" w:color="auto"/>
        <w:left w:val="none" w:sz="0" w:space="0" w:color="auto"/>
        <w:bottom w:val="none" w:sz="0" w:space="0" w:color="auto"/>
        <w:right w:val="none" w:sz="0" w:space="0" w:color="auto"/>
      </w:divBdr>
    </w:div>
    <w:div w:id="1997953813">
      <w:bodyDiv w:val="1"/>
      <w:marLeft w:val="0"/>
      <w:marRight w:val="0"/>
      <w:marTop w:val="0"/>
      <w:marBottom w:val="0"/>
      <w:divBdr>
        <w:top w:val="none" w:sz="0" w:space="0" w:color="auto"/>
        <w:left w:val="none" w:sz="0" w:space="0" w:color="auto"/>
        <w:bottom w:val="none" w:sz="0" w:space="0" w:color="auto"/>
        <w:right w:val="none" w:sz="0" w:space="0" w:color="auto"/>
      </w:divBdr>
    </w:div>
    <w:div w:id="2016377238">
      <w:bodyDiv w:val="1"/>
      <w:marLeft w:val="0"/>
      <w:marRight w:val="0"/>
      <w:marTop w:val="0"/>
      <w:marBottom w:val="0"/>
      <w:divBdr>
        <w:top w:val="none" w:sz="0" w:space="0" w:color="auto"/>
        <w:left w:val="none" w:sz="0" w:space="0" w:color="auto"/>
        <w:bottom w:val="none" w:sz="0" w:space="0" w:color="auto"/>
        <w:right w:val="none" w:sz="0" w:space="0" w:color="auto"/>
      </w:divBdr>
    </w:div>
    <w:div w:id="2019309722">
      <w:bodyDiv w:val="1"/>
      <w:marLeft w:val="0"/>
      <w:marRight w:val="0"/>
      <w:marTop w:val="0"/>
      <w:marBottom w:val="0"/>
      <w:divBdr>
        <w:top w:val="none" w:sz="0" w:space="0" w:color="auto"/>
        <w:left w:val="none" w:sz="0" w:space="0" w:color="auto"/>
        <w:bottom w:val="none" w:sz="0" w:space="0" w:color="auto"/>
        <w:right w:val="none" w:sz="0" w:space="0" w:color="auto"/>
      </w:divBdr>
    </w:div>
    <w:div w:id="2020764838">
      <w:bodyDiv w:val="1"/>
      <w:marLeft w:val="0"/>
      <w:marRight w:val="0"/>
      <w:marTop w:val="0"/>
      <w:marBottom w:val="0"/>
      <w:divBdr>
        <w:top w:val="none" w:sz="0" w:space="0" w:color="auto"/>
        <w:left w:val="none" w:sz="0" w:space="0" w:color="auto"/>
        <w:bottom w:val="none" w:sz="0" w:space="0" w:color="auto"/>
        <w:right w:val="none" w:sz="0" w:space="0" w:color="auto"/>
      </w:divBdr>
    </w:div>
    <w:div w:id="2046638134">
      <w:bodyDiv w:val="1"/>
      <w:marLeft w:val="0"/>
      <w:marRight w:val="0"/>
      <w:marTop w:val="0"/>
      <w:marBottom w:val="0"/>
      <w:divBdr>
        <w:top w:val="none" w:sz="0" w:space="0" w:color="auto"/>
        <w:left w:val="none" w:sz="0" w:space="0" w:color="auto"/>
        <w:bottom w:val="none" w:sz="0" w:space="0" w:color="auto"/>
        <w:right w:val="none" w:sz="0" w:space="0" w:color="auto"/>
      </w:divBdr>
    </w:div>
    <w:div w:id="2055301009">
      <w:bodyDiv w:val="1"/>
      <w:marLeft w:val="0"/>
      <w:marRight w:val="0"/>
      <w:marTop w:val="0"/>
      <w:marBottom w:val="0"/>
      <w:divBdr>
        <w:top w:val="none" w:sz="0" w:space="0" w:color="auto"/>
        <w:left w:val="none" w:sz="0" w:space="0" w:color="auto"/>
        <w:bottom w:val="none" w:sz="0" w:space="0" w:color="auto"/>
        <w:right w:val="none" w:sz="0" w:space="0" w:color="auto"/>
      </w:divBdr>
    </w:div>
    <w:div w:id="2072849979">
      <w:bodyDiv w:val="1"/>
      <w:marLeft w:val="0"/>
      <w:marRight w:val="0"/>
      <w:marTop w:val="0"/>
      <w:marBottom w:val="0"/>
      <w:divBdr>
        <w:top w:val="none" w:sz="0" w:space="0" w:color="auto"/>
        <w:left w:val="none" w:sz="0" w:space="0" w:color="auto"/>
        <w:bottom w:val="none" w:sz="0" w:space="0" w:color="auto"/>
        <w:right w:val="none" w:sz="0" w:space="0" w:color="auto"/>
      </w:divBdr>
    </w:div>
    <w:div w:id="2090997267">
      <w:bodyDiv w:val="1"/>
      <w:marLeft w:val="0"/>
      <w:marRight w:val="0"/>
      <w:marTop w:val="0"/>
      <w:marBottom w:val="0"/>
      <w:divBdr>
        <w:top w:val="none" w:sz="0" w:space="0" w:color="auto"/>
        <w:left w:val="none" w:sz="0" w:space="0" w:color="auto"/>
        <w:bottom w:val="none" w:sz="0" w:space="0" w:color="auto"/>
        <w:right w:val="none" w:sz="0" w:space="0" w:color="auto"/>
      </w:divBdr>
    </w:div>
    <w:div w:id="2107916233">
      <w:bodyDiv w:val="1"/>
      <w:marLeft w:val="0"/>
      <w:marRight w:val="0"/>
      <w:marTop w:val="0"/>
      <w:marBottom w:val="0"/>
      <w:divBdr>
        <w:top w:val="none" w:sz="0" w:space="0" w:color="auto"/>
        <w:left w:val="none" w:sz="0" w:space="0" w:color="auto"/>
        <w:bottom w:val="none" w:sz="0" w:space="0" w:color="auto"/>
        <w:right w:val="none" w:sz="0" w:space="0" w:color="auto"/>
      </w:divBdr>
    </w:div>
    <w:div w:id="2116316514">
      <w:bodyDiv w:val="1"/>
      <w:marLeft w:val="0"/>
      <w:marRight w:val="0"/>
      <w:marTop w:val="0"/>
      <w:marBottom w:val="0"/>
      <w:divBdr>
        <w:top w:val="none" w:sz="0" w:space="0" w:color="auto"/>
        <w:left w:val="none" w:sz="0" w:space="0" w:color="auto"/>
        <w:bottom w:val="none" w:sz="0" w:space="0" w:color="auto"/>
        <w:right w:val="none" w:sz="0" w:space="0" w:color="auto"/>
      </w:divBdr>
    </w:div>
    <w:div w:id="212816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hyperlink" Target="https://peppol.eu/downloads/post-award/"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www.stadlar.is/" TargetMode="Externa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peppol.eu/"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www.stadlar.is/"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chematron.com/" TargetMode="Externa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hyperlink" Target="https://www.althingi.is/lagas/nuna/1994145.html"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cen.e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hyperlink" Target="https://www.reglugerd.is/reglugerdir/eftir-raduneytum/atvinnuvega--og-nyskopunarraduneyti/nr/18748" TargetMode="External"/><Relationship Id="rId27" Type="http://schemas.openxmlformats.org/officeDocument/2006/relationships/footer" Target="foot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2.xml><?xml version="1.0" encoding="utf-8"?>
<b:Sources xmlns:b="http://schemas.openxmlformats.org/officeDocument/2006/bibliography" xmlns="http://schemas.openxmlformats.org/officeDocument/2006/bibliography" SelectedStyle="\ISO690.XSL" StyleName="ISO 690 - First Element and Dat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339A6CE8434D344DAE07AD94BF05EBDE" ma:contentTypeVersion="0" ma:contentTypeDescription="Create a new document." ma:contentTypeScope="" ma:versionID="746e8c4ec5cc805e6cc06f627dbc0819">
  <xsd:schema xmlns:xsd="http://www.w3.org/2001/XMLSchema" xmlns:p="http://schemas.microsoft.com/office/2006/metadata/properties" targetNamespace="http://schemas.microsoft.com/office/2006/metadata/properties" ma:root="true" ma:fieldsID="db062c7fe1ae885ab2f6a5cffa32789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Heiti"/>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C8298B6-361B-4075-AC25-59D5D2579535}">
  <ds:schemaRefs>
    <ds:schemaRef ds:uri="http://schemas.openxmlformats.org/officeDocument/2006/bibliography"/>
  </ds:schemaRefs>
</ds:datastoreItem>
</file>

<file path=customXml/itemProps2.xml><?xml version="1.0" encoding="utf-8"?>
<ds:datastoreItem xmlns:ds="http://schemas.openxmlformats.org/officeDocument/2006/customXml" ds:itemID="{C67865A7-5150-46F5-B688-D3EED6134289}">
  <ds:schemaRefs>
    <ds:schemaRef ds:uri="http://schemas.openxmlformats.org/officeDocument/2006/bibliography"/>
  </ds:schemaRefs>
</ds:datastoreItem>
</file>

<file path=customXml/itemProps3.xml><?xml version="1.0" encoding="utf-8"?>
<ds:datastoreItem xmlns:ds="http://schemas.openxmlformats.org/officeDocument/2006/customXml" ds:itemID="{4E341084-3293-4375-A1CD-80A1849B9E32}">
  <ds:schemaRefs>
    <ds:schemaRef ds:uri="http://schemas.microsoft.com/sharepoint/v3/contenttype/forms"/>
  </ds:schemaRefs>
</ds:datastoreItem>
</file>

<file path=customXml/itemProps4.xml><?xml version="1.0" encoding="utf-8"?>
<ds:datastoreItem xmlns:ds="http://schemas.openxmlformats.org/officeDocument/2006/customXml" ds:itemID="{1BC2B5F6-5C1C-49FD-9AA7-5A9DF4382611}">
  <ds:schemaRefs>
    <ds:schemaRef ds:uri="http://schemas.microsoft.com/office/2006/metadata/properties"/>
  </ds:schemaRefs>
</ds:datastoreItem>
</file>

<file path=customXml/itemProps5.xml><?xml version="1.0" encoding="utf-8"?>
<ds:datastoreItem xmlns:ds="http://schemas.openxmlformats.org/officeDocument/2006/customXml" ds:itemID="{A74D23A6-DD03-4E80-98C1-498845AF81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70</Pages>
  <Words>25944</Words>
  <Characters>147887</Characters>
  <Application>Microsoft Office Word</Application>
  <DocSecurity>0</DocSecurity>
  <Lines>1232</Lines>
  <Paragraphs>346</Paragraphs>
  <ScaleCrop>false</ScaleCrop>
  <HeadingPairs>
    <vt:vector size="2" baseType="variant">
      <vt:variant>
        <vt:lpstr>Title</vt:lpstr>
      </vt:variant>
      <vt:variant>
        <vt:i4>1</vt:i4>
      </vt:variant>
    </vt:vector>
  </HeadingPairs>
  <TitlesOfParts>
    <vt:vector size="1" baseType="lpstr">
      <vt:lpstr>Rafrænir reikningar</vt:lpstr>
    </vt:vector>
  </TitlesOfParts>
  <Company>Staðlaráð Íslands – Íslenskir staðlar</Company>
  <LinksUpToDate>false</LinksUpToDate>
  <CharactersWithSpaces>173485</CharactersWithSpaces>
  <SharedDoc>false</SharedDoc>
  <HLinks>
    <vt:vector size="396" baseType="variant">
      <vt:variant>
        <vt:i4>2621477</vt:i4>
      </vt:variant>
      <vt:variant>
        <vt:i4>372</vt:i4>
      </vt:variant>
      <vt:variant>
        <vt:i4>0</vt:i4>
      </vt:variant>
      <vt:variant>
        <vt:i4>5</vt:i4>
      </vt:variant>
      <vt:variant>
        <vt:lpwstr>http://www.schematron.com/</vt:lpwstr>
      </vt:variant>
      <vt:variant>
        <vt:lpwstr/>
      </vt:variant>
      <vt:variant>
        <vt:i4>2949156</vt:i4>
      </vt:variant>
      <vt:variant>
        <vt:i4>369</vt:i4>
      </vt:variant>
      <vt:variant>
        <vt:i4>0</vt:i4>
      </vt:variant>
      <vt:variant>
        <vt:i4>5</vt:i4>
      </vt:variant>
      <vt:variant>
        <vt:lpwstr>http://www.iso.org/iso/en/prods-services/popstds/currencycodeslist.html</vt:lpwstr>
      </vt:variant>
      <vt:variant>
        <vt:lpwstr/>
      </vt:variant>
      <vt:variant>
        <vt:i4>3407943</vt:i4>
      </vt:variant>
      <vt:variant>
        <vt:i4>366</vt:i4>
      </vt:variant>
      <vt:variant>
        <vt:i4>0</vt:i4>
      </vt:variant>
      <vt:variant>
        <vt:i4>5</vt:i4>
      </vt:variant>
      <vt:variant>
        <vt:lpwstr>http://www.unece.org/cefact/recommendations/rec_index.htm</vt:lpwstr>
      </vt:variant>
      <vt:variant>
        <vt:lpwstr/>
      </vt:variant>
      <vt:variant>
        <vt:i4>1114233</vt:i4>
      </vt:variant>
      <vt:variant>
        <vt:i4>363</vt:i4>
      </vt:variant>
      <vt:variant>
        <vt:i4>0</vt:i4>
      </vt:variant>
      <vt:variant>
        <vt:i4>5</vt:i4>
      </vt:variant>
      <vt:variant>
        <vt:lpwstr>http://www.ut.is/fraedsla/rafraen_vidskipti/umgjardir/</vt:lpwstr>
      </vt:variant>
      <vt:variant>
        <vt:lpwstr/>
      </vt:variant>
      <vt:variant>
        <vt:i4>3276898</vt:i4>
      </vt:variant>
      <vt:variant>
        <vt:i4>360</vt:i4>
      </vt:variant>
      <vt:variant>
        <vt:i4>0</vt:i4>
      </vt:variant>
      <vt:variant>
        <vt:i4>5</vt:i4>
      </vt:variant>
      <vt:variant>
        <vt:lpwstr>http://www.althingi.is/lagas/136b/1994145.html</vt:lpwstr>
      </vt:variant>
      <vt:variant>
        <vt:lpwstr/>
      </vt:variant>
      <vt:variant>
        <vt:i4>2293880</vt:i4>
      </vt:variant>
      <vt:variant>
        <vt:i4>357</vt:i4>
      </vt:variant>
      <vt:variant>
        <vt:i4>0</vt:i4>
      </vt:variant>
      <vt:variant>
        <vt:i4>5</vt:i4>
      </vt:variant>
      <vt:variant>
        <vt:lpwstr>http://www.reglugerd.is/interpro/dkm/WebGuard.nsf/key2/598-1999</vt:lpwstr>
      </vt:variant>
      <vt:variant>
        <vt:lpwstr/>
      </vt:variant>
      <vt:variant>
        <vt:i4>3014772</vt:i4>
      </vt:variant>
      <vt:variant>
        <vt:i4>354</vt:i4>
      </vt:variant>
      <vt:variant>
        <vt:i4>0</vt:i4>
      </vt:variant>
      <vt:variant>
        <vt:i4>5</vt:i4>
      </vt:variant>
      <vt:variant>
        <vt:lpwstr>http://www.reglugerd.is/interpro/dkm/WebGuard.nsf/key2/050-1993</vt:lpwstr>
      </vt:variant>
      <vt:variant>
        <vt:lpwstr/>
      </vt:variant>
      <vt:variant>
        <vt:i4>1310811</vt:i4>
      </vt:variant>
      <vt:variant>
        <vt:i4>351</vt:i4>
      </vt:variant>
      <vt:variant>
        <vt:i4>0</vt:i4>
      </vt:variant>
      <vt:variant>
        <vt:i4>5</vt:i4>
      </vt:variant>
      <vt:variant>
        <vt:lpwstr>http://www.cenbii.eu/</vt:lpwstr>
      </vt:variant>
      <vt:variant>
        <vt:lpwstr/>
      </vt:variant>
      <vt:variant>
        <vt:i4>1966128</vt:i4>
      </vt:variant>
      <vt:variant>
        <vt:i4>344</vt:i4>
      </vt:variant>
      <vt:variant>
        <vt:i4>0</vt:i4>
      </vt:variant>
      <vt:variant>
        <vt:i4>5</vt:i4>
      </vt:variant>
      <vt:variant>
        <vt:lpwstr/>
      </vt:variant>
      <vt:variant>
        <vt:lpwstr>_Toc286061206</vt:lpwstr>
      </vt:variant>
      <vt:variant>
        <vt:i4>1966128</vt:i4>
      </vt:variant>
      <vt:variant>
        <vt:i4>338</vt:i4>
      </vt:variant>
      <vt:variant>
        <vt:i4>0</vt:i4>
      </vt:variant>
      <vt:variant>
        <vt:i4>5</vt:i4>
      </vt:variant>
      <vt:variant>
        <vt:lpwstr/>
      </vt:variant>
      <vt:variant>
        <vt:lpwstr>_Toc286061205</vt:lpwstr>
      </vt:variant>
      <vt:variant>
        <vt:i4>1966128</vt:i4>
      </vt:variant>
      <vt:variant>
        <vt:i4>332</vt:i4>
      </vt:variant>
      <vt:variant>
        <vt:i4>0</vt:i4>
      </vt:variant>
      <vt:variant>
        <vt:i4>5</vt:i4>
      </vt:variant>
      <vt:variant>
        <vt:lpwstr/>
      </vt:variant>
      <vt:variant>
        <vt:lpwstr>_Toc286061204</vt:lpwstr>
      </vt:variant>
      <vt:variant>
        <vt:i4>1966128</vt:i4>
      </vt:variant>
      <vt:variant>
        <vt:i4>326</vt:i4>
      </vt:variant>
      <vt:variant>
        <vt:i4>0</vt:i4>
      </vt:variant>
      <vt:variant>
        <vt:i4>5</vt:i4>
      </vt:variant>
      <vt:variant>
        <vt:lpwstr/>
      </vt:variant>
      <vt:variant>
        <vt:lpwstr>_Toc286061203</vt:lpwstr>
      </vt:variant>
      <vt:variant>
        <vt:i4>1966128</vt:i4>
      </vt:variant>
      <vt:variant>
        <vt:i4>320</vt:i4>
      </vt:variant>
      <vt:variant>
        <vt:i4>0</vt:i4>
      </vt:variant>
      <vt:variant>
        <vt:i4>5</vt:i4>
      </vt:variant>
      <vt:variant>
        <vt:lpwstr/>
      </vt:variant>
      <vt:variant>
        <vt:lpwstr>_Toc286061202</vt:lpwstr>
      </vt:variant>
      <vt:variant>
        <vt:i4>1966128</vt:i4>
      </vt:variant>
      <vt:variant>
        <vt:i4>314</vt:i4>
      </vt:variant>
      <vt:variant>
        <vt:i4>0</vt:i4>
      </vt:variant>
      <vt:variant>
        <vt:i4>5</vt:i4>
      </vt:variant>
      <vt:variant>
        <vt:lpwstr/>
      </vt:variant>
      <vt:variant>
        <vt:lpwstr>_Toc286061201</vt:lpwstr>
      </vt:variant>
      <vt:variant>
        <vt:i4>1966128</vt:i4>
      </vt:variant>
      <vt:variant>
        <vt:i4>308</vt:i4>
      </vt:variant>
      <vt:variant>
        <vt:i4>0</vt:i4>
      </vt:variant>
      <vt:variant>
        <vt:i4>5</vt:i4>
      </vt:variant>
      <vt:variant>
        <vt:lpwstr/>
      </vt:variant>
      <vt:variant>
        <vt:lpwstr>_Toc286061200</vt:lpwstr>
      </vt:variant>
      <vt:variant>
        <vt:i4>1507379</vt:i4>
      </vt:variant>
      <vt:variant>
        <vt:i4>302</vt:i4>
      </vt:variant>
      <vt:variant>
        <vt:i4>0</vt:i4>
      </vt:variant>
      <vt:variant>
        <vt:i4>5</vt:i4>
      </vt:variant>
      <vt:variant>
        <vt:lpwstr/>
      </vt:variant>
      <vt:variant>
        <vt:lpwstr>_Toc286061199</vt:lpwstr>
      </vt:variant>
      <vt:variant>
        <vt:i4>1507379</vt:i4>
      </vt:variant>
      <vt:variant>
        <vt:i4>296</vt:i4>
      </vt:variant>
      <vt:variant>
        <vt:i4>0</vt:i4>
      </vt:variant>
      <vt:variant>
        <vt:i4>5</vt:i4>
      </vt:variant>
      <vt:variant>
        <vt:lpwstr/>
      </vt:variant>
      <vt:variant>
        <vt:lpwstr>_Toc286061198</vt:lpwstr>
      </vt:variant>
      <vt:variant>
        <vt:i4>1507379</vt:i4>
      </vt:variant>
      <vt:variant>
        <vt:i4>290</vt:i4>
      </vt:variant>
      <vt:variant>
        <vt:i4>0</vt:i4>
      </vt:variant>
      <vt:variant>
        <vt:i4>5</vt:i4>
      </vt:variant>
      <vt:variant>
        <vt:lpwstr/>
      </vt:variant>
      <vt:variant>
        <vt:lpwstr>_Toc286061197</vt:lpwstr>
      </vt:variant>
      <vt:variant>
        <vt:i4>1507379</vt:i4>
      </vt:variant>
      <vt:variant>
        <vt:i4>284</vt:i4>
      </vt:variant>
      <vt:variant>
        <vt:i4>0</vt:i4>
      </vt:variant>
      <vt:variant>
        <vt:i4>5</vt:i4>
      </vt:variant>
      <vt:variant>
        <vt:lpwstr/>
      </vt:variant>
      <vt:variant>
        <vt:lpwstr>_Toc286061196</vt:lpwstr>
      </vt:variant>
      <vt:variant>
        <vt:i4>1507379</vt:i4>
      </vt:variant>
      <vt:variant>
        <vt:i4>278</vt:i4>
      </vt:variant>
      <vt:variant>
        <vt:i4>0</vt:i4>
      </vt:variant>
      <vt:variant>
        <vt:i4>5</vt:i4>
      </vt:variant>
      <vt:variant>
        <vt:lpwstr/>
      </vt:variant>
      <vt:variant>
        <vt:lpwstr>_Toc286061195</vt:lpwstr>
      </vt:variant>
      <vt:variant>
        <vt:i4>1507379</vt:i4>
      </vt:variant>
      <vt:variant>
        <vt:i4>272</vt:i4>
      </vt:variant>
      <vt:variant>
        <vt:i4>0</vt:i4>
      </vt:variant>
      <vt:variant>
        <vt:i4>5</vt:i4>
      </vt:variant>
      <vt:variant>
        <vt:lpwstr/>
      </vt:variant>
      <vt:variant>
        <vt:lpwstr>_Toc286061194</vt:lpwstr>
      </vt:variant>
      <vt:variant>
        <vt:i4>1507379</vt:i4>
      </vt:variant>
      <vt:variant>
        <vt:i4>266</vt:i4>
      </vt:variant>
      <vt:variant>
        <vt:i4>0</vt:i4>
      </vt:variant>
      <vt:variant>
        <vt:i4>5</vt:i4>
      </vt:variant>
      <vt:variant>
        <vt:lpwstr/>
      </vt:variant>
      <vt:variant>
        <vt:lpwstr>_Toc286061193</vt:lpwstr>
      </vt:variant>
      <vt:variant>
        <vt:i4>1507379</vt:i4>
      </vt:variant>
      <vt:variant>
        <vt:i4>260</vt:i4>
      </vt:variant>
      <vt:variant>
        <vt:i4>0</vt:i4>
      </vt:variant>
      <vt:variant>
        <vt:i4>5</vt:i4>
      </vt:variant>
      <vt:variant>
        <vt:lpwstr/>
      </vt:variant>
      <vt:variant>
        <vt:lpwstr>_Toc286061192</vt:lpwstr>
      </vt:variant>
      <vt:variant>
        <vt:i4>1507379</vt:i4>
      </vt:variant>
      <vt:variant>
        <vt:i4>254</vt:i4>
      </vt:variant>
      <vt:variant>
        <vt:i4>0</vt:i4>
      </vt:variant>
      <vt:variant>
        <vt:i4>5</vt:i4>
      </vt:variant>
      <vt:variant>
        <vt:lpwstr/>
      </vt:variant>
      <vt:variant>
        <vt:lpwstr>_Toc286061191</vt:lpwstr>
      </vt:variant>
      <vt:variant>
        <vt:i4>1507379</vt:i4>
      </vt:variant>
      <vt:variant>
        <vt:i4>248</vt:i4>
      </vt:variant>
      <vt:variant>
        <vt:i4>0</vt:i4>
      </vt:variant>
      <vt:variant>
        <vt:i4>5</vt:i4>
      </vt:variant>
      <vt:variant>
        <vt:lpwstr/>
      </vt:variant>
      <vt:variant>
        <vt:lpwstr>_Toc286061190</vt:lpwstr>
      </vt:variant>
      <vt:variant>
        <vt:i4>1441843</vt:i4>
      </vt:variant>
      <vt:variant>
        <vt:i4>242</vt:i4>
      </vt:variant>
      <vt:variant>
        <vt:i4>0</vt:i4>
      </vt:variant>
      <vt:variant>
        <vt:i4>5</vt:i4>
      </vt:variant>
      <vt:variant>
        <vt:lpwstr/>
      </vt:variant>
      <vt:variant>
        <vt:lpwstr>_Toc286061189</vt:lpwstr>
      </vt:variant>
      <vt:variant>
        <vt:i4>1441843</vt:i4>
      </vt:variant>
      <vt:variant>
        <vt:i4>236</vt:i4>
      </vt:variant>
      <vt:variant>
        <vt:i4>0</vt:i4>
      </vt:variant>
      <vt:variant>
        <vt:i4>5</vt:i4>
      </vt:variant>
      <vt:variant>
        <vt:lpwstr/>
      </vt:variant>
      <vt:variant>
        <vt:lpwstr>_Toc286061188</vt:lpwstr>
      </vt:variant>
      <vt:variant>
        <vt:i4>1441843</vt:i4>
      </vt:variant>
      <vt:variant>
        <vt:i4>230</vt:i4>
      </vt:variant>
      <vt:variant>
        <vt:i4>0</vt:i4>
      </vt:variant>
      <vt:variant>
        <vt:i4>5</vt:i4>
      </vt:variant>
      <vt:variant>
        <vt:lpwstr/>
      </vt:variant>
      <vt:variant>
        <vt:lpwstr>_Toc286061187</vt:lpwstr>
      </vt:variant>
      <vt:variant>
        <vt:i4>1441843</vt:i4>
      </vt:variant>
      <vt:variant>
        <vt:i4>224</vt:i4>
      </vt:variant>
      <vt:variant>
        <vt:i4>0</vt:i4>
      </vt:variant>
      <vt:variant>
        <vt:i4>5</vt:i4>
      </vt:variant>
      <vt:variant>
        <vt:lpwstr/>
      </vt:variant>
      <vt:variant>
        <vt:lpwstr>_Toc286061186</vt:lpwstr>
      </vt:variant>
      <vt:variant>
        <vt:i4>1441843</vt:i4>
      </vt:variant>
      <vt:variant>
        <vt:i4>218</vt:i4>
      </vt:variant>
      <vt:variant>
        <vt:i4>0</vt:i4>
      </vt:variant>
      <vt:variant>
        <vt:i4>5</vt:i4>
      </vt:variant>
      <vt:variant>
        <vt:lpwstr/>
      </vt:variant>
      <vt:variant>
        <vt:lpwstr>_Toc286061185</vt:lpwstr>
      </vt:variant>
      <vt:variant>
        <vt:i4>1441843</vt:i4>
      </vt:variant>
      <vt:variant>
        <vt:i4>212</vt:i4>
      </vt:variant>
      <vt:variant>
        <vt:i4>0</vt:i4>
      </vt:variant>
      <vt:variant>
        <vt:i4>5</vt:i4>
      </vt:variant>
      <vt:variant>
        <vt:lpwstr/>
      </vt:variant>
      <vt:variant>
        <vt:lpwstr>_Toc286061184</vt:lpwstr>
      </vt:variant>
      <vt:variant>
        <vt:i4>1441843</vt:i4>
      </vt:variant>
      <vt:variant>
        <vt:i4>206</vt:i4>
      </vt:variant>
      <vt:variant>
        <vt:i4>0</vt:i4>
      </vt:variant>
      <vt:variant>
        <vt:i4>5</vt:i4>
      </vt:variant>
      <vt:variant>
        <vt:lpwstr/>
      </vt:variant>
      <vt:variant>
        <vt:lpwstr>_Toc286061183</vt:lpwstr>
      </vt:variant>
      <vt:variant>
        <vt:i4>1441843</vt:i4>
      </vt:variant>
      <vt:variant>
        <vt:i4>200</vt:i4>
      </vt:variant>
      <vt:variant>
        <vt:i4>0</vt:i4>
      </vt:variant>
      <vt:variant>
        <vt:i4>5</vt:i4>
      </vt:variant>
      <vt:variant>
        <vt:lpwstr/>
      </vt:variant>
      <vt:variant>
        <vt:lpwstr>_Toc286061182</vt:lpwstr>
      </vt:variant>
      <vt:variant>
        <vt:i4>1441843</vt:i4>
      </vt:variant>
      <vt:variant>
        <vt:i4>194</vt:i4>
      </vt:variant>
      <vt:variant>
        <vt:i4>0</vt:i4>
      </vt:variant>
      <vt:variant>
        <vt:i4>5</vt:i4>
      </vt:variant>
      <vt:variant>
        <vt:lpwstr/>
      </vt:variant>
      <vt:variant>
        <vt:lpwstr>_Toc286061181</vt:lpwstr>
      </vt:variant>
      <vt:variant>
        <vt:i4>1441843</vt:i4>
      </vt:variant>
      <vt:variant>
        <vt:i4>188</vt:i4>
      </vt:variant>
      <vt:variant>
        <vt:i4>0</vt:i4>
      </vt:variant>
      <vt:variant>
        <vt:i4>5</vt:i4>
      </vt:variant>
      <vt:variant>
        <vt:lpwstr/>
      </vt:variant>
      <vt:variant>
        <vt:lpwstr>_Toc286061180</vt:lpwstr>
      </vt:variant>
      <vt:variant>
        <vt:i4>1638451</vt:i4>
      </vt:variant>
      <vt:variant>
        <vt:i4>182</vt:i4>
      </vt:variant>
      <vt:variant>
        <vt:i4>0</vt:i4>
      </vt:variant>
      <vt:variant>
        <vt:i4>5</vt:i4>
      </vt:variant>
      <vt:variant>
        <vt:lpwstr/>
      </vt:variant>
      <vt:variant>
        <vt:lpwstr>_Toc286061179</vt:lpwstr>
      </vt:variant>
      <vt:variant>
        <vt:i4>1638451</vt:i4>
      </vt:variant>
      <vt:variant>
        <vt:i4>176</vt:i4>
      </vt:variant>
      <vt:variant>
        <vt:i4>0</vt:i4>
      </vt:variant>
      <vt:variant>
        <vt:i4>5</vt:i4>
      </vt:variant>
      <vt:variant>
        <vt:lpwstr/>
      </vt:variant>
      <vt:variant>
        <vt:lpwstr>_Toc286061178</vt:lpwstr>
      </vt:variant>
      <vt:variant>
        <vt:i4>1638451</vt:i4>
      </vt:variant>
      <vt:variant>
        <vt:i4>170</vt:i4>
      </vt:variant>
      <vt:variant>
        <vt:i4>0</vt:i4>
      </vt:variant>
      <vt:variant>
        <vt:i4>5</vt:i4>
      </vt:variant>
      <vt:variant>
        <vt:lpwstr/>
      </vt:variant>
      <vt:variant>
        <vt:lpwstr>_Toc286061177</vt:lpwstr>
      </vt:variant>
      <vt:variant>
        <vt:i4>1638451</vt:i4>
      </vt:variant>
      <vt:variant>
        <vt:i4>164</vt:i4>
      </vt:variant>
      <vt:variant>
        <vt:i4>0</vt:i4>
      </vt:variant>
      <vt:variant>
        <vt:i4>5</vt:i4>
      </vt:variant>
      <vt:variant>
        <vt:lpwstr/>
      </vt:variant>
      <vt:variant>
        <vt:lpwstr>_Toc286061176</vt:lpwstr>
      </vt:variant>
      <vt:variant>
        <vt:i4>1638451</vt:i4>
      </vt:variant>
      <vt:variant>
        <vt:i4>158</vt:i4>
      </vt:variant>
      <vt:variant>
        <vt:i4>0</vt:i4>
      </vt:variant>
      <vt:variant>
        <vt:i4>5</vt:i4>
      </vt:variant>
      <vt:variant>
        <vt:lpwstr/>
      </vt:variant>
      <vt:variant>
        <vt:lpwstr>_Toc286061175</vt:lpwstr>
      </vt:variant>
      <vt:variant>
        <vt:i4>1638451</vt:i4>
      </vt:variant>
      <vt:variant>
        <vt:i4>152</vt:i4>
      </vt:variant>
      <vt:variant>
        <vt:i4>0</vt:i4>
      </vt:variant>
      <vt:variant>
        <vt:i4>5</vt:i4>
      </vt:variant>
      <vt:variant>
        <vt:lpwstr/>
      </vt:variant>
      <vt:variant>
        <vt:lpwstr>_Toc286061174</vt:lpwstr>
      </vt:variant>
      <vt:variant>
        <vt:i4>1638451</vt:i4>
      </vt:variant>
      <vt:variant>
        <vt:i4>146</vt:i4>
      </vt:variant>
      <vt:variant>
        <vt:i4>0</vt:i4>
      </vt:variant>
      <vt:variant>
        <vt:i4>5</vt:i4>
      </vt:variant>
      <vt:variant>
        <vt:lpwstr/>
      </vt:variant>
      <vt:variant>
        <vt:lpwstr>_Toc286061173</vt:lpwstr>
      </vt:variant>
      <vt:variant>
        <vt:i4>1638451</vt:i4>
      </vt:variant>
      <vt:variant>
        <vt:i4>140</vt:i4>
      </vt:variant>
      <vt:variant>
        <vt:i4>0</vt:i4>
      </vt:variant>
      <vt:variant>
        <vt:i4>5</vt:i4>
      </vt:variant>
      <vt:variant>
        <vt:lpwstr/>
      </vt:variant>
      <vt:variant>
        <vt:lpwstr>_Toc286061172</vt:lpwstr>
      </vt:variant>
      <vt:variant>
        <vt:i4>1638451</vt:i4>
      </vt:variant>
      <vt:variant>
        <vt:i4>134</vt:i4>
      </vt:variant>
      <vt:variant>
        <vt:i4>0</vt:i4>
      </vt:variant>
      <vt:variant>
        <vt:i4>5</vt:i4>
      </vt:variant>
      <vt:variant>
        <vt:lpwstr/>
      </vt:variant>
      <vt:variant>
        <vt:lpwstr>_Toc286061171</vt:lpwstr>
      </vt:variant>
      <vt:variant>
        <vt:i4>1638451</vt:i4>
      </vt:variant>
      <vt:variant>
        <vt:i4>128</vt:i4>
      </vt:variant>
      <vt:variant>
        <vt:i4>0</vt:i4>
      </vt:variant>
      <vt:variant>
        <vt:i4>5</vt:i4>
      </vt:variant>
      <vt:variant>
        <vt:lpwstr/>
      </vt:variant>
      <vt:variant>
        <vt:lpwstr>_Toc286061170</vt:lpwstr>
      </vt:variant>
      <vt:variant>
        <vt:i4>1572915</vt:i4>
      </vt:variant>
      <vt:variant>
        <vt:i4>122</vt:i4>
      </vt:variant>
      <vt:variant>
        <vt:i4>0</vt:i4>
      </vt:variant>
      <vt:variant>
        <vt:i4>5</vt:i4>
      </vt:variant>
      <vt:variant>
        <vt:lpwstr/>
      </vt:variant>
      <vt:variant>
        <vt:lpwstr>_Toc286061169</vt:lpwstr>
      </vt:variant>
      <vt:variant>
        <vt:i4>1572915</vt:i4>
      </vt:variant>
      <vt:variant>
        <vt:i4>116</vt:i4>
      </vt:variant>
      <vt:variant>
        <vt:i4>0</vt:i4>
      </vt:variant>
      <vt:variant>
        <vt:i4>5</vt:i4>
      </vt:variant>
      <vt:variant>
        <vt:lpwstr/>
      </vt:variant>
      <vt:variant>
        <vt:lpwstr>_Toc286061168</vt:lpwstr>
      </vt:variant>
      <vt:variant>
        <vt:i4>1572915</vt:i4>
      </vt:variant>
      <vt:variant>
        <vt:i4>110</vt:i4>
      </vt:variant>
      <vt:variant>
        <vt:i4>0</vt:i4>
      </vt:variant>
      <vt:variant>
        <vt:i4>5</vt:i4>
      </vt:variant>
      <vt:variant>
        <vt:lpwstr/>
      </vt:variant>
      <vt:variant>
        <vt:lpwstr>_Toc286061167</vt:lpwstr>
      </vt:variant>
      <vt:variant>
        <vt:i4>1572915</vt:i4>
      </vt:variant>
      <vt:variant>
        <vt:i4>104</vt:i4>
      </vt:variant>
      <vt:variant>
        <vt:i4>0</vt:i4>
      </vt:variant>
      <vt:variant>
        <vt:i4>5</vt:i4>
      </vt:variant>
      <vt:variant>
        <vt:lpwstr/>
      </vt:variant>
      <vt:variant>
        <vt:lpwstr>_Toc286061166</vt:lpwstr>
      </vt:variant>
      <vt:variant>
        <vt:i4>1572915</vt:i4>
      </vt:variant>
      <vt:variant>
        <vt:i4>98</vt:i4>
      </vt:variant>
      <vt:variant>
        <vt:i4>0</vt:i4>
      </vt:variant>
      <vt:variant>
        <vt:i4>5</vt:i4>
      </vt:variant>
      <vt:variant>
        <vt:lpwstr/>
      </vt:variant>
      <vt:variant>
        <vt:lpwstr>_Toc286061165</vt:lpwstr>
      </vt:variant>
      <vt:variant>
        <vt:i4>1572915</vt:i4>
      </vt:variant>
      <vt:variant>
        <vt:i4>92</vt:i4>
      </vt:variant>
      <vt:variant>
        <vt:i4>0</vt:i4>
      </vt:variant>
      <vt:variant>
        <vt:i4>5</vt:i4>
      </vt:variant>
      <vt:variant>
        <vt:lpwstr/>
      </vt:variant>
      <vt:variant>
        <vt:lpwstr>_Toc286061164</vt:lpwstr>
      </vt:variant>
      <vt:variant>
        <vt:i4>1572915</vt:i4>
      </vt:variant>
      <vt:variant>
        <vt:i4>86</vt:i4>
      </vt:variant>
      <vt:variant>
        <vt:i4>0</vt:i4>
      </vt:variant>
      <vt:variant>
        <vt:i4>5</vt:i4>
      </vt:variant>
      <vt:variant>
        <vt:lpwstr/>
      </vt:variant>
      <vt:variant>
        <vt:lpwstr>_Toc286061163</vt:lpwstr>
      </vt:variant>
      <vt:variant>
        <vt:i4>1572915</vt:i4>
      </vt:variant>
      <vt:variant>
        <vt:i4>80</vt:i4>
      </vt:variant>
      <vt:variant>
        <vt:i4>0</vt:i4>
      </vt:variant>
      <vt:variant>
        <vt:i4>5</vt:i4>
      </vt:variant>
      <vt:variant>
        <vt:lpwstr/>
      </vt:variant>
      <vt:variant>
        <vt:lpwstr>_Toc286061162</vt:lpwstr>
      </vt:variant>
      <vt:variant>
        <vt:i4>1572915</vt:i4>
      </vt:variant>
      <vt:variant>
        <vt:i4>74</vt:i4>
      </vt:variant>
      <vt:variant>
        <vt:i4>0</vt:i4>
      </vt:variant>
      <vt:variant>
        <vt:i4>5</vt:i4>
      </vt:variant>
      <vt:variant>
        <vt:lpwstr/>
      </vt:variant>
      <vt:variant>
        <vt:lpwstr>_Toc286061161</vt:lpwstr>
      </vt:variant>
      <vt:variant>
        <vt:i4>1572915</vt:i4>
      </vt:variant>
      <vt:variant>
        <vt:i4>68</vt:i4>
      </vt:variant>
      <vt:variant>
        <vt:i4>0</vt:i4>
      </vt:variant>
      <vt:variant>
        <vt:i4>5</vt:i4>
      </vt:variant>
      <vt:variant>
        <vt:lpwstr/>
      </vt:variant>
      <vt:variant>
        <vt:lpwstr>_Toc286061160</vt:lpwstr>
      </vt:variant>
      <vt:variant>
        <vt:i4>1769523</vt:i4>
      </vt:variant>
      <vt:variant>
        <vt:i4>62</vt:i4>
      </vt:variant>
      <vt:variant>
        <vt:i4>0</vt:i4>
      </vt:variant>
      <vt:variant>
        <vt:i4>5</vt:i4>
      </vt:variant>
      <vt:variant>
        <vt:lpwstr/>
      </vt:variant>
      <vt:variant>
        <vt:lpwstr>_Toc286061159</vt:lpwstr>
      </vt:variant>
      <vt:variant>
        <vt:i4>1769523</vt:i4>
      </vt:variant>
      <vt:variant>
        <vt:i4>56</vt:i4>
      </vt:variant>
      <vt:variant>
        <vt:i4>0</vt:i4>
      </vt:variant>
      <vt:variant>
        <vt:i4>5</vt:i4>
      </vt:variant>
      <vt:variant>
        <vt:lpwstr/>
      </vt:variant>
      <vt:variant>
        <vt:lpwstr>_Toc286061158</vt:lpwstr>
      </vt:variant>
      <vt:variant>
        <vt:i4>1769523</vt:i4>
      </vt:variant>
      <vt:variant>
        <vt:i4>50</vt:i4>
      </vt:variant>
      <vt:variant>
        <vt:i4>0</vt:i4>
      </vt:variant>
      <vt:variant>
        <vt:i4>5</vt:i4>
      </vt:variant>
      <vt:variant>
        <vt:lpwstr/>
      </vt:variant>
      <vt:variant>
        <vt:lpwstr>_Toc286061157</vt:lpwstr>
      </vt:variant>
      <vt:variant>
        <vt:i4>1769523</vt:i4>
      </vt:variant>
      <vt:variant>
        <vt:i4>44</vt:i4>
      </vt:variant>
      <vt:variant>
        <vt:i4>0</vt:i4>
      </vt:variant>
      <vt:variant>
        <vt:i4>5</vt:i4>
      </vt:variant>
      <vt:variant>
        <vt:lpwstr/>
      </vt:variant>
      <vt:variant>
        <vt:lpwstr>_Toc286061156</vt:lpwstr>
      </vt:variant>
      <vt:variant>
        <vt:i4>1769523</vt:i4>
      </vt:variant>
      <vt:variant>
        <vt:i4>38</vt:i4>
      </vt:variant>
      <vt:variant>
        <vt:i4>0</vt:i4>
      </vt:variant>
      <vt:variant>
        <vt:i4>5</vt:i4>
      </vt:variant>
      <vt:variant>
        <vt:lpwstr/>
      </vt:variant>
      <vt:variant>
        <vt:lpwstr>_Toc286061155</vt:lpwstr>
      </vt:variant>
      <vt:variant>
        <vt:i4>1769523</vt:i4>
      </vt:variant>
      <vt:variant>
        <vt:i4>32</vt:i4>
      </vt:variant>
      <vt:variant>
        <vt:i4>0</vt:i4>
      </vt:variant>
      <vt:variant>
        <vt:i4>5</vt:i4>
      </vt:variant>
      <vt:variant>
        <vt:lpwstr/>
      </vt:variant>
      <vt:variant>
        <vt:lpwstr>_Toc286061154</vt:lpwstr>
      </vt:variant>
      <vt:variant>
        <vt:i4>1769523</vt:i4>
      </vt:variant>
      <vt:variant>
        <vt:i4>26</vt:i4>
      </vt:variant>
      <vt:variant>
        <vt:i4>0</vt:i4>
      </vt:variant>
      <vt:variant>
        <vt:i4>5</vt:i4>
      </vt:variant>
      <vt:variant>
        <vt:lpwstr/>
      </vt:variant>
      <vt:variant>
        <vt:lpwstr>_Toc286061153</vt:lpwstr>
      </vt:variant>
      <vt:variant>
        <vt:i4>1769523</vt:i4>
      </vt:variant>
      <vt:variant>
        <vt:i4>20</vt:i4>
      </vt:variant>
      <vt:variant>
        <vt:i4>0</vt:i4>
      </vt:variant>
      <vt:variant>
        <vt:i4>5</vt:i4>
      </vt:variant>
      <vt:variant>
        <vt:lpwstr/>
      </vt:variant>
      <vt:variant>
        <vt:lpwstr>_Toc286061152</vt:lpwstr>
      </vt:variant>
      <vt:variant>
        <vt:i4>1769523</vt:i4>
      </vt:variant>
      <vt:variant>
        <vt:i4>14</vt:i4>
      </vt:variant>
      <vt:variant>
        <vt:i4>0</vt:i4>
      </vt:variant>
      <vt:variant>
        <vt:i4>5</vt:i4>
      </vt:variant>
      <vt:variant>
        <vt:lpwstr/>
      </vt:variant>
      <vt:variant>
        <vt:lpwstr>_Toc286061151</vt:lpwstr>
      </vt:variant>
      <vt:variant>
        <vt:i4>1769523</vt:i4>
      </vt:variant>
      <vt:variant>
        <vt:i4>8</vt:i4>
      </vt:variant>
      <vt:variant>
        <vt:i4>0</vt:i4>
      </vt:variant>
      <vt:variant>
        <vt:i4>5</vt:i4>
      </vt:variant>
      <vt:variant>
        <vt:lpwstr/>
      </vt:variant>
      <vt:variant>
        <vt:lpwstr>_Toc286061150</vt:lpwstr>
      </vt:variant>
      <vt:variant>
        <vt:i4>1703987</vt:i4>
      </vt:variant>
      <vt:variant>
        <vt:i4>2</vt:i4>
      </vt:variant>
      <vt:variant>
        <vt:i4>0</vt:i4>
      </vt:variant>
      <vt:variant>
        <vt:i4>5</vt:i4>
      </vt:variant>
      <vt:variant>
        <vt:lpwstr/>
      </vt:variant>
      <vt:variant>
        <vt:lpwstr>_Toc286061149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Rafrænir reikningar</dc:title>
  <dc:subject>Útgáfa 001</dc:subject>
  <dc:creator>Georg Birgisson</dc:creator>
  <cp:keywords/>
  <dc:description/>
  <cp:lastModifiedBy>Georg Birgisson</cp:lastModifiedBy>
  <cp:revision>2</cp:revision>
  <cp:lastPrinted>2018-12-14T09:09:00Z</cp:lastPrinted>
  <dcterms:created xsi:type="dcterms:W3CDTF">2021-10-12T12:46:00Z</dcterms:created>
  <dcterms:modified xsi:type="dcterms:W3CDTF">2021-10-12T12:46:00Z</dcterms:modified>
</cp:coreProperties>
</file>